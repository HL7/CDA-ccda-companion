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24C9" w14:textId="77777777" w:rsidR="000D58EB" w:rsidRPr="003C3A2B" w:rsidRDefault="000D58EB" w:rsidP="000D58EB">
      <w:pPr>
        <w:spacing w:after="0" w:line="240" w:lineRule="auto"/>
        <w:ind w:left="144" w:hanging="144"/>
        <w:jc w:val="right"/>
        <w:rPr>
          <w:rFonts w:ascii="Arial Narrow" w:eastAsia="Arial" w:hAnsi="Arial Narrow" w:cs="Arial"/>
          <w:sz w:val="32"/>
          <w:szCs w:val="32"/>
          <w:highlight w:val="yellow"/>
        </w:rPr>
      </w:pPr>
      <w:bookmarkStart w:id="0" w:name="_Hlk101441934"/>
      <w:bookmarkEnd w:id="0"/>
      <w:r w:rsidRPr="003C3A2B">
        <w:rPr>
          <w:rFonts w:ascii="Arial Narrow" w:eastAsia="Arial" w:hAnsi="Arial Narrow" w:cs="Arial"/>
          <w:sz w:val="32"/>
          <w:szCs w:val="32"/>
        </w:rPr>
        <w:t>CDAR2_IG_CCDA_COMPANION_R</w:t>
      </w:r>
      <w:r>
        <w:rPr>
          <w:rFonts w:ascii="Arial Narrow" w:eastAsia="Arial" w:hAnsi="Arial Narrow" w:cs="Arial"/>
          <w:sz w:val="32"/>
          <w:szCs w:val="32"/>
        </w:rPr>
        <w:t>4</w:t>
      </w:r>
      <w:r w:rsidRPr="003C3A2B">
        <w:rPr>
          <w:rFonts w:ascii="Arial Narrow" w:eastAsia="Arial" w:hAnsi="Arial Narrow" w:cs="Arial"/>
          <w:sz w:val="32"/>
          <w:szCs w:val="32"/>
        </w:rPr>
        <w:t>_D1</w:t>
      </w:r>
      <w:r>
        <w:rPr>
          <w:rFonts w:ascii="Arial Narrow" w:eastAsia="Arial" w:hAnsi="Arial Narrow" w:cs="Arial"/>
          <w:sz w:val="32"/>
          <w:szCs w:val="32"/>
        </w:rPr>
        <w:t>_AppxA</w:t>
      </w:r>
      <w:r w:rsidRPr="003C3A2B">
        <w:rPr>
          <w:rFonts w:ascii="Arial Narrow" w:eastAsia="Arial" w:hAnsi="Arial Narrow" w:cs="Arial"/>
          <w:sz w:val="32"/>
          <w:szCs w:val="32"/>
          <w:highlight w:val="yellow"/>
        </w:rPr>
        <w:t xml:space="preserve"> </w:t>
      </w:r>
    </w:p>
    <w:p w14:paraId="67A505F7" w14:textId="77777777" w:rsidR="000D58EB" w:rsidRPr="003C3A2B" w:rsidRDefault="000D58EB" w:rsidP="000D58EB">
      <w:pPr>
        <w:spacing w:after="0" w:line="240" w:lineRule="auto"/>
        <w:jc w:val="right"/>
        <w:rPr>
          <w:rFonts w:ascii="Arial Narrow" w:eastAsia="Arial" w:hAnsi="Arial Narrow" w:cs="Arial"/>
          <w:sz w:val="32"/>
          <w:szCs w:val="32"/>
        </w:rPr>
      </w:pPr>
    </w:p>
    <w:p w14:paraId="40E2B17E" w14:textId="77777777" w:rsidR="000D58EB" w:rsidRPr="003C3A2B" w:rsidRDefault="000D58EB" w:rsidP="000D58EB">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1B626149" wp14:editId="283AFBAC">
            <wp:extent cx="3095625" cy="2228850"/>
            <wp:effectExtent l="0" t="0" r="9525"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53C003AB" w14:textId="77777777" w:rsidR="000D58EB" w:rsidRPr="003C3A2B" w:rsidRDefault="000D58EB" w:rsidP="000D58EB">
      <w:pPr>
        <w:spacing w:after="0" w:line="240" w:lineRule="auto"/>
        <w:jc w:val="center"/>
        <w:rPr>
          <w:rFonts w:ascii="Arial Narrow" w:eastAsia="Arial" w:hAnsi="Arial Narrow" w:cs="Arial"/>
          <w:sz w:val="32"/>
          <w:szCs w:val="32"/>
        </w:rPr>
      </w:pPr>
    </w:p>
    <w:p w14:paraId="0859893F" w14:textId="77777777" w:rsidR="000D58EB" w:rsidRPr="003C3A2B" w:rsidRDefault="000D58EB" w:rsidP="000D58EB">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79D5BA44" w14:textId="77777777" w:rsidR="000D58EB" w:rsidRPr="003C3A2B" w:rsidRDefault="000D58EB" w:rsidP="000D58EB">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w:t>
      </w:r>
      <w:r w:rsidR="00000000" w:rsidRPr="00765209">
        <w:rPr>
          <w:rFonts w:ascii="Calibri" w:hAnsi="Calibri"/>
          <w:b/>
          <w:sz w:val="36"/>
        </w:rPr>
        <w:t xml:space="preserve">C-CDA </w:t>
      </w:r>
      <w:r w:rsidRPr="003C3A2B">
        <w:rPr>
          <w:rFonts w:ascii="Calibri" w:eastAsia="Arial" w:hAnsi="Calibri"/>
          <w:b/>
          <w:bCs/>
          <w:sz w:val="36"/>
          <w:szCs w:val="36"/>
        </w:rPr>
        <w:t>Templates for Clinical Notes STU Companion Guide</w:t>
      </w:r>
    </w:p>
    <w:p w14:paraId="1757B92B" w14:textId="77777777" w:rsidR="000D58EB" w:rsidRPr="003C3A2B" w:rsidRDefault="000D58EB" w:rsidP="000D58EB">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 xml:space="preserve">Release </w:t>
      </w:r>
      <w:r>
        <w:rPr>
          <w:rFonts w:ascii="Arial" w:eastAsia="Arial" w:hAnsi="Arial" w:cs="Arial"/>
          <w:b/>
          <w:bCs/>
          <w:sz w:val="32"/>
          <w:szCs w:val="32"/>
        </w:rPr>
        <w:t>4</w:t>
      </w:r>
      <w:r w:rsidRPr="003C3A2B">
        <w:rPr>
          <w:rFonts w:ascii="Arial" w:eastAsia="Arial" w:hAnsi="Arial" w:cs="Arial"/>
          <w:b/>
          <w:bCs/>
          <w:sz w:val="32"/>
          <w:szCs w:val="32"/>
        </w:rPr>
        <w:t xml:space="preserve"> (US Realm)</w:t>
      </w:r>
    </w:p>
    <w:p w14:paraId="1B6760D8" w14:textId="77777777" w:rsidR="000D58EB" w:rsidRPr="003C3A2B" w:rsidRDefault="000D58EB" w:rsidP="000D58EB">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67FAF71D" w14:textId="77777777" w:rsidR="000D58EB" w:rsidRDefault="000D58EB" w:rsidP="000D58EB">
      <w:pPr>
        <w:tabs>
          <w:tab w:val="left" w:pos="270"/>
        </w:tabs>
        <w:spacing w:before="240" w:after="60" w:line="240" w:lineRule="auto"/>
        <w:jc w:val="center"/>
        <w:rPr>
          <w:rFonts w:ascii="Arial" w:hAnsi="Arial"/>
          <w:b/>
          <w:kern w:val="28"/>
          <w:sz w:val="24"/>
        </w:rPr>
      </w:pPr>
      <w:r>
        <w:rPr>
          <w:rFonts w:ascii="Arial" w:hAnsi="Arial"/>
          <w:b/>
          <w:kern w:val="28"/>
          <w:sz w:val="24"/>
        </w:rPr>
        <w:t>January</w:t>
      </w:r>
      <w:r w:rsidRPr="003C3A2B">
        <w:rPr>
          <w:rFonts w:ascii="Arial" w:hAnsi="Arial"/>
          <w:b/>
          <w:kern w:val="28"/>
          <w:sz w:val="24"/>
        </w:rPr>
        <w:t xml:space="preserve"> 202</w:t>
      </w:r>
      <w:r>
        <w:rPr>
          <w:rFonts w:ascii="Arial" w:hAnsi="Arial"/>
          <w:b/>
          <w:kern w:val="28"/>
          <w:sz w:val="24"/>
        </w:rPr>
        <w:t>3</w:t>
      </w:r>
    </w:p>
    <w:p w14:paraId="21E6F9AA" w14:textId="77777777" w:rsidR="000D58EB" w:rsidRDefault="000D58EB" w:rsidP="000D58EB">
      <w:pPr>
        <w:tabs>
          <w:tab w:val="left" w:pos="270"/>
        </w:tabs>
        <w:spacing w:before="240" w:after="60" w:line="240" w:lineRule="auto"/>
        <w:jc w:val="center"/>
        <w:rPr>
          <w:rFonts w:ascii="Arial" w:hAnsi="Arial"/>
          <w:b/>
          <w:kern w:val="28"/>
          <w:sz w:val="24"/>
        </w:rPr>
      </w:pPr>
    </w:p>
    <w:p w14:paraId="4D9BE523" w14:textId="76781B40" w:rsidR="002E1B08" w:rsidRDefault="000D58EB" w:rsidP="00FE6AE6">
      <w:pPr>
        <w:spacing w:after="120"/>
        <w:ind w:right="330"/>
        <w:jc w:val="center"/>
      </w:pPr>
      <w:r w:rsidRPr="0077760B">
        <w:rPr>
          <w:rFonts w:ascii="Arial" w:hAnsi="Arial" w:cs="Arial"/>
          <w:b/>
          <w:bCs/>
          <w:color w:val="1F497D" w:themeColor="text2"/>
          <w:sz w:val="28"/>
          <w:szCs w:val="28"/>
        </w:rPr>
        <w:t>Appendix A: Templates defined in C-CDA R2</w:t>
      </w:r>
      <w:r w:rsidR="00000000" w:rsidRPr="00765209">
        <w:rPr>
          <w:rFonts w:ascii="Arial" w:hAnsi="Arial"/>
          <w:b/>
          <w:color w:val="1F497D" w:themeColor="text2"/>
          <w:sz w:val="28"/>
        </w:rPr>
        <w:t>.1 Companion Guide V4</w:t>
      </w:r>
    </w:p>
    <w:p w14:paraId="2C263FBB" w14:textId="77777777" w:rsidR="000D58EB" w:rsidRPr="003C3A2B" w:rsidRDefault="000D58EB" w:rsidP="000D58EB">
      <w:pPr>
        <w:spacing w:after="120" w:line="240" w:lineRule="auto"/>
        <w:rPr>
          <w:rFonts w:ascii="Calibri" w:eastAsia="Arial" w:hAnsi="Calibri"/>
          <w:szCs w:val="20"/>
        </w:rPr>
      </w:pPr>
    </w:p>
    <w:p w14:paraId="5267B296" w14:textId="77777777" w:rsidR="000D58EB" w:rsidRPr="003C3A2B" w:rsidRDefault="000D58EB" w:rsidP="000D58EB">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9"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6F3B1389" w14:textId="77777777" w:rsidR="000D58EB" w:rsidRPr="003C3A2B" w:rsidRDefault="000D58EB" w:rsidP="000D58EB">
      <w:pPr>
        <w:spacing w:after="120" w:line="240" w:lineRule="auto"/>
        <w:rPr>
          <w:rFonts w:ascii="Arial" w:eastAsia="Arial" w:hAnsi="Arial" w:cs="Arial"/>
          <w:szCs w:val="20"/>
        </w:rPr>
      </w:pPr>
      <w:r w:rsidRPr="003C3A2B">
        <w:rPr>
          <w:rFonts w:ascii="Arial" w:eastAsia="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48694FF4" w14:textId="77777777" w:rsidR="000D58EB" w:rsidRPr="003C3A2B" w:rsidRDefault="000D58EB" w:rsidP="000D58EB">
      <w:pPr>
        <w:tabs>
          <w:tab w:val="left" w:pos="270"/>
        </w:tabs>
        <w:spacing w:after="120"/>
        <w:rPr>
          <w:rFonts w:ascii="Arial" w:eastAsia="Arial" w:hAnsi="Arial" w:cs="Arial"/>
          <w:szCs w:val="20"/>
        </w:rPr>
      </w:pPr>
    </w:p>
    <w:p w14:paraId="0B2D0DC0" w14:textId="77777777" w:rsidR="000D58EB" w:rsidRPr="003C3A2B" w:rsidRDefault="000D58EB" w:rsidP="000D58EB">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sidR="007E2295">
        <w:rPr>
          <w:rFonts w:ascii="Arial" w:eastAsia="Arial" w:hAnsi="Arial" w:cs="Arial"/>
          <w:color w:val="000000"/>
          <w:sz w:val="18"/>
          <w:szCs w:val="18"/>
        </w:rPr>
        <w:t>3</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5A752483" w14:textId="77777777" w:rsidR="000D58EB" w:rsidRPr="003C3A2B" w:rsidRDefault="000D58EB" w:rsidP="000D58EB">
      <w:pPr>
        <w:spacing w:after="0" w:line="240" w:lineRule="auto"/>
        <w:rPr>
          <w:rFonts w:ascii="Calibri" w:eastAsia="Arial" w:hAnsi="Calibri"/>
          <w:szCs w:val="20"/>
        </w:rPr>
      </w:pPr>
      <w:r w:rsidRPr="003C3A2B">
        <w:rPr>
          <w:rFonts w:ascii="Arial" w:eastAsia="Arial" w:hAnsi="Arial" w:cs="Arial"/>
          <w:szCs w:val="18"/>
        </w:rPr>
        <w:br w:type="page"/>
      </w:r>
    </w:p>
    <w:p w14:paraId="5B06A468" w14:textId="77777777" w:rsidR="000D58EB" w:rsidRPr="003C3A2B" w:rsidRDefault="000D58EB" w:rsidP="000D58EB">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28DE1C6C" w14:textId="77777777" w:rsidR="000D58EB" w:rsidRPr="003C3A2B" w:rsidRDefault="000D58EB" w:rsidP="000D58E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491038D2" w14:textId="77777777" w:rsidR="000D58EB" w:rsidRPr="003C3A2B" w:rsidRDefault="000D58EB" w:rsidP="000D58E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0E60B3A6" w14:textId="77777777" w:rsidR="000D58EB" w:rsidRPr="003C3A2B" w:rsidRDefault="000D58EB" w:rsidP="000D58E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ED8953D" w14:textId="77777777" w:rsidR="000D58EB" w:rsidRPr="003C3A2B" w:rsidRDefault="000D58EB" w:rsidP="000D58E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81D5280" w14:textId="77777777" w:rsidR="000D58EB" w:rsidRPr="003C3A2B" w:rsidRDefault="000D58EB" w:rsidP="000D58E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17F2E2AD" w14:textId="77777777" w:rsidR="000D58EB" w:rsidRPr="003C3A2B" w:rsidRDefault="000D58EB" w:rsidP="000D58E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5BEEC928" w14:textId="77777777" w:rsidR="000D58EB" w:rsidRPr="003C3A2B" w:rsidRDefault="000D58EB" w:rsidP="000D58E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72A7FA37" w14:textId="77777777" w:rsidR="000D58EB" w:rsidRPr="003C3A2B" w:rsidRDefault="000D58EB" w:rsidP="000D58EB">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31370565" w14:textId="77777777" w:rsidR="000D58EB" w:rsidRPr="003C3A2B" w:rsidRDefault="000D58EB" w:rsidP="000D58EB">
      <w:pPr>
        <w:spacing w:after="0" w:line="240" w:lineRule="auto"/>
        <w:rPr>
          <w:rFonts w:ascii="Arial" w:eastAsia="Arial" w:hAnsi="Arial" w:cs="Arial"/>
          <w:sz w:val="18"/>
          <w:szCs w:val="20"/>
        </w:rPr>
      </w:pPr>
    </w:p>
    <w:p w14:paraId="26D6BF72" w14:textId="77777777" w:rsidR="000D58EB" w:rsidRPr="003C3A2B" w:rsidRDefault="000D58EB" w:rsidP="000D58EB">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177B4465" w14:textId="77777777" w:rsidR="000D58EB" w:rsidRPr="003C3A2B" w:rsidRDefault="000D58EB" w:rsidP="000D58E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6EFB9135" w14:textId="77777777" w:rsidR="000D58EB" w:rsidRPr="003C3A2B" w:rsidRDefault="000D58EB" w:rsidP="000D58EB">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0D58EB" w:rsidRPr="003C3A2B" w14:paraId="207EF981" w14:textId="77777777" w:rsidTr="005C157D">
        <w:trPr>
          <w:cantSplit/>
          <w:trHeight w:val="350"/>
          <w:tblHeader/>
        </w:trPr>
        <w:tc>
          <w:tcPr>
            <w:tcW w:w="3510" w:type="dxa"/>
          </w:tcPr>
          <w:p w14:paraId="43FE9923" w14:textId="77777777" w:rsidR="000D58EB" w:rsidRPr="003C3A2B" w:rsidRDefault="000D58EB" w:rsidP="005C157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1945A95C" w14:textId="77777777" w:rsidR="000D58EB" w:rsidRPr="003C3A2B" w:rsidRDefault="000D58EB" w:rsidP="005C157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0D58EB" w:rsidRPr="003C3A2B" w14:paraId="209C04F7" w14:textId="77777777" w:rsidTr="005C157D">
        <w:trPr>
          <w:cantSplit/>
        </w:trPr>
        <w:tc>
          <w:tcPr>
            <w:tcW w:w="3510" w:type="dxa"/>
          </w:tcPr>
          <w:p w14:paraId="42367D7D" w14:textId="77777777" w:rsidR="000D58EB" w:rsidRPr="003C3A2B" w:rsidRDefault="000D58EB" w:rsidP="005C157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3F790405"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0D58EB" w:rsidRPr="003C3A2B" w14:paraId="06C8685D" w14:textId="77777777" w:rsidTr="005C157D">
        <w:tc>
          <w:tcPr>
            <w:tcW w:w="3510" w:type="dxa"/>
          </w:tcPr>
          <w:p w14:paraId="1C7746B5"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6E05277"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0D58EB" w:rsidRPr="003C3A2B" w14:paraId="5909CBBC" w14:textId="77777777" w:rsidTr="005C157D">
        <w:tc>
          <w:tcPr>
            <w:tcW w:w="3510" w:type="dxa"/>
          </w:tcPr>
          <w:p w14:paraId="5158760D"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49B5A863"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Regenstrief Institute</w:t>
            </w:r>
          </w:p>
        </w:tc>
      </w:tr>
      <w:tr w:rsidR="000D58EB" w:rsidRPr="003C3A2B" w14:paraId="3F0C188F" w14:textId="77777777" w:rsidTr="005C157D">
        <w:tc>
          <w:tcPr>
            <w:tcW w:w="3510" w:type="dxa"/>
          </w:tcPr>
          <w:p w14:paraId="67D9C91B"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2904FA89"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0D58EB" w:rsidRPr="003C3A2B" w14:paraId="4CB30473" w14:textId="77777777" w:rsidTr="005C157D">
        <w:tc>
          <w:tcPr>
            <w:tcW w:w="3510" w:type="dxa"/>
          </w:tcPr>
          <w:p w14:paraId="4E170808"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649BEBD4" w14:textId="77777777" w:rsidR="000D58EB" w:rsidRPr="003C3A2B" w:rsidRDefault="000D58EB" w:rsidP="005C157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ABE80DA" w14:textId="77777777" w:rsidR="00094DEA" w:rsidRDefault="00094DEA">
      <w:pPr>
        <w:pStyle w:val="TOCTitle"/>
      </w:pPr>
    </w:p>
    <w:p w14:paraId="4961F333" w14:textId="77777777" w:rsidR="00094DEA" w:rsidRDefault="00094DEA">
      <w:pPr>
        <w:pStyle w:val="TOCTitle"/>
      </w:pPr>
    </w:p>
    <w:p w14:paraId="70B254A4" w14:textId="4DBBDAB8" w:rsidR="002E1B08" w:rsidRDefault="00000000">
      <w:pPr>
        <w:pStyle w:val="TOCTitle"/>
      </w:pPr>
      <w:r>
        <w:t>Table of Contents</w:t>
      </w:r>
    </w:p>
    <w:p w14:paraId="4F672A9E" w14:textId="051A6F7B" w:rsidR="0021629C" w:rsidRDefault="00000000">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rsidR="0021629C">
        <w:t>1</w:t>
      </w:r>
      <w:r w:rsidR="0021629C">
        <w:rPr>
          <w:rFonts w:asciiTheme="minorHAnsi" w:eastAsiaTheme="minorEastAsia" w:hAnsiTheme="minorHAnsi" w:cstheme="minorBidi"/>
          <w:caps w:val="0"/>
          <w:sz w:val="22"/>
          <w:szCs w:val="22"/>
        </w:rPr>
        <w:tab/>
      </w:r>
      <w:r w:rsidR="0021629C">
        <w:t>document</w:t>
      </w:r>
      <w:r w:rsidR="0021629C">
        <w:tab/>
      </w:r>
      <w:r w:rsidR="0021629C">
        <w:fldChar w:fldCharType="begin"/>
      </w:r>
      <w:r w:rsidR="0021629C">
        <w:instrText xml:space="preserve"> PAGEREF _Toc120095092 \h </w:instrText>
      </w:r>
      <w:r w:rsidR="0021629C">
        <w:fldChar w:fldCharType="separate"/>
      </w:r>
      <w:r w:rsidR="0021629C">
        <w:t>11</w:t>
      </w:r>
      <w:r w:rsidR="0021629C">
        <w:fldChar w:fldCharType="end"/>
      </w:r>
    </w:p>
    <w:p w14:paraId="43DADE11" w14:textId="7ED8A1AC" w:rsidR="0021629C" w:rsidRDefault="0021629C">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US Realm Header (V4)</w:t>
      </w:r>
      <w:r>
        <w:tab/>
      </w:r>
      <w:r>
        <w:fldChar w:fldCharType="begin"/>
      </w:r>
      <w:r>
        <w:instrText xml:space="preserve"> PAGEREF _Toc120095093 \h </w:instrText>
      </w:r>
      <w:r>
        <w:fldChar w:fldCharType="separate"/>
      </w:r>
      <w:r>
        <w:t>11</w:t>
      </w:r>
      <w:r>
        <w:fldChar w:fldCharType="end"/>
      </w:r>
    </w:p>
    <w:p w14:paraId="3E8616E1" w14:textId="604C81EE" w:rsidR="0021629C" w:rsidRDefault="0021629C">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_Toc120095094 \h </w:instrText>
      </w:r>
      <w:r>
        <w:fldChar w:fldCharType="separate"/>
      </w:r>
      <w:r>
        <w:t>20</w:t>
      </w:r>
      <w:r>
        <w:fldChar w:fldCharType="end"/>
      </w:r>
    </w:p>
    <w:p w14:paraId="39289460" w14:textId="4763B650" w:rsidR="0021629C" w:rsidRDefault="0021629C">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section</w:t>
      </w:r>
      <w:r>
        <w:tab/>
      </w:r>
      <w:r>
        <w:fldChar w:fldCharType="begin"/>
      </w:r>
      <w:r>
        <w:instrText xml:space="preserve"> PAGEREF _Toc120095095 \h </w:instrText>
      </w:r>
      <w:r>
        <w:fldChar w:fldCharType="separate"/>
      </w:r>
      <w:r>
        <w:t>60</w:t>
      </w:r>
      <w:r>
        <w:fldChar w:fldCharType="end"/>
      </w:r>
    </w:p>
    <w:p w14:paraId="64D0EA29" w14:textId="21B08309" w:rsidR="0021629C" w:rsidRDefault="0021629C">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Care Teams Section (V2)</w:t>
      </w:r>
      <w:r>
        <w:tab/>
      </w:r>
      <w:r>
        <w:fldChar w:fldCharType="begin"/>
      </w:r>
      <w:r>
        <w:instrText xml:space="preserve"> PAGEREF _Toc120095096 \h </w:instrText>
      </w:r>
      <w:r>
        <w:fldChar w:fldCharType="separate"/>
      </w:r>
      <w:r>
        <w:t>60</w:t>
      </w:r>
      <w:r>
        <w:fldChar w:fldCharType="end"/>
      </w:r>
    </w:p>
    <w:p w14:paraId="3DB40514" w14:textId="437E04CB" w:rsidR="0021629C" w:rsidRDefault="0021629C">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Notes Section</w:t>
      </w:r>
      <w:r>
        <w:tab/>
      </w:r>
      <w:r>
        <w:fldChar w:fldCharType="begin"/>
      </w:r>
      <w:r>
        <w:instrText xml:space="preserve"> PAGEREF _Toc120095097 \h </w:instrText>
      </w:r>
      <w:r>
        <w:fldChar w:fldCharType="separate"/>
      </w:r>
      <w:r>
        <w:t>62</w:t>
      </w:r>
      <w:r>
        <w:fldChar w:fldCharType="end"/>
      </w:r>
    </w:p>
    <w:p w14:paraId="3E33B678" w14:textId="455D384B" w:rsidR="0021629C" w:rsidRDefault="0021629C">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entry</w:t>
      </w:r>
      <w:r>
        <w:tab/>
      </w:r>
      <w:r>
        <w:fldChar w:fldCharType="begin"/>
      </w:r>
      <w:r>
        <w:instrText xml:space="preserve"> PAGEREF _Toc120095098 \h </w:instrText>
      </w:r>
      <w:r>
        <w:fldChar w:fldCharType="separate"/>
      </w:r>
      <w:r>
        <w:t>67</w:t>
      </w:r>
      <w:r>
        <w:fldChar w:fldCharType="end"/>
      </w:r>
    </w:p>
    <w:p w14:paraId="60EBEA24" w14:textId="27490318" w:rsidR="0021629C" w:rsidRDefault="0021629C">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Assessment Scale Observation (V2)</w:t>
      </w:r>
      <w:r>
        <w:tab/>
      </w:r>
      <w:r>
        <w:fldChar w:fldCharType="begin"/>
      </w:r>
      <w:r>
        <w:instrText xml:space="preserve"> PAGEREF _Toc120095099 \h </w:instrText>
      </w:r>
      <w:r>
        <w:fldChar w:fldCharType="separate"/>
      </w:r>
      <w:r>
        <w:t>67</w:t>
      </w:r>
      <w:r>
        <w:fldChar w:fldCharType="end"/>
      </w:r>
    </w:p>
    <w:p w14:paraId="55824B08" w14:textId="3E0D73CA" w:rsidR="0021629C" w:rsidRDefault="0021629C">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Assessment Scale Supporting Observation (V2)</w:t>
      </w:r>
      <w:r>
        <w:tab/>
      </w:r>
      <w:r>
        <w:fldChar w:fldCharType="begin"/>
      </w:r>
      <w:r>
        <w:instrText xml:space="preserve"> PAGEREF _Toc120095100 \h </w:instrText>
      </w:r>
      <w:r>
        <w:fldChar w:fldCharType="separate"/>
      </w:r>
      <w:r>
        <w:t>72</w:t>
      </w:r>
      <w:r>
        <w:fldChar w:fldCharType="end"/>
      </w:r>
    </w:p>
    <w:p w14:paraId="02855797" w14:textId="0BEBACC9" w:rsidR="0021629C" w:rsidRDefault="0021629C">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Birth Sex Observation (V2)</w:t>
      </w:r>
      <w:r>
        <w:tab/>
      </w:r>
      <w:r>
        <w:fldChar w:fldCharType="begin"/>
      </w:r>
      <w:r>
        <w:instrText xml:space="preserve"> PAGEREF _Toc120095101 \h </w:instrText>
      </w:r>
      <w:r>
        <w:fldChar w:fldCharType="separate"/>
      </w:r>
      <w:r>
        <w:t>73</w:t>
      </w:r>
      <w:r>
        <w:fldChar w:fldCharType="end"/>
      </w:r>
    </w:p>
    <w:p w14:paraId="507DDBA0" w14:textId="5D860567" w:rsidR="0021629C" w:rsidRDefault="0021629C">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Care Team Member Act (V2)</w:t>
      </w:r>
      <w:r>
        <w:tab/>
      </w:r>
      <w:r>
        <w:fldChar w:fldCharType="begin"/>
      </w:r>
      <w:r>
        <w:instrText xml:space="preserve"> PAGEREF _Toc120095102 \h </w:instrText>
      </w:r>
      <w:r>
        <w:fldChar w:fldCharType="separate"/>
      </w:r>
      <w:r>
        <w:t>76</w:t>
      </w:r>
      <w:r>
        <w:fldChar w:fldCharType="end"/>
      </w:r>
    </w:p>
    <w:p w14:paraId="075F6392" w14:textId="07ADDA3C" w:rsidR="0021629C" w:rsidRDefault="0021629C">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Care Team Member Schedule Observation (V2)</w:t>
      </w:r>
      <w:r>
        <w:tab/>
      </w:r>
      <w:r>
        <w:fldChar w:fldCharType="begin"/>
      </w:r>
      <w:r>
        <w:instrText xml:space="preserve"> PAGEREF _Toc120095103 \h </w:instrText>
      </w:r>
      <w:r>
        <w:fldChar w:fldCharType="separate"/>
      </w:r>
      <w:r>
        <w:t>84</w:t>
      </w:r>
      <w:r>
        <w:fldChar w:fldCharType="end"/>
      </w:r>
    </w:p>
    <w:p w14:paraId="717B855E" w14:textId="3BE942E4" w:rsidR="0021629C" w:rsidRDefault="0021629C">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Care Team Organizer (V2)</w:t>
      </w:r>
      <w:r>
        <w:tab/>
      </w:r>
      <w:r>
        <w:fldChar w:fldCharType="begin"/>
      </w:r>
      <w:r>
        <w:instrText xml:space="preserve"> PAGEREF _Toc120095104 \h </w:instrText>
      </w:r>
      <w:r>
        <w:fldChar w:fldCharType="separate"/>
      </w:r>
      <w:r>
        <w:t>86</w:t>
      </w:r>
      <w:r>
        <w:fldChar w:fldCharType="end"/>
      </w:r>
    </w:p>
    <w:p w14:paraId="2AB8633B" w14:textId="54CA0178" w:rsidR="0021629C" w:rsidRDefault="0021629C">
      <w:pPr>
        <w:pStyle w:val="TOC2"/>
        <w:tabs>
          <w:tab w:val="left" w:pos="806"/>
        </w:tabs>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Care Team Type Observation</w:t>
      </w:r>
      <w:r>
        <w:tab/>
      </w:r>
      <w:r>
        <w:fldChar w:fldCharType="begin"/>
      </w:r>
      <w:r>
        <w:instrText xml:space="preserve"> PAGEREF _Toc120095105 \h </w:instrText>
      </w:r>
      <w:r>
        <w:fldChar w:fldCharType="separate"/>
      </w:r>
      <w:r>
        <w:t>93</w:t>
      </w:r>
      <w:r>
        <w:fldChar w:fldCharType="end"/>
      </w:r>
    </w:p>
    <w:p w14:paraId="7EC3A07A" w14:textId="03436379" w:rsidR="0021629C" w:rsidRDefault="0021629C">
      <w:pPr>
        <w:pStyle w:val="TOC2"/>
        <w:tabs>
          <w:tab w:val="left" w:pos="806"/>
        </w:tabs>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Date of Diagnosis Act</w:t>
      </w:r>
      <w:r>
        <w:tab/>
      </w:r>
      <w:r>
        <w:fldChar w:fldCharType="begin"/>
      </w:r>
      <w:r>
        <w:instrText xml:space="preserve"> PAGEREF _Toc120095106 \h </w:instrText>
      </w:r>
      <w:r>
        <w:fldChar w:fldCharType="separate"/>
      </w:r>
      <w:r>
        <w:t>96</w:t>
      </w:r>
      <w:r>
        <w:fldChar w:fldCharType="end"/>
      </w:r>
    </w:p>
    <w:p w14:paraId="31F0648D" w14:textId="4B70130F" w:rsidR="0021629C" w:rsidRDefault="0021629C">
      <w:pPr>
        <w:pStyle w:val="TOC2"/>
        <w:tabs>
          <w:tab w:val="left" w:pos="806"/>
        </w:tabs>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Disability Status Observation</w:t>
      </w:r>
      <w:r>
        <w:tab/>
      </w:r>
      <w:r>
        <w:fldChar w:fldCharType="begin"/>
      </w:r>
      <w:r>
        <w:instrText xml:space="preserve"> PAGEREF _Toc120095107 \h </w:instrText>
      </w:r>
      <w:r>
        <w:fldChar w:fldCharType="separate"/>
      </w:r>
      <w:r>
        <w:t>97</w:t>
      </w:r>
      <w:r>
        <w:fldChar w:fldCharType="end"/>
      </w:r>
    </w:p>
    <w:p w14:paraId="6E4E555A" w14:textId="513FE452" w:rsidR="0021629C" w:rsidRDefault="0021629C">
      <w:pPr>
        <w:pStyle w:val="TOC2"/>
        <w:tabs>
          <w:tab w:val="left" w:pos="1320"/>
        </w:tabs>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Goal Observation (V2)</w:t>
      </w:r>
      <w:r>
        <w:tab/>
      </w:r>
      <w:r>
        <w:fldChar w:fldCharType="begin"/>
      </w:r>
      <w:r>
        <w:instrText xml:space="preserve"> PAGEREF _Toc120095108 \h </w:instrText>
      </w:r>
      <w:r>
        <w:fldChar w:fldCharType="separate"/>
      </w:r>
      <w:r>
        <w:t>102</w:t>
      </w:r>
      <w:r>
        <w:fldChar w:fldCharType="end"/>
      </w:r>
    </w:p>
    <w:p w14:paraId="4E2D5F9F" w14:textId="79FC22F3" w:rsidR="0021629C" w:rsidRDefault="0021629C">
      <w:pPr>
        <w:pStyle w:val="TOC2"/>
        <w:tabs>
          <w:tab w:val="left" w:pos="1320"/>
        </w:tabs>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Health Concern Act (V3)</w:t>
      </w:r>
      <w:r>
        <w:tab/>
      </w:r>
      <w:r>
        <w:fldChar w:fldCharType="begin"/>
      </w:r>
      <w:r>
        <w:instrText xml:space="preserve"> PAGEREF _Toc120095109 \h </w:instrText>
      </w:r>
      <w:r>
        <w:fldChar w:fldCharType="separate"/>
      </w:r>
      <w:r>
        <w:t>110</w:t>
      </w:r>
      <w:r>
        <w:fldChar w:fldCharType="end"/>
      </w:r>
    </w:p>
    <w:p w14:paraId="3DBA2F67" w14:textId="74CBA59E" w:rsidR="0021629C" w:rsidRDefault="0021629C">
      <w:pPr>
        <w:pStyle w:val="TOC2"/>
        <w:tabs>
          <w:tab w:val="left" w:pos="1320"/>
        </w:tabs>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Indication (V3)</w:t>
      </w:r>
      <w:r>
        <w:tab/>
      </w:r>
      <w:r>
        <w:fldChar w:fldCharType="begin"/>
      </w:r>
      <w:r>
        <w:instrText xml:space="preserve"> PAGEREF _Toc120095110 \h </w:instrText>
      </w:r>
      <w:r>
        <w:fldChar w:fldCharType="separate"/>
      </w:r>
      <w:r>
        <w:t>128</w:t>
      </w:r>
      <w:r>
        <w:fldChar w:fldCharType="end"/>
      </w:r>
    </w:p>
    <w:p w14:paraId="2AB957B0" w14:textId="19BCDB31" w:rsidR="0021629C" w:rsidRDefault="0021629C">
      <w:pPr>
        <w:pStyle w:val="TOC2"/>
        <w:tabs>
          <w:tab w:val="left" w:pos="1320"/>
        </w:tabs>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Medication Dispense (V3)</w:t>
      </w:r>
      <w:r>
        <w:tab/>
      </w:r>
      <w:r>
        <w:fldChar w:fldCharType="begin"/>
      </w:r>
      <w:r>
        <w:instrText xml:space="preserve"> PAGEREF _Toc120095111 \h </w:instrText>
      </w:r>
      <w:r>
        <w:fldChar w:fldCharType="separate"/>
      </w:r>
      <w:r>
        <w:t>132</w:t>
      </w:r>
      <w:r>
        <w:fldChar w:fldCharType="end"/>
      </w:r>
    </w:p>
    <w:p w14:paraId="2365C98A" w14:textId="2E761068" w:rsidR="0021629C" w:rsidRDefault="0021629C">
      <w:pPr>
        <w:pStyle w:val="TOC2"/>
        <w:tabs>
          <w:tab w:val="left" w:pos="1320"/>
        </w:tabs>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Note Activity</w:t>
      </w:r>
      <w:r>
        <w:tab/>
      </w:r>
      <w:r>
        <w:fldChar w:fldCharType="begin"/>
      </w:r>
      <w:r>
        <w:instrText xml:space="preserve"> PAGEREF _Toc120095112 \h </w:instrText>
      </w:r>
      <w:r>
        <w:fldChar w:fldCharType="separate"/>
      </w:r>
      <w:r>
        <w:t>138</w:t>
      </w:r>
      <w:r>
        <w:fldChar w:fldCharType="end"/>
      </w:r>
    </w:p>
    <w:p w14:paraId="12F17B5E" w14:textId="26619954" w:rsidR="0021629C" w:rsidRDefault="0021629C">
      <w:pPr>
        <w:pStyle w:val="TOC2"/>
        <w:tabs>
          <w:tab w:val="left" w:pos="1320"/>
        </w:tabs>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Planned Procedure (V3)</w:t>
      </w:r>
      <w:r>
        <w:tab/>
      </w:r>
      <w:r>
        <w:fldChar w:fldCharType="begin"/>
      </w:r>
      <w:r>
        <w:instrText xml:space="preserve"> PAGEREF _Toc120095113 \h </w:instrText>
      </w:r>
      <w:r>
        <w:fldChar w:fldCharType="separate"/>
      </w:r>
      <w:r>
        <w:t>147</w:t>
      </w:r>
      <w:r>
        <w:fldChar w:fldCharType="end"/>
      </w:r>
    </w:p>
    <w:p w14:paraId="55167C85" w14:textId="5148B3D2" w:rsidR="0021629C" w:rsidRDefault="0021629C">
      <w:pPr>
        <w:pStyle w:val="TOC2"/>
        <w:tabs>
          <w:tab w:val="left" w:pos="1320"/>
        </w:tabs>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Policy Activity (V4)</w:t>
      </w:r>
      <w:r>
        <w:tab/>
      </w:r>
      <w:r>
        <w:fldChar w:fldCharType="begin"/>
      </w:r>
      <w:r>
        <w:instrText xml:space="preserve"> PAGEREF _Toc120095114 \h </w:instrText>
      </w:r>
      <w:r>
        <w:fldChar w:fldCharType="separate"/>
      </w:r>
      <w:r>
        <w:t>155</w:t>
      </w:r>
      <w:r>
        <w:fldChar w:fldCharType="end"/>
      </w:r>
    </w:p>
    <w:p w14:paraId="5AB3DD12" w14:textId="17556153" w:rsidR="0021629C" w:rsidRDefault="0021629C">
      <w:pPr>
        <w:pStyle w:val="TOC2"/>
        <w:tabs>
          <w:tab w:val="left" w:pos="1320"/>
        </w:tabs>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Problem Observation (V4)</w:t>
      </w:r>
      <w:r>
        <w:tab/>
      </w:r>
      <w:r>
        <w:fldChar w:fldCharType="begin"/>
      </w:r>
      <w:r>
        <w:instrText xml:space="preserve"> PAGEREF _Toc120095115 \h </w:instrText>
      </w:r>
      <w:r>
        <w:fldChar w:fldCharType="separate"/>
      </w:r>
      <w:r>
        <w:t>169</w:t>
      </w:r>
      <w:r>
        <w:fldChar w:fldCharType="end"/>
      </w:r>
    </w:p>
    <w:p w14:paraId="4134E4D0" w14:textId="7FA98153" w:rsidR="0021629C" w:rsidRDefault="0021629C">
      <w:pPr>
        <w:pStyle w:val="TOC2"/>
        <w:tabs>
          <w:tab w:val="left" w:pos="1320"/>
        </w:tabs>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Procedure Activity Procedure (V3)</w:t>
      </w:r>
      <w:r>
        <w:tab/>
      </w:r>
      <w:r>
        <w:fldChar w:fldCharType="begin"/>
      </w:r>
      <w:r>
        <w:instrText xml:space="preserve"> PAGEREF _Toc120095116 \h </w:instrText>
      </w:r>
      <w:r>
        <w:fldChar w:fldCharType="separate"/>
      </w:r>
      <w:r>
        <w:t>179</w:t>
      </w:r>
      <w:r>
        <w:fldChar w:fldCharType="end"/>
      </w:r>
    </w:p>
    <w:p w14:paraId="253AE145" w14:textId="7D0B205F" w:rsidR="0021629C" w:rsidRDefault="0021629C">
      <w:pPr>
        <w:pStyle w:val="TOC2"/>
        <w:tabs>
          <w:tab w:val="left" w:pos="1320"/>
        </w:tabs>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Result Observation (V4)</w:t>
      </w:r>
      <w:r>
        <w:tab/>
      </w:r>
      <w:r>
        <w:fldChar w:fldCharType="begin"/>
      </w:r>
      <w:r>
        <w:instrText xml:space="preserve"> PAGEREF _Toc120095117 \h </w:instrText>
      </w:r>
      <w:r>
        <w:fldChar w:fldCharType="separate"/>
      </w:r>
      <w:r>
        <w:t>189</w:t>
      </w:r>
      <w:r>
        <w:fldChar w:fldCharType="end"/>
      </w:r>
    </w:p>
    <w:p w14:paraId="5EE0E882" w14:textId="7C286F55" w:rsidR="0021629C" w:rsidRDefault="0021629C">
      <w:pPr>
        <w:pStyle w:val="TOC2"/>
        <w:tabs>
          <w:tab w:val="left" w:pos="1320"/>
        </w:tabs>
        <w:rPr>
          <w:rFonts w:asciiTheme="minorHAnsi" w:eastAsiaTheme="minorEastAsia" w:hAnsiTheme="minorHAnsi" w:cstheme="minorBidi"/>
          <w:sz w:val="22"/>
          <w:szCs w:val="22"/>
        </w:rPr>
      </w:pPr>
      <w:r>
        <w:t>3.20</w:t>
      </w:r>
      <w:r>
        <w:rPr>
          <w:rFonts w:asciiTheme="minorHAnsi" w:eastAsiaTheme="minorEastAsia" w:hAnsiTheme="minorHAnsi" w:cstheme="minorBidi"/>
          <w:sz w:val="22"/>
          <w:szCs w:val="22"/>
        </w:rPr>
        <w:tab/>
      </w:r>
      <w:r>
        <w:t>Result Organizer (V4)</w:t>
      </w:r>
      <w:r>
        <w:tab/>
      </w:r>
      <w:r>
        <w:fldChar w:fldCharType="begin"/>
      </w:r>
      <w:r>
        <w:instrText xml:space="preserve"> PAGEREF _Toc120095118 \h </w:instrText>
      </w:r>
      <w:r>
        <w:fldChar w:fldCharType="separate"/>
      </w:r>
      <w:r>
        <w:t>197</w:t>
      </w:r>
      <w:r>
        <w:fldChar w:fldCharType="end"/>
      </w:r>
    </w:p>
    <w:p w14:paraId="7544B843" w14:textId="05D4BCBE" w:rsidR="0021629C" w:rsidRDefault="0021629C">
      <w:pPr>
        <w:pStyle w:val="TOC2"/>
        <w:tabs>
          <w:tab w:val="left" w:pos="1320"/>
        </w:tabs>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Section Time Range Observation</w:t>
      </w:r>
      <w:r>
        <w:tab/>
      </w:r>
      <w:r>
        <w:fldChar w:fldCharType="begin"/>
      </w:r>
      <w:r>
        <w:instrText xml:space="preserve"> PAGEREF _Toc120095119 \h </w:instrText>
      </w:r>
      <w:r>
        <w:fldChar w:fldCharType="separate"/>
      </w:r>
      <w:r>
        <w:t>201</w:t>
      </w:r>
      <w:r>
        <w:fldChar w:fldCharType="end"/>
      </w:r>
    </w:p>
    <w:p w14:paraId="685DD7E6" w14:textId="7C8BC0A0" w:rsidR="0021629C" w:rsidRDefault="0021629C">
      <w:pPr>
        <w:pStyle w:val="TOC2"/>
        <w:tabs>
          <w:tab w:val="left" w:pos="1320"/>
        </w:tabs>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Sex for Clinical Use Observation - US Realm</w:t>
      </w:r>
      <w:r>
        <w:tab/>
      </w:r>
      <w:r>
        <w:fldChar w:fldCharType="begin"/>
      </w:r>
      <w:r>
        <w:instrText xml:space="preserve"> PAGEREF _Toc120095120 \h </w:instrText>
      </w:r>
      <w:r>
        <w:fldChar w:fldCharType="separate"/>
      </w:r>
      <w:r>
        <w:t>202</w:t>
      </w:r>
      <w:r>
        <w:fldChar w:fldCharType="end"/>
      </w:r>
    </w:p>
    <w:p w14:paraId="7330929B" w14:textId="22ECB5C9" w:rsidR="0021629C" w:rsidRDefault="0021629C">
      <w:pPr>
        <w:pStyle w:val="TOC2"/>
        <w:tabs>
          <w:tab w:val="left" w:pos="1320"/>
        </w:tabs>
        <w:rPr>
          <w:rFonts w:asciiTheme="minorHAnsi" w:eastAsiaTheme="minorEastAsia" w:hAnsiTheme="minorHAnsi" w:cstheme="minorBidi"/>
          <w:sz w:val="22"/>
          <w:szCs w:val="22"/>
        </w:rPr>
      </w:pPr>
      <w:r>
        <w:t>3.23</w:t>
      </w:r>
      <w:r>
        <w:rPr>
          <w:rFonts w:asciiTheme="minorHAnsi" w:eastAsiaTheme="minorEastAsia" w:hAnsiTheme="minorHAnsi" w:cstheme="minorBidi"/>
          <w:sz w:val="22"/>
          <w:szCs w:val="22"/>
        </w:rPr>
        <w:tab/>
      </w:r>
      <w:r>
        <w:t>Sexual Orientation Observation</w:t>
      </w:r>
      <w:r>
        <w:tab/>
      </w:r>
      <w:r>
        <w:fldChar w:fldCharType="begin"/>
      </w:r>
      <w:r>
        <w:instrText xml:space="preserve"> PAGEREF _Toc120095121 \h </w:instrText>
      </w:r>
      <w:r>
        <w:fldChar w:fldCharType="separate"/>
      </w:r>
      <w:r>
        <w:t>208</w:t>
      </w:r>
      <w:r>
        <w:fldChar w:fldCharType="end"/>
      </w:r>
    </w:p>
    <w:p w14:paraId="29752E69" w14:textId="618A772D" w:rsidR="0021629C" w:rsidRDefault="0021629C">
      <w:pPr>
        <w:pStyle w:val="TOC2"/>
        <w:tabs>
          <w:tab w:val="left" w:pos="1320"/>
        </w:tabs>
        <w:rPr>
          <w:rFonts w:asciiTheme="minorHAnsi" w:eastAsiaTheme="minorEastAsia" w:hAnsiTheme="minorHAnsi" w:cstheme="minorBidi"/>
          <w:sz w:val="22"/>
          <w:szCs w:val="22"/>
        </w:rPr>
      </w:pPr>
      <w:r>
        <w:t>3.24</w:t>
      </w:r>
      <w:r>
        <w:rPr>
          <w:rFonts w:asciiTheme="minorHAnsi" w:eastAsiaTheme="minorEastAsia" w:hAnsiTheme="minorHAnsi" w:cstheme="minorBidi"/>
          <w:sz w:val="22"/>
          <w:szCs w:val="22"/>
        </w:rPr>
        <w:tab/>
      </w:r>
      <w:r>
        <w:t>Social History Observation (V4)</w:t>
      </w:r>
      <w:r>
        <w:tab/>
      </w:r>
      <w:r>
        <w:fldChar w:fldCharType="begin"/>
      </w:r>
      <w:r>
        <w:instrText xml:space="preserve"> PAGEREF _Toc120095122 \h </w:instrText>
      </w:r>
      <w:r>
        <w:fldChar w:fldCharType="separate"/>
      </w:r>
      <w:r>
        <w:t>211</w:t>
      </w:r>
      <w:r>
        <w:fldChar w:fldCharType="end"/>
      </w:r>
    </w:p>
    <w:p w14:paraId="0F822D6B" w14:textId="72155A5B" w:rsidR="0021629C" w:rsidRDefault="0021629C">
      <w:pPr>
        <w:pStyle w:val="TOC3"/>
        <w:rPr>
          <w:rFonts w:asciiTheme="minorHAnsi" w:eastAsiaTheme="minorEastAsia" w:hAnsiTheme="minorHAnsi" w:cstheme="minorBidi"/>
          <w:sz w:val="22"/>
          <w:szCs w:val="22"/>
        </w:rPr>
      </w:pPr>
      <w:r>
        <w:t>3.24.1</w:t>
      </w:r>
      <w:r>
        <w:rPr>
          <w:rFonts w:asciiTheme="minorHAnsi" w:eastAsiaTheme="minorEastAsia" w:hAnsiTheme="minorHAnsi" w:cstheme="minorBidi"/>
          <w:sz w:val="22"/>
          <w:szCs w:val="22"/>
        </w:rPr>
        <w:tab/>
      </w:r>
      <w:r>
        <w:t>Basic Industry Observation</w:t>
      </w:r>
      <w:r>
        <w:tab/>
      </w:r>
      <w:r>
        <w:fldChar w:fldCharType="begin"/>
      </w:r>
      <w:r>
        <w:instrText xml:space="preserve"> PAGEREF _Toc120095123 \h </w:instrText>
      </w:r>
      <w:r>
        <w:fldChar w:fldCharType="separate"/>
      </w:r>
      <w:r>
        <w:t>216</w:t>
      </w:r>
      <w:r>
        <w:fldChar w:fldCharType="end"/>
      </w:r>
    </w:p>
    <w:p w14:paraId="101508FD" w14:textId="69807848" w:rsidR="0021629C" w:rsidRDefault="0021629C">
      <w:pPr>
        <w:pStyle w:val="TOC3"/>
        <w:rPr>
          <w:rFonts w:asciiTheme="minorHAnsi" w:eastAsiaTheme="minorEastAsia" w:hAnsiTheme="minorHAnsi" w:cstheme="minorBidi"/>
          <w:sz w:val="22"/>
          <w:szCs w:val="22"/>
        </w:rPr>
      </w:pPr>
      <w:r>
        <w:lastRenderedPageBreak/>
        <w:t>3.24.2</w:t>
      </w:r>
      <w:r>
        <w:rPr>
          <w:rFonts w:asciiTheme="minorHAnsi" w:eastAsiaTheme="minorEastAsia" w:hAnsiTheme="minorHAnsi" w:cstheme="minorBidi"/>
          <w:sz w:val="22"/>
          <w:szCs w:val="22"/>
        </w:rPr>
        <w:tab/>
      </w:r>
      <w:r>
        <w:t>Basic Occupation Observation</w:t>
      </w:r>
      <w:r>
        <w:tab/>
      </w:r>
      <w:r>
        <w:fldChar w:fldCharType="begin"/>
      </w:r>
      <w:r>
        <w:instrText xml:space="preserve"> PAGEREF _Toc120095124 \h </w:instrText>
      </w:r>
      <w:r>
        <w:fldChar w:fldCharType="separate"/>
      </w:r>
      <w:r>
        <w:t>219</w:t>
      </w:r>
      <w:r>
        <w:fldChar w:fldCharType="end"/>
      </w:r>
    </w:p>
    <w:p w14:paraId="12067E59" w14:textId="7D58CCC1" w:rsidR="0021629C" w:rsidRDefault="0021629C">
      <w:pPr>
        <w:pStyle w:val="TOC3"/>
        <w:rPr>
          <w:rFonts w:asciiTheme="minorHAnsi" w:eastAsiaTheme="minorEastAsia" w:hAnsiTheme="minorHAnsi" w:cstheme="minorBidi"/>
          <w:sz w:val="22"/>
          <w:szCs w:val="22"/>
        </w:rPr>
      </w:pPr>
      <w:r>
        <w:t>3.24.3</w:t>
      </w:r>
      <w:r>
        <w:rPr>
          <w:rFonts w:asciiTheme="minorHAnsi" w:eastAsiaTheme="minorEastAsia" w:hAnsiTheme="minorHAnsi" w:cstheme="minorBidi"/>
          <w:sz w:val="22"/>
          <w:szCs w:val="22"/>
        </w:rPr>
        <w:tab/>
      </w:r>
      <w:r>
        <w:t>Gender Identity Observation (V3)</w:t>
      </w:r>
      <w:r>
        <w:tab/>
      </w:r>
      <w:r>
        <w:fldChar w:fldCharType="begin"/>
      </w:r>
      <w:r>
        <w:instrText xml:space="preserve"> PAGEREF _Toc120095125 \h </w:instrText>
      </w:r>
      <w:r>
        <w:fldChar w:fldCharType="separate"/>
      </w:r>
      <w:r>
        <w:t>221</w:t>
      </w:r>
      <w:r>
        <w:fldChar w:fldCharType="end"/>
      </w:r>
    </w:p>
    <w:p w14:paraId="1E29C4CC" w14:textId="78B3C2DA" w:rsidR="0021629C" w:rsidRDefault="0021629C">
      <w:pPr>
        <w:pStyle w:val="TOC3"/>
        <w:rPr>
          <w:rFonts w:asciiTheme="minorHAnsi" w:eastAsiaTheme="minorEastAsia" w:hAnsiTheme="minorHAnsi" w:cstheme="minorBidi"/>
          <w:sz w:val="22"/>
          <w:szCs w:val="22"/>
        </w:rPr>
      </w:pPr>
      <w:r>
        <w:t>3.24.4</w:t>
      </w:r>
      <w:r>
        <w:rPr>
          <w:rFonts w:asciiTheme="minorHAnsi" w:eastAsiaTheme="minorEastAsia" w:hAnsiTheme="minorHAnsi" w:cstheme="minorBidi"/>
          <w:sz w:val="22"/>
          <w:szCs w:val="22"/>
        </w:rPr>
        <w:tab/>
      </w:r>
      <w:r>
        <w:t>Tribal Affiliation</w:t>
      </w:r>
      <w:r>
        <w:tab/>
      </w:r>
      <w:r>
        <w:fldChar w:fldCharType="begin"/>
      </w:r>
      <w:r>
        <w:instrText xml:space="preserve"> PAGEREF _Toc120095126 \h </w:instrText>
      </w:r>
      <w:r>
        <w:fldChar w:fldCharType="separate"/>
      </w:r>
      <w:r>
        <w:t>225</w:t>
      </w:r>
      <w:r>
        <w:fldChar w:fldCharType="end"/>
      </w:r>
    </w:p>
    <w:p w14:paraId="436F7CE2" w14:textId="107FEE03" w:rsidR="0021629C" w:rsidRDefault="0021629C">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unspecified</w:t>
      </w:r>
      <w:r>
        <w:tab/>
      </w:r>
      <w:r>
        <w:fldChar w:fldCharType="begin"/>
      </w:r>
      <w:r>
        <w:instrText xml:space="preserve"> PAGEREF _Toc120095127 \h </w:instrText>
      </w:r>
      <w:r>
        <w:fldChar w:fldCharType="separate"/>
      </w:r>
      <w:r>
        <w:t>229</w:t>
      </w:r>
      <w:r>
        <w:fldChar w:fldCharType="end"/>
      </w:r>
    </w:p>
    <w:p w14:paraId="2716BB7A" w14:textId="6BF20568" w:rsidR="0021629C" w:rsidRDefault="0021629C">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Provenance - Assembler Participation (V2)</w:t>
      </w:r>
      <w:r>
        <w:tab/>
      </w:r>
      <w:r>
        <w:fldChar w:fldCharType="begin"/>
      </w:r>
      <w:r>
        <w:instrText xml:space="preserve"> PAGEREF _Toc120095128 \h </w:instrText>
      </w:r>
      <w:r>
        <w:fldChar w:fldCharType="separate"/>
      </w:r>
      <w:r>
        <w:t>229</w:t>
      </w:r>
      <w:r>
        <w:fldChar w:fldCharType="end"/>
      </w:r>
    </w:p>
    <w:p w14:paraId="2E22F4D6" w14:textId="1781CC1C" w:rsidR="0021629C" w:rsidRDefault="0021629C">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Provenance - Author Participation (V2)</w:t>
      </w:r>
      <w:r>
        <w:tab/>
      </w:r>
      <w:r>
        <w:fldChar w:fldCharType="begin"/>
      </w:r>
      <w:r>
        <w:instrText xml:space="preserve"> PAGEREF _Toc120095129 \h </w:instrText>
      </w:r>
      <w:r>
        <w:fldChar w:fldCharType="separate"/>
      </w:r>
      <w:r>
        <w:t>231</w:t>
      </w:r>
      <w:r>
        <w:fldChar w:fldCharType="end"/>
      </w:r>
    </w:p>
    <w:p w14:paraId="0E179474" w14:textId="4C2BE621" w:rsidR="0021629C" w:rsidRDefault="0021629C">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Related Person Relationship and Name Participant</w:t>
      </w:r>
      <w:r>
        <w:tab/>
      </w:r>
      <w:r>
        <w:fldChar w:fldCharType="begin"/>
      </w:r>
      <w:r>
        <w:instrText xml:space="preserve"> PAGEREF _Toc120095130 \h </w:instrText>
      </w:r>
      <w:r>
        <w:fldChar w:fldCharType="separate"/>
      </w:r>
      <w:r>
        <w:t>236</w:t>
      </w:r>
      <w:r>
        <w:fldChar w:fldCharType="end"/>
      </w:r>
    </w:p>
    <w:p w14:paraId="39A6F065" w14:textId="11000CB4" w:rsidR="0021629C" w:rsidRDefault="0021629C">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_Toc120095131 \h </w:instrText>
      </w:r>
      <w:r>
        <w:fldChar w:fldCharType="separate"/>
      </w:r>
      <w:r>
        <w:t>239</w:t>
      </w:r>
      <w:r>
        <w:fldChar w:fldCharType="end"/>
      </w:r>
    </w:p>
    <w:p w14:paraId="54612CC1" w14:textId="25CC5A04" w:rsidR="0021629C" w:rsidRDefault="0021629C">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_Toc120095132 \h </w:instrText>
      </w:r>
      <w:r>
        <w:fldChar w:fldCharType="separate"/>
      </w:r>
      <w:r>
        <w:t>243</w:t>
      </w:r>
      <w:r>
        <w:fldChar w:fldCharType="end"/>
      </w:r>
    </w:p>
    <w:p w14:paraId="2EFECEB1" w14:textId="56663AD7" w:rsidR="0021629C" w:rsidRDefault="0021629C">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_Toc120095133 \h </w:instrText>
      </w:r>
      <w:r>
        <w:fldChar w:fldCharType="separate"/>
      </w:r>
      <w:r>
        <w:t>247</w:t>
      </w:r>
      <w:r>
        <w:fldChar w:fldCharType="end"/>
      </w:r>
    </w:p>
    <w:p w14:paraId="04660B1F" w14:textId="004C2955" w:rsidR="002E1B08" w:rsidRDefault="00000000">
      <w:pPr>
        <w:pStyle w:val="TOC1"/>
      </w:pPr>
      <w:r>
        <w:fldChar w:fldCharType="end"/>
      </w:r>
    </w:p>
    <w:p w14:paraId="59C55B55" w14:textId="77777777" w:rsidR="002E1B08" w:rsidRDefault="00000000">
      <w:pPr>
        <w:pStyle w:val="TOCTitle"/>
      </w:pPr>
      <w:r>
        <w:t>Table of Figures</w:t>
      </w:r>
    </w:p>
    <w:p w14:paraId="58AD8FA6" w14:textId="0D1043AF" w:rsidR="0021629C" w:rsidRDefault="00000000">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sidR="0021629C">
        <w:rPr>
          <w:noProof/>
        </w:rPr>
        <w:t>Figure 1: US Realm Header Example</w:t>
      </w:r>
      <w:r w:rsidR="0021629C">
        <w:rPr>
          <w:noProof/>
        </w:rPr>
        <w:tab/>
      </w:r>
      <w:r w:rsidR="0021629C">
        <w:rPr>
          <w:noProof/>
        </w:rPr>
        <w:fldChar w:fldCharType="begin"/>
      </w:r>
      <w:r w:rsidR="0021629C">
        <w:rPr>
          <w:noProof/>
        </w:rPr>
        <w:instrText xml:space="preserve"> PAGEREF _Toc120095134 \h </w:instrText>
      </w:r>
      <w:r w:rsidR="0021629C">
        <w:rPr>
          <w:noProof/>
        </w:rPr>
      </w:r>
      <w:r w:rsidR="0021629C">
        <w:rPr>
          <w:noProof/>
        </w:rPr>
        <w:fldChar w:fldCharType="separate"/>
      </w:r>
      <w:r w:rsidR="0021629C">
        <w:rPr>
          <w:noProof/>
        </w:rPr>
        <w:t>48</w:t>
      </w:r>
      <w:r w:rsidR="0021629C">
        <w:rPr>
          <w:noProof/>
        </w:rPr>
        <w:fldChar w:fldCharType="end"/>
      </w:r>
    </w:p>
    <w:p w14:paraId="156CBCBB" w14:textId="4406B6E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 recordTarget Example</w:t>
      </w:r>
      <w:r>
        <w:rPr>
          <w:noProof/>
        </w:rPr>
        <w:tab/>
      </w:r>
      <w:r>
        <w:rPr>
          <w:noProof/>
        </w:rPr>
        <w:fldChar w:fldCharType="begin"/>
      </w:r>
      <w:r>
        <w:rPr>
          <w:noProof/>
        </w:rPr>
        <w:instrText xml:space="preserve"> PAGEREF _Toc120095135 \h </w:instrText>
      </w:r>
      <w:r>
        <w:rPr>
          <w:noProof/>
        </w:rPr>
      </w:r>
      <w:r>
        <w:rPr>
          <w:noProof/>
        </w:rPr>
        <w:fldChar w:fldCharType="separate"/>
      </w:r>
      <w:r>
        <w:rPr>
          <w:noProof/>
        </w:rPr>
        <w:t>48</w:t>
      </w:r>
      <w:r>
        <w:rPr>
          <w:noProof/>
        </w:rPr>
        <w:fldChar w:fldCharType="end"/>
      </w:r>
    </w:p>
    <w:p w14:paraId="07911B38" w14:textId="5DAA15D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 author Example</w:t>
      </w:r>
      <w:r>
        <w:rPr>
          <w:noProof/>
        </w:rPr>
        <w:tab/>
      </w:r>
      <w:r>
        <w:rPr>
          <w:noProof/>
        </w:rPr>
        <w:fldChar w:fldCharType="begin"/>
      </w:r>
      <w:r>
        <w:rPr>
          <w:noProof/>
        </w:rPr>
        <w:instrText xml:space="preserve"> PAGEREF _Toc120095136 \h </w:instrText>
      </w:r>
      <w:r>
        <w:rPr>
          <w:noProof/>
        </w:rPr>
      </w:r>
      <w:r>
        <w:rPr>
          <w:noProof/>
        </w:rPr>
        <w:fldChar w:fldCharType="separate"/>
      </w:r>
      <w:r>
        <w:rPr>
          <w:noProof/>
        </w:rPr>
        <w:t>50</w:t>
      </w:r>
      <w:r>
        <w:rPr>
          <w:noProof/>
        </w:rPr>
        <w:fldChar w:fldCharType="end"/>
      </w:r>
    </w:p>
    <w:p w14:paraId="64CDD92E" w14:textId="561F4462"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 dateEnterer Example</w:t>
      </w:r>
      <w:r>
        <w:rPr>
          <w:noProof/>
        </w:rPr>
        <w:tab/>
      </w:r>
      <w:r>
        <w:rPr>
          <w:noProof/>
        </w:rPr>
        <w:fldChar w:fldCharType="begin"/>
      </w:r>
      <w:r>
        <w:rPr>
          <w:noProof/>
        </w:rPr>
        <w:instrText xml:space="preserve"> PAGEREF _Toc120095137 \h </w:instrText>
      </w:r>
      <w:r>
        <w:rPr>
          <w:noProof/>
        </w:rPr>
      </w:r>
      <w:r>
        <w:rPr>
          <w:noProof/>
        </w:rPr>
        <w:fldChar w:fldCharType="separate"/>
      </w:r>
      <w:r>
        <w:rPr>
          <w:noProof/>
        </w:rPr>
        <w:t>51</w:t>
      </w:r>
      <w:r>
        <w:rPr>
          <w:noProof/>
        </w:rPr>
        <w:fldChar w:fldCharType="end"/>
      </w:r>
    </w:p>
    <w:p w14:paraId="4811AF7F" w14:textId="495CBE98"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 Assigned Health Care Provider informant Example</w:t>
      </w:r>
      <w:r>
        <w:rPr>
          <w:noProof/>
        </w:rPr>
        <w:tab/>
      </w:r>
      <w:r>
        <w:rPr>
          <w:noProof/>
        </w:rPr>
        <w:fldChar w:fldCharType="begin"/>
      </w:r>
      <w:r>
        <w:rPr>
          <w:noProof/>
        </w:rPr>
        <w:instrText xml:space="preserve"> PAGEREF _Toc120095138 \h </w:instrText>
      </w:r>
      <w:r>
        <w:rPr>
          <w:noProof/>
        </w:rPr>
      </w:r>
      <w:r>
        <w:rPr>
          <w:noProof/>
        </w:rPr>
        <w:fldChar w:fldCharType="separate"/>
      </w:r>
      <w:r>
        <w:rPr>
          <w:noProof/>
        </w:rPr>
        <w:t>51</w:t>
      </w:r>
      <w:r>
        <w:rPr>
          <w:noProof/>
        </w:rPr>
        <w:fldChar w:fldCharType="end"/>
      </w:r>
    </w:p>
    <w:p w14:paraId="698689A7" w14:textId="439A827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6: Personal Relation informant Example</w:t>
      </w:r>
      <w:r>
        <w:rPr>
          <w:noProof/>
        </w:rPr>
        <w:tab/>
      </w:r>
      <w:r>
        <w:rPr>
          <w:noProof/>
        </w:rPr>
        <w:fldChar w:fldCharType="begin"/>
      </w:r>
      <w:r>
        <w:rPr>
          <w:noProof/>
        </w:rPr>
        <w:instrText xml:space="preserve"> PAGEREF _Toc120095139 \h </w:instrText>
      </w:r>
      <w:r>
        <w:rPr>
          <w:noProof/>
        </w:rPr>
      </w:r>
      <w:r>
        <w:rPr>
          <w:noProof/>
        </w:rPr>
        <w:fldChar w:fldCharType="separate"/>
      </w:r>
      <w:r>
        <w:rPr>
          <w:noProof/>
        </w:rPr>
        <w:t>52</w:t>
      </w:r>
      <w:r>
        <w:rPr>
          <w:noProof/>
        </w:rPr>
        <w:fldChar w:fldCharType="end"/>
      </w:r>
    </w:p>
    <w:p w14:paraId="695BC8CC" w14:textId="686D905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7: custodian Example</w:t>
      </w:r>
      <w:r>
        <w:rPr>
          <w:noProof/>
        </w:rPr>
        <w:tab/>
      </w:r>
      <w:r>
        <w:rPr>
          <w:noProof/>
        </w:rPr>
        <w:fldChar w:fldCharType="begin"/>
      </w:r>
      <w:r>
        <w:rPr>
          <w:noProof/>
        </w:rPr>
        <w:instrText xml:space="preserve"> PAGEREF _Toc120095140 \h </w:instrText>
      </w:r>
      <w:r>
        <w:rPr>
          <w:noProof/>
        </w:rPr>
      </w:r>
      <w:r>
        <w:rPr>
          <w:noProof/>
        </w:rPr>
        <w:fldChar w:fldCharType="separate"/>
      </w:r>
      <w:r>
        <w:rPr>
          <w:noProof/>
        </w:rPr>
        <w:t>52</w:t>
      </w:r>
      <w:r>
        <w:rPr>
          <w:noProof/>
        </w:rPr>
        <w:fldChar w:fldCharType="end"/>
      </w:r>
    </w:p>
    <w:p w14:paraId="013320FD" w14:textId="0971992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8: informationRecipient Example</w:t>
      </w:r>
      <w:r>
        <w:rPr>
          <w:noProof/>
        </w:rPr>
        <w:tab/>
      </w:r>
      <w:r>
        <w:rPr>
          <w:noProof/>
        </w:rPr>
        <w:fldChar w:fldCharType="begin"/>
      </w:r>
      <w:r>
        <w:rPr>
          <w:noProof/>
        </w:rPr>
        <w:instrText xml:space="preserve"> PAGEREF _Toc120095141 \h </w:instrText>
      </w:r>
      <w:r>
        <w:rPr>
          <w:noProof/>
        </w:rPr>
      </w:r>
      <w:r>
        <w:rPr>
          <w:noProof/>
        </w:rPr>
        <w:fldChar w:fldCharType="separate"/>
      </w:r>
      <w:r>
        <w:rPr>
          <w:noProof/>
        </w:rPr>
        <w:t>52</w:t>
      </w:r>
      <w:r>
        <w:rPr>
          <w:noProof/>
        </w:rPr>
        <w:fldChar w:fldCharType="end"/>
      </w:r>
    </w:p>
    <w:p w14:paraId="21854C73" w14:textId="6401B79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9: Digital signature Example</w:t>
      </w:r>
      <w:r>
        <w:rPr>
          <w:noProof/>
        </w:rPr>
        <w:tab/>
      </w:r>
      <w:r>
        <w:rPr>
          <w:noProof/>
        </w:rPr>
        <w:fldChar w:fldCharType="begin"/>
      </w:r>
      <w:r>
        <w:rPr>
          <w:noProof/>
        </w:rPr>
        <w:instrText xml:space="preserve"> PAGEREF _Toc120095142 \h </w:instrText>
      </w:r>
      <w:r>
        <w:rPr>
          <w:noProof/>
        </w:rPr>
      </w:r>
      <w:r>
        <w:rPr>
          <w:noProof/>
        </w:rPr>
        <w:fldChar w:fldCharType="separate"/>
      </w:r>
      <w:r>
        <w:rPr>
          <w:noProof/>
        </w:rPr>
        <w:t>53</w:t>
      </w:r>
      <w:r>
        <w:rPr>
          <w:noProof/>
        </w:rPr>
        <w:fldChar w:fldCharType="end"/>
      </w:r>
    </w:p>
    <w:p w14:paraId="11D296A6" w14:textId="1A52AA9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10: legalAuthenticator Example</w:t>
      </w:r>
      <w:r>
        <w:rPr>
          <w:noProof/>
        </w:rPr>
        <w:tab/>
      </w:r>
      <w:r>
        <w:rPr>
          <w:noProof/>
        </w:rPr>
        <w:fldChar w:fldCharType="begin"/>
      </w:r>
      <w:r>
        <w:rPr>
          <w:noProof/>
        </w:rPr>
        <w:instrText xml:space="preserve"> PAGEREF _Toc120095143 \h </w:instrText>
      </w:r>
      <w:r>
        <w:rPr>
          <w:noProof/>
        </w:rPr>
      </w:r>
      <w:r>
        <w:rPr>
          <w:noProof/>
        </w:rPr>
        <w:fldChar w:fldCharType="separate"/>
      </w:r>
      <w:r>
        <w:rPr>
          <w:noProof/>
        </w:rPr>
        <w:t>53</w:t>
      </w:r>
      <w:r>
        <w:rPr>
          <w:noProof/>
        </w:rPr>
        <w:fldChar w:fldCharType="end"/>
      </w:r>
    </w:p>
    <w:p w14:paraId="56EA0621" w14:textId="4B16BAC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11: authenticator Example</w:t>
      </w:r>
      <w:r>
        <w:rPr>
          <w:noProof/>
        </w:rPr>
        <w:tab/>
      </w:r>
      <w:r>
        <w:rPr>
          <w:noProof/>
        </w:rPr>
        <w:fldChar w:fldCharType="begin"/>
      </w:r>
      <w:r>
        <w:rPr>
          <w:noProof/>
        </w:rPr>
        <w:instrText xml:space="preserve"> PAGEREF _Toc120095144 \h </w:instrText>
      </w:r>
      <w:r>
        <w:rPr>
          <w:noProof/>
        </w:rPr>
      </w:r>
      <w:r>
        <w:rPr>
          <w:noProof/>
        </w:rPr>
        <w:fldChar w:fldCharType="separate"/>
      </w:r>
      <w:r>
        <w:rPr>
          <w:noProof/>
        </w:rPr>
        <w:t>54</w:t>
      </w:r>
      <w:r>
        <w:rPr>
          <w:noProof/>
        </w:rPr>
        <w:fldChar w:fldCharType="end"/>
      </w:r>
    </w:p>
    <w:p w14:paraId="6AF9FB70" w14:textId="50D39626"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12: Supporting Person participant Example</w:t>
      </w:r>
      <w:r>
        <w:rPr>
          <w:noProof/>
        </w:rPr>
        <w:tab/>
      </w:r>
      <w:r>
        <w:rPr>
          <w:noProof/>
        </w:rPr>
        <w:fldChar w:fldCharType="begin"/>
      </w:r>
      <w:r>
        <w:rPr>
          <w:noProof/>
        </w:rPr>
        <w:instrText xml:space="preserve"> PAGEREF _Toc120095145 \h </w:instrText>
      </w:r>
      <w:r>
        <w:rPr>
          <w:noProof/>
        </w:rPr>
      </w:r>
      <w:r>
        <w:rPr>
          <w:noProof/>
        </w:rPr>
        <w:fldChar w:fldCharType="separate"/>
      </w:r>
      <w:r>
        <w:rPr>
          <w:noProof/>
        </w:rPr>
        <w:t>55</w:t>
      </w:r>
      <w:r>
        <w:rPr>
          <w:noProof/>
        </w:rPr>
        <w:fldChar w:fldCharType="end"/>
      </w:r>
    </w:p>
    <w:p w14:paraId="132FD8F3" w14:textId="7B53D46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13: inFulfillmentOf Example</w:t>
      </w:r>
      <w:r>
        <w:rPr>
          <w:noProof/>
        </w:rPr>
        <w:tab/>
      </w:r>
      <w:r>
        <w:rPr>
          <w:noProof/>
        </w:rPr>
        <w:fldChar w:fldCharType="begin"/>
      </w:r>
      <w:r>
        <w:rPr>
          <w:noProof/>
        </w:rPr>
        <w:instrText xml:space="preserve"> PAGEREF _Toc120095146 \h </w:instrText>
      </w:r>
      <w:r>
        <w:rPr>
          <w:noProof/>
        </w:rPr>
      </w:r>
      <w:r>
        <w:rPr>
          <w:noProof/>
        </w:rPr>
        <w:fldChar w:fldCharType="separate"/>
      </w:r>
      <w:r>
        <w:rPr>
          <w:noProof/>
        </w:rPr>
        <w:t>55</w:t>
      </w:r>
      <w:r>
        <w:rPr>
          <w:noProof/>
        </w:rPr>
        <w:fldChar w:fldCharType="end"/>
      </w:r>
    </w:p>
    <w:p w14:paraId="2DA28D10" w14:textId="7E06F6C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14: performer Example</w:t>
      </w:r>
      <w:r>
        <w:rPr>
          <w:noProof/>
        </w:rPr>
        <w:tab/>
      </w:r>
      <w:r>
        <w:rPr>
          <w:noProof/>
        </w:rPr>
        <w:fldChar w:fldCharType="begin"/>
      </w:r>
      <w:r>
        <w:rPr>
          <w:noProof/>
        </w:rPr>
        <w:instrText xml:space="preserve"> PAGEREF _Toc120095147 \h </w:instrText>
      </w:r>
      <w:r>
        <w:rPr>
          <w:noProof/>
        </w:rPr>
      </w:r>
      <w:r>
        <w:rPr>
          <w:noProof/>
        </w:rPr>
        <w:fldChar w:fldCharType="separate"/>
      </w:r>
      <w:r>
        <w:rPr>
          <w:noProof/>
        </w:rPr>
        <w:t>56</w:t>
      </w:r>
      <w:r>
        <w:rPr>
          <w:noProof/>
        </w:rPr>
        <w:fldChar w:fldCharType="end"/>
      </w:r>
    </w:p>
    <w:p w14:paraId="500A6DC9" w14:textId="092DB96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15: documentationOf Example</w:t>
      </w:r>
      <w:r>
        <w:rPr>
          <w:noProof/>
        </w:rPr>
        <w:tab/>
      </w:r>
      <w:r>
        <w:rPr>
          <w:noProof/>
        </w:rPr>
        <w:fldChar w:fldCharType="begin"/>
      </w:r>
      <w:r>
        <w:rPr>
          <w:noProof/>
        </w:rPr>
        <w:instrText xml:space="preserve"> PAGEREF _Toc120095148 \h </w:instrText>
      </w:r>
      <w:r>
        <w:rPr>
          <w:noProof/>
        </w:rPr>
      </w:r>
      <w:r>
        <w:rPr>
          <w:noProof/>
        </w:rPr>
        <w:fldChar w:fldCharType="separate"/>
      </w:r>
      <w:r>
        <w:rPr>
          <w:noProof/>
        </w:rPr>
        <w:t>57</w:t>
      </w:r>
      <w:r>
        <w:rPr>
          <w:noProof/>
        </w:rPr>
        <w:fldChar w:fldCharType="end"/>
      </w:r>
    </w:p>
    <w:p w14:paraId="3B22A318" w14:textId="5D559FF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16: authorization Example</w:t>
      </w:r>
      <w:r>
        <w:rPr>
          <w:noProof/>
        </w:rPr>
        <w:tab/>
      </w:r>
      <w:r>
        <w:rPr>
          <w:noProof/>
        </w:rPr>
        <w:fldChar w:fldCharType="begin"/>
      </w:r>
      <w:r>
        <w:rPr>
          <w:noProof/>
        </w:rPr>
        <w:instrText xml:space="preserve"> PAGEREF _Toc120095149 \h </w:instrText>
      </w:r>
      <w:r>
        <w:rPr>
          <w:noProof/>
        </w:rPr>
      </w:r>
      <w:r>
        <w:rPr>
          <w:noProof/>
        </w:rPr>
        <w:fldChar w:fldCharType="separate"/>
      </w:r>
      <w:r>
        <w:rPr>
          <w:noProof/>
        </w:rPr>
        <w:t>58</w:t>
      </w:r>
      <w:r>
        <w:rPr>
          <w:noProof/>
        </w:rPr>
        <w:fldChar w:fldCharType="end"/>
      </w:r>
    </w:p>
    <w:p w14:paraId="3AD798D9" w14:textId="621D998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17: Record Target Example with DeceasedInd="true"</w:t>
      </w:r>
      <w:r>
        <w:rPr>
          <w:noProof/>
        </w:rPr>
        <w:tab/>
      </w:r>
      <w:r>
        <w:rPr>
          <w:noProof/>
        </w:rPr>
        <w:fldChar w:fldCharType="begin"/>
      </w:r>
      <w:r>
        <w:rPr>
          <w:noProof/>
        </w:rPr>
        <w:instrText xml:space="preserve"> PAGEREF _Toc120095150 \h </w:instrText>
      </w:r>
      <w:r>
        <w:rPr>
          <w:noProof/>
        </w:rPr>
      </w:r>
      <w:r>
        <w:rPr>
          <w:noProof/>
        </w:rPr>
        <w:fldChar w:fldCharType="separate"/>
      </w:r>
      <w:r>
        <w:rPr>
          <w:noProof/>
        </w:rPr>
        <w:t>58</w:t>
      </w:r>
      <w:r>
        <w:rPr>
          <w:noProof/>
        </w:rPr>
        <w:fldChar w:fldCharType="end"/>
      </w:r>
    </w:p>
    <w:p w14:paraId="7C0FA175" w14:textId="3CFAF3E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18: Care Teams Section Example</w:t>
      </w:r>
      <w:r>
        <w:rPr>
          <w:noProof/>
        </w:rPr>
        <w:tab/>
      </w:r>
      <w:r>
        <w:rPr>
          <w:noProof/>
        </w:rPr>
        <w:fldChar w:fldCharType="begin"/>
      </w:r>
      <w:r>
        <w:rPr>
          <w:noProof/>
        </w:rPr>
        <w:instrText xml:space="preserve"> PAGEREF _Toc120095151 \h </w:instrText>
      </w:r>
      <w:r>
        <w:rPr>
          <w:noProof/>
        </w:rPr>
      </w:r>
      <w:r>
        <w:rPr>
          <w:noProof/>
        </w:rPr>
        <w:fldChar w:fldCharType="separate"/>
      </w:r>
      <w:r>
        <w:rPr>
          <w:noProof/>
        </w:rPr>
        <w:t>62</w:t>
      </w:r>
      <w:r>
        <w:rPr>
          <w:noProof/>
        </w:rPr>
        <w:fldChar w:fldCharType="end"/>
      </w:r>
    </w:p>
    <w:p w14:paraId="7EB20388" w14:textId="11D8BC7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19: Note Section Example</w:t>
      </w:r>
      <w:r>
        <w:rPr>
          <w:noProof/>
        </w:rPr>
        <w:tab/>
      </w:r>
      <w:r>
        <w:rPr>
          <w:noProof/>
        </w:rPr>
        <w:fldChar w:fldCharType="begin"/>
      </w:r>
      <w:r>
        <w:rPr>
          <w:noProof/>
        </w:rPr>
        <w:instrText xml:space="preserve"> PAGEREF _Toc120095152 \h </w:instrText>
      </w:r>
      <w:r>
        <w:rPr>
          <w:noProof/>
        </w:rPr>
      </w:r>
      <w:r>
        <w:rPr>
          <w:noProof/>
        </w:rPr>
        <w:fldChar w:fldCharType="separate"/>
      </w:r>
      <w:r>
        <w:rPr>
          <w:noProof/>
        </w:rPr>
        <w:t>66</w:t>
      </w:r>
      <w:r>
        <w:rPr>
          <w:noProof/>
        </w:rPr>
        <w:fldChar w:fldCharType="end"/>
      </w:r>
    </w:p>
    <w:p w14:paraId="0E3E6654" w14:textId="1513DC3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20: Assessment Scale Observation Example</w:t>
      </w:r>
      <w:r>
        <w:rPr>
          <w:noProof/>
        </w:rPr>
        <w:tab/>
      </w:r>
      <w:r>
        <w:rPr>
          <w:noProof/>
        </w:rPr>
        <w:fldChar w:fldCharType="begin"/>
      </w:r>
      <w:r>
        <w:rPr>
          <w:noProof/>
        </w:rPr>
        <w:instrText xml:space="preserve"> PAGEREF _Toc120095153 \h </w:instrText>
      </w:r>
      <w:r>
        <w:rPr>
          <w:noProof/>
        </w:rPr>
      </w:r>
      <w:r>
        <w:rPr>
          <w:noProof/>
        </w:rPr>
        <w:fldChar w:fldCharType="separate"/>
      </w:r>
      <w:r>
        <w:rPr>
          <w:noProof/>
        </w:rPr>
        <w:t>70</w:t>
      </w:r>
      <w:r>
        <w:rPr>
          <w:noProof/>
        </w:rPr>
        <w:fldChar w:fldCharType="end"/>
      </w:r>
    </w:p>
    <w:p w14:paraId="0AE869FA" w14:textId="1B38870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21: Assessment Scale Observation - Hunger Vital Signs Example</w:t>
      </w:r>
      <w:r>
        <w:rPr>
          <w:noProof/>
        </w:rPr>
        <w:tab/>
      </w:r>
      <w:r>
        <w:rPr>
          <w:noProof/>
        </w:rPr>
        <w:fldChar w:fldCharType="begin"/>
      </w:r>
      <w:r>
        <w:rPr>
          <w:noProof/>
        </w:rPr>
        <w:instrText xml:space="preserve"> PAGEREF _Toc120095154 \h </w:instrText>
      </w:r>
      <w:r>
        <w:rPr>
          <w:noProof/>
        </w:rPr>
      </w:r>
      <w:r>
        <w:rPr>
          <w:noProof/>
        </w:rPr>
        <w:fldChar w:fldCharType="separate"/>
      </w:r>
      <w:r>
        <w:rPr>
          <w:noProof/>
        </w:rPr>
        <w:t>71</w:t>
      </w:r>
      <w:r>
        <w:rPr>
          <w:noProof/>
        </w:rPr>
        <w:fldChar w:fldCharType="end"/>
      </w:r>
    </w:p>
    <w:p w14:paraId="11365DE9" w14:textId="0353B8E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22: Assessment Scale Supporting Observation Example</w:t>
      </w:r>
      <w:r>
        <w:rPr>
          <w:noProof/>
        </w:rPr>
        <w:tab/>
      </w:r>
      <w:r>
        <w:rPr>
          <w:noProof/>
        </w:rPr>
        <w:fldChar w:fldCharType="begin"/>
      </w:r>
      <w:r>
        <w:rPr>
          <w:noProof/>
        </w:rPr>
        <w:instrText xml:space="preserve"> PAGEREF _Toc120095155 \h </w:instrText>
      </w:r>
      <w:r>
        <w:rPr>
          <w:noProof/>
        </w:rPr>
      </w:r>
      <w:r>
        <w:rPr>
          <w:noProof/>
        </w:rPr>
        <w:fldChar w:fldCharType="separate"/>
      </w:r>
      <w:r>
        <w:rPr>
          <w:noProof/>
        </w:rPr>
        <w:t>73</w:t>
      </w:r>
      <w:r>
        <w:rPr>
          <w:noProof/>
        </w:rPr>
        <w:fldChar w:fldCharType="end"/>
      </w:r>
    </w:p>
    <w:p w14:paraId="6DBD6F0F" w14:textId="3F529DD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23: Birth Sex Example</w:t>
      </w:r>
      <w:r>
        <w:rPr>
          <w:noProof/>
        </w:rPr>
        <w:tab/>
      </w:r>
      <w:r>
        <w:rPr>
          <w:noProof/>
        </w:rPr>
        <w:fldChar w:fldCharType="begin"/>
      </w:r>
      <w:r>
        <w:rPr>
          <w:noProof/>
        </w:rPr>
        <w:instrText xml:space="preserve"> PAGEREF _Toc120095156 \h </w:instrText>
      </w:r>
      <w:r>
        <w:rPr>
          <w:noProof/>
        </w:rPr>
      </w:r>
      <w:r>
        <w:rPr>
          <w:noProof/>
        </w:rPr>
        <w:fldChar w:fldCharType="separate"/>
      </w:r>
      <w:r>
        <w:rPr>
          <w:noProof/>
        </w:rPr>
        <w:t>76</w:t>
      </w:r>
      <w:r>
        <w:rPr>
          <w:noProof/>
        </w:rPr>
        <w:fldChar w:fldCharType="end"/>
      </w:r>
    </w:p>
    <w:p w14:paraId="175A943A" w14:textId="3CB438A9"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24: Care Team Member Act Example</w:t>
      </w:r>
      <w:r>
        <w:rPr>
          <w:noProof/>
        </w:rPr>
        <w:tab/>
      </w:r>
      <w:r>
        <w:rPr>
          <w:noProof/>
        </w:rPr>
        <w:fldChar w:fldCharType="begin"/>
      </w:r>
      <w:r>
        <w:rPr>
          <w:noProof/>
        </w:rPr>
        <w:instrText xml:space="preserve"> PAGEREF _Toc120095157 \h </w:instrText>
      </w:r>
      <w:r>
        <w:rPr>
          <w:noProof/>
        </w:rPr>
      </w:r>
      <w:r>
        <w:rPr>
          <w:noProof/>
        </w:rPr>
        <w:fldChar w:fldCharType="separate"/>
      </w:r>
      <w:r>
        <w:rPr>
          <w:noProof/>
        </w:rPr>
        <w:t>83</w:t>
      </w:r>
      <w:r>
        <w:rPr>
          <w:noProof/>
        </w:rPr>
        <w:fldChar w:fldCharType="end"/>
      </w:r>
    </w:p>
    <w:p w14:paraId="08F53FA1" w14:textId="2468200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25: Care Team Member Schedule Observation Example</w:t>
      </w:r>
      <w:r>
        <w:rPr>
          <w:noProof/>
        </w:rPr>
        <w:tab/>
      </w:r>
      <w:r>
        <w:rPr>
          <w:noProof/>
        </w:rPr>
        <w:fldChar w:fldCharType="begin"/>
      </w:r>
      <w:r>
        <w:rPr>
          <w:noProof/>
        </w:rPr>
        <w:instrText xml:space="preserve"> PAGEREF _Toc120095158 \h </w:instrText>
      </w:r>
      <w:r>
        <w:rPr>
          <w:noProof/>
        </w:rPr>
      </w:r>
      <w:r>
        <w:rPr>
          <w:noProof/>
        </w:rPr>
        <w:fldChar w:fldCharType="separate"/>
      </w:r>
      <w:r>
        <w:rPr>
          <w:noProof/>
        </w:rPr>
        <w:t>86</w:t>
      </w:r>
      <w:r>
        <w:rPr>
          <w:noProof/>
        </w:rPr>
        <w:fldChar w:fldCharType="end"/>
      </w:r>
    </w:p>
    <w:p w14:paraId="4396ACB3" w14:textId="7DA5AC5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26: Care Team Organizer Example</w:t>
      </w:r>
      <w:r>
        <w:rPr>
          <w:noProof/>
        </w:rPr>
        <w:tab/>
      </w:r>
      <w:r>
        <w:rPr>
          <w:noProof/>
        </w:rPr>
        <w:fldChar w:fldCharType="begin"/>
      </w:r>
      <w:r>
        <w:rPr>
          <w:noProof/>
        </w:rPr>
        <w:instrText xml:space="preserve"> PAGEREF _Toc120095159 \h </w:instrText>
      </w:r>
      <w:r>
        <w:rPr>
          <w:noProof/>
        </w:rPr>
      </w:r>
      <w:r>
        <w:rPr>
          <w:noProof/>
        </w:rPr>
        <w:fldChar w:fldCharType="separate"/>
      </w:r>
      <w:r>
        <w:rPr>
          <w:noProof/>
        </w:rPr>
        <w:t>92</w:t>
      </w:r>
      <w:r>
        <w:rPr>
          <w:noProof/>
        </w:rPr>
        <w:fldChar w:fldCharType="end"/>
      </w:r>
    </w:p>
    <w:p w14:paraId="066C2520" w14:textId="5FAA061B"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27: Care Team Type Observation Example</w:t>
      </w:r>
      <w:r>
        <w:rPr>
          <w:noProof/>
        </w:rPr>
        <w:tab/>
      </w:r>
      <w:r>
        <w:rPr>
          <w:noProof/>
        </w:rPr>
        <w:fldChar w:fldCharType="begin"/>
      </w:r>
      <w:r>
        <w:rPr>
          <w:noProof/>
        </w:rPr>
        <w:instrText xml:space="preserve"> PAGEREF _Toc120095160 \h </w:instrText>
      </w:r>
      <w:r>
        <w:rPr>
          <w:noProof/>
        </w:rPr>
      </w:r>
      <w:r>
        <w:rPr>
          <w:noProof/>
        </w:rPr>
        <w:fldChar w:fldCharType="separate"/>
      </w:r>
      <w:r>
        <w:rPr>
          <w:noProof/>
        </w:rPr>
        <w:t>95</w:t>
      </w:r>
      <w:r>
        <w:rPr>
          <w:noProof/>
        </w:rPr>
        <w:fldChar w:fldCharType="end"/>
      </w:r>
    </w:p>
    <w:p w14:paraId="7DD8E4C8" w14:textId="5EE8C95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28: Date of Diagnosis Act Example</w:t>
      </w:r>
      <w:r>
        <w:rPr>
          <w:noProof/>
        </w:rPr>
        <w:tab/>
      </w:r>
      <w:r>
        <w:rPr>
          <w:noProof/>
        </w:rPr>
        <w:fldChar w:fldCharType="begin"/>
      </w:r>
      <w:r>
        <w:rPr>
          <w:noProof/>
        </w:rPr>
        <w:instrText xml:space="preserve"> PAGEREF _Toc120095161 \h </w:instrText>
      </w:r>
      <w:r>
        <w:rPr>
          <w:noProof/>
        </w:rPr>
      </w:r>
      <w:r>
        <w:rPr>
          <w:noProof/>
        </w:rPr>
        <w:fldChar w:fldCharType="separate"/>
      </w:r>
      <w:r>
        <w:rPr>
          <w:noProof/>
        </w:rPr>
        <w:t>97</w:t>
      </w:r>
      <w:r>
        <w:rPr>
          <w:noProof/>
        </w:rPr>
        <w:fldChar w:fldCharType="end"/>
      </w:r>
    </w:p>
    <w:p w14:paraId="04CDDAA6" w14:textId="224898F6"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29: Disability Status Observation</w:t>
      </w:r>
      <w:r>
        <w:rPr>
          <w:noProof/>
        </w:rPr>
        <w:tab/>
      </w:r>
      <w:r>
        <w:rPr>
          <w:noProof/>
        </w:rPr>
        <w:fldChar w:fldCharType="begin"/>
      </w:r>
      <w:r>
        <w:rPr>
          <w:noProof/>
        </w:rPr>
        <w:instrText xml:space="preserve"> PAGEREF _Toc120095162 \h </w:instrText>
      </w:r>
      <w:r>
        <w:rPr>
          <w:noProof/>
        </w:rPr>
      </w:r>
      <w:r>
        <w:rPr>
          <w:noProof/>
        </w:rPr>
        <w:fldChar w:fldCharType="separate"/>
      </w:r>
      <w:r>
        <w:rPr>
          <w:noProof/>
        </w:rPr>
        <w:t>101</w:t>
      </w:r>
      <w:r>
        <w:rPr>
          <w:noProof/>
        </w:rPr>
        <w:fldChar w:fldCharType="end"/>
      </w:r>
    </w:p>
    <w:p w14:paraId="6849CDDF" w14:textId="0314445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30: Goal Observation Example</w:t>
      </w:r>
      <w:r>
        <w:rPr>
          <w:noProof/>
        </w:rPr>
        <w:tab/>
      </w:r>
      <w:r>
        <w:rPr>
          <w:noProof/>
        </w:rPr>
        <w:fldChar w:fldCharType="begin"/>
      </w:r>
      <w:r>
        <w:rPr>
          <w:noProof/>
        </w:rPr>
        <w:instrText xml:space="preserve"> PAGEREF _Toc120095163 \h </w:instrText>
      </w:r>
      <w:r>
        <w:rPr>
          <w:noProof/>
        </w:rPr>
      </w:r>
      <w:r>
        <w:rPr>
          <w:noProof/>
        </w:rPr>
        <w:fldChar w:fldCharType="separate"/>
      </w:r>
      <w:r>
        <w:rPr>
          <w:noProof/>
        </w:rPr>
        <w:t>108</w:t>
      </w:r>
      <w:r>
        <w:rPr>
          <w:noProof/>
        </w:rPr>
        <w:fldChar w:fldCharType="end"/>
      </w:r>
    </w:p>
    <w:p w14:paraId="726BCD5C" w14:textId="6096E67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31: Social Determinant of Health Goal Example</w:t>
      </w:r>
      <w:r>
        <w:rPr>
          <w:noProof/>
        </w:rPr>
        <w:tab/>
      </w:r>
      <w:r>
        <w:rPr>
          <w:noProof/>
        </w:rPr>
        <w:fldChar w:fldCharType="begin"/>
      </w:r>
      <w:r>
        <w:rPr>
          <w:noProof/>
        </w:rPr>
        <w:instrText xml:space="preserve"> PAGEREF _Toc120095164 \h </w:instrText>
      </w:r>
      <w:r>
        <w:rPr>
          <w:noProof/>
        </w:rPr>
      </w:r>
      <w:r>
        <w:rPr>
          <w:noProof/>
        </w:rPr>
        <w:fldChar w:fldCharType="separate"/>
      </w:r>
      <w:r>
        <w:rPr>
          <w:noProof/>
        </w:rPr>
        <w:t>109</w:t>
      </w:r>
      <w:r>
        <w:rPr>
          <w:noProof/>
        </w:rPr>
        <w:fldChar w:fldCharType="end"/>
      </w:r>
    </w:p>
    <w:p w14:paraId="2CB22B19" w14:textId="5ADE513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32: Social Determinant of Health Text Goal Example</w:t>
      </w:r>
      <w:r>
        <w:rPr>
          <w:noProof/>
        </w:rPr>
        <w:tab/>
      </w:r>
      <w:r>
        <w:rPr>
          <w:noProof/>
        </w:rPr>
        <w:fldChar w:fldCharType="begin"/>
      </w:r>
      <w:r>
        <w:rPr>
          <w:noProof/>
        </w:rPr>
        <w:instrText xml:space="preserve"> PAGEREF _Toc120095165 \h </w:instrText>
      </w:r>
      <w:r>
        <w:rPr>
          <w:noProof/>
        </w:rPr>
      </w:r>
      <w:r>
        <w:rPr>
          <w:noProof/>
        </w:rPr>
        <w:fldChar w:fldCharType="separate"/>
      </w:r>
      <w:r>
        <w:rPr>
          <w:noProof/>
        </w:rPr>
        <w:t>110</w:t>
      </w:r>
      <w:r>
        <w:rPr>
          <w:noProof/>
        </w:rPr>
        <w:fldChar w:fldCharType="end"/>
      </w:r>
    </w:p>
    <w:p w14:paraId="4A2C2E7B" w14:textId="39E25DE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33: Health Concern Act Example</w:t>
      </w:r>
      <w:r>
        <w:rPr>
          <w:noProof/>
        </w:rPr>
        <w:tab/>
      </w:r>
      <w:r>
        <w:rPr>
          <w:noProof/>
        </w:rPr>
        <w:fldChar w:fldCharType="begin"/>
      </w:r>
      <w:r>
        <w:rPr>
          <w:noProof/>
        </w:rPr>
        <w:instrText xml:space="preserve"> PAGEREF _Toc120095166 \h </w:instrText>
      </w:r>
      <w:r>
        <w:rPr>
          <w:noProof/>
        </w:rPr>
      </w:r>
      <w:r>
        <w:rPr>
          <w:noProof/>
        </w:rPr>
        <w:fldChar w:fldCharType="separate"/>
      </w:r>
      <w:r>
        <w:rPr>
          <w:noProof/>
        </w:rPr>
        <w:t>125</w:t>
      </w:r>
      <w:r>
        <w:rPr>
          <w:noProof/>
        </w:rPr>
        <w:fldChar w:fldCharType="end"/>
      </w:r>
    </w:p>
    <w:p w14:paraId="1BFFFAB4" w14:textId="12D190F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34: Health Concern Act wrapping Social Determinant of Health Problem Observation Example</w:t>
      </w:r>
      <w:r>
        <w:rPr>
          <w:noProof/>
        </w:rPr>
        <w:tab/>
      </w:r>
      <w:r>
        <w:rPr>
          <w:noProof/>
        </w:rPr>
        <w:fldChar w:fldCharType="begin"/>
      </w:r>
      <w:r>
        <w:rPr>
          <w:noProof/>
        </w:rPr>
        <w:instrText xml:space="preserve"> PAGEREF _Toc120095167 \h </w:instrText>
      </w:r>
      <w:r>
        <w:rPr>
          <w:noProof/>
        </w:rPr>
      </w:r>
      <w:r>
        <w:rPr>
          <w:noProof/>
        </w:rPr>
        <w:fldChar w:fldCharType="separate"/>
      </w:r>
      <w:r>
        <w:rPr>
          <w:noProof/>
        </w:rPr>
        <w:t>127</w:t>
      </w:r>
      <w:r>
        <w:rPr>
          <w:noProof/>
        </w:rPr>
        <w:fldChar w:fldCharType="end"/>
      </w:r>
    </w:p>
    <w:p w14:paraId="464192F2" w14:textId="2084F2D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35: Indication (V3) Example</w:t>
      </w:r>
      <w:r>
        <w:rPr>
          <w:noProof/>
        </w:rPr>
        <w:tab/>
      </w:r>
      <w:r>
        <w:rPr>
          <w:noProof/>
        </w:rPr>
        <w:fldChar w:fldCharType="begin"/>
      </w:r>
      <w:r>
        <w:rPr>
          <w:noProof/>
        </w:rPr>
        <w:instrText xml:space="preserve"> PAGEREF _Toc120095168 \h </w:instrText>
      </w:r>
      <w:r>
        <w:rPr>
          <w:noProof/>
        </w:rPr>
      </w:r>
      <w:r>
        <w:rPr>
          <w:noProof/>
        </w:rPr>
        <w:fldChar w:fldCharType="separate"/>
      </w:r>
      <w:r>
        <w:rPr>
          <w:noProof/>
        </w:rPr>
        <w:t>132</w:t>
      </w:r>
      <w:r>
        <w:rPr>
          <w:noProof/>
        </w:rPr>
        <w:fldChar w:fldCharType="end"/>
      </w:r>
    </w:p>
    <w:p w14:paraId="5CAF39A9" w14:textId="21EDE8D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36: Medication Dispense (V3) Example</w:t>
      </w:r>
      <w:r>
        <w:rPr>
          <w:noProof/>
        </w:rPr>
        <w:tab/>
      </w:r>
      <w:r>
        <w:rPr>
          <w:noProof/>
        </w:rPr>
        <w:fldChar w:fldCharType="begin"/>
      </w:r>
      <w:r>
        <w:rPr>
          <w:noProof/>
        </w:rPr>
        <w:instrText xml:space="preserve"> PAGEREF _Toc120095169 \h </w:instrText>
      </w:r>
      <w:r>
        <w:rPr>
          <w:noProof/>
        </w:rPr>
      </w:r>
      <w:r>
        <w:rPr>
          <w:noProof/>
        </w:rPr>
        <w:fldChar w:fldCharType="separate"/>
      </w:r>
      <w:r>
        <w:rPr>
          <w:noProof/>
        </w:rPr>
        <w:t>137</w:t>
      </w:r>
      <w:r>
        <w:rPr>
          <w:noProof/>
        </w:rPr>
        <w:fldChar w:fldCharType="end"/>
      </w:r>
    </w:p>
    <w:p w14:paraId="4943E9E0" w14:textId="7152959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37: Note Activity as entryRelationship to C-CDA Entry</w:t>
      </w:r>
      <w:r>
        <w:rPr>
          <w:noProof/>
        </w:rPr>
        <w:tab/>
      </w:r>
      <w:r>
        <w:rPr>
          <w:noProof/>
        </w:rPr>
        <w:fldChar w:fldCharType="begin"/>
      </w:r>
      <w:r>
        <w:rPr>
          <w:noProof/>
        </w:rPr>
        <w:instrText xml:space="preserve"> PAGEREF _Toc120095170 \h </w:instrText>
      </w:r>
      <w:r>
        <w:rPr>
          <w:noProof/>
        </w:rPr>
      </w:r>
      <w:r>
        <w:rPr>
          <w:noProof/>
        </w:rPr>
        <w:fldChar w:fldCharType="separate"/>
      </w:r>
      <w:r>
        <w:rPr>
          <w:noProof/>
        </w:rPr>
        <w:t>144</w:t>
      </w:r>
      <w:r>
        <w:rPr>
          <w:noProof/>
        </w:rPr>
        <w:fldChar w:fldCharType="end"/>
      </w:r>
    </w:p>
    <w:p w14:paraId="4D701C47" w14:textId="740F7018"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38: Note Activity as Standalone Entry</w:t>
      </w:r>
      <w:r>
        <w:rPr>
          <w:noProof/>
        </w:rPr>
        <w:tab/>
      </w:r>
      <w:r>
        <w:rPr>
          <w:noProof/>
        </w:rPr>
        <w:fldChar w:fldCharType="begin"/>
      </w:r>
      <w:r>
        <w:rPr>
          <w:noProof/>
        </w:rPr>
        <w:instrText xml:space="preserve"> PAGEREF _Toc120095171 \h </w:instrText>
      </w:r>
      <w:r>
        <w:rPr>
          <w:noProof/>
        </w:rPr>
      </w:r>
      <w:r>
        <w:rPr>
          <w:noProof/>
        </w:rPr>
        <w:fldChar w:fldCharType="separate"/>
      </w:r>
      <w:r>
        <w:rPr>
          <w:noProof/>
        </w:rPr>
        <w:t>146</w:t>
      </w:r>
      <w:r>
        <w:rPr>
          <w:noProof/>
        </w:rPr>
        <w:fldChar w:fldCharType="end"/>
      </w:r>
    </w:p>
    <w:p w14:paraId="60F9AAD4" w14:textId="760C7FC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39: RTF Example</w:t>
      </w:r>
      <w:r>
        <w:rPr>
          <w:noProof/>
        </w:rPr>
        <w:tab/>
      </w:r>
      <w:r>
        <w:rPr>
          <w:noProof/>
        </w:rPr>
        <w:fldChar w:fldCharType="begin"/>
      </w:r>
      <w:r>
        <w:rPr>
          <w:noProof/>
        </w:rPr>
        <w:instrText xml:space="preserve"> PAGEREF _Toc120095172 \h </w:instrText>
      </w:r>
      <w:r>
        <w:rPr>
          <w:noProof/>
        </w:rPr>
      </w:r>
      <w:r>
        <w:rPr>
          <w:noProof/>
        </w:rPr>
        <w:fldChar w:fldCharType="separate"/>
      </w:r>
      <w:r>
        <w:rPr>
          <w:noProof/>
        </w:rPr>
        <w:t>147</w:t>
      </w:r>
      <w:r>
        <w:rPr>
          <w:noProof/>
        </w:rPr>
        <w:fldChar w:fldCharType="end"/>
      </w:r>
    </w:p>
    <w:p w14:paraId="651B7B74" w14:textId="744D977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40: Planned Procedure Example</w:t>
      </w:r>
      <w:r>
        <w:rPr>
          <w:noProof/>
        </w:rPr>
        <w:tab/>
      </w:r>
      <w:r>
        <w:rPr>
          <w:noProof/>
        </w:rPr>
        <w:fldChar w:fldCharType="begin"/>
      </w:r>
      <w:r>
        <w:rPr>
          <w:noProof/>
        </w:rPr>
        <w:instrText xml:space="preserve"> PAGEREF _Toc120095173 \h </w:instrText>
      </w:r>
      <w:r>
        <w:rPr>
          <w:noProof/>
        </w:rPr>
      </w:r>
      <w:r>
        <w:rPr>
          <w:noProof/>
        </w:rPr>
        <w:fldChar w:fldCharType="separate"/>
      </w:r>
      <w:r>
        <w:rPr>
          <w:noProof/>
        </w:rPr>
        <w:t>154</w:t>
      </w:r>
      <w:r>
        <w:rPr>
          <w:noProof/>
        </w:rPr>
        <w:fldChar w:fldCharType="end"/>
      </w:r>
    </w:p>
    <w:p w14:paraId="6A5BF551" w14:textId="485C3C9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41: Social Determinant of Health Planned Procedure Example</w:t>
      </w:r>
      <w:r>
        <w:rPr>
          <w:noProof/>
        </w:rPr>
        <w:tab/>
      </w:r>
      <w:r>
        <w:rPr>
          <w:noProof/>
        </w:rPr>
        <w:fldChar w:fldCharType="begin"/>
      </w:r>
      <w:r>
        <w:rPr>
          <w:noProof/>
        </w:rPr>
        <w:instrText xml:space="preserve"> PAGEREF _Toc120095174 \h </w:instrText>
      </w:r>
      <w:r>
        <w:rPr>
          <w:noProof/>
        </w:rPr>
      </w:r>
      <w:r>
        <w:rPr>
          <w:noProof/>
        </w:rPr>
        <w:fldChar w:fldCharType="separate"/>
      </w:r>
      <w:r>
        <w:rPr>
          <w:noProof/>
        </w:rPr>
        <w:t>155</w:t>
      </w:r>
      <w:r>
        <w:rPr>
          <w:noProof/>
        </w:rPr>
        <w:fldChar w:fldCharType="end"/>
      </w:r>
    </w:p>
    <w:p w14:paraId="64DF1F02" w14:textId="0AB8400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42: Policy Activity (V4) Example</w:t>
      </w:r>
      <w:r>
        <w:rPr>
          <w:noProof/>
        </w:rPr>
        <w:tab/>
      </w:r>
      <w:r>
        <w:rPr>
          <w:noProof/>
        </w:rPr>
        <w:fldChar w:fldCharType="begin"/>
      </w:r>
      <w:r>
        <w:rPr>
          <w:noProof/>
        </w:rPr>
        <w:instrText xml:space="preserve"> PAGEREF _Toc120095175 \h </w:instrText>
      </w:r>
      <w:r>
        <w:rPr>
          <w:noProof/>
        </w:rPr>
      </w:r>
      <w:r>
        <w:rPr>
          <w:noProof/>
        </w:rPr>
        <w:fldChar w:fldCharType="separate"/>
      </w:r>
      <w:r>
        <w:rPr>
          <w:noProof/>
        </w:rPr>
        <w:t>166</w:t>
      </w:r>
      <w:r>
        <w:rPr>
          <w:noProof/>
        </w:rPr>
        <w:fldChar w:fldCharType="end"/>
      </w:r>
    </w:p>
    <w:p w14:paraId="5EB56FDC" w14:textId="3B24E8E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43: Problem Observation Example</w:t>
      </w:r>
      <w:r>
        <w:rPr>
          <w:noProof/>
        </w:rPr>
        <w:tab/>
      </w:r>
      <w:r>
        <w:rPr>
          <w:noProof/>
        </w:rPr>
        <w:fldChar w:fldCharType="begin"/>
      </w:r>
      <w:r>
        <w:rPr>
          <w:noProof/>
        </w:rPr>
        <w:instrText xml:space="preserve"> PAGEREF _Toc120095176 \h </w:instrText>
      </w:r>
      <w:r>
        <w:rPr>
          <w:noProof/>
        </w:rPr>
      </w:r>
      <w:r>
        <w:rPr>
          <w:noProof/>
        </w:rPr>
        <w:fldChar w:fldCharType="separate"/>
      </w:r>
      <w:r>
        <w:rPr>
          <w:noProof/>
        </w:rPr>
        <w:t>176</w:t>
      </w:r>
      <w:r>
        <w:rPr>
          <w:noProof/>
        </w:rPr>
        <w:fldChar w:fldCharType="end"/>
      </w:r>
    </w:p>
    <w:p w14:paraId="7191267B" w14:textId="4939CD2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44: Social Determinant of Health Problem Observation Example</w:t>
      </w:r>
      <w:r>
        <w:rPr>
          <w:noProof/>
        </w:rPr>
        <w:tab/>
      </w:r>
      <w:r>
        <w:rPr>
          <w:noProof/>
        </w:rPr>
        <w:fldChar w:fldCharType="begin"/>
      </w:r>
      <w:r>
        <w:rPr>
          <w:noProof/>
        </w:rPr>
        <w:instrText xml:space="preserve"> PAGEREF _Toc120095177 \h </w:instrText>
      </w:r>
      <w:r>
        <w:rPr>
          <w:noProof/>
        </w:rPr>
      </w:r>
      <w:r>
        <w:rPr>
          <w:noProof/>
        </w:rPr>
        <w:fldChar w:fldCharType="separate"/>
      </w:r>
      <w:r>
        <w:rPr>
          <w:noProof/>
        </w:rPr>
        <w:t>177</w:t>
      </w:r>
      <w:r>
        <w:rPr>
          <w:noProof/>
        </w:rPr>
        <w:fldChar w:fldCharType="end"/>
      </w:r>
    </w:p>
    <w:p w14:paraId="687E3B89" w14:textId="408B591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45: Problem Observation Post-Coordinated Problem Example</w:t>
      </w:r>
      <w:r>
        <w:rPr>
          <w:noProof/>
        </w:rPr>
        <w:tab/>
      </w:r>
      <w:r>
        <w:rPr>
          <w:noProof/>
        </w:rPr>
        <w:fldChar w:fldCharType="begin"/>
      </w:r>
      <w:r>
        <w:rPr>
          <w:noProof/>
        </w:rPr>
        <w:instrText xml:space="preserve"> PAGEREF _Toc120095178 \h </w:instrText>
      </w:r>
      <w:r>
        <w:rPr>
          <w:noProof/>
        </w:rPr>
      </w:r>
      <w:r>
        <w:rPr>
          <w:noProof/>
        </w:rPr>
        <w:fldChar w:fldCharType="separate"/>
      </w:r>
      <w:r>
        <w:rPr>
          <w:noProof/>
        </w:rPr>
        <w:t>178</w:t>
      </w:r>
      <w:r>
        <w:rPr>
          <w:noProof/>
        </w:rPr>
        <w:fldChar w:fldCharType="end"/>
      </w:r>
    </w:p>
    <w:p w14:paraId="4DBEE48A" w14:textId="6442272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46: Procedure Activity Procedure Example</w:t>
      </w:r>
      <w:r>
        <w:rPr>
          <w:noProof/>
        </w:rPr>
        <w:tab/>
      </w:r>
      <w:r>
        <w:rPr>
          <w:noProof/>
        </w:rPr>
        <w:fldChar w:fldCharType="begin"/>
      </w:r>
      <w:r>
        <w:rPr>
          <w:noProof/>
        </w:rPr>
        <w:instrText xml:space="preserve"> PAGEREF _Toc120095179 \h </w:instrText>
      </w:r>
      <w:r>
        <w:rPr>
          <w:noProof/>
        </w:rPr>
      </w:r>
      <w:r>
        <w:rPr>
          <w:noProof/>
        </w:rPr>
        <w:fldChar w:fldCharType="separate"/>
      </w:r>
      <w:r>
        <w:rPr>
          <w:noProof/>
        </w:rPr>
        <w:t>188</w:t>
      </w:r>
      <w:r>
        <w:rPr>
          <w:noProof/>
        </w:rPr>
        <w:fldChar w:fldCharType="end"/>
      </w:r>
    </w:p>
    <w:p w14:paraId="2F525FF2" w14:textId="0C47A81B"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47: Procedure Activity Procedure Social Determinant of Health Intervention Example</w:t>
      </w:r>
      <w:r>
        <w:rPr>
          <w:noProof/>
        </w:rPr>
        <w:tab/>
      </w:r>
      <w:r>
        <w:rPr>
          <w:noProof/>
        </w:rPr>
        <w:fldChar w:fldCharType="begin"/>
      </w:r>
      <w:r>
        <w:rPr>
          <w:noProof/>
        </w:rPr>
        <w:instrText xml:space="preserve"> PAGEREF _Toc120095180 \h </w:instrText>
      </w:r>
      <w:r>
        <w:rPr>
          <w:noProof/>
        </w:rPr>
      </w:r>
      <w:r>
        <w:rPr>
          <w:noProof/>
        </w:rPr>
        <w:fldChar w:fldCharType="separate"/>
      </w:r>
      <w:r>
        <w:rPr>
          <w:noProof/>
        </w:rPr>
        <w:t>188</w:t>
      </w:r>
      <w:r>
        <w:rPr>
          <w:noProof/>
        </w:rPr>
        <w:fldChar w:fldCharType="end"/>
      </w:r>
    </w:p>
    <w:p w14:paraId="06378A47" w14:textId="69DD3258"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48: Result Observation (V4) Example</w:t>
      </w:r>
      <w:r>
        <w:rPr>
          <w:noProof/>
        </w:rPr>
        <w:tab/>
      </w:r>
      <w:r>
        <w:rPr>
          <w:noProof/>
        </w:rPr>
        <w:fldChar w:fldCharType="begin"/>
      </w:r>
      <w:r>
        <w:rPr>
          <w:noProof/>
        </w:rPr>
        <w:instrText xml:space="preserve"> PAGEREF _Toc120095181 \h </w:instrText>
      </w:r>
      <w:r>
        <w:rPr>
          <w:noProof/>
        </w:rPr>
      </w:r>
      <w:r>
        <w:rPr>
          <w:noProof/>
        </w:rPr>
        <w:fldChar w:fldCharType="separate"/>
      </w:r>
      <w:r>
        <w:rPr>
          <w:noProof/>
        </w:rPr>
        <w:t>196</w:t>
      </w:r>
      <w:r>
        <w:rPr>
          <w:noProof/>
        </w:rPr>
        <w:fldChar w:fldCharType="end"/>
      </w:r>
    </w:p>
    <w:p w14:paraId="1BC08496" w14:textId="3946212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49: Result Organizer (V4) Example</w:t>
      </w:r>
      <w:r>
        <w:rPr>
          <w:noProof/>
        </w:rPr>
        <w:tab/>
      </w:r>
      <w:r>
        <w:rPr>
          <w:noProof/>
        </w:rPr>
        <w:fldChar w:fldCharType="begin"/>
      </w:r>
      <w:r>
        <w:rPr>
          <w:noProof/>
        </w:rPr>
        <w:instrText xml:space="preserve"> PAGEREF _Toc120095182 \h </w:instrText>
      </w:r>
      <w:r>
        <w:rPr>
          <w:noProof/>
        </w:rPr>
      </w:r>
      <w:r>
        <w:rPr>
          <w:noProof/>
        </w:rPr>
        <w:fldChar w:fldCharType="separate"/>
      </w:r>
      <w:r>
        <w:rPr>
          <w:noProof/>
        </w:rPr>
        <w:t>200</w:t>
      </w:r>
      <w:r>
        <w:rPr>
          <w:noProof/>
        </w:rPr>
        <w:fldChar w:fldCharType="end"/>
      </w:r>
    </w:p>
    <w:p w14:paraId="43AB2A36" w14:textId="114C950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50: Section Time Range Example</w:t>
      </w:r>
      <w:r>
        <w:rPr>
          <w:noProof/>
        </w:rPr>
        <w:tab/>
      </w:r>
      <w:r>
        <w:rPr>
          <w:noProof/>
        </w:rPr>
        <w:fldChar w:fldCharType="begin"/>
      </w:r>
      <w:r>
        <w:rPr>
          <w:noProof/>
        </w:rPr>
        <w:instrText xml:space="preserve"> PAGEREF _Toc120095183 \h </w:instrText>
      </w:r>
      <w:r>
        <w:rPr>
          <w:noProof/>
        </w:rPr>
      </w:r>
      <w:r>
        <w:rPr>
          <w:noProof/>
        </w:rPr>
        <w:fldChar w:fldCharType="separate"/>
      </w:r>
      <w:r>
        <w:rPr>
          <w:noProof/>
        </w:rPr>
        <w:t>202</w:t>
      </w:r>
      <w:r>
        <w:rPr>
          <w:noProof/>
        </w:rPr>
        <w:fldChar w:fldCharType="end"/>
      </w:r>
    </w:p>
    <w:p w14:paraId="187F2A8B" w14:textId="7CF3E9D8"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51: Sex for Clinical Use Example</w:t>
      </w:r>
      <w:r>
        <w:rPr>
          <w:noProof/>
        </w:rPr>
        <w:tab/>
      </w:r>
      <w:r>
        <w:rPr>
          <w:noProof/>
        </w:rPr>
        <w:fldChar w:fldCharType="begin"/>
      </w:r>
      <w:r>
        <w:rPr>
          <w:noProof/>
        </w:rPr>
        <w:instrText xml:space="preserve"> PAGEREF _Toc120095184 \h </w:instrText>
      </w:r>
      <w:r>
        <w:rPr>
          <w:noProof/>
        </w:rPr>
      </w:r>
      <w:r>
        <w:rPr>
          <w:noProof/>
        </w:rPr>
        <w:fldChar w:fldCharType="separate"/>
      </w:r>
      <w:r>
        <w:rPr>
          <w:noProof/>
        </w:rPr>
        <w:t>207</w:t>
      </w:r>
      <w:r>
        <w:rPr>
          <w:noProof/>
        </w:rPr>
        <w:fldChar w:fldCharType="end"/>
      </w:r>
    </w:p>
    <w:p w14:paraId="618FD090" w14:textId="711D691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52: Sexual Orientation Observation Example</w:t>
      </w:r>
      <w:r>
        <w:rPr>
          <w:noProof/>
        </w:rPr>
        <w:tab/>
      </w:r>
      <w:r>
        <w:rPr>
          <w:noProof/>
        </w:rPr>
        <w:fldChar w:fldCharType="begin"/>
      </w:r>
      <w:r>
        <w:rPr>
          <w:noProof/>
        </w:rPr>
        <w:instrText xml:space="preserve"> PAGEREF _Toc120095185 \h </w:instrText>
      </w:r>
      <w:r>
        <w:rPr>
          <w:noProof/>
        </w:rPr>
      </w:r>
      <w:r>
        <w:rPr>
          <w:noProof/>
        </w:rPr>
        <w:fldChar w:fldCharType="separate"/>
      </w:r>
      <w:r>
        <w:rPr>
          <w:noProof/>
        </w:rPr>
        <w:t>211</w:t>
      </w:r>
      <w:r>
        <w:rPr>
          <w:noProof/>
        </w:rPr>
        <w:fldChar w:fldCharType="end"/>
      </w:r>
    </w:p>
    <w:p w14:paraId="65411BBF" w14:textId="042251D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53: Social History Observation Example</w:t>
      </w:r>
      <w:r>
        <w:rPr>
          <w:noProof/>
        </w:rPr>
        <w:tab/>
      </w:r>
      <w:r>
        <w:rPr>
          <w:noProof/>
        </w:rPr>
        <w:fldChar w:fldCharType="begin"/>
      </w:r>
      <w:r>
        <w:rPr>
          <w:noProof/>
        </w:rPr>
        <w:instrText xml:space="preserve"> PAGEREF _Toc120095186 \h </w:instrText>
      </w:r>
      <w:r>
        <w:rPr>
          <w:noProof/>
        </w:rPr>
      </w:r>
      <w:r>
        <w:rPr>
          <w:noProof/>
        </w:rPr>
        <w:fldChar w:fldCharType="separate"/>
      </w:r>
      <w:r>
        <w:rPr>
          <w:noProof/>
        </w:rPr>
        <w:t>215</w:t>
      </w:r>
      <w:r>
        <w:rPr>
          <w:noProof/>
        </w:rPr>
        <w:fldChar w:fldCharType="end"/>
      </w:r>
    </w:p>
    <w:p w14:paraId="0DD25CC2" w14:textId="136FDB6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54: Social Determinant of Health Social History Observation Example</w:t>
      </w:r>
      <w:r>
        <w:rPr>
          <w:noProof/>
        </w:rPr>
        <w:tab/>
      </w:r>
      <w:r>
        <w:rPr>
          <w:noProof/>
        </w:rPr>
        <w:fldChar w:fldCharType="begin"/>
      </w:r>
      <w:r>
        <w:rPr>
          <w:noProof/>
        </w:rPr>
        <w:instrText xml:space="preserve"> PAGEREF _Toc120095187 \h </w:instrText>
      </w:r>
      <w:r>
        <w:rPr>
          <w:noProof/>
        </w:rPr>
      </w:r>
      <w:r>
        <w:rPr>
          <w:noProof/>
        </w:rPr>
        <w:fldChar w:fldCharType="separate"/>
      </w:r>
      <w:r>
        <w:rPr>
          <w:noProof/>
        </w:rPr>
        <w:t>215</w:t>
      </w:r>
      <w:r>
        <w:rPr>
          <w:noProof/>
        </w:rPr>
        <w:fldChar w:fldCharType="end"/>
      </w:r>
    </w:p>
    <w:p w14:paraId="5A3D474E" w14:textId="4E582784"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55: Basic Industry Occupation Example</w:t>
      </w:r>
      <w:r>
        <w:rPr>
          <w:noProof/>
        </w:rPr>
        <w:tab/>
      </w:r>
      <w:r>
        <w:rPr>
          <w:noProof/>
        </w:rPr>
        <w:fldChar w:fldCharType="begin"/>
      </w:r>
      <w:r>
        <w:rPr>
          <w:noProof/>
        </w:rPr>
        <w:instrText xml:space="preserve"> PAGEREF _Toc120095188 \h </w:instrText>
      </w:r>
      <w:r>
        <w:rPr>
          <w:noProof/>
        </w:rPr>
      </w:r>
      <w:r>
        <w:rPr>
          <w:noProof/>
        </w:rPr>
        <w:fldChar w:fldCharType="separate"/>
      </w:r>
      <w:r>
        <w:rPr>
          <w:noProof/>
        </w:rPr>
        <w:t>218</w:t>
      </w:r>
      <w:r>
        <w:rPr>
          <w:noProof/>
        </w:rPr>
        <w:fldChar w:fldCharType="end"/>
      </w:r>
    </w:p>
    <w:p w14:paraId="7BE56A74" w14:textId="3528532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56: Basic Occupation Observation Example</w:t>
      </w:r>
      <w:r>
        <w:rPr>
          <w:noProof/>
        </w:rPr>
        <w:tab/>
      </w:r>
      <w:r>
        <w:rPr>
          <w:noProof/>
        </w:rPr>
        <w:fldChar w:fldCharType="begin"/>
      </w:r>
      <w:r>
        <w:rPr>
          <w:noProof/>
        </w:rPr>
        <w:instrText xml:space="preserve"> PAGEREF _Toc120095189 \h </w:instrText>
      </w:r>
      <w:r>
        <w:rPr>
          <w:noProof/>
        </w:rPr>
      </w:r>
      <w:r>
        <w:rPr>
          <w:noProof/>
        </w:rPr>
        <w:fldChar w:fldCharType="separate"/>
      </w:r>
      <w:r>
        <w:rPr>
          <w:noProof/>
        </w:rPr>
        <w:t>221</w:t>
      </w:r>
      <w:r>
        <w:rPr>
          <w:noProof/>
        </w:rPr>
        <w:fldChar w:fldCharType="end"/>
      </w:r>
    </w:p>
    <w:p w14:paraId="2B31CC4B" w14:textId="08E1F3E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57: Gender Identity Observation Example</w:t>
      </w:r>
      <w:r>
        <w:rPr>
          <w:noProof/>
        </w:rPr>
        <w:tab/>
      </w:r>
      <w:r>
        <w:rPr>
          <w:noProof/>
        </w:rPr>
        <w:fldChar w:fldCharType="begin"/>
      </w:r>
      <w:r>
        <w:rPr>
          <w:noProof/>
        </w:rPr>
        <w:instrText xml:space="preserve"> PAGEREF _Toc120095190 \h </w:instrText>
      </w:r>
      <w:r>
        <w:rPr>
          <w:noProof/>
        </w:rPr>
      </w:r>
      <w:r>
        <w:rPr>
          <w:noProof/>
        </w:rPr>
        <w:fldChar w:fldCharType="separate"/>
      </w:r>
      <w:r>
        <w:rPr>
          <w:noProof/>
        </w:rPr>
        <w:t>225</w:t>
      </w:r>
      <w:r>
        <w:rPr>
          <w:noProof/>
        </w:rPr>
        <w:fldChar w:fldCharType="end"/>
      </w:r>
    </w:p>
    <w:p w14:paraId="30771F4E" w14:textId="1DB64E2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58: Tribal Affiliation Example</w:t>
      </w:r>
      <w:r>
        <w:rPr>
          <w:noProof/>
        </w:rPr>
        <w:tab/>
      </w:r>
      <w:r>
        <w:rPr>
          <w:noProof/>
        </w:rPr>
        <w:fldChar w:fldCharType="begin"/>
      </w:r>
      <w:r>
        <w:rPr>
          <w:noProof/>
        </w:rPr>
        <w:instrText xml:space="preserve"> PAGEREF _Toc120095191 \h </w:instrText>
      </w:r>
      <w:r>
        <w:rPr>
          <w:noProof/>
        </w:rPr>
      </w:r>
      <w:r>
        <w:rPr>
          <w:noProof/>
        </w:rPr>
        <w:fldChar w:fldCharType="separate"/>
      </w:r>
      <w:r>
        <w:rPr>
          <w:noProof/>
        </w:rPr>
        <w:t>228</w:t>
      </w:r>
      <w:r>
        <w:rPr>
          <w:noProof/>
        </w:rPr>
        <w:fldChar w:fldCharType="end"/>
      </w:r>
    </w:p>
    <w:p w14:paraId="64F8C6CE" w14:textId="7885CFE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59: Provenance – Assembler Participation Example</w:t>
      </w:r>
      <w:r>
        <w:rPr>
          <w:noProof/>
        </w:rPr>
        <w:tab/>
      </w:r>
      <w:r>
        <w:rPr>
          <w:noProof/>
        </w:rPr>
        <w:fldChar w:fldCharType="begin"/>
      </w:r>
      <w:r>
        <w:rPr>
          <w:noProof/>
        </w:rPr>
        <w:instrText xml:space="preserve"> PAGEREF _Toc120095192 \h </w:instrText>
      </w:r>
      <w:r>
        <w:rPr>
          <w:noProof/>
        </w:rPr>
      </w:r>
      <w:r>
        <w:rPr>
          <w:noProof/>
        </w:rPr>
        <w:fldChar w:fldCharType="separate"/>
      </w:r>
      <w:r>
        <w:rPr>
          <w:noProof/>
        </w:rPr>
        <w:t>231</w:t>
      </w:r>
      <w:r>
        <w:rPr>
          <w:noProof/>
        </w:rPr>
        <w:fldChar w:fldCharType="end"/>
      </w:r>
    </w:p>
    <w:p w14:paraId="36EFB403" w14:textId="20100178"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60: Provenance - Author Participation Example</w:t>
      </w:r>
      <w:r>
        <w:rPr>
          <w:noProof/>
        </w:rPr>
        <w:tab/>
      </w:r>
      <w:r>
        <w:rPr>
          <w:noProof/>
        </w:rPr>
        <w:fldChar w:fldCharType="begin"/>
      </w:r>
      <w:r>
        <w:rPr>
          <w:noProof/>
        </w:rPr>
        <w:instrText xml:space="preserve"> PAGEREF _Toc120095193 \h </w:instrText>
      </w:r>
      <w:r>
        <w:rPr>
          <w:noProof/>
        </w:rPr>
      </w:r>
      <w:r>
        <w:rPr>
          <w:noProof/>
        </w:rPr>
        <w:fldChar w:fldCharType="separate"/>
      </w:r>
      <w:r>
        <w:rPr>
          <w:noProof/>
        </w:rPr>
        <w:t>236</w:t>
      </w:r>
      <w:r>
        <w:rPr>
          <w:noProof/>
        </w:rPr>
        <w:fldChar w:fldCharType="end"/>
      </w:r>
    </w:p>
    <w:p w14:paraId="24D9B580" w14:textId="39EA88C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Figure 61: Related Person Relationship and Name Example</w:t>
      </w:r>
      <w:r>
        <w:rPr>
          <w:noProof/>
        </w:rPr>
        <w:tab/>
      </w:r>
      <w:r>
        <w:rPr>
          <w:noProof/>
        </w:rPr>
        <w:fldChar w:fldCharType="begin"/>
      </w:r>
      <w:r>
        <w:rPr>
          <w:noProof/>
        </w:rPr>
        <w:instrText xml:space="preserve"> PAGEREF _Toc120095194 \h </w:instrText>
      </w:r>
      <w:r>
        <w:rPr>
          <w:noProof/>
        </w:rPr>
      </w:r>
      <w:r>
        <w:rPr>
          <w:noProof/>
        </w:rPr>
        <w:fldChar w:fldCharType="separate"/>
      </w:r>
      <w:r>
        <w:rPr>
          <w:noProof/>
        </w:rPr>
        <w:t>238</w:t>
      </w:r>
      <w:r>
        <w:rPr>
          <w:noProof/>
        </w:rPr>
        <w:fldChar w:fldCharType="end"/>
      </w:r>
    </w:p>
    <w:p w14:paraId="034DB921" w14:textId="4F14C43E" w:rsidR="002E1B08" w:rsidRDefault="00000000">
      <w:r>
        <w:fldChar w:fldCharType="end"/>
      </w:r>
    </w:p>
    <w:p w14:paraId="57C3D405" w14:textId="77777777" w:rsidR="002E1B08" w:rsidRDefault="00000000">
      <w:pPr>
        <w:pStyle w:val="TOCTitle"/>
      </w:pPr>
      <w:r>
        <w:t>Table of Tables</w:t>
      </w:r>
    </w:p>
    <w:p w14:paraId="3CF3B75C" w14:textId="11863801" w:rsidR="0021629C" w:rsidRDefault="00000000">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sidR="0021629C">
        <w:rPr>
          <w:noProof/>
        </w:rPr>
        <w:t>Table 1: US Realm Header (V4) Contexts</w:t>
      </w:r>
      <w:r w:rsidR="0021629C">
        <w:rPr>
          <w:noProof/>
        </w:rPr>
        <w:tab/>
      </w:r>
      <w:r w:rsidR="0021629C">
        <w:rPr>
          <w:noProof/>
        </w:rPr>
        <w:fldChar w:fldCharType="begin"/>
      </w:r>
      <w:r w:rsidR="0021629C">
        <w:rPr>
          <w:noProof/>
        </w:rPr>
        <w:instrText xml:space="preserve"> PAGEREF _Toc120094994 \h </w:instrText>
      </w:r>
      <w:r w:rsidR="0021629C">
        <w:rPr>
          <w:noProof/>
        </w:rPr>
      </w:r>
      <w:r w:rsidR="0021629C">
        <w:rPr>
          <w:noProof/>
        </w:rPr>
        <w:fldChar w:fldCharType="separate"/>
      </w:r>
      <w:r w:rsidR="0021629C">
        <w:rPr>
          <w:noProof/>
        </w:rPr>
        <w:t>11</w:t>
      </w:r>
      <w:r w:rsidR="0021629C">
        <w:rPr>
          <w:noProof/>
        </w:rPr>
        <w:fldChar w:fldCharType="end"/>
      </w:r>
    </w:p>
    <w:p w14:paraId="6CCE0814" w14:textId="13515F26"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 US Realm Header (V4) Constraints Overview</w:t>
      </w:r>
      <w:r>
        <w:rPr>
          <w:noProof/>
        </w:rPr>
        <w:tab/>
      </w:r>
      <w:r>
        <w:rPr>
          <w:noProof/>
        </w:rPr>
        <w:fldChar w:fldCharType="begin"/>
      </w:r>
      <w:r>
        <w:rPr>
          <w:noProof/>
        </w:rPr>
        <w:instrText xml:space="preserve"> PAGEREF _Toc120094995 \h </w:instrText>
      </w:r>
      <w:r>
        <w:rPr>
          <w:noProof/>
        </w:rPr>
      </w:r>
      <w:r>
        <w:rPr>
          <w:noProof/>
        </w:rPr>
        <w:fldChar w:fldCharType="separate"/>
      </w:r>
      <w:r>
        <w:rPr>
          <w:noProof/>
        </w:rPr>
        <w:t>12</w:t>
      </w:r>
      <w:r>
        <w:rPr>
          <w:noProof/>
        </w:rPr>
        <w:fldChar w:fldCharType="end"/>
      </w:r>
    </w:p>
    <w:p w14:paraId="3718E84B" w14:textId="07C8076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 Race Value Set</w:t>
      </w:r>
      <w:r>
        <w:rPr>
          <w:noProof/>
        </w:rPr>
        <w:tab/>
      </w:r>
      <w:r>
        <w:rPr>
          <w:noProof/>
        </w:rPr>
        <w:fldChar w:fldCharType="begin"/>
      </w:r>
      <w:r>
        <w:rPr>
          <w:noProof/>
        </w:rPr>
        <w:instrText xml:space="preserve"> PAGEREF _Toc120094996 \h </w:instrText>
      </w:r>
      <w:r>
        <w:rPr>
          <w:noProof/>
        </w:rPr>
      </w:r>
      <w:r>
        <w:rPr>
          <w:noProof/>
        </w:rPr>
        <w:fldChar w:fldCharType="separate"/>
      </w:r>
      <w:r>
        <w:rPr>
          <w:noProof/>
        </w:rPr>
        <w:t>34</w:t>
      </w:r>
      <w:r>
        <w:rPr>
          <w:noProof/>
        </w:rPr>
        <w:fldChar w:fldCharType="end"/>
      </w:r>
    </w:p>
    <w:p w14:paraId="519456FE" w14:textId="1CF853B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 Telecom Use (US Realm Header)</w:t>
      </w:r>
      <w:r>
        <w:rPr>
          <w:noProof/>
        </w:rPr>
        <w:tab/>
      </w:r>
      <w:r>
        <w:rPr>
          <w:noProof/>
        </w:rPr>
        <w:fldChar w:fldCharType="begin"/>
      </w:r>
      <w:r>
        <w:rPr>
          <w:noProof/>
        </w:rPr>
        <w:instrText xml:space="preserve"> PAGEREF _Toc120094997 \h </w:instrText>
      </w:r>
      <w:r>
        <w:rPr>
          <w:noProof/>
        </w:rPr>
      </w:r>
      <w:r>
        <w:rPr>
          <w:noProof/>
        </w:rPr>
        <w:fldChar w:fldCharType="separate"/>
      </w:r>
      <w:r>
        <w:rPr>
          <w:noProof/>
        </w:rPr>
        <w:t>35</w:t>
      </w:r>
      <w:r>
        <w:rPr>
          <w:noProof/>
        </w:rPr>
        <w:fldChar w:fldCharType="end"/>
      </w:r>
    </w:p>
    <w:p w14:paraId="42DA2EA2" w14:textId="2AAF7FD4"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 Personal And Legal Relationship Role Type</w:t>
      </w:r>
      <w:r>
        <w:rPr>
          <w:noProof/>
        </w:rPr>
        <w:tab/>
      </w:r>
      <w:r>
        <w:rPr>
          <w:noProof/>
        </w:rPr>
        <w:fldChar w:fldCharType="begin"/>
      </w:r>
      <w:r>
        <w:rPr>
          <w:noProof/>
        </w:rPr>
        <w:instrText xml:space="preserve"> PAGEREF _Toc120094998 \h </w:instrText>
      </w:r>
      <w:r>
        <w:rPr>
          <w:noProof/>
        </w:rPr>
      </w:r>
      <w:r>
        <w:rPr>
          <w:noProof/>
        </w:rPr>
        <w:fldChar w:fldCharType="separate"/>
      </w:r>
      <w:r>
        <w:rPr>
          <w:noProof/>
        </w:rPr>
        <w:t>36</w:t>
      </w:r>
      <w:r>
        <w:rPr>
          <w:noProof/>
        </w:rPr>
        <w:fldChar w:fldCharType="end"/>
      </w:r>
    </w:p>
    <w:p w14:paraId="473BC6F5" w14:textId="4E34E65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 Country</w:t>
      </w:r>
      <w:r>
        <w:rPr>
          <w:noProof/>
        </w:rPr>
        <w:tab/>
      </w:r>
      <w:r>
        <w:rPr>
          <w:noProof/>
        </w:rPr>
        <w:fldChar w:fldCharType="begin"/>
      </w:r>
      <w:r>
        <w:rPr>
          <w:noProof/>
        </w:rPr>
        <w:instrText xml:space="preserve"> PAGEREF _Toc120094999 \h </w:instrText>
      </w:r>
      <w:r>
        <w:rPr>
          <w:noProof/>
        </w:rPr>
      </w:r>
      <w:r>
        <w:rPr>
          <w:noProof/>
        </w:rPr>
        <w:fldChar w:fldCharType="separate"/>
      </w:r>
      <w:r>
        <w:rPr>
          <w:noProof/>
        </w:rPr>
        <w:t>37</w:t>
      </w:r>
      <w:r>
        <w:rPr>
          <w:noProof/>
        </w:rPr>
        <w:fldChar w:fldCharType="end"/>
      </w:r>
    </w:p>
    <w:p w14:paraId="5B4C7121" w14:textId="17F13836"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 Language</w:t>
      </w:r>
      <w:r>
        <w:rPr>
          <w:noProof/>
        </w:rPr>
        <w:tab/>
      </w:r>
      <w:r>
        <w:rPr>
          <w:noProof/>
        </w:rPr>
        <w:fldChar w:fldCharType="begin"/>
      </w:r>
      <w:r>
        <w:rPr>
          <w:noProof/>
        </w:rPr>
        <w:instrText xml:space="preserve"> PAGEREF _Toc120095000 \h </w:instrText>
      </w:r>
      <w:r>
        <w:rPr>
          <w:noProof/>
        </w:rPr>
      </w:r>
      <w:r>
        <w:rPr>
          <w:noProof/>
        </w:rPr>
        <w:fldChar w:fldCharType="separate"/>
      </w:r>
      <w:r>
        <w:rPr>
          <w:noProof/>
        </w:rPr>
        <w:t>38</w:t>
      </w:r>
      <w:r>
        <w:rPr>
          <w:noProof/>
        </w:rPr>
        <w:fldChar w:fldCharType="end"/>
      </w:r>
    </w:p>
    <w:p w14:paraId="1E9CEDCF" w14:textId="1CC7FF6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 LanguageAbilityMode</w:t>
      </w:r>
      <w:r>
        <w:rPr>
          <w:noProof/>
        </w:rPr>
        <w:tab/>
      </w:r>
      <w:r>
        <w:rPr>
          <w:noProof/>
        </w:rPr>
        <w:fldChar w:fldCharType="begin"/>
      </w:r>
      <w:r>
        <w:rPr>
          <w:noProof/>
        </w:rPr>
        <w:instrText xml:space="preserve"> PAGEREF _Toc120095001 \h </w:instrText>
      </w:r>
      <w:r>
        <w:rPr>
          <w:noProof/>
        </w:rPr>
      </w:r>
      <w:r>
        <w:rPr>
          <w:noProof/>
        </w:rPr>
        <w:fldChar w:fldCharType="separate"/>
      </w:r>
      <w:r>
        <w:rPr>
          <w:noProof/>
        </w:rPr>
        <w:t>39</w:t>
      </w:r>
      <w:r>
        <w:rPr>
          <w:noProof/>
        </w:rPr>
        <w:fldChar w:fldCharType="end"/>
      </w:r>
    </w:p>
    <w:p w14:paraId="055BEA7B" w14:textId="580F8464"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 LanguageAbilityProficiency</w:t>
      </w:r>
      <w:r>
        <w:rPr>
          <w:noProof/>
        </w:rPr>
        <w:tab/>
      </w:r>
      <w:r>
        <w:rPr>
          <w:noProof/>
        </w:rPr>
        <w:fldChar w:fldCharType="begin"/>
      </w:r>
      <w:r>
        <w:rPr>
          <w:noProof/>
        </w:rPr>
        <w:instrText xml:space="preserve"> PAGEREF _Toc120095002 \h </w:instrText>
      </w:r>
      <w:r>
        <w:rPr>
          <w:noProof/>
        </w:rPr>
      </w:r>
      <w:r>
        <w:rPr>
          <w:noProof/>
        </w:rPr>
        <w:fldChar w:fldCharType="separate"/>
      </w:r>
      <w:r>
        <w:rPr>
          <w:noProof/>
        </w:rPr>
        <w:t>39</w:t>
      </w:r>
      <w:r>
        <w:rPr>
          <w:noProof/>
        </w:rPr>
        <w:fldChar w:fldCharType="end"/>
      </w:r>
    </w:p>
    <w:p w14:paraId="323F20B7" w14:textId="502E2F1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10: Administrative Gender (HL7 V3)</w:t>
      </w:r>
      <w:r>
        <w:rPr>
          <w:noProof/>
        </w:rPr>
        <w:tab/>
      </w:r>
      <w:r>
        <w:rPr>
          <w:noProof/>
        </w:rPr>
        <w:fldChar w:fldCharType="begin"/>
      </w:r>
      <w:r>
        <w:rPr>
          <w:noProof/>
        </w:rPr>
        <w:instrText xml:space="preserve"> PAGEREF _Toc120095003 \h </w:instrText>
      </w:r>
      <w:r>
        <w:rPr>
          <w:noProof/>
        </w:rPr>
      </w:r>
      <w:r>
        <w:rPr>
          <w:noProof/>
        </w:rPr>
        <w:fldChar w:fldCharType="separate"/>
      </w:r>
      <w:r>
        <w:rPr>
          <w:noProof/>
        </w:rPr>
        <w:t>39</w:t>
      </w:r>
      <w:r>
        <w:rPr>
          <w:noProof/>
        </w:rPr>
        <w:fldChar w:fldCharType="end"/>
      </w:r>
    </w:p>
    <w:p w14:paraId="3AD6D084" w14:textId="21D1FD9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11: Marital Status</w:t>
      </w:r>
      <w:r>
        <w:rPr>
          <w:noProof/>
        </w:rPr>
        <w:tab/>
      </w:r>
      <w:r>
        <w:rPr>
          <w:noProof/>
        </w:rPr>
        <w:fldChar w:fldCharType="begin"/>
      </w:r>
      <w:r>
        <w:rPr>
          <w:noProof/>
        </w:rPr>
        <w:instrText xml:space="preserve"> PAGEREF _Toc120095004 \h </w:instrText>
      </w:r>
      <w:r>
        <w:rPr>
          <w:noProof/>
        </w:rPr>
      </w:r>
      <w:r>
        <w:rPr>
          <w:noProof/>
        </w:rPr>
        <w:fldChar w:fldCharType="separate"/>
      </w:r>
      <w:r>
        <w:rPr>
          <w:noProof/>
        </w:rPr>
        <w:t>40</w:t>
      </w:r>
      <w:r>
        <w:rPr>
          <w:noProof/>
        </w:rPr>
        <w:fldChar w:fldCharType="end"/>
      </w:r>
    </w:p>
    <w:p w14:paraId="5E0A2F18" w14:textId="4C5B01F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12: Religious Affiliation</w:t>
      </w:r>
      <w:r>
        <w:rPr>
          <w:noProof/>
        </w:rPr>
        <w:tab/>
      </w:r>
      <w:r>
        <w:rPr>
          <w:noProof/>
        </w:rPr>
        <w:fldChar w:fldCharType="begin"/>
      </w:r>
      <w:r>
        <w:rPr>
          <w:noProof/>
        </w:rPr>
        <w:instrText xml:space="preserve"> PAGEREF _Toc120095005 \h </w:instrText>
      </w:r>
      <w:r>
        <w:rPr>
          <w:noProof/>
        </w:rPr>
      </w:r>
      <w:r>
        <w:rPr>
          <w:noProof/>
        </w:rPr>
        <w:fldChar w:fldCharType="separate"/>
      </w:r>
      <w:r>
        <w:rPr>
          <w:noProof/>
        </w:rPr>
        <w:t>41</w:t>
      </w:r>
      <w:r>
        <w:rPr>
          <w:noProof/>
        </w:rPr>
        <w:fldChar w:fldCharType="end"/>
      </w:r>
    </w:p>
    <w:p w14:paraId="47BD8F13" w14:textId="19A48E6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13: Race Category Excluding Nulls</w:t>
      </w:r>
      <w:r>
        <w:rPr>
          <w:noProof/>
        </w:rPr>
        <w:tab/>
      </w:r>
      <w:r>
        <w:rPr>
          <w:noProof/>
        </w:rPr>
        <w:fldChar w:fldCharType="begin"/>
      </w:r>
      <w:r>
        <w:rPr>
          <w:noProof/>
        </w:rPr>
        <w:instrText xml:space="preserve"> PAGEREF _Toc120095006 \h </w:instrText>
      </w:r>
      <w:r>
        <w:rPr>
          <w:noProof/>
        </w:rPr>
      </w:r>
      <w:r>
        <w:rPr>
          <w:noProof/>
        </w:rPr>
        <w:fldChar w:fldCharType="separate"/>
      </w:r>
      <w:r>
        <w:rPr>
          <w:noProof/>
        </w:rPr>
        <w:t>42</w:t>
      </w:r>
      <w:r>
        <w:rPr>
          <w:noProof/>
        </w:rPr>
        <w:fldChar w:fldCharType="end"/>
      </w:r>
    </w:p>
    <w:p w14:paraId="4E26A032" w14:textId="24CAF3E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14: Ethnicity</w:t>
      </w:r>
      <w:r>
        <w:rPr>
          <w:noProof/>
        </w:rPr>
        <w:tab/>
      </w:r>
      <w:r>
        <w:rPr>
          <w:noProof/>
        </w:rPr>
        <w:fldChar w:fldCharType="begin"/>
      </w:r>
      <w:r>
        <w:rPr>
          <w:noProof/>
        </w:rPr>
        <w:instrText xml:space="preserve"> PAGEREF _Toc120095007 \h </w:instrText>
      </w:r>
      <w:r>
        <w:rPr>
          <w:noProof/>
        </w:rPr>
      </w:r>
      <w:r>
        <w:rPr>
          <w:noProof/>
        </w:rPr>
        <w:fldChar w:fldCharType="separate"/>
      </w:r>
      <w:r>
        <w:rPr>
          <w:noProof/>
        </w:rPr>
        <w:t>42</w:t>
      </w:r>
      <w:r>
        <w:rPr>
          <w:noProof/>
        </w:rPr>
        <w:fldChar w:fldCharType="end"/>
      </w:r>
    </w:p>
    <w:p w14:paraId="3ADC8544" w14:textId="601FD2B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15: Detailed Ethnicity</w:t>
      </w:r>
      <w:r>
        <w:rPr>
          <w:noProof/>
        </w:rPr>
        <w:tab/>
      </w:r>
      <w:r>
        <w:rPr>
          <w:noProof/>
        </w:rPr>
        <w:fldChar w:fldCharType="begin"/>
      </w:r>
      <w:r>
        <w:rPr>
          <w:noProof/>
        </w:rPr>
        <w:instrText xml:space="preserve"> PAGEREF _Toc120095008 \h </w:instrText>
      </w:r>
      <w:r>
        <w:rPr>
          <w:noProof/>
        </w:rPr>
      </w:r>
      <w:r>
        <w:rPr>
          <w:noProof/>
        </w:rPr>
        <w:fldChar w:fldCharType="separate"/>
      </w:r>
      <w:r>
        <w:rPr>
          <w:noProof/>
        </w:rPr>
        <w:t>43</w:t>
      </w:r>
      <w:r>
        <w:rPr>
          <w:noProof/>
        </w:rPr>
        <w:fldChar w:fldCharType="end"/>
      </w:r>
    </w:p>
    <w:p w14:paraId="38F15925" w14:textId="07C2BDD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16: Healthcare Provider Taxonomy</w:t>
      </w:r>
      <w:r>
        <w:rPr>
          <w:noProof/>
        </w:rPr>
        <w:tab/>
      </w:r>
      <w:r>
        <w:rPr>
          <w:noProof/>
        </w:rPr>
        <w:fldChar w:fldCharType="begin"/>
      </w:r>
      <w:r>
        <w:rPr>
          <w:noProof/>
        </w:rPr>
        <w:instrText xml:space="preserve"> PAGEREF _Toc120095009 \h </w:instrText>
      </w:r>
      <w:r>
        <w:rPr>
          <w:noProof/>
        </w:rPr>
      </w:r>
      <w:r>
        <w:rPr>
          <w:noProof/>
        </w:rPr>
        <w:fldChar w:fldCharType="separate"/>
      </w:r>
      <w:r>
        <w:rPr>
          <w:noProof/>
        </w:rPr>
        <w:t>44</w:t>
      </w:r>
      <w:r>
        <w:rPr>
          <w:noProof/>
        </w:rPr>
        <w:fldChar w:fldCharType="end"/>
      </w:r>
    </w:p>
    <w:p w14:paraId="1DF5B94F" w14:textId="7330C9F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17: INDRoleclassCodes</w:t>
      </w:r>
      <w:r>
        <w:rPr>
          <w:noProof/>
        </w:rPr>
        <w:tab/>
      </w:r>
      <w:r>
        <w:rPr>
          <w:noProof/>
        </w:rPr>
        <w:fldChar w:fldCharType="begin"/>
      </w:r>
      <w:r>
        <w:rPr>
          <w:noProof/>
        </w:rPr>
        <w:instrText xml:space="preserve"> PAGEREF _Toc120095010 \h </w:instrText>
      </w:r>
      <w:r>
        <w:rPr>
          <w:noProof/>
        </w:rPr>
      </w:r>
      <w:r>
        <w:rPr>
          <w:noProof/>
        </w:rPr>
        <w:fldChar w:fldCharType="separate"/>
      </w:r>
      <w:r>
        <w:rPr>
          <w:noProof/>
        </w:rPr>
        <w:t>45</w:t>
      </w:r>
      <w:r>
        <w:rPr>
          <w:noProof/>
        </w:rPr>
        <w:fldChar w:fldCharType="end"/>
      </w:r>
    </w:p>
    <w:p w14:paraId="76D2CF82" w14:textId="35A2B87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18: Care Team Member Function</w:t>
      </w:r>
      <w:r>
        <w:rPr>
          <w:noProof/>
        </w:rPr>
        <w:tab/>
      </w:r>
      <w:r>
        <w:rPr>
          <w:noProof/>
        </w:rPr>
        <w:fldChar w:fldCharType="begin"/>
      </w:r>
      <w:r>
        <w:rPr>
          <w:noProof/>
        </w:rPr>
        <w:instrText xml:space="preserve"> PAGEREF _Toc120095011 \h </w:instrText>
      </w:r>
      <w:r>
        <w:rPr>
          <w:noProof/>
        </w:rPr>
      </w:r>
      <w:r>
        <w:rPr>
          <w:noProof/>
        </w:rPr>
        <w:fldChar w:fldCharType="separate"/>
      </w:r>
      <w:r>
        <w:rPr>
          <w:noProof/>
        </w:rPr>
        <w:t>46</w:t>
      </w:r>
      <w:r>
        <w:rPr>
          <w:noProof/>
        </w:rPr>
        <w:fldChar w:fldCharType="end"/>
      </w:r>
    </w:p>
    <w:p w14:paraId="106F96D4" w14:textId="471167C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19: x_ServiceEventPerformer</w:t>
      </w:r>
      <w:r>
        <w:rPr>
          <w:noProof/>
        </w:rPr>
        <w:tab/>
      </w:r>
      <w:r>
        <w:rPr>
          <w:noProof/>
        </w:rPr>
        <w:fldChar w:fldCharType="begin"/>
      </w:r>
      <w:r>
        <w:rPr>
          <w:noProof/>
        </w:rPr>
        <w:instrText xml:space="preserve"> PAGEREF _Toc120095012 \h </w:instrText>
      </w:r>
      <w:r>
        <w:rPr>
          <w:noProof/>
        </w:rPr>
      </w:r>
      <w:r>
        <w:rPr>
          <w:noProof/>
        </w:rPr>
        <w:fldChar w:fldCharType="separate"/>
      </w:r>
      <w:r>
        <w:rPr>
          <w:noProof/>
        </w:rPr>
        <w:t>47</w:t>
      </w:r>
      <w:r>
        <w:rPr>
          <w:noProof/>
        </w:rPr>
        <w:fldChar w:fldCharType="end"/>
      </w:r>
    </w:p>
    <w:p w14:paraId="23FA0C5F" w14:textId="67A79DE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20: HL7 BasicConfidentialityKind</w:t>
      </w:r>
      <w:r>
        <w:rPr>
          <w:noProof/>
        </w:rPr>
        <w:tab/>
      </w:r>
      <w:r>
        <w:rPr>
          <w:noProof/>
        </w:rPr>
        <w:fldChar w:fldCharType="begin"/>
      </w:r>
      <w:r>
        <w:rPr>
          <w:noProof/>
        </w:rPr>
        <w:instrText xml:space="preserve"> PAGEREF _Toc120095013 \h </w:instrText>
      </w:r>
      <w:r>
        <w:rPr>
          <w:noProof/>
        </w:rPr>
      </w:r>
      <w:r>
        <w:rPr>
          <w:noProof/>
        </w:rPr>
        <w:fldChar w:fldCharType="separate"/>
      </w:r>
      <w:r>
        <w:rPr>
          <w:noProof/>
        </w:rPr>
        <w:t>47</w:t>
      </w:r>
      <w:r>
        <w:rPr>
          <w:noProof/>
        </w:rPr>
        <w:fldChar w:fldCharType="end"/>
      </w:r>
    </w:p>
    <w:p w14:paraId="4AB96BAF" w14:textId="4A9F38B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21: Care Teams Section (V2) Contexts</w:t>
      </w:r>
      <w:r>
        <w:rPr>
          <w:noProof/>
        </w:rPr>
        <w:tab/>
      </w:r>
      <w:r>
        <w:rPr>
          <w:noProof/>
        </w:rPr>
        <w:fldChar w:fldCharType="begin"/>
      </w:r>
      <w:r>
        <w:rPr>
          <w:noProof/>
        </w:rPr>
        <w:instrText xml:space="preserve"> PAGEREF _Toc120095014 \h </w:instrText>
      </w:r>
      <w:r>
        <w:rPr>
          <w:noProof/>
        </w:rPr>
      </w:r>
      <w:r>
        <w:rPr>
          <w:noProof/>
        </w:rPr>
        <w:fldChar w:fldCharType="separate"/>
      </w:r>
      <w:r>
        <w:rPr>
          <w:noProof/>
        </w:rPr>
        <w:t>60</w:t>
      </w:r>
      <w:r>
        <w:rPr>
          <w:noProof/>
        </w:rPr>
        <w:fldChar w:fldCharType="end"/>
      </w:r>
    </w:p>
    <w:p w14:paraId="4664E3E1" w14:textId="4EBD801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22: Care Teams Section (V2) Constraints Overview</w:t>
      </w:r>
      <w:r>
        <w:rPr>
          <w:noProof/>
        </w:rPr>
        <w:tab/>
      </w:r>
      <w:r>
        <w:rPr>
          <w:noProof/>
        </w:rPr>
        <w:fldChar w:fldCharType="begin"/>
      </w:r>
      <w:r>
        <w:rPr>
          <w:noProof/>
        </w:rPr>
        <w:instrText xml:space="preserve"> PAGEREF _Toc120095015 \h </w:instrText>
      </w:r>
      <w:r>
        <w:rPr>
          <w:noProof/>
        </w:rPr>
      </w:r>
      <w:r>
        <w:rPr>
          <w:noProof/>
        </w:rPr>
        <w:fldChar w:fldCharType="separate"/>
      </w:r>
      <w:r>
        <w:rPr>
          <w:noProof/>
        </w:rPr>
        <w:t>60</w:t>
      </w:r>
      <w:r>
        <w:rPr>
          <w:noProof/>
        </w:rPr>
        <w:fldChar w:fldCharType="end"/>
      </w:r>
    </w:p>
    <w:p w14:paraId="2786F745" w14:textId="214E4AA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23: Notes Section Contexts</w:t>
      </w:r>
      <w:r>
        <w:rPr>
          <w:noProof/>
        </w:rPr>
        <w:tab/>
      </w:r>
      <w:r>
        <w:rPr>
          <w:noProof/>
        </w:rPr>
        <w:fldChar w:fldCharType="begin"/>
      </w:r>
      <w:r>
        <w:rPr>
          <w:noProof/>
        </w:rPr>
        <w:instrText xml:space="preserve"> PAGEREF _Toc120095016 \h </w:instrText>
      </w:r>
      <w:r>
        <w:rPr>
          <w:noProof/>
        </w:rPr>
      </w:r>
      <w:r>
        <w:rPr>
          <w:noProof/>
        </w:rPr>
        <w:fldChar w:fldCharType="separate"/>
      </w:r>
      <w:r>
        <w:rPr>
          <w:noProof/>
        </w:rPr>
        <w:t>62</w:t>
      </w:r>
      <w:r>
        <w:rPr>
          <w:noProof/>
        </w:rPr>
        <w:fldChar w:fldCharType="end"/>
      </w:r>
    </w:p>
    <w:p w14:paraId="7FC8E54F" w14:textId="0ED1DBB9"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24: Notes Section Constraints Overview</w:t>
      </w:r>
      <w:r>
        <w:rPr>
          <w:noProof/>
        </w:rPr>
        <w:tab/>
      </w:r>
      <w:r>
        <w:rPr>
          <w:noProof/>
        </w:rPr>
        <w:fldChar w:fldCharType="begin"/>
      </w:r>
      <w:r>
        <w:rPr>
          <w:noProof/>
        </w:rPr>
        <w:instrText xml:space="preserve"> PAGEREF _Toc120095017 \h </w:instrText>
      </w:r>
      <w:r>
        <w:rPr>
          <w:noProof/>
        </w:rPr>
      </w:r>
      <w:r>
        <w:rPr>
          <w:noProof/>
        </w:rPr>
        <w:fldChar w:fldCharType="separate"/>
      </w:r>
      <w:r>
        <w:rPr>
          <w:noProof/>
        </w:rPr>
        <w:t>63</w:t>
      </w:r>
      <w:r>
        <w:rPr>
          <w:noProof/>
        </w:rPr>
        <w:fldChar w:fldCharType="end"/>
      </w:r>
    </w:p>
    <w:p w14:paraId="59120055" w14:textId="28E4DFC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25: Note Types</w:t>
      </w:r>
      <w:r>
        <w:rPr>
          <w:noProof/>
        </w:rPr>
        <w:tab/>
      </w:r>
      <w:r>
        <w:rPr>
          <w:noProof/>
        </w:rPr>
        <w:fldChar w:fldCharType="begin"/>
      </w:r>
      <w:r>
        <w:rPr>
          <w:noProof/>
        </w:rPr>
        <w:instrText xml:space="preserve"> PAGEREF _Toc120095018 \h </w:instrText>
      </w:r>
      <w:r>
        <w:rPr>
          <w:noProof/>
        </w:rPr>
      </w:r>
      <w:r>
        <w:rPr>
          <w:noProof/>
        </w:rPr>
        <w:fldChar w:fldCharType="separate"/>
      </w:r>
      <w:r>
        <w:rPr>
          <w:noProof/>
        </w:rPr>
        <w:t>65</w:t>
      </w:r>
      <w:r>
        <w:rPr>
          <w:noProof/>
        </w:rPr>
        <w:fldChar w:fldCharType="end"/>
      </w:r>
    </w:p>
    <w:p w14:paraId="22A3A7CE" w14:textId="3C297D04"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26: Assessment Scale Observation (V2) Contexts</w:t>
      </w:r>
      <w:r>
        <w:rPr>
          <w:noProof/>
        </w:rPr>
        <w:tab/>
      </w:r>
      <w:r>
        <w:rPr>
          <w:noProof/>
        </w:rPr>
        <w:fldChar w:fldCharType="begin"/>
      </w:r>
      <w:r>
        <w:rPr>
          <w:noProof/>
        </w:rPr>
        <w:instrText xml:space="preserve"> PAGEREF _Toc120095019 \h </w:instrText>
      </w:r>
      <w:r>
        <w:rPr>
          <w:noProof/>
        </w:rPr>
      </w:r>
      <w:r>
        <w:rPr>
          <w:noProof/>
        </w:rPr>
        <w:fldChar w:fldCharType="separate"/>
      </w:r>
      <w:r>
        <w:rPr>
          <w:noProof/>
        </w:rPr>
        <w:t>67</w:t>
      </w:r>
      <w:r>
        <w:rPr>
          <w:noProof/>
        </w:rPr>
        <w:fldChar w:fldCharType="end"/>
      </w:r>
    </w:p>
    <w:p w14:paraId="7B694507" w14:textId="4E72FB3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27: Assessment Scale Observation (V2) Constraints Overview</w:t>
      </w:r>
      <w:r>
        <w:rPr>
          <w:noProof/>
        </w:rPr>
        <w:tab/>
      </w:r>
      <w:r>
        <w:rPr>
          <w:noProof/>
        </w:rPr>
        <w:fldChar w:fldCharType="begin"/>
      </w:r>
      <w:r>
        <w:rPr>
          <w:noProof/>
        </w:rPr>
        <w:instrText xml:space="preserve"> PAGEREF _Toc120095020 \h </w:instrText>
      </w:r>
      <w:r>
        <w:rPr>
          <w:noProof/>
        </w:rPr>
      </w:r>
      <w:r>
        <w:rPr>
          <w:noProof/>
        </w:rPr>
        <w:fldChar w:fldCharType="separate"/>
      </w:r>
      <w:r>
        <w:rPr>
          <w:noProof/>
        </w:rPr>
        <w:t>68</w:t>
      </w:r>
      <w:r>
        <w:rPr>
          <w:noProof/>
        </w:rPr>
        <w:fldChar w:fldCharType="end"/>
      </w:r>
    </w:p>
    <w:p w14:paraId="108A0A6B" w14:textId="6C8FCF3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28: Assessment Scale Supporting Observation (V2) Constraints Overview</w:t>
      </w:r>
      <w:r>
        <w:rPr>
          <w:noProof/>
        </w:rPr>
        <w:tab/>
      </w:r>
      <w:r>
        <w:rPr>
          <w:noProof/>
        </w:rPr>
        <w:fldChar w:fldCharType="begin"/>
      </w:r>
      <w:r>
        <w:rPr>
          <w:noProof/>
        </w:rPr>
        <w:instrText xml:space="preserve"> PAGEREF _Toc120095021 \h </w:instrText>
      </w:r>
      <w:r>
        <w:rPr>
          <w:noProof/>
        </w:rPr>
      </w:r>
      <w:r>
        <w:rPr>
          <w:noProof/>
        </w:rPr>
        <w:fldChar w:fldCharType="separate"/>
      </w:r>
      <w:r>
        <w:rPr>
          <w:noProof/>
        </w:rPr>
        <w:t>72</w:t>
      </w:r>
      <w:r>
        <w:rPr>
          <w:noProof/>
        </w:rPr>
        <w:fldChar w:fldCharType="end"/>
      </w:r>
    </w:p>
    <w:p w14:paraId="1ABE5B81" w14:textId="6F4A2D8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29: Birth Sex Observation (V2) Constraints Overview</w:t>
      </w:r>
      <w:r>
        <w:rPr>
          <w:noProof/>
        </w:rPr>
        <w:tab/>
      </w:r>
      <w:r>
        <w:rPr>
          <w:noProof/>
        </w:rPr>
        <w:fldChar w:fldCharType="begin"/>
      </w:r>
      <w:r>
        <w:rPr>
          <w:noProof/>
        </w:rPr>
        <w:instrText xml:space="preserve"> PAGEREF _Toc120095022 \h </w:instrText>
      </w:r>
      <w:r>
        <w:rPr>
          <w:noProof/>
        </w:rPr>
      </w:r>
      <w:r>
        <w:rPr>
          <w:noProof/>
        </w:rPr>
        <w:fldChar w:fldCharType="separate"/>
      </w:r>
      <w:r>
        <w:rPr>
          <w:noProof/>
        </w:rPr>
        <w:t>74</w:t>
      </w:r>
      <w:r>
        <w:rPr>
          <w:noProof/>
        </w:rPr>
        <w:fldChar w:fldCharType="end"/>
      </w:r>
    </w:p>
    <w:p w14:paraId="13C912EC" w14:textId="071B96B9"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30: ONC Administrative Sex</w:t>
      </w:r>
      <w:r>
        <w:rPr>
          <w:noProof/>
        </w:rPr>
        <w:tab/>
      </w:r>
      <w:r>
        <w:rPr>
          <w:noProof/>
        </w:rPr>
        <w:fldChar w:fldCharType="begin"/>
      </w:r>
      <w:r>
        <w:rPr>
          <w:noProof/>
        </w:rPr>
        <w:instrText xml:space="preserve"> PAGEREF _Toc120095023 \h </w:instrText>
      </w:r>
      <w:r>
        <w:rPr>
          <w:noProof/>
        </w:rPr>
      </w:r>
      <w:r>
        <w:rPr>
          <w:noProof/>
        </w:rPr>
        <w:fldChar w:fldCharType="separate"/>
      </w:r>
      <w:r>
        <w:rPr>
          <w:noProof/>
        </w:rPr>
        <w:t>75</w:t>
      </w:r>
      <w:r>
        <w:rPr>
          <w:noProof/>
        </w:rPr>
        <w:fldChar w:fldCharType="end"/>
      </w:r>
    </w:p>
    <w:p w14:paraId="23E79DE9" w14:textId="200C5E0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31: Care Team Member Act (V2) Contexts</w:t>
      </w:r>
      <w:r>
        <w:rPr>
          <w:noProof/>
        </w:rPr>
        <w:tab/>
      </w:r>
      <w:r>
        <w:rPr>
          <w:noProof/>
        </w:rPr>
        <w:fldChar w:fldCharType="begin"/>
      </w:r>
      <w:r>
        <w:rPr>
          <w:noProof/>
        </w:rPr>
        <w:instrText xml:space="preserve"> PAGEREF _Toc120095024 \h </w:instrText>
      </w:r>
      <w:r>
        <w:rPr>
          <w:noProof/>
        </w:rPr>
      </w:r>
      <w:r>
        <w:rPr>
          <w:noProof/>
        </w:rPr>
        <w:fldChar w:fldCharType="separate"/>
      </w:r>
      <w:r>
        <w:rPr>
          <w:noProof/>
        </w:rPr>
        <w:t>76</w:t>
      </w:r>
      <w:r>
        <w:rPr>
          <w:noProof/>
        </w:rPr>
        <w:fldChar w:fldCharType="end"/>
      </w:r>
    </w:p>
    <w:p w14:paraId="07A1B3A3" w14:textId="005888D2"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32: Care Team Member Act (V2) Constraints Overview</w:t>
      </w:r>
      <w:r>
        <w:rPr>
          <w:noProof/>
        </w:rPr>
        <w:tab/>
      </w:r>
      <w:r>
        <w:rPr>
          <w:noProof/>
        </w:rPr>
        <w:fldChar w:fldCharType="begin"/>
      </w:r>
      <w:r>
        <w:rPr>
          <w:noProof/>
        </w:rPr>
        <w:instrText xml:space="preserve"> PAGEREF _Toc120095025 \h </w:instrText>
      </w:r>
      <w:r>
        <w:rPr>
          <w:noProof/>
        </w:rPr>
      </w:r>
      <w:r>
        <w:rPr>
          <w:noProof/>
        </w:rPr>
        <w:fldChar w:fldCharType="separate"/>
      </w:r>
      <w:r>
        <w:rPr>
          <w:noProof/>
        </w:rPr>
        <w:t>78</w:t>
      </w:r>
      <w:r>
        <w:rPr>
          <w:noProof/>
        </w:rPr>
        <w:fldChar w:fldCharType="end"/>
      </w:r>
    </w:p>
    <w:p w14:paraId="61752C56" w14:textId="7D0A6B66"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33: ActStatus</w:t>
      </w:r>
      <w:r>
        <w:rPr>
          <w:noProof/>
        </w:rPr>
        <w:tab/>
      </w:r>
      <w:r>
        <w:rPr>
          <w:noProof/>
        </w:rPr>
        <w:fldChar w:fldCharType="begin"/>
      </w:r>
      <w:r>
        <w:rPr>
          <w:noProof/>
        </w:rPr>
        <w:instrText xml:space="preserve"> PAGEREF _Toc120095026 \h </w:instrText>
      </w:r>
      <w:r>
        <w:rPr>
          <w:noProof/>
        </w:rPr>
      </w:r>
      <w:r>
        <w:rPr>
          <w:noProof/>
        </w:rPr>
        <w:fldChar w:fldCharType="separate"/>
      </w:r>
      <w:r>
        <w:rPr>
          <w:noProof/>
        </w:rPr>
        <w:t>82</w:t>
      </w:r>
      <w:r>
        <w:rPr>
          <w:noProof/>
        </w:rPr>
        <w:fldChar w:fldCharType="end"/>
      </w:r>
    </w:p>
    <w:p w14:paraId="6732BAF4" w14:textId="30F2C0E8"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34: Care Team Member Schedule Observation (V2) Contexts</w:t>
      </w:r>
      <w:r>
        <w:rPr>
          <w:noProof/>
        </w:rPr>
        <w:tab/>
      </w:r>
      <w:r>
        <w:rPr>
          <w:noProof/>
        </w:rPr>
        <w:fldChar w:fldCharType="begin"/>
      </w:r>
      <w:r>
        <w:rPr>
          <w:noProof/>
        </w:rPr>
        <w:instrText xml:space="preserve"> PAGEREF _Toc120095027 \h </w:instrText>
      </w:r>
      <w:r>
        <w:rPr>
          <w:noProof/>
        </w:rPr>
      </w:r>
      <w:r>
        <w:rPr>
          <w:noProof/>
        </w:rPr>
        <w:fldChar w:fldCharType="separate"/>
      </w:r>
      <w:r>
        <w:rPr>
          <w:noProof/>
        </w:rPr>
        <w:t>84</w:t>
      </w:r>
      <w:r>
        <w:rPr>
          <w:noProof/>
        </w:rPr>
        <w:fldChar w:fldCharType="end"/>
      </w:r>
    </w:p>
    <w:p w14:paraId="203B0912" w14:textId="3D76002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35: Care Team Member Schedule Observation (V2) Constraints Overview</w:t>
      </w:r>
      <w:r>
        <w:rPr>
          <w:noProof/>
        </w:rPr>
        <w:tab/>
      </w:r>
      <w:r>
        <w:rPr>
          <w:noProof/>
        </w:rPr>
        <w:fldChar w:fldCharType="begin"/>
      </w:r>
      <w:r>
        <w:rPr>
          <w:noProof/>
        </w:rPr>
        <w:instrText xml:space="preserve"> PAGEREF _Toc120095028 \h </w:instrText>
      </w:r>
      <w:r>
        <w:rPr>
          <w:noProof/>
        </w:rPr>
      </w:r>
      <w:r>
        <w:rPr>
          <w:noProof/>
        </w:rPr>
        <w:fldChar w:fldCharType="separate"/>
      </w:r>
      <w:r>
        <w:rPr>
          <w:noProof/>
        </w:rPr>
        <w:t>85</w:t>
      </w:r>
      <w:r>
        <w:rPr>
          <w:noProof/>
        </w:rPr>
        <w:fldChar w:fldCharType="end"/>
      </w:r>
    </w:p>
    <w:p w14:paraId="13D7B6A2" w14:textId="0D29A962"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36: Care Team Organizer (V2) Contexts</w:t>
      </w:r>
      <w:r>
        <w:rPr>
          <w:noProof/>
        </w:rPr>
        <w:tab/>
      </w:r>
      <w:r>
        <w:rPr>
          <w:noProof/>
        </w:rPr>
        <w:fldChar w:fldCharType="begin"/>
      </w:r>
      <w:r>
        <w:rPr>
          <w:noProof/>
        </w:rPr>
        <w:instrText xml:space="preserve"> PAGEREF _Toc120095029 \h </w:instrText>
      </w:r>
      <w:r>
        <w:rPr>
          <w:noProof/>
        </w:rPr>
      </w:r>
      <w:r>
        <w:rPr>
          <w:noProof/>
        </w:rPr>
        <w:fldChar w:fldCharType="separate"/>
      </w:r>
      <w:r>
        <w:rPr>
          <w:noProof/>
        </w:rPr>
        <w:t>86</w:t>
      </w:r>
      <w:r>
        <w:rPr>
          <w:noProof/>
        </w:rPr>
        <w:fldChar w:fldCharType="end"/>
      </w:r>
    </w:p>
    <w:p w14:paraId="55861614" w14:textId="72470CA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37: Care Team Organizer (V2) Constraints Overview</w:t>
      </w:r>
      <w:r>
        <w:rPr>
          <w:noProof/>
        </w:rPr>
        <w:tab/>
      </w:r>
      <w:r>
        <w:rPr>
          <w:noProof/>
        </w:rPr>
        <w:fldChar w:fldCharType="begin"/>
      </w:r>
      <w:r>
        <w:rPr>
          <w:noProof/>
        </w:rPr>
        <w:instrText xml:space="preserve"> PAGEREF _Toc120095030 \h </w:instrText>
      </w:r>
      <w:r>
        <w:rPr>
          <w:noProof/>
        </w:rPr>
      </w:r>
      <w:r>
        <w:rPr>
          <w:noProof/>
        </w:rPr>
        <w:fldChar w:fldCharType="separate"/>
      </w:r>
      <w:r>
        <w:rPr>
          <w:noProof/>
        </w:rPr>
        <w:t>88</w:t>
      </w:r>
      <w:r>
        <w:rPr>
          <w:noProof/>
        </w:rPr>
        <w:fldChar w:fldCharType="end"/>
      </w:r>
    </w:p>
    <w:p w14:paraId="1409E412" w14:textId="29CF87E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38: Care Team Type Observation Contexts</w:t>
      </w:r>
      <w:r>
        <w:rPr>
          <w:noProof/>
        </w:rPr>
        <w:tab/>
      </w:r>
      <w:r>
        <w:rPr>
          <w:noProof/>
        </w:rPr>
        <w:fldChar w:fldCharType="begin"/>
      </w:r>
      <w:r>
        <w:rPr>
          <w:noProof/>
        </w:rPr>
        <w:instrText xml:space="preserve"> PAGEREF _Toc120095031 \h </w:instrText>
      </w:r>
      <w:r>
        <w:rPr>
          <w:noProof/>
        </w:rPr>
      </w:r>
      <w:r>
        <w:rPr>
          <w:noProof/>
        </w:rPr>
        <w:fldChar w:fldCharType="separate"/>
      </w:r>
      <w:r>
        <w:rPr>
          <w:noProof/>
        </w:rPr>
        <w:t>93</w:t>
      </w:r>
      <w:r>
        <w:rPr>
          <w:noProof/>
        </w:rPr>
        <w:fldChar w:fldCharType="end"/>
      </w:r>
    </w:p>
    <w:p w14:paraId="5A7F421B" w14:textId="5026FFF9"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39: Care Team Type Observation Constraints Overview</w:t>
      </w:r>
      <w:r>
        <w:rPr>
          <w:noProof/>
        </w:rPr>
        <w:tab/>
      </w:r>
      <w:r>
        <w:rPr>
          <w:noProof/>
        </w:rPr>
        <w:fldChar w:fldCharType="begin"/>
      </w:r>
      <w:r>
        <w:rPr>
          <w:noProof/>
        </w:rPr>
        <w:instrText xml:space="preserve"> PAGEREF _Toc120095032 \h </w:instrText>
      </w:r>
      <w:r>
        <w:rPr>
          <w:noProof/>
        </w:rPr>
      </w:r>
      <w:r>
        <w:rPr>
          <w:noProof/>
        </w:rPr>
        <w:fldChar w:fldCharType="separate"/>
      </w:r>
      <w:r>
        <w:rPr>
          <w:noProof/>
        </w:rPr>
        <w:t>94</w:t>
      </w:r>
      <w:r>
        <w:rPr>
          <w:noProof/>
        </w:rPr>
        <w:fldChar w:fldCharType="end"/>
      </w:r>
    </w:p>
    <w:p w14:paraId="5F17EF28" w14:textId="04A94F0B"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40: Care Team Category</w:t>
      </w:r>
      <w:r>
        <w:rPr>
          <w:noProof/>
        </w:rPr>
        <w:tab/>
      </w:r>
      <w:r>
        <w:rPr>
          <w:noProof/>
        </w:rPr>
        <w:fldChar w:fldCharType="begin"/>
      </w:r>
      <w:r>
        <w:rPr>
          <w:noProof/>
        </w:rPr>
        <w:instrText xml:space="preserve"> PAGEREF _Toc120095033 \h </w:instrText>
      </w:r>
      <w:r>
        <w:rPr>
          <w:noProof/>
        </w:rPr>
      </w:r>
      <w:r>
        <w:rPr>
          <w:noProof/>
        </w:rPr>
        <w:fldChar w:fldCharType="separate"/>
      </w:r>
      <w:r>
        <w:rPr>
          <w:noProof/>
        </w:rPr>
        <w:t>95</w:t>
      </w:r>
      <w:r>
        <w:rPr>
          <w:noProof/>
        </w:rPr>
        <w:fldChar w:fldCharType="end"/>
      </w:r>
    </w:p>
    <w:p w14:paraId="343EBA35" w14:textId="5E4647B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41: Date of Diagnosis Act Contexts</w:t>
      </w:r>
      <w:r>
        <w:rPr>
          <w:noProof/>
        </w:rPr>
        <w:tab/>
      </w:r>
      <w:r>
        <w:rPr>
          <w:noProof/>
        </w:rPr>
        <w:fldChar w:fldCharType="begin"/>
      </w:r>
      <w:r>
        <w:rPr>
          <w:noProof/>
        </w:rPr>
        <w:instrText xml:space="preserve"> PAGEREF _Toc120095034 \h </w:instrText>
      </w:r>
      <w:r>
        <w:rPr>
          <w:noProof/>
        </w:rPr>
      </w:r>
      <w:r>
        <w:rPr>
          <w:noProof/>
        </w:rPr>
        <w:fldChar w:fldCharType="separate"/>
      </w:r>
      <w:r>
        <w:rPr>
          <w:noProof/>
        </w:rPr>
        <w:t>96</w:t>
      </w:r>
      <w:r>
        <w:rPr>
          <w:noProof/>
        </w:rPr>
        <w:fldChar w:fldCharType="end"/>
      </w:r>
    </w:p>
    <w:p w14:paraId="657A5393" w14:textId="78E0192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42: Date of Diagnosis Act Constraints Overview</w:t>
      </w:r>
      <w:r>
        <w:rPr>
          <w:noProof/>
        </w:rPr>
        <w:tab/>
      </w:r>
      <w:r>
        <w:rPr>
          <w:noProof/>
        </w:rPr>
        <w:fldChar w:fldCharType="begin"/>
      </w:r>
      <w:r>
        <w:rPr>
          <w:noProof/>
        </w:rPr>
        <w:instrText xml:space="preserve"> PAGEREF _Toc120095035 \h </w:instrText>
      </w:r>
      <w:r>
        <w:rPr>
          <w:noProof/>
        </w:rPr>
      </w:r>
      <w:r>
        <w:rPr>
          <w:noProof/>
        </w:rPr>
        <w:fldChar w:fldCharType="separate"/>
      </w:r>
      <w:r>
        <w:rPr>
          <w:noProof/>
        </w:rPr>
        <w:t>96</w:t>
      </w:r>
      <w:r>
        <w:rPr>
          <w:noProof/>
        </w:rPr>
        <w:fldChar w:fldCharType="end"/>
      </w:r>
    </w:p>
    <w:p w14:paraId="20E523D1" w14:textId="1CFE355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43: Disability Status Observation Contexts</w:t>
      </w:r>
      <w:r>
        <w:rPr>
          <w:noProof/>
        </w:rPr>
        <w:tab/>
      </w:r>
      <w:r>
        <w:rPr>
          <w:noProof/>
        </w:rPr>
        <w:fldChar w:fldCharType="begin"/>
      </w:r>
      <w:r>
        <w:rPr>
          <w:noProof/>
        </w:rPr>
        <w:instrText xml:space="preserve"> PAGEREF _Toc120095036 \h </w:instrText>
      </w:r>
      <w:r>
        <w:rPr>
          <w:noProof/>
        </w:rPr>
      </w:r>
      <w:r>
        <w:rPr>
          <w:noProof/>
        </w:rPr>
        <w:fldChar w:fldCharType="separate"/>
      </w:r>
      <w:r>
        <w:rPr>
          <w:noProof/>
        </w:rPr>
        <w:t>97</w:t>
      </w:r>
      <w:r>
        <w:rPr>
          <w:noProof/>
        </w:rPr>
        <w:fldChar w:fldCharType="end"/>
      </w:r>
    </w:p>
    <w:p w14:paraId="119BD49B" w14:textId="6250CC69"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44: Disability Status Observation Constraints Overview</w:t>
      </w:r>
      <w:r>
        <w:rPr>
          <w:noProof/>
        </w:rPr>
        <w:tab/>
      </w:r>
      <w:r>
        <w:rPr>
          <w:noProof/>
        </w:rPr>
        <w:fldChar w:fldCharType="begin"/>
      </w:r>
      <w:r>
        <w:rPr>
          <w:noProof/>
        </w:rPr>
        <w:instrText xml:space="preserve"> PAGEREF _Toc120095037 \h </w:instrText>
      </w:r>
      <w:r>
        <w:rPr>
          <w:noProof/>
        </w:rPr>
      </w:r>
      <w:r>
        <w:rPr>
          <w:noProof/>
        </w:rPr>
        <w:fldChar w:fldCharType="separate"/>
      </w:r>
      <w:r>
        <w:rPr>
          <w:noProof/>
        </w:rPr>
        <w:t>98</w:t>
      </w:r>
      <w:r>
        <w:rPr>
          <w:noProof/>
        </w:rPr>
        <w:fldChar w:fldCharType="end"/>
      </w:r>
    </w:p>
    <w:p w14:paraId="22380352" w14:textId="5F6C83F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45: CUBS_Disability</w:t>
      </w:r>
      <w:r>
        <w:rPr>
          <w:noProof/>
        </w:rPr>
        <w:tab/>
      </w:r>
      <w:r>
        <w:rPr>
          <w:noProof/>
        </w:rPr>
        <w:fldChar w:fldCharType="begin"/>
      </w:r>
      <w:r>
        <w:rPr>
          <w:noProof/>
        </w:rPr>
        <w:instrText xml:space="preserve"> PAGEREF _Toc120095038 \h </w:instrText>
      </w:r>
      <w:r>
        <w:rPr>
          <w:noProof/>
        </w:rPr>
      </w:r>
      <w:r>
        <w:rPr>
          <w:noProof/>
        </w:rPr>
        <w:fldChar w:fldCharType="separate"/>
      </w:r>
      <w:r>
        <w:rPr>
          <w:noProof/>
        </w:rPr>
        <w:t>100</w:t>
      </w:r>
      <w:r>
        <w:rPr>
          <w:noProof/>
        </w:rPr>
        <w:fldChar w:fldCharType="end"/>
      </w:r>
    </w:p>
    <w:p w14:paraId="59E41F6E" w14:textId="0D17457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46: Goal Observation (V2) Constraints Overview</w:t>
      </w:r>
      <w:r>
        <w:rPr>
          <w:noProof/>
        </w:rPr>
        <w:tab/>
      </w:r>
      <w:r>
        <w:rPr>
          <w:noProof/>
        </w:rPr>
        <w:fldChar w:fldCharType="begin"/>
      </w:r>
      <w:r>
        <w:rPr>
          <w:noProof/>
        </w:rPr>
        <w:instrText xml:space="preserve"> PAGEREF _Toc120095039 \h </w:instrText>
      </w:r>
      <w:r>
        <w:rPr>
          <w:noProof/>
        </w:rPr>
      </w:r>
      <w:r>
        <w:rPr>
          <w:noProof/>
        </w:rPr>
        <w:fldChar w:fldCharType="separate"/>
      </w:r>
      <w:r>
        <w:rPr>
          <w:noProof/>
        </w:rPr>
        <w:t>104</w:t>
      </w:r>
      <w:r>
        <w:rPr>
          <w:noProof/>
        </w:rPr>
        <w:fldChar w:fldCharType="end"/>
      </w:r>
    </w:p>
    <w:p w14:paraId="1F96931C" w14:textId="5007885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47: Health Concern Act (V3) Constraints Overview</w:t>
      </w:r>
      <w:r>
        <w:rPr>
          <w:noProof/>
        </w:rPr>
        <w:tab/>
      </w:r>
      <w:r>
        <w:rPr>
          <w:noProof/>
        </w:rPr>
        <w:fldChar w:fldCharType="begin"/>
      </w:r>
      <w:r>
        <w:rPr>
          <w:noProof/>
        </w:rPr>
        <w:instrText xml:space="preserve"> PAGEREF _Toc120095040 \h </w:instrText>
      </w:r>
      <w:r>
        <w:rPr>
          <w:noProof/>
        </w:rPr>
      </w:r>
      <w:r>
        <w:rPr>
          <w:noProof/>
        </w:rPr>
        <w:fldChar w:fldCharType="separate"/>
      </w:r>
      <w:r>
        <w:rPr>
          <w:noProof/>
        </w:rPr>
        <w:t>111</w:t>
      </w:r>
      <w:r>
        <w:rPr>
          <w:noProof/>
        </w:rPr>
        <w:fldChar w:fldCharType="end"/>
      </w:r>
    </w:p>
    <w:p w14:paraId="6E964BF9" w14:textId="569D5E2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48: ProblemAct statusCode</w:t>
      </w:r>
      <w:r>
        <w:rPr>
          <w:noProof/>
        </w:rPr>
        <w:tab/>
      </w:r>
      <w:r>
        <w:rPr>
          <w:noProof/>
        </w:rPr>
        <w:fldChar w:fldCharType="begin"/>
      </w:r>
      <w:r>
        <w:rPr>
          <w:noProof/>
        </w:rPr>
        <w:instrText xml:space="preserve"> PAGEREF _Toc120095041 \h </w:instrText>
      </w:r>
      <w:r>
        <w:rPr>
          <w:noProof/>
        </w:rPr>
      </w:r>
      <w:r>
        <w:rPr>
          <w:noProof/>
        </w:rPr>
        <w:fldChar w:fldCharType="separate"/>
      </w:r>
      <w:r>
        <w:rPr>
          <w:noProof/>
        </w:rPr>
        <w:t>124</w:t>
      </w:r>
      <w:r>
        <w:rPr>
          <w:noProof/>
        </w:rPr>
        <w:fldChar w:fldCharType="end"/>
      </w:r>
    </w:p>
    <w:p w14:paraId="16ED6F25" w14:textId="64199E1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49: Indication (V3) Constraints Overview</w:t>
      </w:r>
      <w:r>
        <w:rPr>
          <w:noProof/>
        </w:rPr>
        <w:tab/>
      </w:r>
      <w:r>
        <w:rPr>
          <w:noProof/>
        </w:rPr>
        <w:fldChar w:fldCharType="begin"/>
      </w:r>
      <w:r>
        <w:rPr>
          <w:noProof/>
        </w:rPr>
        <w:instrText xml:space="preserve"> PAGEREF _Toc120095042 \h </w:instrText>
      </w:r>
      <w:r>
        <w:rPr>
          <w:noProof/>
        </w:rPr>
      </w:r>
      <w:r>
        <w:rPr>
          <w:noProof/>
        </w:rPr>
        <w:fldChar w:fldCharType="separate"/>
      </w:r>
      <w:r>
        <w:rPr>
          <w:noProof/>
        </w:rPr>
        <w:t>128</w:t>
      </w:r>
      <w:r>
        <w:rPr>
          <w:noProof/>
        </w:rPr>
        <w:fldChar w:fldCharType="end"/>
      </w:r>
    </w:p>
    <w:p w14:paraId="2DCD9045" w14:textId="1903061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50: Problem</w:t>
      </w:r>
      <w:r>
        <w:rPr>
          <w:noProof/>
        </w:rPr>
        <w:tab/>
      </w:r>
      <w:r>
        <w:rPr>
          <w:noProof/>
        </w:rPr>
        <w:fldChar w:fldCharType="begin"/>
      </w:r>
      <w:r>
        <w:rPr>
          <w:noProof/>
        </w:rPr>
        <w:instrText xml:space="preserve"> PAGEREF _Toc120095043 \h </w:instrText>
      </w:r>
      <w:r>
        <w:rPr>
          <w:noProof/>
        </w:rPr>
      </w:r>
      <w:r>
        <w:rPr>
          <w:noProof/>
        </w:rPr>
        <w:fldChar w:fldCharType="separate"/>
      </w:r>
      <w:r>
        <w:rPr>
          <w:noProof/>
        </w:rPr>
        <w:t>130</w:t>
      </w:r>
      <w:r>
        <w:rPr>
          <w:noProof/>
        </w:rPr>
        <w:fldChar w:fldCharType="end"/>
      </w:r>
    </w:p>
    <w:p w14:paraId="422478E3" w14:textId="06B2E1A9"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51: Problem Type (SNOMEDCT)</w:t>
      </w:r>
      <w:r>
        <w:rPr>
          <w:noProof/>
        </w:rPr>
        <w:tab/>
      </w:r>
      <w:r>
        <w:rPr>
          <w:noProof/>
        </w:rPr>
        <w:fldChar w:fldCharType="begin"/>
      </w:r>
      <w:r>
        <w:rPr>
          <w:noProof/>
        </w:rPr>
        <w:instrText xml:space="preserve"> PAGEREF _Toc120095044 \h </w:instrText>
      </w:r>
      <w:r>
        <w:rPr>
          <w:noProof/>
        </w:rPr>
      </w:r>
      <w:r>
        <w:rPr>
          <w:noProof/>
        </w:rPr>
        <w:fldChar w:fldCharType="separate"/>
      </w:r>
      <w:r>
        <w:rPr>
          <w:noProof/>
        </w:rPr>
        <w:t>131</w:t>
      </w:r>
      <w:r>
        <w:rPr>
          <w:noProof/>
        </w:rPr>
        <w:fldChar w:fldCharType="end"/>
      </w:r>
    </w:p>
    <w:p w14:paraId="0C3E83CB" w14:textId="681BEC0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52: Medication Dispense (V3) Constraints Overview</w:t>
      </w:r>
      <w:r>
        <w:rPr>
          <w:noProof/>
        </w:rPr>
        <w:tab/>
      </w:r>
      <w:r>
        <w:rPr>
          <w:noProof/>
        </w:rPr>
        <w:fldChar w:fldCharType="begin"/>
      </w:r>
      <w:r>
        <w:rPr>
          <w:noProof/>
        </w:rPr>
        <w:instrText xml:space="preserve"> PAGEREF _Toc120095045 \h </w:instrText>
      </w:r>
      <w:r>
        <w:rPr>
          <w:noProof/>
        </w:rPr>
      </w:r>
      <w:r>
        <w:rPr>
          <w:noProof/>
        </w:rPr>
        <w:fldChar w:fldCharType="separate"/>
      </w:r>
      <w:r>
        <w:rPr>
          <w:noProof/>
        </w:rPr>
        <w:t>133</w:t>
      </w:r>
      <w:r>
        <w:rPr>
          <w:noProof/>
        </w:rPr>
        <w:fldChar w:fldCharType="end"/>
      </w:r>
    </w:p>
    <w:p w14:paraId="5552C8BA" w14:textId="15B6031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53: MedicationDispense Status Codes</w:t>
      </w:r>
      <w:r>
        <w:rPr>
          <w:noProof/>
        </w:rPr>
        <w:tab/>
      </w:r>
      <w:r>
        <w:rPr>
          <w:noProof/>
        </w:rPr>
        <w:fldChar w:fldCharType="begin"/>
      </w:r>
      <w:r>
        <w:rPr>
          <w:noProof/>
        </w:rPr>
        <w:instrText xml:space="preserve"> PAGEREF _Toc120095046 \h </w:instrText>
      </w:r>
      <w:r>
        <w:rPr>
          <w:noProof/>
        </w:rPr>
      </w:r>
      <w:r>
        <w:rPr>
          <w:noProof/>
        </w:rPr>
        <w:fldChar w:fldCharType="separate"/>
      </w:r>
      <w:r>
        <w:rPr>
          <w:noProof/>
        </w:rPr>
        <w:t>136</w:t>
      </w:r>
      <w:r>
        <w:rPr>
          <w:noProof/>
        </w:rPr>
        <w:fldChar w:fldCharType="end"/>
      </w:r>
    </w:p>
    <w:p w14:paraId="63EB7A6F" w14:textId="1FD58646"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54: Note Activity Contexts</w:t>
      </w:r>
      <w:r>
        <w:rPr>
          <w:noProof/>
        </w:rPr>
        <w:tab/>
      </w:r>
      <w:r>
        <w:rPr>
          <w:noProof/>
        </w:rPr>
        <w:fldChar w:fldCharType="begin"/>
      </w:r>
      <w:r>
        <w:rPr>
          <w:noProof/>
        </w:rPr>
        <w:instrText xml:space="preserve"> PAGEREF _Toc120095047 \h </w:instrText>
      </w:r>
      <w:r>
        <w:rPr>
          <w:noProof/>
        </w:rPr>
      </w:r>
      <w:r>
        <w:rPr>
          <w:noProof/>
        </w:rPr>
        <w:fldChar w:fldCharType="separate"/>
      </w:r>
      <w:r>
        <w:rPr>
          <w:noProof/>
        </w:rPr>
        <w:t>138</w:t>
      </w:r>
      <w:r>
        <w:rPr>
          <w:noProof/>
        </w:rPr>
        <w:fldChar w:fldCharType="end"/>
      </w:r>
    </w:p>
    <w:p w14:paraId="5BC4DF9F" w14:textId="674482D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55: Note Activity Constraints Overview</w:t>
      </w:r>
      <w:r>
        <w:rPr>
          <w:noProof/>
        </w:rPr>
        <w:tab/>
      </w:r>
      <w:r>
        <w:rPr>
          <w:noProof/>
        </w:rPr>
        <w:fldChar w:fldCharType="begin"/>
      </w:r>
      <w:r>
        <w:rPr>
          <w:noProof/>
        </w:rPr>
        <w:instrText xml:space="preserve"> PAGEREF _Toc120095048 \h </w:instrText>
      </w:r>
      <w:r>
        <w:rPr>
          <w:noProof/>
        </w:rPr>
      </w:r>
      <w:r>
        <w:rPr>
          <w:noProof/>
        </w:rPr>
        <w:fldChar w:fldCharType="separate"/>
      </w:r>
      <w:r>
        <w:rPr>
          <w:noProof/>
        </w:rPr>
        <w:t>139</w:t>
      </w:r>
      <w:r>
        <w:rPr>
          <w:noProof/>
        </w:rPr>
        <w:fldChar w:fldCharType="end"/>
      </w:r>
    </w:p>
    <w:p w14:paraId="2AC3B4CC" w14:textId="005993A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56: SupportedFileFormats</w:t>
      </w:r>
      <w:r>
        <w:rPr>
          <w:noProof/>
        </w:rPr>
        <w:tab/>
      </w:r>
      <w:r>
        <w:rPr>
          <w:noProof/>
        </w:rPr>
        <w:fldChar w:fldCharType="begin"/>
      </w:r>
      <w:r>
        <w:rPr>
          <w:noProof/>
        </w:rPr>
        <w:instrText xml:space="preserve"> PAGEREF _Toc120095049 \h </w:instrText>
      </w:r>
      <w:r>
        <w:rPr>
          <w:noProof/>
        </w:rPr>
      </w:r>
      <w:r>
        <w:rPr>
          <w:noProof/>
        </w:rPr>
        <w:fldChar w:fldCharType="separate"/>
      </w:r>
      <w:r>
        <w:rPr>
          <w:noProof/>
        </w:rPr>
        <w:t>143</w:t>
      </w:r>
      <w:r>
        <w:rPr>
          <w:noProof/>
        </w:rPr>
        <w:fldChar w:fldCharType="end"/>
      </w:r>
    </w:p>
    <w:p w14:paraId="30FBCE60" w14:textId="727140AB"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57: Planned Procedure (V3) Constraints Overview</w:t>
      </w:r>
      <w:r>
        <w:rPr>
          <w:noProof/>
        </w:rPr>
        <w:tab/>
      </w:r>
      <w:r>
        <w:rPr>
          <w:noProof/>
        </w:rPr>
        <w:fldChar w:fldCharType="begin"/>
      </w:r>
      <w:r>
        <w:rPr>
          <w:noProof/>
        </w:rPr>
        <w:instrText xml:space="preserve"> PAGEREF _Toc120095050 \h </w:instrText>
      </w:r>
      <w:r>
        <w:rPr>
          <w:noProof/>
        </w:rPr>
      </w:r>
      <w:r>
        <w:rPr>
          <w:noProof/>
        </w:rPr>
        <w:fldChar w:fldCharType="separate"/>
      </w:r>
      <w:r>
        <w:rPr>
          <w:noProof/>
        </w:rPr>
        <w:t>148</w:t>
      </w:r>
      <w:r>
        <w:rPr>
          <w:noProof/>
        </w:rPr>
        <w:fldChar w:fldCharType="end"/>
      </w:r>
    </w:p>
    <w:p w14:paraId="472911AA" w14:textId="1E51149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58: Planned moodCode (Act/Encounter/Procedure)</w:t>
      </w:r>
      <w:r>
        <w:rPr>
          <w:noProof/>
        </w:rPr>
        <w:tab/>
      </w:r>
      <w:r>
        <w:rPr>
          <w:noProof/>
        </w:rPr>
        <w:fldChar w:fldCharType="begin"/>
      </w:r>
      <w:r>
        <w:rPr>
          <w:noProof/>
        </w:rPr>
        <w:instrText xml:space="preserve"> PAGEREF _Toc120095051 \h </w:instrText>
      </w:r>
      <w:r>
        <w:rPr>
          <w:noProof/>
        </w:rPr>
      </w:r>
      <w:r>
        <w:rPr>
          <w:noProof/>
        </w:rPr>
        <w:fldChar w:fldCharType="separate"/>
      </w:r>
      <w:r>
        <w:rPr>
          <w:noProof/>
        </w:rPr>
        <w:t>152</w:t>
      </w:r>
      <w:r>
        <w:rPr>
          <w:noProof/>
        </w:rPr>
        <w:fldChar w:fldCharType="end"/>
      </w:r>
    </w:p>
    <w:p w14:paraId="0D9789F7" w14:textId="5C9D412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59: Body Site Value Set</w:t>
      </w:r>
      <w:r>
        <w:rPr>
          <w:noProof/>
        </w:rPr>
        <w:tab/>
      </w:r>
      <w:r>
        <w:rPr>
          <w:noProof/>
        </w:rPr>
        <w:fldChar w:fldCharType="begin"/>
      </w:r>
      <w:r>
        <w:rPr>
          <w:noProof/>
        </w:rPr>
        <w:instrText xml:space="preserve"> PAGEREF _Toc120095052 \h </w:instrText>
      </w:r>
      <w:r>
        <w:rPr>
          <w:noProof/>
        </w:rPr>
      </w:r>
      <w:r>
        <w:rPr>
          <w:noProof/>
        </w:rPr>
        <w:fldChar w:fldCharType="separate"/>
      </w:r>
      <w:r>
        <w:rPr>
          <w:noProof/>
        </w:rPr>
        <w:t>153</w:t>
      </w:r>
      <w:r>
        <w:rPr>
          <w:noProof/>
        </w:rPr>
        <w:fldChar w:fldCharType="end"/>
      </w:r>
    </w:p>
    <w:p w14:paraId="09948F17" w14:textId="185FBC2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60: Policy Activity (V4) Constraints Overview</w:t>
      </w:r>
      <w:r>
        <w:rPr>
          <w:noProof/>
        </w:rPr>
        <w:tab/>
      </w:r>
      <w:r>
        <w:rPr>
          <w:noProof/>
        </w:rPr>
        <w:fldChar w:fldCharType="begin"/>
      </w:r>
      <w:r>
        <w:rPr>
          <w:noProof/>
        </w:rPr>
        <w:instrText xml:space="preserve"> PAGEREF _Toc120095053 \h </w:instrText>
      </w:r>
      <w:r>
        <w:rPr>
          <w:noProof/>
        </w:rPr>
      </w:r>
      <w:r>
        <w:rPr>
          <w:noProof/>
        </w:rPr>
        <w:fldChar w:fldCharType="separate"/>
      </w:r>
      <w:r>
        <w:rPr>
          <w:noProof/>
        </w:rPr>
        <w:t>156</w:t>
      </w:r>
      <w:r>
        <w:rPr>
          <w:noProof/>
        </w:rPr>
        <w:fldChar w:fldCharType="end"/>
      </w:r>
    </w:p>
    <w:p w14:paraId="23422E56" w14:textId="3F68BAE4"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61: Health Insurance Type</w:t>
      </w:r>
      <w:r>
        <w:rPr>
          <w:noProof/>
        </w:rPr>
        <w:tab/>
      </w:r>
      <w:r>
        <w:rPr>
          <w:noProof/>
        </w:rPr>
        <w:fldChar w:fldCharType="begin"/>
      </w:r>
      <w:r>
        <w:rPr>
          <w:noProof/>
        </w:rPr>
        <w:instrText xml:space="preserve"> PAGEREF _Toc120095054 \h </w:instrText>
      </w:r>
      <w:r>
        <w:rPr>
          <w:noProof/>
        </w:rPr>
      </w:r>
      <w:r>
        <w:rPr>
          <w:noProof/>
        </w:rPr>
        <w:fldChar w:fldCharType="separate"/>
      </w:r>
      <w:r>
        <w:rPr>
          <w:noProof/>
        </w:rPr>
        <w:t>163</w:t>
      </w:r>
      <w:r>
        <w:rPr>
          <w:noProof/>
        </w:rPr>
        <w:fldChar w:fldCharType="end"/>
      </w:r>
    </w:p>
    <w:p w14:paraId="3CF86FEF" w14:textId="1F27020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62: Financially Responsible Party Type Value Set</w:t>
      </w:r>
      <w:r>
        <w:rPr>
          <w:noProof/>
        </w:rPr>
        <w:tab/>
      </w:r>
      <w:r>
        <w:rPr>
          <w:noProof/>
        </w:rPr>
        <w:fldChar w:fldCharType="begin"/>
      </w:r>
      <w:r>
        <w:rPr>
          <w:noProof/>
        </w:rPr>
        <w:instrText xml:space="preserve"> PAGEREF _Toc120095055 \h </w:instrText>
      </w:r>
      <w:r>
        <w:rPr>
          <w:noProof/>
        </w:rPr>
      </w:r>
      <w:r>
        <w:rPr>
          <w:noProof/>
        </w:rPr>
        <w:fldChar w:fldCharType="separate"/>
      </w:r>
      <w:r>
        <w:rPr>
          <w:noProof/>
        </w:rPr>
        <w:t>164</w:t>
      </w:r>
      <w:r>
        <w:rPr>
          <w:noProof/>
        </w:rPr>
        <w:fldChar w:fldCharType="end"/>
      </w:r>
    </w:p>
    <w:p w14:paraId="21EB03BC" w14:textId="3D5A888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63: Coverage Role Type Value Set</w:t>
      </w:r>
      <w:r>
        <w:rPr>
          <w:noProof/>
        </w:rPr>
        <w:tab/>
      </w:r>
      <w:r>
        <w:rPr>
          <w:noProof/>
        </w:rPr>
        <w:fldChar w:fldCharType="begin"/>
      </w:r>
      <w:r>
        <w:rPr>
          <w:noProof/>
        </w:rPr>
        <w:instrText xml:space="preserve"> PAGEREF _Toc120095056 \h </w:instrText>
      </w:r>
      <w:r>
        <w:rPr>
          <w:noProof/>
        </w:rPr>
      </w:r>
      <w:r>
        <w:rPr>
          <w:noProof/>
        </w:rPr>
        <w:fldChar w:fldCharType="separate"/>
      </w:r>
      <w:r>
        <w:rPr>
          <w:noProof/>
        </w:rPr>
        <w:t>165</w:t>
      </w:r>
      <w:r>
        <w:rPr>
          <w:noProof/>
        </w:rPr>
        <w:fldChar w:fldCharType="end"/>
      </w:r>
    </w:p>
    <w:p w14:paraId="4FFB09F4" w14:textId="4A04F601"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64: Payer</w:t>
      </w:r>
      <w:r>
        <w:rPr>
          <w:noProof/>
        </w:rPr>
        <w:tab/>
      </w:r>
      <w:r>
        <w:rPr>
          <w:noProof/>
        </w:rPr>
        <w:fldChar w:fldCharType="begin"/>
      </w:r>
      <w:r>
        <w:rPr>
          <w:noProof/>
        </w:rPr>
        <w:instrText xml:space="preserve"> PAGEREF _Toc120095057 \h </w:instrText>
      </w:r>
      <w:r>
        <w:rPr>
          <w:noProof/>
        </w:rPr>
      </w:r>
      <w:r>
        <w:rPr>
          <w:noProof/>
        </w:rPr>
        <w:fldChar w:fldCharType="separate"/>
      </w:r>
      <w:r>
        <w:rPr>
          <w:noProof/>
        </w:rPr>
        <w:t>166</w:t>
      </w:r>
      <w:r>
        <w:rPr>
          <w:noProof/>
        </w:rPr>
        <w:fldChar w:fldCharType="end"/>
      </w:r>
    </w:p>
    <w:p w14:paraId="6CB9BA7E" w14:textId="47D1BB7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65: Problem Observation (V4) Contexts</w:t>
      </w:r>
      <w:r>
        <w:rPr>
          <w:noProof/>
        </w:rPr>
        <w:tab/>
      </w:r>
      <w:r>
        <w:rPr>
          <w:noProof/>
        </w:rPr>
        <w:fldChar w:fldCharType="begin"/>
      </w:r>
      <w:r>
        <w:rPr>
          <w:noProof/>
        </w:rPr>
        <w:instrText xml:space="preserve"> PAGEREF _Toc120095058 \h </w:instrText>
      </w:r>
      <w:r>
        <w:rPr>
          <w:noProof/>
        </w:rPr>
      </w:r>
      <w:r>
        <w:rPr>
          <w:noProof/>
        </w:rPr>
        <w:fldChar w:fldCharType="separate"/>
      </w:r>
      <w:r>
        <w:rPr>
          <w:noProof/>
        </w:rPr>
        <w:t>169</w:t>
      </w:r>
      <w:r>
        <w:rPr>
          <w:noProof/>
        </w:rPr>
        <w:fldChar w:fldCharType="end"/>
      </w:r>
    </w:p>
    <w:p w14:paraId="2C346059" w14:textId="6D0BE0F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66: Problem Observation (V4) Constraints Overview</w:t>
      </w:r>
      <w:r>
        <w:rPr>
          <w:noProof/>
        </w:rPr>
        <w:tab/>
      </w:r>
      <w:r>
        <w:rPr>
          <w:noProof/>
        </w:rPr>
        <w:fldChar w:fldCharType="begin"/>
      </w:r>
      <w:r>
        <w:rPr>
          <w:noProof/>
        </w:rPr>
        <w:instrText xml:space="preserve"> PAGEREF _Toc120095059 \h </w:instrText>
      </w:r>
      <w:r>
        <w:rPr>
          <w:noProof/>
        </w:rPr>
      </w:r>
      <w:r>
        <w:rPr>
          <w:noProof/>
        </w:rPr>
        <w:fldChar w:fldCharType="separate"/>
      </w:r>
      <w:r>
        <w:rPr>
          <w:noProof/>
        </w:rPr>
        <w:t>170</w:t>
      </w:r>
      <w:r>
        <w:rPr>
          <w:noProof/>
        </w:rPr>
        <w:fldChar w:fldCharType="end"/>
      </w:r>
    </w:p>
    <w:p w14:paraId="7060F173" w14:textId="20B08EA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67: Procedure Activity Procedure (V3) Constraints Overview</w:t>
      </w:r>
      <w:r>
        <w:rPr>
          <w:noProof/>
        </w:rPr>
        <w:tab/>
      </w:r>
      <w:r>
        <w:rPr>
          <w:noProof/>
        </w:rPr>
        <w:fldChar w:fldCharType="begin"/>
      </w:r>
      <w:r>
        <w:rPr>
          <w:noProof/>
        </w:rPr>
        <w:instrText xml:space="preserve"> PAGEREF _Toc120095060 \h </w:instrText>
      </w:r>
      <w:r>
        <w:rPr>
          <w:noProof/>
        </w:rPr>
      </w:r>
      <w:r>
        <w:rPr>
          <w:noProof/>
        </w:rPr>
        <w:fldChar w:fldCharType="separate"/>
      </w:r>
      <w:r>
        <w:rPr>
          <w:noProof/>
        </w:rPr>
        <w:t>180</w:t>
      </w:r>
      <w:r>
        <w:rPr>
          <w:noProof/>
        </w:rPr>
        <w:fldChar w:fldCharType="end"/>
      </w:r>
    </w:p>
    <w:p w14:paraId="521BAEAE" w14:textId="2B09571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68: ProcedureAct statusCode</w:t>
      </w:r>
      <w:r>
        <w:rPr>
          <w:noProof/>
        </w:rPr>
        <w:tab/>
      </w:r>
      <w:r>
        <w:rPr>
          <w:noProof/>
        </w:rPr>
        <w:fldChar w:fldCharType="begin"/>
      </w:r>
      <w:r>
        <w:rPr>
          <w:noProof/>
        </w:rPr>
        <w:instrText xml:space="preserve"> PAGEREF _Toc120095061 \h </w:instrText>
      </w:r>
      <w:r>
        <w:rPr>
          <w:noProof/>
        </w:rPr>
      </w:r>
      <w:r>
        <w:rPr>
          <w:noProof/>
        </w:rPr>
        <w:fldChar w:fldCharType="separate"/>
      </w:r>
      <w:r>
        <w:rPr>
          <w:noProof/>
        </w:rPr>
        <w:t>186</w:t>
      </w:r>
      <w:r>
        <w:rPr>
          <w:noProof/>
        </w:rPr>
        <w:fldChar w:fldCharType="end"/>
      </w:r>
    </w:p>
    <w:p w14:paraId="0B092441" w14:textId="43B72C3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69: ActPriority</w:t>
      </w:r>
      <w:r>
        <w:rPr>
          <w:noProof/>
        </w:rPr>
        <w:tab/>
      </w:r>
      <w:r>
        <w:rPr>
          <w:noProof/>
        </w:rPr>
        <w:fldChar w:fldCharType="begin"/>
      </w:r>
      <w:r>
        <w:rPr>
          <w:noProof/>
        </w:rPr>
        <w:instrText xml:space="preserve"> PAGEREF _Toc120095062 \h </w:instrText>
      </w:r>
      <w:r>
        <w:rPr>
          <w:noProof/>
        </w:rPr>
      </w:r>
      <w:r>
        <w:rPr>
          <w:noProof/>
        </w:rPr>
        <w:fldChar w:fldCharType="separate"/>
      </w:r>
      <w:r>
        <w:rPr>
          <w:noProof/>
        </w:rPr>
        <w:t>187</w:t>
      </w:r>
      <w:r>
        <w:rPr>
          <w:noProof/>
        </w:rPr>
        <w:fldChar w:fldCharType="end"/>
      </w:r>
    </w:p>
    <w:p w14:paraId="78C07952" w14:textId="36360DB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70: Result Observation (V4) Constraints Overview</w:t>
      </w:r>
      <w:r>
        <w:rPr>
          <w:noProof/>
        </w:rPr>
        <w:tab/>
      </w:r>
      <w:r>
        <w:rPr>
          <w:noProof/>
        </w:rPr>
        <w:fldChar w:fldCharType="begin"/>
      </w:r>
      <w:r>
        <w:rPr>
          <w:noProof/>
        </w:rPr>
        <w:instrText xml:space="preserve"> PAGEREF _Toc120095063 \h </w:instrText>
      </w:r>
      <w:r>
        <w:rPr>
          <w:noProof/>
        </w:rPr>
      </w:r>
      <w:r>
        <w:rPr>
          <w:noProof/>
        </w:rPr>
        <w:fldChar w:fldCharType="separate"/>
      </w:r>
      <w:r>
        <w:rPr>
          <w:noProof/>
        </w:rPr>
        <w:t>190</w:t>
      </w:r>
      <w:r>
        <w:rPr>
          <w:noProof/>
        </w:rPr>
        <w:fldChar w:fldCharType="end"/>
      </w:r>
    </w:p>
    <w:p w14:paraId="0AFB4956" w14:textId="3711ABC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71: Result Status</w:t>
      </w:r>
      <w:r>
        <w:rPr>
          <w:noProof/>
        </w:rPr>
        <w:tab/>
      </w:r>
      <w:r>
        <w:rPr>
          <w:noProof/>
        </w:rPr>
        <w:fldChar w:fldCharType="begin"/>
      </w:r>
      <w:r>
        <w:rPr>
          <w:noProof/>
        </w:rPr>
        <w:instrText xml:space="preserve"> PAGEREF _Toc120095064 \h </w:instrText>
      </w:r>
      <w:r>
        <w:rPr>
          <w:noProof/>
        </w:rPr>
      </w:r>
      <w:r>
        <w:rPr>
          <w:noProof/>
        </w:rPr>
        <w:fldChar w:fldCharType="separate"/>
      </w:r>
      <w:r>
        <w:rPr>
          <w:noProof/>
        </w:rPr>
        <w:t>192</w:t>
      </w:r>
      <w:r>
        <w:rPr>
          <w:noProof/>
        </w:rPr>
        <w:fldChar w:fldCharType="end"/>
      </w:r>
    </w:p>
    <w:p w14:paraId="6539162C" w14:textId="22A4F28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72: UnitsOfMeasureCaseSensitive</w:t>
      </w:r>
      <w:r>
        <w:rPr>
          <w:noProof/>
        </w:rPr>
        <w:tab/>
      </w:r>
      <w:r>
        <w:rPr>
          <w:noProof/>
        </w:rPr>
        <w:fldChar w:fldCharType="begin"/>
      </w:r>
      <w:r>
        <w:rPr>
          <w:noProof/>
        </w:rPr>
        <w:instrText xml:space="preserve"> PAGEREF _Toc120095065 \h </w:instrText>
      </w:r>
      <w:r>
        <w:rPr>
          <w:noProof/>
        </w:rPr>
      </w:r>
      <w:r>
        <w:rPr>
          <w:noProof/>
        </w:rPr>
        <w:fldChar w:fldCharType="separate"/>
      </w:r>
      <w:r>
        <w:rPr>
          <w:noProof/>
        </w:rPr>
        <w:t>193</w:t>
      </w:r>
      <w:r>
        <w:rPr>
          <w:noProof/>
        </w:rPr>
        <w:fldChar w:fldCharType="end"/>
      </w:r>
    </w:p>
    <w:p w14:paraId="5A147D16" w14:textId="68E2E74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73: Observation Interpretation (HL7)</w:t>
      </w:r>
      <w:r>
        <w:rPr>
          <w:noProof/>
        </w:rPr>
        <w:tab/>
      </w:r>
      <w:r>
        <w:rPr>
          <w:noProof/>
        </w:rPr>
        <w:fldChar w:fldCharType="begin"/>
      </w:r>
      <w:r>
        <w:rPr>
          <w:noProof/>
        </w:rPr>
        <w:instrText xml:space="preserve"> PAGEREF _Toc120095066 \h </w:instrText>
      </w:r>
      <w:r>
        <w:rPr>
          <w:noProof/>
        </w:rPr>
      </w:r>
      <w:r>
        <w:rPr>
          <w:noProof/>
        </w:rPr>
        <w:fldChar w:fldCharType="separate"/>
      </w:r>
      <w:r>
        <w:rPr>
          <w:noProof/>
        </w:rPr>
        <w:t>194</w:t>
      </w:r>
      <w:r>
        <w:rPr>
          <w:noProof/>
        </w:rPr>
        <w:fldChar w:fldCharType="end"/>
      </w:r>
    </w:p>
    <w:p w14:paraId="5F0F8C6F" w14:textId="029AAD92"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74: Specimen type</w:t>
      </w:r>
      <w:r>
        <w:rPr>
          <w:noProof/>
        </w:rPr>
        <w:tab/>
      </w:r>
      <w:r>
        <w:rPr>
          <w:noProof/>
        </w:rPr>
        <w:fldChar w:fldCharType="begin"/>
      </w:r>
      <w:r>
        <w:rPr>
          <w:noProof/>
        </w:rPr>
        <w:instrText xml:space="preserve"> PAGEREF _Toc120095067 \h </w:instrText>
      </w:r>
      <w:r>
        <w:rPr>
          <w:noProof/>
        </w:rPr>
      </w:r>
      <w:r>
        <w:rPr>
          <w:noProof/>
        </w:rPr>
        <w:fldChar w:fldCharType="separate"/>
      </w:r>
      <w:r>
        <w:rPr>
          <w:noProof/>
        </w:rPr>
        <w:t>195</w:t>
      </w:r>
      <w:r>
        <w:rPr>
          <w:noProof/>
        </w:rPr>
        <w:fldChar w:fldCharType="end"/>
      </w:r>
    </w:p>
    <w:p w14:paraId="728B5730" w14:textId="60223C1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75: Result Organizer (V4) Constraints Overview</w:t>
      </w:r>
      <w:r>
        <w:rPr>
          <w:noProof/>
        </w:rPr>
        <w:tab/>
      </w:r>
      <w:r>
        <w:rPr>
          <w:noProof/>
        </w:rPr>
        <w:fldChar w:fldCharType="begin"/>
      </w:r>
      <w:r>
        <w:rPr>
          <w:noProof/>
        </w:rPr>
        <w:instrText xml:space="preserve"> PAGEREF _Toc120095068 \h </w:instrText>
      </w:r>
      <w:r>
        <w:rPr>
          <w:noProof/>
        </w:rPr>
      </w:r>
      <w:r>
        <w:rPr>
          <w:noProof/>
        </w:rPr>
        <w:fldChar w:fldCharType="separate"/>
      </w:r>
      <w:r>
        <w:rPr>
          <w:noProof/>
        </w:rPr>
        <w:t>198</w:t>
      </w:r>
      <w:r>
        <w:rPr>
          <w:noProof/>
        </w:rPr>
        <w:fldChar w:fldCharType="end"/>
      </w:r>
    </w:p>
    <w:p w14:paraId="669CB69C" w14:textId="231DC982"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76: Section Time Range Observation Constraints Overview</w:t>
      </w:r>
      <w:r>
        <w:rPr>
          <w:noProof/>
        </w:rPr>
        <w:tab/>
      </w:r>
      <w:r>
        <w:rPr>
          <w:noProof/>
        </w:rPr>
        <w:fldChar w:fldCharType="begin"/>
      </w:r>
      <w:r>
        <w:rPr>
          <w:noProof/>
        </w:rPr>
        <w:instrText xml:space="preserve"> PAGEREF _Toc120095069 \h </w:instrText>
      </w:r>
      <w:r>
        <w:rPr>
          <w:noProof/>
        </w:rPr>
      </w:r>
      <w:r>
        <w:rPr>
          <w:noProof/>
        </w:rPr>
        <w:fldChar w:fldCharType="separate"/>
      </w:r>
      <w:r>
        <w:rPr>
          <w:noProof/>
        </w:rPr>
        <w:t>201</w:t>
      </w:r>
      <w:r>
        <w:rPr>
          <w:noProof/>
        </w:rPr>
        <w:fldChar w:fldCharType="end"/>
      </w:r>
    </w:p>
    <w:p w14:paraId="25166759" w14:textId="61A93E9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77: Sex for Clinical Use Observation - US Realm Constraints Overview</w:t>
      </w:r>
      <w:r>
        <w:rPr>
          <w:noProof/>
        </w:rPr>
        <w:tab/>
      </w:r>
      <w:r>
        <w:rPr>
          <w:noProof/>
        </w:rPr>
        <w:fldChar w:fldCharType="begin"/>
      </w:r>
      <w:r>
        <w:rPr>
          <w:noProof/>
        </w:rPr>
        <w:instrText xml:space="preserve"> PAGEREF _Toc120095070 \h </w:instrText>
      </w:r>
      <w:r>
        <w:rPr>
          <w:noProof/>
        </w:rPr>
      </w:r>
      <w:r>
        <w:rPr>
          <w:noProof/>
        </w:rPr>
        <w:fldChar w:fldCharType="separate"/>
      </w:r>
      <w:r>
        <w:rPr>
          <w:noProof/>
        </w:rPr>
        <w:t>204</w:t>
      </w:r>
      <w:r>
        <w:rPr>
          <w:noProof/>
        </w:rPr>
        <w:fldChar w:fldCharType="end"/>
      </w:r>
    </w:p>
    <w:p w14:paraId="678791A7" w14:textId="172F58CB"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78: Sex for Clinical Use</w:t>
      </w:r>
      <w:r>
        <w:rPr>
          <w:noProof/>
        </w:rPr>
        <w:tab/>
      </w:r>
      <w:r>
        <w:rPr>
          <w:noProof/>
        </w:rPr>
        <w:fldChar w:fldCharType="begin"/>
      </w:r>
      <w:r>
        <w:rPr>
          <w:noProof/>
        </w:rPr>
        <w:instrText xml:space="preserve"> PAGEREF _Toc120095071 \h </w:instrText>
      </w:r>
      <w:r>
        <w:rPr>
          <w:noProof/>
        </w:rPr>
      </w:r>
      <w:r>
        <w:rPr>
          <w:noProof/>
        </w:rPr>
        <w:fldChar w:fldCharType="separate"/>
      </w:r>
      <w:r>
        <w:rPr>
          <w:noProof/>
        </w:rPr>
        <w:t>206</w:t>
      </w:r>
      <w:r>
        <w:rPr>
          <w:noProof/>
        </w:rPr>
        <w:fldChar w:fldCharType="end"/>
      </w:r>
    </w:p>
    <w:p w14:paraId="56EBA914" w14:textId="6FBD8E8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79: Sexual Orientation Observation Constraints Overview</w:t>
      </w:r>
      <w:r>
        <w:rPr>
          <w:noProof/>
        </w:rPr>
        <w:tab/>
      </w:r>
      <w:r>
        <w:rPr>
          <w:noProof/>
        </w:rPr>
        <w:fldChar w:fldCharType="begin"/>
      </w:r>
      <w:r>
        <w:rPr>
          <w:noProof/>
        </w:rPr>
        <w:instrText xml:space="preserve"> PAGEREF _Toc120095072 \h </w:instrText>
      </w:r>
      <w:r>
        <w:rPr>
          <w:noProof/>
        </w:rPr>
      </w:r>
      <w:r>
        <w:rPr>
          <w:noProof/>
        </w:rPr>
        <w:fldChar w:fldCharType="separate"/>
      </w:r>
      <w:r>
        <w:rPr>
          <w:noProof/>
        </w:rPr>
        <w:t>208</w:t>
      </w:r>
      <w:r>
        <w:rPr>
          <w:noProof/>
        </w:rPr>
        <w:fldChar w:fldCharType="end"/>
      </w:r>
    </w:p>
    <w:p w14:paraId="29C2564F" w14:textId="10E13987"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80: Sexual Orientation</w:t>
      </w:r>
      <w:r>
        <w:rPr>
          <w:noProof/>
        </w:rPr>
        <w:tab/>
      </w:r>
      <w:r>
        <w:rPr>
          <w:noProof/>
        </w:rPr>
        <w:fldChar w:fldCharType="begin"/>
      </w:r>
      <w:r>
        <w:rPr>
          <w:noProof/>
        </w:rPr>
        <w:instrText xml:space="preserve"> PAGEREF _Toc120095073 \h </w:instrText>
      </w:r>
      <w:r>
        <w:rPr>
          <w:noProof/>
        </w:rPr>
      </w:r>
      <w:r>
        <w:rPr>
          <w:noProof/>
        </w:rPr>
        <w:fldChar w:fldCharType="separate"/>
      </w:r>
      <w:r>
        <w:rPr>
          <w:noProof/>
        </w:rPr>
        <w:t>210</w:t>
      </w:r>
      <w:r>
        <w:rPr>
          <w:noProof/>
        </w:rPr>
        <w:fldChar w:fldCharType="end"/>
      </w:r>
    </w:p>
    <w:p w14:paraId="1F75D9B6" w14:textId="1BC948E4"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81: Other or unknown or refused to answer</w:t>
      </w:r>
      <w:r>
        <w:rPr>
          <w:noProof/>
        </w:rPr>
        <w:tab/>
      </w:r>
      <w:r>
        <w:rPr>
          <w:noProof/>
        </w:rPr>
        <w:fldChar w:fldCharType="begin"/>
      </w:r>
      <w:r>
        <w:rPr>
          <w:noProof/>
        </w:rPr>
        <w:instrText xml:space="preserve"> PAGEREF _Toc120095074 \h </w:instrText>
      </w:r>
      <w:r>
        <w:rPr>
          <w:noProof/>
        </w:rPr>
      </w:r>
      <w:r>
        <w:rPr>
          <w:noProof/>
        </w:rPr>
        <w:fldChar w:fldCharType="separate"/>
      </w:r>
      <w:r>
        <w:rPr>
          <w:noProof/>
        </w:rPr>
        <w:t>210</w:t>
      </w:r>
      <w:r>
        <w:rPr>
          <w:noProof/>
        </w:rPr>
        <w:fldChar w:fldCharType="end"/>
      </w:r>
    </w:p>
    <w:p w14:paraId="072DD9C3" w14:textId="545F4F0D"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82: Social History Observation (V4) Constraints Overview</w:t>
      </w:r>
      <w:r>
        <w:rPr>
          <w:noProof/>
        </w:rPr>
        <w:tab/>
      </w:r>
      <w:r>
        <w:rPr>
          <w:noProof/>
        </w:rPr>
        <w:fldChar w:fldCharType="begin"/>
      </w:r>
      <w:r>
        <w:rPr>
          <w:noProof/>
        </w:rPr>
        <w:instrText xml:space="preserve"> PAGEREF _Toc120095075 \h </w:instrText>
      </w:r>
      <w:r>
        <w:rPr>
          <w:noProof/>
        </w:rPr>
      </w:r>
      <w:r>
        <w:rPr>
          <w:noProof/>
        </w:rPr>
        <w:fldChar w:fldCharType="separate"/>
      </w:r>
      <w:r>
        <w:rPr>
          <w:noProof/>
        </w:rPr>
        <w:t>212</w:t>
      </w:r>
      <w:r>
        <w:rPr>
          <w:noProof/>
        </w:rPr>
        <w:fldChar w:fldCharType="end"/>
      </w:r>
    </w:p>
    <w:p w14:paraId="0507BBA0" w14:textId="6297AC7F"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83: Social History Type</w:t>
      </w:r>
      <w:r>
        <w:rPr>
          <w:noProof/>
        </w:rPr>
        <w:tab/>
      </w:r>
      <w:r>
        <w:rPr>
          <w:noProof/>
        </w:rPr>
        <w:fldChar w:fldCharType="begin"/>
      </w:r>
      <w:r>
        <w:rPr>
          <w:noProof/>
        </w:rPr>
        <w:instrText xml:space="preserve"> PAGEREF _Toc120095076 \h </w:instrText>
      </w:r>
      <w:r>
        <w:rPr>
          <w:noProof/>
        </w:rPr>
      </w:r>
      <w:r>
        <w:rPr>
          <w:noProof/>
        </w:rPr>
        <w:fldChar w:fldCharType="separate"/>
      </w:r>
      <w:r>
        <w:rPr>
          <w:noProof/>
        </w:rPr>
        <w:t>214</w:t>
      </w:r>
      <w:r>
        <w:rPr>
          <w:noProof/>
        </w:rPr>
        <w:fldChar w:fldCharType="end"/>
      </w:r>
    </w:p>
    <w:p w14:paraId="14B59BEE" w14:textId="3C40D90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84: Basic Industry Observation Constraints Overview</w:t>
      </w:r>
      <w:r>
        <w:rPr>
          <w:noProof/>
        </w:rPr>
        <w:tab/>
      </w:r>
      <w:r>
        <w:rPr>
          <w:noProof/>
        </w:rPr>
        <w:fldChar w:fldCharType="begin"/>
      </w:r>
      <w:r>
        <w:rPr>
          <w:noProof/>
        </w:rPr>
        <w:instrText xml:space="preserve"> PAGEREF _Toc120095077 \h </w:instrText>
      </w:r>
      <w:r>
        <w:rPr>
          <w:noProof/>
        </w:rPr>
      </w:r>
      <w:r>
        <w:rPr>
          <w:noProof/>
        </w:rPr>
        <w:fldChar w:fldCharType="separate"/>
      </w:r>
      <w:r>
        <w:rPr>
          <w:noProof/>
        </w:rPr>
        <w:t>217</w:t>
      </w:r>
      <w:r>
        <w:rPr>
          <w:noProof/>
        </w:rPr>
        <w:fldChar w:fldCharType="end"/>
      </w:r>
    </w:p>
    <w:p w14:paraId="162BB2C9" w14:textId="3E7ACF46"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85: Basic Occupation Observation Constraints Overview</w:t>
      </w:r>
      <w:r>
        <w:rPr>
          <w:noProof/>
        </w:rPr>
        <w:tab/>
      </w:r>
      <w:r>
        <w:rPr>
          <w:noProof/>
        </w:rPr>
        <w:fldChar w:fldCharType="begin"/>
      </w:r>
      <w:r>
        <w:rPr>
          <w:noProof/>
        </w:rPr>
        <w:instrText xml:space="preserve"> PAGEREF _Toc120095078 \h </w:instrText>
      </w:r>
      <w:r>
        <w:rPr>
          <w:noProof/>
        </w:rPr>
      </w:r>
      <w:r>
        <w:rPr>
          <w:noProof/>
        </w:rPr>
        <w:fldChar w:fldCharType="separate"/>
      </w:r>
      <w:r>
        <w:rPr>
          <w:noProof/>
        </w:rPr>
        <w:t>219</w:t>
      </w:r>
      <w:r>
        <w:rPr>
          <w:noProof/>
        </w:rPr>
        <w:fldChar w:fldCharType="end"/>
      </w:r>
    </w:p>
    <w:p w14:paraId="25767AC6" w14:textId="74253B7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86: Gender Identity Observation (V3) Constraints Overview</w:t>
      </w:r>
      <w:r>
        <w:rPr>
          <w:noProof/>
        </w:rPr>
        <w:tab/>
      </w:r>
      <w:r>
        <w:rPr>
          <w:noProof/>
        </w:rPr>
        <w:fldChar w:fldCharType="begin"/>
      </w:r>
      <w:r>
        <w:rPr>
          <w:noProof/>
        </w:rPr>
        <w:instrText xml:space="preserve"> PAGEREF _Toc120095079 \h </w:instrText>
      </w:r>
      <w:r>
        <w:rPr>
          <w:noProof/>
        </w:rPr>
      </w:r>
      <w:r>
        <w:rPr>
          <w:noProof/>
        </w:rPr>
        <w:fldChar w:fldCharType="separate"/>
      </w:r>
      <w:r>
        <w:rPr>
          <w:noProof/>
        </w:rPr>
        <w:t>222</w:t>
      </w:r>
      <w:r>
        <w:rPr>
          <w:noProof/>
        </w:rPr>
        <w:fldChar w:fldCharType="end"/>
      </w:r>
    </w:p>
    <w:p w14:paraId="4D50C8C8" w14:textId="5CE1E93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87: Gender Identity USCDI core</w:t>
      </w:r>
      <w:r>
        <w:rPr>
          <w:noProof/>
        </w:rPr>
        <w:tab/>
      </w:r>
      <w:r>
        <w:rPr>
          <w:noProof/>
        </w:rPr>
        <w:fldChar w:fldCharType="begin"/>
      </w:r>
      <w:r>
        <w:rPr>
          <w:noProof/>
        </w:rPr>
        <w:instrText xml:space="preserve"> PAGEREF _Toc120095080 \h </w:instrText>
      </w:r>
      <w:r>
        <w:rPr>
          <w:noProof/>
        </w:rPr>
      </w:r>
      <w:r>
        <w:rPr>
          <w:noProof/>
        </w:rPr>
        <w:fldChar w:fldCharType="separate"/>
      </w:r>
      <w:r>
        <w:rPr>
          <w:noProof/>
        </w:rPr>
        <w:t>224</w:t>
      </w:r>
      <w:r>
        <w:rPr>
          <w:noProof/>
        </w:rPr>
        <w:fldChar w:fldCharType="end"/>
      </w:r>
    </w:p>
    <w:p w14:paraId="2F338C1B" w14:textId="10C279F0"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88: Asked but Unknown and Other</w:t>
      </w:r>
      <w:r>
        <w:rPr>
          <w:noProof/>
        </w:rPr>
        <w:tab/>
      </w:r>
      <w:r>
        <w:rPr>
          <w:noProof/>
        </w:rPr>
        <w:fldChar w:fldCharType="begin"/>
      </w:r>
      <w:r>
        <w:rPr>
          <w:noProof/>
        </w:rPr>
        <w:instrText xml:space="preserve"> PAGEREF _Toc120095081 \h </w:instrText>
      </w:r>
      <w:r>
        <w:rPr>
          <w:noProof/>
        </w:rPr>
      </w:r>
      <w:r>
        <w:rPr>
          <w:noProof/>
        </w:rPr>
        <w:fldChar w:fldCharType="separate"/>
      </w:r>
      <w:r>
        <w:rPr>
          <w:noProof/>
        </w:rPr>
        <w:t>224</w:t>
      </w:r>
      <w:r>
        <w:rPr>
          <w:noProof/>
        </w:rPr>
        <w:fldChar w:fldCharType="end"/>
      </w:r>
    </w:p>
    <w:p w14:paraId="6792AD6A" w14:textId="62DFD09C"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89: Tribal Affiliation Constraints Overview</w:t>
      </w:r>
      <w:r>
        <w:rPr>
          <w:noProof/>
        </w:rPr>
        <w:tab/>
      </w:r>
      <w:r>
        <w:rPr>
          <w:noProof/>
        </w:rPr>
        <w:fldChar w:fldCharType="begin"/>
      </w:r>
      <w:r>
        <w:rPr>
          <w:noProof/>
        </w:rPr>
        <w:instrText xml:space="preserve"> PAGEREF _Toc120095082 \h </w:instrText>
      </w:r>
      <w:r>
        <w:rPr>
          <w:noProof/>
        </w:rPr>
      </w:r>
      <w:r>
        <w:rPr>
          <w:noProof/>
        </w:rPr>
        <w:fldChar w:fldCharType="separate"/>
      </w:r>
      <w:r>
        <w:rPr>
          <w:noProof/>
        </w:rPr>
        <w:t>226</w:t>
      </w:r>
      <w:r>
        <w:rPr>
          <w:noProof/>
        </w:rPr>
        <w:fldChar w:fldCharType="end"/>
      </w:r>
    </w:p>
    <w:p w14:paraId="0113B1E6" w14:textId="5173B206"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90: TribalEntityUS</w:t>
      </w:r>
      <w:r>
        <w:rPr>
          <w:noProof/>
        </w:rPr>
        <w:tab/>
      </w:r>
      <w:r>
        <w:rPr>
          <w:noProof/>
        </w:rPr>
        <w:fldChar w:fldCharType="begin"/>
      </w:r>
      <w:r>
        <w:rPr>
          <w:noProof/>
        </w:rPr>
        <w:instrText xml:space="preserve"> PAGEREF _Toc120095083 \h </w:instrText>
      </w:r>
      <w:r>
        <w:rPr>
          <w:noProof/>
        </w:rPr>
      </w:r>
      <w:r>
        <w:rPr>
          <w:noProof/>
        </w:rPr>
        <w:fldChar w:fldCharType="separate"/>
      </w:r>
      <w:r>
        <w:rPr>
          <w:noProof/>
        </w:rPr>
        <w:t>228</w:t>
      </w:r>
      <w:r>
        <w:rPr>
          <w:noProof/>
        </w:rPr>
        <w:fldChar w:fldCharType="end"/>
      </w:r>
    </w:p>
    <w:p w14:paraId="6B9C77BA" w14:textId="4F2C2929"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91: Provenance - Assembler Participation (V2) Constraints Overview</w:t>
      </w:r>
      <w:r>
        <w:rPr>
          <w:noProof/>
        </w:rPr>
        <w:tab/>
      </w:r>
      <w:r>
        <w:rPr>
          <w:noProof/>
        </w:rPr>
        <w:fldChar w:fldCharType="begin"/>
      </w:r>
      <w:r>
        <w:rPr>
          <w:noProof/>
        </w:rPr>
        <w:instrText xml:space="preserve"> PAGEREF _Toc120095084 \h </w:instrText>
      </w:r>
      <w:r>
        <w:rPr>
          <w:noProof/>
        </w:rPr>
      </w:r>
      <w:r>
        <w:rPr>
          <w:noProof/>
        </w:rPr>
        <w:fldChar w:fldCharType="separate"/>
      </w:r>
      <w:r>
        <w:rPr>
          <w:noProof/>
        </w:rPr>
        <w:t>230</w:t>
      </w:r>
      <w:r>
        <w:rPr>
          <w:noProof/>
        </w:rPr>
        <w:fldChar w:fldCharType="end"/>
      </w:r>
    </w:p>
    <w:p w14:paraId="6CAA1D18" w14:textId="10FB6D65"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92: Provenance - Author Participation (V2) Constraints Overview</w:t>
      </w:r>
      <w:r>
        <w:rPr>
          <w:noProof/>
        </w:rPr>
        <w:tab/>
      </w:r>
      <w:r>
        <w:rPr>
          <w:noProof/>
        </w:rPr>
        <w:fldChar w:fldCharType="begin"/>
      </w:r>
      <w:r>
        <w:rPr>
          <w:noProof/>
        </w:rPr>
        <w:instrText xml:space="preserve"> PAGEREF _Toc120095085 \h </w:instrText>
      </w:r>
      <w:r>
        <w:rPr>
          <w:noProof/>
        </w:rPr>
      </w:r>
      <w:r>
        <w:rPr>
          <w:noProof/>
        </w:rPr>
        <w:fldChar w:fldCharType="separate"/>
      </w:r>
      <w:r>
        <w:rPr>
          <w:noProof/>
        </w:rPr>
        <w:t>233</w:t>
      </w:r>
      <w:r>
        <w:rPr>
          <w:noProof/>
        </w:rPr>
        <w:fldChar w:fldCharType="end"/>
      </w:r>
    </w:p>
    <w:p w14:paraId="552B1721" w14:textId="10E33402"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93: Related Person Relationship and Name Participant Contexts</w:t>
      </w:r>
      <w:r>
        <w:rPr>
          <w:noProof/>
        </w:rPr>
        <w:tab/>
      </w:r>
      <w:r>
        <w:rPr>
          <w:noProof/>
        </w:rPr>
        <w:fldChar w:fldCharType="begin"/>
      </w:r>
      <w:r>
        <w:rPr>
          <w:noProof/>
        </w:rPr>
        <w:instrText xml:space="preserve"> PAGEREF _Toc120095086 \h </w:instrText>
      </w:r>
      <w:r>
        <w:rPr>
          <w:noProof/>
        </w:rPr>
      </w:r>
      <w:r>
        <w:rPr>
          <w:noProof/>
        </w:rPr>
        <w:fldChar w:fldCharType="separate"/>
      </w:r>
      <w:r>
        <w:rPr>
          <w:noProof/>
        </w:rPr>
        <w:t>236</w:t>
      </w:r>
      <w:r>
        <w:rPr>
          <w:noProof/>
        </w:rPr>
        <w:fldChar w:fldCharType="end"/>
      </w:r>
    </w:p>
    <w:p w14:paraId="71233F1A" w14:textId="00708D9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94: Related Person Relationship and Name Participant Constraints Overview</w:t>
      </w:r>
      <w:r>
        <w:rPr>
          <w:noProof/>
        </w:rPr>
        <w:tab/>
      </w:r>
      <w:r>
        <w:rPr>
          <w:noProof/>
        </w:rPr>
        <w:fldChar w:fldCharType="begin"/>
      </w:r>
      <w:r>
        <w:rPr>
          <w:noProof/>
        </w:rPr>
        <w:instrText xml:space="preserve"> PAGEREF _Toc120095087 \h </w:instrText>
      </w:r>
      <w:r>
        <w:rPr>
          <w:noProof/>
        </w:rPr>
      </w:r>
      <w:r>
        <w:rPr>
          <w:noProof/>
        </w:rPr>
        <w:fldChar w:fldCharType="separate"/>
      </w:r>
      <w:r>
        <w:rPr>
          <w:noProof/>
        </w:rPr>
        <w:t>237</w:t>
      </w:r>
      <w:r>
        <w:rPr>
          <w:noProof/>
        </w:rPr>
        <w:fldChar w:fldCharType="end"/>
      </w:r>
    </w:p>
    <w:p w14:paraId="7038BAC9" w14:textId="5D6672A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95: Template List</w:t>
      </w:r>
      <w:r>
        <w:rPr>
          <w:noProof/>
        </w:rPr>
        <w:tab/>
      </w:r>
      <w:r>
        <w:rPr>
          <w:noProof/>
        </w:rPr>
        <w:fldChar w:fldCharType="begin"/>
      </w:r>
      <w:r>
        <w:rPr>
          <w:noProof/>
        </w:rPr>
        <w:instrText xml:space="preserve"> PAGEREF _Toc120095088 \h </w:instrText>
      </w:r>
      <w:r>
        <w:rPr>
          <w:noProof/>
        </w:rPr>
      </w:r>
      <w:r>
        <w:rPr>
          <w:noProof/>
        </w:rPr>
        <w:fldChar w:fldCharType="separate"/>
      </w:r>
      <w:r>
        <w:rPr>
          <w:noProof/>
        </w:rPr>
        <w:t>239</w:t>
      </w:r>
      <w:r>
        <w:rPr>
          <w:noProof/>
        </w:rPr>
        <w:fldChar w:fldCharType="end"/>
      </w:r>
    </w:p>
    <w:p w14:paraId="4B62920D" w14:textId="6A64F5FA"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96: Template Containments</w:t>
      </w:r>
      <w:r>
        <w:rPr>
          <w:noProof/>
        </w:rPr>
        <w:tab/>
      </w:r>
      <w:r>
        <w:rPr>
          <w:noProof/>
        </w:rPr>
        <w:fldChar w:fldCharType="begin"/>
      </w:r>
      <w:r>
        <w:rPr>
          <w:noProof/>
        </w:rPr>
        <w:instrText xml:space="preserve"> PAGEREF _Toc120095089 \h </w:instrText>
      </w:r>
      <w:r>
        <w:rPr>
          <w:noProof/>
        </w:rPr>
      </w:r>
      <w:r>
        <w:rPr>
          <w:noProof/>
        </w:rPr>
        <w:fldChar w:fldCharType="separate"/>
      </w:r>
      <w:r>
        <w:rPr>
          <w:noProof/>
        </w:rPr>
        <w:t>241</w:t>
      </w:r>
      <w:r>
        <w:rPr>
          <w:noProof/>
        </w:rPr>
        <w:fldChar w:fldCharType="end"/>
      </w:r>
    </w:p>
    <w:p w14:paraId="1F89DF41" w14:textId="1F5C9E13"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97: Value Sets</w:t>
      </w:r>
      <w:r>
        <w:rPr>
          <w:noProof/>
        </w:rPr>
        <w:tab/>
      </w:r>
      <w:r>
        <w:rPr>
          <w:noProof/>
        </w:rPr>
        <w:fldChar w:fldCharType="begin"/>
      </w:r>
      <w:r>
        <w:rPr>
          <w:noProof/>
        </w:rPr>
        <w:instrText xml:space="preserve"> PAGEREF _Toc120095090 \h </w:instrText>
      </w:r>
      <w:r>
        <w:rPr>
          <w:noProof/>
        </w:rPr>
      </w:r>
      <w:r>
        <w:rPr>
          <w:noProof/>
        </w:rPr>
        <w:fldChar w:fldCharType="separate"/>
      </w:r>
      <w:r>
        <w:rPr>
          <w:noProof/>
        </w:rPr>
        <w:t>243</w:t>
      </w:r>
      <w:r>
        <w:rPr>
          <w:noProof/>
        </w:rPr>
        <w:fldChar w:fldCharType="end"/>
      </w:r>
    </w:p>
    <w:p w14:paraId="074694FC" w14:textId="2DE07B7E" w:rsidR="0021629C" w:rsidRDefault="0021629C">
      <w:pPr>
        <w:pStyle w:val="TableofFigures"/>
        <w:tabs>
          <w:tab w:val="right" w:leader="dot" w:pos="10070"/>
        </w:tabs>
        <w:rPr>
          <w:rFonts w:asciiTheme="minorHAnsi" w:eastAsiaTheme="minorEastAsia" w:hAnsiTheme="minorHAnsi" w:cstheme="minorBidi"/>
          <w:noProof/>
          <w:sz w:val="22"/>
          <w:szCs w:val="22"/>
        </w:rPr>
      </w:pPr>
      <w:r>
        <w:rPr>
          <w:noProof/>
        </w:rPr>
        <w:t>Table 98: Code Systems</w:t>
      </w:r>
      <w:r>
        <w:rPr>
          <w:noProof/>
        </w:rPr>
        <w:tab/>
      </w:r>
      <w:r>
        <w:rPr>
          <w:noProof/>
        </w:rPr>
        <w:fldChar w:fldCharType="begin"/>
      </w:r>
      <w:r>
        <w:rPr>
          <w:noProof/>
        </w:rPr>
        <w:instrText xml:space="preserve"> PAGEREF _Toc120095091 \h </w:instrText>
      </w:r>
      <w:r>
        <w:rPr>
          <w:noProof/>
        </w:rPr>
      </w:r>
      <w:r>
        <w:rPr>
          <w:noProof/>
        </w:rPr>
        <w:fldChar w:fldCharType="separate"/>
      </w:r>
      <w:r>
        <w:rPr>
          <w:noProof/>
        </w:rPr>
        <w:t>247</w:t>
      </w:r>
      <w:r>
        <w:rPr>
          <w:noProof/>
        </w:rPr>
        <w:fldChar w:fldCharType="end"/>
      </w:r>
    </w:p>
    <w:p w14:paraId="0EA9A408" w14:textId="39CE4F41" w:rsidR="002E1B08" w:rsidRDefault="00000000">
      <w:r>
        <w:fldChar w:fldCharType="end"/>
      </w:r>
    </w:p>
    <w:p w14:paraId="1D0673B7" w14:textId="77777777" w:rsidR="002E1B08" w:rsidRDefault="00000000">
      <w:pPr>
        <w:pStyle w:val="Heading1"/>
      </w:pPr>
      <w:bookmarkStart w:id="1" w:name="_Toc119067256"/>
      <w:bookmarkStart w:id="2" w:name="_Toc119074741"/>
      <w:bookmarkStart w:id="3" w:name="_Toc120095092"/>
      <w:r>
        <w:lastRenderedPageBreak/>
        <w:t>document</w:t>
      </w:r>
      <w:bookmarkEnd w:id="1"/>
      <w:bookmarkEnd w:id="2"/>
      <w:bookmarkEnd w:id="3"/>
    </w:p>
    <w:p w14:paraId="1B91FEC9" w14:textId="77777777" w:rsidR="002E1B08" w:rsidRPr="00765209" w:rsidRDefault="00000000">
      <w:pPr>
        <w:pStyle w:val="Heading2nospace"/>
      </w:pPr>
      <w:bookmarkStart w:id="4" w:name="D_US_Realm_Header_V4"/>
      <w:bookmarkStart w:id="5" w:name="_Toc119067257"/>
      <w:bookmarkStart w:id="6" w:name="_Toc119074742"/>
      <w:bookmarkStart w:id="7" w:name="_Toc120095093"/>
      <w:r w:rsidRPr="00765209">
        <w:t>US Realm Header (V4)</w:t>
      </w:r>
      <w:bookmarkEnd w:id="4"/>
      <w:bookmarkEnd w:id="5"/>
      <w:bookmarkEnd w:id="6"/>
      <w:bookmarkEnd w:id="7"/>
    </w:p>
    <w:p w14:paraId="4AE82D8D" w14:textId="77777777" w:rsidR="002E1B08" w:rsidRDefault="00000000">
      <w:pPr>
        <w:pStyle w:val="BracketData"/>
      </w:pPr>
      <w:r>
        <w:t>[ClinicalDocument: identifier urn:hl7ii:2.16.840.1.113883.10.20.22.1.1:2023-05-01 (open)]</w:t>
      </w:r>
    </w:p>
    <w:p w14:paraId="48284D78" w14:textId="77777777" w:rsidR="002E1B08" w:rsidRDefault="00000000">
      <w:pPr>
        <w:pStyle w:val="Caption"/>
      </w:pPr>
      <w:bookmarkStart w:id="8" w:name="_Toc119067359"/>
      <w:bookmarkStart w:id="9" w:name="_Toc119074783"/>
      <w:bookmarkStart w:id="10" w:name="_Toc120094994"/>
      <w:r>
        <w:t xml:space="preserve">Table </w:t>
      </w:r>
      <w:r>
        <w:fldChar w:fldCharType="begin"/>
      </w:r>
      <w:r>
        <w:instrText>SEQ Table \* ARABIC</w:instrText>
      </w:r>
      <w:r>
        <w:fldChar w:fldCharType="separate"/>
      </w:r>
      <w:r>
        <w:t>1</w:t>
      </w:r>
      <w:r>
        <w:fldChar w:fldCharType="end"/>
      </w:r>
      <w:r>
        <w:t>: US Realm Header (V4) Contexts</w:t>
      </w:r>
      <w:bookmarkEnd w:id="8"/>
      <w:bookmarkEnd w:id="9"/>
      <w:bookmarkEnd w:id="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2797CE12" w14:textId="77777777">
        <w:trPr>
          <w:cantSplit/>
          <w:tblHeader/>
          <w:jc w:val="center"/>
        </w:trPr>
        <w:tc>
          <w:tcPr>
            <w:tcW w:w="360" w:type="dxa"/>
            <w:shd w:val="clear" w:color="auto" w:fill="E6E6E6"/>
          </w:tcPr>
          <w:p w14:paraId="4D30C6DD" w14:textId="77777777" w:rsidR="002E1B08" w:rsidRDefault="00000000">
            <w:pPr>
              <w:pStyle w:val="TableHead"/>
            </w:pPr>
            <w:r>
              <w:t>Contained By:</w:t>
            </w:r>
          </w:p>
        </w:tc>
        <w:tc>
          <w:tcPr>
            <w:tcW w:w="360" w:type="dxa"/>
            <w:shd w:val="clear" w:color="auto" w:fill="E6E6E6"/>
          </w:tcPr>
          <w:p w14:paraId="6349F70E" w14:textId="77777777" w:rsidR="002E1B08" w:rsidRDefault="00000000">
            <w:pPr>
              <w:pStyle w:val="TableHead"/>
            </w:pPr>
            <w:r>
              <w:t>Contains:</w:t>
            </w:r>
          </w:p>
        </w:tc>
      </w:tr>
      <w:tr w:rsidR="002E1B08" w14:paraId="193E3038" w14:textId="77777777">
        <w:trPr>
          <w:jc w:val="center"/>
        </w:trPr>
        <w:tc>
          <w:tcPr>
            <w:tcW w:w="360" w:type="dxa"/>
          </w:tcPr>
          <w:p w14:paraId="05C9574B" w14:textId="77777777" w:rsidR="002E1B08" w:rsidRDefault="002E1B08"/>
        </w:tc>
        <w:tc>
          <w:tcPr>
            <w:tcW w:w="360" w:type="dxa"/>
          </w:tcPr>
          <w:p w14:paraId="1826880E" w14:textId="77777777" w:rsidR="002E1B08" w:rsidRDefault="00000000">
            <w:pPr>
              <w:pStyle w:val="TableText"/>
            </w:pPr>
            <w:hyperlink w:anchor="U_Related_Person_Relationship_and_Name_">
              <w:r>
                <w:rPr>
                  <w:rStyle w:val="HyperlinkText9pt"/>
                </w:rPr>
                <w:t>Related Person Relationship and Name Participant</w:t>
              </w:r>
            </w:hyperlink>
            <w:r>
              <w:t xml:space="preserve"> (optional)</w:t>
            </w:r>
          </w:p>
        </w:tc>
      </w:tr>
    </w:tbl>
    <w:p w14:paraId="01CC917D" w14:textId="77777777" w:rsidR="002E1B08" w:rsidRDefault="002E1B08">
      <w:pPr>
        <w:pStyle w:val="BodyText"/>
      </w:pPr>
    </w:p>
    <w:p w14:paraId="1FF62448" w14:textId="77777777" w:rsidR="002E1B08" w:rsidRDefault="00000000">
      <w:r>
        <w:t>This template defines constraints that represent common administrative and demographic concepts for US Realm CDA documents. Further specification, such as ClinicalDocument/code, are provided in document templates that conform to this template.</w:t>
      </w:r>
    </w:p>
    <w:p w14:paraId="40DA96A8" w14:textId="77777777" w:rsidR="002E1B08" w:rsidRDefault="00000000">
      <w:pPr>
        <w:pStyle w:val="Caption"/>
      </w:pPr>
      <w:bookmarkStart w:id="11" w:name="_Toc119067360"/>
      <w:bookmarkStart w:id="12" w:name="_Toc119074784"/>
      <w:bookmarkStart w:id="13" w:name="_Toc120094995"/>
      <w:r>
        <w:lastRenderedPageBreak/>
        <w:t xml:space="preserve">Table </w:t>
      </w:r>
      <w:r>
        <w:fldChar w:fldCharType="begin"/>
      </w:r>
      <w:r>
        <w:instrText>SEQ Table \* ARABIC</w:instrText>
      </w:r>
      <w:r>
        <w:fldChar w:fldCharType="separate"/>
      </w:r>
      <w:r>
        <w:t>2</w:t>
      </w:r>
      <w:r>
        <w:fldChar w:fldCharType="end"/>
      </w:r>
      <w:r>
        <w:t>: US Realm Header (V4) Constraints Overview</w:t>
      </w:r>
      <w:bookmarkEnd w:id="11"/>
      <w:bookmarkEnd w:id="12"/>
      <w:bookmarkEnd w:id="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20CBCF0A" w14:textId="77777777">
        <w:trPr>
          <w:cantSplit/>
          <w:tblHeader/>
          <w:jc w:val="center"/>
        </w:trPr>
        <w:tc>
          <w:tcPr>
            <w:tcW w:w="0" w:type="dxa"/>
            <w:shd w:val="clear" w:color="auto" w:fill="E6E6E6"/>
            <w:noWrap/>
          </w:tcPr>
          <w:p w14:paraId="1CD273DD" w14:textId="77777777" w:rsidR="002E1B08" w:rsidRDefault="00000000">
            <w:pPr>
              <w:pStyle w:val="TableHead"/>
            </w:pPr>
            <w:r>
              <w:t>XPath</w:t>
            </w:r>
          </w:p>
        </w:tc>
        <w:tc>
          <w:tcPr>
            <w:tcW w:w="720" w:type="dxa"/>
            <w:shd w:val="clear" w:color="auto" w:fill="E6E6E6"/>
            <w:noWrap/>
          </w:tcPr>
          <w:p w14:paraId="50B3AE0A" w14:textId="77777777" w:rsidR="002E1B08" w:rsidRDefault="00000000">
            <w:pPr>
              <w:pStyle w:val="TableHead"/>
            </w:pPr>
            <w:r>
              <w:t>Card.</w:t>
            </w:r>
          </w:p>
        </w:tc>
        <w:tc>
          <w:tcPr>
            <w:tcW w:w="1152" w:type="dxa"/>
            <w:shd w:val="clear" w:color="auto" w:fill="E6E6E6"/>
            <w:noWrap/>
          </w:tcPr>
          <w:p w14:paraId="18289DC9" w14:textId="77777777" w:rsidR="002E1B08" w:rsidRDefault="00000000">
            <w:pPr>
              <w:pStyle w:val="TableHead"/>
            </w:pPr>
            <w:r>
              <w:t>Verb</w:t>
            </w:r>
          </w:p>
        </w:tc>
        <w:tc>
          <w:tcPr>
            <w:tcW w:w="864" w:type="dxa"/>
            <w:shd w:val="clear" w:color="auto" w:fill="E6E6E6"/>
            <w:noWrap/>
          </w:tcPr>
          <w:p w14:paraId="6939EDED" w14:textId="77777777" w:rsidR="002E1B08" w:rsidRDefault="00000000">
            <w:pPr>
              <w:pStyle w:val="TableHead"/>
            </w:pPr>
            <w:r>
              <w:t>Data Type</w:t>
            </w:r>
          </w:p>
        </w:tc>
        <w:tc>
          <w:tcPr>
            <w:tcW w:w="864" w:type="dxa"/>
            <w:shd w:val="clear" w:color="auto" w:fill="E6E6E6"/>
            <w:noWrap/>
          </w:tcPr>
          <w:p w14:paraId="6E6988FE" w14:textId="77777777" w:rsidR="002E1B08" w:rsidRDefault="00000000">
            <w:pPr>
              <w:pStyle w:val="TableHead"/>
            </w:pPr>
            <w:r>
              <w:t>CONF#</w:t>
            </w:r>
          </w:p>
        </w:tc>
        <w:tc>
          <w:tcPr>
            <w:tcW w:w="864" w:type="dxa"/>
            <w:shd w:val="clear" w:color="auto" w:fill="E6E6E6"/>
            <w:noWrap/>
          </w:tcPr>
          <w:p w14:paraId="61B967B1" w14:textId="77777777" w:rsidR="002E1B08" w:rsidRDefault="00000000">
            <w:pPr>
              <w:pStyle w:val="TableHead"/>
            </w:pPr>
            <w:r>
              <w:t>Value</w:t>
            </w:r>
          </w:p>
        </w:tc>
      </w:tr>
      <w:tr w:rsidR="002E1B08" w14:paraId="34FA2274" w14:textId="77777777">
        <w:trPr>
          <w:jc w:val="center"/>
        </w:trPr>
        <w:tc>
          <w:tcPr>
            <w:tcW w:w="10160" w:type="dxa"/>
            <w:gridSpan w:val="6"/>
          </w:tcPr>
          <w:p w14:paraId="45D26F06" w14:textId="77777777" w:rsidR="002E1B08" w:rsidRDefault="00000000">
            <w:pPr>
              <w:pStyle w:val="TableText"/>
            </w:pPr>
            <w:r>
              <w:t>ClinicalDocument (identifier: urn:hl7ii:2.16.840.1.113883.10.20.22.1.1:2023-05-01)</w:t>
            </w:r>
          </w:p>
        </w:tc>
      </w:tr>
      <w:tr w:rsidR="002E1B08" w14:paraId="1B104559" w14:textId="77777777">
        <w:trPr>
          <w:jc w:val="center"/>
        </w:trPr>
        <w:tc>
          <w:tcPr>
            <w:tcW w:w="3345" w:type="dxa"/>
          </w:tcPr>
          <w:p w14:paraId="7B089DD8" w14:textId="77777777" w:rsidR="002E1B08" w:rsidRDefault="00000000">
            <w:pPr>
              <w:pStyle w:val="TableText"/>
            </w:pPr>
            <w:r>
              <w:tab/>
              <w:t>realmCode</w:t>
            </w:r>
          </w:p>
        </w:tc>
        <w:tc>
          <w:tcPr>
            <w:tcW w:w="720" w:type="dxa"/>
          </w:tcPr>
          <w:p w14:paraId="149C6247" w14:textId="77777777" w:rsidR="002E1B08" w:rsidRDefault="00000000">
            <w:pPr>
              <w:pStyle w:val="TableText"/>
            </w:pPr>
            <w:r>
              <w:t>1..1</w:t>
            </w:r>
          </w:p>
        </w:tc>
        <w:tc>
          <w:tcPr>
            <w:tcW w:w="1152" w:type="dxa"/>
          </w:tcPr>
          <w:p w14:paraId="4E730C8B" w14:textId="77777777" w:rsidR="002E1B08" w:rsidRDefault="00000000">
            <w:pPr>
              <w:pStyle w:val="TableText"/>
            </w:pPr>
            <w:r>
              <w:t>SHALL</w:t>
            </w:r>
          </w:p>
        </w:tc>
        <w:tc>
          <w:tcPr>
            <w:tcW w:w="864" w:type="dxa"/>
          </w:tcPr>
          <w:p w14:paraId="2EB506AA" w14:textId="77777777" w:rsidR="002E1B08" w:rsidRDefault="002E1B08">
            <w:pPr>
              <w:pStyle w:val="TableText"/>
            </w:pPr>
          </w:p>
        </w:tc>
        <w:tc>
          <w:tcPr>
            <w:tcW w:w="1104" w:type="dxa"/>
          </w:tcPr>
          <w:p w14:paraId="71CD7D40" w14:textId="77777777" w:rsidR="002E1B08" w:rsidRDefault="00000000">
            <w:pPr>
              <w:pStyle w:val="TableText"/>
            </w:pPr>
            <w:hyperlink w:anchor="C_4537-16791">
              <w:r>
                <w:rPr>
                  <w:rStyle w:val="HyperlinkText9pt"/>
                </w:rPr>
                <w:t>4537-16791</w:t>
              </w:r>
            </w:hyperlink>
          </w:p>
        </w:tc>
        <w:tc>
          <w:tcPr>
            <w:tcW w:w="2975" w:type="dxa"/>
          </w:tcPr>
          <w:p w14:paraId="734AE3C1" w14:textId="77777777" w:rsidR="002E1B08" w:rsidRDefault="00000000">
            <w:pPr>
              <w:pStyle w:val="TableText"/>
            </w:pPr>
            <w:r>
              <w:t>US</w:t>
            </w:r>
          </w:p>
        </w:tc>
      </w:tr>
      <w:tr w:rsidR="002E1B08" w14:paraId="7504E11C" w14:textId="77777777">
        <w:trPr>
          <w:jc w:val="center"/>
        </w:trPr>
        <w:tc>
          <w:tcPr>
            <w:tcW w:w="3345" w:type="dxa"/>
          </w:tcPr>
          <w:p w14:paraId="5A411FE7" w14:textId="77777777" w:rsidR="002E1B08" w:rsidRDefault="00000000">
            <w:pPr>
              <w:pStyle w:val="TableText"/>
            </w:pPr>
            <w:r>
              <w:tab/>
              <w:t>typeId</w:t>
            </w:r>
          </w:p>
        </w:tc>
        <w:tc>
          <w:tcPr>
            <w:tcW w:w="720" w:type="dxa"/>
          </w:tcPr>
          <w:p w14:paraId="0F71C015" w14:textId="77777777" w:rsidR="002E1B08" w:rsidRDefault="00000000">
            <w:pPr>
              <w:pStyle w:val="TableText"/>
            </w:pPr>
            <w:r>
              <w:t>1..1</w:t>
            </w:r>
          </w:p>
        </w:tc>
        <w:tc>
          <w:tcPr>
            <w:tcW w:w="1152" w:type="dxa"/>
          </w:tcPr>
          <w:p w14:paraId="19E28CF8" w14:textId="77777777" w:rsidR="002E1B08" w:rsidRDefault="00000000">
            <w:pPr>
              <w:pStyle w:val="TableText"/>
            </w:pPr>
            <w:r>
              <w:t>SHALL</w:t>
            </w:r>
          </w:p>
        </w:tc>
        <w:tc>
          <w:tcPr>
            <w:tcW w:w="864" w:type="dxa"/>
          </w:tcPr>
          <w:p w14:paraId="2346C76F" w14:textId="77777777" w:rsidR="002E1B08" w:rsidRDefault="002E1B08">
            <w:pPr>
              <w:pStyle w:val="TableText"/>
            </w:pPr>
          </w:p>
        </w:tc>
        <w:tc>
          <w:tcPr>
            <w:tcW w:w="1104" w:type="dxa"/>
          </w:tcPr>
          <w:p w14:paraId="6D5DAFC8" w14:textId="77777777" w:rsidR="002E1B08" w:rsidRDefault="00000000">
            <w:pPr>
              <w:pStyle w:val="TableText"/>
            </w:pPr>
            <w:hyperlink w:anchor="C_4537-5361">
              <w:r>
                <w:rPr>
                  <w:rStyle w:val="HyperlinkText9pt"/>
                </w:rPr>
                <w:t>4537-5361</w:t>
              </w:r>
            </w:hyperlink>
          </w:p>
        </w:tc>
        <w:tc>
          <w:tcPr>
            <w:tcW w:w="2975" w:type="dxa"/>
          </w:tcPr>
          <w:p w14:paraId="3E2D9048" w14:textId="77777777" w:rsidR="002E1B08" w:rsidRDefault="002E1B08">
            <w:pPr>
              <w:pStyle w:val="TableText"/>
            </w:pPr>
          </w:p>
        </w:tc>
      </w:tr>
      <w:tr w:rsidR="002E1B08" w14:paraId="7E822F83" w14:textId="77777777">
        <w:trPr>
          <w:jc w:val="center"/>
        </w:trPr>
        <w:tc>
          <w:tcPr>
            <w:tcW w:w="3345" w:type="dxa"/>
          </w:tcPr>
          <w:p w14:paraId="573CEFE6" w14:textId="77777777" w:rsidR="002E1B08" w:rsidRDefault="00000000">
            <w:pPr>
              <w:pStyle w:val="TableText"/>
            </w:pPr>
            <w:r>
              <w:tab/>
            </w:r>
            <w:r>
              <w:tab/>
              <w:t>@root</w:t>
            </w:r>
          </w:p>
        </w:tc>
        <w:tc>
          <w:tcPr>
            <w:tcW w:w="720" w:type="dxa"/>
          </w:tcPr>
          <w:p w14:paraId="57CC26CA" w14:textId="77777777" w:rsidR="002E1B08" w:rsidRDefault="00000000">
            <w:pPr>
              <w:pStyle w:val="TableText"/>
            </w:pPr>
            <w:r>
              <w:t>1..1</w:t>
            </w:r>
          </w:p>
        </w:tc>
        <w:tc>
          <w:tcPr>
            <w:tcW w:w="1152" w:type="dxa"/>
          </w:tcPr>
          <w:p w14:paraId="4DF90439" w14:textId="77777777" w:rsidR="002E1B08" w:rsidRDefault="00000000">
            <w:pPr>
              <w:pStyle w:val="TableText"/>
            </w:pPr>
            <w:r>
              <w:t>SHALL</w:t>
            </w:r>
          </w:p>
        </w:tc>
        <w:tc>
          <w:tcPr>
            <w:tcW w:w="864" w:type="dxa"/>
          </w:tcPr>
          <w:p w14:paraId="6523EDAD" w14:textId="77777777" w:rsidR="002E1B08" w:rsidRDefault="002E1B08">
            <w:pPr>
              <w:pStyle w:val="TableText"/>
            </w:pPr>
          </w:p>
        </w:tc>
        <w:tc>
          <w:tcPr>
            <w:tcW w:w="1104" w:type="dxa"/>
          </w:tcPr>
          <w:p w14:paraId="2E61E010" w14:textId="77777777" w:rsidR="002E1B08" w:rsidRDefault="00000000">
            <w:pPr>
              <w:pStyle w:val="TableText"/>
            </w:pPr>
            <w:hyperlink w:anchor="C_4537-5250">
              <w:r>
                <w:rPr>
                  <w:rStyle w:val="HyperlinkText9pt"/>
                </w:rPr>
                <w:t>4537-5250</w:t>
              </w:r>
            </w:hyperlink>
          </w:p>
        </w:tc>
        <w:tc>
          <w:tcPr>
            <w:tcW w:w="2975" w:type="dxa"/>
          </w:tcPr>
          <w:p w14:paraId="7BDD93F6" w14:textId="77777777" w:rsidR="002E1B08" w:rsidRDefault="00000000">
            <w:pPr>
              <w:pStyle w:val="TableText"/>
            </w:pPr>
            <w:r>
              <w:t>2.16.840.1.113883.1.3</w:t>
            </w:r>
          </w:p>
        </w:tc>
      </w:tr>
      <w:tr w:rsidR="002E1B08" w14:paraId="7323CF47" w14:textId="77777777">
        <w:trPr>
          <w:jc w:val="center"/>
        </w:trPr>
        <w:tc>
          <w:tcPr>
            <w:tcW w:w="3345" w:type="dxa"/>
          </w:tcPr>
          <w:p w14:paraId="6365AB33" w14:textId="77777777" w:rsidR="002E1B08" w:rsidRDefault="00000000">
            <w:pPr>
              <w:pStyle w:val="TableText"/>
            </w:pPr>
            <w:r>
              <w:tab/>
            </w:r>
            <w:r>
              <w:tab/>
              <w:t>@extension</w:t>
            </w:r>
          </w:p>
        </w:tc>
        <w:tc>
          <w:tcPr>
            <w:tcW w:w="720" w:type="dxa"/>
          </w:tcPr>
          <w:p w14:paraId="4E65B20C" w14:textId="77777777" w:rsidR="002E1B08" w:rsidRDefault="00000000">
            <w:pPr>
              <w:pStyle w:val="TableText"/>
            </w:pPr>
            <w:r>
              <w:t>1..1</w:t>
            </w:r>
          </w:p>
        </w:tc>
        <w:tc>
          <w:tcPr>
            <w:tcW w:w="1152" w:type="dxa"/>
          </w:tcPr>
          <w:p w14:paraId="2E6C4D21" w14:textId="77777777" w:rsidR="002E1B08" w:rsidRDefault="00000000">
            <w:pPr>
              <w:pStyle w:val="TableText"/>
            </w:pPr>
            <w:r>
              <w:t>SHALL</w:t>
            </w:r>
          </w:p>
        </w:tc>
        <w:tc>
          <w:tcPr>
            <w:tcW w:w="864" w:type="dxa"/>
          </w:tcPr>
          <w:p w14:paraId="0BD7AB81" w14:textId="77777777" w:rsidR="002E1B08" w:rsidRDefault="002E1B08">
            <w:pPr>
              <w:pStyle w:val="TableText"/>
            </w:pPr>
          </w:p>
        </w:tc>
        <w:tc>
          <w:tcPr>
            <w:tcW w:w="1104" w:type="dxa"/>
          </w:tcPr>
          <w:p w14:paraId="6BDB3666" w14:textId="77777777" w:rsidR="002E1B08" w:rsidRDefault="00000000">
            <w:pPr>
              <w:pStyle w:val="TableText"/>
            </w:pPr>
            <w:hyperlink w:anchor="C_4537-5251">
              <w:r>
                <w:rPr>
                  <w:rStyle w:val="HyperlinkText9pt"/>
                </w:rPr>
                <w:t>4537-5251</w:t>
              </w:r>
            </w:hyperlink>
          </w:p>
        </w:tc>
        <w:tc>
          <w:tcPr>
            <w:tcW w:w="2975" w:type="dxa"/>
          </w:tcPr>
          <w:p w14:paraId="53C2CC48" w14:textId="77777777" w:rsidR="002E1B08" w:rsidRDefault="00000000">
            <w:pPr>
              <w:pStyle w:val="TableText"/>
            </w:pPr>
            <w:r>
              <w:t>POCD_HD000040</w:t>
            </w:r>
          </w:p>
        </w:tc>
      </w:tr>
      <w:tr w:rsidR="002E1B08" w14:paraId="0BE8F074" w14:textId="77777777">
        <w:trPr>
          <w:jc w:val="center"/>
        </w:trPr>
        <w:tc>
          <w:tcPr>
            <w:tcW w:w="3345" w:type="dxa"/>
          </w:tcPr>
          <w:p w14:paraId="3FD3D0ED" w14:textId="77777777" w:rsidR="002E1B08" w:rsidRDefault="00000000">
            <w:pPr>
              <w:pStyle w:val="TableText"/>
            </w:pPr>
            <w:r>
              <w:tab/>
              <w:t>templateId</w:t>
            </w:r>
          </w:p>
        </w:tc>
        <w:tc>
          <w:tcPr>
            <w:tcW w:w="720" w:type="dxa"/>
          </w:tcPr>
          <w:p w14:paraId="3C02F0EF" w14:textId="77777777" w:rsidR="002E1B08" w:rsidRDefault="00000000">
            <w:pPr>
              <w:pStyle w:val="TableText"/>
            </w:pPr>
            <w:r>
              <w:t>1..1</w:t>
            </w:r>
          </w:p>
        </w:tc>
        <w:tc>
          <w:tcPr>
            <w:tcW w:w="1152" w:type="dxa"/>
          </w:tcPr>
          <w:p w14:paraId="57E1DCAF" w14:textId="77777777" w:rsidR="002E1B08" w:rsidRDefault="00000000">
            <w:pPr>
              <w:pStyle w:val="TableText"/>
            </w:pPr>
            <w:r>
              <w:t>SHALL</w:t>
            </w:r>
          </w:p>
        </w:tc>
        <w:tc>
          <w:tcPr>
            <w:tcW w:w="864" w:type="dxa"/>
          </w:tcPr>
          <w:p w14:paraId="0EDC19F1" w14:textId="77777777" w:rsidR="002E1B08" w:rsidRDefault="002E1B08">
            <w:pPr>
              <w:pStyle w:val="TableText"/>
            </w:pPr>
          </w:p>
        </w:tc>
        <w:tc>
          <w:tcPr>
            <w:tcW w:w="1104" w:type="dxa"/>
          </w:tcPr>
          <w:p w14:paraId="2CDBE966" w14:textId="77777777" w:rsidR="002E1B08" w:rsidRDefault="00000000">
            <w:pPr>
              <w:pStyle w:val="TableText"/>
            </w:pPr>
            <w:hyperlink w:anchor="C_4537-5252">
              <w:r>
                <w:rPr>
                  <w:rStyle w:val="HyperlinkText9pt"/>
                </w:rPr>
                <w:t>4537-5252</w:t>
              </w:r>
            </w:hyperlink>
          </w:p>
        </w:tc>
        <w:tc>
          <w:tcPr>
            <w:tcW w:w="2975" w:type="dxa"/>
          </w:tcPr>
          <w:p w14:paraId="0B95C666" w14:textId="77777777" w:rsidR="002E1B08" w:rsidRDefault="002E1B08">
            <w:pPr>
              <w:pStyle w:val="TableText"/>
            </w:pPr>
          </w:p>
        </w:tc>
      </w:tr>
      <w:tr w:rsidR="002E1B08" w14:paraId="5EC5EDBC" w14:textId="77777777">
        <w:trPr>
          <w:jc w:val="center"/>
        </w:trPr>
        <w:tc>
          <w:tcPr>
            <w:tcW w:w="3345" w:type="dxa"/>
          </w:tcPr>
          <w:p w14:paraId="025D4ADE" w14:textId="77777777" w:rsidR="002E1B08" w:rsidRDefault="00000000">
            <w:pPr>
              <w:pStyle w:val="TableText"/>
            </w:pPr>
            <w:r>
              <w:tab/>
            </w:r>
            <w:r>
              <w:tab/>
              <w:t>@root</w:t>
            </w:r>
          </w:p>
        </w:tc>
        <w:tc>
          <w:tcPr>
            <w:tcW w:w="720" w:type="dxa"/>
          </w:tcPr>
          <w:p w14:paraId="500DC704" w14:textId="77777777" w:rsidR="002E1B08" w:rsidRDefault="00000000">
            <w:pPr>
              <w:pStyle w:val="TableText"/>
            </w:pPr>
            <w:r>
              <w:t>1..1</w:t>
            </w:r>
          </w:p>
        </w:tc>
        <w:tc>
          <w:tcPr>
            <w:tcW w:w="1152" w:type="dxa"/>
          </w:tcPr>
          <w:p w14:paraId="3B98D047" w14:textId="77777777" w:rsidR="002E1B08" w:rsidRDefault="00000000">
            <w:pPr>
              <w:pStyle w:val="TableText"/>
            </w:pPr>
            <w:r>
              <w:t>SHALL</w:t>
            </w:r>
          </w:p>
        </w:tc>
        <w:tc>
          <w:tcPr>
            <w:tcW w:w="864" w:type="dxa"/>
          </w:tcPr>
          <w:p w14:paraId="707B0CE1" w14:textId="77777777" w:rsidR="002E1B08" w:rsidRDefault="002E1B08">
            <w:pPr>
              <w:pStyle w:val="TableText"/>
            </w:pPr>
          </w:p>
        </w:tc>
        <w:tc>
          <w:tcPr>
            <w:tcW w:w="1104" w:type="dxa"/>
          </w:tcPr>
          <w:p w14:paraId="3BAA12D1" w14:textId="77777777" w:rsidR="002E1B08" w:rsidRDefault="00000000">
            <w:pPr>
              <w:pStyle w:val="TableText"/>
            </w:pPr>
            <w:hyperlink w:anchor="C_4537-10036">
              <w:r>
                <w:rPr>
                  <w:rStyle w:val="HyperlinkText9pt"/>
                </w:rPr>
                <w:t>4537-10036</w:t>
              </w:r>
            </w:hyperlink>
          </w:p>
        </w:tc>
        <w:tc>
          <w:tcPr>
            <w:tcW w:w="2975" w:type="dxa"/>
          </w:tcPr>
          <w:p w14:paraId="06A0B82B" w14:textId="77777777" w:rsidR="002E1B08" w:rsidRDefault="00000000">
            <w:pPr>
              <w:pStyle w:val="TableText"/>
            </w:pPr>
            <w:r>
              <w:t>2.16.840.1.113883.10.20.22.1.1</w:t>
            </w:r>
          </w:p>
        </w:tc>
      </w:tr>
      <w:tr w:rsidR="002E1B08" w14:paraId="303F4AA3" w14:textId="77777777">
        <w:trPr>
          <w:jc w:val="center"/>
        </w:trPr>
        <w:tc>
          <w:tcPr>
            <w:tcW w:w="3345" w:type="dxa"/>
          </w:tcPr>
          <w:p w14:paraId="6A3E3443" w14:textId="77777777" w:rsidR="002E1B08" w:rsidRDefault="00000000">
            <w:pPr>
              <w:pStyle w:val="TableText"/>
            </w:pPr>
            <w:r>
              <w:tab/>
            </w:r>
            <w:r>
              <w:tab/>
              <w:t>@extension</w:t>
            </w:r>
          </w:p>
        </w:tc>
        <w:tc>
          <w:tcPr>
            <w:tcW w:w="720" w:type="dxa"/>
          </w:tcPr>
          <w:p w14:paraId="6F67EEEA" w14:textId="77777777" w:rsidR="002E1B08" w:rsidRDefault="00000000">
            <w:pPr>
              <w:pStyle w:val="TableText"/>
            </w:pPr>
            <w:r>
              <w:t>1..1</w:t>
            </w:r>
          </w:p>
        </w:tc>
        <w:tc>
          <w:tcPr>
            <w:tcW w:w="1152" w:type="dxa"/>
          </w:tcPr>
          <w:p w14:paraId="01457B87" w14:textId="77777777" w:rsidR="002E1B08" w:rsidRDefault="00000000">
            <w:pPr>
              <w:pStyle w:val="TableText"/>
            </w:pPr>
            <w:r>
              <w:t>SHALL</w:t>
            </w:r>
          </w:p>
        </w:tc>
        <w:tc>
          <w:tcPr>
            <w:tcW w:w="864" w:type="dxa"/>
          </w:tcPr>
          <w:p w14:paraId="61A08889" w14:textId="77777777" w:rsidR="002E1B08" w:rsidRDefault="002E1B08">
            <w:pPr>
              <w:pStyle w:val="TableText"/>
            </w:pPr>
          </w:p>
        </w:tc>
        <w:tc>
          <w:tcPr>
            <w:tcW w:w="1104" w:type="dxa"/>
          </w:tcPr>
          <w:p w14:paraId="66A2ED33" w14:textId="77777777" w:rsidR="002E1B08" w:rsidRDefault="00000000">
            <w:pPr>
              <w:pStyle w:val="TableText"/>
            </w:pPr>
            <w:hyperlink w:anchor="C_4537-32503">
              <w:r>
                <w:rPr>
                  <w:rStyle w:val="HyperlinkText9pt"/>
                </w:rPr>
                <w:t>4537-32503</w:t>
              </w:r>
            </w:hyperlink>
          </w:p>
        </w:tc>
        <w:tc>
          <w:tcPr>
            <w:tcW w:w="2975" w:type="dxa"/>
          </w:tcPr>
          <w:p w14:paraId="1372A562" w14:textId="77777777" w:rsidR="002E1B08" w:rsidRDefault="00000000">
            <w:pPr>
              <w:pStyle w:val="TableText"/>
            </w:pPr>
            <w:r>
              <w:t>2023-05-01</w:t>
            </w:r>
          </w:p>
        </w:tc>
      </w:tr>
      <w:tr w:rsidR="002E1B08" w14:paraId="265D22BD" w14:textId="77777777">
        <w:trPr>
          <w:jc w:val="center"/>
        </w:trPr>
        <w:tc>
          <w:tcPr>
            <w:tcW w:w="3345" w:type="dxa"/>
          </w:tcPr>
          <w:p w14:paraId="071F253C" w14:textId="77777777" w:rsidR="002E1B08" w:rsidRDefault="00000000">
            <w:pPr>
              <w:pStyle w:val="TableText"/>
            </w:pPr>
            <w:r>
              <w:tab/>
              <w:t>id</w:t>
            </w:r>
          </w:p>
        </w:tc>
        <w:tc>
          <w:tcPr>
            <w:tcW w:w="720" w:type="dxa"/>
          </w:tcPr>
          <w:p w14:paraId="50E4365A" w14:textId="77777777" w:rsidR="002E1B08" w:rsidRDefault="00000000">
            <w:pPr>
              <w:pStyle w:val="TableText"/>
            </w:pPr>
            <w:r>
              <w:t>1..1</w:t>
            </w:r>
          </w:p>
        </w:tc>
        <w:tc>
          <w:tcPr>
            <w:tcW w:w="1152" w:type="dxa"/>
          </w:tcPr>
          <w:p w14:paraId="5E060671" w14:textId="77777777" w:rsidR="002E1B08" w:rsidRDefault="00000000">
            <w:pPr>
              <w:pStyle w:val="TableText"/>
            </w:pPr>
            <w:r>
              <w:t>SHALL</w:t>
            </w:r>
          </w:p>
        </w:tc>
        <w:tc>
          <w:tcPr>
            <w:tcW w:w="864" w:type="dxa"/>
          </w:tcPr>
          <w:p w14:paraId="2831FE89" w14:textId="77777777" w:rsidR="002E1B08" w:rsidRDefault="002E1B08">
            <w:pPr>
              <w:pStyle w:val="TableText"/>
            </w:pPr>
          </w:p>
        </w:tc>
        <w:tc>
          <w:tcPr>
            <w:tcW w:w="1104" w:type="dxa"/>
          </w:tcPr>
          <w:p w14:paraId="20FE8D50" w14:textId="77777777" w:rsidR="002E1B08" w:rsidRDefault="00000000">
            <w:pPr>
              <w:pStyle w:val="TableText"/>
            </w:pPr>
            <w:hyperlink w:anchor="C_4537-5363">
              <w:r>
                <w:rPr>
                  <w:rStyle w:val="HyperlinkText9pt"/>
                </w:rPr>
                <w:t>4537-5363</w:t>
              </w:r>
            </w:hyperlink>
          </w:p>
        </w:tc>
        <w:tc>
          <w:tcPr>
            <w:tcW w:w="2975" w:type="dxa"/>
          </w:tcPr>
          <w:p w14:paraId="607FEABC" w14:textId="77777777" w:rsidR="002E1B08" w:rsidRDefault="002E1B08">
            <w:pPr>
              <w:pStyle w:val="TableText"/>
            </w:pPr>
          </w:p>
        </w:tc>
      </w:tr>
      <w:tr w:rsidR="002E1B08" w14:paraId="785450D9" w14:textId="77777777">
        <w:trPr>
          <w:jc w:val="center"/>
        </w:trPr>
        <w:tc>
          <w:tcPr>
            <w:tcW w:w="3345" w:type="dxa"/>
          </w:tcPr>
          <w:p w14:paraId="5E0A6A79" w14:textId="77777777" w:rsidR="002E1B08" w:rsidRDefault="00000000">
            <w:pPr>
              <w:pStyle w:val="TableText"/>
            </w:pPr>
            <w:r>
              <w:tab/>
              <w:t>code</w:t>
            </w:r>
          </w:p>
        </w:tc>
        <w:tc>
          <w:tcPr>
            <w:tcW w:w="720" w:type="dxa"/>
          </w:tcPr>
          <w:p w14:paraId="50A39E8A" w14:textId="77777777" w:rsidR="002E1B08" w:rsidRDefault="00000000">
            <w:pPr>
              <w:pStyle w:val="TableText"/>
            </w:pPr>
            <w:r>
              <w:t>1..1</w:t>
            </w:r>
          </w:p>
        </w:tc>
        <w:tc>
          <w:tcPr>
            <w:tcW w:w="1152" w:type="dxa"/>
          </w:tcPr>
          <w:p w14:paraId="3005F444" w14:textId="77777777" w:rsidR="002E1B08" w:rsidRDefault="00000000">
            <w:pPr>
              <w:pStyle w:val="TableText"/>
            </w:pPr>
            <w:r>
              <w:t>SHALL</w:t>
            </w:r>
          </w:p>
        </w:tc>
        <w:tc>
          <w:tcPr>
            <w:tcW w:w="864" w:type="dxa"/>
          </w:tcPr>
          <w:p w14:paraId="6F78B043" w14:textId="77777777" w:rsidR="002E1B08" w:rsidRDefault="002E1B08">
            <w:pPr>
              <w:pStyle w:val="TableText"/>
            </w:pPr>
          </w:p>
        </w:tc>
        <w:tc>
          <w:tcPr>
            <w:tcW w:w="1104" w:type="dxa"/>
          </w:tcPr>
          <w:p w14:paraId="040EF933" w14:textId="77777777" w:rsidR="002E1B08" w:rsidRDefault="00000000">
            <w:pPr>
              <w:pStyle w:val="TableText"/>
            </w:pPr>
            <w:hyperlink w:anchor="C_4537-5253">
              <w:r>
                <w:rPr>
                  <w:rStyle w:val="HyperlinkText9pt"/>
                </w:rPr>
                <w:t>4537-5253</w:t>
              </w:r>
            </w:hyperlink>
          </w:p>
        </w:tc>
        <w:tc>
          <w:tcPr>
            <w:tcW w:w="2975" w:type="dxa"/>
          </w:tcPr>
          <w:p w14:paraId="4D7ABA92" w14:textId="77777777" w:rsidR="002E1B08" w:rsidRDefault="002E1B08">
            <w:pPr>
              <w:pStyle w:val="TableText"/>
            </w:pPr>
          </w:p>
        </w:tc>
      </w:tr>
      <w:tr w:rsidR="002E1B08" w14:paraId="08B8FAB3" w14:textId="77777777">
        <w:trPr>
          <w:jc w:val="center"/>
        </w:trPr>
        <w:tc>
          <w:tcPr>
            <w:tcW w:w="3345" w:type="dxa"/>
          </w:tcPr>
          <w:p w14:paraId="55AE7E8E" w14:textId="77777777" w:rsidR="002E1B08" w:rsidRDefault="00000000">
            <w:pPr>
              <w:pStyle w:val="TableText"/>
            </w:pPr>
            <w:r>
              <w:tab/>
              <w:t>title</w:t>
            </w:r>
          </w:p>
        </w:tc>
        <w:tc>
          <w:tcPr>
            <w:tcW w:w="720" w:type="dxa"/>
          </w:tcPr>
          <w:p w14:paraId="2239F2D1" w14:textId="77777777" w:rsidR="002E1B08" w:rsidRDefault="00000000">
            <w:pPr>
              <w:pStyle w:val="TableText"/>
            </w:pPr>
            <w:r>
              <w:t>1..1</w:t>
            </w:r>
          </w:p>
        </w:tc>
        <w:tc>
          <w:tcPr>
            <w:tcW w:w="1152" w:type="dxa"/>
          </w:tcPr>
          <w:p w14:paraId="2424FE9D" w14:textId="77777777" w:rsidR="002E1B08" w:rsidRDefault="00000000">
            <w:pPr>
              <w:pStyle w:val="TableText"/>
            </w:pPr>
            <w:r>
              <w:t>SHALL</w:t>
            </w:r>
          </w:p>
        </w:tc>
        <w:tc>
          <w:tcPr>
            <w:tcW w:w="864" w:type="dxa"/>
          </w:tcPr>
          <w:p w14:paraId="3A4899D6" w14:textId="77777777" w:rsidR="002E1B08" w:rsidRDefault="002E1B08">
            <w:pPr>
              <w:pStyle w:val="TableText"/>
            </w:pPr>
          </w:p>
        </w:tc>
        <w:tc>
          <w:tcPr>
            <w:tcW w:w="1104" w:type="dxa"/>
          </w:tcPr>
          <w:p w14:paraId="0E42878E" w14:textId="77777777" w:rsidR="002E1B08" w:rsidRDefault="00000000">
            <w:pPr>
              <w:pStyle w:val="TableText"/>
            </w:pPr>
            <w:hyperlink w:anchor="C_4537-5254">
              <w:r>
                <w:rPr>
                  <w:rStyle w:val="HyperlinkText9pt"/>
                </w:rPr>
                <w:t>4537-5254</w:t>
              </w:r>
            </w:hyperlink>
          </w:p>
        </w:tc>
        <w:tc>
          <w:tcPr>
            <w:tcW w:w="2975" w:type="dxa"/>
          </w:tcPr>
          <w:p w14:paraId="2956F9C6" w14:textId="77777777" w:rsidR="002E1B08" w:rsidRDefault="002E1B08">
            <w:pPr>
              <w:pStyle w:val="TableText"/>
            </w:pPr>
          </w:p>
        </w:tc>
      </w:tr>
      <w:tr w:rsidR="002E1B08" w14:paraId="277CB193" w14:textId="77777777">
        <w:trPr>
          <w:jc w:val="center"/>
        </w:trPr>
        <w:tc>
          <w:tcPr>
            <w:tcW w:w="3345" w:type="dxa"/>
          </w:tcPr>
          <w:p w14:paraId="3B76495E" w14:textId="77777777" w:rsidR="002E1B08" w:rsidRDefault="00000000">
            <w:pPr>
              <w:pStyle w:val="TableText"/>
            </w:pPr>
            <w:r>
              <w:tab/>
              <w:t>effectiveTime</w:t>
            </w:r>
          </w:p>
        </w:tc>
        <w:tc>
          <w:tcPr>
            <w:tcW w:w="720" w:type="dxa"/>
          </w:tcPr>
          <w:p w14:paraId="43E978A9" w14:textId="77777777" w:rsidR="002E1B08" w:rsidRDefault="00000000">
            <w:pPr>
              <w:pStyle w:val="TableText"/>
            </w:pPr>
            <w:r>
              <w:t>1..1</w:t>
            </w:r>
          </w:p>
        </w:tc>
        <w:tc>
          <w:tcPr>
            <w:tcW w:w="1152" w:type="dxa"/>
          </w:tcPr>
          <w:p w14:paraId="6EC6B93E" w14:textId="77777777" w:rsidR="002E1B08" w:rsidRDefault="00000000">
            <w:pPr>
              <w:pStyle w:val="TableText"/>
            </w:pPr>
            <w:r>
              <w:t>SHALL</w:t>
            </w:r>
          </w:p>
        </w:tc>
        <w:tc>
          <w:tcPr>
            <w:tcW w:w="864" w:type="dxa"/>
          </w:tcPr>
          <w:p w14:paraId="58BD7529" w14:textId="77777777" w:rsidR="002E1B08" w:rsidRDefault="002E1B08">
            <w:pPr>
              <w:pStyle w:val="TableText"/>
            </w:pPr>
          </w:p>
        </w:tc>
        <w:tc>
          <w:tcPr>
            <w:tcW w:w="1104" w:type="dxa"/>
          </w:tcPr>
          <w:p w14:paraId="774486A0" w14:textId="77777777" w:rsidR="002E1B08" w:rsidRDefault="00000000">
            <w:pPr>
              <w:pStyle w:val="TableText"/>
            </w:pPr>
            <w:hyperlink w:anchor="C_4537-5256">
              <w:r>
                <w:rPr>
                  <w:rStyle w:val="HyperlinkText9pt"/>
                </w:rPr>
                <w:t>4537-5256</w:t>
              </w:r>
            </w:hyperlink>
          </w:p>
        </w:tc>
        <w:tc>
          <w:tcPr>
            <w:tcW w:w="2975" w:type="dxa"/>
          </w:tcPr>
          <w:p w14:paraId="1AED9513" w14:textId="77777777" w:rsidR="002E1B08" w:rsidRDefault="00000000">
            <w:pPr>
              <w:pStyle w:val="TableText"/>
            </w:pPr>
            <w:r>
              <w:t>US Realm Date and Time (DTM.US.FIELDED) (identifier: urn:oid:2.16.840.1.113883.10.20.22.5.4</w:t>
            </w:r>
          </w:p>
        </w:tc>
      </w:tr>
      <w:tr w:rsidR="002E1B08" w14:paraId="3C3CE04C" w14:textId="77777777">
        <w:trPr>
          <w:jc w:val="center"/>
        </w:trPr>
        <w:tc>
          <w:tcPr>
            <w:tcW w:w="3345" w:type="dxa"/>
          </w:tcPr>
          <w:p w14:paraId="75B52CAA" w14:textId="77777777" w:rsidR="002E1B08" w:rsidRDefault="00000000">
            <w:pPr>
              <w:pStyle w:val="TableText"/>
            </w:pPr>
            <w:r>
              <w:tab/>
              <w:t>confidentialityCode</w:t>
            </w:r>
          </w:p>
        </w:tc>
        <w:tc>
          <w:tcPr>
            <w:tcW w:w="720" w:type="dxa"/>
          </w:tcPr>
          <w:p w14:paraId="427F74E9" w14:textId="77777777" w:rsidR="002E1B08" w:rsidRDefault="00000000">
            <w:pPr>
              <w:pStyle w:val="TableText"/>
            </w:pPr>
            <w:r>
              <w:t>1..1</w:t>
            </w:r>
          </w:p>
        </w:tc>
        <w:tc>
          <w:tcPr>
            <w:tcW w:w="1152" w:type="dxa"/>
          </w:tcPr>
          <w:p w14:paraId="2EB4F1ED" w14:textId="77777777" w:rsidR="002E1B08" w:rsidRDefault="00000000">
            <w:pPr>
              <w:pStyle w:val="TableText"/>
            </w:pPr>
            <w:r>
              <w:t>SHALL</w:t>
            </w:r>
          </w:p>
        </w:tc>
        <w:tc>
          <w:tcPr>
            <w:tcW w:w="864" w:type="dxa"/>
          </w:tcPr>
          <w:p w14:paraId="6EB1DE6C" w14:textId="77777777" w:rsidR="002E1B08" w:rsidRDefault="002E1B08">
            <w:pPr>
              <w:pStyle w:val="TableText"/>
            </w:pPr>
          </w:p>
        </w:tc>
        <w:tc>
          <w:tcPr>
            <w:tcW w:w="1104" w:type="dxa"/>
          </w:tcPr>
          <w:p w14:paraId="38AEC075" w14:textId="77777777" w:rsidR="002E1B08" w:rsidRDefault="00000000">
            <w:pPr>
              <w:pStyle w:val="TableText"/>
            </w:pPr>
            <w:hyperlink w:anchor="C_4537-5259">
              <w:r>
                <w:rPr>
                  <w:rStyle w:val="HyperlinkText9pt"/>
                </w:rPr>
                <w:t>4537-5259</w:t>
              </w:r>
            </w:hyperlink>
          </w:p>
        </w:tc>
        <w:tc>
          <w:tcPr>
            <w:tcW w:w="2975" w:type="dxa"/>
          </w:tcPr>
          <w:p w14:paraId="231A1FA6" w14:textId="77777777" w:rsidR="002E1B08" w:rsidRDefault="00000000">
            <w:pPr>
              <w:pStyle w:val="TableText"/>
            </w:pPr>
            <w:r>
              <w:t>urn:oid:2.16.840.1.113883.1.11.16926 (HL7 BasicConfidentialityKind)</w:t>
            </w:r>
          </w:p>
        </w:tc>
      </w:tr>
      <w:tr w:rsidR="002E1B08" w14:paraId="39FC4D0C" w14:textId="77777777">
        <w:trPr>
          <w:jc w:val="center"/>
        </w:trPr>
        <w:tc>
          <w:tcPr>
            <w:tcW w:w="3345" w:type="dxa"/>
          </w:tcPr>
          <w:p w14:paraId="067597E8" w14:textId="77777777" w:rsidR="002E1B08" w:rsidRDefault="00000000">
            <w:pPr>
              <w:pStyle w:val="TableText"/>
            </w:pPr>
            <w:r>
              <w:tab/>
              <w:t>languageCode</w:t>
            </w:r>
          </w:p>
        </w:tc>
        <w:tc>
          <w:tcPr>
            <w:tcW w:w="720" w:type="dxa"/>
          </w:tcPr>
          <w:p w14:paraId="68516004" w14:textId="77777777" w:rsidR="002E1B08" w:rsidRDefault="00000000">
            <w:pPr>
              <w:pStyle w:val="TableText"/>
            </w:pPr>
            <w:r>
              <w:t>1..1</w:t>
            </w:r>
          </w:p>
        </w:tc>
        <w:tc>
          <w:tcPr>
            <w:tcW w:w="1152" w:type="dxa"/>
          </w:tcPr>
          <w:p w14:paraId="14DD7743" w14:textId="77777777" w:rsidR="002E1B08" w:rsidRDefault="00000000">
            <w:pPr>
              <w:pStyle w:val="TableText"/>
            </w:pPr>
            <w:r>
              <w:t>SHALL</w:t>
            </w:r>
          </w:p>
        </w:tc>
        <w:tc>
          <w:tcPr>
            <w:tcW w:w="864" w:type="dxa"/>
          </w:tcPr>
          <w:p w14:paraId="0F34F7D8" w14:textId="77777777" w:rsidR="002E1B08" w:rsidRDefault="002E1B08">
            <w:pPr>
              <w:pStyle w:val="TableText"/>
            </w:pPr>
          </w:p>
        </w:tc>
        <w:tc>
          <w:tcPr>
            <w:tcW w:w="1104" w:type="dxa"/>
          </w:tcPr>
          <w:p w14:paraId="7E14DD47" w14:textId="77777777" w:rsidR="002E1B08" w:rsidRDefault="00000000">
            <w:pPr>
              <w:pStyle w:val="TableText"/>
            </w:pPr>
            <w:hyperlink w:anchor="C_4537-5372">
              <w:r>
                <w:rPr>
                  <w:rStyle w:val="HyperlinkText9pt"/>
                </w:rPr>
                <w:t>4537-5372</w:t>
              </w:r>
            </w:hyperlink>
          </w:p>
        </w:tc>
        <w:tc>
          <w:tcPr>
            <w:tcW w:w="2975" w:type="dxa"/>
          </w:tcPr>
          <w:p w14:paraId="0179D566" w14:textId="77777777" w:rsidR="002E1B08" w:rsidRDefault="00000000">
            <w:pPr>
              <w:pStyle w:val="TableText"/>
            </w:pPr>
            <w:r>
              <w:t>urn:oid:2.16.840.1.113883.1.11.11526 (Language)</w:t>
            </w:r>
          </w:p>
        </w:tc>
      </w:tr>
      <w:tr w:rsidR="002E1B08" w14:paraId="4C291309" w14:textId="77777777">
        <w:trPr>
          <w:jc w:val="center"/>
        </w:trPr>
        <w:tc>
          <w:tcPr>
            <w:tcW w:w="3345" w:type="dxa"/>
          </w:tcPr>
          <w:p w14:paraId="1F249889" w14:textId="77777777" w:rsidR="002E1B08" w:rsidRDefault="00000000">
            <w:pPr>
              <w:pStyle w:val="TableText"/>
            </w:pPr>
            <w:r>
              <w:tab/>
              <w:t>setId</w:t>
            </w:r>
          </w:p>
        </w:tc>
        <w:tc>
          <w:tcPr>
            <w:tcW w:w="720" w:type="dxa"/>
          </w:tcPr>
          <w:p w14:paraId="59FC702C" w14:textId="77777777" w:rsidR="002E1B08" w:rsidRDefault="00000000">
            <w:pPr>
              <w:pStyle w:val="TableText"/>
            </w:pPr>
            <w:r>
              <w:t>0..1</w:t>
            </w:r>
          </w:p>
        </w:tc>
        <w:tc>
          <w:tcPr>
            <w:tcW w:w="1152" w:type="dxa"/>
          </w:tcPr>
          <w:p w14:paraId="44682EDC" w14:textId="77777777" w:rsidR="002E1B08" w:rsidRDefault="00000000">
            <w:pPr>
              <w:pStyle w:val="TableText"/>
            </w:pPr>
            <w:r>
              <w:t>MAY</w:t>
            </w:r>
          </w:p>
        </w:tc>
        <w:tc>
          <w:tcPr>
            <w:tcW w:w="864" w:type="dxa"/>
          </w:tcPr>
          <w:p w14:paraId="6BDA96D2" w14:textId="77777777" w:rsidR="002E1B08" w:rsidRDefault="002E1B08">
            <w:pPr>
              <w:pStyle w:val="TableText"/>
            </w:pPr>
          </w:p>
        </w:tc>
        <w:tc>
          <w:tcPr>
            <w:tcW w:w="1104" w:type="dxa"/>
          </w:tcPr>
          <w:p w14:paraId="3BD8DB85" w14:textId="77777777" w:rsidR="002E1B08" w:rsidRDefault="00000000">
            <w:pPr>
              <w:pStyle w:val="TableText"/>
            </w:pPr>
            <w:hyperlink w:anchor="C_4537-5261">
              <w:r>
                <w:rPr>
                  <w:rStyle w:val="HyperlinkText9pt"/>
                </w:rPr>
                <w:t>4537-5261</w:t>
              </w:r>
            </w:hyperlink>
          </w:p>
        </w:tc>
        <w:tc>
          <w:tcPr>
            <w:tcW w:w="2975" w:type="dxa"/>
          </w:tcPr>
          <w:p w14:paraId="096A4015" w14:textId="77777777" w:rsidR="002E1B08" w:rsidRDefault="002E1B08">
            <w:pPr>
              <w:pStyle w:val="TableText"/>
            </w:pPr>
          </w:p>
        </w:tc>
      </w:tr>
      <w:tr w:rsidR="002E1B08" w14:paraId="689BBAB8" w14:textId="77777777">
        <w:trPr>
          <w:jc w:val="center"/>
        </w:trPr>
        <w:tc>
          <w:tcPr>
            <w:tcW w:w="3345" w:type="dxa"/>
          </w:tcPr>
          <w:p w14:paraId="5ECC1CF4" w14:textId="77777777" w:rsidR="002E1B08" w:rsidRDefault="00000000">
            <w:pPr>
              <w:pStyle w:val="TableText"/>
            </w:pPr>
            <w:r>
              <w:tab/>
              <w:t>versionNumber</w:t>
            </w:r>
          </w:p>
        </w:tc>
        <w:tc>
          <w:tcPr>
            <w:tcW w:w="720" w:type="dxa"/>
          </w:tcPr>
          <w:p w14:paraId="577FB0EE" w14:textId="77777777" w:rsidR="002E1B08" w:rsidRDefault="00000000">
            <w:pPr>
              <w:pStyle w:val="TableText"/>
            </w:pPr>
            <w:r>
              <w:t>0..1</w:t>
            </w:r>
          </w:p>
        </w:tc>
        <w:tc>
          <w:tcPr>
            <w:tcW w:w="1152" w:type="dxa"/>
          </w:tcPr>
          <w:p w14:paraId="58B370B4" w14:textId="77777777" w:rsidR="002E1B08" w:rsidRDefault="00000000">
            <w:pPr>
              <w:pStyle w:val="TableText"/>
            </w:pPr>
            <w:r>
              <w:t>MAY</w:t>
            </w:r>
          </w:p>
        </w:tc>
        <w:tc>
          <w:tcPr>
            <w:tcW w:w="864" w:type="dxa"/>
          </w:tcPr>
          <w:p w14:paraId="76F785D9" w14:textId="77777777" w:rsidR="002E1B08" w:rsidRDefault="002E1B08">
            <w:pPr>
              <w:pStyle w:val="TableText"/>
            </w:pPr>
          </w:p>
        </w:tc>
        <w:tc>
          <w:tcPr>
            <w:tcW w:w="1104" w:type="dxa"/>
          </w:tcPr>
          <w:p w14:paraId="10D6DB95" w14:textId="77777777" w:rsidR="002E1B08" w:rsidRDefault="00000000">
            <w:pPr>
              <w:pStyle w:val="TableText"/>
            </w:pPr>
            <w:hyperlink w:anchor="C_4537-5264">
              <w:r>
                <w:rPr>
                  <w:rStyle w:val="HyperlinkText9pt"/>
                </w:rPr>
                <w:t>4537-5264</w:t>
              </w:r>
            </w:hyperlink>
          </w:p>
        </w:tc>
        <w:tc>
          <w:tcPr>
            <w:tcW w:w="2975" w:type="dxa"/>
          </w:tcPr>
          <w:p w14:paraId="1DB29F73" w14:textId="77777777" w:rsidR="002E1B08" w:rsidRDefault="002E1B08">
            <w:pPr>
              <w:pStyle w:val="TableText"/>
            </w:pPr>
          </w:p>
        </w:tc>
      </w:tr>
      <w:tr w:rsidR="002E1B08" w14:paraId="2623300D" w14:textId="77777777">
        <w:trPr>
          <w:jc w:val="center"/>
        </w:trPr>
        <w:tc>
          <w:tcPr>
            <w:tcW w:w="3345" w:type="dxa"/>
          </w:tcPr>
          <w:p w14:paraId="39570AAC" w14:textId="77777777" w:rsidR="002E1B08" w:rsidRDefault="00000000">
            <w:pPr>
              <w:pStyle w:val="TableText"/>
            </w:pPr>
            <w:r>
              <w:tab/>
              <w:t>recordTarget</w:t>
            </w:r>
          </w:p>
        </w:tc>
        <w:tc>
          <w:tcPr>
            <w:tcW w:w="720" w:type="dxa"/>
          </w:tcPr>
          <w:p w14:paraId="5B413C8D" w14:textId="77777777" w:rsidR="002E1B08" w:rsidRDefault="00000000">
            <w:pPr>
              <w:pStyle w:val="TableText"/>
            </w:pPr>
            <w:r>
              <w:t>1..*</w:t>
            </w:r>
          </w:p>
        </w:tc>
        <w:tc>
          <w:tcPr>
            <w:tcW w:w="1152" w:type="dxa"/>
          </w:tcPr>
          <w:p w14:paraId="70BCE5C8" w14:textId="77777777" w:rsidR="002E1B08" w:rsidRDefault="00000000">
            <w:pPr>
              <w:pStyle w:val="TableText"/>
            </w:pPr>
            <w:r>
              <w:t>SHALL</w:t>
            </w:r>
          </w:p>
        </w:tc>
        <w:tc>
          <w:tcPr>
            <w:tcW w:w="864" w:type="dxa"/>
          </w:tcPr>
          <w:p w14:paraId="19C80D77" w14:textId="77777777" w:rsidR="002E1B08" w:rsidRDefault="002E1B08">
            <w:pPr>
              <w:pStyle w:val="TableText"/>
            </w:pPr>
          </w:p>
        </w:tc>
        <w:tc>
          <w:tcPr>
            <w:tcW w:w="1104" w:type="dxa"/>
          </w:tcPr>
          <w:p w14:paraId="2AB93F9C" w14:textId="77777777" w:rsidR="002E1B08" w:rsidRDefault="00000000">
            <w:pPr>
              <w:pStyle w:val="TableText"/>
            </w:pPr>
            <w:hyperlink w:anchor="C_4537-5266">
              <w:r>
                <w:rPr>
                  <w:rStyle w:val="HyperlinkText9pt"/>
                </w:rPr>
                <w:t>4537-5266</w:t>
              </w:r>
            </w:hyperlink>
          </w:p>
        </w:tc>
        <w:tc>
          <w:tcPr>
            <w:tcW w:w="2975" w:type="dxa"/>
          </w:tcPr>
          <w:p w14:paraId="1FCA120D" w14:textId="77777777" w:rsidR="002E1B08" w:rsidRDefault="002E1B08">
            <w:pPr>
              <w:pStyle w:val="TableText"/>
            </w:pPr>
          </w:p>
        </w:tc>
      </w:tr>
      <w:tr w:rsidR="002E1B08" w14:paraId="051384BF" w14:textId="77777777">
        <w:trPr>
          <w:jc w:val="center"/>
        </w:trPr>
        <w:tc>
          <w:tcPr>
            <w:tcW w:w="3345" w:type="dxa"/>
          </w:tcPr>
          <w:p w14:paraId="2EF72676" w14:textId="77777777" w:rsidR="002E1B08" w:rsidRDefault="00000000">
            <w:pPr>
              <w:pStyle w:val="TableText"/>
            </w:pPr>
            <w:r>
              <w:tab/>
            </w:r>
            <w:r>
              <w:tab/>
              <w:t>patientRole</w:t>
            </w:r>
          </w:p>
        </w:tc>
        <w:tc>
          <w:tcPr>
            <w:tcW w:w="720" w:type="dxa"/>
          </w:tcPr>
          <w:p w14:paraId="5A8B3822" w14:textId="77777777" w:rsidR="002E1B08" w:rsidRDefault="00000000">
            <w:pPr>
              <w:pStyle w:val="TableText"/>
            </w:pPr>
            <w:r>
              <w:t>1..1</w:t>
            </w:r>
          </w:p>
        </w:tc>
        <w:tc>
          <w:tcPr>
            <w:tcW w:w="1152" w:type="dxa"/>
          </w:tcPr>
          <w:p w14:paraId="29F56431" w14:textId="77777777" w:rsidR="002E1B08" w:rsidRDefault="00000000">
            <w:pPr>
              <w:pStyle w:val="TableText"/>
            </w:pPr>
            <w:r>
              <w:t>SHALL</w:t>
            </w:r>
          </w:p>
        </w:tc>
        <w:tc>
          <w:tcPr>
            <w:tcW w:w="864" w:type="dxa"/>
          </w:tcPr>
          <w:p w14:paraId="46117E99" w14:textId="77777777" w:rsidR="002E1B08" w:rsidRDefault="002E1B08">
            <w:pPr>
              <w:pStyle w:val="TableText"/>
            </w:pPr>
          </w:p>
        </w:tc>
        <w:tc>
          <w:tcPr>
            <w:tcW w:w="1104" w:type="dxa"/>
          </w:tcPr>
          <w:p w14:paraId="28328269" w14:textId="77777777" w:rsidR="002E1B08" w:rsidRDefault="00000000">
            <w:pPr>
              <w:pStyle w:val="TableText"/>
            </w:pPr>
            <w:hyperlink w:anchor="C_4537-5267">
              <w:r>
                <w:rPr>
                  <w:rStyle w:val="HyperlinkText9pt"/>
                </w:rPr>
                <w:t>4537-5267</w:t>
              </w:r>
            </w:hyperlink>
          </w:p>
        </w:tc>
        <w:tc>
          <w:tcPr>
            <w:tcW w:w="2975" w:type="dxa"/>
          </w:tcPr>
          <w:p w14:paraId="34C1ACEB" w14:textId="77777777" w:rsidR="002E1B08" w:rsidRDefault="002E1B08">
            <w:pPr>
              <w:pStyle w:val="TableText"/>
            </w:pPr>
          </w:p>
        </w:tc>
      </w:tr>
      <w:tr w:rsidR="002E1B08" w14:paraId="6F7F68BA" w14:textId="77777777">
        <w:trPr>
          <w:jc w:val="center"/>
        </w:trPr>
        <w:tc>
          <w:tcPr>
            <w:tcW w:w="3345" w:type="dxa"/>
          </w:tcPr>
          <w:p w14:paraId="58D850E7" w14:textId="77777777" w:rsidR="002E1B08" w:rsidRDefault="00000000">
            <w:pPr>
              <w:pStyle w:val="TableText"/>
            </w:pPr>
            <w:r>
              <w:tab/>
            </w:r>
            <w:r>
              <w:tab/>
            </w:r>
            <w:r>
              <w:tab/>
              <w:t>id</w:t>
            </w:r>
          </w:p>
        </w:tc>
        <w:tc>
          <w:tcPr>
            <w:tcW w:w="720" w:type="dxa"/>
          </w:tcPr>
          <w:p w14:paraId="7DA48CA0" w14:textId="77777777" w:rsidR="002E1B08" w:rsidRDefault="00000000">
            <w:pPr>
              <w:pStyle w:val="TableText"/>
            </w:pPr>
            <w:r>
              <w:t>1..*</w:t>
            </w:r>
          </w:p>
        </w:tc>
        <w:tc>
          <w:tcPr>
            <w:tcW w:w="1152" w:type="dxa"/>
          </w:tcPr>
          <w:p w14:paraId="2CB3C6BE" w14:textId="77777777" w:rsidR="002E1B08" w:rsidRDefault="00000000">
            <w:pPr>
              <w:pStyle w:val="TableText"/>
            </w:pPr>
            <w:r>
              <w:t>SHALL</w:t>
            </w:r>
          </w:p>
        </w:tc>
        <w:tc>
          <w:tcPr>
            <w:tcW w:w="864" w:type="dxa"/>
          </w:tcPr>
          <w:p w14:paraId="07DC412A" w14:textId="77777777" w:rsidR="002E1B08" w:rsidRDefault="002E1B08">
            <w:pPr>
              <w:pStyle w:val="TableText"/>
            </w:pPr>
          </w:p>
        </w:tc>
        <w:tc>
          <w:tcPr>
            <w:tcW w:w="1104" w:type="dxa"/>
          </w:tcPr>
          <w:p w14:paraId="27BCAF71" w14:textId="77777777" w:rsidR="002E1B08" w:rsidRDefault="00000000">
            <w:pPr>
              <w:pStyle w:val="TableText"/>
            </w:pPr>
            <w:hyperlink w:anchor="C_4537-5268">
              <w:r>
                <w:rPr>
                  <w:rStyle w:val="HyperlinkText9pt"/>
                </w:rPr>
                <w:t>4537-5268</w:t>
              </w:r>
            </w:hyperlink>
          </w:p>
        </w:tc>
        <w:tc>
          <w:tcPr>
            <w:tcW w:w="2975" w:type="dxa"/>
          </w:tcPr>
          <w:p w14:paraId="0CA34AF6" w14:textId="77777777" w:rsidR="002E1B08" w:rsidRDefault="002E1B08">
            <w:pPr>
              <w:pStyle w:val="TableText"/>
            </w:pPr>
          </w:p>
        </w:tc>
      </w:tr>
      <w:tr w:rsidR="002E1B08" w14:paraId="0AF7537E" w14:textId="77777777">
        <w:trPr>
          <w:jc w:val="center"/>
        </w:trPr>
        <w:tc>
          <w:tcPr>
            <w:tcW w:w="3345" w:type="dxa"/>
          </w:tcPr>
          <w:p w14:paraId="05E18B9A" w14:textId="77777777" w:rsidR="002E1B08" w:rsidRDefault="00000000">
            <w:pPr>
              <w:pStyle w:val="TableText"/>
            </w:pPr>
            <w:r>
              <w:tab/>
            </w:r>
            <w:r>
              <w:tab/>
            </w:r>
            <w:r>
              <w:tab/>
              <w:t>addr</w:t>
            </w:r>
          </w:p>
        </w:tc>
        <w:tc>
          <w:tcPr>
            <w:tcW w:w="720" w:type="dxa"/>
          </w:tcPr>
          <w:p w14:paraId="38B5594E" w14:textId="77777777" w:rsidR="002E1B08" w:rsidRDefault="00000000">
            <w:pPr>
              <w:pStyle w:val="TableText"/>
            </w:pPr>
            <w:r>
              <w:t>1..*</w:t>
            </w:r>
          </w:p>
        </w:tc>
        <w:tc>
          <w:tcPr>
            <w:tcW w:w="1152" w:type="dxa"/>
          </w:tcPr>
          <w:p w14:paraId="202FCE52" w14:textId="77777777" w:rsidR="002E1B08" w:rsidRDefault="00000000">
            <w:pPr>
              <w:pStyle w:val="TableText"/>
            </w:pPr>
            <w:r>
              <w:t>SHALL</w:t>
            </w:r>
          </w:p>
        </w:tc>
        <w:tc>
          <w:tcPr>
            <w:tcW w:w="864" w:type="dxa"/>
          </w:tcPr>
          <w:p w14:paraId="650AD01E" w14:textId="77777777" w:rsidR="002E1B08" w:rsidRDefault="002E1B08">
            <w:pPr>
              <w:pStyle w:val="TableText"/>
            </w:pPr>
          </w:p>
        </w:tc>
        <w:tc>
          <w:tcPr>
            <w:tcW w:w="1104" w:type="dxa"/>
          </w:tcPr>
          <w:p w14:paraId="6ADEEECE" w14:textId="77777777" w:rsidR="002E1B08" w:rsidRDefault="00000000">
            <w:pPr>
              <w:pStyle w:val="TableText"/>
            </w:pPr>
            <w:hyperlink w:anchor="C_4537-5271">
              <w:r>
                <w:rPr>
                  <w:rStyle w:val="HyperlinkText9pt"/>
                </w:rPr>
                <w:t>4537-5271</w:t>
              </w:r>
            </w:hyperlink>
          </w:p>
        </w:tc>
        <w:tc>
          <w:tcPr>
            <w:tcW w:w="2975" w:type="dxa"/>
          </w:tcPr>
          <w:p w14:paraId="057C41DC" w14:textId="77777777" w:rsidR="002E1B08" w:rsidRDefault="00000000">
            <w:pPr>
              <w:pStyle w:val="TableText"/>
            </w:pPr>
            <w:r>
              <w:t>US Realm Address (AD.US.FIELDED) (identifier: urn:oid:2.16.840.1.113883.10.20.22.5.2</w:t>
            </w:r>
          </w:p>
        </w:tc>
      </w:tr>
      <w:tr w:rsidR="002E1B08" w14:paraId="7DA09064" w14:textId="77777777">
        <w:trPr>
          <w:jc w:val="center"/>
        </w:trPr>
        <w:tc>
          <w:tcPr>
            <w:tcW w:w="3345" w:type="dxa"/>
          </w:tcPr>
          <w:p w14:paraId="4D4AAF96" w14:textId="77777777" w:rsidR="002E1B08" w:rsidRDefault="00000000">
            <w:pPr>
              <w:pStyle w:val="TableText"/>
            </w:pPr>
            <w:r>
              <w:lastRenderedPageBreak/>
              <w:tab/>
            </w:r>
            <w:r>
              <w:tab/>
            </w:r>
            <w:r>
              <w:tab/>
              <w:t>telecom</w:t>
            </w:r>
          </w:p>
        </w:tc>
        <w:tc>
          <w:tcPr>
            <w:tcW w:w="720" w:type="dxa"/>
          </w:tcPr>
          <w:p w14:paraId="453EEAC7" w14:textId="77777777" w:rsidR="002E1B08" w:rsidRDefault="00000000">
            <w:pPr>
              <w:pStyle w:val="TableText"/>
            </w:pPr>
            <w:r>
              <w:t>1..*</w:t>
            </w:r>
          </w:p>
        </w:tc>
        <w:tc>
          <w:tcPr>
            <w:tcW w:w="1152" w:type="dxa"/>
          </w:tcPr>
          <w:p w14:paraId="19C1B39B" w14:textId="77777777" w:rsidR="002E1B08" w:rsidRDefault="00000000">
            <w:pPr>
              <w:pStyle w:val="TableText"/>
            </w:pPr>
            <w:r>
              <w:t>SHALL</w:t>
            </w:r>
          </w:p>
        </w:tc>
        <w:tc>
          <w:tcPr>
            <w:tcW w:w="864" w:type="dxa"/>
          </w:tcPr>
          <w:p w14:paraId="3713F695" w14:textId="77777777" w:rsidR="002E1B08" w:rsidRDefault="002E1B08">
            <w:pPr>
              <w:pStyle w:val="TableText"/>
            </w:pPr>
          </w:p>
        </w:tc>
        <w:tc>
          <w:tcPr>
            <w:tcW w:w="1104" w:type="dxa"/>
          </w:tcPr>
          <w:p w14:paraId="13E79197" w14:textId="77777777" w:rsidR="002E1B08" w:rsidRDefault="00000000">
            <w:pPr>
              <w:pStyle w:val="TableText"/>
            </w:pPr>
            <w:hyperlink w:anchor="C_4537-5280">
              <w:r>
                <w:rPr>
                  <w:rStyle w:val="HyperlinkText9pt"/>
                </w:rPr>
                <w:t>4537-5280</w:t>
              </w:r>
            </w:hyperlink>
          </w:p>
        </w:tc>
        <w:tc>
          <w:tcPr>
            <w:tcW w:w="2975" w:type="dxa"/>
          </w:tcPr>
          <w:p w14:paraId="35C91111" w14:textId="77777777" w:rsidR="002E1B08" w:rsidRDefault="002E1B08">
            <w:pPr>
              <w:pStyle w:val="TableText"/>
            </w:pPr>
          </w:p>
        </w:tc>
      </w:tr>
      <w:tr w:rsidR="002E1B08" w14:paraId="60BC1755" w14:textId="77777777">
        <w:trPr>
          <w:jc w:val="center"/>
        </w:trPr>
        <w:tc>
          <w:tcPr>
            <w:tcW w:w="3345" w:type="dxa"/>
          </w:tcPr>
          <w:p w14:paraId="13D036A8" w14:textId="77777777" w:rsidR="002E1B08" w:rsidRDefault="00000000">
            <w:pPr>
              <w:pStyle w:val="TableText"/>
            </w:pPr>
            <w:r>
              <w:tab/>
            </w:r>
            <w:r>
              <w:tab/>
            </w:r>
            <w:r>
              <w:tab/>
            </w:r>
            <w:r>
              <w:tab/>
              <w:t>@use</w:t>
            </w:r>
          </w:p>
        </w:tc>
        <w:tc>
          <w:tcPr>
            <w:tcW w:w="720" w:type="dxa"/>
          </w:tcPr>
          <w:p w14:paraId="35CD74EB" w14:textId="77777777" w:rsidR="002E1B08" w:rsidRDefault="00000000">
            <w:pPr>
              <w:pStyle w:val="TableText"/>
            </w:pPr>
            <w:r>
              <w:t>0..1</w:t>
            </w:r>
          </w:p>
        </w:tc>
        <w:tc>
          <w:tcPr>
            <w:tcW w:w="1152" w:type="dxa"/>
          </w:tcPr>
          <w:p w14:paraId="260B2374" w14:textId="77777777" w:rsidR="002E1B08" w:rsidRDefault="00000000">
            <w:pPr>
              <w:pStyle w:val="TableText"/>
            </w:pPr>
            <w:r>
              <w:t>SHOULD</w:t>
            </w:r>
          </w:p>
        </w:tc>
        <w:tc>
          <w:tcPr>
            <w:tcW w:w="864" w:type="dxa"/>
          </w:tcPr>
          <w:p w14:paraId="145BE8F1" w14:textId="77777777" w:rsidR="002E1B08" w:rsidRDefault="002E1B08">
            <w:pPr>
              <w:pStyle w:val="TableText"/>
            </w:pPr>
          </w:p>
        </w:tc>
        <w:tc>
          <w:tcPr>
            <w:tcW w:w="1104" w:type="dxa"/>
          </w:tcPr>
          <w:p w14:paraId="25042A30" w14:textId="77777777" w:rsidR="002E1B08" w:rsidRDefault="00000000">
            <w:pPr>
              <w:pStyle w:val="TableText"/>
            </w:pPr>
            <w:hyperlink w:anchor="C_4537-5375">
              <w:r>
                <w:rPr>
                  <w:rStyle w:val="HyperlinkText9pt"/>
                </w:rPr>
                <w:t>4537-5375</w:t>
              </w:r>
            </w:hyperlink>
          </w:p>
        </w:tc>
        <w:tc>
          <w:tcPr>
            <w:tcW w:w="2975" w:type="dxa"/>
          </w:tcPr>
          <w:p w14:paraId="2BD3359A" w14:textId="77777777" w:rsidR="002E1B08" w:rsidRDefault="00000000">
            <w:pPr>
              <w:pStyle w:val="TableText"/>
            </w:pPr>
            <w:r>
              <w:t>urn:oid:2.16.840.1.113883.11.20.9.20 (Telecom Use (US Realm Header))</w:t>
            </w:r>
          </w:p>
        </w:tc>
      </w:tr>
      <w:tr w:rsidR="002E1B08" w14:paraId="2B259DF7" w14:textId="77777777">
        <w:trPr>
          <w:jc w:val="center"/>
        </w:trPr>
        <w:tc>
          <w:tcPr>
            <w:tcW w:w="3345" w:type="dxa"/>
          </w:tcPr>
          <w:p w14:paraId="2AD7EF2C" w14:textId="77777777" w:rsidR="002E1B08" w:rsidRDefault="00000000">
            <w:pPr>
              <w:pStyle w:val="TableText"/>
            </w:pPr>
            <w:r>
              <w:tab/>
            </w:r>
            <w:r>
              <w:tab/>
            </w:r>
            <w:r>
              <w:tab/>
              <w:t>patient</w:t>
            </w:r>
          </w:p>
        </w:tc>
        <w:tc>
          <w:tcPr>
            <w:tcW w:w="720" w:type="dxa"/>
          </w:tcPr>
          <w:p w14:paraId="38FF35EA" w14:textId="77777777" w:rsidR="002E1B08" w:rsidRDefault="00000000">
            <w:pPr>
              <w:pStyle w:val="TableText"/>
            </w:pPr>
            <w:r>
              <w:t>1..1</w:t>
            </w:r>
          </w:p>
        </w:tc>
        <w:tc>
          <w:tcPr>
            <w:tcW w:w="1152" w:type="dxa"/>
          </w:tcPr>
          <w:p w14:paraId="31C41E10" w14:textId="77777777" w:rsidR="002E1B08" w:rsidRDefault="00000000">
            <w:pPr>
              <w:pStyle w:val="TableText"/>
            </w:pPr>
            <w:r>
              <w:t>SHALL</w:t>
            </w:r>
          </w:p>
        </w:tc>
        <w:tc>
          <w:tcPr>
            <w:tcW w:w="864" w:type="dxa"/>
          </w:tcPr>
          <w:p w14:paraId="4BC20D4D" w14:textId="77777777" w:rsidR="002E1B08" w:rsidRDefault="002E1B08">
            <w:pPr>
              <w:pStyle w:val="TableText"/>
            </w:pPr>
          </w:p>
        </w:tc>
        <w:tc>
          <w:tcPr>
            <w:tcW w:w="1104" w:type="dxa"/>
          </w:tcPr>
          <w:p w14:paraId="6E85135E" w14:textId="77777777" w:rsidR="002E1B08" w:rsidRDefault="00000000">
            <w:pPr>
              <w:pStyle w:val="TableText"/>
            </w:pPr>
            <w:hyperlink w:anchor="C_4537-5283">
              <w:r>
                <w:rPr>
                  <w:rStyle w:val="HyperlinkText9pt"/>
                </w:rPr>
                <w:t>4537-5283</w:t>
              </w:r>
            </w:hyperlink>
          </w:p>
        </w:tc>
        <w:tc>
          <w:tcPr>
            <w:tcW w:w="2975" w:type="dxa"/>
          </w:tcPr>
          <w:p w14:paraId="0244F989" w14:textId="77777777" w:rsidR="002E1B08" w:rsidRDefault="002E1B08">
            <w:pPr>
              <w:pStyle w:val="TableText"/>
            </w:pPr>
          </w:p>
        </w:tc>
      </w:tr>
      <w:tr w:rsidR="002E1B08" w14:paraId="039C8A15" w14:textId="77777777">
        <w:trPr>
          <w:jc w:val="center"/>
        </w:trPr>
        <w:tc>
          <w:tcPr>
            <w:tcW w:w="3345" w:type="dxa"/>
          </w:tcPr>
          <w:p w14:paraId="5D29D21D" w14:textId="77777777" w:rsidR="002E1B08" w:rsidRDefault="00000000">
            <w:pPr>
              <w:pStyle w:val="TableText"/>
            </w:pPr>
            <w:r>
              <w:tab/>
            </w:r>
            <w:r>
              <w:tab/>
            </w:r>
            <w:r>
              <w:tab/>
            </w:r>
            <w:r>
              <w:tab/>
              <w:t>name</w:t>
            </w:r>
          </w:p>
        </w:tc>
        <w:tc>
          <w:tcPr>
            <w:tcW w:w="720" w:type="dxa"/>
          </w:tcPr>
          <w:p w14:paraId="286E9B06" w14:textId="77777777" w:rsidR="002E1B08" w:rsidRDefault="00000000">
            <w:pPr>
              <w:pStyle w:val="TableText"/>
            </w:pPr>
            <w:r>
              <w:t>1..*</w:t>
            </w:r>
          </w:p>
        </w:tc>
        <w:tc>
          <w:tcPr>
            <w:tcW w:w="1152" w:type="dxa"/>
          </w:tcPr>
          <w:p w14:paraId="363DEBA7" w14:textId="77777777" w:rsidR="002E1B08" w:rsidRDefault="00000000">
            <w:pPr>
              <w:pStyle w:val="TableText"/>
            </w:pPr>
            <w:r>
              <w:t>SHALL</w:t>
            </w:r>
          </w:p>
        </w:tc>
        <w:tc>
          <w:tcPr>
            <w:tcW w:w="864" w:type="dxa"/>
          </w:tcPr>
          <w:p w14:paraId="00864189" w14:textId="77777777" w:rsidR="002E1B08" w:rsidRDefault="002E1B08">
            <w:pPr>
              <w:pStyle w:val="TableText"/>
            </w:pPr>
          </w:p>
        </w:tc>
        <w:tc>
          <w:tcPr>
            <w:tcW w:w="1104" w:type="dxa"/>
          </w:tcPr>
          <w:p w14:paraId="398CCC68" w14:textId="77777777" w:rsidR="002E1B08" w:rsidRDefault="00000000">
            <w:pPr>
              <w:pStyle w:val="TableText"/>
            </w:pPr>
            <w:hyperlink w:anchor="C_4537-5284">
              <w:r>
                <w:rPr>
                  <w:rStyle w:val="HyperlinkText9pt"/>
                </w:rPr>
                <w:t>4537-5284</w:t>
              </w:r>
            </w:hyperlink>
          </w:p>
        </w:tc>
        <w:tc>
          <w:tcPr>
            <w:tcW w:w="2975" w:type="dxa"/>
          </w:tcPr>
          <w:p w14:paraId="698A8EFE" w14:textId="77777777" w:rsidR="002E1B08" w:rsidRDefault="00000000">
            <w:pPr>
              <w:pStyle w:val="TableText"/>
            </w:pPr>
            <w:r>
              <w:t>US Realm Patient Name (PTN.US.FIELDED) (identifier: urn:oid:2.16.840.1.113883.10.20.22.5.1</w:t>
            </w:r>
          </w:p>
        </w:tc>
      </w:tr>
      <w:tr w:rsidR="002E1B08" w14:paraId="23F4798F" w14:textId="77777777">
        <w:trPr>
          <w:jc w:val="center"/>
        </w:trPr>
        <w:tc>
          <w:tcPr>
            <w:tcW w:w="3345" w:type="dxa"/>
          </w:tcPr>
          <w:p w14:paraId="2769F902" w14:textId="77777777" w:rsidR="002E1B08" w:rsidRDefault="00000000">
            <w:pPr>
              <w:pStyle w:val="TableText"/>
            </w:pPr>
            <w:r>
              <w:tab/>
            </w:r>
            <w:r>
              <w:tab/>
            </w:r>
            <w:r>
              <w:tab/>
            </w:r>
            <w:r>
              <w:tab/>
              <w:t>administrativeGenderCode</w:t>
            </w:r>
          </w:p>
        </w:tc>
        <w:tc>
          <w:tcPr>
            <w:tcW w:w="720" w:type="dxa"/>
          </w:tcPr>
          <w:p w14:paraId="2782901A" w14:textId="77777777" w:rsidR="002E1B08" w:rsidRDefault="00000000">
            <w:pPr>
              <w:pStyle w:val="TableText"/>
            </w:pPr>
            <w:r>
              <w:t>1..1</w:t>
            </w:r>
          </w:p>
        </w:tc>
        <w:tc>
          <w:tcPr>
            <w:tcW w:w="1152" w:type="dxa"/>
          </w:tcPr>
          <w:p w14:paraId="56DF0F22" w14:textId="77777777" w:rsidR="002E1B08" w:rsidRDefault="00000000">
            <w:pPr>
              <w:pStyle w:val="TableText"/>
            </w:pPr>
            <w:r>
              <w:t>SHALL</w:t>
            </w:r>
          </w:p>
        </w:tc>
        <w:tc>
          <w:tcPr>
            <w:tcW w:w="864" w:type="dxa"/>
          </w:tcPr>
          <w:p w14:paraId="46547573" w14:textId="77777777" w:rsidR="002E1B08" w:rsidRDefault="002E1B08">
            <w:pPr>
              <w:pStyle w:val="TableText"/>
            </w:pPr>
          </w:p>
        </w:tc>
        <w:tc>
          <w:tcPr>
            <w:tcW w:w="1104" w:type="dxa"/>
          </w:tcPr>
          <w:p w14:paraId="312A9E69" w14:textId="77777777" w:rsidR="002E1B08" w:rsidRDefault="00000000">
            <w:pPr>
              <w:pStyle w:val="TableText"/>
            </w:pPr>
            <w:hyperlink w:anchor="C_4537-6394">
              <w:r>
                <w:rPr>
                  <w:rStyle w:val="HyperlinkText9pt"/>
                </w:rPr>
                <w:t>4537-6394</w:t>
              </w:r>
            </w:hyperlink>
          </w:p>
        </w:tc>
        <w:tc>
          <w:tcPr>
            <w:tcW w:w="2975" w:type="dxa"/>
          </w:tcPr>
          <w:p w14:paraId="4B0BEF9F" w14:textId="77777777" w:rsidR="002E1B08" w:rsidRDefault="00000000">
            <w:pPr>
              <w:pStyle w:val="TableText"/>
            </w:pPr>
            <w:r>
              <w:t>urn:oid:2.16.840.1.113883.1.11.1 (Administrative Gender (HL7 V3))</w:t>
            </w:r>
          </w:p>
        </w:tc>
      </w:tr>
      <w:tr w:rsidR="002E1B08" w14:paraId="2E8D98A3" w14:textId="77777777">
        <w:trPr>
          <w:jc w:val="center"/>
        </w:trPr>
        <w:tc>
          <w:tcPr>
            <w:tcW w:w="3345" w:type="dxa"/>
          </w:tcPr>
          <w:p w14:paraId="74E831C5" w14:textId="77777777" w:rsidR="002E1B08" w:rsidRDefault="00000000">
            <w:pPr>
              <w:pStyle w:val="TableText"/>
            </w:pPr>
            <w:r>
              <w:tab/>
            </w:r>
            <w:r>
              <w:tab/>
            </w:r>
            <w:r>
              <w:tab/>
            </w:r>
            <w:r>
              <w:tab/>
              <w:t>birthTime</w:t>
            </w:r>
          </w:p>
        </w:tc>
        <w:tc>
          <w:tcPr>
            <w:tcW w:w="720" w:type="dxa"/>
          </w:tcPr>
          <w:p w14:paraId="0ACA5612" w14:textId="77777777" w:rsidR="002E1B08" w:rsidRDefault="00000000">
            <w:pPr>
              <w:pStyle w:val="TableText"/>
            </w:pPr>
            <w:r>
              <w:t>1..1</w:t>
            </w:r>
          </w:p>
        </w:tc>
        <w:tc>
          <w:tcPr>
            <w:tcW w:w="1152" w:type="dxa"/>
          </w:tcPr>
          <w:p w14:paraId="0F549BA0" w14:textId="77777777" w:rsidR="002E1B08" w:rsidRDefault="00000000">
            <w:pPr>
              <w:pStyle w:val="TableText"/>
            </w:pPr>
            <w:r>
              <w:t>SHALL</w:t>
            </w:r>
          </w:p>
        </w:tc>
        <w:tc>
          <w:tcPr>
            <w:tcW w:w="864" w:type="dxa"/>
          </w:tcPr>
          <w:p w14:paraId="3BE30D9C" w14:textId="77777777" w:rsidR="002E1B08" w:rsidRDefault="002E1B08">
            <w:pPr>
              <w:pStyle w:val="TableText"/>
            </w:pPr>
          </w:p>
        </w:tc>
        <w:tc>
          <w:tcPr>
            <w:tcW w:w="1104" w:type="dxa"/>
          </w:tcPr>
          <w:p w14:paraId="108DF443" w14:textId="77777777" w:rsidR="002E1B08" w:rsidRDefault="00000000">
            <w:pPr>
              <w:pStyle w:val="TableText"/>
            </w:pPr>
            <w:hyperlink w:anchor="C_4537-5298">
              <w:r>
                <w:rPr>
                  <w:rStyle w:val="HyperlinkText9pt"/>
                </w:rPr>
                <w:t>4537-5298</w:t>
              </w:r>
            </w:hyperlink>
          </w:p>
        </w:tc>
        <w:tc>
          <w:tcPr>
            <w:tcW w:w="2975" w:type="dxa"/>
          </w:tcPr>
          <w:p w14:paraId="30E078F8" w14:textId="77777777" w:rsidR="002E1B08" w:rsidRDefault="002E1B08">
            <w:pPr>
              <w:pStyle w:val="TableText"/>
            </w:pPr>
          </w:p>
        </w:tc>
      </w:tr>
      <w:tr w:rsidR="002E1B08" w14:paraId="367B0065" w14:textId="77777777">
        <w:trPr>
          <w:jc w:val="center"/>
        </w:trPr>
        <w:tc>
          <w:tcPr>
            <w:tcW w:w="3345" w:type="dxa"/>
          </w:tcPr>
          <w:p w14:paraId="09257731" w14:textId="77777777" w:rsidR="002E1B08" w:rsidRDefault="00000000">
            <w:pPr>
              <w:pStyle w:val="TableText"/>
            </w:pPr>
            <w:r>
              <w:tab/>
            </w:r>
            <w:r>
              <w:tab/>
            </w:r>
            <w:r>
              <w:tab/>
            </w:r>
            <w:r>
              <w:tab/>
              <w:t>sdtc:deceasedInd</w:t>
            </w:r>
          </w:p>
        </w:tc>
        <w:tc>
          <w:tcPr>
            <w:tcW w:w="720" w:type="dxa"/>
          </w:tcPr>
          <w:p w14:paraId="7D5A3B55" w14:textId="77777777" w:rsidR="002E1B08" w:rsidRDefault="00000000">
            <w:pPr>
              <w:pStyle w:val="TableText"/>
            </w:pPr>
            <w:r>
              <w:t>0..1</w:t>
            </w:r>
          </w:p>
        </w:tc>
        <w:tc>
          <w:tcPr>
            <w:tcW w:w="1152" w:type="dxa"/>
          </w:tcPr>
          <w:p w14:paraId="09A3365A" w14:textId="77777777" w:rsidR="002E1B08" w:rsidRDefault="00000000">
            <w:pPr>
              <w:pStyle w:val="TableText"/>
            </w:pPr>
            <w:r>
              <w:t>MAY</w:t>
            </w:r>
          </w:p>
        </w:tc>
        <w:tc>
          <w:tcPr>
            <w:tcW w:w="864" w:type="dxa"/>
          </w:tcPr>
          <w:p w14:paraId="5568C195" w14:textId="77777777" w:rsidR="002E1B08" w:rsidRDefault="002E1B08">
            <w:pPr>
              <w:pStyle w:val="TableText"/>
            </w:pPr>
          </w:p>
        </w:tc>
        <w:tc>
          <w:tcPr>
            <w:tcW w:w="1104" w:type="dxa"/>
          </w:tcPr>
          <w:p w14:paraId="2ED75562" w14:textId="77777777" w:rsidR="002E1B08" w:rsidRDefault="00000000">
            <w:pPr>
              <w:pStyle w:val="TableText"/>
            </w:pPr>
            <w:hyperlink w:anchor="C_4537-32990">
              <w:r>
                <w:rPr>
                  <w:rStyle w:val="HyperlinkText9pt"/>
                </w:rPr>
                <w:t>4537-32990</w:t>
              </w:r>
            </w:hyperlink>
          </w:p>
        </w:tc>
        <w:tc>
          <w:tcPr>
            <w:tcW w:w="2975" w:type="dxa"/>
          </w:tcPr>
          <w:p w14:paraId="15F36BCB" w14:textId="77777777" w:rsidR="002E1B08" w:rsidRDefault="002E1B08">
            <w:pPr>
              <w:pStyle w:val="TableText"/>
            </w:pPr>
          </w:p>
        </w:tc>
      </w:tr>
      <w:tr w:rsidR="002E1B08" w14:paraId="04C135DB" w14:textId="77777777">
        <w:trPr>
          <w:jc w:val="center"/>
        </w:trPr>
        <w:tc>
          <w:tcPr>
            <w:tcW w:w="3345" w:type="dxa"/>
          </w:tcPr>
          <w:p w14:paraId="27CAFEA1" w14:textId="77777777" w:rsidR="002E1B08" w:rsidRDefault="00000000">
            <w:pPr>
              <w:pStyle w:val="TableText"/>
            </w:pPr>
            <w:r>
              <w:tab/>
            </w:r>
            <w:r>
              <w:tab/>
            </w:r>
            <w:r>
              <w:tab/>
            </w:r>
            <w:r>
              <w:tab/>
              <w:t>sdtc:deceasedTime</w:t>
            </w:r>
          </w:p>
        </w:tc>
        <w:tc>
          <w:tcPr>
            <w:tcW w:w="720" w:type="dxa"/>
          </w:tcPr>
          <w:p w14:paraId="31973B75" w14:textId="77777777" w:rsidR="002E1B08" w:rsidRDefault="00000000">
            <w:pPr>
              <w:pStyle w:val="TableText"/>
            </w:pPr>
            <w:r>
              <w:t>0..1</w:t>
            </w:r>
          </w:p>
        </w:tc>
        <w:tc>
          <w:tcPr>
            <w:tcW w:w="1152" w:type="dxa"/>
          </w:tcPr>
          <w:p w14:paraId="11D0D099" w14:textId="77777777" w:rsidR="002E1B08" w:rsidRDefault="00000000">
            <w:pPr>
              <w:pStyle w:val="TableText"/>
            </w:pPr>
            <w:r>
              <w:t>MAY</w:t>
            </w:r>
          </w:p>
        </w:tc>
        <w:tc>
          <w:tcPr>
            <w:tcW w:w="864" w:type="dxa"/>
          </w:tcPr>
          <w:p w14:paraId="12DF2FF0" w14:textId="77777777" w:rsidR="002E1B08" w:rsidRDefault="002E1B08">
            <w:pPr>
              <w:pStyle w:val="TableText"/>
            </w:pPr>
          </w:p>
        </w:tc>
        <w:tc>
          <w:tcPr>
            <w:tcW w:w="1104" w:type="dxa"/>
          </w:tcPr>
          <w:p w14:paraId="173EC010" w14:textId="77777777" w:rsidR="002E1B08" w:rsidRDefault="00000000">
            <w:pPr>
              <w:pStyle w:val="TableText"/>
            </w:pPr>
            <w:hyperlink w:anchor="C_4537-32988">
              <w:r>
                <w:rPr>
                  <w:rStyle w:val="HyperlinkText9pt"/>
                </w:rPr>
                <w:t>4537-32988</w:t>
              </w:r>
            </w:hyperlink>
          </w:p>
        </w:tc>
        <w:tc>
          <w:tcPr>
            <w:tcW w:w="2975" w:type="dxa"/>
          </w:tcPr>
          <w:p w14:paraId="5D5AF04A" w14:textId="77777777" w:rsidR="002E1B08" w:rsidRDefault="002E1B08">
            <w:pPr>
              <w:pStyle w:val="TableText"/>
            </w:pPr>
          </w:p>
        </w:tc>
      </w:tr>
      <w:tr w:rsidR="002E1B08" w14:paraId="78299E25" w14:textId="77777777">
        <w:trPr>
          <w:jc w:val="center"/>
        </w:trPr>
        <w:tc>
          <w:tcPr>
            <w:tcW w:w="3345" w:type="dxa"/>
          </w:tcPr>
          <w:p w14:paraId="033BC66A" w14:textId="77777777" w:rsidR="002E1B08" w:rsidRDefault="00000000">
            <w:pPr>
              <w:pStyle w:val="TableText"/>
            </w:pPr>
            <w:r>
              <w:tab/>
            </w:r>
            <w:r>
              <w:tab/>
            </w:r>
            <w:r>
              <w:tab/>
            </w:r>
            <w:r>
              <w:tab/>
            </w:r>
            <w:r>
              <w:tab/>
              <w:t>@value</w:t>
            </w:r>
          </w:p>
        </w:tc>
        <w:tc>
          <w:tcPr>
            <w:tcW w:w="720" w:type="dxa"/>
          </w:tcPr>
          <w:p w14:paraId="2737784C" w14:textId="77777777" w:rsidR="002E1B08" w:rsidRDefault="00000000">
            <w:pPr>
              <w:pStyle w:val="TableText"/>
            </w:pPr>
            <w:r>
              <w:t>1..1</w:t>
            </w:r>
          </w:p>
        </w:tc>
        <w:tc>
          <w:tcPr>
            <w:tcW w:w="1152" w:type="dxa"/>
          </w:tcPr>
          <w:p w14:paraId="160EC066" w14:textId="77777777" w:rsidR="002E1B08" w:rsidRDefault="00000000">
            <w:pPr>
              <w:pStyle w:val="TableText"/>
            </w:pPr>
            <w:r>
              <w:t>SHALL</w:t>
            </w:r>
          </w:p>
        </w:tc>
        <w:tc>
          <w:tcPr>
            <w:tcW w:w="864" w:type="dxa"/>
          </w:tcPr>
          <w:p w14:paraId="4EF7C9CB" w14:textId="77777777" w:rsidR="002E1B08" w:rsidRDefault="002E1B08">
            <w:pPr>
              <w:pStyle w:val="TableText"/>
            </w:pPr>
          </w:p>
        </w:tc>
        <w:tc>
          <w:tcPr>
            <w:tcW w:w="1104" w:type="dxa"/>
          </w:tcPr>
          <w:p w14:paraId="13054831" w14:textId="77777777" w:rsidR="002E1B08" w:rsidRDefault="00000000">
            <w:pPr>
              <w:pStyle w:val="TableText"/>
            </w:pPr>
            <w:hyperlink w:anchor="C_4537-32989">
              <w:r>
                <w:rPr>
                  <w:rStyle w:val="HyperlinkText9pt"/>
                </w:rPr>
                <w:t>4537-32989</w:t>
              </w:r>
            </w:hyperlink>
          </w:p>
        </w:tc>
        <w:tc>
          <w:tcPr>
            <w:tcW w:w="2975" w:type="dxa"/>
          </w:tcPr>
          <w:p w14:paraId="4CAF324D" w14:textId="77777777" w:rsidR="002E1B08" w:rsidRDefault="002E1B08">
            <w:pPr>
              <w:pStyle w:val="TableText"/>
            </w:pPr>
          </w:p>
        </w:tc>
      </w:tr>
      <w:tr w:rsidR="002E1B08" w14:paraId="32161813" w14:textId="77777777">
        <w:trPr>
          <w:jc w:val="center"/>
        </w:trPr>
        <w:tc>
          <w:tcPr>
            <w:tcW w:w="3345" w:type="dxa"/>
          </w:tcPr>
          <w:p w14:paraId="6FA4DA0A" w14:textId="77777777" w:rsidR="002E1B08" w:rsidRDefault="00000000">
            <w:pPr>
              <w:pStyle w:val="TableText"/>
            </w:pPr>
            <w:r>
              <w:tab/>
            </w:r>
            <w:r>
              <w:tab/>
            </w:r>
            <w:r>
              <w:tab/>
            </w:r>
            <w:r>
              <w:tab/>
              <w:t>maritalStatusCode</w:t>
            </w:r>
          </w:p>
        </w:tc>
        <w:tc>
          <w:tcPr>
            <w:tcW w:w="720" w:type="dxa"/>
          </w:tcPr>
          <w:p w14:paraId="224DA15A" w14:textId="77777777" w:rsidR="002E1B08" w:rsidRDefault="00000000">
            <w:pPr>
              <w:pStyle w:val="TableText"/>
            </w:pPr>
            <w:r>
              <w:t>0..1</w:t>
            </w:r>
          </w:p>
        </w:tc>
        <w:tc>
          <w:tcPr>
            <w:tcW w:w="1152" w:type="dxa"/>
          </w:tcPr>
          <w:p w14:paraId="1733CCF2" w14:textId="77777777" w:rsidR="002E1B08" w:rsidRDefault="00000000">
            <w:pPr>
              <w:pStyle w:val="TableText"/>
            </w:pPr>
            <w:r>
              <w:t>SHOULD</w:t>
            </w:r>
          </w:p>
        </w:tc>
        <w:tc>
          <w:tcPr>
            <w:tcW w:w="864" w:type="dxa"/>
          </w:tcPr>
          <w:p w14:paraId="394A0BD3" w14:textId="77777777" w:rsidR="002E1B08" w:rsidRDefault="002E1B08">
            <w:pPr>
              <w:pStyle w:val="TableText"/>
            </w:pPr>
          </w:p>
        </w:tc>
        <w:tc>
          <w:tcPr>
            <w:tcW w:w="1104" w:type="dxa"/>
          </w:tcPr>
          <w:p w14:paraId="68B4620F" w14:textId="77777777" w:rsidR="002E1B08" w:rsidRDefault="00000000">
            <w:pPr>
              <w:pStyle w:val="TableText"/>
            </w:pPr>
            <w:hyperlink w:anchor="C_4537-5303">
              <w:r>
                <w:rPr>
                  <w:rStyle w:val="HyperlinkText9pt"/>
                </w:rPr>
                <w:t>4537-5303</w:t>
              </w:r>
            </w:hyperlink>
          </w:p>
        </w:tc>
        <w:tc>
          <w:tcPr>
            <w:tcW w:w="2975" w:type="dxa"/>
          </w:tcPr>
          <w:p w14:paraId="6B22D36E" w14:textId="77777777" w:rsidR="002E1B08" w:rsidRDefault="00000000">
            <w:pPr>
              <w:pStyle w:val="TableText"/>
            </w:pPr>
            <w:r>
              <w:t>urn:oid:2.16.840.1.113883.1.11.12212 (Marital Status)</w:t>
            </w:r>
          </w:p>
        </w:tc>
      </w:tr>
      <w:tr w:rsidR="002E1B08" w14:paraId="2F9FCD63" w14:textId="77777777">
        <w:trPr>
          <w:jc w:val="center"/>
        </w:trPr>
        <w:tc>
          <w:tcPr>
            <w:tcW w:w="3345" w:type="dxa"/>
          </w:tcPr>
          <w:p w14:paraId="14A66726" w14:textId="77777777" w:rsidR="002E1B08" w:rsidRDefault="00000000">
            <w:pPr>
              <w:pStyle w:val="TableText"/>
            </w:pPr>
            <w:r>
              <w:tab/>
            </w:r>
            <w:r>
              <w:tab/>
            </w:r>
            <w:r>
              <w:tab/>
            </w:r>
            <w:r>
              <w:tab/>
              <w:t>religiousAffiliationCode</w:t>
            </w:r>
          </w:p>
        </w:tc>
        <w:tc>
          <w:tcPr>
            <w:tcW w:w="720" w:type="dxa"/>
          </w:tcPr>
          <w:p w14:paraId="4ECFD2E7" w14:textId="77777777" w:rsidR="002E1B08" w:rsidRDefault="00000000">
            <w:pPr>
              <w:pStyle w:val="TableText"/>
            </w:pPr>
            <w:r>
              <w:t>0..1</w:t>
            </w:r>
          </w:p>
        </w:tc>
        <w:tc>
          <w:tcPr>
            <w:tcW w:w="1152" w:type="dxa"/>
          </w:tcPr>
          <w:p w14:paraId="15DAC74E" w14:textId="77777777" w:rsidR="002E1B08" w:rsidRDefault="00000000">
            <w:pPr>
              <w:pStyle w:val="TableText"/>
            </w:pPr>
            <w:r>
              <w:t>MAY</w:t>
            </w:r>
          </w:p>
        </w:tc>
        <w:tc>
          <w:tcPr>
            <w:tcW w:w="864" w:type="dxa"/>
          </w:tcPr>
          <w:p w14:paraId="051CB795" w14:textId="77777777" w:rsidR="002E1B08" w:rsidRDefault="002E1B08">
            <w:pPr>
              <w:pStyle w:val="TableText"/>
            </w:pPr>
          </w:p>
        </w:tc>
        <w:tc>
          <w:tcPr>
            <w:tcW w:w="1104" w:type="dxa"/>
          </w:tcPr>
          <w:p w14:paraId="39BB841B" w14:textId="77777777" w:rsidR="002E1B08" w:rsidRDefault="00000000">
            <w:pPr>
              <w:pStyle w:val="TableText"/>
            </w:pPr>
            <w:hyperlink w:anchor="C_4537-5317">
              <w:r>
                <w:rPr>
                  <w:rStyle w:val="HyperlinkText9pt"/>
                </w:rPr>
                <w:t>4537-5317</w:t>
              </w:r>
            </w:hyperlink>
          </w:p>
        </w:tc>
        <w:tc>
          <w:tcPr>
            <w:tcW w:w="2975" w:type="dxa"/>
          </w:tcPr>
          <w:p w14:paraId="69C7C364" w14:textId="77777777" w:rsidR="002E1B08" w:rsidRDefault="00000000">
            <w:pPr>
              <w:pStyle w:val="TableText"/>
            </w:pPr>
            <w:r>
              <w:t>urn:oid:2.16.840.1.113883.1.11.19185 (Religious Affiliation)</w:t>
            </w:r>
          </w:p>
        </w:tc>
      </w:tr>
      <w:tr w:rsidR="002E1B08" w14:paraId="154E1BF2" w14:textId="77777777">
        <w:trPr>
          <w:jc w:val="center"/>
        </w:trPr>
        <w:tc>
          <w:tcPr>
            <w:tcW w:w="3345" w:type="dxa"/>
          </w:tcPr>
          <w:p w14:paraId="209724AF" w14:textId="77777777" w:rsidR="002E1B08" w:rsidRDefault="00000000">
            <w:pPr>
              <w:pStyle w:val="TableText"/>
            </w:pPr>
            <w:r>
              <w:tab/>
            </w:r>
            <w:r>
              <w:tab/>
            </w:r>
            <w:r>
              <w:tab/>
            </w:r>
            <w:r>
              <w:tab/>
              <w:t>raceCode</w:t>
            </w:r>
          </w:p>
        </w:tc>
        <w:tc>
          <w:tcPr>
            <w:tcW w:w="720" w:type="dxa"/>
          </w:tcPr>
          <w:p w14:paraId="61671F9E" w14:textId="77777777" w:rsidR="002E1B08" w:rsidRDefault="00000000">
            <w:pPr>
              <w:pStyle w:val="TableText"/>
            </w:pPr>
            <w:r>
              <w:t>1..1</w:t>
            </w:r>
          </w:p>
        </w:tc>
        <w:tc>
          <w:tcPr>
            <w:tcW w:w="1152" w:type="dxa"/>
          </w:tcPr>
          <w:p w14:paraId="4C34ECA1" w14:textId="77777777" w:rsidR="002E1B08" w:rsidRDefault="00000000">
            <w:pPr>
              <w:pStyle w:val="TableText"/>
            </w:pPr>
            <w:r>
              <w:t>SHALL</w:t>
            </w:r>
          </w:p>
        </w:tc>
        <w:tc>
          <w:tcPr>
            <w:tcW w:w="864" w:type="dxa"/>
          </w:tcPr>
          <w:p w14:paraId="2566BC79" w14:textId="77777777" w:rsidR="002E1B08" w:rsidRDefault="002E1B08">
            <w:pPr>
              <w:pStyle w:val="TableText"/>
            </w:pPr>
          </w:p>
        </w:tc>
        <w:tc>
          <w:tcPr>
            <w:tcW w:w="1104" w:type="dxa"/>
          </w:tcPr>
          <w:p w14:paraId="71593B94" w14:textId="77777777" w:rsidR="002E1B08" w:rsidRDefault="00000000">
            <w:pPr>
              <w:pStyle w:val="TableText"/>
            </w:pPr>
            <w:hyperlink w:anchor="C_4537-5322">
              <w:r>
                <w:rPr>
                  <w:rStyle w:val="HyperlinkText9pt"/>
                </w:rPr>
                <w:t>4537-5322</w:t>
              </w:r>
            </w:hyperlink>
          </w:p>
        </w:tc>
        <w:tc>
          <w:tcPr>
            <w:tcW w:w="2975" w:type="dxa"/>
          </w:tcPr>
          <w:p w14:paraId="074FA3DD" w14:textId="77777777" w:rsidR="002E1B08" w:rsidRDefault="00000000">
            <w:pPr>
              <w:pStyle w:val="TableText"/>
            </w:pPr>
            <w:r>
              <w:t>urn:oid:2.16.840.1.113883.3.2074.1.1.3 (Race Category Excluding Nulls)</w:t>
            </w:r>
          </w:p>
        </w:tc>
      </w:tr>
      <w:tr w:rsidR="002E1B08" w14:paraId="60D8D615" w14:textId="77777777">
        <w:trPr>
          <w:jc w:val="center"/>
        </w:trPr>
        <w:tc>
          <w:tcPr>
            <w:tcW w:w="3345" w:type="dxa"/>
          </w:tcPr>
          <w:p w14:paraId="7092D167" w14:textId="77777777" w:rsidR="002E1B08" w:rsidRDefault="00000000">
            <w:pPr>
              <w:pStyle w:val="TableText"/>
            </w:pPr>
            <w:r>
              <w:tab/>
            </w:r>
            <w:r>
              <w:tab/>
            </w:r>
            <w:r>
              <w:tab/>
            </w:r>
            <w:r>
              <w:tab/>
              <w:t>sdtc:raceCode</w:t>
            </w:r>
          </w:p>
        </w:tc>
        <w:tc>
          <w:tcPr>
            <w:tcW w:w="720" w:type="dxa"/>
          </w:tcPr>
          <w:p w14:paraId="4B7848FD" w14:textId="77777777" w:rsidR="002E1B08" w:rsidRDefault="00000000">
            <w:pPr>
              <w:pStyle w:val="TableText"/>
            </w:pPr>
            <w:r>
              <w:t>0..*</w:t>
            </w:r>
          </w:p>
        </w:tc>
        <w:tc>
          <w:tcPr>
            <w:tcW w:w="1152" w:type="dxa"/>
          </w:tcPr>
          <w:p w14:paraId="6094F364" w14:textId="77777777" w:rsidR="002E1B08" w:rsidRDefault="00000000">
            <w:pPr>
              <w:pStyle w:val="TableText"/>
            </w:pPr>
            <w:r>
              <w:t>MAY</w:t>
            </w:r>
          </w:p>
        </w:tc>
        <w:tc>
          <w:tcPr>
            <w:tcW w:w="864" w:type="dxa"/>
          </w:tcPr>
          <w:p w14:paraId="4D4A293B" w14:textId="77777777" w:rsidR="002E1B08" w:rsidRDefault="002E1B08">
            <w:pPr>
              <w:pStyle w:val="TableText"/>
            </w:pPr>
          </w:p>
        </w:tc>
        <w:tc>
          <w:tcPr>
            <w:tcW w:w="1104" w:type="dxa"/>
          </w:tcPr>
          <w:p w14:paraId="311C9779" w14:textId="77777777" w:rsidR="002E1B08" w:rsidRDefault="00000000">
            <w:pPr>
              <w:pStyle w:val="TableText"/>
            </w:pPr>
            <w:hyperlink w:anchor="C_4537-7263">
              <w:r>
                <w:rPr>
                  <w:rStyle w:val="HyperlinkText9pt"/>
                </w:rPr>
                <w:t>4537-7263</w:t>
              </w:r>
            </w:hyperlink>
          </w:p>
        </w:tc>
        <w:tc>
          <w:tcPr>
            <w:tcW w:w="2975" w:type="dxa"/>
          </w:tcPr>
          <w:p w14:paraId="30EBCB09" w14:textId="77777777" w:rsidR="002E1B08" w:rsidRDefault="00000000">
            <w:pPr>
              <w:pStyle w:val="TableText"/>
            </w:pPr>
            <w:r>
              <w:t>urn:oid:2.16.840.1.113883.1.11.14914 (Race Value Set)</w:t>
            </w:r>
          </w:p>
        </w:tc>
      </w:tr>
      <w:tr w:rsidR="002E1B08" w14:paraId="262CE3D5" w14:textId="77777777">
        <w:trPr>
          <w:jc w:val="center"/>
        </w:trPr>
        <w:tc>
          <w:tcPr>
            <w:tcW w:w="3345" w:type="dxa"/>
          </w:tcPr>
          <w:p w14:paraId="7999DE35" w14:textId="77777777" w:rsidR="002E1B08" w:rsidRDefault="00000000">
            <w:pPr>
              <w:pStyle w:val="TableText"/>
            </w:pPr>
            <w:r>
              <w:tab/>
            </w:r>
            <w:r>
              <w:tab/>
            </w:r>
            <w:r>
              <w:tab/>
            </w:r>
            <w:r>
              <w:tab/>
              <w:t>ethnicGroupCode</w:t>
            </w:r>
          </w:p>
        </w:tc>
        <w:tc>
          <w:tcPr>
            <w:tcW w:w="720" w:type="dxa"/>
          </w:tcPr>
          <w:p w14:paraId="1EEE9DC1" w14:textId="77777777" w:rsidR="002E1B08" w:rsidRDefault="00000000">
            <w:pPr>
              <w:pStyle w:val="TableText"/>
            </w:pPr>
            <w:r>
              <w:t>1..1</w:t>
            </w:r>
          </w:p>
        </w:tc>
        <w:tc>
          <w:tcPr>
            <w:tcW w:w="1152" w:type="dxa"/>
          </w:tcPr>
          <w:p w14:paraId="4326AA63" w14:textId="77777777" w:rsidR="002E1B08" w:rsidRDefault="00000000">
            <w:pPr>
              <w:pStyle w:val="TableText"/>
            </w:pPr>
            <w:r>
              <w:t>SHALL</w:t>
            </w:r>
          </w:p>
        </w:tc>
        <w:tc>
          <w:tcPr>
            <w:tcW w:w="864" w:type="dxa"/>
          </w:tcPr>
          <w:p w14:paraId="3D63776D" w14:textId="77777777" w:rsidR="002E1B08" w:rsidRDefault="002E1B08">
            <w:pPr>
              <w:pStyle w:val="TableText"/>
            </w:pPr>
          </w:p>
        </w:tc>
        <w:tc>
          <w:tcPr>
            <w:tcW w:w="1104" w:type="dxa"/>
          </w:tcPr>
          <w:p w14:paraId="2BE953CF" w14:textId="77777777" w:rsidR="002E1B08" w:rsidRDefault="00000000">
            <w:pPr>
              <w:pStyle w:val="TableText"/>
            </w:pPr>
            <w:hyperlink w:anchor="C_4537-5323">
              <w:r>
                <w:rPr>
                  <w:rStyle w:val="HyperlinkText9pt"/>
                </w:rPr>
                <w:t>4537-5323</w:t>
              </w:r>
            </w:hyperlink>
          </w:p>
        </w:tc>
        <w:tc>
          <w:tcPr>
            <w:tcW w:w="2975" w:type="dxa"/>
          </w:tcPr>
          <w:p w14:paraId="3141036B" w14:textId="77777777" w:rsidR="002E1B08" w:rsidRDefault="00000000">
            <w:pPr>
              <w:pStyle w:val="TableText"/>
            </w:pPr>
            <w:r>
              <w:t>urn:oid:2.16.840.1.114222.4.11.837 (Ethnicity)</w:t>
            </w:r>
          </w:p>
        </w:tc>
      </w:tr>
      <w:tr w:rsidR="002E1B08" w14:paraId="3FD45588" w14:textId="77777777">
        <w:trPr>
          <w:jc w:val="center"/>
        </w:trPr>
        <w:tc>
          <w:tcPr>
            <w:tcW w:w="3345" w:type="dxa"/>
          </w:tcPr>
          <w:p w14:paraId="232D328E" w14:textId="77777777" w:rsidR="002E1B08" w:rsidRDefault="00000000">
            <w:pPr>
              <w:pStyle w:val="TableText"/>
            </w:pPr>
            <w:r>
              <w:tab/>
            </w:r>
            <w:r>
              <w:tab/>
            </w:r>
            <w:r>
              <w:tab/>
            </w:r>
            <w:r>
              <w:tab/>
              <w:t>sdtc:ethnicGroupCode</w:t>
            </w:r>
          </w:p>
        </w:tc>
        <w:tc>
          <w:tcPr>
            <w:tcW w:w="720" w:type="dxa"/>
          </w:tcPr>
          <w:p w14:paraId="17F932B4" w14:textId="77777777" w:rsidR="002E1B08" w:rsidRDefault="00000000">
            <w:pPr>
              <w:pStyle w:val="TableText"/>
            </w:pPr>
            <w:r>
              <w:t>0..*</w:t>
            </w:r>
          </w:p>
        </w:tc>
        <w:tc>
          <w:tcPr>
            <w:tcW w:w="1152" w:type="dxa"/>
          </w:tcPr>
          <w:p w14:paraId="4E1AD0F2" w14:textId="77777777" w:rsidR="002E1B08" w:rsidRDefault="00000000">
            <w:pPr>
              <w:pStyle w:val="TableText"/>
            </w:pPr>
            <w:r>
              <w:t>MAY</w:t>
            </w:r>
          </w:p>
        </w:tc>
        <w:tc>
          <w:tcPr>
            <w:tcW w:w="864" w:type="dxa"/>
          </w:tcPr>
          <w:p w14:paraId="75CEBE89" w14:textId="77777777" w:rsidR="002E1B08" w:rsidRDefault="002E1B08">
            <w:pPr>
              <w:pStyle w:val="TableText"/>
            </w:pPr>
          </w:p>
        </w:tc>
        <w:tc>
          <w:tcPr>
            <w:tcW w:w="1104" w:type="dxa"/>
          </w:tcPr>
          <w:p w14:paraId="177079D2" w14:textId="77777777" w:rsidR="002E1B08" w:rsidRDefault="00000000">
            <w:pPr>
              <w:pStyle w:val="TableText"/>
            </w:pPr>
            <w:hyperlink w:anchor="C_4537-32901">
              <w:r>
                <w:rPr>
                  <w:rStyle w:val="HyperlinkText9pt"/>
                </w:rPr>
                <w:t>4537-32901</w:t>
              </w:r>
            </w:hyperlink>
          </w:p>
        </w:tc>
        <w:tc>
          <w:tcPr>
            <w:tcW w:w="2975" w:type="dxa"/>
          </w:tcPr>
          <w:p w14:paraId="50FE1E11" w14:textId="77777777" w:rsidR="002E1B08" w:rsidRDefault="00000000">
            <w:pPr>
              <w:pStyle w:val="TableText"/>
            </w:pPr>
            <w:r>
              <w:t>urn:oid:2.16.840.1.114222.4.11.877 (Detailed Ethnicity)</w:t>
            </w:r>
          </w:p>
        </w:tc>
      </w:tr>
      <w:tr w:rsidR="002E1B08" w14:paraId="592342E6" w14:textId="77777777">
        <w:trPr>
          <w:jc w:val="center"/>
        </w:trPr>
        <w:tc>
          <w:tcPr>
            <w:tcW w:w="3345" w:type="dxa"/>
          </w:tcPr>
          <w:p w14:paraId="4FE216B3" w14:textId="77777777" w:rsidR="002E1B08" w:rsidRDefault="00000000">
            <w:pPr>
              <w:pStyle w:val="TableText"/>
            </w:pPr>
            <w:r>
              <w:tab/>
            </w:r>
            <w:r>
              <w:tab/>
            </w:r>
            <w:r>
              <w:tab/>
            </w:r>
            <w:r>
              <w:tab/>
              <w:t>guardian</w:t>
            </w:r>
          </w:p>
        </w:tc>
        <w:tc>
          <w:tcPr>
            <w:tcW w:w="720" w:type="dxa"/>
          </w:tcPr>
          <w:p w14:paraId="2F8DB821" w14:textId="77777777" w:rsidR="002E1B08" w:rsidRDefault="00000000">
            <w:pPr>
              <w:pStyle w:val="TableText"/>
            </w:pPr>
            <w:r>
              <w:t>0..*</w:t>
            </w:r>
          </w:p>
        </w:tc>
        <w:tc>
          <w:tcPr>
            <w:tcW w:w="1152" w:type="dxa"/>
          </w:tcPr>
          <w:p w14:paraId="6ADDA16D" w14:textId="77777777" w:rsidR="002E1B08" w:rsidRDefault="00000000">
            <w:pPr>
              <w:pStyle w:val="TableText"/>
            </w:pPr>
            <w:r>
              <w:t>MAY</w:t>
            </w:r>
          </w:p>
        </w:tc>
        <w:tc>
          <w:tcPr>
            <w:tcW w:w="864" w:type="dxa"/>
          </w:tcPr>
          <w:p w14:paraId="5386D1D3" w14:textId="77777777" w:rsidR="002E1B08" w:rsidRDefault="002E1B08">
            <w:pPr>
              <w:pStyle w:val="TableText"/>
            </w:pPr>
          </w:p>
        </w:tc>
        <w:tc>
          <w:tcPr>
            <w:tcW w:w="1104" w:type="dxa"/>
          </w:tcPr>
          <w:p w14:paraId="762C75F9" w14:textId="77777777" w:rsidR="002E1B08" w:rsidRDefault="00000000">
            <w:pPr>
              <w:pStyle w:val="TableText"/>
            </w:pPr>
            <w:hyperlink w:anchor="C_4537-5325">
              <w:r>
                <w:rPr>
                  <w:rStyle w:val="HyperlinkText9pt"/>
                </w:rPr>
                <w:t>4537-5325</w:t>
              </w:r>
            </w:hyperlink>
          </w:p>
        </w:tc>
        <w:tc>
          <w:tcPr>
            <w:tcW w:w="2975" w:type="dxa"/>
          </w:tcPr>
          <w:p w14:paraId="22B6C7FF" w14:textId="77777777" w:rsidR="002E1B08" w:rsidRDefault="002E1B08">
            <w:pPr>
              <w:pStyle w:val="TableText"/>
            </w:pPr>
          </w:p>
        </w:tc>
      </w:tr>
      <w:tr w:rsidR="002E1B08" w14:paraId="2DFBC5A3" w14:textId="77777777">
        <w:trPr>
          <w:jc w:val="center"/>
        </w:trPr>
        <w:tc>
          <w:tcPr>
            <w:tcW w:w="3345" w:type="dxa"/>
          </w:tcPr>
          <w:p w14:paraId="38CA5369" w14:textId="77777777" w:rsidR="002E1B08" w:rsidRDefault="00000000">
            <w:pPr>
              <w:pStyle w:val="TableText"/>
            </w:pPr>
            <w:r>
              <w:tab/>
            </w:r>
            <w:r>
              <w:tab/>
            </w:r>
            <w:r>
              <w:tab/>
            </w:r>
            <w:r>
              <w:tab/>
            </w:r>
            <w:r>
              <w:tab/>
              <w:t>code</w:t>
            </w:r>
          </w:p>
        </w:tc>
        <w:tc>
          <w:tcPr>
            <w:tcW w:w="720" w:type="dxa"/>
          </w:tcPr>
          <w:p w14:paraId="44EEC587" w14:textId="77777777" w:rsidR="002E1B08" w:rsidRDefault="00000000">
            <w:pPr>
              <w:pStyle w:val="TableText"/>
            </w:pPr>
            <w:r>
              <w:t>0..1</w:t>
            </w:r>
          </w:p>
        </w:tc>
        <w:tc>
          <w:tcPr>
            <w:tcW w:w="1152" w:type="dxa"/>
          </w:tcPr>
          <w:p w14:paraId="171C927A" w14:textId="77777777" w:rsidR="002E1B08" w:rsidRDefault="00000000">
            <w:pPr>
              <w:pStyle w:val="TableText"/>
            </w:pPr>
            <w:r>
              <w:t>SHOULD</w:t>
            </w:r>
          </w:p>
        </w:tc>
        <w:tc>
          <w:tcPr>
            <w:tcW w:w="864" w:type="dxa"/>
          </w:tcPr>
          <w:p w14:paraId="3E2C2245" w14:textId="77777777" w:rsidR="002E1B08" w:rsidRDefault="002E1B08">
            <w:pPr>
              <w:pStyle w:val="TableText"/>
            </w:pPr>
          </w:p>
        </w:tc>
        <w:tc>
          <w:tcPr>
            <w:tcW w:w="1104" w:type="dxa"/>
          </w:tcPr>
          <w:p w14:paraId="3E2B83A3" w14:textId="77777777" w:rsidR="002E1B08" w:rsidRDefault="00000000">
            <w:pPr>
              <w:pStyle w:val="TableText"/>
            </w:pPr>
            <w:hyperlink w:anchor="C_4537-5326">
              <w:r>
                <w:rPr>
                  <w:rStyle w:val="HyperlinkText9pt"/>
                </w:rPr>
                <w:t>4537-5326</w:t>
              </w:r>
            </w:hyperlink>
          </w:p>
        </w:tc>
        <w:tc>
          <w:tcPr>
            <w:tcW w:w="2975" w:type="dxa"/>
          </w:tcPr>
          <w:p w14:paraId="2665E480" w14:textId="77777777" w:rsidR="002E1B08" w:rsidRDefault="00000000">
            <w:pPr>
              <w:pStyle w:val="TableText"/>
            </w:pPr>
            <w:r>
              <w:t>urn:oid:2.16.840.1.113883.11.20.12.1 (Personal And Legal Relationship Role Type)</w:t>
            </w:r>
          </w:p>
        </w:tc>
      </w:tr>
      <w:tr w:rsidR="002E1B08" w14:paraId="1ED6BE0C" w14:textId="77777777">
        <w:trPr>
          <w:jc w:val="center"/>
        </w:trPr>
        <w:tc>
          <w:tcPr>
            <w:tcW w:w="3345" w:type="dxa"/>
          </w:tcPr>
          <w:p w14:paraId="2ED9CE77" w14:textId="77777777" w:rsidR="002E1B08" w:rsidRDefault="00000000">
            <w:pPr>
              <w:pStyle w:val="TableText"/>
            </w:pPr>
            <w:r>
              <w:tab/>
            </w:r>
            <w:r>
              <w:tab/>
            </w:r>
            <w:r>
              <w:tab/>
            </w:r>
            <w:r>
              <w:tab/>
            </w:r>
            <w:r>
              <w:tab/>
              <w:t>addr</w:t>
            </w:r>
          </w:p>
        </w:tc>
        <w:tc>
          <w:tcPr>
            <w:tcW w:w="720" w:type="dxa"/>
          </w:tcPr>
          <w:p w14:paraId="74D2734F" w14:textId="77777777" w:rsidR="002E1B08" w:rsidRDefault="00000000">
            <w:pPr>
              <w:pStyle w:val="TableText"/>
            </w:pPr>
            <w:r>
              <w:t>0..*</w:t>
            </w:r>
          </w:p>
        </w:tc>
        <w:tc>
          <w:tcPr>
            <w:tcW w:w="1152" w:type="dxa"/>
          </w:tcPr>
          <w:p w14:paraId="489E93DC" w14:textId="77777777" w:rsidR="002E1B08" w:rsidRDefault="00000000">
            <w:pPr>
              <w:pStyle w:val="TableText"/>
            </w:pPr>
            <w:r>
              <w:t>SHOULD</w:t>
            </w:r>
          </w:p>
        </w:tc>
        <w:tc>
          <w:tcPr>
            <w:tcW w:w="864" w:type="dxa"/>
          </w:tcPr>
          <w:p w14:paraId="069B4A00" w14:textId="77777777" w:rsidR="002E1B08" w:rsidRDefault="002E1B08">
            <w:pPr>
              <w:pStyle w:val="TableText"/>
            </w:pPr>
          </w:p>
        </w:tc>
        <w:tc>
          <w:tcPr>
            <w:tcW w:w="1104" w:type="dxa"/>
          </w:tcPr>
          <w:p w14:paraId="0E7284C5" w14:textId="77777777" w:rsidR="002E1B08" w:rsidRDefault="00000000">
            <w:pPr>
              <w:pStyle w:val="TableText"/>
            </w:pPr>
            <w:hyperlink w:anchor="C_4537-5359">
              <w:r>
                <w:rPr>
                  <w:rStyle w:val="HyperlinkText9pt"/>
                </w:rPr>
                <w:t>4537-5359</w:t>
              </w:r>
            </w:hyperlink>
          </w:p>
        </w:tc>
        <w:tc>
          <w:tcPr>
            <w:tcW w:w="2975" w:type="dxa"/>
          </w:tcPr>
          <w:p w14:paraId="5A5C37D5" w14:textId="77777777" w:rsidR="002E1B08" w:rsidRDefault="00000000">
            <w:pPr>
              <w:pStyle w:val="TableText"/>
            </w:pPr>
            <w:r>
              <w:t>US Realm Address (AD.US.FIELDED) (identifier: urn:oid:2.16.840.1.113883.10.20.22.5.2</w:t>
            </w:r>
          </w:p>
        </w:tc>
      </w:tr>
      <w:tr w:rsidR="002E1B08" w14:paraId="3A18A33B" w14:textId="77777777">
        <w:trPr>
          <w:jc w:val="center"/>
        </w:trPr>
        <w:tc>
          <w:tcPr>
            <w:tcW w:w="3345" w:type="dxa"/>
          </w:tcPr>
          <w:p w14:paraId="2F4599C4" w14:textId="77777777" w:rsidR="002E1B08" w:rsidRDefault="00000000">
            <w:pPr>
              <w:pStyle w:val="TableText"/>
            </w:pPr>
            <w:r>
              <w:tab/>
            </w:r>
            <w:r>
              <w:tab/>
            </w:r>
            <w:r>
              <w:tab/>
            </w:r>
            <w:r>
              <w:tab/>
            </w:r>
            <w:r>
              <w:tab/>
              <w:t>telecom</w:t>
            </w:r>
          </w:p>
        </w:tc>
        <w:tc>
          <w:tcPr>
            <w:tcW w:w="720" w:type="dxa"/>
          </w:tcPr>
          <w:p w14:paraId="1C28D204" w14:textId="77777777" w:rsidR="002E1B08" w:rsidRDefault="00000000">
            <w:pPr>
              <w:pStyle w:val="TableText"/>
            </w:pPr>
            <w:r>
              <w:t>0..*</w:t>
            </w:r>
          </w:p>
        </w:tc>
        <w:tc>
          <w:tcPr>
            <w:tcW w:w="1152" w:type="dxa"/>
          </w:tcPr>
          <w:p w14:paraId="650DA6D0" w14:textId="77777777" w:rsidR="002E1B08" w:rsidRDefault="00000000">
            <w:pPr>
              <w:pStyle w:val="TableText"/>
            </w:pPr>
            <w:r>
              <w:t>SHOULD</w:t>
            </w:r>
          </w:p>
        </w:tc>
        <w:tc>
          <w:tcPr>
            <w:tcW w:w="864" w:type="dxa"/>
          </w:tcPr>
          <w:p w14:paraId="57C55EB7" w14:textId="77777777" w:rsidR="002E1B08" w:rsidRDefault="002E1B08">
            <w:pPr>
              <w:pStyle w:val="TableText"/>
            </w:pPr>
          </w:p>
        </w:tc>
        <w:tc>
          <w:tcPr>
            <w:tcW w:w="1104" w:type="dxa"/>
          </w:tcPr>
          <w:p w14:paraId="49CF7490" w14:textId="77777777" w:rsidR="002E1B08" w:rsidRDefault="00000000">
            <w:pPr>
              <w:pStyle w:val="TableText"/>
            </w:pPr>
            <w:hyperlink w:anchor="C_4537-5382">
              <w:r>
                <w:rPr>
                  <w:rStyle w:val="HyperlinkText9pt"/>
                </w:rPr>
                <w:t>4537-5382</w:t>
              </w:r>
            </w:hyperlink>
          </w:p>
        </w:tc>
        <w:tc>
          <w:tcPr>
            <w:tcW w:w="2975" w:type="dxa"/>
          </w:tcPr>
          <w:p w14:paraId="36B7893C" w14:textId="77777777" w:rsidR="002E1B08" w:rsidRDefault="002E1B08">
            <w:pPr>
              <w:pStyle w:val="TableText"/>
            </w:pPr>
          </w:p>
        </w:tc>
      </w:tr>
      <w:tr w:rsidR="002E1B08" w14:paraId="702EC515" w14:textId="77777777">
        <w:trPr>
          <w:jc w:val="center"/>
        </w:trPr>
        <w:tc>
          <w:tcPr>
            <w:tcW w:w="3345" w:type="dxa"/>
          </w:tcPr>
          <w:p w14:paraId="5E3ADF81" w14:textId="77777777" w:rsidR="002E1B08" w:rsidRDefault="00000000">
            <w:pPr>
              <w:pStyle w:val="TableText"/>
            </w:pPr>
            <w:r>
              <w:lastRenderedPageBreak/>
              <w:tab/>
            </w:r>
            <w:r>
              <w:tab/>
            </w:r>
            <w:r>
              <w:tab/>
            </w:r>
            <w:r>
              <w:tab/>
            </w:r>
            <w:r>
              <w:tab/>
            </w:r>
            <w:r>
              <w:tab/>
              <w:t>@use</w:t>
            </w:r>
          </w:p>
        </w:tc>
        <w:tc>
          <w:tcPr>
            <w:tcW w:w="720" w:type="dxa"/>
          </w:tcPr>
          <w:p w14:paraId="139D463C" w14:textId="77777777" w:rsidR="002E1B08" w:rsidRDefault="00000000">
            <w:pPr>
              <w:pStyle w:val="TableText"/>
            </w:pPr>
            <w:r>
              <w:t>0..1</w:t>
            </w:r>
          </w:p>
        </w:tc>
        <w:tc>
          <w:tcPr>
            <w:tcW w:w="1152" w:type="dxa"/>
          </w:tcPr>
          <w:p w14:paraId="139C34A1" w14:textId="77777777" w:rsidR="002E1B08" w:rsidRDefault="00000000">
            <w:pPr>
              <w:pStyle w:val="TableText"/>
            </w:pPr>
            <w:r>
              <w:t>SHOULD</w:t>
            </w:r>
          </w:p>
        </w:tc>
        <w:tc>
          <w:tcPr>
            <w:tcW w:w="864" w:type="dxa"/>
          </w:tcPr>
          <w:p w14:paraId="6A9BCD3E" w14:textId="77777777" w:rsidR="002E1B08" w:rsidRDefault="002E1B08">
            <w:pPr>
              <w:pStyle w:val="TableText"/>
            </w:pPr>
          </w:p>
        </w:tc>
        <w:tc>
          <w:tcPr>
            <w:tcW w:w="1104" w:type="dxa"/>
          </w:tcPr>
          <w:p w14:paraId="761DABAC" w14:textId="77777777" w:rsidR="002E1B08" w:rsidRDefault="00000000">
            <w:pPr>
              <w:pStyle w:val="TableText"/>
            </w:pPr>
            <w:hyperlink w:anchor="C_4537-7993">
              <w:r>
                <w:rPr>
                  <w:rStyle w:val="HyperlinkText9pt"/>
                </w:rPr>
                <w:t>4537-7993</w:t>
              </w:r>
            </w:hyperlink>
          </w:p>
        </w:tc>
        <w:tc>
          <w:tcPr>
            <w:tcW w:w="2975" w:type="dxa"/>
          </w:tcPr>
          <w:p w14:paraId="6B4FD1C1" w14:textId="77777777" w:rsidR="002E1B08" w:rsidRDefault="00000000">
            <w:pPr>
              <w:pStyle w:val="TableText"/>
            </w:pPr>
            <w:r>
              <w:t>urn:oid:2.16.840.1.113883.11.20.9.20 (Telecom Use (US Realm Header))</w:t>
            </w:r>
          </w:p>
        </w:tc>
      </w:tr>
      <w:tr w:rsidR="002E1B08" w14:paraId="2B93EBA3" w14:textId="77777777">
        <w:trPr>
          <w:jc w:val="center"/>
        </w:trPr>
        <w:tc>
          <w:tcPr>
            <w:tcW w:w="3345" w:type="dxa"/>
          </w:tcPr>
          <w:p w14:paraId="4D4BAD17" w14:textId="77777777" w:rsidR="002E1B08" w:rsidRDefault="00000000">
            <w:pPr>
              <w:pStyle w:val="TableText"/>
            </w:pPr>
            <w:r>
              <w:tab/>
            </w:r>
            <w:r>
              <w:tab/>
            </w:r>
            <w:r>
              <w:tab/>
            </w:r>
            <w:r>
              <w:tab/>
            </w:r>
            <w:r>
              <w:tab/>
              <w:t>guardianPerson</w:t>
            </w:r>
          </w:p>
        </w:tc>
        <w:tc>
          <w:tcPr>
            <w:tcW w:w="720" w:type="dxa"/>
          </w:tcPr>
          <w:p w14:paraId="6B3C2BF0" w14:textId="77777777" w:rsidR="002E1B08" w:rsidRDefault="00000000">
            <w:pPr>
              <w:pStyle w:val="TableText"/>
            </w:pPr>
            <w:r>
              <w:t>1..1</w:t>
            </w:r>
          </w:p>
        </w:tc>
        <w:tc>
          <w:tcPr>
            <w:tcW w:w="1152" w:type="dxa"/>
          </w:tcPr>
          <w:p w14:paraId="7E6E7531" w14:textId="77777777" w:rsidR="002E1B08" w:rsidRDefault="00000000">
            <w:pPr>
              <w:pStyle w:val="TableText"/>
            </w:pPr>
            <w:r>
              <w:t>SHALL</w:t>
            </w:r>
          </w:p>
        </w:tc>
        <w:tc>
          <w:tcPr>
            <w:tcW w:w="864" w:type="dxa"/>
          </w:tcPr>
          <w:p w14:paraId="6E92E54A" w14:textId="77777777" w:rsidR="002E1B08" w:rsidRDefault="002E1B08">
            <w:pPr>
              <w:pStyle w:val="TableText"/>
            </w:pPr>
          </w:p>
        </w:tc>
        <w:tc>
          <w:tcPr>
            <w:tcW w:w="1104" w:type="dxa"/>
          </w:tcPr>
          <w:p w14:paraId="147337E7" w14:textId="77777777" w:rsidR="002E1B08" w:rsidRDefault="00000000">
            <w:pPr>
              <w:pStyle w:val="TableText"/>
            </w:pPr>
            <w:hyperlink w:anchor="C_4537-5385">
              <w:r>
                <w:rPr>
                  <w:rStyle w:val="HyperlinkText9pt"/>
                </w:rPr>
                <w:t>4537-5385</w:t>
              </w:r>
            </w:hyperlink>
          </w:p>
        </w:tc>
        <w:tc>
          <w:tcPr>
            <w:tcW w:w="2975" w:type="dxa"/>
          </w:tcPr>
          <w:p w14:paraId="233461AD" w14:textId="77777777" w:rsidR="002E1B08" w:rsidRDefault="002E1B08">
            <w:pPr>
              <w:pStyle w:val="TableText"/>
            </w:pPr>
          </w:p>
        </w:tc>
      </w:tr>
      <w:tr w:rsidR="002E1B08" w14:paraId="601CCA4F" w14:textId="77777777">
        <w:trPr>
          <w:jc w:val="center"/>
        </w:trPr>
        <w:tc>
          <w:tcPr>
            <w:tcW w:w="3345" w:type="dxa"/>
          </w:tcPr>
          <w:p w14:paraId="64C3921F" w14:textId="77777777" w:rsidR="002E1B08" w:rsidRDefault="00000000">
            <w:pPr>
              <w:pStyle w:val="TableText"/>
            </w:pPr>
            <w:r>
              <w:tab/>
            </w:r>
            <w:r>
              <w:tab/>
            </w:r>
            <w:r>
              <w:tab/>
            </w:r>
            <w:r>
              <w:tab/>
            </w:r>
            <w:r>
              <w:tab/>
            </w:r>
            <w:r>
              <w:tab/>
              <w:t>name</w:t>
            </w:r>
          </w:p>
        </w:tc>
        <w:tc>
          <w:tcPr>
            <w:tcW w:w="720" w:type="dxa"/>
          </w:tcPr>
          <w:p w14:paraId="3DC99B29" w14:textId="77777777" w:rsidR="002E1B08" w:rsidRDefault="00000000">
            <w:pPr>
              <w:pStyle w:val="TableText"/>
            </w:pPr>
            <w:r>
              <w:t>1..*</w:t>
            </w:r>
          </w:p>
        </w:tc>
        <w:tc>
          <w:tcPr>
            <w:tcW w:w="1152" w:type="dxa"/>
          </w:tcPr>
          <w:p w14:paraId="7A523CF2" w14:textId="77777777" w:rsidR="002E1B08" w:rsidRDefault="00000000">
            <w:pPr>
              <w:pStyle w:val="TableText"/>
            </w:pPr>
            <w:r>
              <w:t>SHALL</w:t>
            </w:r>
          </w:p>
        </w:tc>
        <w:tc>
          <w:tcPr>
            <w:tcW w:w="864" w:type="dxa"/>
          </w:tcPr>
          <w:p w14:paraId="3FF913F0" w14:textId="77777777" w:rsidR="002E1B08" w:rsidRDefault="002E1B08">
            <w:pPr>
              <w:pStyle w:val="TableText"/>
            </w:pPr>
          </w:p>
        </w:tc>
        <w:tc>
          <w:tcPr>
            <w:tcW w:w="1104" w:type="dxa"/>
          </w:tcPr>
          <w:p w14:paraId="517EBA20" w14:textId="77777777" w:rsidR="002E1B08" w:rsidRDefault="00000000">
            <w:pPr>
              <w:pStyle w:val="TableText"/>
            </w:pPr>
            <w:hyperlink w:anchor="C_4537-5386">
              <w:r>
                <w:rPr>
                  <w:rStyle w:val="HyperlinkText9pt"/>
                </w:rPr>
                <w:t>4537-5386</w:t>
              </w:r>
            </w:hyperlink>
          </w:p>
        </w:tc>
        <w:tc>
          <w:tcPr>
            <w:tcW w:w="2975" w:type="dxa"/>
          </w:tcPr>
          <w:p w14:paraId="05B73299" w14:textId="77777777" w:rsidR="002E1B08" w:rsidRDefault="00000000">
            <w:pPr>
              <w:pStyle w:val="TableText"/>
            </w:pPr>
            <w:r>
              <w:t>US Realm Person Name (PN.US.FIELDED) (identifier: urn:oid:2.16.840.1.113883.10.20.22.5.1.1</w:t>
            </w:r>
          </w:p>
        </w:tc>
      </w:tr>
      <w:tr w:rsidR="002E1B08" w14:paraId="1ED9B57C" w14:textId="77777777">
        <w:trPr>
          <w:jc w:val="center"/>
        </w:trPr>
        <w:tc>
          <w:tcPr>
            <w:tcW w:w="3345" w:type="dxa"/>
          </w:tcPr>
          <w:p w14:paraId="4B8A116A" w14:textId="77777777" w:rsidR="002E1B08" w:rsidRDefault="00000000">
            <w:pPr>
              <w:pStyle w:val="TableText"/>
            </w:pPr>
            <w:r>
              <w:tab/>
            </w:r>
            <w:r>
              <w:tab/>
            </w:r>
            <w:r>
              <w:tab/>
            </w:r>
            <w:r>
              <w:tab/>
              <w:t>birthplace</w:t>
            </w:r>
          </w:p>
        </w:tc>
        <w:tc>
          <w:tcPr>
            <w:tcW w:w="720" w:type="dxa"/>
          </w:tcPr>
          <w:p w14:paraId="0ACAEBC0" w14:textId="77777777" w:rsidR="002E1B08" w:rsidRDefault="00000000">
            <w:pPr>
              <w:pStyle w:val="TableText"/>
            </w:pPr>
            <w:r>
              <w:t>0..1</w:t>
            </w:r>
          </w:p>
        </w:tc>
        <w:tc>
          <w:tcPr>
            <w:tcW w:w="1152" w:type="dxa"/>
          </w:tcPr>
          <w:p w14:paraId="25C2C8DE" w14:textId="77777777" w:rsidR="002E1B08" w:rsidRDefault="00000000">
            <w:pPr>
              <w:pStyle w:val="TableText"/>
            </w:pPr>
            <w:r>
              <w:t>MAY</w:t>
            </w:r>
          </w:p>
        </w:tc>
        <w:tc>
          <w:tcPr>
            <w:tcW w:w="864" w:type="dxa"/>
          </w:tcPr>
          <w:p w14:paraId="3CA0B541" w14:textId="77777777" w:rsidR="002E1B08" w:rsidRDefault="002E1B08">
            <w:pPr>
              <w:pStyle w:val="TableText"/>
            </w:pPr>
          </w:p>
        </w:tc>
        <w:tc>
          <w:tcPr>
            <w:tcW w:w="1104" w:type="dxa"/>
          </w:tcPr>
          <w:p w14:paraId="7C5658D3" w14:textId="77777777" w:rsidR="002E1B08" w:rsidRDefault="00000000">
            <w:pPr>
              <w:pStyle w:val="TableText"/>
            </w:pPr>
            <w:hyperlink w:anchor="C_4537-5395">
              <w:r>
                <w:rPr>
                  <w:rStyle w:val="HyperlinkText9pt"/>
                </w:rPr>
                <w:t>4537-5395</w:t>
              </w:r>
            </w:hyperlink>
          </w:p>
        </w:tc>
        <w:tc>
          <w:tcPr>
            <w:tcW w:w="2975" w:type="dxa"/>
          </w:tcPr>
          <w:p w14:paraId="179A8B2B" w14:textId="77777777" w:rsidR="002E1B08" w:rsidRDefault="002E1B08">
            <w:pPr>
              <w:pStyle w:val="TableText"/>
            </w:pPr>
          </w:p>
        </w:tc>
      </w:tr>
      <w:tr w:rsidR="002E1B08" w14:paraId="1F23109E" w14:textId="77777777">
        <w:trPr>
          <w:jc w:val="center"/>
        </w:trPr>
        <w:tc>
          <w:tcPr>
            <w:tcW w:w="3345" w:type="dxa"/>
          </w:tcPr>
          <w:p w14:paraId="211406C1" w14:textId="77777777" w:rsidR="002E1B08" w:rsidRDefault="00000000">
            <w:pPr>
              <w:pStyle w:val="TableText"/>
            </w:pPr>
            <w:r>
              <w:tab/>
            </w:r>
            <w:r>
              <w:tab/>
            </w:r>
            <w:r>
              <w:tab/>
            </w:r>
            <w:r>
              <w:tab/>
            </w:r>
            <w:r>
              <w:tab/>
              <w:t>place</w:t>
            </w:r>
          </w:p>
        </w:tc>
        <w:tc>
          <w:tcPr>
            <w:tcW w:w="720" w:type="dxa"/>
          </w:tcPr>
          <w:p w14:paraId="1853D024" w14:textId="77777777" w:rsidR="002E1B08" w:rsidRDefault="00000000">
            <w:pPr>
              <w:pStyle w:val="TableText"/>
            </w:pPr>
            <w:r>
              <w:t>1..1</w:t>
            </w:r>
          </w:p>
        </w:tc>
        <w:tc>
          <w:tcPr>
            <w:tcW w:w="1152" w:type="dxa"/>
          </w:tcPr>
          <w:p w14:paraId="6264A721" w14:textId="77777777" w:rsidR="002E1B08" w:rsidRDefault="00000000">
            <w:pPr>
              <w:pStyle w:val="TableText"/>
            </w:pPr>
            <w:r>
              <w:t>SHALL</w:t>
            </w:r>
          </w:p>
        </w:tc>
        <w:tc>
          <w:tcPr>
            <w:tcW w:w="864" w:type="dxa"/>
          </w:tcPr>
          <w:p w14:paraId="4A6C83B7" w14:textId="77777777" w:rsidR="002E1B08" w:rsidRDefault="002E1B08">
            <w:pPr>
              <w:pStyle w:val="TableText"/>
            </w:pPr>
          </w:p>
        </w:tc>
        <w:tc>
          <w:tcPr>
            <w:tcW w:w="1104" w:type="dxa"/>
          </w:tcPr>
          <w:p w14:paraId="4005DE72" w14:textId="77777777" w:rsidR="002E1B08" w:rsidRDefault="00000000">
            <w:pPr>
              <w:pStyle w:val="TableText"/>
            </w:pPr>
            <w:hyperlink w:anchor="C_4537-5396">
              <w:r>
                <w:rPr>
                  <w:rStyle w:val="HyperlinkText9pt"/>
                </w:rPr>
                <w:t>4537-5396</w:t>
              </w:r>
            </w:hyperlink>
          </w:p>
        </w:tc>
        <w:tc>
          <w:tcPr>
            <w:tcW w:w="2975" w:type="dxa"/>
          </w:tcPr>
          <w:p w14:paraId="3C338286" w14:textId="77777777" w:rsidR="002E1B08" w:rsidRDefault="002E1B08">
            <w:pPr>
              <w:pStyle w:val="TableText"/>
            </w:pPr>
          </w:p>
        </w:tc>
      </w:tr>
      <w:tr w:rsidR="002E1B08" w14:paraId="484B10D9" w14:textId="77777777">
        <w:trPr>
          <w:jc w:val="center"/>
        </w:trPr>
        <w:tc>
          <w:tcPr>
            <w:tcW w:w="3345" w:type="dxa"/>
          </w:tcPr>
          <w:p w14:paraId="1F41513F" w14:textId="77777777" w:rsidR="002E1B08" w:rsidRDefault="00000000">
            <w:pPr>
              <w:pStyle w:val="TableText"/>
            </w:pPr>
            <w:r>
              <w:tab/>
            </w:r>
            <w:r>
              <w:tab/>
            </w:r>
            <w:r>
              <w:tab/>
            </w:r>
            <w:r>
              <w:tab/>
            </w:r>
            <w:r>
              <w:tab/>
            </w:r>
            <w:r>
              <w:tab/>
              <w:t>addr</w:t>
            </w:r>
          </w:p>
        </w:tc>
        <w:tc>
          <w:tcPr>
            <w:tcW w:w="720" w:type="dxa"/>
          </w:tcPr>
          <w:p w14:paraId="27D69B2E" w14:textId="77777777" w:rsidR="002E1B08" w:rsidRDefault="00000000">
            <w:pPr>
              <w:pStyle w:val="TableText"/>
            </w:pPr>
            <w:r>
              <w:t>1..1</w:t>
            </w:r>
          </w:p>
        </w:tc>
        <w:tc>
          <w:tcPr>
            <w:tcW w:w="1152" w:type="dxa"/>
          </w:tcPr>
          <w:p w14:paraId="6F0BFD83" w14:textId="77777777" w:rsidR="002E1B08" w:rsidRDefault="00000000">
            <w:pPr>
              <w:pStyle w:val="TableText"/>
            </w:pPr>
            <w:r>
              <w:t>SHALL</w:t>
            </w:r>
          </w:p>
        </w:tc>
        <w:tc>
          <w:tcPr>
            <w:tcW w:w="864" w:type="dxa"/>
          </w:tcPr>
          <w:p w14:paraId="3A098792" w14:textId="77777777" w:rsidR="002E1B08" w:rsidRDefault="002E1B08">
            <w:pPr>
              <w:pStyle w:val="TableText"/>
            </w:pPr>
          </w:p>
        </w:tc>
        <w:tc>
          <w:tcPr>
            <w:tcW w:w="1104" w:type="dxa"/>
          </w:tcPr>
          <w:p w14:paraId="1AA2C4FB" w14:textId="77777777" w:rsidR="002E1B08" w:rsidRDefault="00000000">
            <w:pPr>
              <w:pStyle w:val="TableText"/>
            </w:pPr>
            <w:hyperlink w:anchor="C_4537-5397">
              <w:r>
                <w:rPr>
                  <w:rStyle w:val="HyperlinkText9pt"/>
                </w:rPr>
                <w:t>4537-5397</w:t>
              </w:r>
            </w:hyperlink>
          </w:p>
        </w:tc>
        <w:tc>
          <w:tcPr>
            <w:tcW w:w="2975" w:type="dxa"/>
          </w:tcPr>
          <w:p w14:paraId="716B9BF6" w14:textId="77777777" w:rsidR="002E1B08" w:rsidRDefault="002E1B08">
            <w:pPr>
              <w:pStyle w:val="TableText"/>
            </w:pPr>
          </w:p>
        </w:tc>
      </w:tr>
      <w:tr w:rsidR="002E1B08" w14:paraId="18CCE43E" w14:textId="77777777">
        <w:trPr>
          <w:jc w:val="center"/>
        </w:trPr>
        <w:tc>
          <w:tcPr>
            <w:tcW w:w="3345" w:type="dxa"/>
          </w:tcPr>
          <w:p w14:paraId="02D21EA4" w14:textId="77777777" w:rsidR="002E1B08" w:rsidRDefault="00000000">
            <w:pPr>
              <w:pStyle w:val="TableText"/>
            </w:pPr>
            <w:r>
              <w:tab/>
            </w:r>
            <w:r>
              <w:tab/>
            </w:r>
            <w:r>
              <w:tab/>
            </w:r>
            <w:r>
              <w:tab/>
            </w:r>
            <w:r>
              <w:tab/>
            </w:r>
            <w:r>
              <w:tab/>
            </w:r>
            <w:r>
              <w:tab/>
              <w:t>country</w:t>
            </w:r>
          </w:p>
        </w:tc>
        <w:tc>
          <w:tcPr>
            <w:tcW w:w="720" w:type="dxa"/>
          </w:tcPr>
          <w:p w14:paraId="51EE29D5" w14:textId="77777777" w:rsidR="002E1B08" w:rsidRDefault="00000000">
            <w:pPr>
              <w:pStyle w:val="TableText"/>
            </w:pPr>
            <w:r>
              <w:t>0..1</w:t>
            </w:r>
          </w:p>
        </w:tc>
        <w:tc>
          <w:tcPr>
            <w:tcW w:w="1152" w:type="dxa"/>
          </w:tcPr>
          <w:p w14:paraId="38C7A952" w14:textId="77777777" w:rsidR="002E1B08" w:rsidRDefault="00000000">
            <w:pPr>
              <w:pStyle w:val="TableText"/>
            </w:pPr>
            <w:r>
              <w:t>SHOULD</w:t>
            </w:r>
          </w:p>
        </w:tc>
        <w:tc>
          <w:tcPr>
            <w:tcW w:w="864" w:type="dxa"/>
          </w:tcPr>
          <w:p w14:paraId="5EB79092" w14:textId="77777777" w:rsidR="002E1B08" w:rsidRDefault="002E1B08">
            <w:pPr>
              <w:pStyle w:val="TableText"/>
            </w:pPr>
          </w:p>
        </w:tc>
        <w:tc>
          <w:tcPr>
            <w:tcW w:w="1104" w:type="dxa"/>
          </w:tcPr>
          <w:p w14:paraId="43320C74" w14:textId="77777777" w:rsidR="002E1B08" w:rsidRDefault="00000000">
            <w:pPr>
              <w:pStyle w:val="TableText"/>
            </w:pPr>
            <w:hyperlink w:anchor="C_4537-5404">
              <w:r>
                <w:rPr>
                  <w:rStyle w:val="HyperlinkText9pt"/>
                </w:rPr>
                <w:t>4537-5404</w:t>
              </w:r>
            </w:hyperlink>
          </w:p>
        </w:tc>
        <w:tc>
          <w:tcPr>
            <w:tcW w:w="2975" w:type="dxa"/>
          </w:tcPr>
          <w:p w14:paraId="721488B1" w14:textId="77777777" w:rsidR="002E1B08" w:rsidRDefault="00000000">
            <w:pPr>
              <w:pStyle w:val="TableText"/>
            </w:pPr>
            <w:r>
              <w:t>urn:oid:2.16.840.1.113883.3.88.12.80.63 (Country)</w:t>
            </w:r>
          </w:p>
        </w:tc>
      </w:tr>
      <w:tr w:rsidR="002E1B08" w14:paraId="54A262C7" w14:textId="77777777">
        <w:trPr>
          <w:jc w:val="center"/>
        </w:trPr>
        <w:tc>
          <w:tcPr>
            <w:tcW w:w="3345" w:type="dxa"/>
          </w:tcPr>
          <w:p w14:paraId="075CCE68" w14:textId="77777777" w:rsidR="002E1B08" w:rsidRDefault="00000000">
            <w:pPr>
              <w:pStyle w:val="TableText"/>
            </w:pPr>
            <w:r>
              <w:tab/>
            </w:r>
            <w:r>
              <w:tab/>
            </w:r>
            <w:r>
              <w:tab/>
            </w:r>
            <w:r>
              <w:tab/>
              <w:t>languageCommunication</w:t>
            </w:r>
          </w:p>
        </w:tc>
        <w:tc>
          <w:tcPr>
            <w:tcW w:w="720" w:type="dxa"/>
          </w:tcPr>
          <w:p w14:paraId="0E6721E2" w14:textId="77777777" w:rsidR="002E1B08" w:rsidRDefault="00000000">
            <w:pPr>
              <w:pStyle w:val="TableText"/>
            </w:pPr>
            <w:r>
              <w:t>0..*</w:t>
            </w:r>
          </w:p>
        </w:tc>
        <w:tc>
          <w:tcPr>
            <w:tcW w:w="1152" w:type="dxa"/>
          </w:tcPr>
          <w:p w14:paraId="258B9420" w14:textId="77777777" w:rsidR="002E1B08" w:rsidRDefault="00000000">
            <w:pPr>
              <w:pStyle w:val="TableText"/>
            </w:pPr>
            <w:r>
              <w:t>SHOULD</w:t>
            </w:r>
          </w:p>
        </w:tc>
        <w:tc>
          <w:tcPr>
            <w:tcW w:w="864" w:type="dxa"/>
          </w:tcPr>
          <w:p w14:paraId="76BE4BDD" w14:textId="77777777" w:rsidR="002E1B08" w:rsidRDefault="002E1B08">
            <w:pPr>
              <w:pStyle w:val="TableText"/>
            </w:pPr>
          </w:p>
        </w:tc>
        <w:tc>
          <w:tcPr>
            <w:tcW w:w="1104" w:type="dxa"/>
          </w:tcPr>
          <w:p w14:paraId="7D715EFC" w14:textId="77777777" w:rsidR="002E1B08" w:rsidRDefault="00000000">
            <w:pPr>
              <w:pStyle w:val="TableText"/>
            </w:pPr>
            <w:hyperlink w:anchor="C_4537-5406">
              <w:r>
                <w:rPr>
                  <w:rStyle w:val="HyperlinkText9pt"/>
                </w:rPr>
                <w:t>4537-5406</w:t>
              </w:r>
            </w:hyperlink>
          </w:p>
        </w:tc>
        <w:tc>
          <w:tcPr>
            <w:tcW w:w="2975" w:type="dxa"/>
          </w:tcPr>
          <w:p w14:paraId="0155D393" w14:textId="77777777" w:rsidR="002E1B08" w:rsidRDefault="002E1B08">
            <w:pPr>
              <w:pStyle w:val="TableText"/>
            </w:pPr>
          </w:p>
        </w:tc>
      </w:tr>
      <w:tr w:rsidR="002E1B08" w14:paraId="38126A5D" w14:textId="77777777">
        <w:trPr>
          <w:jc w:val="center"/>
        </w:trPr>
        <w:tc>
          <w:tcPr>
            <w:tcW w:w="3345" w:type="dxa"/>
          </w:tcPr>
          <w:p w14:paraId="74B444DB" w14:textId="77777777" w:rsidR="002E1B08" w:rsidRDefault="00000000">
            <w:pPr>
              <w:pStyle w:val="TableText"/>
            </w:pPr>
            <w:r>
              <w:tab/>
            </w:r>
            <w:r>
              <w:tab/>
            </w:r>
            <w:r>
              <w:tab/>
            </w:r>
            <w:r>
              <w:tab/>
            </w:r>
            <w:r>
              <w:tab/>
              <w:t>languageCode</w:t>
            </w:r>
          </w:p>
        </w:tc>
        <w:tc>
          <w:tcPr>
            <w:tcW w:w="720" w:type="dxa"/>
          </w:tcPr>
          <w:p w14:paraId="42C285B0" w14:textId="77777777" w:rsidR="002E1B08" w:rsidRDefault="00000000">
            <w:pPr>
              <w:pStyle w:val="TableText"/>
            </w:pPr>
            <w:r>
              <w:t>1..1</w:t>
            </w:r>
          </w:p>
        </w:tc>
        <w:tc>
          <w:tcPr>
            <w:tcW w:w="1152" w:type="dxa"/>
          </w:tcPr>
          <w:p w14:paraId="3B8F7BCB" w14:textId="77777777" w:rsidR="002E1B08" w:rsidRDefault="00000000">
            <w:pPr>
              <w:pStyle w:val="TableText"/>
            </w:pPr>
            <w:r>
              <w:t>SHALL</w:t>
            </w:r>
          </w:p>
        </w:tc>
        <w:tc>
          <w:tcPr>
            <w:tcW w:w="864" w:type="dxa"/>
          </w:tcPr>
          <w:p w14:paraId="0A8CDFD5" w14:textId="77777777" w:rsidR="002E1B08" w:rsidRDefault="002E1B08">
            <w:pPr>
              <w:pStyle w:val="TableText"/>
            </w:pPr>
          </w:p>
        </w:tc>
        <w:tc>
          <w:tcPr>
            <w:tcW w:w="1104" w:type="dxa"/>
          </w:tcPr>
          <w:p w14:paraId="5973B3FC" w14:textId="77777777" w:rsidR="002E1B08" w:rsidRDefault="00000000">
            <w:pPr>
              <w:pStyle w:val="TableText"/>
            </w:pPr>
            <w:hyperlink w:anchor="C_4537-5407">
              <w:r>
                <w:rPr>
                  <w:rStyle w:val="HyperlinkText9pt"/>
                </w:rPr>
                <w:t>4537-5407</w:t>
              </w:r>
            </w:hyperlink>
          </w:p>
        </w:tc>
        <w:tc>
          <w:tcPr>
            <w:tcW w:w="2975" w:type="dxa"/>
          </w:tcPr>
          <w:p w14:paraId="46CCC0EF" w14:textId="77777777" w:rsidR="002E1B08" w:rsidRDefault="00000000">
            <w:pPr>
              <w:pStyle w:val="TableText"/>
            </w:pPr>
            <w:r>
              <w:t>urn:oid:2.16.840.1.113883.1.11.11526 (Language)</w:t>
            </w:r>
          </w:p>
        </w:tc>
      </w:tr>
      <w:tr w:rsidR="002E1B08" w14:paraId="051EAFAA" w14:textId="77777777">
        <w:trPr>
          <w:jc w:val="center"/>
        </w:trPr>
        <w:tc>
          <w:tcPr>
            <w:tcW w:w="3345" w:type="dxa"/>
          </w:tcPr>
          <w:p w14:paraId="35874DF3" w14:textId="77777777" w:rsidR="002E1B08" w:rsidRDefault="00000000">
            <w:pPr>
              <w:pStyle w:val="TableText"/>
            </w:pPr>
            <w:r>
              <w:tab/>
            </w:r>
            <w:r>
              <w:tab/>
            </w:r>
            <w:r>
              <w:tab/>
            </w:r>
            <w:r>
              <w:tab/>
            </w:r>
            <w:r>
              <w:tab/>
              <w:t>modeCode</w:t>
            </w:r>
          </w:p>
        </w:tc>
        <w:tc>
          <w:tcPr>
            <w:tcW w:w="720" w:type="dxa"/>
          </w:tcPr>
          <w:p w14:paraId="22C626CA" w14:textId="77777777" w:rsidR="002E1B08" w:rsidRDefault="00000000">
            <w:pPr>
              <w:pStyle w:val="TableText"/>
            </w:pPr>
            <w:r>
              <w:t>0..1</w:t>
            </w:r>
          </w:p>
        </w:tc>
        <w:tc>
          <w:tcPr>
            <w:tcW w:w="1152" w:type="dxa"/>
          </w:tcPr>
          <w:p w14:paraId="26CAE01C" w14:textId="77777777" w:rsidR="002E1B08" w:rsidRDefault="00000000">
            <w:pPr>
              <w:pStyle w:val="TableText"/>
            </w:pPr>
            <w:r>
              <w:t>MAY</w:t>
            </w:r>
          </w:p>
        </w:tc>
        <w:tc>
          <w:tcPr>
            <w:tcW w:w="864" w:type="dxa"/>
          </w:tcPr>
          <w:p w14:paraId="50046C03" w14:textId="77777777" w:rsidR="002E1B08" w:rsidRDefault="002E1B08">
            <w:pPr>
              <w:pStyle w:val="TableText"/>
            </w:pPr>
          </w:p>
        </w:tc>
        <w:tc>
          <w:tcPr>
            <w:tcW w:w="1104" w:type="dxa"/>
          </w:tcPr>
          <w:p w14:paraId="54B080C3" w14:textId="77777777" w:rsidR="002E1B08" w:rsidRDefault="00000000">
            <w:pPr>
              <w:pStyle w:val="TableText"/>
            </w:pPr>
            <w:hyperlink w:anchor="C_4537-5409">
              <w:r>
                <w:rPr>
                  <w:rStyle w:val="HyperlinkText9pt"/>
                </w:rPr>
                <w:t>4537-5409</w:t>
              </w:r>
            </w:hyperlink>
          </w:p>
        </w:tc>
        <w:tc>
          <w:tcPr>
            <w:tcW w:w="2975" w:type="dxa"/>
          </w:tcPr>
          <w:p w14:paraId="1248923B" w14:textId="77777777" w:rsidR="002E1B08" w:rsidRDefault="00000000">
            <w:pPr>
              <w:pStyle w:val="TableText"/>
            </w:pPr>
            <w:r>
              <w:t>urn:oid:2.16.840.1.113883.1.11.12249 (LanguageAbilityMode)</w:t>
            </w:r>
          </w:p>
        </w:tc>
      </w:tr>
      <w:tr w:rsidR="002E1B08" w14:paraId="27C27112" w14:textId="77777777">
        <w:trPr>
          <w:jc w:val="center"/>
        </w:trPr>
        <w:tc>
          <w:tcPr>
            <w:tcW w:w="3345" w:type="dxa"/>
          </w:tcPr>
          <w:p w14:paraId="0545B227" w14:textId="77777777" w:rsidR="002E1B08" w:rsidRDefault="00000000">
            <w:pPr>
              <w:pStyle w:val="TableText"/>
            </w:pPr>
            <w:r>
              <w:tab/>
            </w:r>
            <w:r>
              <w:tab/>
            </w:r>
            <w:r>
              <w:tab/>
            </w:r>
            <w:r>
              <w:tab/>
            </w:r>
            <w:r>
              <w:tab/>
              <w:t>proficiencyLevelCode</w:t>
            </w:r>
          </w:p>
        </w:tc>
        <w:tc>
          <w:tcPr>
            <w:tcW w:w="720" w:type="dxa"/>
          </w:tcPr>
          <w:p w14:paraId="5DD027C8" w14:textId="77777777" w:rsidR="002E1B08" w:rsidRDefault="00000000">
            <w:pPr>
              <w:pStyle w:val="TableText"/>
            </w:pPr>
            <w:r>
              <w:t>0..1</w:t>
            </w:r>
          </w:p>
        </w:tc>
        <w:tc>
          <w:tcPr>
            <w:tcW w:w="1152" w:type="dxa"/>
          </w:tcPr>
          <w:p w14:paraId="1593048B" w14:textId="77777777" w:rsidR="002E1B08" w:rsidRDefault="00000000">
            <w:pPr>
              <w:pStyle w:val="TableText"/>
            </w:pPr>
            <w:r>
              <w:t>SHOULD</w:t>
            </w:r>
          </w:p>
        </w:tc>
        <w:tc>
          <w:tcPr>
            <w:tcW w:w="864" w:type="dxa"/>
          </w:tcPr>
          <w:p w14:paraId="4421F6A7" w14:textId="77777777" w:rsidR="002E1B08" w:rsidRDefault="002E1B08">
            <w:pPr>
              <w:pStyle w:val="TableText"/>
            </w:pPr>
          </w:p>
        </w:tc>
        <w:tc>
          <w:tcPr>
            <w:tcW w:w="1104" w:type="dxa"/>
          </w:tcPr>
          <w:p w14:paraId="66003A4F" w14:textId="77777777" w:rsidR="002E1B08" w:rsidRDefault="00000000">
            <w:pPr>
              <w:pStyle w:val="TableText"/>
            </w:pPr>
            <w:hyperlink w:anchor="C_4537-9965">
              <w:r>
                <w:rPr>
                  <w:rStyle w:val="HyperlinkText9pt"/>
                </w:rPr>
                <w:t>4537-9965</w:t>
              </w:r>
            </w:hyperlink>
          </w:p>
        </w:tc>
        <w:tc>
          <w:tcPr>
            <w:tcW w:w="2975" w:type="dxa"/>
          </w:tcPr>
          <w:p w14:paraId="31C9DA24" w14:textId="77777777" w:rsidR="002E1B08" w:rsidRDefault="00000000">
            <w:pPr>
              <w:pStyle w:val="TableText"/>
            </w:pPr>
            <w:r>
              <w:t>urn:oid:2.16.840.1.113883.1.11.12199 (LanguageAbilityProficiency)</w:t>
            </w:r>
          </w:p>
        </w:tc>
      </w:tr>
      <w:tr w:rsidR="002E1B08" w14:paraId="4C5B4F9B" w14:textId="77777777">
        <w:trPr>
          <w:jc w:val="center"/>
        </w:trPr>
        <w:tc>
          <w:tcPr>
            <w:tcW w:w="3345" w:type="dxa"/>
          </w:tcPr>
          <w:p w14:paraId="697878C8" w14:textId="77777777" w:rsidR="002E1B08" w:rsidRDefault="00000000">
            <w:pPr>
              <w:pStyle w:val="TableText"/>
            </w:pPr>
            <w:r>
              <w:tab/>
            </w:r>
            <w:r>
              <w:tab/>
            </w:r>
            <w:r>
              <w:tab/>
            </w:r>
            <w:r>
              <w:tab/>
            </w:r>
            <w:r>
              <w:tab/>
              <w:t>preferenceInd</w:t>
            </w:r>
          </w:p>
        </w:tc>
        <w:tc>
          <w:tcPr>
            <w:tcW w:w="720" w:type="dxa"/>
          </w:tcPr>
          <w:p w14:paraId="4DBE882B" w14:textId="77777777" w:rsidR="002E1B08" w:rsidRDefault="00000000">
            <w:pPr>
              <w:pStyle w:val="TableText"/>
            </w:pPr>
            <w:r>
              <w:t>0..1</w:t>
            </w:r>
          </w:p>
        </w:tc>
        <w:tc>
          <w:tcPr>
            <w:tcW w:w="1152" w:type="dxa"/>
          </w:tcPr>
          <w:p w14:paraId="217AA899" w14:textId="77777777" w:rsidR="002E1B08" w:rsidRDefault="00000000">
            <w:pPr>
              <w:pStyle w:val="TableText"/>
            </w:pPr>
            <w:r>
              <w:t>SHOULD</w:t>
            </w:r>
          </w:p>
        </w:tc>
        <w:tc>
          <w:tcPr>
            <w:tcW w:w="864" w:type="dxa"/>
          </w:tcPr>
          <w:p w14:paraId="79A2BA4A" w14:textId="77777777" w:rsidR="002E1B08" w:rsidRDefault="002E1B08">
            <w:pPr>
              <w:pStyle w:val="TableText"/>
            </w:pPr>
          </w:p>
        </w:tc>
        <w:tc>
          <w:tcPr>
            <w:tcW w:w="1104" w:type="dxa"/>
          </w:tcPr>
          <w:p w14:paraId="72D19860" w14:textId="77777777" w:rsidR="002E1B08" w:rsidRDefault="00000000">
            <w:pPr>
              <w:pStyle w:val="TableText"/>
            </w:pPr>
            <w:hyperlink w:anchor="C_4537-5414">
              <w:r>
                <w:rPr>
                  <w:rStyle w:val="HyperlinkText9pt"/>
                </w:rPr>
                <w:t>4537-5414</w:t>
              </w:r>
            </w:hyperlink>
          </w:p>
        </w:tc>
        <w:tc>
          <w:tcPr>
            <w:tcW w:w="2975" w:type="dxa"/>
          </w:tcPr>
          <w:p w14:paraId="6DCF7F80" w14:textId="77777777" w:rsidR="002E1B08" w:rsidRDefault="002E1B08">
            <w:pPr>
              <w:pStyle w:val="TableText"/>
            </w:pPr>
          </w:p>
        </w:tc>
      </w:tr>
      <w:tr w:rsidR="002E1B08" w14:paraId="3F05236D" w14:textId="77777777">
        <w:trPr>
          <w:jc w:val="center"/>
        </w:trPr>
        <w:tc>
          <w:tcPr>
            <w:tcW w:w="3345" w:type="dxa"/>
          </w:tcPr>
          <w:p w14:paraId="6609BBC2" w14:textId="77777777" w:rsidR="002E1B08" w:rsidRDefault="00000000">
            <w:pPr>
              <w:pStyle w:val="TableText"/>
            </w:pPr>
            <w:r>
              <w:tab/>
            </w:r>
            <w:r>
              <w:tab/>
            </w:r>
            <w:r>
              <w:tab/>
              <w:t>providerOrganization</w:t>
            </w:r>
          </w:p>
        </w:tc>
        <w:tc>
          <w:tcPr>
            <w:tcW w:w="720" w:type="dxa"/>
          </w:tcPr>
          <w:p w14:paraId="1E74E223" w14:textId="77777777" w:rsidR="002E1B08" w:rsidRDefault="00000000">
            <w:pPr>
              <w:pStyle w:val="TableText"/>
            </w:pPr>
            <w:r>
              <w:t>0..1</w:t>
            </w:r>
          </w:p>
        </w:tc>
        <w:tc>
          <w:tcPr>
            <w:tcW w:w="1152" w:type="dxa"/>
          </w:tcPr>
          <w:p w14:paraId="05141855" w14:textId="77777777" w:rsidR="002E1B08" w:rsidRDefault="00000000">
            <w:pPr>
              <w:pStyle w:val="TableText"/>
            </w:pPr>
            <w:r>
              <w:t>MAY</w:t>
            </w:r>
          </w:p>
        </w:tc>
        <w:tc>
          <w:tcPr>
            <w:tcW w:w="864" w:type="dxa"/>
          </w:tcPr>
          <w:p w14:paraId="6EF63085" w14:textId="77777777" w:rsidR="002E1B08" w:rsidRDefault="002E1B08">
            <w:pPr>
              <w:pStyle w:val="TableText"/>
            </w:pPr>
          </w:p>
        </w:tc>
        <w:tc>
          <w:tcPr>
            <w:tcW w:w="1104" w:type="dxa"/>
          </w:tcPr>
          <w:p w14:paraId="75B04EA2" w14:textId="77777777" w:rsidR="002E1B08" w:rsidRDefault="00000000">
            <w:pPr>
              <w:pStyle w:val="TableText"/>
            </w:pPr>
            <w:hyperlink w:anchor="C_4537-5416">
              <w:r>
                <w:rPr>
                  <w:rStyle w:val="HyperlinkText9pt"/>
                </w:rPr>
                <w:t>4537-5416</w:t>
              </w:r>
            </w:hyperlink>
          </w:p>
        </w:tc>
        <w:tc>
          <w:tcPr>
            <w:tcW w:w="2975" w:type="dxa"/>
          </w:tcPr>
          <w:p w14:paraId="07C5817C" w14:textId="77777777" w:rsidR="002E1B08" w:rsidRDefault="002E1B08">
            <w:pPr>
              <w:pStyle w:val="TableText"/>
            </w:pPr>
          </w:p>
        </w:tc>
      </w:tr>
      <w:tr w:rsidR="002E1B08" w14:paraId="0D82FB51" w14:textId="77777777">
        <w:trPr>
          <w:jc w:val="center"/>
        </w:trPr>
        <w:tc>
          <w:tcPr>
            <w:tcW w:w="3345" w:type="dxa"/>
          </w:tcPr>
          <w:p w14:paraId="432CDAF9" w14:textId="77777777" w:rsidR="002E1B08" w:rsidRDefault="00000000">
            <w:pPr>
              <w:pStyle w:val="TableText"/>
            </w:pPr>
            <w:r>
              <w:tab/>
            </w:r>
            <w:r>
              <w:tab/>
            </w:r>
            <w:r>
              <w:tab/>
            </w:r>
            <w:r>
              <w:tab/>
              <w:t>id</w:t>
            </w:r>
          </w:p>
        </w:tc>
        <w:tc>
          <w:tcPr>
            <w:tcW w:w="720" w:type="dxa"/>
          </w:tcPr>
          <w:p w14:paraId="2AD95C26" w14:textId="77777777" w:rsidR="002E1B08" w:rsidRDefault="00000000">
            <w:pPr>
              <w:pStyle w:val="TableText"/>
            </w:pPr>
            <w:r>
              <w:t>1..*</w:t>
            </w:r>
          </w:p>
        </w:tc>
        <w:tc>
          <w:tcPr>
            <w:tcW w:w="1152" w:type="dxa"/>
          </w:tcPr>
          <w:p w14:paraId="6FB0E18A" w14:textId="77777777" w:rsidR="002E1B08" w:rsidRDefault="00000000">
            <w:pPr>
              <w:pStyle w:val="TableText"/>
            </w:pPr>
            <w:r>
              <w:t>SHALL</w:t>
            </w:r>
          </w:p>
        </w:tc>
        <w:tc>
          <w:tcPr>
            <w:tcW w:w="864" w:type="dxa"/>
          </w:tcPr>
          <w:p w14:paraId="6FC94CC3" w14:textId="77777777" w:rsidR="002E1B08" w:rsidRDefault="002E1B08">
            <w:pPr>
              <w:pStyle w:val="TableText"/>
            </w:pPr>
          </w:p>
        </w:tc>
        <w:tc>
          <w:tcPr>
            <w:tcW w:w="1104" w:type="dxa"/>
          </w:tcPr>
          <w:p w14:paraId="1892C8C2" w14:textId="77777777" w:rsidR="002E1B08" w:rsidRDefault="00000000">
            <w:pPr>
              <w:pStyle w:val="TableText"/>
            </w:pPr>
            <w:hyperlink w:anchor="C_4537-5417">
              <w:r>
                <w:rPr>
                  <w:rStyle w:val="HyperlinkText9pt"/>
                </w:rPr>
                <w:t>4537-5417</w:t>
              </w:r>
            </w:hyperlink>
          </w:p>
        </w:tc>
        <w:tc>
          <w:tcPr>
            <w:tcW w:w="2975" w:type="dxa"/>
          </w:tcPr>
          <w:p w14:paraId="522C6DF4" w14:textId="77777777" w:rsidR="002E1B08" w:rsidRDefault="002E1B08">
            <w:pPr>
              <w:pStyle w:val="TableText"/>
            </w:pPr>
          </w:p>
        </w:tc>
      </w:tr>
      <w:tr w:rsidR="002E1B08" w14:paraId="5E95CAE0" w14:textId="77777777">
        <w:trPr>
          <w:jc w:val="center"/>
        </w:trPr>
        <w:tc>
          <w:tcPr>
            <w:tcW w:w="3345" w:type="dxa"/>
          </w:tcPr>
          <w:p w14:paraId="74F00573" w14:textId="77777777" w:rsidR="002E1B08" w:rsidRDefault="00000000">
            <w:pPr>
              <w:pStyle w:val="TableText"/>
            </w:pPr>
            <w:r>
              <w:tab/>
            </w:r>
            <w:r>
              <w:tab/>
            </w:r>
            <w:r>
              <w:tab/>
            </w:r>
            <w:r>
              <w:tab/>
            </w:r>
            <w:r>
              <w:tab/>
              <w:t>@root</w:t>
            </w:r>
          </w:p>
        </w:tc>
        <w:tc>
          <w:tcPr>
            <w:tcW w:w="720" w:type="dxa"/>
          </w:tcPr>
          <w:p w14:paraId="370E015E" w14:textId="77777777" w:rsidR="002E1B08" w:rsidRDefault="00000000">
            <w:pPr>
              <w:pStyle w:val="TableText"/>
            </w:pPr>
            <w:r>
              <w:t>0..1</w:t>
            </w:r>
          </w:p>
        </w:tc>
        <w:tc>
          <w:tcPr>
            <w:tcW w:w="1152" w:type="dxa"/>
          </w:tcPr>
          <w:p w14:paraId="2F573EE7" w14:textId="77777777" w:rsidR="002E1B08" w:rsidRDefault="00000000">
            <w:pPr>
              <w:pStyle w:val="TableText"/>
            </w:pPr>
            <w:r>
              <w:t>SHOULD</w:t>
            </w:r>
          </w:p>
        </w:tc>
        <w:tc>
          <w:tcPr>
            <w:tcW w:w="864" w:type="dxa"/>
          </w:tcPr>
          <w:p w14:paraId="4114EFE5" w14:textId="77777777" w:rsidR="002E1B08" w:rsidRDefault="002E1B08">
            <w:pPr>
              <w:pStyle w:val="TableText"/>
            </w:pPr>
          </w:p>
        </w:tc>
        <w:tc>
          <w:tcPr>
            <w:tcW w:w="1104" w:type="dxa"/>
          </w:tcPr>
          <w:p w14:paraId="5B440513" w14:textId="77777777" w:rsidR="002E1B08" w:rsidRDefault="00000000">
            <w:pPr>
              <w:pStyle w:val="TableText"/>
            </w:pPr>
            <w:hyperlink w:anchor="C_4537-16820">
              <w:r>
                <w:rPr>
                  <w:rStyle w:val="HyperlinkText9pt"/>
                </w:rPr>
                <w:t>4537-16820</w:t>
              </w:r>
            </w:hyperlink>
          </w:p>
        </w:tc>
        <w:tc>
          <w:tcPr>
            <w:tcW w:w="2975" w:type="dxa"/>
          </w:tcPr>
          <w:p w14:paraId="5B837E6C" w14:textId="77777777" w:rsidR="002E1B08" w:rsidRDefault="00000000">
            <w:pPr>
              <w:pStyle w:val="TableText"/>
            </w:pPr>
            <w:r>
              <w:t>2.16.840.1.113883.4.6</w:t>
            </w:r>
          </w:p>
        </w:tc>
      </w:tr>
      <w:tr w:rsidR="002E1B08" w14:paraId="00333346" w14:textId="77777777">
        <w:trPr>
          <w:jc w:val="center"/>
        </w:trPr>
        <w:tc>
          <w:tcPr>
            <w:tcW w:w="3345" w:type="dxa"/>
          </w:tcPr>
          <w:p w14:paraId="3394E4D1" w14:textId="77777777" w:rsidR="002E1B08" w:rsidRDefault="00000000">
            <w:pPr>
              <w:pStyle w:val="TableText"/>
            </w:pPr>
            <w:r>
              <w:tab/>
            </w:r>
            <w:r>
              <w:tab/>
            </w:r>
            <w:r>
              <w:tab/>
            </w:r>
            <w:r>
              <w:tab/>
              <w:t>name</w:t>
            </w:r>
          </w:p>
        </w:tc>
        <w:tc>
          <w:tcPr>
            <w:tcW w:w="720" w:type="dxa"/>
          </w:tcPr>
          <w:p w14:paraId="721AFFE9" w14:textId="77777777" w:rsidR="002E1B08" w:rsidRDefault="00000000">
            <w:pPr>
              <w:pStyle w:val="TableText"/>
            </w:pPr>
            <w:r>
              <w:t>1..*</w:t>
            </w:r>
          </w:p>
        </w:tc>
        <w:tc>
          <w:tcPr>
            <w:tcW w:w="1152" w:type="dxa"/>
          </w:tcPr>
          <w:p w14:paraId="10D8939F" w14:textId="77777777" w:rsidR="002E1B08" w:rsidRDefault="00000000">
            <w:pPr>
              <w:pStyle w:val="TableText"/>
            </w:pPr>
            <w:r>
              <w:t>SHALL</w:t>
            </w:r>
          </w:p>
        </w:tc>
        <w:tc>
          <w:tcPr>
            <w:tcW w:w="864" w:type="dxa"/>
          </w:tcPr>
          <w:p w14:paraId="5FA3E58B" w14:textId="77777777" w:rsidR="002E1B08" w:rsidRDefault="002E1B08">
            <w:pPr>
              <w:pStyle w:val="TableText"/>
            </w:pPr>
          </w:p>
        </w:tc>
        <w:tc>
          <w:tcPr>
            <w:tcW w:w="1104" w:type="dxa"/>
          </w:tcPr>
          <w:p w14:paraId="2DA9FAD6" w14:textId="77777777" w:rsidR="002E1B08" w:rsidRDefault="00000000">
            <w:pPr>
              <w:pStyle w:val="TableText"/>
            </w:pPr>
            <w:hyperlink w:anchor="C_4537-5419">
              <w:r>
                <w:rPr>
                  <w:rStyle w:val="HyperlinkText9pt"/>
                </w:rPr>
                <w:t>4537-5419</w:t>
              </w:r>
            </w:hyperlink>
          </w:p>
        </w:tc>
        <w:tc>
          <w:tcPr>
            <w:tcW w:w="2975" w:type="dxa"/>
          </w:tcPr>
          <w:p w14:paraId="6D08A873" w14:textId="77777777" w:rsidR="002E1B08" w:rsidRDefault="002E1B08">
            <w:pPr>
              <w:pStyle w:val="TableText"/>
            </w:pPr>
          </w:p>
        </w:tc>
      </w:tr>
      <w:tr w:rsidR="002E1B08" w14:paraId="76991AFD" w14:textId="77777777">
        <w:trPr>
          <w:jc w:val="center"/>
        </w:trPr>
        <w:tc>
          <w:tcPr>
            <w:tcW w:w="3345" w:type="dxa"/>
          </w:tcPr>
          <w:p w14:paraId="4742C2B2" w14:textId="77777777" w:rsidR="002E1B08" w:rsidRDefault="00000000">
            <w:pPr>
              <w:pStyle w:val="TableText"/>
            </w:pPr>
            <w:r>
              <w:tab/>
            </w:r>
            <w:r>
              <w:tab/>
            </w:r>
            <w:r>
              <w:tab/>
            </w:r>
            <w:r>
              <w:tab/>
              <w:t>telecom</w:t>
            </w:r>
          </w:p>
        </w:tc>
        <w:tc>
          <w:tcPr>
            <w:tcW w:w="720" w:type="dxa"/>
          </w:tcPr>
          <w:p w14:paraId="6733FE54" w14:textId="77777777" w:rsidR="002E1B08" w:rsidRDefault="00000000">
            <w:pPr>
              <w:pStyle w:val="TableText"/>
            </w:pPr>
            <w:r>
              <w:t>1..*</w:t>
            </w:r>
          </w:p>
        </w:tc>
        <w:tc>
          <w:tcPr>
            <w:tcW w:w="1152" w:type="dxa"/>
          </w:tcPr>
          <w:p w14:paraId="50B0D8AC" w14:textId="77777777" w:rsidR="002E1B08" w:rsidRDefault="00000000">
            <w:pPr>
              <w:pStyle w:val="TableText"/>
            </w:pPr>
            <w:r>
              <w:t>SHALL</w:t>
            </w:r>
          </w:p>
        </w:tc>
        <w:tc>
          <w:tcPr>
            <w:tcW w:w="864" w:type="dxa"/>
          </w:tcPr>
          <w:p w14:paraId="2B751780" w14:textId="77777777" w:rsidR="002E1B08" w:rsidRDefault="002E1B08">
            <w:pPr>
              <w:pStyle w:val="TableText"/>
            </w:pPr>
          </w:p>
        </w:tc>
        <w:tc>
          <w:tcPr>
            <w:tcW w:w="1104" w:type="dxa"/>
          </w:tcPr>
          <w:p w14:paraId="46135B3F" w14:textId="77777777" w:rsidR="002E1B08" w:rsidRDefault="00000000">
            <w:pPr>
              <w:pStyle w:val="TableText"/>
            </w:pPr>
            <w:hyperlink w:anchor="C_4537-5420">
              <w:r>
                <w:rPr>
                  <w:rStyle w:val="HyperlinkText9pt"/>
                </w:rPr>
                <w:t>4537-5420</w:t>
              </w:r>
            </w:hyperlink>
          </w:p>
        </w:tc>
        <w:tc>
          <w:tcPr>
            <w:tcW w:w="2975" w:type="dxa"/>
          </w:tcPr>
          <w:p w14:paraId="6FA0603E" w14:textId="77777777" w:rsidR="002E1B08" w:rsidRDefault="002E1B08">
            <w:pPr>
              <w:pStyle w:val="TableText"/>
            </w:pPr>
          </w:p>
        </w:tc>
      </w:tr>
      <w:tr w:rsidR="002E1B08" w14:paraId="1E95A7C4" w14:textId="77777777">
        <w:trPr>
          <w:jc w:val="center"/>
        </w:trPr>
        <w:tc>
          <w:tcPr>
            <w:tcW w:w="3345" w:type="dxa"/>
          </w:tcPr>
          <w:p w14:paraId="6AAD4E79" w14:textId="77777777" w:rsidR="002E1B08" w:rsidRDefault="00000000">
            <w:pPr>
              <w:pStyle w:val="TableText"/>
            </w:pPr>
            <w:r>
              <w:tab/>
            </w:r>
            <w:r>
              <w:tab/>
            </w:r>
            <w:r>
              <w:tab/>
            </w:r>
            <w:r>
              <w:tab/>
            </w:r>
            <w:r>
              <w:tab/>
              <w:t>@use</w:t>
            </w:r>
          </w:p>
        </w:tc>
        <w:tc>
          <w:tcPr>
            <w:tcW w:w="720" w:type="dxa"/>
          </w:tcPr>
          <w:p w14:paraId="15A86DD2" w14:textId="77777777" w:rsidR="002E1B08" w:rsidRDefault="00000000">
            <w:pPr>
              <w:pStyle w:val="TableText"/>
            </w:pPr>
            <w:r>
              <w:t>0..1</w:t>
            </w:r>
          </w:p>
        </w:tc>
        <w:tc>
          <w:tcPr>
            <w:tcW w:w="1152" w:type="dxa"/>
          </w:tcPr>
          <w:p w14:paraId="7989E069" w14:textId="77777777" w:rsidR="002E1B08" w:rsidRDefault="00000000">
            <w:pPr>
              <w:pStyle w:val="TableText"/>
            </w:pPr>
            <w:r>
              <w:t>SHOULD</w:t>
            </w:r>
          </w:p>
        </w:tc>
        <w:tc>
          <w:tcPr>
            <w:tcW w:w="864" w:type="dxa"/>
          </w:tcPr>
          <w:p w14:paraId="39731528" w14:textId="77777777" w:rsidR="002E1B08" w:rsidRDefault="002E1B08">
            <w:pPr>
              <w:pStyle w:val="TableText"/>
            </w:pPr>
          </w:p>
        </w:tc>
        <w:tc>
          <w:tcPr>
            <w:tcW w:w="1104" w:type="dxa"/>
          </w:tcPr>
          <w:p w14:paraId="0EFF607F" w14:textId="77777777" w:rsidR="002E1B08" w:rsidRDefault="00000000">
            <w:pPr>
              <w:pStyle w:val="TableText"/>
            </w:pPr>
            <w:hyperlink w:anchor="C_4537-7994">
              <w:r>
                <w:rPr>
                  <w:rStyle w:val="HyperlinkText9pt"/>
                </w:rPr>
                <w:t>4537-7994</w:t>
              </w:r>
            </w:hyperlink>
          </w:p>
        </w:tc>
        <w:tc>
          <w:tcPr>
            <w:tcW w:w="2975" w:type="dxa"/>
          </w:tcPr>
          <w:p w14:paraId="7625AE1E" w14:textId="77777777" w:rsidR="002E1B08" w:rsidRDefault="00000000">
            <w:pPr>
              <w:pStyle w:val="TableText"/>
            </w:pPr>
            <w:r>
              <w:t>urn:oid:2.16.840.1.113883.11.20.9.20 (Telecom Use (US Realm Header))</w:t>
            </w:r>
          </w:p>
        </w:tc>
      </w:tr>
      <w:tr w:rsidR="002E1B08" w14:paraId="10499263" w14:textId="77777777">
        <w:trPr>
          <w:jc w:val="center"/>
        </w:trPr>
        <w:tc>
          <w:tcPr>
            <w:tcW w:w="3345" w:type="dxa"/>
          </w:tcPr>
          <w:p w14:paraId="6E51CF36" w14:textId="77777777" w:rsidR="002E1B08" w:rsidRDefault="00000000">
            <w:pPr>
              <w:pStyle w:val="TableText"/>
            </w:pPr>
            <w:r>
              <w:tab/>
            </w:r>
            <w:r>
              <w:tab/>
            </w:r>
            <w:r>
              <w:tab/>
            </w:r>
            <w:r>
              <w:tab/>
              <w:t>addr</w:t>
            </w:r>
          </w:p>
        </w:tc>
        <w:tc>
          <w:tcPr>
            <w:tcW w:w="720" w:type="dxa"/>
          </w:tcPr>
          <w:p w14:paraId="53872F9F" w14:textId="77777777" w:rsidR="002E1B08" w:rsidRDefault="00000000">
            <w:pPr>
              <w:pStyle w:val="TableText"/>
            </w:pPr>
            <w:r>
              <w:t>1..*</w:t>
            </w:r>
          </w:p>
        </w:tc>
        <w:tc>
          <w:tcPr>
            <w:tcW w:w="1152" w:type="dxa"/>
          </w:tcPr>
          <w:p w14:paraId="043ABAE9" w14:textId="77777777" w:rsidR="002E1B08" w:rsidRDefault="00000000">
            <w:pPr>
              <w:pStyle w:val="TableText"/>
            </w:pPr>
            <w:r>
              <w:t>SHALL</w:t>
            </w:r>
          </w:p>
        </w:tc>
        <w:tc>
          <w:tcPr>
            <w:tcW w:w="864" w:type="dxa"/>
          </w:tcPr>
          <w:p w14:paraId="5C212F72" w14:textId="77777777" w:rsidR="002E1B08" w:rsidRDefault="002E1B08">
            <w:pPr>
              <w:pStyle w:val="TableText"/>
            </w:pPr>
          </w:p>
        </w:tc>
        <w:tc>
          <w:tcPr>
            <w:tcW w:w="1104" w:type="dxa"/>
          </w:tcPr>
          <w:p w14:paraId="0026081A" w14:textId="77777777" w:rsidR="002E1B08" w:rsidRDefault="00000000">
            <w:pPr>
              <w:pStyle w:val="TableText"/>
            </w:pPr>
            <w:hyperlink w:anchor="C_4537-5422">
              <w:r>
                <w:rPr>
                  <w:rStyle w:val="HyperlinkText9pt"/>
                </w:rPr>
                <w:t>4537-5422</w:t>
              </w:r>
            </w:hyperlink>
          </w:p>
        </w:tc>
        <w:tc>
          <w:tcPr>
            <w:tcW w:w="2975" w:type="dxa"/>
          </w:tcPr>
          <w:p w14:paraId="4E117F32" w14:textId="77777777" w:rsidR="002E1B08" w:rsidRDefault="00000000">
            <w:pPr>
              <w:pStyle w:val="TableText"/>
            </w:pPr>
            <w:r>
              <w:t>US Realm Address (AD.US.FIELDED) (identifier: urn:oid:2.16.840.1.113883.10.20.22.5.2</w:t>
            </w:r>
          </w:p>
        </w:tc>
      </w:tr>
      <w:tr w:rsidR="002E1B08" w14:paraId="57B85F86" w14:textId="77777777">
        <w:trPr>
          <w:jc w:val="center"/>
        </w:trPr>
        <w:tc>
          <w:tcPr>
            <w:tcW w:w="3345" w:type="dxa"/>
          </w:tcPr>
          <w:p w14:paraId="71818D12" w14:textId="77777777" w:rsidR="002E1B08" w:rsidRDefault="00000000">
            <w:pPr>
              <w:pStyle w:val="TableText"/>
            </w:pPr>
            <w:r>
              <w:lastRenderedPageBreak/>
              <w:tab/>
              <w:t>author</w:t>
            </w:r>
          </w:p>
        </w:tc>
        <w:tc>
          <w:tcPr>
            <w:tcW w:w="720" w:type="dxa"/>
          </w:tcPr>
          <w:p w14:paraId="120DD2B8" w14:textId="77777777" w:rsidR="002E1B08" w:rsidRDefault="00000000">
            <w:pPr>
              <w:pStyle w:val="TableText"/>
            </w:pPr>
            <w:r>
              <w:t>1..*</w:t>
            </w:r>
          </w:p>
        </w:tc>
        <w:tc>
          <w:tcPr>
            <w:tcW w:w="1152" w:type="dxa"/>
          </w:tcPr>
          <w:p w14:paraId="375994F7" w14:textId="77777777" w:rsidR="002E1B08" w:rsidRDefault="00000000">
            <w:pPr>
              <w:pStyle w:val="TableText"/>
            </w:pPr>
            <w:r>
              <w:t>SHALL</w:t>
            </w:r>
          </w:p>
        </w:tc>
        <w:tc>
          <w:tcPr>
            <w:tcW w:w="864" w:type="dxa"/>
          </w:tcPr>
          <w:p w14:paraId="02B4A372" w14:textId="77777777" w:rsidR="002E1B08" w:rsidRDefault="002E1B08">
            <w:pPr>
              <w:pStyle w:val="TableText"/>
            </w:pPr>
          </w:p>
        </w:tc>
        <w:tc>
          <w:tcPr>
            <w:tcW w:w="1104" w:type="dxa"/>
          </w:tcPr>
          <w:p w14:paraId="66EF0C7A" w14:textId="77777777" w:rsidR="002E1B08" w:rsidRDefault="00000000">
            <w:pPr>
              <w:pStyle w:val="TableText"/>
            </w:pPr>
            <w:hyperlink w:anchor="C_4537-5444">
              <w:r>
                <w:rPr>
                  <w:rStyle w:val="HyperlinkText9pt"/>
                </w:rPr>
                <w:t>4537-5444</w:t>
              </w:r>
            </w:hyperlink>
          </w:p>
        </w:tc>
        <w:tc>
          <w:tcPr>
            <w:tcW w:w="2975" w:type="dxa"/>
          </w:tcPr>
          <w:p w14:paraId="7BBE89C6" w14:textId="77777777" w:rsidR="002E1B08" w:rsidRDefault="002E1B08">
            <w:pPr>
              <w:pStyle w:val="TableText"/>
            </w:pPr>
          </w:p>
        </w:tc>
      </w:tr>
      <w:tr w:rsidR="002E1B08" w14:paraId="12973645" w14:textId="77777777">
        <w:trPr>
          <w:jc w:val="center"/>
        </w:trPr>
        <w:tc>
          <w:tcPr>
            <w:tcW w:w="3345" w:type="dxa"/>
          </w:tcPr>
          <w:p w14:paraId="5735756A" w14:textId="77777777" w:rsidR="002E1B08" w:rsidRDefault="00000000">
            <w:pPr>
              <w:pStyle w:val="TableText"/>
            </w:pPr>
            <w:r>
              <w:tab/>
            </w:r>
            <w:r>
              <w:tab/>
              <w:t>time</w:t>
            </w:r>
          </w:p>
        </w:tc>
        <w:tc>
          <w:tcPr>
            <w:tcW w:w="720" w:type="dxa"/>
          </w:tcPr>
          <w:p w14:paraId="38E64644" w14:textId="77777777" w:rsidR="002E1B08" w:rsidRDefault="00000000">
            <w:pPr>
              <w:pStyle w:val="TableText"/>
            </w:pPr>
            <w:r>
              <w:t>1..1</w:t>
            </w:r>
          </w:p>
        </w:tc>
        <w:tc>
          <w:tcPr>
            <w:tcW w:w="1152" w:type="dxa"/>
          </w:tcPr>
          <w:p w14:paraId="7522619C" w14:textId="77777777" w:rsidR="002E1B08" w:rsidRDefault="00000000">
            <w:pPr>
              <w:pStyle w:val="TableText"/>
            </w:pPr>
            <w:r>
              <w:t>SHALL</w:t>
            </w:r>
          </w:p>
        </w:tc>
        <w:tc>
          <w:tcPr>
            <w:tcW w:w="864" w:type="dxa"/>
          </w:tcPr>
          <w:p w14:paraId="4307A5BE" w14:textId="77777777" w:rsidR="002E1B08" w:rsidRDefault="002E1B08">
            <w:pPr>
              <w:pStyle w:val="TableText"/>
            </w:pPr>
          </w:p>
        </w:tc>
        <w:tc>
          <w:tcPr>
            <w:tcW w:w="1104" w:type="dxa"/>
          </w:tcPr>
          <w:p w14:paraId="176E3E78" w14:textId="77777777" w:rsidR="002E1B08" w:rsidRDefault="00000000">
            <w:pPr>
              <w:pStyle w:val="TableText"/>
            </w:pPr>
            <w:hyperlink w:anchor="C_4537-5445">
              <w:r>
                <w:rPr>
                  <w:rStyle w:val="HyperlinkText9pt"/>
                </w:rPr>
                <w:t>4537-5445</w:t>
              </w:r>
            </w:hyperlink>
          </w:p>
        </w:tc>
        <w:tc>
          <w:tcPr>
            <w:tcW w:w="2975" w:type="dxa"/>
          </w:tcPr>
          <w:p w14:paraId="7B5F5044" w14:textId="77777777" w:rsidR="002E1B08" w:rsidRDefault="00000000">
            <w:pPr>
              <w:pStyle w:val="TableText"/>
            </w:pPr>
            <w:r>
              <w:t>US Realm Date and Time (DTM.US.FIELDED) (identifier: urn:oid:2.16.840.1.113883.10.20.22.5.4</w:t>
            </w:r>
          </w:p>
        </w:tc>
      </w:tr>
      <w:tr w:rsidR="002E1B08" w14:paraId="01C2ED84" w14:textId="77777777">
        <w:trPr>
          <w:jc w:val="center"/>
        </w:trPr>
        <w:tc>
          <w:tcPr>
            <w:tcW w:w="3345" w:type="dxa"/>
          </w:tcPr>
          <w:p w14:paraId="4E09A864" w14:textId="77777777" w:rsidR="002E1B08" w:rsidRDefault="00000000">
            <w:pPr>
              <w:pStyle w:val="TableText"/>
            </w:pPr>
            <w:r>
              <w:tab/>
            </w:r>
            <w:r>
              <w:tab/>
              <w:t>assignedAuthor</w:t>
            </w:r>
          </w:p>
        </w:tc>
        <w:tc>
          <w:tcPr>
            <w:tcW w:w="720" w:type="dxa"/>
          </w:tcPr>
          <w:p w14:paraId="638DEE6D" w14:textId="77777777" w:rsidR="002E1B08" w:rsidRDefault="00000000">
            <w:pPr>
              <w:pStyle w:val="TableText"/>
            </w:pPr>
            <w:r>
              <w:t>1..1</w:t>
            </w:r>
          </w:p>
        </w:tc>
        <w:tc>
          <w:tcPr>
            <w:tcW w:w="1152" w:type="dxa"/>
          </w:tcPr>
          <w:p w14:paraId="5700AD3A" w14:textId="77777777" w:rsidR="002E1B08" w:rsidRDefault="00000000">
            <w:pPr>
              <w:pStyle w:val="TableText"/>
            </w:pPr>
            <w:r>
              <w:t>SHALL</w:t>
            </w:r>
          </w:p>
        </w:tc>
        <w:tc>
          <w:tcPr>
            <w:tcW w:w="864" w:type="dxa"/>
          </w:tcPr>
          <w:p w14:paraId="50027DE9" w14:textId="77777777" w:rsidR="002E1B08" w:rsidRDefault="002E1B08">
            <w:pPr>
              <w:pStyle w:val="TableText"/>
            </w:pPr>
          </w:p>
        </w:tc>
        <w:tc>
          <w:tcPr>
            <w:tcW w:w="1104" w:type="dxa"/>
          </w:tcPr>
          <w:p w14:paraId="0AA52672" w14:textId="77777777" w:rsidR="002E1B08" w:rsidRDefault="00000000">
            <w:pPr>
              <w:pStyle w:val="TableText"/>
            </w:pPr>
            <w:hyperlink w:anchor="C_4537-5448">
              <w:r>
                <w:rPr>
                  <w:rStyle w:val="HyperlinkText9pt"/>
                </w:rPr>
                <w:t>4537-5448</w:t>
              </w:r>
            </w:hyperlink>
          </w:p>
        </w:tc>
        <w:tc>
          <w:tcPr>
            <w:tcW w:w="2975" w:type="dxa"/>
          </w:tcPr>
          <w:p w14:paraId="7CC08BDF" w14:textId="77777777" w:rsidR="002E1B08" w:rsidRDefault="002E1B08">
            <w:pPr>
              <w:pStyle w:val="TableText"/>
            </w:pPr>
          </w:p>
        </w:tc>
      </w:tr>
      <w:tr w:rsidR="002E1B08" w14:paraId="645D1BF8" w14:textId="77777777">
        <w:trPr>
          <w:jc w:val="center"/>
        </w:trPr>
        <w:tc>
          <w:tcPr>
            <w:tcW w:w="3345" w:type="dxa"/>
          </w:tcPr>
          <w:p w14:paraId="2E1E8C0A" w14:textId="77777777" w:rsidR="002E1B08" w:rsidRDefault="00000000">
            <w:pPr>
              <w:pStyle w:val="TableText"/>
            </w:pPr>
            <w:r>
              <w:tab/>
            </w:r>
            <w:r>
              <w:tab/>
            </w:r>
            <w:r>
              <w:tab/>
              <w:t>id</w:t>
            </w:r>
          </w:p>
        </w:tc>
        <w:tc>
          <w:tcPr>
            <w:tcW w:w="720" w:type="dxa"/>
          </w:tcPr>
          <w:p w14:paraId="64EF201E" w14:textId="77777777" w:rsidR="002E1B08" w:rsidRDefault="00000000">
            <w:pPr>
              <w:pStyle w:val="TableText"/>
            </w:pPr>
            <w:r>
              <w:t>1..*</w:t>
            </w:r>
          </w:p>
        </w:tc>
        <w:tc>
          <w:tcPr>
            <w:tcW w:w="1152" w:type="dxa"/>
          </w:tcPr>
          <w:p w14:paraId="44B0107D" w14:textId="77777777" w:rsidR="002E1B08" w:rsidRDefault="00000000">
            <w:pPr>
              <w:pStyle w:val="TableText"/>
            </w:pPr>
            <w:r>
              <w:t>SHALL</w:t>
            </w:r>
          </w:p>
        </w:tc>
        <w:tc>
          <w:tcPr>
            <w:tcW w:w="864" w:type="dxa"/>
          </w:tcPr>
          <w:p w14:paraId="31757356" w14:textId="77777777" w:rsidR="002E1B08" w:rsidRDefault="002E1B08">
            <w:pPr>
              <w:pStyle w:val="TableText"/>
            </w:pPr>
          </w:p>
        </w:tc>
        <w:tc>
          <w:tcPr>
            <w:tcW w:w="1104" w:type="dxa"/>
          </w:tcPr>
          <w:p w14:paraId="01D6819D" w14:textId="77777777" w:rsidR="002E1B08" w:rsidRDefault="00000000">
            <w:pPr>
              <w:pStyle w:val="TableText"/>
            </w:pPr>
            <w:hyperlink w:anchor="C_4537-5449">
              <w:r>
                <w:rPr>
                  <w:rStyle w:val="HyperlinkText9pt"/>
                </w:rPr>
                <w:t>4537-5449</w:t>
              </w:r>
            </w:hyperlink>
          </w:p>
        </w:tc>
        <w:tc>
          <w:tcPr>
            <w:tcW w:w="2975" w:type="dxa"/>
          </w:tcPr>
          <w:p w14:paraId="1D370F92" w14:textId="77777777" w:rsidR="002E1B08" w:rsidRDefault="002E1B08">
            <w:pPr>
              <w:pStyle w:val="TableText"/>
            </w:pPr>
          </w:p>
        </w:tc>
      </w:tr>
      <w:tr w:rsidR="002E1B08" w14:paraId="567D5EA9" w14:textId="77777777">
        <w:trPr>
          <w:jc w:val="center"/>
        </w:trPr>
        <w:tc>
          <w:tcPr>
            <w:tcW w:w="3345" w:type="dxa"/>
          </w:tcPr>
          <w:p w14:paraId="6306F852" w14:textId="77777777" w:rsidR="002E1B08" w:rsidRDefault="00000000">
            <w:pPr>
              <w:pStyle w:val="TableText"/>
            </w:pPr>
            <w:r>
              <w:tab/>
            </w:r>
            <w:r>
              <w:tab/>
            </w:r>
            <w:r>
              <w:tab/>
              <w:t>id</w:t>
            </w:r>
          </w:p>
        </w:tc>
        <w:tc>
          <w:tcPr>
            <w:tcW w:w="720" w:type="dxa"/>
          </w:tcPr>
          <w:p w14:paraId="1D714BF7" w14:textId="77777777" w:rsidR="002E1B08" w:rsidRDefault="00000000">
            <w:pPr>
              <w:pStyle w:val="TableText"/>
            </w:pPr>
            <w:r>
              <w:t>0..1</w:t>
            </w:r>
          </w:p>
        </w:tc>
        <w:tc>
          <w:tcPr>
            <w:tcW w:w="1152" w:type="dxa"/>
          </w:tcPr>
          <w:p w14:paraId="1E7C04F8" w14:textId="77777777" w:rsidR="002E1B08" w:rsidRDefault="00000000">
            <w:pPr>
              <w:pStyle w:val="TableText"/>
            </w:pPr>
            <w:r>
              <w:t>SHOULD</w:t>
            </w:r>
          </w:p>
        </w:tc>
        <w:tc>
          <w:tcPr>
            <w:tcW w:w="864" w:type="dxa"/>
          </w:tcPr>
          <w:p w14:paraId="16D76774" w14:textId="77777777" w:rsidR="002E1B08" w:rsidRDefault="002E1B08">
            <w:pPr>
              <w:pStyle w:val="TableText"/>
            </w:pPr>
          </w:p>
        </w:tc>
        <w:tc>
          <w:tcPr>
            <w:tcW w:w="1104" w:type="dxa"/>
          </w:tcPr>
          <w:p w14:paraId="60A879F2" w14:textId="77777777" w:rsidR="002E1B08" w:rsidRDefault="00000000">
            <w:pPr>
              <w:pStyle w:val="TableText"/>
            </w:pPr>
            <w:hyperlink w:anchor="C_4537-32882">
              <w:r>
                <w:rPr>
                  <w:rStyle w:val="HyperlinkText9pt"/>
                </w:rPr>
                <w:t>4537-32882</w:t>
              </w:r>
            </w:hyperlink>
          </w:p>
        </w:tc>
        <w:tc>
          <w:tcPr>
            <w:tcW w:w="2975" w:type="dxa"/>
          </w:tcPr>
          <w:p w14:paraId="3A5B2A95" w14:textId="77777777" w:rsidR="002E1B08" w:rsidRDefault="002E1B08">
            <w:pPr>
              <w:pStyle w:val="TableText"/>
            </w:pPr>
          </w:p>
        </w:tc>
      </w:tr>
      <w:tr w:rsidR="002E1B08" w14:paraId="20A5BB63" w14:textId="77777777">
        <w:trPr>
          <w:jc w:val="center"/>
        </w:trPr>
        <w:tc>
          <w:tcPr>
            <w:tcW w:w="3345" w:type="dxa"/>
          </w:tcPr>
          <w:p w14:paraId="22A54CA4" w14:textId="77777777" w:rsidR="002E1B08" w:rsidRDefault="00000000">
            <w:pPr>
              <w:pStyle w:val="TableText"/>
            </w:pPr>
            <w:r>
              <w:tab/>
            </w:r>
            <w:r>
              <w:tab/>
            </w:r>
            <w:r>
              <w:tab/>
            </w:r>
            <w:r>
              <w:tab/>
              <w:t>@nullFlavor</w:t>
            </w:r>
          </w:p>
        </w:tc>
        <w:tc>
          <w:tcPr>
            <w:tcW w:w="720" w:type="dxa"/>
          </w:tcPr>
          <w:p w14:paraId="3A7A01DA" w14:textId="77777777" w:rsidR="002E1B08" w:rsidRDefault="00000000">
            <w:pPr>
              <w:pStyle w:val="TableText"/>
            </w:pPr>
            <w:r>
              <w:t>0..1</w:t>
            </w:r>
          </w:p>
        </w:tc>
        <w:tc>
          <w:tcPr>
            <w:tcW w:w="1152" w:type="dxa"/>
          </w:tcPr>
          <w:p w14:paraId="75A5CC9A" w14:textId="77777777" w:rsidR="002E1B08" w:rsidRDefault="00000000">
            <w:pPr>
              <w:pStyle w:val="TableText"/>
            </w:pPr>
            <w:r>
              <w:t>MAY</w:t>
            </w:r>
          </w:p>
        </w:tc>
        <w:tc>
          <w:tcPr>
            <w:tcW w:w="864" w:type="dxa"/>
          </w:tcPr>
          <w:p w14:paraId="74A729ED" w14:textId="77777777" w:rsidR="002E1B08" w:rsidRDefault="002E1B08">
            <w:pPr>
              <w:pStyle w:val="TableText"/>
            </w:pPr>
          </w:p>
        </w:tc>
        <w:tc>
          <w:tcPr>
            <w:tcW w:w="1104" w:type="dxa"/>
          </w:tcPr>
          <w:p w14:paraId="4C005E36" w14:textId="77777777" w:rsidR="002E1B08" w:rsidRDefault="00000000">
            <w:pPr>
              <w:pStyle w:val="TableText"/>
            </w:pPr>
            <w:hyperlink w:anchor="C_4537-32883">
              <w:r>
                <w:rPr>
                  <w:rStyle w:val="HyperlinkText9pt"/>
                </w:rPr>
                <w:t>4537-32883</w:t>
              </w:r>
            </w:hyperlink>
          </w:p>
        </w:tc>
        <w:tc>
          <w:tcPr>
            <w:tcW w:w="2975" w:type="dxa"/>
          </w:tcPr>
          <w:p w14:paraId="452B13DC" w14:textId="77777777" w:rsidR="002E1B08" w:rsidRDefault="00000000">
            <w:pPr>
              <w:pStyle w:val="TableText"/>
            </w:pPr>
            <w:r>
              <w:t>urn:oid:2.16.840.1.113883.5.1008 (HL7NullFlavor) = UNK</w:t>
            </w:r>
          </w:p>
        </w:tc>
      </w:tr>
      <w:tr w:rsidR="002E1B08" w14:paraId="0B3126B7" w14:textId="77777777">
        <w:trPr>
          <w:jc w:val="center"/>
        </w:trPr>
        <w:tc>
          <w:tcPr>
            <w:tcW w:w="3345" w:type="dxa"/>
          </w:tcPr>
          <w:p w14:paraId="11127DFD" w14:textId="77777777" w:rsidR="002E1B08" w:rsidRDefault="00000000">
            <w:pPr>
              <w:pStyle w:val="TableText"/>
            </w:pPr>
            <w:r>
              <w:tab/>
            </w:r>
            <w:r>
              <w:tab/>
            </w:r>
            <w:r>
              <w:tab/>
            </w:r>
            <w:r>
              <w:tab/>
              <w:t>@root</w:t>
            </w:r>
          </w:p>
        </w:tc>
        <w:tc>
          <w:tcPr>
            <w:tcW w:w="720" w:type="dxa"/>
          </w:tcPr>
          <w:p w14:paraId="0D780F28" w14:textId="77777777" w:rsidR="002E1B08" w:rsidRDefault="00000000">
            <w:pPr>
              <w:pStyle w:val="TableText"/>
            </w:pPr>
            <w:r>
              <w:t>1..1</w:t>
            </w:r>
          </w:p>
        </w:tc>
        <w:tc>
          <w:tcPr>
            <w:tcW w:w="1152" w:type="dxa"/>
          </w:tcPr>
          <w:p w14:paraId="51EA2681" w14:textId="77777777" w:rsidR="002E1B08" w:rsidRDefault="00000000">
            <w:pPr>
              <w:pStyle w:val="TableText"/>
            </w:pPr>
            <w:r>
              <w:t>SHALL</w:t>
            </w:r>
          </w:p>
        </w:tc>
        <w:tc>
          <w:tcPr>
            <w:tcW w:w="864" w:type="dxa"/>
          </w:tcPr>
          <w:p w14:paraId="1ED40CD0" w14:textId="77777777" w:rsidR="002E1B08" w:rsidRDefault="002E1B08">
            <w:pPr>
              <w:pStyle w:val="TableText"/>
            </w:pPr>
          </w:p>
        </w:tc>
        <w:tc>
          <w:tcPr>
            <w:tcW w:w="1104" w:type="dxa"/>
          </w:tcPr>
          <w:p w14:paraId="47FC5B42" w14:textId="77777777" w:rsidR="002E1B08" w:rsidRDefault="00000000">
            <w:pPr>
              <w:pStyle w:val="TableText"/>
            </w:pPr>
            <w:hyperlink w:anchor="C_4537-32884">
              <w:r>
                <w:rPr>
                  <w:rStyle w:val="HyperlinkText9pt"/>
                </w:rPr>
                <w:t>4537-32884</w:t>
              </w:r>
            </w:hyperlink>
          </w:p>
        </w:tc>
        <w:tc>
          <w:tcPr>
            <w:tcW w:w="2975" w:type="dxa"/>
          </w:tcPr>
          <w:p w14:paraId="3745C8B2" w14:textId="77777777" w:rsidR="002E1B08" w:rsidRDefault="00000000">
            <w:pPr>
              <w:pStyle w:val="TableText"/>
            </w:pPr>
            <w:r>
              <w:t>2.16.840.1.113883.4.6</w:t>
            </w:r>
          </w:p>
        </w:tc>
      </w:tr>
      <w:tr w:rsidR="002E1B08" w14:paraId="6415645A" w14:textId="77777777">
        <w:trPr>
          <w:jc w:val="center"/>
        </w:trPr>
        <w:tc>
          <w:tcPr>
            <w:tcW w:w="3345" w:type="dxa"/>
          </w:tcPr>
          <w:p w14:paraId="77A6E9FB" w14:textId="77777777" w:rsidR="002E1B08" w:rsidRDefault="00000000">
            <w:pPr>
              <w:pStyle w:val="TableText"/>
            </w:pPr>
            <w:r>
              <w:tab/>
            </w:r>
            <w:r>
              <w:tab/>
            </w:r>
            <w:r>
              <w:tab/>
            </w:r>
            <w:r>
              <w:tab/>
              <w:t>@extension</w:t>
            </w:r>
          </w:p>
        </w:tc>
        <w:tc>
          <w:tcPr>
            <w:tcW w:w="720" w:type="dxa"/>
          </w:tcPr>
          <w:p w14:paraId="596B4887" w14:textId="77777777" w:rsidR="002E1B08" w:rsidRDefault="00000000">
            <w:pPr>
              <w:pStyle w:val="TableText"/>
            </w:pPr>
            <w:r>
              <w:t>0..1</w:t>
            </w:r>
          </w:p>
        </w:tc>
        <w:tc>
          <w:tcPr>
            <w:tcW w:w="1152" w:type="dxa"/>
          </w:tcPr>
          <w:p w14:paraId="03CA571C" w14:textId="77777777" w:rsidR="002E1B08" w:rsidRDefault="00000000">
            <w:pPr>
              <w:pStyle w:val="TableText"/>
            </w:pPr>
            <w:r>
              <w:t>SHOULD</w:t>
            </w:r>
          </w:p>
        </w:tc>
        <w:tc>
          <w:tcPr>
            <w:tcW w:w="864" w:type="dxa"/>
          </w:tcPr>
          <w:p w14:paraId="047C8E83" w14:textId="77777777" w:rsidR="002E1B08" w:rsidRDefault="002E1B08">
            <w:pPr>
              <w:pStyle w:val="TableText"/>
            </w:pPr>
          </w:p>
        </w:tc>
        <w:tc>
          <w:tcPr>
            <w:tcW w:w="1104" w:type="dxa"/>
          </w:tcPr>
          <w:p w14:paraId="3973FA0D" w14:textId="77777777" w:rsidR="002E1B08" w:rsidRDefault="00000000">
            <w:pPr>
              <w:pStyle w:val="TableText"/>
            </w:pPr>
            <w:hyperlink w:anchor="C_4537-32885">
              <w:r>
                <w:rPr>
                  <w:rStyle w:val="HyperlinkText9pt"/>
                </w:rPr>
                <w:t>4537-32885</w:t>
              </w:r>
            </w:hyperlink>
          </w:p>
        </w:tc>
        <w:tc>
          <w:tcPr>
            <w:tcW w:w="2975" w:type="dxa"/>
          </w:tcPr>
          <w:p w14:paraId="314CA2FC" w14:textId="77777777" w:rsidR="002E1B08" w:rsidRDefault="002E1B08">
            <w:pPr>
              <w:pStyle w:val="TableText"/>
            </w:pPr>
          </w:p>
        </w:tc>
      </w:tr>
      <w:tr w:rsidR="002E1B08" w14:paraId="427CF30F" w14:textId="77777777">
        <w:trPr>
          <w:jc w:val="center"/>
        </w:trPr>
        <w:tc>
          <w:tcPr>
            <w:tcW w:w="3345" w:type="dxa"/>
          </w:tcPr>
          <w:p w14:paraId="23B7C37D" w14:textId="77777777" w:rsidR="002E1B08" w:rsidRDefault="00000000">
            <w:pPr>
              <w:pStyle w:val="TableText"/>
            </w:pPr>
            <w:r>
              <w:tab/>
            </w:r>
            <w:r>
              <w:tab/>
            </w:r>
            <w:r>
              <w:tab/>
              <w:t>code</w:t>
            </w:r>
          </w:p>
        </w:tc>
        <w:tc>
          <w:tcPr>
            <w:tcW w:w="720" w:type="dxa"/>
          </w:tcPr>
          <w:p w14:paraId="5BD35060" w14:textId="77777777" w:rsidR="002E1B08" w:rsidRDefault="00000000">
            <w:pPr>
              <w:pStyle w:val="TableText"/>
            </w:pPr>
            <w:r>
              <w:t>0..1</w:t>
            </w:r>
          </w:p>
        </w:tc>
        <w:tc>
          <w:tcPr>
            <w:tcW w:w="1152" w:type="dxa"/>
          </w:tcPr>
          <w:p w14:paraId="54BF5508" w14:textId="77777777" w:rsidR="002E1B08" w:rsidRDefault="00000000">
            <w:pPr>
              <w:pStyle w:val="TableText"/>
            </w:pPr>
            <w:r>
              <w:t>SHOULD</w:t>
            </w:r>
          </w:p>
        </w:tc>
        <w:tc>
          <w:tcPr>
            <w:tcW w:w="864" w:type="dxa"/>
          </w:tcPr>
          <w:p w14:paraId="4B2DEBCC" w14:textId="77777777" w:rsidR="002E1B08" w:rsidRDefault="002E1B08">
            <w:pPr>
              <w:pStyle w:val="TableText"/>
            </w:pPr>
          </w:p>
        </w:tc>
        <w:tc>
          <w:tcPr>
            <w:tcW w:w="1104" w:type="dxa"/>
          </w:tcPr>
          <w:p w14:paraId="3BBBCD6C" w14:textId="77777777" w:rsidR="002E1B08" w:rsidRDefault="00000000">
            <w:pPr>
              <w:pStyle w:val="TableText"/>
            </w:pPr>
            <w:hyperlink w:anchor="C_4537-16787">
              <w:r>
                <w:rPr>
                  <w:rStyle w:val="HyperlinkText9pt"/>
                </w:rPr>
                <w:t>4537-16787</w:t>
              </w:r>
            </w:hyperlink>
          </w:p>
        </w:tc>
        <w:tc>
          <w:tcPr>
            <w:tcW w:w="2975" w:type="dxa"/>
          </w:tcPr>
          <w:p w14:paraId="2EC479AF" w14:textId="77777777" w:rsidR="002E1B08" w:rsidRDefault="002E1B08">
            <w:pPr>
              <w:pStyle w:val="TableText"/>
            </w:pPr>
          </w:p>
        </w:tc>
      </w:tr>
      <w:tr w:rsidR="002E1B08" w14:paraId="05A36139" w14:textId="77777777">
        <w:trPr>
          <w:jc w:val="center"/>
        </w:trPr>
        <w:tc>
          <w:tcPr>
            <w:tcW w:w="3345" w:type="dxa"/>
          </w:tcPr>
          <w:p w14:paraId="4E856109" w14:textId="77777777" w:rsidR="002E1B08" w:rsidRDefault="00000000">
            <w:pPr>
              <w:pStyle w:val="TableText"/>
            </w:pPr>
            <w:r>
              <w:tab/>
            </w:r>
            <w:r>
              <w:tab/>
            </w:r>
            <w:r>
              <w:tab/>
            </w:r>
            <w:r>
              <w:tab/>
              <w:t>@code</w:t>
            </w:r>
          </w:p>
        </w:tc>
        <w:tc>
          <w:tcPr>
            <w:tcW w:w="720" w:type="dxa"/>
          </w:tcPr>
          <w:p w14:paraId="6DE88742" w14:textId="77777777" w:rsidR="002E1B08" w:rsidRDefault="00000000">
            <w:pPr>
              <w:pStyle w:val="TableText"/>
            </w:pPr>
            <w:r>
              <w:t>1..1</w:t>
            </w:r>
          </w:p>
        </w:tc>
        <w:tc>
          <w:tcPr>
            <w:tcW w:w="1152" w:type="dxa"/>
          </w:tcPr>
          <w:p w14:paraId="0C99EBE3" w14:textId="77777777" w:rsidR="002E1B08" w:rsidRDefault="00000000">
            <w:pPr>
              <w:pStyle w:val="TableText"/>
            </w:pPr>
            <w:r>
              <w:t>SHALL</w:t>
            </w:r>
          </w:p>
        </w:tc>
        <w:tc>
          <w:tcPr>
            <w:tcW w:w="864" w:type="dxa"/>
          </w:tcPr>
          <w:p w14:paraId="07FB0F27" w14:textId="77777777" w:rsidR="002E1B08" w:rsidRDefault="002E1B08">
            <w:pPr>
              <w:pStyle w:val="TableText"/>
            </w:pPr>
          </w:p>
        </w:tc>
        <w:tc>
          <w:tcPr>
            <w:tcW w:w="1104" w:type="dxa"/>
          </w:tcPr>
          <w:p w14:paraId="4580FAAC" w14:textId="77777777" w:rsidR="002E1B08" w:rsidRDefault="00000000">
            <w:pPr>
              <w:pStyle w:val="TableText"/>
            </w:pPr>
            <w:hyperlink w:anchor="C_4537-16788">
              <w:r>
                <w:rPr>
                  <w:rStyle w:val="HyperlinkText9pt"/>
                </w:rPr>
                <w:t>4537-16788</w:t>
              </w:r>
            </w:hyperlink>
          </w:p>
        </w:tc>
        <w:tc>
          <w:tcPr>
            <w:tcW w:w="2975" w:type="dxa"/>
          </w:tcPr>
          <w:p w14:paraId="001D7879" w14:textId="77777777" w:rsidR="002E1B08" w:rsidRDefault="00000000">
            <w:pPr>
              <w:pStyle w:val="TableText"/>
            </w:pPr>
            <w:r>
              <w:t>urn:oid:2.16.840.1.114222.4.11.1066 (Healthcare Provider Taxonomy)</w:t>
            </w:r>
          </w:p>
        </w:tc>
      </w:tr>
      <w:tr w:rsidR="002E1B08" w14:paraId="02EE17A8" w14:textId="77777777">
        <w:trPr>
          <w:jc w:val="center"/>
        </w:trPr>
        <w:tc>
          <w:tcPr>
            <w:tcW w:w="3345" w:type="dxa"/>
          </w:tcPr>
          <w:p w14:paraId="67D58213" w14:textId="77777777" w:rsidR="002E1B08" w:rsidRDefault="00000000">
            <w:pPr>
              <w:pStyle w:val="TableText"/>
            </w:pPr>
            <w:r>
              <w:tab/>
            </w:r>
            <w:r>
              <w:tab/>
            </w:r>
            <w:r>
              <w:tab/>
              <w:t>addr</w:t>
            </w:r>
          </w:p>
        </w:tc>
        <w:tc>
          <w:tcPr>
            <w:tcW w:w="720" w:type="dxa"/>
          </w:tcPr>
          <w:p w14:paraId="04EC0E39" w14:textId="77777777" w:rsidR="002E1B08" w:rsidRDefault="00000000">
            <w:pPr>
              <w:pStyle w:val="TableText"/>
            </w:pPr>
            <w:r>
              <w:t>1..*</w:t>
            </w:r>
          </w:p>
        </w:tc>
        <w:tc>
          <w:tcPr>
            <w:tcW w:w="1152" w:type="dxa"/>
          </w:tcPr>
          <w:p w14:paraId="6EEA62F1" w14:textId="77777777" w:rsidR="002E1B08" w:rsidRDefault="00000000">
            <w:pPr>
              <w:pStyle w:val="TableText"/>
            </w:pPr>
            <w:r>
              <w:t>SHALL</w:t>
            </w:r>
          </w:p>
        </w:tc>
        <w:tc>
          <w:tcPr>
            <w:tcW w:w="864" w:type="dxa"/>
          </w:tcPr>
          <w:p w14:paraId="30E2A745" w14:textId="77777777" w:rsidR="002E1B08" w:rsidRDefault="002E1B08">
            <w:pPr>
              <w:pStyle w:val="TableText"/>
            </w:pPr>
          </w:p>
        </w:tc>
        <w:tc>
          <w:tcPr>
            <w:tcW w:w="1104" w:type="dxa"/>
          </w:tcPr>
          <w:p w14:paraId="0237D551" w14:textId="77777777" w:rsidR="002E1B08" w:rsidRDefault="00000000">
            <w:pPr>
              <w:pStyle w:val="TableText"/>
            </w:pPr>
            <w:hyperlink w:anchor="C_4537-5452">
              <w:r>
                <w:rPr>
                  <w:rStyle w:val="HyperlinkText9pt"/>
                </w:rPr>
                <w:t>4537-5452</w:t>
              </w:r>
            </w:hyperlink>
          </w:p>
        </w:tc>
        <w:tc>
          <w:tcPr>
            <w:tcW w:w="2975" w:type="dxa"/>
          </w:tcPr>
          <w:p w14:paraId="32FF3056" w14:textId="77777777" w:rsidR="002E1B08" w:rsidRDefault="00000000">
            <w:pPr>
              <w:pStyle w:val="TableText"/>
            </w:pPr>
            <w:r>
              <w:t>US Realm Address (AD.US.FIELDED) (identifier: urn:oid:2.16.840.1.113883.10.20.22.5.2</w:t>
            </w:r>
          </w:p>
        </w:tc>
      </w:tr>
      <w:tr w:rsidR="002E1B08" w14:paraId="471C8452" w14:textId="77777777">
        <w:trPr>
          <w:jc w:val="center"/>
        </w:trPr>
        <w:tc>
          <w:tcPr>
            <w:tcW w:w="3345" w:type="dxa"/>
          </w:tcPr>
          <w:p w14:paraId="030E4C4C" w14:textId="77777777" w:rsidR="002E1B08" w:rsidRDefault="00000000">
            <w:pPr>
              <w:pStyle w:val="TableText"/>
            </w:pPr>
            <w:r>
              <w:tab/>
            </w:r>
            <w:r>
              <w:tab/>
            </w:r>
            <w:r>
              <w:tab/>
              <w:t>telecom</w:t>
            </w:r>
          </w:p>
        </w:tc>
        <w:tc>
          <w:tcPr>
            <w:tcW w:w="720" w:type="dxa"/>
          </w:tcPr>
          <w:p w14:paraId="56919EEE" w14:textId="77777777" w:rsidR="002E1B08" w:rsidRDefault="00000000">
            <w:pPr>
              <w:pStyle w:val="TableText"/>
            </w:pPr>
            <w:r>
              <w:t>1..*</w:t>
            </w:r>
          </w:p>
        </w:tc>
        <w:tc>
          <w:tcPr>
            <w:tcW w:w="1152" w:type="dxa"/>
          </w:tcPr>
          <w:p w14:paraId="2B8AFE74" w14:textId="77777777" w:rsidR="002E1B08" w:rsidRDefault="00000000">
            <w:pPr>
              <w:pStyle w:val="TableText"/>
            </w:pPr>
            <w:r>
              <w:t>SHALL</w:t>
            </w:r>
          </w:p>
        </w:tc>
        <w:tc>
          <w:tcPr>
            <w:tcW w:w="864" w:type="dxa"/>
          </w:tcPr>
          <w:p w14:paraId="0E506CDA" w14:textId="77777777" w:rsidR="002E1B08" w:rsidRDefault="002E1B08">
            <w:pPr>
              <w:pStyle w:val="TableText"/>
            </w:pPr>
          </w:p>
        </w:tc>
        <w:tc>
          <w:tcPr>
            <w:tcW w:w="1104" w:type="dxa"/>
          </w:tcPr>
          <w:p w14:paraId="3E6CB053" w14:textId="77777777" w:rsidR="002E1B08" w:rsidRDefault="00000000">
            <w:pPr>
              <w:pStyle w:val="TableText"/>
            </w:pPr>
            <w:hyperlink w:anchor="C_4537-5428">
              <w:r>
                <w:rPr>
                  <w:rStyle w:val="HyperlinkText9pt"/>
                </w:rPr>
                <w:t>4537-5428</w:t>
              </w:r>
            </w:hyperlink>
          </w:p>
        </w:tc>
        <w:tc>
          <w:tcPr>
            <w:tcW w:w="2975" w:type="dxa"/>
          </w:tcPr>
          <w:p w14:paraId="6AB544C7" w14:textId="77777777" w:rsidR="002E1B08" w:rsidRDefault="002E1B08">
            <w:pPr>
              <w:pStyle w:val="TableText"/>
            </w:pPr>
          </w:p>
        </w:tc>
      </w:tr>
      <w:tr w:rsidR="002E1B08" w14:paraId="6F0EA3D5" w14:textId="77777777">
        <w:trPr>
          <w:jc w:val="center"/>
        </w:trPr>
        <w:tc>
          <w:tcPr>
            <w:tcW w:w="3345" w:type="dxa"/>
          </w:tcPr>
          <w:p w14:paraId="2C0D2B90" w14:textId="77777777" w:rsidR="002E1B08" w:rsidRDefault="00000000">
            <w:pPr>
              <w:pStyle w:val="TableText"/>
            </w:pPr>
            <w:r>
              <w:tab/>
            </w:r>
            <w:r>
              <w:tab/>
            </w:r>
            <w:r>
              <w:tab/>
            </w:r>
            <w:r>
              <w:tab/>
              <w:t>@use</w:t>
            </w:r>
          </w:p>
        </w:tc>
        <w:tc>
          <w:tcPr>
            <w:tcW w:w="720" w:type="dxa"/>
          </w:tcPr>
          <w:p w14:paraId="104CEAC3" w14:textId="77777777" w:rsidR="002E1B08" w:rsidRDefault="00000000">
            <w:pPr>
              <w:pStyle w:val="TableText"/>
            </w:pPr>
            <w:r>
              <w:t>0..1</w:t>
            </w:r>
          </w:p>
        </w:tc>
        <w:tc>
          <w:tcPr>
            <w:tcW w:w="1152" w:type="dxa"/>
          </w:tcPr>
          <w:p w14:paraId="71D6FE33" w14:textId="77777777" w:rsidR="002E1B08" w:rsidRDefault="00000000">
            <w:pPr>
              <w:pStyle w:val="TableText"/>
            </w:pPr>
            <w:r>
              <w:t>SHOULD</w:t>
            </w:r>
          </w:p>
        </w:tc>
        <w:tc>
          <w:tcPr>
            <w:tcW w:w="864" w:type="dxa"/>
          </w:tcPr>
          <w:p w14:paraId="5FE2CFAE" w14:textId="77777777" w:rsidR="002E1B08" w:rsidRDefault="002E1B08">
            <w:pPr>
              <w:pStyle w:val="TableText"/>
            </w:pPr>
          </w:p>
        </w:tc>
        <w:tc>
          <w:tcPr>
            <w:tcW w:w="1104" w:type="dxa"/>
          </w:tcPr>
          <w:p w14:paraId="1B462872" w14:textId="77777777" w:rsidR="002E1B08" w:rsidRDefault="00000000">
            <w:pPr>
              <w:pStyle w:val="TableText"/>
            </w:pPr>
            <w:hyperlink w:anchor="C_4537-7995">
              <w:r>
                <w:rPr>
                  <w:rStyle w:val="HyperlinkText9pt"/>
                </w:rPr>
                <w:t>4537-7995</w:t>
              </w:r>
            </w:hyperlink>
          </w:p>
        </w:tc>
        <w:tc>
          <w:tcPr>
            <w:tcW w:w="2975" w:type="dxa"/>
          </w:tcPr>
          <w:p w14:paraId="6D8A55E8" w14:textId="77777777" w:rsidR="002E1B08" w:rsidRDefault="00000000">
            <w:pPr>
              <w:pStyle w:val="TableText"/>
            </w:pPr>
            <w:r>
              <w:t>urn:oid:2.16.840.1.113883.11.20.9.20 (Telecom Use (US Realm Header))</w:t>
            </w:r>
          </w:p>
        </w:tc>
      </w:tr>
      <w:tr w:rsidR="002E1B08" w14:paraId="65572B54" w14:textId="77777777">
        <w:trPr>
          <w:jc w:val="center"/>
        </w:trPr>
        <w:tc>
          <w:tcPr>
            <w:tcW w:w="3345" w:type="dxa"/>
          </w:tcPr>
          <w:p w14:paraId="1FB01AA4" w14:textId="77777777" w:rsidR="002E1B08" w:rsidRDefault="00000000">
            <w:pPr>
              <w:pStyle w:val="TableText"/>
            </w:pPr>
            <w:r>
              <w:tab/>
            </w:r>
            <w:r>
              <w:tab/>
            </w:r>
            <w:r>
              <w:tab/>
              <w:t>assignedPerson</w:t>
            </w:r>
          </w:p>
        </w:tc>
        <w:tc>
          <w:tcPr>
            <w:tcW w:w="720" w:type="dxa"/>
          </w:tcPr>
          <w:p w14:paraId="41FACD96" w14:textId="77777777" w:rsidR="002E1B08" w:rsidRDefault="00000000">
            <w:pPr>
              <w:pStyle w:val="TableText"/>
            </w:pPr>
            <w:r>
              <w:t>0..1</w:t>
            </w:r>
          </w:p>
        </w:tc>
        <w:tc>
          <w:tcPr>
            <w:tcW w:w="1152" w:type="dxa"/>
          </w:tcPr>
          <w:p w14:paraId="4DADBC52" w14:textId="77777777" w:rsidR="002E1B08" w:rsidRDefault="00000000">
            <w:pPr>
              <w:pStyle w:val="TableText"/>
            </w:pPr>
            <w:r>
              <w:t>SHOULD</w:t>
            </w:r>
          </w:p>
        </w:tc>
        <w:tc>
          <w:tcPr>
            <w:tcW w:w="864" w:type="dxa"/>
          </w:tcPr>
          <w:p w14:paraId="1D1E84E9" w14:textId="77777777" w:rsidR="002E1B08" w:rsidRDefault="002E1B08">
            <w:pPr>
              <w:pStyle w:val="TableText"/>
            </w:pPr>
          </w:p>
        </w:tc>
        <w:tc>
          <w:tcPr>
            <w:tcW w:w="1104" w:type="dxa"/>
          </w:tcPr>
          <w:p w14:paraId="36DDA06F" w14:textId="77777777" w:rsidR="002E1B08" w:rsidRDefault="00000000">
            <w:pPr>
              <w:pStyle w:val="TableText"/>
            </w:pPr>
            <w:hyperlink w:anchor="C_4537-5430">
              <w:r>
                <w:rPr>
                  <w:rStyle w:val="HyperlinkText9pt"/>
                </w:rPr>
                <w:t>4537-5430</w:t>
              </w:r>
            </w:hyperlink>
          </w:p>
        </w:tc>
        <w:tc>
          <w:tcPr>
            <w:tcW w:w="2975" w:type="dxa"/>
          </w:tcPr>
          <w:p w14:paraId="6F60883B" w14:textId="77777777" w:rsidR="002E1B08" w:rsidRDefault="002E1B08">
            <w:pPr>
              <w:pStyle w:val="TableText"/>
            </w:pPr>
          </w:p>
        </w:tc>
      </w:tr>
      <w:tr w:rsidR="002E1B08" w14:paraId="0DA3B015" w14:textId="77777777">
        <w:trPr>
          <w:jc w:val="center"/>
        </w:trPr>
        <w:tc>
          <w:tcPr>
            <w:tcW w:w="3345" w:type="dxa"/>
          </w:tcPr>
          <w:p w14:paraId="5C2624EF" w14:textId="77777777" w:rsidR="002E1B08" w:rsidRDefault="00000000">
            <w:pPr>
              <w:pStyle w:val="TableText"/>
            </w:pPr>
            <w:r>
              <w:tab/>
            </w:r>
            <w:r>
              <w:tab/>
            </w:r>
            <w:r>
              <w:tab/>
            </w:r>
            <w:r>
              <w:tab/>
              <w:t>name</w:t>
            </w:r>
          </w:p>
        </w:tc>
        <w:tc>
          <w:tcPr>
            <w:tcW w:w="720" w:type="dxa"/>
          </w:tcPr>
          <w:p w14:paraId="3E63C27C" w14:textId="77777777" w:rsidR="002E1B08" w:rsidRDefault="00000000">
            <w:pPr>
              <w:pStyle w:val="TableText"/>
            </w:pPr>
            <w:r>
              <w:t>1..*</w:t>
            </w:r>
          </w:p>
        </w:tc>
        <w:tc>
          <w:tcPr>
            <w:tcW w:w="1152" w:type="dxa"/>
          </w:tcPr>
          <w:p w14:paraId="1428EAD6" w14:textId="77777777" w:rsidR="002E1B08" w:rsidRDefault="00000000">
            <w:pPr>
              <w:pStyle w:val="TableText"/>
            </w:pPr>
            <w:r>
              <w:t>SHALL</w:t>
            </w:r>
          </w:p>
        </w:tc>
        <w:tc>
          <w:tcPr>
            <w:tcW w:w="864" w:type="dxa"/>
          </w:tcPr>
          <w:p w14:paraId="00C5DAC7" w14:textId="77777777" w:rsidR="002E1B08" w:rsidRDefault="002E1B08">
            <w:pPr>
              <w:pStyle w:val="TableText"/>
            </w:pPr>
          </w:p>
        </w:tc>
        <w:tc>
          <w:tcPr>
            <w:tcW w:w="1104" w:type="dxa"/>
          </w:tcPr>
          <w:p w14:paraId="4166BF43" w14:textId="77777777" w:rsidR="002E1B08" w:rsidRDefault="00000000">
            <w:pPr>
              <w:pStyle w:val="TableText"/>
            </w:pPr>
            <w:hyperlink w:anchor="C_4537-16789">
              <w:r>
                <w:rPr>
                  <w:rStyle w:val="HyperlinkText9pt"/>
                </w:rPr>
                <w:t>4537-16789</w:t>
              </w:r>
            </w:hyperlink>
          </w:p>
        </w:tc>
        <w:tc>
          <w:tcPr>
            <w:tcW w:w="2975" w:type="dxa"/>
          </w:tcPr>
          <w:p w14:paraId="1DC4454F" w14:textId="77777777" w:rsidR="002E1B08" w:rsidRDefault="00000000">
            <w:pPr>
              <w:pStyle w:val="TableText"/>
            </w:pPr>
            <w:r>
              <w:t>US Realm Person Name (PN.US.FIELDED) (identifier: urn:oid:2.16.840.1.113883.10.20.22.5.1.1</w:t>
            </w:r>
          </w:p>
        </w:tc>
      </w:tr>
      <w:tr w:rsidR="002E1B08" w14:paraId="0ED440A5" w14:textId="77777777">
        <w:trPr>
          <w:jc w:val="center"/>
        </w:trPr>
        <w:tc>
          <w:tcPr>
            <w:tcW w:w="3345" w:type="dxa"/>
          </w:tcPr>
          <w:p w14:paraId="5BA6DAF0" w14:textId="77777777" w:rsidR="002E1B08" w:rsidRDefault="00000000">
            <w:pPr>
              <w:pStyle w:val="TableText"/>
            </w:pPr>
            <w:r>
              <w:tab/>
            </w:r>
            <w:r>
              <w:tab/>
            </w:r>
            <w:r>
              <w:tab/>
              <w:t>assignedAuthoringDevice</w:t>
            </w:r>
          </w:p>
        </w:tc>
        <w:tc>
          <w:tcPr>
            <w:tcW w:w="720" w:type="dxa"/>
          </w:tcPr>
          <w:p w14:paraId="2B2A03B4" w14:textId="77777777" w:rsidR="002E1B08" w:rsidRDefault="00000000">
            <w:pPr>
              <w:pStyle w:val="TableText"/>
            </w:pPr>
            <w:r>
              <w:t>0..1</w:t>
            </w:r>
          </w:p>
        </w:tc>
        <w:tc>
          <w:tcPr>
            <w:tcW w:w="1152" w:type="dxa"/>
          </w:tcPr>
          <w:p w14:paraId="05DCD40E" w14:textId="77777777" w:rsidR="002E1B08" w:rsidRDefault="00000000">
            <w:pPr>
              <w:pStyle w:val="TableText"/>
            </w:pPr>
            <w:r>
              <w:t>SHOULD</w:t>
            </w:r>
          </w:p>
        </w:tc>
        <w:tc>
          <w:tcPr>
            <w:tcW w:w="864" w:type="dxa"/>
          </w:tcPr>
          <w:p w14:paraId="03BFD164" w14:textId="77777777" w:rsidR="002E1B08" w:rsidRDefault="002E1B08">
            <w:pPr>
              <w:pStyle w:val="TableText"/>
            </w:pPr>
          </w:p>
        </w:tc>
        <w:tc>
          <w:tcPr>
            <w:tcW w:w="1104" w:type="dxa"/>
          </w:tcPr>
          <w:p w14:paraId="70D0948F" w14:textId="77777777" w:rsidR="002E1B08" w:rsidRDefault="00000000">
            <w:pPr>
              <w:pStyle w:val="TableText"/>
            </w:pPr>
            <w:hyperlink w:anchor="C_4537-16783">
              <w:r>
                <w:rPr>
                  <w:rStyle w:val="HyperlinkText9pt"/>
                </w:rPr>
                <w:t>4537-16783</w:t>
              </w:r>
            </w:hyperlink>
          </w:p>
        </w:tc>
        <w:tc>
          <w:tcPr>
            <w:tcW w:w="2975" w:type="dxa"/>
          </w:tcPr>
          <w:p w14:paraId="0CE02ABD" w14:textId="77777777" w:rsidR="002E1B08" w:rsidRDefault="002E1B08">
            <w:pPr>
              <w:pStyle w:val="TableText"/>
            </w:pPr>
          </w:p>
        </w:tc>
      </w:tr>
      <w:tr w:rsidR="002E1B08" w14:paraId="74A11034" w14:textId="77777777">
        <w:trPr>
          <w:jc w:val="center"/>
        </w:trPr>
        <w:tc>
          <w:tcPr>
            <w:tcW w:w="3345" w:type="dxa"/>
          </w:tcPr>
          <w:p w14:paraId="7FC0C551" w14:textId="77777777" w:rsidR="002E1B08" w:rsidRDefault="00000000">
            <w:pPr>
              <w:pStyle w:val="TableText"/>
            </w:pPr>
            <w:r>
              <w:tab/>
            </w:r>
            <w:r>
              <w:tab/>
            </w:r>
            <w:r>
              <w:tab/>
            </w:r>
            <w:r>
              <w:tab/>
              <w:t>manufacturerModelName</w:t>
            </w:r>
          </w:p>
        </w:tc>
        <w:tc>
          <w:tcPr>
            <w:tcW w:w="720" w:type="dxa"/>
          </w:tcPr>
          <w:p w14:paraId="215EAA4A" w14:textId="77777777" w:rsidR="002E1B08" w:rsidRDefault="00000000">
            <w:pPr>
              <w:pStyle w:val="TableText"/>
            </w:pPr>
            <w:r>
              <w:t>1..1</w:t>
            </w:r>
          </w:p>
        </w:tc>
        <w:tc>
          <w:tcPr>
            <w:tcW w:w="1152" w:type="dxa"/>
          </w:tcPr>
          <w:p w14:paraId="47B7A815" w14:textId="77777777" w:rsidR="002E1B08" w:rsidRDefault="00000000">
            <w:pPr>
              <w:pStyle w:val="TableText"/>
            </w:pPr>
            <w:r>
              <w:t>SHALL</w:t>
            </w:r>
          </w:p>
        </w:tc>
        <w:tc>
          <w:tcPr>
            <w:tcW w:w="864" w:type="dxa"/>
          </w:tcPr>
          <w:p w14:paraId="6BB8073E" w14:textId="77777777" w:rsidR="002E1B08" w:rsidRDefault="002E1B08">
            <w:pPr>
              <w:pStyle w:val="TableText"/>
            </w:pPr>
          </w:p>
        </w:tc>
        <w:tc>
          <w:tcPr>
            <w:tcW w:w="1104" w:type="dxa"/>
          </w:tcPr>
          <w:p w14:paraId="0DFAB8A8" w14:textId="77777777" w:rsidR="002E1B08" w:rsidRDefault="00000000">
            <w:pPr>
              <w:pStyle w:val="TableText"/>
            </w:pPr>
            <w:hyperlink w:anchor="C_4537-16784">
              <w:r>
                <w:rPr>
                  <w:rStyle w:val="HyperlinkText9pt"/>
                </w:rPr>
                <w:t>4537-16784</w:t>
              </w:r>
            </w:hyperlink>
          </w:p>
        </w:tc>
        <w:tc>
          <w:tcPr>
            <w:tcW w:w="2975" w:type="dxa"/>
          </w:tcPr>
          <w:p w14:paraId="668AC47E" w14:textId="77777777" w:rsidR="002E1B08" w:rsidRDefault="002E1B08">
            <w:pPr>
              <w:pStyle w:val="TableText"/>
            </w:pPr>
          </w:p>
        </w:tc>
      </w:tr>
      <w:tr w:rsidR="002E1B08" w14:paraId="5C9E60BD" w14:textId="77777777">
        <w:trPr>
          <w:jc w:val="center"/>
        </w:trPr>
        <w:tc>
          <w:tcPr>
            <w:tcW w:w="3345" w:type="dxa"/>
          </w:tcPr>
          <w:p w14:paraId="61F79373" w14:textId="77777777" w:rsidR="002E1B08" w:rsidRDefault="00000000">
            <w:pPr>
              <w:pStyle w:val="TableText"/>
            </w:pPr>
            <w:r>
              <w:tab/>
            </w:r>
            <w:r>
              <w:tab/>
            </w:r>
            <w:r>
              <w:tab/>
            </w:r>
            <w:r>
              <w:tab/>
              <w:t>softwareName</w:t>
            </w:r>
          </w:p>
        </w:tc>
        <w:tc>
          <w:tcPr>
            <w:tcW w:w="720" w:type="dxa"/>
          </w:tcPr>
          <w:p w14:paraId="71E086A7" w14:textId="77777777" w:rsidR="002E1B08" w:rsidRDefault="00000000">
            <w:pPr>
              <w:pStyle w:val="TableText"/>
            </w:pPr>
            <w:r>
              <w:t>1..1</w:t>
            </w:r>
          </w:p>
        </w:tc>
        <w:tc>
          <w:tcPr>
            <w:tcW w:w="1152" w:type="dxa"/>
          </w:tcPr>
          <w:p w14:paraId="4D9AB9BD" w14:textId="77777777" w:rsidR="002E1B08" w:rsidRDefault="00000000">
            <w:pPr>
              <w:pStyle w:val="TableText"/>
            </w:pPr>
            <w:r>
              <w:t>SHALL</w:t>
            </w:r>
          </w:p>
        </w:tc>
        <w:tc>
          <w:tcPr>
            <w:tcW w:w="864" w:type="dxa"/>
          </w:tcPr>
          <w:p w14:paraId="43D47847" w14:textId="77777777" w:rsidR="002E1B08" w:rsidRDefault="002E1B08">
            <w:pPr>
              <w:pStyle w:val="TableText"/>
            </w:pPr>
          </w:p>
        </w:tc>
        <w:tc>
          <w:tcPr>
            <w:tcW w:w="1104" w:type="dxa"/>
          </w:tcPr>
          <w:p w14:paraId="491715DB" w14:textId="77777777" w:rsidR="002E1B08" w:rsidRDefault="00000000">
            <w:pPr>
              <w:pStyle w:val="TableText"/>
            </w:pPr>
            <w:hyperlink w:anchor="C_4537-16785">
              <w:r>
                <w:rPr>
                  <w:rStyle w:val="HyperlinkText9pt"/>
                </w:rPr>
                <w:t>4537-16785</w:t>
              </w:r>
            </w:hyperlink>
          </w:p>
        </w:tc>
        <w:tc>
          <w:tcPr>
            <w:tcW w:w="2975" w:type="dxa"/>
          </w:tcPr>
          <w:p w14:paraId="15AE5923" w14:textId="77777777" w:rsidR="002E1B08" w:rsidRDefault="002E1B08">
            <w:pPr>
              <w:pStyle w:val="TableText"/>
            </w:pPr>
          </w:p>
        </w:tc>
      </w:tr>
      <w:tr w:rsidR="002E1B08" w14:paraId="38457A34" w14:textId="77777777">
        <w:trPr>
          <w:jc w:val="center"/>
        </w:trPr>
        <w:tc>
          <w:tcPr>
            <w:tcW w:w="3345" w:type="dxa"/>
          </w:tcPr>
          <w:p w14:paraId="42F2285F" w14:textId="77777777" w:rsidR="002E1B08" w:rsidRDefault="00000000">
            <w:pPr>
              <w:pStyle w:val="TableText"/>
            </w:pPr>
            <w:r>
              <w:tab/>
              <w:t>dataEnterer</w:t>
            </w:r>
          </w:p>
        </w:tc>
        <w:tc>
          <w:tcPr>
            <w:tcW w:w="720" w:type="dxa"/>
          </w:tcPr>
          <w:p w14:paraId="5F03AC10" w14:textId="77777777" w:rsidR="002E1B08" w:rsidRDefault="00000000">
            <w:pPr>
              <w:pStyle w:val="TableText"/>
            </w:pPr>
            <w:r>
              <w:t>0..1</w:t>
            </w:r>
          </w:p>
        </w:tc>
        <w:tc>
          <w:tcPr>
            <w:tcW w:w="1152" w:type="dxa"/>
          </w:tcPr>
          <w:p w14:paraId="2AECBCB4" w14:textId="77777777" w:rsidR="002E1B08" w:rsidRDefault="00000000">
            <w:pPr>
              <w:pStyle w:val="TableText"/>
            </w:pPr>
            <w:r>
              <w:t>MAY</w:t>
            </w:r>
          </w:p>
        </w:tc>
        <w:tc>
          <w:tcPr>
            <w:tcW w:w="864" w:type="dxa"/>
          </w:tcPr>
          <w:p w14:paraId="57100587" w14:textId="77777777" w:rsidR="002E1B08" w:rsidRDefault="002E1B08">
            <w:pPr>
              <w:pStyle w:val="TableText"/>
            </w:pPr>
          </w:p>
        </w:tc>
        <w:tc>
          <w:tcPr>
            <w:tcW w:w="1104" w:type="dxa"/>
          </w:tcPr>
          <w:p w14:paraId="1CB0F877" w14:textId="77777777" w:rsidR="002E1B08" w:rsidRDefault="00000000">
            <w:pPr>
              <w:pStyle w:val="TableText"/>
            </w:pPr>
            <w:hyperlink w:anchor="C_4537-5441">
              <w:r>
                <w:rPr>
                  <w:rStyle w:val="HyperlinkText9pt"/>
                </w:rPr>
                <w:t>4537-5441</w:t>
              </w:r>
            </w:hyperlink>
          </w:p>
        </w:tc>
        <w:tc>
          <w:tcPr>
            <w:tcW w:w="2975" w:type="dxa"/>
          </w:tcPr>
          <w:p w14:paraId="4C38C0B3" w14:textId="77777777" w:rsidR="002E1B08" w:rsidRDefault="002E1B08">
            <w:pPr>
              <w:pStyle w:val="TableText"/>
            </w:pPr>
          </w:p>
        </w:tc>
      </w:tr>
      <w:tr w:rsidR="002E1B08" w14:paraId="5094B63C" w14:textId="77777777">
        <w:trPr>
          <w:jc w:val="center"/>
        </w:trPr>
        <w:tc>
          <w:tcPr>
            <w:tcW w:w="3345" w:type="dxa"/>
          </w:tcPr>
          <w:p w14:paraId="5C6DFB4D" w14:textId="77777777" w:rsidR="002E1B08" w:rsidRDefault="00000000">
            <w:pPr>
              <w:pStyle w:val="TableText"/>
            </w:pPr>
            <w:r>
              <w:lastRenderedPageBreak/>
              <w:tab/>
            </w:r>
            <w:r>
              <w:tab/>
              <w:t>assignedEntity</w:t>
            </w:r>
          </w:p>
        </w:tc>
        <w:tc>
          <w:tcPr>
            <w:tcW w:w="720" w:type="dxa"/>
          </w:tcPr>
          <w:p w14:paraId="024E8DB8" w14:textId="77777777" w:rsidR="002E1B08" w:rsidRDefault="00000000">
            <w:pPr>
              <w:pStyle w:val="TableText"/>
            </w:pPr>
            <w:r>
              <w:t>1..1</w:t>
            </w:r>
          </w:p>
        </w:tc>
        <w:tc>
          <w:tcPr>
            <w:tcW w:w="1152" w:type="dxa"/>
          </w:tcPr>
          <w:p w14:paraId="1A9F9008" w14:textId="77777777" w:rsidR="002E1B08" w:rsidRDefault="00000000">
            <w:pPr>
              <w:pStyle w:val="TableText"/>
            </w:pPr>
            <w:r>
              <w:t>SHALL</w:t>
            </w:r>
          </w:p>
        </w:tc>
        <w:tc>
          <w:tcPr>
            <w:tcW w:w="864" w:type="dxa"/>
          </w:tcPr>
          <w:p w14:paraId="7665419F" w14:textId="77777777" w:rsidR="002E1B08" w:rsidRDefault="002E1B08">
            <w:pPr>
              <w:pStyle w:val="TableText"/>
            </w:pPr>
          </w:p>
        </w:tc>
        <w:tc>
          <w:tcPr>
            <w:tcW w:w="1104" w:type="dxa"/>
          </w:tcPr>
          <w:p w14:paraId="259362E1" w14:textId="77777777" w:rsidR="002E1B08" w:rsidRDefault="00000000">
            <w:pPr>
              <w:pStyle w:val="TableText"/>
            </w:pPr>
            <w:hyperlink w:anchor="C_4537-5442">
              <w:r>
                <w:rPr>
                  <w:rStyle w:val="HyperlinkText9pt"/>
                </w:rPr>
                <w:t>4537-5442</w:t>
              </w:r>
            </w:hyperlink>
          </w:p>
        </w:tc>
        <w:tc>
          <w:tcPr>
            <w:tcW w:w="2975" w:type="dxa"/>
          </w:tcPr>
          <w:p w14:paraId="22451DCB" w14:textId="77777777" w:rsidR="002E1B08" w:rsidRDefault="002E1B08">
            <w:pPr>
              <w:pStyle w:val="TableText"/>
            </w:pPr>
          </w:p>
        </w:tc>
      </w:tr>
      <w:tr w:rsidR="002E1B08" w14:paraId="67FEE1B3" w14:textId="77777777">
        <w:trPr>
          <w:jc w:val="center"/>
        </w:trPr>
        <w:tc>
          <w:tcPr>
            <w:tcW w:w="3345" w:type="dxa"/>
          </w:tcPr>
          <w:p w14:paraId="741FEC31" w14:textId="77777777" w:rsidR="002E1B08" w:rsidRDefault="00000000">
            <w:pPr>
              <w:pStyle w:val="TableText"/>
            </w:pPr>
            <w:r>
              <w:tab/>
            </w:r>
            <w:r>
              <w:tab/>
            </w:r>
            <w:r>
              <w:tab/>
              <w:t>id</w:t>
            </w:r>
          </w:p>
        </w:tc>
        <w:tc>
          <w:tcPr>
            <w:tcW w:w="720" w:type="dxa"/>
          </w:tcPr>
          <w:p w14:paraId="07B5102F" w14:textId="77777777" w:rsidR="002E1B08" w:rsidRDefault="00000000">
            <w:pPr>
              <w:pStyle w:val="TableText"/>
            </w:pPr>
            <w:r>
              <w:t>1..*</w:t>
            </w:r>
          </w:p>
        </w:tc>
        <w:tc>
          <w:tcPr>
            <w:tcW w:w="1152" w:type="dxa"/>
          </w:tcPr>
          <w:p w14:paraId="483AA2A1" w14:textId="77777777" w:rsidR="002E1B08" w:rsidRDefault="00000000">
            <w:pPr>
              <w:pStyle w:val="TableText"/>
            </w:pPr>
            <w:r>
              <w:t>SHALL</w:t>
            </w:r>
          </w:p>
        </w:tc>
        <w:tc>
          <w:tcPr>
            <w:tcW w:w="864" w:type="dxa"/>
          </w:tcPr>
          <w:p w14:paraId="0C7DE63D" w14:textId="77777777" w:rsidR="002E1B08" w:rsidRDefault="002E1B08">
            <w:pPr>
              <w:pStyle w:val="TableText"/>
            </w:pPr>
          </w:p>
        </w:tc>
        <w:tc>
          <w:tcPr>
            <w:tcW w:w="1104" w:type="dxa"/>
          </w:tcPr>
          <w:p w14:paraId="54F66D47" w14:textId="77777777" w:rsidR="002E1B08" w:rsidRDefault="00000000">
            <w:pPr>
              <w:pStyle w:val="TableText"/>
            </w:pPr>
            <w:hyperlink w:anchor="C_4537-5443">
              <w:r>
                <w:rPr>
                  <w:rStyle w:val="HyperlinkText9pt"/>
                </w:rPr>
                <w:t>4537-5443</w:t>
              </w:r>
            </w:hyperlink>
          </w:p>
        </w:tc>
        <w:tc>
          <w:tcPr>
            <w:tcW w:w="2975" w:type="dxa"/>
          </w:tcPr>
          <w:p w14:paraId="0CCB22B3" w14:textId="77777777" w:rsidR="002E1B08" w:rsidRDefault="002E1B08">
            <w:pPr>
              <w:pStyle w:val="TableText"/>
            </w:pPr>
          </w:p>
        </w:tc>
      </w:tr>
      <w:tr w:rsidR="002E1B08" w14:paraId="239B35C2" w14:textId="77777777">
        <w:trPr>
          <w:jc w:val="center"/>
        </w:trPr>
        <w:tc>
          <w:tcPr>
            <w:tcW w:w="3345" w:type="dxa"/>
          </w:tcPr>
          <w:p w14:paraId="38258477" w14:textId="77777777" w:rsidR="002E1B08" w:rsidRDefault="00000000">
            <w:pPr>
              <w:pStyle w:val="TableText"/>
            </w:pPr>
            <w:r>
              <w:tab/>
            </w:r>
            <w:r>
              <w:tab/>
            </w:r>
            <w:r>
              <w:tab/>
            </w:r>
            <w:r>
              <w:tab/>
              <w:t>@root</w:t>
            </w:r>
          </w:p>
        </w:tc>
        <w:tc>
          <w:tcPr>
            <w:tcW w:w="720" w:type="dxa"/>
          </w:tcPr>
          <w:p w14:paraId="1257AD6A" w14:textId="77777777" w:rsidR="002E1B08" w:rsidRDefault="00000000">
            <w:pPr>
              <w:pStyle w:val="TableText"/>
            </w:pPr>
            <w:r>
              <w:t>0..1</w:t>
            </w:r>
          </w:p>
        </w:tc>
        <w:tc>
          <w:tcPr>
            <w:tcW w:w="1152" w:type="dxa"/>
          </w:tcPr>
          <w:p w14:paraId="48A4695D" w14:textId="77777777" w:rsidR="002E1B08" w:rsidRDefault="00000000">
            <w:pPr>
              <w:pStyle w:val="TableText"/>
            </w:pPr>
            <w:r>
              <w:t>SHOULD</w:t>
            </w:r>
          </w:p>
        </w:tc>
        <w:tc>
          <w:tcPr>
            <w:tcW w:w="864" w:type="dxa"/>
          </w:tcPr>
          <w:p w14:paraId="666AF4EB" w14:textId="77777777" w:rsidR="002E1B08" w:rsidRDefault="002E1B08">
            <w:pPr>
              <w:pStyle w:val="TableText"/>
            </w:pPr>
          </w:p>
        </w:tc>
        <w:tc>
          <w:tcPr>
            <w:tcW w:w="1104" w:type="dxa"/>
          </w:tcPr>
          <w:p w14:paraId="3042B6EF" w14:textId="77777777" w:rsidR="002E1B08" w:rsidRDefault="00000000">
            <w:pPr>
              <w:pStyle w:val="TableText"/>
            </w:pPr>
            <w:hyperlink w:anchor="C_4537-16821">
              <w:r>
                <w:rPr>
                  <w:rStyle w:val="HyperlinkText9pt"/>
                </w:rPr>
                <w:t>4537-16821</w:t>
              </w:r>
            </w:hyperlink>
          </w:p>
        </w:tc>
        <w:tc>
          <w:tcPr>
            <w:tcW w:w="2975" w:type="dxa"/>
          </w:tcPr>
          <w:p w14:paraId="0A70C751" w14:textId="77777777" w:rsidR="002E1B08" w:rsidRDefault="00000000">
            <w:pPr>
              <w:pStyle w:val="TableText"/>
            </w:pPr>
            <w:r>
              <w:t>2.16.840.1.113883.4.6</w:t>
            </w:r>
          </w:p>
        </w:tc>
      </w:tr>
      <w:tr w:rsidR="002E1B08" w14:paraId="4ADA3EFA" w14:textId="77777777">
        <w:trPr>
          <w:jc w:val="center"/>
        </w:trPr>
        <w:tc>
          <w:tcPr>
            <w:tcW w:w="3345" w:type="dxa"/>
          </w:tcPr>
          <w:p w14:paraId="146A2A52" w14:textId="77777777" w:rsidR="002E1B08" w:rsidRDefault="00000000">
            <w:pPr>
              <w:pStyle w:val="TableText"/>
            </w:pPr>
            <w:r>
              <w:tab/>
            </w:r>
            <w:r>
              <w:tab/>
            </w:r>
            <w:r>
              <w:tab/>
              <w:t>code</w:t>
            </w:r>
          </w:p>
        </w:tc>
        <w:tc>
          <w:tcPr>
            <w:tcW w:w="720" w:type="dxa"/>
          </w:tcPr>
          <w:p w14:paraId="47E65345" w14:textId="77777777" w:rsidR="002E1B08" w:rsidRDefault="00000000">
            <w:pPr>
              <w:pStyle w:val="TableText"/>
            </w:pPr>
            <w:r>
              <w:t>0..1</w:t>
            </w:r>
          </w:p>
        </w:tc>
        <w:tc>
          <w:tcPr>
            <w:tcW w:w="1152" w:type="dxa"/>
          </w:tcPr>
          <w:p w14:paraId="6A1562D8" w14:textId="77777777" w:rsidR="002E1B08" w:rsidRDefault="00000000">
            <w:pPr>
              <w:pStyle w:val="TableText"/>
            </w:pPr>
            <w:r>
              <w:t>MAY</w:t>
            </w:r>
          </w:p>
        </w:tc>
        <w:tc>
          <w:tcPr>
            <w:tcW w:w="864" w:type="dxa"/>
          </w:tcPr>
          <w:p w14:paraId="517DDE12" w14:textId="77777777" w:rsidR="002E1B08" w:rsidRDefault="002E1B08">
            <w:pPr>
              <w:pStyle w:val="TableText"/>
            </w:pPr>
          </w:p>
        </w:tc>
        <w:tc>
          <w:tcPr>
            <w:tcW w:w="1104" w:type="dxa"/>
          </w:tcPr>
          <w:p w14:paraId="64BD3E11" w14:textId="77777777" w:rsidR="002E1B08" w:rsidRDefault="00000000">
            <w:pPr>
              <w:pStyle w:val="TableText"/>
            </w:pPr>
            <w:hyperlink w:anchor="C_4537-32173">
              <w:r>
                <w:rPr>
                  <w:rStyle w:val="HyperlinkText9pt"/>
                </w:rPr>
                <w:t>4537-32173</w:t>
              </w:r>
            </w:hyperlink>
          </w:p>
        </w:tc>
        <w:tc>
          <w:tcPr>
            <w:tcW w:w="2975" w:type="dxa"/>
          </w:tcPr>
          <w:p w14:paraId="4B02F0BC" w14:textId="77777777" w:rsidR="002E1B08" w:rsidRDefault="00000000">
            <w:pPr>
              <w:pStyle w:val="TableText"/>
            </w:pPr>
            <w:r>
              <w:t>urn:oid:2.16.840.1.114222.4.11.1066 (Healthcare Provider Taxonomy)</w:t>
            </w:r>
          </w:p>
        </w:tc>
      </w:tr>
      <w:tr w:rsidR="002E1B08" w14:paraId="1A452048" w14:textId="77777777">
        <w:trPr>
          <w:jc w:val="center"/>
        </w:trPr>
        <w:tc>
          <w:tcPr>
            <w:tcW w:w="3345" w:type="dxa"/>
          </w:tcPr>
          <w:p w14:paraId="31AEDF21" w14:textId="77777777" w:rsidR="002E1B08" w:rsidRDefault="00000000">
            <w:pPr>
              <w:pStyle w:val="TableText"/>
            </w:pPr>
            <w:r>
              <w:tab/>
            </w:r>
            <w:r>
              <w:tab/>
            </w:r>
            <w:r>
              <w:tab/>
              <w:t>addr</w:t>
            </w:r>
          </w:p>
        </w:tc>
        <w:tc>
          <w:tcPr>
            <w:tcW w:w="720" w:type="dxa"/>
          </w:tcPr>
          <w:p w14:paraId="1CB2B474" w14:textId="77777777" w:rsidR="002E1B08" w:rsidRDefault="00000000">
            <w:pPr>
              <w:pStyle w:val="TableText"/>
            </w:pPr>
            <w:r>
              <w:t>1..*</w:t>
            </w:r>
          </w:p>
        </w:tc>
        <w:tc>
          <w:tcPr>
            <w:tcW w:w="1152" w:type="dxa"/>
          </w:tcPr>
          <w:p w14:paraId="0EC19A37" w14:textId="77777777" w:rsidR="002E1B08" w:rsidRDefault="00000000">
            <w:pPr>
              <w:pStyle w:val="TableText"/>
            </w:pPr>
            <w:r>
              <w:t>SHALL</w:t>
            </w:r>
          </w:p>
        </w:tc>
        <w:tc>
          <w:tcPr>
            <w:tcW w:w="864" w:type="dxa"/>
          </w:tcPr>
          <w:p w14:paraId="3445DBD1" w14:textId="77777777" w:rsidR="002E1B08" w:rsidRDefault="002E1B08">
            <w:pPr>
              <w:pStyle w:val="TableText"/>
            </w:pPr>
          </w:p>
        </w:tc>
        <w:tc>
          <w:tcPr>
            <w:tcW w:w="1104" w:type="dxa"/>
          </w:tcPr>
          <w:p w14:paraId="770E9E5D" w14:textId="77777777" w:rsidR="002E1B08" w:rsidRDefault="00000000">
            <w:pPr>
              <w:pStyle w:val="TableText"/>
            </w:pPr>
            <w:hyperlink w:anchor="C_4537-5460">
              <w:r>
                <w:rPr>
                  <w:rStyle w:val="HyperlinkText9pt"/>
                </w:rPr>
                <w:t>4537-5460</w:t>
              </w:r>
            </w:hyperlink>
          </w:p>
        </w:tc>
        <w:tc>
          <w:tcPr>
            <w:tcW w:w="2975" w:type="dxa"/>
          </w:tcPr>
          <w:p w14:paraId="06DE53E5" w14:textId="77777777" w:rsidR="002E1B08" w:rsidRDefault="00000000">
            <w:pPr>
              <w:pStyle w:val="TableText"/>
            </w:pPr>
            <w:r>
              <w:t>US Realm Address (AD.US.FIELDED) (identifier: urn:oid:2.16.840.1.113883.10.20.22.5.2</w:t>
            </w:r>
          </w:p>
        </w:tc>
      </w:tr>
      <w:tr w:rsidR="002E1B08" w14:paraId="6F8E4502" w14:textId="77777777">
        <w:trPr>
          <w:jc w:val="center"/>
        </w:trPr>
        <w:tc>
          <w:tcPr>
            <w:tcW w:w="3345" w:type="dxa"/>
          </w:tcPr>
          <w:p w14:paraId="68F42473" w14:textId="77777777" w:rsidR="002E1B08" w:rsidRDefault="00000000">
            <w:pPr>
              <w:pStyle w:val="TableText"/>
            </w:pPr>
            <w:r>
              <w:tab/>
            </w:r>
            <w:r>
              <w:tab/>
            </w:r>
            <w:r>
              <w:tab/>
              <w:t>telecom</w:t>
            </w:r>
          </w:p>
        </w:tc>
        <w:tc>
          <w:tcPr>
            <w:tcW w:w="720" w:type="dxa"/>
          </w:tcPr>
          <w:p w14:paraId="792735C0" w14:textId="77777777" w:rsidR="002E1B08" w:rsidRDefault="00000000">
            <w:pPr>
              <w:pStyle w:val="TableText"/>
            </w:pPr>
            <w:r>
              <w:t>1..*</w:t>
            </w:r>
          </w:p>
        </w:tc>
        <w:tc>
          <w:tcPr>
            <w:tcW w:w="1152" w:type="dxa"/>
          </w:tcPr>
          <w:p w14:paraId="70460F1E" w14:textId="77777777" w:rsidR="002E1B08" w:rsidRDefault="00000000">
            <w:pPr>
              <w:pStyle w:val="TableText"/>
            </w:pPr>
            <w:r>
              <w:t>SHALL</w:t>
            </w:r>
          </w:p>
        </w:tc>
        <w:tc>
          <w:tcPr>
            <w:tcW w:w="864" w:type="dxa"/>
          </w:tcPr>
          <w:p w14:paraId="4ABEE237" w14:textId="77777777" w:rsidR="002E1B08" w:rsidRDefault="002E1B08">
            <w:pPr>
              <w:pStyle w:val="TableText"/>
            </w:pPr>
          </w:p>
        </w:tc>
        <w:tc>
          <w:tcPr>
            <w:tcW w:w="1104" w:type="dxa"/>
          </w:tcPr>
          <w:p w14:paraId="17F93C9D" w14:textId="77777777" w:rsidR="002E1B08" w:rsidRDefault="00000000">
            <w:pPr>
              <w:pStyle w:val="TableText"/>
            </w:pPr>
            <w:hyperlink w:anchor="C_4537-5466">
              <w:r>
                <w:rPr>
                  <w:rStyle w:val="HyperlinkText9pt"/>
                </w:rPr>
                <w:t>4537-5466</w:t>
              </w:r>
            </w:hyperlink>
          </w:p>
        </w:tc>
        <w:tc>
          <w:tcPr>
            <w:tcW w:w="2975" w:type="dxa"/>
          </w:tcPr>
          <w:p w14:paraId="4F970456" w14:textId="77777777" w:rsidR="002E1B08" w:rsidRDefault="002E1B08">
            <w:pPr>
              <w:pStyle w:val="TableText"/>
            </w:pPr>
          </w:p>
        </w:tc>
      </w:tr>
      <w:tr w:rsidR="002E1B08" w14:paraId="35D2A683" w14:textId="77777777">
        <w:trPr>
          <w:jc w:val="center"/>
        </w:trPr>
        <w:tc>
          <w:tcPr>
            <w:tcW w:w="3345" w:type="dxa"/>
          </w:tcPr>
          <w:p w14:paraId="3FFA61E7" w14:textId="77777777" w:rsidR="002E1B08" w:rsidRDefault="00000000">
            <w:pPr>
              <w:pStyle w:val="TableText"/>
            </w:pPr>
            <w:r>
              <w:tab/>
            </w:r>
            <w:r>
              <w:tab/>
            </w:r>
            <w:r>
              <w:tab/>
            </w:r>
            <w:r>
              <w:tab/>
              <w:t>@use</w:t>
            </w:r>
          </w:p>
        </w:tc>
        <w:tc>
          <w:tcPr>
            <w:tcW w:w="720" w:type="dxa"/>
          </w:tcPr>
          <w:p w14:paraId="038A9E48" w14:textId="77777777" w:rsidR="002E1B08" w:rsidRDefault="00000000">
            <w:pPr>
              <w:pStyle w:val="TableText"/>
            </w:pPr>
            <w:r>
              <w:t>0..1</w:t>
            </w:r>
          </w:p>
        </w:tc>
        <w:tc>
          <w:tcPr>
            <w:tcW w:w="1152" w:type="dxa"/>
          </w:tcPr>
          <w:p w14:paraId="77E6EEF1" w14:textId="77777777" w:rsidR="002E1B08" w:rsidRDefault="00000000">
            <w:pPr>
              <w:pStyle w:val="TableText"/>
            </w:pPr>
            <w:r>
              <w:t>SHOULD</w:t>
            </w:r>
          </w:p>
        </w:tc>
        <w:tc>
          <w:tcPr>
            <w:tcW w:w="864" w:type="dxa"/>
          </w:tcPr>
          <w:p w14:paraId="71699BFE" w14:textId="77777777" w:rsidR="002E1B08" w:rsidRDefault="002E1B08">
            <w:pPr>
              <w:pStyle w:val="TableText"/>
            </w:pPr>
          </w:p>
        </w:tc>
        <w:tc>
          <w:tcPr>
            <w:tcW w:w="1104" w:type="dxa"/>
          </w:tcPr>
          <w:p w14:paraId="7B9256A2" w14:textId="77777777" w:rsidR="002E1B08" w:rsidRDefault="00000000">
            <w:pPr>
              <w:pStyle w:val="TableText"/>
            </w:pPr>
            <w:hyperlink w:anchor="C_4537-7996">
              <w:r>
                <w:rPr>
                  <w:rStyle w:val="HyperlinkText9pt"/>
                </w:rPr>
                <w:t>4537-7996</w:t>
              </w:r>
            </w:hyperlink>
          </w:p>
        </w:tc>
        <w:tc>
          <w:tcPr>
            <w:tcW w:w="2975" w:type="dxa"/>
          </w:tcPr>
          <w:p w14:paraId="38126C54" w14:textId="77777777" w:rsidR="002E1B08" w:rsidRDefault="00000000">
            <w:pPr>
              <w:pStyle w:val="TableText"/>
            </w:pPr>
            <w:r>
              <w:t>urn:oid:2.16.840.1.113883.11.20.9.20 (Telecom Use (US Realm Header))</w:t>
            </w:r>
          </w:p>
        </w:tc>
      </w:tr>
      <w:tr w:rsidR="002E1B08" w14:paraId="2FC28D3D" w14:textId="77777777">
        <w:trPr>
          <w:jc w:val="center"/>
        </w:trPr>
        <w:tc>
          <w:tcPr>
            <w:tcW w:w="3345" w:type="dxa"/>
          </w:tcPr>
          <w:p w14:paraId="6D4ABAD1" w14:textId="77777777" w:rsidR="002E1B08" w:rsidRDefault="00000000">
            <w:pPr>
              <w:pStyle w:val="TableText"/>
            </w:pPr>
            <w:r>
              <w:tab/>
            </w:r>
            <w:r>
              <w:tab/>
            </w:r>
            <w:r>
              <w:tab/>
              <w:t>assignedPerson</w:t>
            </w:r>
          </w:p>
        </w:tc>
        <w:tc>
          <w:tcPr>
            <w:tcW w:w="720" w:type="dxa"/>
          </w:tcPr>
          <w:p w14:paraId="66EDCBD9" w14:textId="77777777" w:rsidR="002E1B08" w:rsidRDefault="00000000">
            <w:pPr>
              <w:pStyle w:val="TableText"/>
            </w:pPr>
            <w:r>
              <w:t>1..1</w:t>
            </w:r>
          </w:p>
        </w:tc>
        <w:tc>
          <w:tcPr>
            <w:tcW w:w="1152" w:type="dxa"/>
          </w:tcPr>
          <w:p w14:paraId="4BB241A3" w14:textId="77777777" w:rsidR="002E1B08" w:rsidRDefault="00000000">
            <w:pPr>
              <w:pStyle w:val="TableText"/>
            </w:pPr>
            <w:r>
              <w:t>SHALL</w:t>
            </w:r>
          </w:p>
        </w:tc>
        <w:tc>
          <w:tcPr>
            <w:tcW w:w="864" w:type="dxa"/>
          </w:tcPr>
          <w:p w14:paraId="108CE315" w14:textId="77777777" w:rsidR="002E1B08" w:rsidRDefault="002E1B08">
            <w:pPr>
              <w:pStyle w:val="TableText"/>
            </w:pPr>
          </w:p>
        </w:tc>
        <w:tc>
          <w:tcPr>
            <w:tcW w:w="1104" w:type="dxa"/>
          </w:tcPr>
          <w:p w14:paraId="07F06071" w14:textId="77777777" w:rsidR="002E1B08" w:rsidRDefault="00000000">
            <w:pPr>
              <w:pStyle w:val="TableText"/>
            </w:pPr>
            <w:hyperlink w:anchor="C_4537-5469">
              <w:r>
                <w:rPr>
                  <w:rStyle w:val="HyperlinkText9pt"/>
                </w:rPr>
                <w:t>4537-5469</w:t>
              </w:r>
            </w:hyperlink>
          </w:p>
        </w:tc>
        <w:tc>
          <w:tcPr>
            <w:tcW w:w="2975" w:type="dxa"/>
          </w:tcPr>
          <w:p w14:paraId="2BB0914A" w14:textId="77777777" w:rsidR="002E1B08" w:rsidRDefault="002E1B08">
            <w:pPr>
              <w:pStyle w:val="TableText"/>
            </w:pPr>
          </w:p>
        </w:tc>
      </w:tr>
      <w:tr w:rsidR="002E1B08" w14:paraId="4F9A9993" w14:textId="77777777">
        <w:trPr>
          <w:jc w:val="center"/>
        </w:trPr>
        <w:tc>
          <w:tcPr>
            <w:tcW w:w="3345" w:type="dxa"/>
          </w:tcPr>
          <w:p w14:paraId="55B13054" w14:textId="77777777" w:rsidR="002E1B08" w:rsidRDefault="00000000">
            <w:pPr>
              <w:pStyle w:val="TableText"/>
            </w:pPr>
            <w:r>
              <w:tab/>
            </w:r>
            <w:r>
              <w:tab/>
            </w:r>
            <w:r>
              <w:tab/>
            </w:r>
            <w:r>
              <w:tab/>
              <w:t>name</w:t>
            </w:r>
          </w:p>
        </w:tc>
        <w:tc>
          <w:tcPr>
            <w:tcW w:w="720" w:type="dxa"/>
          </w:tcPr>
          <w:p w14:paraId="0997F82F" w14:textId="77777777" w:rsidR="002E1B08" w:rsidRDefault="00000000">
            <w:pPr>
              <w:pStyle w:val="TableText"/>
            </w:pPr>
            <w:r>
              <w:t>1..*</w:t>
            </w:r>
          </w:p>
        </w:tc>
        <w:tc>
          <w:tcPr>
            <w:tcW w:w="1152" w:type="dxa"/>
          </w:tcPr>
          <w:p w14:paraId="2618EB9B" w14:textId="77777777" w:rsidR="002E1B08" w:rsidRDefault="00000000">
            <w:pPr>
              <w:pStyle w:val="TableText"/>
            </w:pPr>
            <w:r>
              <w:t>SHALL</w:t>
            </w:r>
          </w:p>
        </w:tc>
        <w:tc>
          <w:tcPr>
            <w:tcW w:w="864" w:type="dxa"/>
          </w:tcPr>
          <w:p w14:paraId="25136C8E" w14:textId="77777777" w:rsidR="002E1B08" w:rsidRDefault="002E1B08">
            <w:pPr>
              <w:pStyle w:val="TableText"/>
            </w:pPr>
          </w:p>
        </w:tc>
        <w:tc>
          <w:tcPr>
            <w:tcW w:w="1104" w:type="dxa"/>
          </w:tcPr>
          <w:p w14:paraId="753855DB" w14:textId="77777777" w:rsidR="002E1B08" w:rsidRDefault="00000000">
            <w:pPr>
              <w:pStyle w:val="TableText"/>
            </w:pPr>
            <w:hyperlink w:anchor="C_4537-5470">
              <w:r>
                <w:rPr>
                  <w:rStyle w:val="HyperlinkText9pt"/>
                </w:rPr>
                <w:t>4537-5470</w:t>
              </w:r>
            </w:hyperlink>
          </w:p>
        </w:tc>
        <w:tc>
          <w:tcPr>
            <w:tcW w:w="2975" w:type="dxa"/>
          </w:tcPr>
          <w:p w14:paraId="0D429D56" w14:textId="77777777" w:rsidR="002E1B08" w:rsidRDefault="00000000">
            <w:pPr>
              <w:pStyle w:val="TableText"/>
            </w:pPr>
            <w:r>
              <w:t>US Realm Person Name (PN.US.FIELDED) (identifier: urn:oid:2.16.840.1.113883.10.20.22.5.1.1</w:t>
            </w:r>
          </w:p>
        </w:tc>
      </w:tr>
      <w:tr w:rsidR="002E1B08" w14:paraId="6BD0D360" w14:textId="77777777">
        <w:trPr>
          <w:jc w:val="center"/>
        </w:trPr>
        <w:tc>
          <w:tcPr>
            <w:tcW w:w="3345" w:type="dxa"/>
          </w:tcPr>
          <w:p w14:paraId="7902721E" w14:textId="77777777" w:rsidR="002E1B08" w:rsidRDefault="00000000">
            <w:pPr>
              <w:pStyle w:val="TableText"/>
            </w:pPr>
            <w:r>
              <w:tab/>
              <w:t>informant</w:t>
            </w:r>
          </w:p>
        </w:tc>
        <w:tc>
          <w:tcPr>
            <w:tcW w:w="720" w:type="dxa"/>
          </w:tcPr>
          <w:p w14:paraId="6DE0E14E" w14:textId="77777777" w:rsidR="002E1B08" w:rsidRDefault="00000000">
            <w:pPr>
              <w:pStyle w:val="TableText"/>
            </w:pPr>
            <w:r>
              <w:t>0..*</w:t>
            </w:r>
          </w:p>
        </w:tc>
        <w:tc>
          <w:tcPr>
            <w:tcW w:w="1152" w:type="dxa"/>
          </w:tcPr>
          <w:p w14:paraId="673069A4" w14:textId="77777777" w:rsidR="002E1B08" w:rsidRDefault="00000000">
            <w:pPr>
              <w:pStyle w:val="TableText"/>
            </w:pPr>
            <w:r>
              <w:t>MAY</w:t>
            </w:r>
          </w:p>
        </w:tc>
        <w:tc>
          <w:tcPr>
            <w:tcW w:w="864" w:type="dxa"/>
          </w:tcPr>
          <w:p w14:paraId="47519F9B" w14:textId="77777777" w:rsidR="002E1B08" w:rsidRDefault="002E1B08">
            <w:pPr>
              <w:pStyle w:val="TableText"/>
            </w:pPr>
          </w:p>
        </w:tc>
        <w:tc>
          <w:tcPr>
            <w:tcW w:w="1104" w:type="dxa"/>
          </w:tcPr>
          <w:p w14:paraId="2164CDC9" w14:textId="77777777" w:rsidR="002E1B08" w:rsidRDefault="00000000">
            <w:pPr>
              <w:pStyle w:val="TableText"/>
            </w:pPr>
            <w:hyperlink w:anchor="C_4537-8001">
              <w:r>
                <w:rPr>
                  <w:rStyle w:val="HyperlinkText9pt"/>
                </w:rPr>
                <w:t>4537-8001</w:t>
              </w:r>
            </w:hyperlink>
          </w:p>
        </w:tc>
        <w:tc>
          <w:tcPr>
            <w:tcW w:w="2975" w:type="dxa"/>
          </w:tcPr>
          <w:p w14:paraId="33374EA5" w14:textId="77777777" w:rsidR="002E1B08" w:rsidRDefault="002E1B08">
            <w:pPr>
              <w:pStyle w:val="TableText"/>
            </w:pPr>
          </w:p>
        </w:tc>
      </w:tr>
      <w:tr w:rsidR="002E1B08" w14:paraId="334F5DB6" w14:textId="77777777">
        <w:trPr>
          <w:jc w:val="center"/>
        </w:trPr>
        <w:tc>
          <w:tcPr>
            <w:tcW w:w="3345" w:type="dxa"/>
          </w:tcPr>
          <w:p w14:paraId="4549F5FF" w14:textId="77777777" w:rsidR="002E1B08" w:rsidRDefault="00000000">
            <w:pPr>
              <w:pStyle w:val="TableText"/>
            </w:pPr>
            <w:r>
              <w:tab/>
            </w:r>
            <w:r>
              <w:tab/>
              <w:t>assignedEntity</w:t>
            </w:r>
          </w:p>
        </w:tc>
        <w:tc>
          <w:tcPr>
            <w:tcW w:w="720" w:type="dxa"/>
          </w:tcPr>
          <w:p w14:paraId="416F15AC" w14:textId="77777777" w:rsidR="002E1B08" w:rsidRDefault="00000000">
            <w:pPr>
              <w:pStyle w:val="TableText"/>
            </w:pPr>
            <w:r>
              <w:t>1..1</w:t>
            </w:r>
          </w:p>
        </w:tc>
        <w:tc>
          <w:tcPr>
            <w:tcW w:w="1152" w:type="dxa"/>
          </w:tcPr>
          <w:p w14:paraId="5D9F3FC0" w14:textId="77777777" w:rsidR="002E1B08" w:rsidRDefault="00000000">
            <w:pPr>
              <w:pStyle w:val="TableText"/>
            </w:pPr>
            <w:r>
              <w:t>SHALL</w:t>
            </w:r>
          </w:p>
        </w:tc>
        <w:tc>
          <w:tcPr>
            <w:tcW w:w="864" w:type="dxa"/>
          </w:tcPr>
          <w:p w14:paraId="415D818A" w14:textId="77777777" w:rsidR="002E1B08" w:rsidRDefault="002E1B08">
            <w:pPr>
              <w:pStyle w:val="TableText"/>
            </w:pPr>
          </w:p>
        </w:tc>
        <w:tc>
          <w:tcPr>
            <w:tcW w:w="1104" w:type="dxa"/>
          </w:tcPr>
          <w:p w14:paraId="3B3F6E57" w14:textId="77777777" w:rsidR="002E1B08" w:rsidRDefault="00000000">
            <w:pPr>
              <w:pStyle w:val="TableText"/>
            </w:pPr>
            <w:hyperlink w:anchor="C_4537-8002">
              <w:r>
                <w:rPr>
                  <w:rStyle w:val="HyperlinkText9pt"/>
                </w:rPr>
                <w:t>4537-8002</w:t>
              </w:r>
            </w:hyperlink>
          </w:p>
        </w:tc>
        <w:tc>
          <w:tcPr>
            <w:tcW w:w="2975" w:type="dxa"/>
          </w:tcPr>
          <w:p w14:paraId="0B78C5F7" w14:textId="77777777" w:rsidR="002E1B08" w:rsidRDefault="002E1B08">
            <w:pPr>
              <w:pStyle w:val="TableText"/>
            </w:pPr>
          </w:p>
        </w:tc>
      </w:tr>
      <w:tr w:rsidR="002E1B08" w14:paraId="215C0557" w14:textId="77777777">
        <w:trPr>
          <w:jc w:val="center"/>
        </w:trPr>
        <w:tc>
          <w:tcPr>
            <w:tcW w:w="3345" w:type="dxa"/>
          </w:tcPr>
          <w:p w14:paraId="06CAE5D0" w14:textId="77777777" w:rsidR="002E1B08" w:rsidRDefault="00000000">
            <w:pPr>
              <w:pStyle w:val="TableText"/>
            </w:pPr>
            <w:r>
              <w:tab/>
            </w:r>
            <w:r>
              <w:tab/>
            </w:r>
            <w:r>
              <w:tab/>
              <w:t>id</w:t>
            </w:r>
          </w:p>
        </w:tc>
        <w:tc>
          <w:tcPr>
            <w:tcW w:w="720" w:type="dxa"/>
          </w:tcPr>
          <w:p w14:paraId="30DF161C" w14:textId="77777777" w:rsidR="002E1B08" w:rsidRDefault="00000000">
            <w:pPr>
              <w:pStyle w:val="TableText"/>
            </w:pPr>
            <w:r>
              <w:t>1..*</w:t>
            </w:r>
          </w:p>
        </w:tc>
        <w:tc>
          <w:tcPr>
            <w:tcW w:w="1152" w:type="dxa"/>
          </w:tcPr>
          <w:p w14:paraId="795FF6D3" w14:textId="77777777" w:rsidR="002E1B08" w:rsidRDefault="00000000">
            <w:pPr>
              <w:pStyle w:val="TableText"/>
            </w:pPr>
            <w:r>
              <w:t>SHALL</w:t>
            </w:r>
          </w:p>
        </w:tc>
        <w:tc>
          <w:tcPr>
            <w:tcW w:w="864" w:type="dxa"/>
          </w:tcPr>
          <w:p w14:paraId="718D07DE" w14:textId="77777777" w:rsidR="002E1B08" w:rsidRDefault="002E1B08">
            <w:pPr>
              <w:pStyle w:val="TableText"/>
            </w:pPr>
          </w:p>
        </w:tc>
        <w:tc>
          <w:tcPr>
            <w:tcW w:w="1104" w:type="dxa"/>
          </w:tcPr>
          <w:p w14:paraId="4A73BC5E" w14:textId="77777777" w:rsidR="002E1B08" w:rsidRDefault="00000000">
            <w:pPr>
              <w:pStyle w:val="TableText"/>
            </w:pPr>
            <w:hyperlink w:anchor="C_4537-9945">
              <w:r>
                <w:rPr>
                  <w:rStyle w:val="HyperlinkText9pt"/>
                </w:rPr>
                <w:t>4537-9945</w:t>
              </w:r>
            </w:hyperlink>
          </w:p>
        </w:tc>
        <w:tc>
          <w:tcPr>
            <w:tcW w:w="2975" w:type="dxa"/>
          </w:tcPr>
          <w:p w14:paraId="550E5191" w14:textId="77777777" w:rsidR="002E1B08" w:rsidRDefault="002E1B08">
            <w:pPr>
              <w:pStyle w:val="TableText"/>
            </w:pPr>
          </w:p>
        </w:tc>
      </w:tr>
      <w:tr w:rsidR="002E1B08" w14:paraId="31A05018" w14:textId="77777777">
        <w:trPr>
          <w:jc w:val="center"/>
        </w:trPr>
        <w:tc>
          <w:tcPr>
            <w:tcW w:w="3345" w:type="dxa"/>
          </w:tcPr>
          <w:p w14:paraId="62459007" w14:textId="77777777" w:rsidR="002E1B08" w:rsidRDefault="00000000">
            <w:pPr>
              <w:pStyle w:val="TableText"/>
            </w:pPr>
            <w:r>
              <w:tab/>
            </w:r>
            <w:r>
              <w:tab/>
            </w:r>
            <w:r>
              <w:tab/>
              <w:t>code</w:t>
            </w:r>
          </w:p>
        </w:tc>
        <w:tc>
          <w:tcPr>
            <w:tcW w:w="720" w:type="dxa"/>
          </w:tcPr>
          <w:p w14:paraId="21B349F1" w14:textId="77777777" w:rsidR="002E1B08" w:rsidRDefault="00000000">
            <w:pPr>
              <w:pStyle w:val="TableText"/>
            </w:pPr>
            <w:r>
              <w:t>0..1</w:t>
            </w:r>
          </w:p>
        </w:tc>
        <w:tc>
          <w:tcPr>
            <w:tcW w:w="1152" w:type="dxa"/>
          </w:tcPr>
          <w:p w14:paraId="76285D84" w14:textId="77777777" w:rsidR="002E1B08" w:rsidRDefault="00000000">
            <w:pPr>
              <w:pStyle w:val="TableText"/>
            </w:pPr>
            <w:r>
              <w:t>MAY</w:t>
            </w:r>
          </w:p>
        </w:tc>
        <w:tc>
          <w:tcPr>
            <w:tcW w:w="864" w:type="dxa"/>
          </w:tcPr>
          <w:p w14:paraId="05988F49" w14:textId="77777777" w:rsidR="002E1B08" w:rsidRDefault="002E1B08">
            <w:pPr>
              <w:pStyle w:val="TableText"/>
            </w:pPr>
          </w:p>
        </w:tc>
        <w:tc>
          <w:tcPr>
            <w:tcW w:w="1104" w:type="dxa"/>
          </w:tcPr>
          <w:p w14:paraId="48BDA096" w14:textId="77777777" w:rsidR="002E1B08" w:rsidRDefault="00000000">
            <w:pPr>
              <w:pStyle w:val="TableText"/>
            </w:pPr>
            <w:hyperlink w:anchor="C_4537-32174">
              <w:r>
                <w:rPr>
                  <w:rStyle w:val="HyperlinkText9pt"/>
                </w:rPr>
                <w:t>4537-32174</w:t>
              </w:r>
            </w:hyperlink>
          </w:p>
        </w:tc>
        <w:tc>
          <w:tcPr>
            <w:tcW w:w="2975" w:type="dxa"/>
          </w:tcPr>
          <w:p w14:paraId="2DC675C2" w14:textId="77777777" w:rsidR="002E1B08" w:rsidRDefault="00000000">
            <w:pPr>
              <w:pStyle w:val="TableText"/>
            </w:pPr>
            <w:r>
              <w:t>urn:oid:2.16.840.1.114222.4.11.1066 (Healthcare Provider Taxonomy)</w:t>
            </w:r>
          </w:p>
        </w:tc>
      </w:tr>
      <w:tr w:rsidR="002E1B08" w14:paraId="3F86D5B3" w14:textId="77777777">
        <w:trPr>
          <w:jc w:val="center"/>
        </w:trPr>
        <w:tc>
          <w:tcPr>
            <w:tcW w:w="3345" w:type="dxa"/>
          </w:tcPr>
          <w:p w14:paraId="6E2D8088" w14:textId="77777777" w:rsidR="002E1B08" w:rsidRDefault="00000000">
            <w:pPr>
              <w:pStyle w:val="TableText"/>
            </w:pPr>
            <w:r>
              <w:tab/>
            </w:r>
            <w:r>
              <w:tab/>
            </w:r>
            <w:r>
              <w:tab/>
              <w:t>addr</w:t>
            </w:r>
          </w:p>
        </w:tc>
        <w:tc>
          <w:tcPr>
            <w:tcW w:w="720" w:type="dxa"/>
          </w:tcPr>
          <w:p w14:paraId="62A8DD1C" w14:textId="77777777" w:rsidR="002E1B08" w:rsidRDefault="00000000">
            <w:pPr>
              <w:pStyle w:val="TableText"/>
            </w:pPr>
            <w:r>
              <w:t>1..*</w:t>
            </w:r>
          </w:p>
        </w:tc>
        <w:tc>
          <w:tcPr>
            <w:tcW w:w="1152" w:type="dxa"/>
          </w:tcPr>
          <w:p w14:paraId="0337772F" w14:textId="77777777" w:rsidR="002E1B08" w:rsidRDefault="00000000">
            <w:pPr>
              <w:pStyle w:val="TableText"/>
            </w:pPr>
            <w:r>
              <w:t>SHALL</w:t>
            </w:r>
          </w:p>
        </w:tc>
        <w:tc>
          <w:tcPr>
            <w:tcW w:w="864" w:type="dxa"/>
          </w:tcPr>
          <w:p w14:paraId="01E3EACB" w14:textId="77777777" w:rsidR="002E1B08" w:rsidRDefault="002E1B08">
            <w:pPr>
              <w:pStyle w:val="TableText"/>
            </w:pPr>
          </w:p>
        </w:tc>
        <w:tc>
          <w:tcPr>
            <w:tcW w:w="1104" w:type="dxa"/>
          </w:tcPr>
          <w:p w14:paraId="1FB32160" w14:textId="77777777" w:rsidR="002E1B08" w:rsidRDefault="00000000">
            <w:pPr>
              <w:pStyle w:val="TableText"/>
            </w:pPr>
            <w:hyperlink w:anchor="C_4537-8220">
              <w:r>
                <w:rPr>
                  <w:rStyle w:val="HyperlinkText9pt"/>
                </w:rPr>
                <w:t>4537-8220</w:t>
              </w:r>
            </w:hyperlink>
          </w:p>
        </w:tc>
        <w:tc>
          <w:tcPr>
            <w:tcW w:w="2975" w:type="dxa"/>
          </w:tcPr>
          <w:p w14:paraId="3614301F" w14:textId="77777777" w:rsidR="002E1B08" w:rsidRDefault="00000000">
            <w:pPr>
              <w:pStyle w:val="TableText"/>
            </w:pPr>
            <w:r>
              <w:t>US Realm Address (AD.US.FIELDED) (identifier: urn:oid:2.16.840.1.113883.10.20.22.5.2</w:t>
            </w:r>
          </w:p>
        </w:tc>
      </w:tr>
      <w:tr w:rsidR="002E1B08" w14:paraId="0508D39D" w14:textId="77777777">
        <w:trPr>
          <w:jc w:val="center"/>
        </w:trPr>
        <w:tc>
          <w:tcPr>
            <w:tcW w:w="3345" w:type="dxa"/>
          </w:tcPr>
          <w:p w14:paraId="32C115F6" w14:textId="77777777" w:rsidR="002E1B08" w:rsidRDefault="00000000">
            <w:pPr>
              <w:pStyle w:val="TableText"/>
            </w:pPr>
            <w:r>
              <w:tab/>
            </w:r>
            <w:r>
              <w:tab/>
            </w:r>
            <w:r>
              <w:tab/>
              <w:t>assignedPerson</w:t>
            </w:r>
          </w:p>
        </w:tc>
        <w:tc>
          <w:tcPr>
            <w:tcW w:w="720" w:type="dxa"/>
          </w:tcPr>
          <w:p w14:paraId="3474415B" w14:textId="77777777" w:rsidR="002E1B08" w:rsidRDefault="00000000">
            <w:pPr>
              <w:pStyle w:val="TableText"/>
            </w:pPr>
            <w:r>
              <w:t>1..1</w:t>
            </w:r>
          </w:p>
        </w:tc>
        <w:tc>
          <w:tcPr>
            <w:tcW w:w="1152" w:type="dxa"/>
          </w:tcPr>
          <w:p w14:paraId="6AFC025E" w14:textId="77777777" w:rsidR="002E1B08" w:rsidRDefault="00000000">
            <w:pPr>
              <w:pStyle w:val="TableText"/>
            </w:pPr>
            <w:r>
              <w:t>SHALL</w:t>
            </w:r>
          </w:p>
        </w:tc>
        <w:tc>
          <w:tcPr>
            <w:tcW w:w="864" w:type="dxa"/>
          </w:tcPr>
          <w:p w14:paraId="60F3C6D5" w14:textId="77777777" w:rsidR="002E1B08" w:rsidRDefault="002E1B08">
            <w:pPr>
              <w:pStyle w:val="TableText"/>
            </w:pPr>
          </w:p>
        </w:tc>
        <w:tc>
          <w:tcPr>
            <w:tcW w:w="1104" w:type="dxa"/>
          </w:tcPr>
          <w:p w14:paraId="031FCECC" w14:textId="77777777" w:rsidR="002E1B08" w:rsidRDefault="00000000">
            <w:pPr>
              <w:pStyle w:val="TableText"/>
            </w:pPr>
            <w:hyperlink w:anchor="C_4537-8221">
              <w:r>
                <w:rPr>
                  <w:rStyle w:val="HyperlinkText9pt"/>
                </w:rPr>
                <w:t>4537-8221</w:t>
              </w:r>
            </w:hyperlink>
          </w:p>
        </w:tc>
        <w:tc>
          <w:tcPr>
            <w:tcW w:w="2975" w:type="dxa"/>
          </w:tcPr>
          <w:p w14:paraId="764D0D6C" w14:textId="77777777" w:rsidR="002E1B08" w:rsidRDefault="002E1B08">
            <w:pPr>
              <w:pStyle w:val="TableText"/>
            </w:pPr>
          </w:p>
        </w:tc>
      </w:tr>
      <w:tr w:rsidR="002E1B08" w14:paraId="42427564" w14:textId="77777777">
        <w:trPr>
          <w:jc w:val="center"/>
        </w:trPr>
        <w:tc>
          <w:tcPr>
            <w:tcW w:w="3345" w:type="dxa"/>
          </w:tcPr>
          <w:p w14:paraId="3EAADD51" w14:textId="77777777" w:rsidR="002E1B08" w:rsidRDefault="00000000">
            <w:pPr>
              <w:pStyle w:val="TableText"/>
            </w:pPr>
            <w:r>
              <w:tab/>
            </w:r>
            <w:r>
              <w:tab/>
            </w:r>
            <w:r>
              <w:tab/>
            </w:r>
            <w:r>
              <w:tab/>
              <w:t>name</w:t>
            </w:r>
          </w:p>
        </w:tc>
        <w:tc>
          <w:tcPr>
            <w:tcW w:w="720" w:type="dxa"/>
          </w:tcPr>
          <w:p w14:paraId="3BF93781" w14:textId="77777777" w:rsidR="002E1B08" w:rsidRDefault="00000000">
            <w:pPr>
              <w:pStyle w:val="TableText"/>
            </w:pPr>
            <w:r>
              <w:t>1..*</w:t>
            </w:r>
          </w:p>
        </w:tc>
        <w:tc>
          <w:tcPr>
            <w:tcW w:w="1152" w:type="dxa"/>
          </w:tcPr>
          <w:p w14:paraId="62D329DA" w14:textId="77777777" w:rsidR="002E1B08" w:rsidRDefault="00000000">
            <w:pPr>
              <w:pStyle w:val="TableText"/>
            </w:pPr>
            <w:r>
              <w:t>SHALL</w:t>
            </w:r>
          </w:p>
        </w:tc>
        <w:tc>
          <w:tcPr>
            <w:tcW w:w="864" w:type="dxa"/>
          </w:tcPr>
          <w:p w14:paraId="59F96FCD" w14:textId="77777777" w:rsidR="002E1B08" w:rsidRDefault="002E1B08">
            <w:pPr>
              <w:pStyle w:val="TableText"/>
            </w:pPr>
          </w:p>
        </w:tc>
        <w:tc>
          <w:tcPr>
            <w:tcW w:w="1104" w:type="dxa"/>
          </w:tcPr>
          <w:p w14:paraId="514302FC" w14:textId="77777777" w:rsidR="002E1B08" w:rsidRDefault="00000000">
            <w:pPr>
              <w:pStyle w:val="TableText"/>
            </w:pPr>
            <w:hyperlink w:anchor="C_4537-8222">
              <w:r>
                <w:rPr>
                  <w:rStyle w:val="HyperlinkText9pt"/>
                </w:rPr>
                <w:t>4537-8222</w:t>
              </w:r>
            </w:hyperlink>
          </w:p>
        </w:tc>
        <w:tc>
          <w:tcPr>
            <w:tcW w:w="2975" w:type="dxa"/>
          </w:tcPr>
          <w:p w14:paraId="12D64C86" w14:textId="77777777" w:rsidR="002E1B08" w:rsidRDefault="00000000">
            <w:pPr>
              <w:pStyle w:val="TableText"/>
            </w:pPr>
            <w:r>
              <w:t>US Realm Person Name (PN.US.FIELDED) (identifier: urn:oid:2.16.840.1.113883.10.20.22.5.1.1</w:t>
            </w:r>
          </w:p>
        </w:tc>
      </w:tr>
      <w:tr w:rsidR="002E1B08" w14:paraId="38F8B968" w14:textId="77777777">
        <w:trPr>
          <w:jc w:val="center"/>
        </w:trPr>
        <w:tc>
          <w:tcPr>
            <w:tcW w:w="3345" w:type="dxa"/>
          </w:tcPr>
          <w:p w14:paraId="0A9E4676" w14:textId="77777777" w:rsidR="002E1B08" w:rsidRDefault="00000000">
            <w:pPr>
              <w:pStyle w:val="TableText"/>
            </w:pPr>
            <w:r>
              <w:tab/>
              <w:t>informant</w:t>
            </w:r>
          </w:p>
        </w:tc>
        <w:tc>
          <w:tcPr>
            <w:tcW w:w="720" w:type="dxa"/>
          </w:tcPr>
          <w:p w14:paraId="7501DB21" w14:textId="77777777" w:rsidR="002E1B08" w:rsidRDefault="00000000">
            <w:pPr>
              <w:pStyle w:val="TableText"/>
            </w:pPr>
            <w:r>
              <w:t>0..*</w:t>
            </w:r>
          </w:p>
        </w:tc>
        <w:tc>
          <w:tcPr>
            <w:tcW w:w="1152" w:type="dxa"/>
          </w:tcPr>
          <w:p w14:paraId="63407F04" w14:textId="77777777" w:rsidR="002E1B08" w:rsidRDefault="00000000">
            <w:pPr>
              <w:pStyle w:val="TableText"/>
            </w:pPr>
            <w:r>
              <w:t>MAY</w:t>
            </w:r>
          </w:p>
        </w:tc>
        <w:tc>
          <w:tcPr>
            <w:tcW w:w="864" w:type="dxa"/>
          </w:tcPr>
          <w:p w14:paraId="3C55AA60" w14:textId="77777777" w:rsidR="002E1B08" w:rsidRDefault="002E1B08">
            <w:pPr>
              <w:pStyle w:val="TableText"/>
            </w:pPr>
          </w:p>
        </w:tc>
        <w:tc>
          <w:tcPr>
            <w:tcW w:w="1104" w:type="dxa"/>
          </w:tcPr>
          <w:p w14:paraId="3D75EA42" w14:textId="77777777" w:rsidR="002E1B08" w:rsidRDefault="00000000">
            <w:pPr>
              <w:pStyle w:val="TableText"/>
            </w:pPr>
            <w:hyperlink w:anchor="C_4537-31355">
              <w:r>
                <w:rPr>
                  <w:rStyle w:val="HyperlinkText9pt"/>
                </w:rPr>
                <w:t>4537-31355</w:t>
              </w:r>
            </w:hyperlink>
          </w:p>
        </w:tc>
        <w:tc>
          <w:tcPr>
            <w:tcW w:w="2975" w:type="dxa"/>
          </w:tcPr>
          <w:p w14:paraId="6FA8C775" w14:textId="77777777" w:rsidR="002E1B08" w:rsidRDefault="002E1B08">
            <w:pPr>
              <w:pStyle w:val="TableText"/>
            </w:pPr>
          </w:p>
        </w:tc>
      </w:tr>
      <w:tr w:rsidR="002E1B08" w14:paraId="3CB32E31" w14:textId="77777777">
        <w:trPr>
          <w:jc w:val="center"/>
        </w:trPr>
        <w:tc>
          <w:tcPr>
            <w:tcW w:w="3345" w:type="dxa"/>
          </w:tcPr>
          <w:p w14:paraId="38EDA5D2" w14:textId="77777777" w:rsidR="002E1B08" w:rsidRDefault="00000000">
            <w:pPr>
              <w:pStyle w:val="TableText"/>
            </w:pPr>
            <w:r>
              <w:tab/>
            </w:r>
            <w:r>
              <w:tab/>
              <w:t>relatedEntity</w:t>
            </w:r>
          </w:p>
        </w:tc>
        <w:tc>
          <w:tcPr>
            <w:tcW w:w="720" w:type="dxa"/>
          </w:tcPr>
          <w:p w14:paraId="0FFF375E" w14:textId="77777777" w:rsidR="002E1B08" w:rsidRDefault="00000000">
            <w:pPr>
              <w:pStyle w:val="TableText"/>
            </w:pPr>
            <w:r>
              <w:t>1..1</w:t>
            </w:r>
          </w:p>
        </w:tc>
        <w:tc>
          <w:tcPr>
            <w:tcW w:w="1152" w:type="dxa"/>
          </w:tcPr>
          <w:p w14:paraId="4CFBCEF7" w14:textId="77777777" w:rsidR="002E1B08" w:rsidRDefault="00000000">
            <w:pPr>
              <w:pStyle w:val="TableText"/>
            </w:pPr>
            <w:r>
              <w:t>SHALL</w:t>
            </w:r>
          </w:p>
        </w:tc>
        <w:tc>
          <w:tcPr>
            <w:tcW w:w="864" w:type="dxa"/>
          </w:tcPr>
          <w:p w14:paraId="733FADF2" w14:textId="77777777" w:rsidR="002E1B08" w:rsidRDefault="002E1B08">
            <w:pPr>
              <w:pStyle w:val="TableText"/>
            </w:pPr>
          </w:p>
        </w:tc>
        <w:tc>
          <w:tcPr>
            <w:tcW w:w="1104" w:type="dxa"/>
          </w:tcPr>
          <w:p w14:paraId="6D012368" w14:textId="77777777" w:rsidR="002E1B08" w:rsidRDefault="00000000">
            <w:pPr>
              <w:pStyle w:val="TableText"/>
            </w:pPr>
            <w:hyperlink w:anchor="C_4537-31356">
              <w:r>
                <w:rPr>
                  <w:rStyle w:val="HyperlinkText9pt"/>
                </w:rPr>
                <w:t>4537-31356</w:t>
              </w:r>
            </w:hyperlink>
          </w:p>
        </w:tc>
        <w:tc>
          <w:tcPr>
            <w:tcW w:w="2975" w:type="dxa"/>
          </w:tcPr>
          <w:p w14:paraId="5FB84EC8" w14:textId="77777777" w:rsidR="002E1B08" w:rsidRDefault="002E1B08">
            <w:pPr>
              <w:pStyle w:val="TableText"/>
            </w:pPr>
          </w:p>
        </w:tc>
      </w:tr>
      <w:tr w:rsidR="002E1B08" w14:paraId="7D4EC6B8" w14:textId="77777777">
        <w:trPr>
          <w:jc w:val="center"/>
        </w:trPr>
        <w:tc>
          <w:tcPr>
            <w:tcW w:w="3345" w:type="dxa"/>
          </w:tcPr>
          <w:p w14:paraId="40FFD7FB" w14:textId="77777777" w:rsidR="002E1B08" w:rsidRDefault="00000000">
            <w:pPr>
              <w:pStyle w:val="TableText"/>
            </w:pPr>
            <w:r>
              <w:lastRenderedPageBreak/>
              <w:tab/>
              <w:t>custodian</w:t>
            </w:r>
          </w:p>
        </w:tc>
        <w:tc>
          <w:tcPr>
            <w:tcW w:w="720" w:type="dxa"/>
          </w:tcPr>
          <w:p w14:paraId="320D8B48" w14:textId="77777777" w:rsidR="002E1B08" w:rsidRDefault="00000000">
            <w:pPr>
              <w:pStyle w:val="TableText"/>
            </w:pPr>
            <w:r>
              <w:t>1..1</w:t>
            </w:r>
          </w:p>
        </w:tc>
        <w:tc>
          <w:tcPr>
            <w:tcW w:w="1152" w:type="dxa"/>
          </w:tcPr>
          <w:p w14:paraId="4CA50D7E" w14:textId="77777777" w:rsidR="002E1B08" w:rsidRDefault="00000000">
            <w:pPr>
              <w:pStyle w:val="TableText"/>
            </w:pPr>
            <w:r>
              <w:t>SHALL</w:t>
            </w:r>
          </w:p>
        </w:tc>
        <w:tc>
          <w:tcPr>
            <w:tcW w:w="864" w:type="dxa"/>
          </w:tcPr>
          <w:p w14:paraId="7303676C" w14:textId="77777777" w:rsidR="002E1B08" w:rsidRDefault="002E1B08">
            <w:pPr>
              <w:pStyle w:val="TableText"/>
            </w:pPr>
          </w:p>
        </w:tc>
        <w:tc>
          <w:tcPr>
            <w:tcW w:w="1104" w:type="dxa"/>
          </w:tcPr>
          <w:p w14:paraId="64A39377" w14:textId="77777777" w:rsidR="002E1B08" w:rsidRDefault="00000000">
            <w:pPr>
              <w:pStyle w:val="TableText"/>
            </w:pPr>
            <w:hyperlink w:anchor="C_4537-5519">
              <w:r>
                <w:rPr>
                  <w:rStyle w:val="HyperlinkText9pt"/>
                </w:rPr>
                <w:t>4537-5519</w:t>
              </w:r>
            </w:hyperlink>
          </w:p>
        </w:tc>
        <w:tc>
          <w:tcPr>
            <w:tcW w:w="2975" w:type="dxa"/>
          </w:tcPr>
          <w:p w14:paraId="725D3889" w14:textId="77777777" w:rsidR="002E1B08" w:rsidRDefault="002E1B08">
            <w:pPr>
              <w:pStyle w:val="TableText"/>
            </w:pPr>
          </w:p>
        </w:tc>
      </w:tr>
      <w:tr w:rsidR="002E1B08" w14:paraId="44F383F7" w14:textId="77777777">
        <w:trPr>
          <w:jc w:val="center"/>
        </w:trPr>
        <w:tc>
          <w:tcPr>
            <w:tcW w:w="3345" w:type="dxa"/>
          </w:tcPr>
          <w:p w14:paraId="522A70DC" w14:textId="77777777" w:rsidR="002E1B08" w:rsidRDefault="00000000">
            <w:pPr>
              <w:pStyle w:val="TableText"/>
            </w:pPr>
            <w:r>
              <w:tab/>
            </w:r>
            <w:r>
              <w:tab/>
              <w:t>assignedCustodian</w:t>
            </w:r>
          </w:p>
        </w:tc>
        <w:tc>
          <w:tcPr>
            <w:tcW w:w="720" w:type="dxa"/>
          </w:tcPr>
          <w:p w14:paraId="4138970A" w14:textId="77777777" w:rsidR="002E1B08" w:rsidRDefault="00000000">
            <w:pPr>
              <w:pStyle w:val="TableText"/>
            </w:pPr>
            <w:r>
              <w:t>1..1</w:t>
            </w:r>
          </w:p>
        </w:tc>
        <w:tc>
          <w:tcPr>
            <w:tcW w:w="1152" w:type="dxa"/>
          </w:tcPr>
          <w:p w14:paraId="330742C9" w14:textId="77777777" w:rsidR="002E1B08" w:rsidRDefault="00000000">
            <w:pPr>
              <w:pStyle w:val="TableText"/>
            </w:pPr>
            <w:r>
              <w:t>SHALL</w:t>
            </w:r>
          </w:p>
        </w:tc>
        <w:tc>
          <w:tcPr>
            <w:tcW w:w="864" w:type="dxa"/>
          </w:tcPr>
          <w:p w14:paraId="3899DEEE" w14:textId="77777777" w:rsidR="002E1B08" w:rsidRDefault="002E1B08">
            <w:pPr>
              <w:pStyle w:val="TableText"/>
            </w:pPr>
          </w:p>
        </w:tc>
        <w:tc>
          <w:tcPr>
            <w:tcW w:w="1104" w:type="dxa"/>
          </w:tcPr>
          <w:p w14:paraId="020A1600" w14:textId="77777777" w:rsidR="002E1B08" w:rsidRDefault="00000000">
            <w:pPr>
              <w:pStyle w:val="TableText"/>
            </w:pPr>
            <w:hyperlink w:anchor="C_4537-5520">
              <w:r>
                <w:rPr>
                  <w:rStyle w:val="HyperlinkText9pt"/>
                </w:rPr>
                <w:t>4537-5520</w:t>
              </w:r>
            </w:hyperlink>
          </w:p>
        </w:tc>
        <w:tc>
          <w:tcPr>
            <w:tcW w:w="2975" w:type="dxa"/>
          </w:tcPr>
          <w:p w14:paraId="57FAA0B1" w14:textId="77777777" w:rsidR="002E1B08" w:rsidRDefault="002E1B08">
            <w:pPr>
              <w:pStyle w:val="TableText"/>
            </w:pPr>
          </w:p>
        </w:tc>
      </w:tr>
      <w:tr w:rsidR="002E1B08" w14:paraId="0A76AEDC" w14:textId="77777777">
        <w:trPr>
          <w:jc w:val="center"/>
        </w:trPr>
        <w:tc>
          <w:tcPr>
            <w:tcW w:w="3345" w:type="dxa"/>
          </w:tcPr>
          <w:p w14:paraId="4D1A6728" w14:textId="77777777" w:rsidR="002E1B08" w:rsidRDefault="00000000">
            <w:pPr>
              <w:pStyle w:val="TableText"/>
            </w:pPr>
            <w:r>
              <w:tab/>
            </w:r>
            <w:r>
              <w:tab/>
            </w:r>
            <w:r>
              <w:tab/>
              <w:t>representedCustodianOrganization</w:t>
            </w:r>
          </w:p>
        </w:tc>
        <w:tc>
          <w:tcPr>
            <w:tcW w:w="720" w:type="dxa"/>
          </w:tcPr>
          <w:p w14:paraId="08F44DDD" w14:textId="77777777" w:rsidR="002E1B08" w:rsidRDefault="00000000">
            <w:pPr>
              <w:pStyle w:val="TableText"/>
            </w:pPr>
            <w:r>
              <w:t>1..1</w:t>
            </w:r>
          </w:p>
        </w:tc>
        <w:tc>
          <w:tcPr>
            <w:tcW w:w="1152" w:type="dxa"/>
          </w:tcPr>
          <w:p w14:paraId="1F5BD315" w14:textId="77777777" w:rsidR="002E1B08" w:rsidRDefault="00000000">
            <w:pPr>
              <w:pStyle w:val="TableText"/>
            </w:pPr>
            <w:r>
              <w:t>SHALL</w:t>
            </w:r>
          </w:p>
        </w:tc>
        <w:tc>
          <w:tcPr>
            <w:tcW w:w="864" w:type="dxa"/>
          </w:tcPr>
          <w:p w14:paraId="20BD7E29" w14:textId="77777777" w:rsidR="002E1B08" w:rsidRDefault="002E1B08">
            <w:pPr>
              <w:pStyle w:val="TableText"/>
            </w:pPr>
          </w:p>
        </w:tc>
        <w:tc>
          <w:tcPr>
            <w:tcW w:w="1104" w:type="dxa"/>
          </w:tcPr>
          <w:p w14:paraId="209DA0D8" w14:textId="77777777" w:rsidR="002E1B08" w:rsidRDefault="00000000">
            <w:pPr>
              <w:pStyle w:val="TableText"/>
            </w:pPr>
            <w:hyperlink w:anchor="C_4537-5521">
              <w:r>
                <w:rPr>
                  <w:rStyle w:val="HyperlinkText9pt"/>
                </w:rPr>
                <w:t>4537-5521</w:t>
              </w:r>
            </w:hyperlink>
          </w:p>
        </w:tc>
        <w:tc>
          <w:tcPr>
            <w:tcW w:w="2975" w:type="dxa"/>
          </w:tcPr>
          <w:p w14:paraId="5A304FEA" w14:textId="77777777" w:rsidR="002E1B08" w:rsidRDefault="002E1B08">
            <w:pPr>
              <w:pStyle w:val="TableText"/>
            </w:pPr>
          </w:p>
        </w:tc>
      </w:tr>
      <w:tr w:rsidR="002E1B08" w14:paraId="0CC76CC1" w14:textId="77777777">
        <w:trPr>
          <w:jc w:val="center"/>
        </w:trPr>
        <w:tc>
          <w:tcPr>
            <w:tcW w:w="3345" w:type="dxa"/>
          </w:tcPr>
          <w:p w14:paraId="061EE227" w14:textId="77777777" w:rsidR="002E1B08" w:rsidRDefault="00000000">
            <w:pPr>
              <w:pStyle w:val="TableText"/>
            </w:pPr>
            <w:r>
              <w:tab/>
            </w:r>
            <w:r>
              <w:tab/>
            </w:r>
            <w:r>
              <w:tab/>
            </w:r>
            <w:r>
              <w:tab/>
              <w:t>id</w:t>
            </w:r>
          </w:p>
        </w:tc>
        <w:tc>
          <w:tcPr>
            <w:tcW w:w="720" w:type="dxa"/>
          </w:tcPr>
          <w:p w14:paraId="69D6966E" w14:textId="77777777" w:rsidR="002E1B08" w:rsidRDefault="00000000">
            <w:pPr>
              <w:pStyle w:val="TableText"/>
            </w:pPr>
            <w:r>
              <w:t>1..*</w:t>
            </w:r>
          </w:p>
        </w:tc>
        <w:tc>
          <w:tcPr>
            <w:tcW w:w="1152" w:type="dxa"/>
          </w:tcPr>
          <w:p w14:paraId="6855F6DD" w14:textId="77777777" w:rsidR="002E1B08" w:rsidRDefault="00000000">
            <w:pPr>
              <w:pStyle w:val="TableText"/>
            </w:pPr>
            <w:r>
              <w:t>SHALL</w:t>
            </w:r>
          </w:p>
        </w:tc>
        <w:tc>
          <w:tcPr>
            <w:tcW w:w="864" w:type="dxa"/>
          </w:tcPr>
          <w:p w14:paraId="44EC749F" w14:textId="77777777" w:rsidR="002E1B08" w:rsidRDefault="002E1B08">
            <w:pPr>
              <w:pStyle w:val="TableText"/>
            </w:pPr>
          </w:p>
        </w:tc>
        <w:tc>
          <w:tcPr>
            <w:tcW w:w="1104" w:type="dxa"/>
          </w:tcPr>
          <w:p w14:paraId="3E42C6A9" w14:textId="77777777" w:rsidR="002E1B08" w:rsidRDefault="00000000">
            <w:pPr>
              <w:pStyle w:val="TableText"/>
            </w:pPr>
            <w:hyperlink w:anchor="C_4537-5522">
              <w:r>
                <w:rPr>
                  <w:rStyle w:val="HyperlinkText9pt"/>
                </w:rPr>
                <w:t>4537-5522</w:t>
              </w:r>
            </w:hyperlink>
          </w:p>
        </w:tc>
        <w:tc>
          <w:tcPr>
            <w:tcW w:w="2975" w:type="dxa"/>
          </w:tcPr>
          <w:p w14:paraId="22CC2580" w14:textId="77777777" w:rsidR="002E1B08" w:rsidRDefault="002E1B08">
            <w:pPr>
              <w:pStyle w:val="TableText"/>
            </w:pPr>
          </w:p>
        </w:tc>
      </w:tr>
      <w:tr w:rsidR="002E1B08" w14:paraId="4CFB3F34" w14:textId="77777777">
        <w:trPr>
          <w:jc w:val="center"/>
        </w:trPr>
        <w:tc>
          <w:tcPr>
            <w:tcW w:w="3345" w:type="dxa"/>
          </w:tcPr>
          <w:p w14:paraId="59A3E601" w14:textId="77777777" w:rsidR="002E1B08" w:rsidRDefault="00000000">
            <w:pPr>
              <w:pStyle w:val="TableText"/>
            </w:pPr>
            <w:r>
              <w:tab/>
            </w:r>
            <w:r>
              <w:tab/>
            </w:r>
            <w:r>
              <w:tab/>
            </w:r>
            <w:r>
              <w:tab/>
            </w:r>
            <w:r>
              <w:tab/>
              <w:t>@root</w:t>
            </w:r>
          </w:p>
        </w:tc>
        <w:tc>
          <w:tcPr>
            <w:tcW w:w="720" w:type="dxa"/>
          </w:tcPr>
          <w:p w14:paraId="7FBB8F8C" w14:textId="77777777" w:rsidR="002E1B08" w:rsidRDefault="00000000">
            <w:pPr>
              <w:pStyle w:val="TableText"/>
            </w:pPr>
            <w:r>
              <w:t>0..1</w:t>
            </w:r>
          </w:p>
        </w:tc>
        <w:tc>
          <w:tcPr>
            <w:tcW w:w="1152" w:type="dxa"/>
          </w:tcPr>
          <w:p w14:paraId="597EF03C" w14:textId="77777777" w:rsidR="002E1B08" w:rsidRDefault="00000000">
            <w:pPr>
              <w:pStyle w:val="TableText"/>
            </w:pPr>
            <w:r>
              <w:t>SHOULD</w:t>
            </w:r>
          </w:p>
        </w:tc>
        <w:tc>
          <w:tcPr>
            <w:tcW w:w="864" w:type="dxa"/>
          </w:tcPr>
          <w:p w14:paraId="75D309BB" w14:textId="77777777" w:rsidR="002E1B08" w:rsidRDefault="002E1B08">
            <w:pPr>
              <w:pStyle w:val="TableText"/>
            </w:pPr>
          </w:p>
        </w:tc>
        <w:tc>
          <w:tcPr>
            <w:tcW w:w="1104" w:type="dxa"/>
          </w:tcPr>
          <w:p w14:paraId="3C294644" w14:textId="77777777" w:rsidR="002E1B08" w:rsidRDefault="00000000">
            <w:pPr>
              <w:pStyle w:val="TableText"/>
            </w:pPr>
            <w:hyperlink w:anchor="C_4537-16822">
              <w:r>
                <w:rPr>
                  <w:rStyle w:val="HyperlinkText9pt"/>
                </w:rPr>
                <w:t>4537-16822</w:t>
              </w:r>
            </w:hyperlink>
          </w:p>
        </w:tc>
        <w:tc>
          <w:tcPr>
            <w:tcW w:w="2975" w:type="dxa"/>
          </w:tcPr>
          <w:p w14:paraId="167977F2" w14:textId="77777777" w:rsidR="002E1B08" w:rsidRDefault="00000000">
            <w:pPr>
              <w:pStyle w:val="TableText"/>
            </w:pPr>
            <w:r>
              <w:t>2.16.840.1.113883.4.6</w:t>
            </w:r>
          </w:p>
        </w:tc>
      </w:tr>
      <w:tr w:rsidR="002E1B08" w14:paraId="0F4F75F6" w14:textId="77777777">
        <w:trPr>
          <w:jc w:val="center"/>
        </w:trPr>
        <w:tc>
          <w:tcPr>
            <w:tcW w:w="3345" w:type="dxa"/>
          </w:tcPr>
          <w:p w14:paraId="5DB481E2" w14:textId="77777777" w:rsidR="002E1B08" w:rsidRDefault="00000000">
            <w:pPr>
              <w:pStyle w:val="TableText"/>
            </w:pPr>
            <w:r>
              <w:tab/>
            </w:r>
            <w:r>
              <w:tab/>
            </w:r>
            <w:r>
              <w:tab/>
            </w:r>
            <w:r>
              <w:tab/>
              <w:t>name</w:t>
            </w:r>
          </w:p>
        </w:tc>
        <w:tc>
          <w:tcPr>
            <w:tcW w:w="720" w:type="dxa"/>
          </w:tcPr>
          <w:p w14:paraId="70E7ACB1" w14:textId="77777777" w:rsidR="002E1B08" w:rsidRDefault="00000000">
            <w:pPr>
              <w:pStyle w:val="TableText"/>
            </w:pPr>
            <w:r>
              <w:t>1..1</w:t>
            </w:r>
          </w:p>
        </w:tc>
        <w:tc>
          <w:tcPr>
            <w:tcW w:w="1152" w:type="dxa"/>
          </w:tcPr>
          <w:p w14:paraId="02D8EA3B" w14:textId="77777777" w:rsidR="002E1B08" w:rsidRDefault="00000000">
            <w:pPr>
              <w:pStyle w:val="TableText"/>
            </w:pPr>
            <w:r>
              <w:t>SHALL</w:t>
            </w:r>
          </w:p>
        </w:tc>
        <w:tc>
          <w:tcPr>
            <w:tcW w:w="864" w:type="dxa"/>
          </w:tcPr>
          <w:p w14:paraId="569E8A83" w14:textId="77777777" w:rsidR="002E1B08" w:rsidRDefault="002E1B08">
            <w:pPr>
              <w:pStyle w:val="TableText"/>
            </w:pPr>
          </w:p>
        </w:tc>
        <w:tc>
          <w:tcPr>
            <w:tcW w:w="1104" w:type="dxa"/>
          </w:tcPr>
          <w:p w14:paraId="1B349C76" w14:textId="77777777" w:rsidR="002E1B08" w:rsidRDefault="00000000">
            <w:pPr>
              <w:pStyle w:val="TableText"/>
            </w:pPr>
            <w:hyperlink w:anchor="C_4537-5524">
              <w:r>
                <w:rPr>
                  <w:rStyle w:val="HyperlinkText9pt"/>
                </w:rPr>
                <w:t>4537-5524</w:t>
              </w:r>
            </w:hyperlink>
          </w:p>
        </w:tc>
        <w:tc>
          <w:tcPr>
            <w:tcW w:w="2975" w:type="dxa"/>
          </w:tcPr>
          <w:p w14:paraId="4C630F51" w14:textId="77777777" w:rsidR="002E1B08" w:rsidRDefault="002E1B08">
            <w:pPr>
              <w:pStyle w:val="TableText"/>
            </w:pPr>
          </w:p>
        </w:tc>
      </w:tr>
      <w:tr w:rsidR="002E1B08" w14:paraId="74618C82" w14:textId="77777777">
        <w:trPr>
          <w:jc w:val="center"/>
        </w:trPr>
        <w:tc>
          <w:tcPr>
            <w:tcW w:w="3345" w:type="dxa"/>
          </w:tcPr>
          <w:p w14:paraId="766D288B" w14:textId="77777777" w:rsidR="002E1B08" w:rsidRDefault="00000000">
            <w:pPr>
              <w:pStyle w:val="TableText"/>
            </w:pPr>
            <w:r>
              <w:tab/>
            </w:r>
            <w:r>
              <w:tab/>
            </w:r>
            <w:r>
              <w:tab/>
            </w:r>
            <w:r>
              <w:tab/>
              <w:t>telecom</w:t>
            </w:r>
          </w:p>
        </w:tc>
        <w:tc>
          <w:tcPr>
            <w:tcW w:w="720" w:type="dxa"/>
          </w:tcPr>
          <w:p w14:paraId="54B955F4" w14:textId="77777777" w:rsidR="002E1B08" w:rsidRDefault="00000000">
            <w:pPr>
              <w:pStyle w:val="TableText"/>
            </w:pPr>
            <w:r>
              <w:t>1..1</w:t>
            </w:r>
          </w:p>
        </w:tc>
        <w:tc>
          <w:tcPr>
            <w:tcW w:w="1152" w:type="dxa"/>
          </w:tcPr>
          <w:p w14:paraId="65235C69" w14:textId="77777777" w:rsidR="002E1B08" w:rsidRDefault="00000000">
            <w:pPr>
              <w:pStyle w:val="TableText"/>
            </w:pPr>
            <w:r>
              <w:t>SHALL</w:t>
            </w:r>
          </w:p>
        </w:tc>
        <w:tc>
          <w:tcPr>
            <w:tcW w:w="864" w:type="dxa"/>
          </w:tcPr>
          <w:p w14:paraId="189D2221" w14:textId="77777777" w:rsidR="002E1B08" w:rsidRDefault="002E1B08">
            <w:pPr>
              <w:pStyle w:val="TableText"/>
            </w:pPr>
          </w:p>
        </w:tc>
        <w:tc>
          <w:tcPr>
            <w:tcW w:w="1104" w:type="dxa"/>
          </w:tcPr>
          <w:p w14:paraId="5F331ABD" w14:textId="77777777" w:rsidR="002E1B08" w:rsidRDefault="00000000">
            <w:pPr>
              <w:pStyle w:val="TableText"/>
            </w:pPr>
            <w:hyperlink w:anchor="C_4537-5525">
              <w:r>
                <w:rPr>
                  <w:rStyle w:val="HyperlinkText9pt"/>
                </w:rPr>
                <w:t>4537-5525</w:t>
              </w:r>
            </w:hyperlink>
          </w:p>
        </w:tc>
        <w:tc>
          <w:tcPr>
            <w:tcW w:w="2975" w:type="dxa"/>
          </w:tcPr>
          <w:p w14:paraId="46959AD4" w14:textId="77777777" w:rsidR="002E1B08" w:rsidRDefault="002E1B08">
            <w:pPr>
              <w:pStyle w:val="TableText"/>
            </w:pPr>
          </w:p>
        </w:tc>
      </w:tr>
      <w:tr w:rsidR="002E1B08" w14:paraId="009776D6" w14:textId="77777777">
        <w:trPr>
          <w:jc w:val="center"/>
        </w:trPr>
        <w:tc>
          <w:tcPr>
            <w:tcW w:w="3345" w:type="dxa"/>
          </w:tcPr>
          <w:p w14:paraId="5D583ABB" w14:textId="77777777" w:rsidR="002E1B08" w:rsidRDefault="00000000">
            <w:pPr>
              <w:pStyle w:val="TableText"/>
            </w:pPr>
            <w:r>
              <w:tab/>
            </w:r>
            <w:r>
              <w:tab/>
            </w:r>
            <w:r>
              <w:tab/>
            </w:r>
            <w:r>
              <w:tab/>
            </w:r>
            <w:r>
              <w:tab/>
              <w:t>@use</w:t>
            </w:r>
          </w:p>
        </w:tc>
        <w:tc>
          <w:tcPr>
            <w:tcW w:w="720" w:type="dxa"/>
          </w:tcPr>
          <w:p w14:paraId="1CD1FA2B" w14:textId="77777777" w:rsidR="002E1B08" w:rsidRDefault="00000000">
            <w:pPr>
              <w:pStyle w:val="TableText"/>
            </w:pPr>
            <w:r>
              <w:t>0..1</w:t>
            </w:r>
          </w:p>
        </w:tc>
        <w:tc>
          <w:tcPr>
            <w:tcW w:w="1152" w:type="dxa"/>
          </w:tcPr>
          <w:p w14:paraId="3E76FC1E" w14:textId="77777777" w:rsidR="002E1B08" w:rsidRDefault="00000000">
            <w:pPr>
              <w:pStyle w:val="TableText"/>
            </w:pPr>
            <w:r>
              <w:t>SHOULD</w:t>
            </w:r>
          </w:p>
        </w:tc>
        <w:tc>
          <w:tcPr>
            <w:tcW w:w="864" w:type="dxa"/>
          </w:tcPr>
          <w:p w14:paraId="75B2E316" w14:textId="77777777" w:rsidR="002E1B08" w:rsidRDefault="002E1B08">
            <w:pPr>
              <w:pStyle w:val="TableText"/>
            </w:pPr>
          </w:p>
        </w:tc>
        <w:tc>
          <w:tcPr>
            <w:tcW w:w="1104" w:type="dxa"/>
          </w:tcPr>
          <w:p w14:paraId="6ABEBB2D" w14:textId="77777777" w:rsidR="002E1B08" w:rsidRDefault="00000000">
            <w:pPr>
              <w:pStyle w:val="TableText"/>
            </w:pPr>
            <w:hyperlink w:anchor="C_4537-7998">
              <w:r>
                <w:rPr>
                  <w:rStyle w:val="HyperlinkText9pt"/>
                </w:rPr>
                <w:t>4537-7998</w:t>
              </w:r>
            </w:hyperlink>
          </w:p>
        </w:tc>
        <w:tc>
          <w:tcPr>
            <w:tcW w:w="2975" w:type="dxa"/>
          </w:tcPr>
          <w:p w14:paraId="321F94AD" w14:textId="77777777" w:rsidR="002E1B08" w:rsidRDefault="00000000">
            <w:pPr>
              <w:pStyle w:val="TableText"/>
            </w:pPr>
            <w:r>
              <w:t>urn:oid:2.16.840.1.113883.11.20.9.20 (Telecom Use (US Realm Header))</w:t>
            </w:r>
          </w:p>
        </w:tc>
      </w:tr>
      <w:tr w:rsidR="002E1B08" w14:paraId="751194AD" w14:textId="77777777">
        <w:trPr>
          <w:jc w:val="center"/>
        </w:trPr>
        <w:tc>
          <w:tcPr>
            <w:tcW w:w="3345" w:type="dxa"/>
          </w:tcPr>
          <w:p w14:paraId="4DB695E1" w14:textId="77777777" w:rsidR="002E1B08" w:rsidRDefault="00000000">
            <w:pPr>
              <w:pStyle w:val="TableText"/>
            </w:pPr>
            <w:r>
              <w:tab/>
            </w:r>
            <w:r>
              <w:tab/>
            </w:r>
            <w:r>
              <w:tab/>
            </w:r>
            <w:r>
              <w:tab/>
              <w:t>addr</w:t>
            </w:r>
          </w:p>
        </w:tc>
        <w:tc>
          <w:tcPr>
            <w:tcW w:w="720" w:type="dxa"/>
          </w:tcPr>
          <w:p w14:paraId="70A0C409" w14:textId="77777777" w:rsidR="002E1B08" w:rsidRDefault="00000000">
            <w:pPr>
              <w:pStyle w:val="TableText"/>
            </w:pPr>
            <w:r>
              <w:t>1..1</w:t>
            </w:r>
          </w:p>
        </w:tc>
        <w:tc>
          <w:tcPr>
            <w:tcW w:w="1152" w:type="dxa"/>
          </w:tcPr>
          <w:p w14:paraId="628D76C4" w14:textId="77777777" w:rsidR="002E1B08" w:rsidRDefault="00000000">
            <w:pPr>
              <w:pStyle w:val="TableText"/>
            </w:pPr>
            <w:r>
              <w:t>SHALL</w:t>
            </w:r>
          </w:p>
        </w:tc>
        <w:tc>
          <w:tcPr>
            <w:tcW w:w="864" w:type="dxa"/>
          </w:tcPr>
          <w:p w14:paraId="681233D0" w14:textId="77777777" w:rsidR="002E1B08" w:rsidRDefault="002E1B08">
            <w:pPr>
              <w:pStyle w:val="TableText"/>
            </w:pPr>
          </w:p>
        </w:tc>
        <w:tc>
          <w:tcPr>
            <w:tcW w:w="1104" w:type="dxa"/>
          </w:tcPr>
          <w:p w14:paraId="1D5AA102" w14:textId="77777777" w:rsidR="002E1B08" w:rsidRDefault="00000000">
            <w:pPr>
              <w:pStyle w:val="TableText"/>
            </w:pPr>
            <w:hyperlink w:anchor="C_4537-5559">
              <w:r>
                <w:rPr>
                  <w:rStyle w:val="HyperlinkText9pt"/>
                </w:rPr>
                <w:t>4537-5559</w:t>
              </w:r>
            </w:hyperlink>
          </w:p>
        </w:tc>
        <w:tc>
          <w:tcPr>
            <w:tcW w:w="2975" w:type="dxa"/>
          </w:tcPr>
          <w:p w14:paraId="38DF9987" w14:textId="77777777" w:rsidR="002E1B08" w:rsidRDefault="00000000">
            <w:pPr>
              <w:pStyle w:val="TableText"/>
            </w:pPr>
            <w:r>
              <w:t>US Realm Address (AD.US.FIELDED) (identifier: urn:oid:2.16.840.1.113883.10.20.22.5.2</w:t>
            </w:r>
          </w:p>
        </w:tc>
      </w:tr>
      <w:tr w:rsidR="002E1B08" w14:paraId="58E1F49D" w14:textId="77777777">
        <w:trPr>
          <w:jc w:val="center"/>
        </w:trPr>
        <w:tc>
          <w:tcPr>
            <w:tcW w:w="3345" w:type="dxa"/>
          </w:tcPr>
          <w:p w14:paraId="3E81995F" w14:textId="77777777" w:rsidR="002E1B08" w:rsidRDefault="00000000">
            <w:pPr>
              <w:pStyle w:val="TableText"/>
            </w:pPr>
            <w:r>
              <w:tab/>
              <w:t>informationRecipient</w:t>
            </w:r>
          </w:p>
        </w:tc>
        <w:tc>
          <w:tcPr>
            <w:tcW w:w="720" w:type="dxa"/>
          </w:tcPr>
          <w:p w14:paraId="0CE5BA57" w14:textId="77777777" w:rsidR="002E1B08" w:rsidRDefault="00000000">
            <w:pPr>
              <w:pStyle w:val="TableText"/>
            </w:pPr>
            <w:r>
              <w:t>0..*</w:t>
            </w:r>
          </w:p>
        </w:tc>
        <w:tc>
          <w:tcPr>
            <w:tcW w:w="1152" w:type="dxa"/>
          </w:tcPr>
          <w:p w14:paraId="642A5380" w14:textId="77777777" w:rsidR="002E1B08" w:rsidRDefault="00000000">
            <w:pPr>
              <w:pStyle w:val="TableText"/>
            </w:pPr>
            <w:r>
              <w:t>MAY</w:t>
            </w:r>
          </w:p>
        </w:tc>
        <w:tc>
          <w:tcPr>
            <w:tcW w:w="864" w:type="dxa"/>
          </w:tcPr>
          <w:p w14:paraId="46D242AC" w14:textId="77777777" w:rsidR="002E1B08" w:rsidRDefault="002E1B08">
            <w:pPr>
              <w:pStyle w:val="TableText"/>
            </w:pPr>
          </w:p>
        </w:tc>
        <w:tc>
          <w:tcPr>
            <w:tcW w:w="1104" w:type="dxa"/>
          </w:tcPr>
          <w:p w14:paraId="0B548CEA" w14:textId="77777777" w:rsidR="002E1B08" w:rsidRDefault="00000000">
            <w:pPr>
              <w:pStyle w:val="TableText"/>
            </w:pPr>
            <w:hyperlink w:anchor="C_4537-5565">
              <w:r>
                <w:rPr>
                  <w:rStyle w:val="HyperlinkText9pt"/>
                </w:rPr>
                <w:t>4537-5565</w:t>
              </w:r>
            </w:hyperlink>
          </w:p>
        </w:tc>
        <w:tc>
          <w:tcPr>
            <w:tcW w:w="2975" w:type="dxa"/>
          </w:tcPr>
          <w:p w14:paraId="45AEAAF9" w14:textId="77777777" w:rsidR="002E1B08" w:rsidRDefault="002E1B08">
            <w:pPr>
              <w:pStyle w:val="TableText"/>
            </w:pPr>
          </w:p>
        </w:tc>
      </w:tr>
      <w:tr w:rsidR="002E1B08" w14:paraId="3A2FFE1B" w14:textId="77777777">
        <w:trPr>
          <w:jc w:val="center"/>
        </w:trPr>
        <w:tc>
          <w:tcPr>
            <w:tcW w:w="3345" w:type="dxa"/>
          </w:tcPr>
          <w:p w14:paraId="6F7202EC" w14:textId="77777777" w:rsidR="002E1B08" w:rsidRDefault="00000000">
            <w:pPr>
              <w:pStyle w:val="TableText"/>
            </w:pPr>
            <w:r>
              <w:tab/>
            </w:r>
            <w:r>
              <w:tab/>
              <w:t>intendedRecipient</w:t>
            </w:r>
          </w:p>
        </w:tc>
        <w:tc>
          <w:tcPr>
            <w:tcW w:w="720" w:type="dxa"/>
          </w:tcPr>
          <w:p w14:paraId="03E71A6A" w14:textId="77777777" w:rsidR="002E1B08" w:rsidRDefault="00000000">
            <w:pPr>
              <w:pStyle w:val="TableText"/>
            </w:pPr>
            <w:r>
              <w:t>1..1</w:t>
            </w:r>
          </w:p>
        </w:tc>
        <w:tc>
          <w:tcPr>
            <w:tcW w:w="1152" w:type="dxa"/>
          </w:tcPr>
          <w:p w14:paraId="53ECFF97" w14:textId="77777777" w:rsidR="002E1B08" w:rsidRDefault="00000000">
            <w:pPr>
              <w:pStyle w:val="TableText"/>
            </w:pPr>
            <w:r>
              <w:t>SHALL</w:t>
            </w:r>
          </w:p>
        </w:tc>
        <w:tc>
          <w:tcPr>
            <w:tcW w:w="864" w:type="dxa"/>
          </w:tcPr>
          <w:p w14:paraId="46162EB4" w14:textId="77777777" w:rsidR="002E1B08" w:rsidRDefault="002E1B08">
            <w:pPr>
              <w:pStyle w:val="TableText"/>
            </w:pPr>
          </w:p>
        </w:tc>
        <w:tc>
          <w:tcPr>
            <w:tcW w:w="1104" w:type="dxa"/>
          </w:tcPr>
          <w:p w14:paraId="5C0A89FA" w14:textId="77777777" w:rsidR="002E1B08" w:rsidRDefault="00000000">
            <w:pPr>
              <w:pStyle w:val="TableText"/>
            </w:pPr>
            <w:hyperlink w:anchor="C_4537-5566">
              <w:r>
                <w:rPr>
                  <w:rStyle w:val="HyperlinkText9pt"/>
                </w:rPr>
                <w:t>4537-5566</w:t>
              </w:r>
            </w:hyperlink>
          </w:p>
        </w:tc>
        <w:tc>
          <w:tcPr>
            <w:tcW w:w="2975" w:type="dxa"/>
          </w:tcPr>
          <w:p w14:paraId="1B5C2CD1" w14:textId="77777777" w:rsidR="002E1B08" w:rsidRDefault="002E1B08">
            <w:pPr>
              <w:pStyle w:val="TableText"/>
            </w:pPr>
          </w:p>
        </w:tc>
      </w:tr>
      <w:tr w:rsidR="002E1B08" w14:paraId="3C1D5B3D" w14:textId="77777777">
        <w:trPr>
          <w:jc w:val="center"/>
        </w:trPr>
        <w:tc>
          <w:tcPr>
            <w:tcW w:w="3345" w:type="dxa"/>
          </w:tcPr>
          <w:p w14:paraId="5E3423C7" w14:textId="77777777" w:rsidR="002E1B08" w:rsidRDefault="00000000">
            <w:pPr>
              <w:pStyle w:val="TableText"/>
            </w:pPr>
            <w:r>
              <w:tab/>
            </w:r>
            <w:r>
              <w:tab/>
            </w:r>
            <w:r>
              <w:tab/>
              <w:t>id</w:t>
            </w:r>
          </w:p>
        </w:tc>
        <w:tc>
          <w:tcPr>
            <w:tcW w:w="720" w:type="dxa"/>
          </w:tcPr>
          <w:p w14:paraId="114D7E8F" w14:textId="77777777" w:rsidR="002E1B08" w:rsidRDefault="00000000">
            <w:pPr>
              <w:pStyle w:val="TableText"/>
            </w:pPr>
            <w:r>
              <w:t>0..*</w:t>
            </w:r>
          </w:p>
        </w:tc>
        <w:tc>
          <w:tcPr>
            <w:tcW w:w="1152" w:type="dxa"/>
          </w:tcPr>
          <w:p w14:paraId="64FCF1B0" w14:textId="77777777" w:rsidR="002E1B08" w:rsidRDefault="00000000">
            <w:pPr>
              <w:pStyle w:val="TableText"/>
            </w:pPr>
            <w:r>
              <w:t>MAY</w:t>
            </w:r>
          </w:p>
        </w:tc>
        <w:tc>
          <w:tcPr>
            <w:tcW w:w="864" w:type="dxa"/>
          </w:tcPr>
          <w:p w14:paraId="56D0E08D" w14:textId="77777777" w:rsidR="002E1B08" w:rsidRDefault="002E1B08">
            <w:pPr>
              <w:pStyle w:val="TableText"/>
            </w:pPr>
          </w:p>
        </w:tc>
        <w:tc>
          <w:tcPr>
            <w:tcW w:w="1104" w:type="dxa"/>
          </w:tcPr>
          <w:p w14:paraId="2643657B" w14:textId="77777777" w:rsidR="002E1B08" w:rsidRDefault="00000000">
            <w:pPr>
              <w:pStyle w:val="TableText"/>
            </w:pPr>
            <w:hyperlink w:anchor="C_4537-32399">
              <w:r>
                <w:rPr>
                  <w:rStyle w:val="HyperlinkText9pt"/>
                </w:rPr>
                <w:t>4537-32399</w:t>
              </w:r>
            </w:hyperlink>
          </w:p>
        </w:tc>
        <w:tc>
          <w:tcPr>
            <w:tcW w:w="2975" w:type="dxa"/>
          </w:tcPr>
          <w:p w14:paraId="0298D483" w14:textId="77777777" w:rsidR="002E1B08" w:rsidRDefault="002E1B08">
            <w:pPr>
              <w:pStyle w:val="TableText"/>
            </w:pPr>
          </w:p>
        </w:tc>
      </w:tr>
      <w:tr w:rsidR="002E1B08" w14:paraId="6BBD8DD8" w14:textId="77777777">
        <w:trPr>
          <w:jc w:val="center"/>
        </w:trPr>
        <w:tc>
          <w:tcPr>
            <w:tcW w:w="3345" w:type="dxa"/>
          </w:tcPr>
          <w:p w14:paraId="4D420F19" w14:textId="77777777" w:rsidR="002E1B08" w:rsidRDefault="00000000">
            <w:pPr>
              <w:pStyle w:val="TableText"/>
            </w:pPr>
            <w:r>
              <w:tab/>
            </w:r>
            <w:r>
              <w:tab/>
            </w:r>
            <w:r>
              <w:tab/>
              <w:t>informationRecipient</w:t>
            </w:r>
          </w:p>
        </w:tc>
        <w:tc>
          <w:tcPr>
            <w:tcW w:w="720" w:type="dxa"/>
          </w:tcPr>
          <w:p w14:paraId="7A4A1E0D" w14:textId="77777777" w:rsidR="002E1B08" w:rsidRDefault="00000000">
            <w:pPr>
              <w:pStyle w:val="TableText"/>
            </w:pPr>
            <w:r>
              <w:t>0..1</w:t>
            </w:r>
          </w:p>
        </w:tc>
        <w:tc>
          <w:tcPr>
            <w:tcW w:w="1152" w:type="dxa"/>
          </w:tcPr>
          <w:p w14:paraId="086FCF1D" w14:textId="77777777" w:rsidR="002E1B08" w:rsidRDefault="00000000">
            <w:pPr>
              <w:pStyle w:val="TableText"/>
            </w:pPr>
            <w:r>
              <w:t>MAY</w:t>
            </w:r>
          </w:p>
        </w:tc>
        <w:tc>
          <w:tcPr>
            <w:tcW w:w="864" w:type="dxa"/>
          </w:tcPr>
          <w:p w14:paraId="44693EB6" w14:textId="77777777" w:rsidR="002E1B08" w:rsidRDefault="002E1B08">
            <w:pPr>
              <w:pStyle w:val="TableText"/>
            </w:pPr>
          </w:p>
        </w:tc>
        <w:tc>
          <w:tcPr>
            <w:tcW w:w="1104" w:type="dxa"/>
          </w:tcPr>
          <w:p w14:paraId="1497A848" w14:textId="77777777" w:rsidR="002E1B08" w:rsidRDefault="00000000">
            <w:pPr>
              <w:pStyle w:val="TableText"/>
            </w:pPr>
            <w:hyperlink w:anchor="C_4537-5567">
              <w:r>
                <w:rPr>
                  <w:rStyle w:val="HyperlinkText9pt"/>
                </w:rPr>
                <w:t>4537-5567</w:t>
              </w:r>
            </w:hyperlink>
          </w:p>
        </w:tc>
        <w:tc>
          <w:tcPr>
            <w:tcW w:w="2975" w:type="dxa"/>
          </w:tcPr>
          <w:p w14:paraId="191F95AB" w14:textId="77777777" w:rsidR="002E1B08" w:rsidRDefault="002E1B08">
            <w:pPr>
              <w:pStyle w:val="TableText"/>
            </w:pPr>
          </w:p>
        </w:tc>
      </w:tr>
      <w:tr w:rsidR="002E1B08" w14:paraId="13977B5C" w14:textId="77777777">
        <w:trPr>
          <w:jc w:val="center"/>
        </w:trPr>
        <w:tc>
          <w:tcPr>
            <w:tcW w:w="3345" w:type="dxa"/>
          </w:tcPr>
          <w:p w14:paraId="61F797AB" w14:textId="77777777" w:rsidR="002E1B08" w:rsidRDefault="00000000">
            <w:pPr>
              <w:pStyle w:val="TableText"/>
            </w:pPr>
            <w:r>
              <w:tab/>
            </w:r>
            <w:r>
              <w:tab/>
            </w:r>
            <w:r>
              <w:tab/>
            </w:r>
            <w:r>
              <w:tab/>
              <w:t>name</w:t>
            </w:r>
          </w:p>
        </w:tc>
        <w:tc>
          <w:tcPr>
            <w:tcW w:w="720" w:type="dxa"/>
          </w:tcPr>
          <w:p w14:paraId="7282733A" w14:textId="77777777" w:rsidR="002E1B08" w:rsidRDefault="00000000">
            <w:pPr>
              <w:pStyle w:val="TableText"/>
            </w:pPr>
            <w:r>
              <w:t>1..*</w:t>
            </w:r>
          </w:p>
        </w:tc>
        <w:tc>
          <w:tcPr>
            <w:tcW w:w="1152" w:type="dxa"/>
          </w:tcPr>
          <w:p w14:paraId="118B7ECB" w14:textId="77777777" w:rsidR="002E1B08" w:rsidRDefault="00000000">
            <w:pPr>
              <w:pStyle w:val="TableText"/>
            </w:pPr>
            <w:r>
              <w:t>SHALL</w:t>
            </w:r>
          </w:p>
        </w:tc>
        <w:tc>
          <w:tcPr>
            <w:tcW w:w="864" w:type="dxa"/>
          </w:tcPr>
          <w:p w14:paraId="2F8BFC00" w14:textId="77777777" w:rsidR="002E1B08" w:rsidRDefault="002E1B08">
            <w:pPr>
              <w:pStyle w:val="TableText"/>
            </w:pPr>
          </w:p>
        </w:tc>
        <w:tc>
          <w:tcPr>
            <w:tcW w:w="1104" w:type="dxa"/>
          </w:tcPr>
          <w:p w14:paraId="284F6611" w14:textId="77777777" w:rsidR="002E1B08" w:rsidRDefault="00000000">
            <w:pPr>
              <w:pStyle w:val="TableText"/>
            </w:pPr>
            <w:hyperlink w:anchor="C_4537-5568">
              <w:r>
                <w:rPr>
                  <w:rStyle w:val="HyperlinkText9pt"/>
                </w:rPr>
                <w:t>4537-5568</w:t>
              </w:r>
            </w:hyperlink>
          </w:p>
        </w:tc>
        <w:tc>
          <w:tcPr>
            <w:tcW w:w="2975" w:type="dxa"/>
          </w:tcPr>
          <w:p w14:paraId="090B5A65" w14:textId="77777777" w:rsidR="002E1B08" w:rsidRDefault="00000000">
            <w:pPr>
              <w:pStyle w:val="TableText"/>
            </w:pPr>
            <w:r>
              <w:t>US Realm Person Name (PN.US.FIELDED) (identifier: urn:oid:2.16.840.1.113883.10.20.22.5.1.1</w:t>
            </w:r>
          </w:p>
        </w:tc>
      </w:tr>
      <w:tr w:rsidR="002E1B08" w14:paraId="0D6B1C16" w14:textId="77777777">
        <w:trPr>
          <w:jc w:val="center"/>
        </w:trPr>
        <w:tc>
          <w:tcPr>
            <w:tcW w:w="3345" w:type="dxa"/>
          </w:tcPr>
          <w:p w14:paraId="35642169" w14:textId="77777777" w:rsidR="002E1B08" w:rsidRDefault="00000000">
            <w:pPr>
              <w:pStyle w:val="TableText"/>
            </w:pPr>
            <w:r>
              <w:tab/>
            </w:r>
            <w:r>
              <w:tab/>
            </w:r>
            <w:r>
              <w:tab/>
              <w:t>receivedOrganization</w:t>
            </w:r>
          </w:p>
        </w:tc>
        <w:tc>
          <w:tcPr>
            <w:tcW w:w="720" w:type="dxa"/>
          </w:tcPr>
          <w:p w14:paraId="5D627A55" w14:textId="77777777" w:rsidR="002E1B08" w:rsidRDefault="00000000">
            <w:pPr>
              <w:pStyle w:val="TableText"/>
            </w:pPr>
            <w:r>
              <w:t>0..1</w:t>
            </w:r>
          </w:p>
        </w:tc>
        <w:tc>
          <w:tcPr>
            <w:tcW w:w="1152" w:type="dxa"/>
          </w:tcPr>
          <w:p w14:paraId="25FBE9C5" w14:textId="77777777" w:rsidR="002E1B08" w:rsidRDefault="00000000">
            <w:pPr>
              <w:pStyle w:val="TableText"/>
            </w:pPr>
            <w:r>
              <w:t>MAY</w:t>
            </w:r>
          </w:p>
        </w:tc>
        <w:tc>
          <w:tcPr>
            <w:tcW w:w="864" w:type="dxa"/>
          </w:tcPr>
          <w:p w14:paraId="4C43EAB4" w14:textId="77777777" w:rsidR="002E1B08" w:rsidRDefault="002E1B08">
            <w:pPr>
              <w:pStyle w:val="TableText"/>
            </w:pPr>
          </w:p>
        </w:tc>
        <w:tc>
          <w:tcPr>
            <w:tcW w:w="1104" w:type="dxa"/>
          </w:tcPr>
          <w:p w14:paraId="648FE7CF" w14:textId="77777777" w:rsidR="002E1B08" w:rsidRDefault="00000000">
            <w:pPr>
              <w:pStyle w:val="TableText"/>
            </w:pPr>
            <w:hyperlink w:anchor="C_4537-5577">
              <w:r>
                <w:rPr>
                  <w:rStyle w:val="HyperlinkText9pt"/>
                </w:rPr>
                <w:t>4537-5577</w:t>
              </w:r>
            </w:hyperlink>
          </w:p>
        </w:tc>
        <w:tc>
          <w:tcPr>
            <w:tcW w:w="2975" w:type="dxa"/>
          </w:tcPr>
          <w:p w14:paraId="7FBCEA07" w14:textId="77777777" w:rsidR="002E1B08" w:rsidRDefault="002E1B08">
            <w:pPr>
              <w:pStyle w:val="TableText"/>
            </w:pPr>
          </w:p>
        </w:tc>
      </w:tr>
      <w:tr w:rsidR="002E1B08" w14:paraId="1FC0508B" w14:textId="77777777">
        <w:trPr>
          <w:jc w:val="center"/>
        </w:trPr>
        <w:tc>
          <w:tcPr>
            <w:tcW w:w="3345" w:type="dxa"/>
          </w:tcPr>
          <w:p w14:paraId="6121301D" w14:textId="77777777" w:rsidR="002E1B08" w:rsidRDefault="00000000">
            <w:pPr>
              <w:pStyle w:val="TableText"/>
            </w:pPr>
            <w:r>
              <w:tab/>
            </w:r>
            <w:r>
              <w:tab/>
            </w:r>
            <w:r>
              <w:tab/>
            </w:r>
            <w:r>
              <w:tab/>
              <w:t>name</w:t>
            </w:r>
          </w:p>
        </w:tc>
        <w:tc>
          <w:tcPr>
            <w:tcW w:w="720" w:type="dxa"/>
          </w:tcPr>
          <w:p w14:paraId="513FA43F" w14:textId="77777777" w:rsidR="002E1B08" w:rsidRDefault="00000000">
            <w:pPr>
              <w:pStyle w:val="TableText"/>
            </w:pPr>
            <w:r>
              <w:t>1..1</w:t>
            </w:r>
          </w:p>
        </w:tc>
        <w:tc>
          <w:tcPr>
            <w:tcW w:w="1152" w:type="dxa"/>
          </w:tcPr>
          <w:p w14:paraId="118CEB51" w14:textId="77777777" w:rsidR="002E1B08" w:rsidRDefault="00000000">
            <w:pPr>
              <w:pStyle w:val="TableText"/>
            </w:pPr>
            <w:r>
              <w:t>SHALL</w:t>
            </w:r>
          </w:p>
        </w:tc>
        <w:tc>
          <w:tcPr>
            <w:tcW w:w="864" w:type="dxa"/>
          </w:tcPr>
          <w:p w14:paraId="662C4183" w14:textId="77777777" w:rsidR="002E1B08" w:rsidRDefault="002E1B08">
            <w:pPr>
              <w:pStyle w:val="TableText"/>
            </w:pPr>
          </w:p>
        </w:tc>
        <w:tc>
          <w:tcPr>
            <w:tcW w:w="1104" w:type="dxa"/>
          </w:tcPr>
          <w:p w14:paraId="4ADA3C8B" w14:textId="77777777" w:rsidR="002E1B08" w:rsidRDefault="00000000">
            <w:pPr>
              <w:pStyle w:val="TableText"/>
            </w:pPr>
            <w:hyperlink w:anchor="C_4537-5578">
              <w:r>
                <w:rPr>
                  <w:rStyle w:val="HyperlinkText9pt"/>
                </w:rPr>
                <w:t>4537-5578</w:t>
              </w:r>
            </w:hyperlink>
          </w:p>
        </w:tc>
        <w:tc>
          <w:tcPr>
            <w:tcW w:w="2975" w:type="dxa"/>
          </w:tcPr>
          <w:p w14:paraId="3151874D" w14:textId="77777777" w:rsidR="002E1B08" w:rsidRDefault="002E1B08">
            <w:pPr>
              <w:pStyle w:val="TableText"/>
            </w:pPr>
          </w:p>
        </w:tc>
      </w:tr>
      <w:tr w:rsidR="002E1B08" w14:paraId="1A2E8F9D" w14:textId="77777777">
        <w:trPr>
          <w:jc w:val="center"/>
        </w:trPr>
        <w:tc>
          <w:tcPr>
            <w:tcW w:w="3345" w:type="dxa"/>
          </w:tcPr>
          <w:p w14:paraId="2FDEA77C" w14:textId="77777777" w:rsidR="002E1B08" w:rsidRDefault="00000000">
            <w:pPr>
              <w:pStyle w:val="TableText"/>
            </w:pPr>
            <w:r>
              <w:tab/>
              <w:t>legalAuthenticator</w:t>
            </w:r>
          </w:p>
        </w:tc>
        <w:tc>
          <w:tcPr>
            <w:tcW w:w="720" w:type="dxa"/>
          </w:tcPr>
          <w:p w14:paraId="0BCC025D" w14:textId="77777777" w:rsidR="002E1B08" w:rsidRDefault="00000000">
            <w:pPr>
              <w:pStyle w:val="TableText"/>
            </w:pPr>
            <w:r>
              <w:t>0..1</w:t>
            </w:r>
          </w:p>
        </w:tc>
        <w:tc>
          <w:tcPr>
            <w:tcW w:w="1152" w:type="dxa"/>
          </w:tcPr>
          <w:p w14:paraId="2C8353BF" w14:textId="77777777" w:rsidR="002E1B08" w:rsidRDefault="00000000">
            <w:pPr>
              <w:pStyle w:val="TableText"/>
            </w:pPr>
            <w:r>
              <w:t>SHOULD</w:t>
            </w:r>
          </w:p>
        </w:tc>
        <w:tc>
          <w:tcPr>
            <w:tcW w:w="864" w:type="dxa"/>
          </w:tcPr>
          <w:p w14:paraId="45309570" w14:textId="77777777" w:rsidR="002E1B08" w:rsidRDefault="002E1B08">
            <w:pPr>
              <w:pStyle w:val="TableText"/>
            </w:pPr>
          </w:p>
        </w:tc>
        <w:tc>
          <w:tcPr>
            <w:tcW w:w="1104" w:type="dxa"/>
          </w:tcPr>
          <w:p w14:paraId="73E1B55D" w14:textId="77777777" w:rsidR="002E1B08" w:rsidRDefault="00000000">
            <w:pPr>
              <w:pStyle w:val="TableText"/>
            </w:pPr>
            <w:hyperlink w:anchor="C_4537-5579">
              <w:r>
                <w:rPr>
                  <w:rStyle w:val="HyperlinkText9pt"/>
                </w:rPr>
                <w:t>4537-5579</w:t>
              </w:r>
            </w:hyperlink>
          </w:p>
        </w:tc>
        <w:tc>
          <w:tcPr>
            <w:tcW w:w="2975" w:type="dxa"/>
          </w:tcPr>
          <w:p w14:paraId="34F79C29" w14:textId="77777777" w:rsidR="002E1B08" w:rsidRDefault="002E1B08">
            <w:pPr>
              <w:pStyle w:val="TableText"/>
            </w:pPr>
          </w:p>
        </w:tc>
      </w:tr>
      <w:tr w:rsidR="002E1B08" w14:paraId="42E24D12" w14:textId="77777777">
        <w:trPr>
          <w:jc w:val="center"/>
        </w:trPr>
        <w:tc>
          <w:tcPr>
            <w:tcW w:w="3345" w:type="dxa"/>
          </w:tcPr>
          <w:p w14:paraId="07482ECA" w14:textId="77777777" w:rsidR="002E1B08" w:rsidRDefault="00000000">
            <w:pPr>
              <w:pStyle w:val="TableText"/>
            </w:pPr>
            <w:r>
              <w:tab/>
            </w:r>
            <w:r>
              <w:tab/>
              <w:t>time</w:t>
            </w:r>
          </w:p>
        </w:tc>
        <w:tc>
          <w:tcPr>
            <w:tcW w:w="720" w:type="dxa"/>
          </w:tcPr>
          <w:p w14:paraId="7737AA0F" w14:textId="77777777" w:rsidR="002E1B08" w:rsidRDefault="00000000">
            <w:pPr>
              <w:pStyle w:val="TableText"/>
            </w:pPr>
            <w:r>
              <w:t>1..1</w:t>
            </w:r>
          </w:p>
        </w:tc>
        <w:tc>
          <w:tcPr>
            <w:tcW w:w="1152" w:type="dxa"/>
          </w:tcPr>
          <w:p w14:paraId="2D8407DF" w14:textId="77777777" w:rsidR="002E1B08" w:rsidRDefault="00000000">
            <w:pPr>
              <w:pStyle w:val="TableText"/>
            </w:pPr>
            <w:r>
              <w:t>SHALL</w:t>
            </w:r>
          </w:p>
        </w:tc>
        <w:tc>
          <w:tcPr>
            <w:tcW w:w="864" w:type="dxa"/>
          </w:tcPr>
          <w:p w14:paraId="3D2ECAC2" w14:textId="77777777" w:rsidR="002E1B08" w:rsidRDefault="002E1B08">
            <w:pPr>
              <w:pStyle w:val="TableText"/>
            </w:pPr>
          </w:p>
        </w:tc>
        <w:tc>
          <w:tcPr>
            <w:tcW w:w="1104" w:type="dxa"/>
          </w:tcPr>
          <w:p w14:paraId="472538A9" w14:textId="77777777" w:rsidR="002E1B08" w:rsidRDefault="00000000">
            <w:pPr>
              <w:pStyle w:val="TableText"/>
            </w:pPr>
            <w:hyperlink w:anchor="C_4537-5580">
              <w:r>
                <w:rPr>
                  <w:rStyle w:val="HyperlinkText9pt"/>
                </w:rPr>
                <w:t>4537-5580</w:t>
              </w:r>
            </w:hyperlink>
          </w:p>
        </w:tc>
        <w:tc>
          <w:tcPr>
            <w:tcW w:w="2975" w:type="dxa"/>
          </w:tcPr>
          <w:p w14:paraId="79FB9078" w14:textId="77777777" w:rsidR="002E1B08" w:rsidRDefault="00000000">
            <w:pPr>
              <w:pStyle w:val="TableText"/>
            </w:pPr>
            <w:r>
              <w:t>US Realm Date and Time (DTM.US.FIELDED) (identifier: urn:oid:2.16.840.1.113883.10.20.22.5.4</w:t>
            </w:r>
          </w:p>
        </w:tc>
      </w:tr>
      <w:tr w:rsidR="002E1B08" w14:paraId="47308392" w14:textId="77777777">
        <w:trPr>
          <w:jc w:val="center"/>
        </w:trPr>
        <w:tc>
          <w:tcPr>
            <w:tcW w:w="3345" w:type="dxa"/>
          </w:tcPr>
          <w:p w14:paraId="7EB38094" w14:textId="77777777" w:rsidR="002E1B08" w:rsidRDefault="00000000">
            <w:pPr>
              <w:pStyle w:val="TableText"/>
            </w:pPr>
            <w:r>
              <w:tab/>
            </w:r>
            <w:r>
              <w:tab/>
              <w:t>signatureCode</w:t>
            </w:r>
          </w:p>
        </w:tc>
        <w:tc>
          <w:tcPr>
            <w:tcW w:w="720" w:type="dxa"/>
          </w:tcPr>
          <w:p w14:paraId="4758B430" w14:textId="77777777" w:rsidR="002E1B08" w:rsidRDefault="00000000">
            <w:pPr>
              <w:pStyle w:val="TableText"/>
            </w:pPr>
            <w:r>
              <w:t>1..1</w:t>
            </w:r>
          </w:p>
        </w:tc>
        <w:tc>
          <w:tcPr>
            <w:tcW w:w="1152" w:type="dxa"/>
          </w:tcPr>
          <w:p w14:paraId="31056A2F" w14:textId="77777777" w:rsidR="002E1B08" w:rsidRDefault="00000000">
            <w:pPr>
              <w:pStyle w:val="TableText"/>
            </w:pPr>
            <w:r>
              <w:t>SHALL</w:t>
            </w:r>
          </w:p>
        </w:tc>
        <w:tc>
          <w:tcPr>
            <w:tcW w:w="864" w:type="dxa"/>
          </w:tcPr>
          <w:p w14:paraId="37C75143" w14:textId="77777777" w:rsidR="002E1B08" w:rsidRDefault="002E1B08">
            <w:pPr>
              <w:pStyle w:val="TableText"/>
            </w:pPr>
          </w:p>
        </w:tc>
        <w:tc>
          <w:tcPr>
            <w:tcW w:w="1104" w:type="dxa"/>
          </w:tcPr>
          <w:p w14:paraId="7485360D" w14:textId="77777777" w:rsidR="002E1B08" w:rsidRDefault="00000000">
            <w:pPr>
              <w:pStyle w:val="TableText"/>
            </w:pPr>
            <w:hyperlink w:anchor="C_4537-5583">
              <w:r>
                <w:rPr>
                  <w:rStyle w:val="HyperlinkText9pt"/>
                </w:rPr>
                <w:t>4537-5583</w:t>
              </w:r>
            </w:hyperlink>
          </w:p>
        </w:tc>
        <w:tc>
          <w:tcPr>
            <w:tcW w:w="2975" w:type="dxa"/>
          </w:tcPr>
          <w:p w14:paraId="35779233" w14:textId="77777777" w:rsidR="002E1B08" w:rsidRDefault="002E1B08">
            <w:pPr>
              <w:pStyle w:val="TableText"/>
            </w:pPr>
          </w:p>
        </w:tc>
      </w:tr>
      <w:tr w:rsidR="002E1B08" w14:paraId="2415240A" w14:textId="77777777">
        <w:trPr>
          <w:jc w:val="center"/>
        </w:trPr>
        <w:tc>
          <w:tcPr>
            <w:tcW w:w="3345" w:type="dxa"/>
          </w:tcPr>
          <w:p w14:paraId="2B345819" w14:textId="77777777" w:rsidR="002E1B08" w:rsidRDefault="00000000">
            <w:pPr>
              <w:pStyle w:val="TableText"/>
            </w:pPr>
            <w:r>
              <w:lastRenderedPageBreak/>
              <w:tab/>
            </w:r>
            <w:r>
              <w:tab/>
            </w:r>
            <w:r>
              <w:tab/>
              <w:t>@code</w:t>
            </w:r>
          </w:p>
        </w:tc>
        <w:tc>
          <w:tcPr>
            <w:tcW w:w="720" w:type="dxa"/>
          </w:tcPr>
          <w:p w14:paraId="12248BAE" w14:textId="77777777" w:rsidR="002E1B08" w:rsidRDefault="00000000">
            <w:pPr>
              <w:pStyle w:val="TableText"/>
            </w:pPr>
            <w:r>
              <w:t>1..1</w:t>
            </w:r>
          </w:p>
        </w:tc>
        <w:tc>
          <w:tcPr>
            <w:tcW w:w="1152" w:type="dxa"/>
          </w:tcPr>
          <w:p w14:paraId="1F0F4876" w14:textId="77777777" w:rsidR="002E1B08" w:rsidRDefault="00000000">
            <w:pPr>
              <w:pStyle w:val="TableText"/>
            </w:pPr>
            <w:r>
              <w:t>SHALL</w:t>
            </w:r>
          </w:p>
        </w:tc>
        <w:tc>
          <w:tcPr>
            <w:tcW w:w="864" w:type="dxa"/>
          </w:tcPr>
          <w:p w14:paraId="285B9DD3" w14:textId="77777777" w:rsidR="002E1B08" w:rsidRDefault="002E1B08">
            <w:pPr>
              <w:pStyle w:val="TableText"/>
            </w:pPr>
          </w:p>
        </w:tc>
        <w:tc>
          <w:tcPr>
            <w:tcW w:w="1104" w:type="dxa"/>
          </w:tcPr>
          <w:p w14:paraId="5DC28204" w14:textId="77777777" w:rsidR="002E1B08" w:rsidRDefault="00000000">
            <w:pPr>
              <w:pStyle w:val="TableText"/>
            </w:pPr>
            <w:hyperlink w:anchor="C_4537-5584">
              <w:r>
                <w:rPr>
                  <w:rStyle w:val="HyperlinkText9pt"/>
                </w:rPr>
                <w:t>4537-5584</w:t>
              </w:r>
            </w:hyperlink>
          </w:p>
        </w:tc>
        <w:tc>
          <w:tcPr>
            <w:tcW w:w="2975" w:type="dxa"/>
          </w:tcPr>
          <w:p w14:paraId="0A02AF8B" w14:textId="77777777" w:rsidR="002E1B08" w:rsidRDefault="00000000">
            <w:pPr>
              <w:pStyle w:val="TableText"/>
            </w:pPr>
            <w:r>
              <w:t>urn:oid:2.16.840.1.113883.5.89 (HL7ParticipationSignature) = S</w:t>
            </w:r>
          </w:p>
        </w:tc>
      </w:tr>
      <w:tr w:rsidR="002E1B08" w14:paraId="2AE6F687" w14:textId="77777777">
        <w:trPr>
          <w:jc w:val="center"/>
        </w:trPr>
        <w:tc>
          <w:tcPr>
            <w:tcW w:w="3345" w:type="dxa"/>
          </w:tcPr>
          <w:p w14:paraId="5A14647B" w14:textId="77777777" w:rsidR="002E1B08" w:rsidRDefault="00000000">
            <w:pPr>
              <w:pStyle w:val="TableText"/>
            </w:pPr>
            <w:r>
              <w:tab/>
            </w:r>
            <w:r>
              <w:tab/>
              <w:t>sdtc:signatureText</w:t>
            </w:r>
          </w:p>
        </w:tc>
        <w:tc>
          <w:tcPr>
            <w:tcW w:w="720" w:type="dxa"/>
          </w:tcPr>
          <w:p w14:paraId="5B5F9C26" w14:textId="77777777" w:rsidR="002E1B08" w:rsidRDefault="00000000">
            <w:pPr>
              <w:pStyle w:val="TableText"/>
            </w:pPr>
            <w:r>
              <w:t>0..1</w:t>
            </w:r>
          </w:p>
        </w:tc>
        <w:tc>
          <w:tcPr>
            <w:tcW w:w="1152" w:type="dxa"/>
          </w:tcPr>
          <w:p w14:paraId="7DF632FF" w14:textId="77777777" w:rsidR="002E1B08" w:rsidRDefault="00000000">
            <w:pPr>
              <w:pStyle w:val="TableText"/>
            </w:pPr>
            <w:r>
              <w:t>MAY</w:t>
            </w:r>
          </w:p>
        </w:tc>
        <w:tc>
          <w:tcPr>
            <w:tcW w:w="864" w:type="dxa"/>
          </w:tcPr>
          <w:p w14:paraId="690F4EA1" w14:textId="77777777" w:rsidR="002E1B08" w:rsidRDefault="002E1B08">
            <w:pPr>
              <w:pStyle w:val="TableText"/>
            </w:pPr>
          </w:p>
        </w:tc>
        <w:tc>
          <w:tcPr>
            <w:tcW w:w="1104" w:type="dxa"/>
          </w:tcPr>
          <w:p w14:paraId="0B486935" w14:textId="77777777" w:rsidR="002E1B08" w:rsidRDefault="00000000">
            <w:pPr>
              <w:pStyle w:val="TableText"/>
            </w:pPr>
            <w:hyperlink w:anchor="C_4537-30810">
              <w:r>
                <w:rPr>
                  <w:rStyle w:val="HyperlinkText9pt"/>
                </w:rPr>
                <w:t>4537-30810</w:t>
              </w:r>
            </w:hyperlink>
          </w:p>
        </w:tc>
        <w:tc>
          <w:tcPr>
            <w:tcW w:w="2975" w:type="dxa"/>
          </w:tcPr>
          <w:p w14:paraId="73F8CD40" w14:textId="77777777" w:rsidR="002E1B08" w:rsidRDefault="002E1B08">
            <w:pPr>
              <w:pStyle w:val="TableText"/>
            </w:pPr>
          </w:p>
        </w:tc>
      </w:tr>
      <w:tr w:rsidR="002E1B08" w14:paraId="02DD5BB0" w14:textId="77777777">
        <w:trPr>
          <w:jc w:val="center"/>
        </w:trPr>
        <w:tc>
          <w:tcPr>
            <w:tcW w:w="3345" w:type="dxa"/>
          </w:tcPr>
          <w:p w14:paraId="798C70A2" w14:textId="77777777" w:rsidR="002E1B08" w:rsidRDefault="00000000">
            <w:pPr>
              <w:pStyle w:val="TableText"/>
            </w:pPr>
            <w:r>
              <w:tab/>
            </w:r>
            <w:r>
              <w:tab/>
              <w:t>assignedEntity</w:t>
            </w:r>
          </w:p>
        </w:tc>
        <w:tc>
          <w:tcPr>
            <w:tcW w:w="720" w:type="dxa"/>
          </w:tcPr>
          <w:p w14:paraId="1BC9DDA8" w14:textId="77777777" w:rsidR="002E1B08" w:rsidRDefault="00000000">
            <w:pPr>
              <w:pStyle w:val="TableText"/>
            </w:pPr>
            <w:r>
              <w:t>1..1</w:t>
            </w:r>
          </w:p>
        </w:tc>
        <w:tc>
          <w:tcPr>
            <w:tcW w:w="1152" w:type="dxa"/>
          </w:tcPr>
          <w:p w14:paraId="2A49319A" w14:textId="77777777" w:rsidR="002E1B08" w:rsidRDefault="00000000">
            <w:pPr>
              <w:pStyle w:val="TableText"/>
            </w:pPr>
            <w:r>
              <w:t>SHALL</w:t>
            </w:r>
          </w:p>
        </w:tc>
        <w:tc>
          <w:tcPr>
            <w:tcW w:w="864" w:type="dxa"/>
          </w:tcPr>
          <w:p w14:paraId="5500A3EE" w14:textId="77777777" w:rsidR="002E1B08" w:rsidRDefault="002E1B08">
            <w:pPr>
              <w:pStyle w:val="TableText"/>
            </w:pPr>
          </w:p>
        </w:tc>
        <w:tc>
          <w:tcPr>
            <w:tcW w:w="1104" w:type="dxa"/>
          </w:tcPr>
          <w:p w14:paraId="149DCA24" w14:textId="77777777" w:rsidR="002E1B08" w:rsidRDefault="00000000">
            <w:pPr>
              <w:pStyle w:val="TableText"/>
            </w:pPr>
            <w:hyperlink w:anchor="C_4537-5585">
              <w:r>
                <w:rPr>
                  <w:rStyle w:val="HyperlinkText9pt"/>
                </w:rPr>
                <w:t>4537-5585</w:t>
              </w:r>
            </w:hyperlink>
          </w:p>
        </w:tc>
        <w:tc>
          <w:tcPr>
            <w:tcW w:w="2975" w:type="dxa"/>
          </w:tcPr>
          <w:p w14:paraId="0460710B" w14:textId="77777777" w:rsidR="002E1B08" w:rsidRDefault="002E1B08">
            <w:pPr>
              <w:pStyle w:val="TableText"/>
            </w:pPr>
          </w:p>
        </w:tc>
      </w:tr>
      <w:tr w:rsidR="002E1B08" w14:paraId="5EA5A23D" w14:textId="77777777">
        <w:trPr>
          <w:jc w:val="center"/>
        </w:trPr>
        <w:tc>
          <w:tcPr>
            <w:tcW w:w="3345" w:type="dxa"/>
          </w:tcPr>
          <w:p w14:paraId="01131442" w14:textId="77777777" w:rsidR="002E1B08" w:rsidRDefault="00000000">
            <w:pPr>
              <w:pStyle w:val="TableText"/>
            </w:pPr>
            <w:r>
              <w:tab/>
            </w:r>
            <w:r>
              <w:tab/>
            </w:r>
            <w:r>
              <w:tab/>
              <w:t>id</w:t>
            </w:r>
          </w:p>
        </w:tc>
        <w:tc>
          <w:tcPr>
            <w:tcW w:w="720" w:type="dxa"/>
          </w:tcPr>
          <w:p w14:paraId="53FCC6A0" w14:textId="77777777" w:rsidR="002E1B08" w:rsidRDefault="00000000">
            <w:pPr>
              <w:pStyle w:val="TableText"/>
            </w:pPr>
            <w:r>
              <w:t>1..*</w:t>
            </w:r>
          </w:p>
        </w:tc>
        <w:tc>
          <w:tcPr>
            <w:tcW w:w="1152" w:type="dxa"/>
          </w:tcPr>
          <w:p w14:paraId="235CBDC4" w14:textId="77777777" w:rsidR="002E1B08" w:rsidRDefault="00000000">
            <w:pPr>
              <w:pStyle w:val="TableText"/>
            </w:pPr>
            <w:r>
              <w:t>SHALL</w:t>
            </w:r>
          </w:p>
        </w:tc>
        <w:tc>
          <w:tcPr>
            <w:tcW w:w="864" w:type="dxa"/>
          </w:tcPr>
          <w:p w14:paraId="37E8C02D" w14:textId="77777777" w:rsidR="002E1B08" w:rsidRDefault="002E1B08">
            <w:pPr>
              <w:pStyle w:val="TableText"/>
            </w:pPr>
          </w:p>
        </w:tc>
        <w:tc>
          <w:tcPr>
            <w:tcW w:w="1104" w:type="dxa"/>
          </w:tcPr>
          <w:p w14:paraId="77214C1F" w14:textId="77777777" w:rsidR="002E1B08" w:rsidRDefault="00000000">
            <w:pPr>
              <w:pStyle w:val="TableText"/>
            </w:pPr>
            <w:hyperlink w:anchor="C_4537-5586">
              <w:r>
                <w:rPr>
                  <w:rStyle w:val="HyperlinkText9pt"/>
                </w:rPr>
                <w:t>4537-5586</w:t>
              </w:r>
            </w:hyperlink>
          </w:p>
        </w:tc>
        <w:tc>
          <w:tcPr>
            <w:tcW w:w="2975" w:type="dxa"/>
          </w:tcPr>
          <w:p w14:paraId="53722FEE" w14:textId="77777777" w:rsidR="002E1B08" w:rsidRDefault="002E1B08">
            <w:pPr>
              <w:pStyle w:val="TableText"/>
            </w:pPr>
          </w:p>
        </w:tc>
      </w:tr>
      <w:tr w:rsidR="002E1B08" w14:paraId="01A6F880" w14:textId="77777777">
        <w:trPr>
          <w:jc w:val="center"/>
        </w:trPr>
        <w:tc>
          <w:tcPr>
            <w:tcW w:w="3345" w:type="dxa"/>
          </w:tcPr>
          <w:p w14:paraId="134DE3C4" w14:textId="77777777" w:rsidR="002E1B08" w:rsidRDefault="00000000">
            <w:pPr>
              <w:pStyle w:val="TableText"/>
            </w:pPr>
            <w:r>
              <w:tab/>
            </w:r>
            <w:r>
              <w:tab/>
            </w:r>
            <w:r>
              <w:tab/>
            </w:r>
            <w:r>
              <w:tab/>
              <w:t>@root</w:t>
            </w:r>
          </w:p>
        </w:tc>
        <w:tc>
          <w:tcPr>
            <w:tcW w:w="720" w:type="dxa"/>
          </w:tcPr>
          <w:p w14:paraId="2E27955E" w14:textId="77777777" w:rsidR="002E1B08" w:rsidRDefault="00000000">
            <w:pPr>
              <w:pStyle w:val="TableText"/>
            </w:pPr>
            <w:r>
              <w:t>0..1</w:t>
            </w:r>
          </w:p>
        </w:tc>
        <w:tc>
          <w:tcPr>
            <w:tcW w:w="1152" w:type="dxa"/>
          </w:tcPr>
          <w:p w14:paraId="3F9A15B5" w14:textId="77777777" w:rsidR="002E1B08" w:rsidRDefault="00000000">
            <w:pPr>
              <w:pStyle w:val="TableText"/>
            </w:pPr>
            <w:r>
              <w:t>MAY</w:t>
            </w:r>
          </w:p>
        </w:tc>
        <w:tc>
          <w:tcPr>
            <w:tcW w:w="864" w:type="dxa"/>
          </w:tcPr>
          <w:p w14:paraId="153FA370" w14:textId="77777777" w:rsidR="002E1B08" w:rsidRDefault="002E1B08">
            <w:pPr>
              <w:pStyle w:val="TableText"/>
            </w:pPr>
          </w:p>
        </w:tc>
        <w:tc>
          <w:tcPr>
            <w:tcW w:w="1104" w:type="dxa"/>
          </w:tcPr>
          <w:p w14:paraId="456DBBA1" w14:textId="77777777" w:rsidR="002E1B08" w:rsidRDefault="00000000">
            <w:pPr>
              <w:pStyle w:val="TableText"/>
            </w:pPr>
            <w:hyperlink w:anchor="C_4537-16823">
              <w:r>
                <w:rPr>
                  <w:rStyle w:val="HyperlinkText9pt"/>
                </w:rPr>
                <w:t>4537-16823</w:t>
              </w:r>
            </w:hyperlink>
          </w:p>
        </w:tc>
        <w:tc>
          <w:tcPr>
            <w:tcW w:w="2975" w:type="dxa"/>
          </w:tcPr>
          <w:p w14:paraId="1DC3F551" w14:textId="77777777" w:rsidR="002E1B08" w:rsidRDefault="00000000">
            <w:pPr>
              <w:pStyle w:val="TableText"/>
            </w:pPr>
            <w:r>
              <w:t>2.16.840.1.113883.4.6</w:t>
            </w:r>
          </w:p>
        </w:tc>
      </w:tr>
      <w:tr w:rsidR="002E1B08" w14:paraId="74277099" w14:textId="77777777">
        <w:trPr>
          <w:jc w:val="center"/>
        </w:trPr>
        <w:tc>
          <w:tcPr>
            <w:tcW w:w="3345" w:type="dxa"/>
          </w:tcPr>
          <w:p w14:paraId="7D97F254" w14:textId="77777777" w:rsidR="002E1B08" w:rsidRDefault="00000000">
            <w:pPr>
              <w:pStyle w:val="TableText"/>
            </w:pPr>
            <w:r>
              <w:tab/>
            </w:r>
            <w:r>
              <w:tab/>
            </w:r>
            <w:r>
              <w:tab/>
              <w:t>code</w:t>
            </w:r>
          </w:p>
        </w:tc>
        <w:tc>
          <w:tcPr>
            <w:tcW w:w="720" w:type="dxa"/>
          </w:tcPr>
          <w:p w14:paraId="49388AAF" w14:textId="77777777" w:rsidR="002E1B08" w:rsidRDefault="00000000">
            <w:pPr>
              <w:pStyle w:val="TableText"/>
            </w:pPr>
            <w:r>
              <w:t>0..1</w:t>
            </w:r>
          </w:p>
        </w:tc>
        <w:tc>
          <w:tcPr>
            <w:tcW w:w="1152" w:type="dxa"/>
          </w:tcPr>
          <w:p w14:paraId="192D3EDB" w14:textId="77777777" w:rsidR="002E1B08" w:rsidRDefault="00000000">
            <w:pPr>
              <w:pStyle w:val="TableText"/>
            </w:pPr>
            <w:r>
              <w:t>MAY</w:t>
            </w:r>
          </w:p>
        </w:tc>
        <w:tc>
          <w:tcPr>
            <w:tcW w:w="864" w:type="dxa"/>
          </w:tcPr>
          <w:p w14:paraId="77D124E2" w14:textId="77777777" w:rsidR="002E1B08" w:rsidRDefault="002E1B08">
            <w:pPr>
              <w:pStyle w:val="TableText"/>
            </w:pPr>
          </w:p>
        </w:tc>
        <w:tc>
          <w:tcPr>
            <w:tcW w:w="1104" w:type="dxa"/>
          </w:tcPr>
          <w:p w14:paraId="2D80DD53" w14:textId="77777777" w:rsidR="002E1B08" w:rsidRDefault="00000000">
            <w:pPr>
              <w:pStyle w:val="TableText"/>
            </w:pPr>
            <w:hyperlink w:anchor="C_4537-17000">
              <w:r>
                <w:rPr>
                  <w:rStyle w:val="HyperlinkText9pt"/>
                </w:rPr>
                <w:t>4537-17000</w:t>
              </w:r>
            </w:hyperlink>
          </w:p>
        </w:tc>
        <w:tc>
          <w:tcPr>
            <w:tcW w:w="2975" w:type="dxa"/>
          </w:tcPr>
          <w:p w14:paraId="43B7904B" w14:textId="77777777" w:rsidR="002E1B08" w:rsidRDefault="00000000">
            <w:pPr>
              <w:pStyle w:val="TableText"/>
            </w:pPr>
            <w:r>
              <w:t>urn:oid:2.16.840.1.114222.4.11.1066 (Healthcare Provider Taxonomy)</w:t>
            </w:r>
          </w:p>
        </w:tc>
      </w:tr>
      <w:tr w:rsidR="002E1B08" w14:paraId="2028785A" w14:textId="77777777">
        <w:trPr>
          <w:jc w:val="center"/>
        </w:trPr>
        <w:tc>
          <w:tcPr>
            <w:tcW w:w="3345" w:type="dxa"/>
          </w:tcPr>
          <w:p w14:paraId="2817983E" w14:textId="77777777" w:rsidR="002E1B08" w:rsidRDefault="00000000">
            <w:pPr>
              <w:pStyle w:val="TableText"/>
            </w:pPr>
            <w:r>
              <w:tab/>
            </w:r>
            <w:r>
              <w:tab/>
            </w:r>
            <w:r>
              <w:tab/>
              <w:t>addr</w:t>
            </w:r>
          </w:p>
        </w:tc>
        <w:tc>
          <w:tcPr>
            <w:tcW w:w="720" w:type="dxa"/>
          </w:tcPr>
          <w:p w14:paraId="2C384357" w14:textId="77777777" w:rsidR="002E1B08" w:rsidRDefault="00000000">
            <w:pPr>
              <w:pStyle w:val="TableText"/>
            </w:pPr>
            <w:r>
              <w:t>1..*</w:t>
            </w:r>
          </w:p>
        </w:tc>
        <w:tc>
          <w:tcPr>
            <w:tcW w:w="1152" w:type="dxa"/>
          </w:tcPr>
          <w:p w14:paraId="057C18A8" w14:textId="77777777" w:rsidR="002E1B08" w:rsidRDefault="00000000">
            <w:pPr>
              <w:pStyle w:val="TableText"/>
            </w:pPr>
            <w:r>
              <w:t>SHALL</w:t>
            </w:r>
          </w:p>
        </w:tc>
        <w:tc>
          <w:tcPr>
            <w:tcW w:w="864" w:type="dxa"/>
          </w:tcPr>
          <w:p w14:paraId="04CA936A" w14:textId="77777777" w:rsidR="002E1B08" w:rsidRDefault="002E1B08">
            <w:pPr>
              <w:pStyle w:val="TableText"/>
            </w:pPr>
          </w:p>
        </w:tc>
        <w:tc>
          <w:tcPr>
            <w:tcW w:w="1104" w:type="dxa"/>
          </w:tcPr>
          <w:p w14:paraId="6A860DB1" w14:textId="77777777" w:rsidR="002E1B08" w:rsidRDefault="00000000">
            <w:pPr>
              <w:pStyle w:val="TableText"/>
            </w:pPr>
            <w:hyperlink w:anchor="C_4537-5589">
              <w:r>
                <w:rPr>
                  <w:rStyle w:val="HyperlinkText9pt"/>
                </w:rPr>
                <w:t>4537-5589</w:t>
              </w:r>
            </w:hyperlink>
          </w:p>
        </w:tc>
        <w:tc>
          <w:tcPr>
            <w:tcW w:w="2975" w:type="dxa"/>
          </w:tcPr>
          <w:p w14:paraId="33C82461" w14:textId="77777777" w:rsidR="002E1B08" w:rsidRDefault="00000000">
            <w:pPr>
              <w:pStyle w:val="TableText"/>
            </w:pPr>
            <w:r>
              <w:t>US Realm Address (AD.US.FIELDED) (identifier: urn:oid:2.16.840.1.113883.10.20.22.5.2</w:t>
            </w:r>
          </w:p>
        </w:tc>
      </w:tr>
      <w:tr w:rsidR="002E1B08" w14:paraId="340B99BE" w14:textId="77777777">
        <w:trPr>
          <w:jc w:val="center"/>
        </w:trPr>
        <w:tc>
          <w:tcPr>
            <w:tcW w:w="3345" w:type="dxa"/>
          </w:tcPr>
          <w:p w14:paraId="4B9DE9BD" w14:textId="77777777" w:rsidR="002E1B08" w:rsidRDefault="00000000">
            <w:pPr>
              <w:pStyle w:val="TableText"/>
            </w:pPr>
            <w:r>
              <w:tab/>
            </w:r>
            <w:r>
              <w:tab/>
            </w:r>
            <w:r>
              <w:tab/>
              <w:t>telecom</w:t>
            </w:r>
          </w:p>
        </w:tc>
        <w:tc>
          <w:tcPr>
            <w:tcW w:w="720" w:type="dxa"/>
          </w:tcPr>
          <w:p w14:paraId="041CD7B9" w14:textId="77777777" w:rsidR="002E1B08" w:rsidRDefault="00000000">
            <w:pPr>
              <w:pStyle w:val="TableText"/>
            </w:pPr>
            <w:r>
              <w:t>1..*</w:t>
            </w:r>
          </w:p>
        </w:tc>
        <w:tc>
          <w:tcPr>
            <w:tcW w:w="1152" w:type="dxa"/>
          </w:tcPr>
          <w:p w14:paraId="618C8270" w14:textId="77777777" w:rsidR="002E1B08" w:rsidRDefault="00000000">
            <w:pPr>
              <w:pStyle w:val="TableText"/>
            </w:pPr>
            <w:r>
              <w:t>SHALL</w:t>
            </w:r>
          </w:p>
        </w:tc>
        <w:tc>
          <w:tcPr>
            <w:tcW w:w="864" w:type="dxa"/>
          </w:tcPr>
          <w:p w14:paraId="6674DF4C" w14:textId="77777777" w:rsidR="002E1B08" w:rsidRDefault="002E1B08">
            <w:pPr>
              <w:pStyle w:val="TableText"/>
            </w:pPr>
          </w:p>
        </w:tc>
        <w:tc>
          <w:tcPr>
            <w:tcW w:w="1104" w:type="dxa"/>
          </w:tcPr>
          <w:p w14:paraId="2CA753EE" w14:textId="77777777" w:rsidR="002E1B08" w:rsidRDefault="00000000">
            <w:pPr>
              <w:pStyle w:val="TableText"/>
            </w:pPr>
            <w:hyperlink w:anchor="C_4537-5595">
              <w:r>
                <w:rPr>
                  <w:rStyle w:val="HyperlinkText9pt"/>
                </w:rPr>
                <w:t>4537-5595</w:t>
              </w:r>
            </w:hyperlink>
          </w:p>
        </w:tc>
        <w:tc>
          <w:tcPr>
            <w:tcW w:w="2975" w:type="dxa"/>
          </w:tcPr>
          <w:p w14:paraId="2A4BABD3" w14:textId="77777777" w:rsidR="002E1B08" w:rsidRDefault="002E1B08">
            <w:pPr>
              <w:pStyle w:val="TableText"/>
            </w:pPr>
          </w:p>
        </w:tc>
      </w:tr>
      <w:tr w:rsidR="002E1B08" w14:paraId="6B79C06F" w14:textId="77777777">
        <w:trPr>
          <w:jc w:val="center"/>
        </w:trPr>
        <w:tc>
          <w:tcPr>
            <w:tcW w:w="3345" w:type="dxa"/>
          </w:tcPr>
          <w:p w14:paraId="3C15CA91" w14:textId="77777777" w:rsidR="002E1B08" w:rsidRDefault="00000000">
            <w:pPr>
              <w:pStyle w:val="TableText"/>
            </w:pPr>
            <w:r>
              <w:tab/>
            </w:r>
            <w:r>
              <w:tab/>
            </w:r>
            <w:r>
              <w:tab/>
            </w:r>
            <w:r>
              <w:tab/>
              <w:t>@use</w:t>
            </w:r>
          </w:p>
        </w:tc>
        <w:tc>
          <w:tcPr>
            <w:tcW w:w="720" w:type="dxa"/>
          </w:tcPr>
          <w:p w14:paraId="2B08ED86" w14:textId="77777777" w:rsidR="002E1B08" w:rsidRDefault="00000000">
            <w:pPr>
              <w:pStyle w:val="TableText"/>
            </w:pPr>
            <w:r>
              <w:t>0..1</w:t>
            </w:r>
          </w:p>
        </w:tc>
        <w:tc>
          <w:tcPr>
            <w:tcW w:w="1152" w:type="dxa"/>
          </w:tcPr>
          <w:p w14:paraId="108D0726" w14:textId="77777777" w:rsidR="002E1B08" w:rsidRDefault="00000000">
            <w:pPr>
              <w:pStyle w:val="TableText"/>
            </w:pPr>
            <w:r>
              <w:t>SHOULD</w:t>
            </w:r>
          </w:p>
        </w:tc>
        <w:tc>
          <w:tcPr>
            <w:tcW w:w="864" w:type="dxa"/>
          </w:tcPr>
          <w:p w14:paraId="0D57EBA3" w14:textId="77777777" w:rsidR="002E1B08" w:rsidRDefault="002E1B08">
            <w:pPr>
              <w:pStyle w:val="TableText"/>
            </w:pPr>
          </w:p>
        </w:tc>
        <w:tc>
          <w:tcPr>
            <w:tcW w:w="1104" w:type="dxa"/>
          </w:tcPr>
          <w:p w14:paraId="00F793DA" w14:textId="77777777" w:rsidR="002E1B08" w:rsidRDefault="00000000">
            <w:pPr>
              <w:pStyle w:val="TableText"/>
            </w:pPr>
            <w:hyperlink w:anchor="C_4537-7999">
              <w:r>
                <w:rPr>
                  <w:rStyle w:val="HyperlinkText9pt"/>
                </w:rPr>
                <w:t>4537-7999</w:t>
              </w:r>
            </w:hyperlink>
          </w:p>
        </w:tc>
        <w:tc>
          <w:tcPr>
            <w:tcW w:w="2975" w:type="dxa"/>
          </w:tcPr>
          <w:p w14:paraId="34EFB82F" w14:textId="77777777" w:rsidR="002E1B08" w:rsidRDefault="00000000">
            <w:pPr>
              <w:pStyle w:val="TableText"/>
            </w:pPr>
            <w:r>
              <w:t>urn:oid:2.16.840.1.113883.11.20.9.20 (Telecom Use (US Realm Header))</w:t>
            </w:r>
          </w:p>
        </w:tc>
      </w:tr>
      <w:tr w:rsidR="002E1B08" w14:paraId="1AED87D2" w14:textId="77777777">
        <w:trPr>
          <w:jc w:val="center"/>
        </w:trPr>
        <w:tc>
          <w:tcPr>
            <w:tcW w:w="3345" w:type="dxa"/>
          </w:tcPr>
          <w:p w14:paraId="38D8541B" w14:textId="77777777" w:rsidR="002E1B08" w:rsidRDefault="00000000">
            <w:pPr>
              <w:pStyle w:val="TableText"/>
            </w:pPr>
            <w:r>
              <w:tab/>
            </w:r>
            <w:r>
              <w:tab/>
            </w:r>
            <w:r>
              <w:tab/>
              <w:t>assignedPerson</w:t>
            </w:r>
          </w:p>
        </w:tc>
        <w:tc>
          <w:tcPr>
            <w:tcW w:w="720" w:type="dxa"/>
          </w:tcPr>
          <w:p w14:paraId="5E1F4FB9" w14:textId="77777777" w:rsidR="002E1B08" w:rsidRDefault="00000000">
            <w:pPr>
              <w:pStyle w:val="TableText"/>
            </w:pPr>
            <w:r>
              <w:t>1..1</w:t>
            </w:r>
          </w:p>
        </w:tc>
        <w:tc>
          <w:tcPr>
            <w:tcW w:w="1152" w:type="dxa"/>
          </w:tcPr>
          <w:p w14:paraId="724243B8" w14:textId="77777777" w:rsidR="002E1B08" w:rsidRDefault="00000000">
            <w:pPr>
              <w:pStyle w:val="TableText"/>
            </w:pPr>
            <w:r>
              <w:t>SHALL</w:t>
            </w:r>
          </w:p>
        </w:tc>
        <w:tc>
          <w:tcPr>
            <w:tcW w:w="864" w:type="dxa"/>
          </w:tcPr>
          <w:p w14:paraId="732CF00A" w14:textId="77777777" w:rsidR="002E1B08" w:rsidRDefault="002E1B08">
            <w:pPr>
              <w:pStyle w:val="TableText"/>
            </w:pPr>
          </w:p>
        </w:tc>
        <w:tc>
          <w:tcPr>
            <w:tcW w:w="1104" w:type="dxa"/>
          </w:tcPr>
          <w:p w14:paraId="1E0195C3" w14:textId="77777777" w:rsidR="002E1B08" w:rsidRDefault="00000000">
            <w:pPr>
              <w:pStyle w:val="TableText"/>
            </w:pPr>
            <w:hyperlink w:anchor="C_4537-5597">
              <w:r>
                <w:rPr>
                  <w:rStyle w:val="HyperlinkText9pt"/>
                </w:rPr>
                <w:t>4537-5597</w:t>
              </w:r>
            </w:hyperlink>
          </w:p>
        </w:tc>
        <w:tc>
          <w:tcPr>
            <w:tcW w:w="2975" w:type="dxa"/>
          </w:tcPr>
          <w:p w14:paraId="3DDB237F" w14:textId="77777777" w:rsidR="002E1B08" w:rsidRDefault="002E1B08">
            <w:pPr>
              <w:pStyle w:val="TableText"/>
            </w:pPr>
          </w:p>
        </w:tc>
      </w:tr>
      <w:tr w:rsidR="002E1B08" w14:paraId="439D3086" w14:textId="77777777">
        <w:trPr>
          <w:jc w:val="center"/>
        </w:trPr>
        <w:tc>
          <w:tcPr>
            <w:tcW w:w="3345" w:type="dxa"/>
          </w:tcPr>
          <w:p w14:paraId="25803E1C" w14:textId="77777777" w:rsidR="002E1B08" w:rsidRDefault="00000000">
            <w:pPr>
              <w:pStyle w:val="TableText"/>
            </w:pPr>
            <w:r>
              <w:tab/>
            </w:r>
            <w:r>
              <w:tab/>
            </w:r>
            <w:r>
              <w:tab/>
            </w:r>
            <w:r>
              <w:tab/>
              <w:t>name</w:t>
            </w:r>
          </w:p>
        </w:tc>
        <w:tc>
          <w:tcPr>
            <w:tcW w:w="720" w:type="dxa"/>
          </w:tcPr>
          <w:p w14:paraId="43DB8233" w14:textId="77777777" w:rsidR="002E1B08" w:rsidRDefault="00000000">
            <w:pPr>
              <w:pStyle w:val="TableText"/>
            </w:pPr>
            <w:r>
              <w:t>1..*</w:t>
            </w:r>
          </w:p>
        </w:tc>
        <w:tc>
          <w:tcPr>
            <w:tcW w:w="1152" w:type="dxa"/>
          </w:tcPr>
          <w:p w14:paraId="571ECA0C" w14:textId="77777777" w:rsidR="002E1B08" w:rsidRDefault="00000000">
            <w:pPr>
              <w:pStyle w:val="TableText"/>
            </w:pPr>
            <w:r>
              <w:t>SHALL</w:t>
            </w:r>
          </w:p>
        </w:tc>
        <w:tc>
          <w:tcPr>
            <w:tcW w:w="864" w:type="dxa"/>
          </w:tcPr>
          <w:p w14:paraId="533A214C" w14:textId="77777777" w:rsidR="002E1B08" w:rsidRDefault="002E1B08">
            <w:pPr>
              <w:pStyle w:val="TableText"/>
            </w:pPr>
          </w:p>
        </w:tc>
        <w:tc>
          <w:tcPr>
            <w:tcW w:w="1104" w:type="dxa"/>
          </w:tcPr>
          <w:p w14:paraId="781C52DF" w14:textId="77777777" w:rsidR="002E1B08" w:rsidRDefault="00000000">
            <w:pPr>
              <w:pStyle w:val="TableText"/>
            </w:pPr>
            <w:hyperlink w:anchor="C_4537-5598">
              <w:r>
                <w:rPr>
                  <w:rStyle w:val="HyperlinkText9pt"/>
                </w:rPr>
                <w:t>4537-5598</w:t>
              </w:r>
            </w:hyperlink>
          </w:p>
        </w:tc>
        <w:tc>
          <w:tcPr>
            <w:tcW w:w="2975" w:type="dxa"/>
          </w:tcPr>
          <w:p w14:paraId="71A43549" w14:textId="77777777" w:rsidR="002E1B08" w:rsidRDefault="00000000">
            <w:pPr>
              <w:pStyle w:val="TableText"/>
            </w:pPr>
            <w:r>
              <w:t>US Realm Person Name (PN.US.FIELDED) (identifier: urn:oid:2.16.840.1.113883.10.20.22.5.1.1</w:t>
            </w:r>
          </w:p>
        </w:tc>
      </w:tr>
      <w:tr w:rsidR="002E1B08" w14:paraId="290370E6" w14:textId="77777777">
        <w:trPr>
          <w:jc w:val="center"/>
        </w:trPr>
        <w:tc>
          <w:tcPr>
            <w:tcW w:w="3345" w:type="dxa"/>
          </w:tcPr>
          <w:p w14:paraId="005B5A07" w14:textId="77777777" w:rsidR="002E1B08" w:rsidRDefault="00000000">
            <w:pPr>
              <w:pStyle w:val="TableText"/>
            </w:pPr>
            <w:r>
              <w:tab/>
              <w:t>authenticator</w:t>
            </w:r>
          </w:p>
        </w:tc>
        <w:tc>
          <w:tcPr>
            <w:tcW w:w="720" w:type="dxa"/>
          </w:tcPr>
          <w:p w14:paraId="4B996DBF" w14:textId="77777777" w:rsidR="002E1B08" w:rsidRDefault="00000000">
            <w:pPr>
              <w:pStyle w:val="TableText"/>
            </w:pPr>
            <w:r>
              <w:t>0..*</w:t>
            </w:r>
          </w:p>
        </w:tc>
        <w:tc>
          <w:tcPr>
            <w:tcW w:w="1152" w:type="dxa"/>
          </w:tcPr>
          <w:p w14:paraId="581422DC" w14:textId="77777777" w:rsidR="002E1B08" w:rsidRDefault="00000000">
            <w:pPr>
              <w:pStyle w:val="TableText"/>
            </w:pPr>
            <w:r>
              <w:t>MAY</w:t>
            </w:r>
          </w:p>
        </w:tc>
        <w:tc>
          <w:tcPr>
            <w:tcW w:w="864" w:type="dxa"/>
          </w:tcPr>
          <w:p w14:paraId="178A3E6C" w14:textId="77777777" w:rsidR="002E1B08" w:rsidRDefault="002E1B08">
            <w:pPr>
              <w:pStyle w:val="TableText"/>
            </w:pPr>
          </w:p>
        </w:tc>
        <w:tc>
          <w:tcPr>
            <w:tcW w:w="1104" w:type="dxa"/>
          </w:tcPr>
          <w:p w14:paraId="2D896950" w14:textId="77777777" w:rsidR="002E1B08" w:rsidRDefault="00000000">
            <w:pPr>
              <w:pStyle w:val="TableText"/>
            </w:pPr>
            <w:hyperlink w:anchor="C_4537-5607">
              <w:r>
                <w:rPr>
                  <w:rStyle w:val="HyperlinkText9pt"/>
                </w:rPr>
                <w:t>4537-5607</w:t>
              </w:r>
            </w:hyperlink>
          </w:p>
        </w:tc>
        <w:tc>
          <w:tcPr>
            <w:tcW w:w="2975" w:type="dxa"/>
          </w:tcPr>
          <w:p w14:paraId="0B99DEC2" w14:textId="77777777" w:rsidR="002E1B08" w:rsidRDefault="002E1B08">
            <w:pPr>
              <w:pStyle w:val="TableText"/>
            </w:pPr>
          </w:p>
        </w:tc>
      </w:tr>
      <w:tr w:rsidR="002E1B08" w14:paraId="2D92E959" w14:textId="77777777">
        <w:trPr>
          <w:jc w:val="center"/>
        </w:trPr>
        <w:tc>
          <w:tcPr>
            <w:tcW w:w="3345" w:type="dxa"/>
          </w:tcPr>
          <w:p w14:paraId="040EF8C8" w14:textId="77777777" w:rsidR="002E1B08" w:rsidRDefault="00000000">
            <w:pPr>
              <w:pStyle w:val="TableText"/>
            </w:pPr>
            <w:r>
              <w:tab/>
            </w:r>
            <w:r>
              <w:tab/>
              <w:t>time</w:t>
            </w:r>
          </w:p>
        </w:tc>
        <w:tc>
          <w:tcPr>
            <w:tcW w:w="720" w:type="dxa"/>
          </w:tcPr>
          <w:p w14:paraId="4D6AC03C" w14:textId="77777777" w:rsidR="002E1B08" w:rsidRDefault="00000000">
            <w:pPr>
              <w:pStyle w:val="TableText"/>
            </w:pPr>
            <w:r>
              <w:t>1..1</w:t>
            </w:r>
          </w:p>
        </w:tc>
        <w:tc>
          <w:tcPr>
            <w:tcW w:w="1152" w:type="dxa"/>
          </w:tcPr>
          <w:p w14:paraId="135DA4C0" w14:textId="77777777" w:rsidR="002E1B08" w:rsidRDefault="00000000">
            <w:pPr>
              <w:pStyle w:val="TableText"/>
            </w:pPr>
            <w:r>
              <w:t>SHALL</w:t>
            </w:r>
          </w:p>
        </w:tc>
        <w:tc>
          <w:tcPr>
            <w:tcW w:w="864" w:type="dxa"/>
          </w:tcPr>
          <w:p w14:paraId="0A862342" w14:textId="77777777" w:rsidR="002E1B08" w:rsidRDefault="002E1B08">
            <w:pPr>
              <w:pStyle w:val="TableText"/>
            </w:pPr>
          </w:p>
        </w:tc>
        <w:tc>
          <w:tcPr>
            <w:tcW w:w="1104" w:type="dxa"/>
          </w:tcPr>
          <w:p w14:paraId="570355B8" w14:textId="77777777" w:rsidR="002E1B08" w:rsidRDefault="00000000">
            <w:pPr>
              <w:pStyle w:val="TableText"/>
            </w:pPr>
            <w:hyperlink w:anchor="C_4537-5608">
              <w:r>
                <w:rPr>
                  <w:rStyle w:val="HyperlinkText9pt"/>
                </w:rPr>
                <w:t>4537-5608</w:t>
              </w:r>
            </w:hyperlink>
          </w:p>
        </w:tc>
        <w:tc>
          <w:tcPr>
            <w:tcW w:w="2975" w:type="dxa"/>
          </w:tcPr>
          <w:p w14:paraId="35FC5D45" w14:textId="77777777" w:rsidR="002E1B08" w:rsidRDefault="00000000">
            <w:pPr>
              <w:pStyle w:val="TableText"/>
            </w:pPr>
            <w:r>
              <w:t>US Realm Date and Time (DTM.US.FIELDED) (identifier: urn:oid:2.16.840.1.113883.10.20.22.5.4</w:t>
            </w:r>
          </w:p>
        </w:tc>
      </w:tr>
      <w:tr w:rsidR="002E1B08" w14:paraId="4194FD6E" w14:textId="77777777">
        <w:trPr>
          <w:jc w:val="center"/>
        </w:trPr>
        <w:tc>
          <w:tcPr>
            <w:tcW w:w="3345" w:type="dxa"/>
          </w:tcPr>
          <w:p w14:paraId="780EC788" w14:textId="77777777" w:rsidR="002E1B08" w:rsidRDefault="00000000">
            <w:pPr>
              <w:pStyle w:val="TableText"/>
            </w:pPr>
            <w:r>
              <w:tab/>
            </w:r>
            <w:r>
              <w:tab/>
              <w:t>signatureCode</w:t>
            </w:r>
          </w:p>
        </w:tc>
        <w:tc>
          <w:tcPr>
            <w:tcW w:w="720" w:type="dxa"/>
          </w:tcPr>
          <w:p w14:paraId="6A09A231" w14:textId="77777777" w:rsidR="002E1B08" w:rsidRDefault="00000000">
            <w:pPr>
              <w:pStyle w:val="TableText"/>
            </w:pPr>
            <w:r>
              <w:t>1..1</w:t>
            </w:r>
          </w:p>
        </w:tc>
        <w:tc>
          <w:tcPr>
            <w:tcW w:w="1152" w:type="dxa"/>
          </w:tcPr>
          <w:p w14:paraId="0EA02053" w14:textId="77777777" w:rsidR="002E1B08" w:rsidRDefault="00000000">
            <w:pPr>
              <w:pStyle w:val="TableText"/>
            </w:pPr>
            <w:r>
              <w:t>SHALL</w:t>
            </w:r>
          </w:p>
        </w:tc>
        <w:tc>
          <w:tcPr>
            <w:tcW w:w="864" w:type="dxa"/>
          </w:tcPr>
          <w:p w14:paraId="3004C08F" w14:textId="77777777" w:rsidR="002E1B08" w:rsidRDefault="002E1B08">
            <w:pPr>
              <w:pStyle w:val="TableText"/>
            </w:pPr>
          </w:p>
        </w:tc>
        <w:tc>
          <w:tcPr>
            <w:tcW w:w="1104" w:type="dxa"/>
          </w:tcPr>
          <w:p w14:paraId="415BEE76" w14:textId="77777777" w:rsidR="002E1B08" w:rsidRDefault="00000000">
            <w:pPr>
              <w:pStyle w:val="TableText"/>
            </w:pPr>
            <w:hyperlink w:anchor="C_4537-5610">
              <w:r>
                <w:rPr>
                  <w:rStyle w:val="HyperlinkText9pt"/>
                </w:rPr>
                <w:t>4537-5610</w:t>
              </w:r>
            </w:hyperlink>
          </w:p>
        </w:tc>
        <w:tc>
          <w:tcPr>
            <w:tcW w:w="2975" w:type="dxa"/>
          </w:tcPr>
          <w:p w14:paraId="7ED80DC3" w14:textId="77777777" w:rsidR="002E1B08" w:rsidRDefault="002E1B08">
            <w:pPr>
              <w:pStyle w:val="TableText"/>
            </w:pPr>
          </w:p>
        </w:tc>
      </w:tr>
      <w:tr w:rsidR="002E1B08" w14:paraId="06BCD9C7" w14:textId="77777777">
        <w:trPr>
          <w:jc w:val="center"/>
        </w:trPr>
        <w:tc>
          <w:tcPr>
            <w:tcW w:w="3345" w:type="dxa"/>
          </w:tcPr>
          <w:p w14:paraId="0BCB4E17" w14:textId="77777777" w:rsidR="002E1B08" w:rsidRDefault="00000000">
            <w:pPr>
              <w:pStyle w:val="TableText"/>
            </w:pPr>
            <w:r>
              <w:tab/>
            </w:r>
            <w:r>
              <w:tab/>
            </w:r>
            <w:r>
              <w:tab/>
              <w:t>@code</w:t>
            </w:r>
          </w:p>
        </w:tc>
        <w:tc>
          <w:tcPr>
            <w:tcW w:w="720" w:type="dxa"/>
          </w:tcPr>
          <w:p w14:paraId="117F75C4" w14:textId="77777777" w:rsidR="002E1B08" w:rsidRDefault="00000000">
            <w:pPr>
              <w:pStyle w:val="TableText"/>
            </w:pPr>
            <w:r>
              <w:t>1..1</w:t>
            </w:r>
          </w:p>
        </w:tc>
        <w:tc>
          <w:tcPr>
            <w:tcW w:w="1152" w:type="dxa"/>
          </w:tcPr>
          <w:p w14:paraId="61D59686" w14:textId="77777777" w:rsidR="002E1B08" w:rsidRDefault="00000000">
            <w:pPr>
              <w:pStyle w:val="TableText"/>
            </w:pPr>
            <w:r>
              <w:t>SHALL</w:t>
            </w:r>
          </w:p>
        </w:tc>
        <w:tc>
          <w:tcPr>
            <w:tcW w:w="864" w:type="dxa"/>
          </w:tcPr>
          <w:p w14:paraId="59FC86F8" w14:textId="77777777" w:rsidR="002E1B08" w:rsidRDefault="002E1B08">
            <w:pPr>
              <w:pStyle w:val="TableText"/>
            </w:pPr>
          </w:p>
        </w:tc>
        <w:tc>
          <w:tcPr>
            <w:tcW w:w="1104" w:type="dxa"/>
          </w:tcPr>
          <w:p w14:paraId="47D2AE56" w14:textId="77777777" w:rsidR="002E1B08" w:rsidRDefault="00000000">
            <w:pPr>
              <w:pStyle w:val="TableText"/>
            </w:pPr>
            <w:hyperlink w:anchor="C_4537-5611">
              <w:r>
                <w:rPr>
                  <w:rStyle w:val="HyperlinkText9pt"/>
                </w:rPr>
                <w:t>4537-5611</w:t>
              </w:r>
            </w:hyperlink>
          </w:p>
        </w:tc>
        <w:tc>
          <w:tcPr>
            <w:tcW w:w="2975" w:type="dxa"/>
          </w:tcPr>
          <w:p w14:paraId="7876F5B3" w14:textId="77777777" w:rsidR="002E1B08" w:rsidRDefault="00000000">
            <w:pPr>
              <w:pStyle w:val="TableText"/>
            </w:pPr>
            <w:r>
              <w:t>urn:oid:2.16.840.1.113883.5.89 (HL7ParticipationSignature) = S</w:t>
            </w:r>
          </w:p>
        </w:tc>
      </w:tr>
      <w:tr w:rsidR="002E1B08" w14:paraId="6B0887B5" w14:textId="77777777">
        <w:trPr>
          <w:jc w:val="center"/>
        </w:trPr>
        <w:tc>
          <w:tcPr>
            <w:tcW w:w="3345" w:type="dxa"/>
          </w:tcPr>
          <w:p w14:paraId="15FB639D" w14:textId="77777777" w:rsidR="002E1B08" w:rsidRDefault="00000000">
            <w:pPr>
              <w:pStyle w:val="TableText"/>
            </w:pPr>
            <w:r>
              <w:tab/>
            </w:r>
            <w:r>
              <w:tab/>
              <w:t>sdtc:signatureText</w:t>
            </w:r>
          </w:p>
        </w:tc>
        <w:tc>
          <w:tcPr>
            <w:tcW w:w="720" w:type="dxa"/>
          </w:tcPr>
          <w:p w14:paraId="682939FA" w14:textId="77777777" w:rsidR="002E1B08" w:rsidRDefault="00000000">
            <w:pPr>
              <w:pStyle w:val="TableText"/>
            </w:pPr>
            <w:r>
              <w:t>0..1</w:t>
            </w:r>
          </w:p>
        </w:tc>
        <w:tc>
          <w:tcPr>
            <w:tcW w:w="1152" w:type="dxa"/>
          </w:tcPr>
          <w:p w14:paraId="10A211A7" w14:textId="77777777" w:rsidR="002E1B08" w:rsidRDefault="00000000">
            <w:pPr>
              <w:pStyle w:val="TableText"/>
            </w:pPr>
            <w:r>
              <w:t>MAY</w:t>
            </w:r>
          </w:p>
        </w:tc>
        <w:tc>
          <w:tcPr>
            <w:tcW w:w="864" w:type="dxa"/>
          </w:tcPr>
          <w:p w14:paraId="348BE160" w14:textId="77777777" w:rsidR="002E1B08" w:rsidRDefault="002E1B08">
            <w:pPr>
              <w:pStyle w:val="TableText"/>
            </w:pPr>
          </w:p>
        </w:tc>
        <w:tc>
          <w:tcPr>
            <w:tcW w:w="1104" w:type="dxa"/>
          </w:tcPr>
          <w:p w14:paraId="7551F212" w14:textId="77777777" w:rsidR="002E1B08" w:rsidRDefault="00000000">
            <w:pPr>
              <w:pStyle w:val="TableText"/>
            </w:pPr>
            <w:hyperlink w:anchor="C_4537-30811">
              <w:r>
                <w:rPr>
                  <w:rStyle w:val="HyperlinkText9pt"/>
                </w:rPr>
                <w:t>4537-30811</w:t>
              </w:r>
            </w:hyperlink>
          </w:p>
        </w:tc>
        <w:tc>
          <w:tcPr>
            <w:tcW w:w="2975" w:type="dxa"/>
          </w:tcPr>
          <w:p w14:paraId="63C08057" w14:textId="77777777" w:rsidR="002E1B08" w:rsidRDefault="002E1B08">
            <w:pPr>
              <w:pStyle w:val="TableText"/>
            </w:pPr>
          </w:p>
        </w:tc>
      </w:tr>
      <w:tr w:rsidR="002E1B08" w14:paraId="345898C2" w14:textId="77777777">
        <w:trPr>
          <w:jc w:val="center"/>
        </w:trPr>
        <w:tc>
          <w:tcPr>
            <w:tcW w:w="3345" w:type="dxa"/>
          </w:tcPr>
          <w:p w14:paraId="414B1F7E" w14:textId="77777777" w:rsidR="002E1B08" w:rsidRDefault="00000000">
            <w:pPr>
              <w:pStyle w:val="TableText"/>
            </w:pPr>
            <w:r>
              <w:tab/>
            </w:r>
            <w:r>
              <w:tab/>
              <w:t>assignedEntity</w:t>
            </w:r>
          </w:p>
        </w:tc>
        <w:tc>
          <w:tcPr>
            <w:tcW w:w="720" w:type="dxa"/>
          </w:tcPr>
          <w:p w14:paraId="7A03FE9C" w14:textId="77777777" w:rsidR="002E1B08" w:rsidRDefault="00000000">
            <w:pPr>
              <w:pStyle w:val="TableText"/>
            </w:pPr>
            <w:r>
              <w:t>1..1</w:t>
            </w:r>
          </w:p>
        </w:tc>
        <w:tc>
          <w:tcPr>
            <w:tcW w:w="1152" w:type="dxa"/>
          </w:tcPr>
          <w:p w14:paraId="064B9EB6" w14:textId="77777777" w:rsidR="002E1B08" w:rsidRDefault="00000000">
            <w:pPr>
              <w:pStyle w:val="TableText"/>
            </w:pPr>
            <w:r>
              <w:t>SHALL</w:t>
            </w:r>
          </w:p>
        </w:tc>
        <w:tc>
          <w:tcPr>
            <w:tcW w:w="864" w:type="dxa"/>
          </w:tcPr>
          <w:p w14:paraId="1E145F4C" w14:textId="77777777" w:rsidR="002E1B08" w:rsidRDefault="002E1B08">
            <w:pPr>
              <w:pStyle w:val="TableText"/>
            </w:pPr>
          </w:p>
        </w:tc>
        <w:tc>
          <w:tcPr>
            <w:tcW w:w="1104" w:type="dxa"/>
          </w:tcPr>
          <w:p w14:paraId="0E989C69" w14:textId="77777777" w:rsidR="002E1B08" w:rsidRDefault="00000000">
            <w:pPr>
              <w:pStyle w:val="TableText"/>
            </w:pPr>
            <w:hyperlink w:anchor="C_4537-5612">
              <w:r>
                <w:rPr>
                  <w:rStyle w:val="HyperlinkText9pt"/>
                </w:rPr>
                <w:t>4537-5612</w:t>
              </w:r>
            </w:hyperlink>
          </w:p>
        </w:tc>
        <w:tc>
          <w:tcPr>
            <w:tcW w:w="2975" w:type="dxa"/>
          </w:tcPr>
          <w:p w14:paraId="0FB52BA8" w14:textId="77777777" w:rsidR="002E1B08" w:rsidRDefault="002E1B08">
            <w:pPr>
              <w:pStyle w:val="TableText"/>
            </w:pPr>
          </w:p>
        </w:tc>
      </w:tr>
      <w:tr w:rsidR="002E1B08" w14:paraId="572E6428" w14:textId="77777777">
        <w:trPr>
          <w:jc w:val="center"/>
        </w:trPr>
        <w:tc>
          <w:tcPr>
            <w:tcW w:w="3345" w:type="dxa"/>
          </w:tcPr>
          <w:p w14:paraId="45E92451" w14:textId="77777777" w:rsidR="002E1B08" w:rsidRDefault="00000000">
            <w:pPr>
              <w:pStyle w:val="TableText"/>
            </w:pPr>
            <w:r>
              <w:tab/>
            </w:r>
            <w:r>
              <w:tab/>
            </w:r>
            <w:r>
              <w:tab/>
              <w:t>id</w:t>
            </w:r>
          </w:p>
        </w:tc>
        <w:tc>
          <w:tcPr>
            <w:tcW w:w="720" w:type="dxa"/>
          </w:tcPr>
          <w:p w14:paraId="1C23091A" w14:textId="77777777" w:rsidR="002E1B08" w:rsidRDefault="00000000">
            <w:pPr>
              <w:pStyle w:val="TableText"/>
            </w:pPr>
            <w:r>
              <w:t>1..*</w:t>
            </w:r>
          </w:p>
        </w:tc>
        <w:tc>
          <w:tcPr>
            <w:tcW w:w="1152" w:type="dxa"/>
          </w:tcPr>
          <w:p w14:paraId="0720DD7A" w14:textId="77777777" w:rsidR="002E1B08" w:rsidRDefault="00000000">
            <w:pPr>
              <w:pStyle w:val="TableText"/>
            </w:pPr>
            <w:r>
              <w:t>SHALL</w:t>
            </w:r>
          </w:p>
        </w:tc>
        <w:tc>
          <w:tcPr>
            <w:tcW w:w="864" w:type="dxa"/>
          </w:tcPr>
          <w:p w14:paraId="12DD392F" w14:textId="77777777" w:rsidR="002E1B08" w:rsidRDefault="002E1B08">
            <w:pPr>
              <w:pStyle w:val="TableText"/>
            </w:pPr>
          </w:p>
        </w:tc>
        <w:tc>
          <w:tcPr>
            <w:tcW w:w="1104" w:type="dxa"/>
          </w:tcPr>
          <w:p w14:paraId="4BE78BD4" w14:textId="77777777" w:rsidR="002E1B08" w:rsidRDefault="00000000">
            <w:pPr>
              <w:pStyle w:val="TableText"/>
            </w:pPr>
            <w:hyperlink w:anchor="C_4537-5613">
              <w:r>
                <w:rPr>
                  <w:rStyle w:val="HyperlinkText9pt"/>
                </w:rPr>
                <w:t>4537-5613</w:t>
              </w:r>
            </w:hyperlink>
          </w:p>
        </w:tc>
        <w:tc>
          <w:tcPr>
            <w:tcW w:w="2975" w:type="dxa"/>
          </w:tcPr>
          <w:p w14:paraId="0CEC0FFF" w14:textId="77777777" w:rsidR="002E1B08" w:rsidRDefault="002E1B08">
            <w:pPr>
              <w:pStyle w:val="TableText"/>
            </w:pPr>
          </w:p>
        </w:tc>
      </w:tr>
      <w:tr w:rsidR="002E1B08" w14:paraId="12BB428F" w14:textId="77777777">
        <w:trPr>
          <w:jc w:val="center"/>
        </w:trPr>
        <w:tc>
          <w:tcPr>
            <w:tcW w:w="3345" w:type="dxa"/>
          </w:tcPr>
          <w:p w14:paraId="29C5270D" w14:textId="77777777" w:rsidR="002E1B08" w:rsidRDefault="00000000">
            <w:pPr>
              <w:pStyle w:val="TableText"/>
            </w:pPr>
            <w:r>
              <w:tab/>
            </w:r>
            <w:r>
              <w:tab/>
            </w:r>
            <w:r>
              <w:tab/>
            </w:r>
            <w:r>
              <w:tab/>
              <w:t>@root</w:t>
            </w:r>
          </w:p>
        </w:tc>
        <w:tc>
          <w:tcPr>
            <w:tcW w:w="720" w:type="dxa"/>
          </w:tcPr>
          <w:p w14:paraId="0B77F35F" w14:textId="77777777" w:rsidR="002E1B08" w:rsidRDefault="00000000">
            <w:pPr>
              <w:pStyle w:val="TableText"/>
            </w:pPr>
            <w:r>
              <w:t>0..1</w:t>
            </w:r>
          </w:p>
        </w:tc>
        <w:tc>
          <w:tcPr>
            <w:tcW w:w="1152" w:type="dxa"/>
          </w:tcPr>
          <w:p w14:paraId="13C0283B" w14:textId="77777777" w:rsidR="002E1B08" w:rsidRDefault="00000000">
            <w:pPr>
              <w:pStyle w:val="TableText"/>
            </w:pPr>
            <w:r>
              <w:t>SHOULD</w:t>
            </w:r>
          </w:p>
        </w:tc>
        <w:tc>
          <w:tcPr>
            <w:tcW w:w="864" w:type="dxa"/>
          </w:tcPr>
          <w:p w14:paraId="4DD4130F" w14:textId="77777777" w:rsidR="002E1B08" w:rsidRDefault="002E1B08">
            <w:pPr>
              <w:pStyle w:val="TableText"/>
            </w:pPr>
          </w:p>
        </w:tc>
        <w:tc>
          <w:tcPr>
            <w:tcW w:w="1104" w:type="dxa"/>
          </w:tcPr>
          <w:p w14:paraId="5BEC060E" w14:textId="77777777" w:rsidR="002E1B08" w:rsidRDefault="00000000">
            <w:pPr>
              <w:pStyle w:val="TableText"/>
            </w:pPr>
            <w:hyperlink w:anchor="C_4537-16824">
              <w:r>
                <w:rPr>
                  <w:rStyle w:val="HyperlinkText9pt"/>
                </w:rPr>
                <w:t>4537-</w:t>
              </w:r>
              <w:r>
                <w:rPr>
                  <w:rStyle w:val="HyperlinkText9pt"/>
                </w:rPr>
                <w:lastRenderedPageBreak/>
                <w:t>16824</w:t>
              </w:r>
            </w:hyperlink>
          </w:p>
        </w:tc>
        <w:tc>
          <w:tcPr>
            <w:tcW w:w="2975" w:type="dxa"/>
          </w:tcPr>
          <w:p w14:paraId="08B13E9A" w14:textId="77777777" w:rsidR="002E1B08" w:rsidRDefault="00000000">
            <w:pPr>
              <w:pStyle w:val="TableText"/>
            </w:pPr>
            <w:r>
              <w:lastRenderedPageBreak/>
              <w:t>2.16.840.1.113883.4.6</w:t>
            </w:r>
          </w:p>
        </w:tc>
      </w:tr>
      <w:tr w:rsidR="002E1B08" w14:paraId="2E50E96B" w14:textId="77777777">
        <w:trPr>
          <w:jc w:val="center"/>
        </w:trPr>
        <w:tc>
          <w:tcPr>
            <w:tcW w:w="3345" w:type="dxa"/>
          </w:tcPr>
          <w:p w14:paraId="34F52CA9" w14:textId="77777777" w:rsidR="002E1B08" w:rsidRDefault="00000000">
            <w:pPr>
              <w:pStyle w:val="TableText"/>
            </w:pPr>
            <w:r>
              <w:tab/>
            </w:r>
            <w:r>
              <w:tab/>
            </w:r>
            <w:r>
              <w:tab/>
              <w:t>code</w:t>
            </w:r>
          </w:p>
        </w:tc>
        <w:tc>
          <w:tcPr>
            <w:tcW w:w="720" w:type="dxa"/>
          </w:tcPr>
          <w:p w14:paraId="3CBF1886" w14:textId="77777777" w:rsidR="002E1B08" w:rsidRDefault="00000000">
            <w:pPr>
              <w:pStyle w:val="TableText"/>
            </w:pPr>
            <w:r>
              <w:t>0..1</w:t>
            </w:r>
          </w:p>
        </w:tc>
        <w:tc>
          <w:tcPr>
            <w:tcW w:w="1152" w:type="dxa"/>
          </w:tcPr>
          <w:p w14:paraId="0A1CB150" w14:textId="77777777" w:rsidR="002E1B08" w:rsidRDefault="00000000">
            <w:pPr>
              <w:pStyle w:val="TableText"/>
            </w:pPr>
            <w:r>
              <w:t>MAY</w:t>
            </w:r>
          </w:p>
        </w:tc>
        <w:tc>
          <w:tcPr>
            <w:tcW w:w="864" w:type="dxa"/>
          </w:tcPr>
          <w:p w14:paraId="09CAFB5E" w14:textId="77777777" w:rsidR="002E1B08" w:rsidRDefault="002E1B08">
            <w:pPr>
              <w:pStyle w:val="TableText"/>
            </w:pPr>
          </w:p>
        </w:tc>
        <w:tc>
          <w:tcPr>
            <w:tcW w:w="1104" w:type="dxa"/>
          </w:tcPr>
          <w:p w14:paraId="4B1A0C8E" w14:textId="77777777" w:rsidR="002E1B08" w:rsidRDefault="00000000">
            <w:pPr>
              <w:pStyle w:val="TableText"/>
            </w:pPr>
            <w:hyperlink w:anchor="C_4537-16825">
              <w:r>
                <w:rPr>
                  <w:rStyle w:val="HyperlinkText9pt"/>
                </w:rPr>
                <w:t>4537-16825</w:t>
              </w:r>
            </w:hyperlink>
          </w:p>
        </w:tc>
        <w:tc>
          <w:tcPr>
            <w:tcW w:w="2975" w:type="dxa"/>
          </w:tcPr>
          <w:p w14:paraId="41608165" w14:textId="77777777" w:rsidR="002E1B08" w:rsidRDefault="002E1B08">
            <w:pPr>
              <w:pStyle w:val="TableText"/>
            </w:pPr>
          </w:p>
        </w:tc>
      </w:tr>
      <w:tr w:rsidR="002E1B08" w14:paraId="554F08A1" w14:textId="77777777">
        <w:trPr>
          <w:jc w:val="center"/>
        </w:trPr>
        <w:tc>
          <w:tcPr>
            <w:tcW w:w="3345" w:type="dxa"/>
          </w:tcPr>
          <w:p w14:paraId="71176CA9" w14:textId="77777777" w:rsidR="002E1B08" w:rsidRDefault="00000000">
            <w:pPr>
              <w:pStyle w:val="TableText"/>
            </w:pPr>
            <w:r>
              <w:tab/>
            </w:r>
            <w:r>
              <w:tab/>
            </w:r>
            <w:r>
              <w:tab/>
            </w:r>
            <w:r>
              <w:tab/>
              <w:t>@code</w:t>
            </w:r>
          </w:p>
        </w:tc>
        <w:tc>
          <w:tcPr>
            <w:tcW w:w="720" w:type="dxa"/>
          </w:tcPr>
          <w:p w14:paraId="2AB0717A" w14:textId="77777777" w:rsidR="002E1B08" w:rsidRDefault="00000000">
            <w:pPr>
              <w:pStyle w:val="TableText"/>
            </w:pPr>
            <w:r>
              <w:t>0..1</w:t>
            </w:r>
          </w:p>
        </w:tc>
        <w:tc>
          <w:tcPr>
            <w:tcW w:w="1152" w:type="dxa"/>
          </w:tcPr>
          <w:p w14:paraId="4DFE2651" w14:textId="77777777" w:rsidR="002E1B08" w:rsidRDefault="00000000">
            <w:pPr>
              <w:pStyle w:val="TableText"/>
            </w:pPr>
            <w:r>
              <w:t>MAY</w:t>
            </w:r>
          </w:p>
        </w:tc>
        <w:tc>
          <w:tcPr>
            <w:tcW w:w="864" w:type="dxa"/>
          </w:tcPr>
          <w:p w14:paraId="2A10D8D4" w14:textId="77777777" w:rsidR="002E1B08" w:rsidRDefault="002E1B08">
            <w:pPr>
              <w:pStyle w:val="TableText"/>
            </w:pPr>
          </w:p>
        </w:tc>
        <w:tc>
          <w:tcPr>
            <w:tcW w:w="1104" w:type="dxa"/>
          </w:tcPr>
          <w:p w14:paraId="635B09F7" w14:textId="77777777" w:rsidR="002E1B08" w:rsidRDefault="00000000">
            <w:pPr>
              <w:pStyle w:val="TableText"/>
            </w:pPr>
            <w:hyperlink w:anchor="C_4537-16826">
              <w:r>
                <w:rPr>
                  <w:rStyle w:val="HyperlinkText9pt"/>
                </w:rPr>
                <w:t>4537-16826</w:t>
              </w:r>
            </w:hyperlink>
          </w:p>
        </w:tc>
        <w:tc>
          <w:tcPr>
            <w:tcW w:w="2975" w:type="dxa"/>
          </w:tcPr>
          <w:p w14:paraId="369A377A" w14:textId="77777777" w:rsidR="002E1B08" w:rsidRDefault="00000000">
            <w:pPr>
              <w:pStyle w:val="TableText"/>
            </w:pPr>
            <w:r>
              <w:t>urn:oid:2.16.840.1.114222.4.11.1066 (Healthcare Provider Taxonomy)</w:t>
            </w:r>
          </w:p>
        </w:tc>
      </w:tr>
      <w:tr w:rsidR="002E1B08" w14:paraId="122623D8" w14:textId="77777777">
        <w:trPr>
          <w:jc w:val="center"/>
        </w:trPr>
        <w:tc>
          <w:tcPr>
            <w:tcW w:w="3345" w:type="dxa"/>
          </w:tcPr>
          <w:p w14:paraId="540AE300" w14:textId="77777777" w:rsidR="002E1B08" w:rsidRDefault="00000000">
            <w:pPr>
              <w:pStyle w:val="TableText"/>
            </w:pPr>
            <w:r>
              <w:tab/>
            </w:r>
            <w:r>
              <w:tab/>
            </w:r>
            <w:r>
              <w:tab/>
              <w:t>addr</w:t>
            </w:r>
          </w:p>
        </w:tc>
        <w:tc>
          <w:tcPr>
            <w:tcW w:w="720" w:type="dxa"/>
          </w:tcPr>
          <w:p w14:paraId="40B36106" w14:textId="77777777" w:rsidR="002E1B08" w:rsidRDefault="00000000">
            <w:pPr>
              <w:pStyle w:val="TableText"/>
            </w:pPr>
            <w:r>
              <w:t>1..*</w:t>
            </w:r>
          </w:p>
        </w:tc>
        <w:tc>
          <w:tcPr>
            <w:tcW w:w="1152" w:type="dxa"/>
          </w:tcPr>
          <w:p w14:paraId="3C9DFDD8" w14:textId="77777777" w:rsidR="002E1B08" w:rsidRDefault="00000000">
            <w:pPr>
              <w:pStyle w:val="TableText"/>
            </w:pPr>
            <w:r>
              <w:t>SHALL</w:t>
            </w:r>
          </w:p>
        </w:tc>
        <w:tc>
          <w:tcPr>
            <w:tcW w:w="864" w:type="dxa"/>
          </w:tcPr>
          <w:p w14:paraId="14201912" w14:textId="77777777" w:rsidR="002E1B08" w:rsidRDefault="002E1B08">
            <w:pPr>
              <w:pStyle w:val="TableText"/>
            </w:pPr>
          </w:p>
        </w:tc>
        <w:tc>
          <w:tcPr>
            <w:tcW w:w="1104" w:type="dxa"/>
          </w:tcPr>
          <w:p w14:paraId="2E6E7399" w14:textId="77777777" w:rsidR="002E1B08" w:rsidRDefault="00000000">
            <w:pPr>
              <w:pStyle w:val="TableText"/>
            </w:pPr>
            <w:hyperlink w:anchor="C_4537-5616">
              <w:r>
                <w:rPr>
                  <w:rStyle w:val="HyperlinkText9pt"/>
                </w:rPr>
                <w:t>4537-5616</w:t>
              </w:r>
            </w:hyperlink>
          </w:p>
        </w:tc>
        <w:tc>
          <w:tcPr>
            <w:tcW w:w="2975" w:type="dxa"/>
          </w:tcPr>
          <w:p w14:paraId="5E5586ED" w14:textId="77777777" w:rsidR="002E1B08" w:rsidRDefault="00000000">
            <w:pPr>
              <w:pStyle w:val="TableText"/>
            </w:pPr>
            <w:r>
              <w:t>US Realm Address (AD.US.FIELDED) (identifier: urn:oid:2.16.840.1.113883.10.20.22.5.2</w:t>
            </w:r>
          </w:p>
        </w:tc>
      </w:tr>
      <w:tr w:rsidR="002E1B08" w14:paraId="05499270" w14:textId="77777777">
        <w:trPr>
          <w:jc w:val="center"/>
        </w:trPr>
        <w:tc>
          <w:tcPr>
            <w:tcW w:w="3345" w:type="dxa"/>
          </w:tcPr>
          <w:p w14:paraId="5C39BE9A" w14:textId="77777777" w:rsidR="002E1B08" w:rsidRDefault="00000000">
            <w:pPr>
              <w:pStyle w:val="TableText"/>
            </w:pPr>
            <w:r>
              <w:tab/>
            </w:r>
            <w:r>
              <w:tab/>
            </w:r>
            <w:r>
              <w:tab/>
              <w:t>telecom</w:t>
            </w:r>
          </w:p>
        </w:tc>
        <w:tc>
          <w:tcPr>
            <w:tcW w:w="720" w:type="dxa"/>
          </w:tcPr>
          <w:p w14:paraId="2E520F6F" w14:textId="77777777" w:rsidR="002E1B08" w:rsidRDefault="00000000">
            <w:pPr>
              <w:pStyle w:val="TableText"/>
            </w:pPr>
            <w:r>
              <w:t>1..*</w:t>
            </w:r>
          </w:p>
        </w:tc>
        <w:tc>
          <w:tcPr>
            <w:tcW w:w="1152" w:type="dxa"/>
          </w:tcPr>
          <w:p w14:paraId="1D26E7F9" w14:textId="77777777" w:rsidR="002E1B08" w:rsidRDefault="00000000">
            <w:pPr>
              <w:pStyle w:val="TableText"/>
            </w:pPr>
            <w:r>
              <w:t>SHALL</w:t>
            </w:r>
          </w:p>
        </w:tc>
        <w:tc>
          <w:tcPr>
            <w:tcW w:w="864" w:type="dxa"/>
          </w:tcPr>
          <w:p w14:paraId="789DFC58" w14:textId="77777777" w:rsidR="002E1B08" w:rsidRDefault="002E1B08">
            <w:pPr>
              <w:pStyle w:val="TableText"/>
            </w:pPr>
          </w:p>
        </w:tc>
        <w:tc>
          <w:tcPr>
            <w:tcW w:w="1104" w:type="dxa"/>
          </w:tcPr>
          <w:p w14:paraId="5FE6A158" w14:textId="77777777" w:rsidR="002E1B08" w:rsidRDefault="00000000">
            <w:pPr>
              <w:pStyle w:val="TableText"/>
            </w:pPr>
            <w:hyperlink w:anchor="C_4537-5622">
              <w:r>
                <w:rPr>
                  <w:rStyle w:val="HyperlinkText9pt"/>
                </w:rPr>
                <w:t>4537-5622</w:t>
              </w:r>
            </w:hyperlink>
          </w:p>
        </w:tc>
        <w:tc>
          <w:tcPr>
            <w:tcW w:w="2975" w:type="dxa"/>
          </w:tcPr>
          <w:p w14:paraId="2DC8A408" w14:textId="77777777" w:rsidR="002E1B08" w:rsidRDefault="002E1B08">
            <w:pPr>
              <w:pStyle w:val="TableText"/>
            </w:pPr>
          </w:p>
        </w:tc>
      </w:tr>
      <w:tr w:rsidR="002E1B08" w14:paraId="6134AC39" w14:textId="77777777">
        <w:trPr>
          <w:jc w:val="center"/>
        </w:trPr>
        <w:tc>
          <w:tcPr>
            <w:tcW w:w="3345" w:type="dxa"/>
          </w:tcPr>
          <w:p w14:paraId="728389C2" w14:textId="77777777" w:rsidR="002E1B08" w:rsidRDefault="00000000">
            <w:pPr>
              <w:pStyle w:val="TableText"/>
            </w:pPr>
            <w:r>
              <w:tab/>
            </w:r>
            <w:r>
              <w:tab/>
            </w:r>
            <w:r>
              <w:tab/>
            </w:r>
            <w:r>
              <w:tab/>
              <w:t>@use</w:t>
            </w:r>
          </w:p>
        </w:tc>
        <w:tc>
          <w:tcPr>
            <w:tcW w:w="720" w:type="dxa"/>
          </w:tcPr>
          <w:p w14:paraId="3B48C4B9" w14:textId="77777777" w:rsidR="002E1B08" w:rsidRDefault="00000000">
            <w:pPr>
              <w:pStyle w:val="TableText"/>
            </w:pPr>
            <w:r>
              <w:t>0..1</w:t>
            </w:r>
          </w:p>
        </w:tc>
        <w:tc>
          <w:tcPr>
            <w:tcW w:w="1152" w:type="dxa"/>
          </w:tcPr>
          <w:p w14:paraId="71AFC0C0" w14:textId="77777777" w:rsidR="002E1B08" w:rsidRDefault="00000000">
            <w:pPr>
              <w:pStyle w:val="TableText"/>
            </w:pPr>
            <w:r>
              <w:t>SHOULD</w:t>
            </w:r>
          </w:p>
        </w:tc>
        <w:tc>
          <w:tcPr>
            <w:tcW w:w="864" w:type="dxa"/>
          </w:tcPr>
          <w:p w14:paraId="7E8273E4" w14:textId="77777777" w:rsidR="002E1B08" w:rsidRDefault="002E1B08">
            <w:pPr>
              <w:pStyle w:val="TableText"/>
            </w:pPr>
          </w:p>
        </w:tc>
        <w:tc>
          <w:tcPr>
            <w:tcW w:w="1104" w:type="dxa"/>
          </w:tcPr>
          <w:p w14:paraId="6DA4F2A1" w14:textId="77777777" w:rsidR="002E1B08" w:rsidRDefault="00000000">
            <w:pPr>
              <w:pStyle w:val="TableText"/>
            </w:pPr>
            <w:hyperlink w:anchor="C_4537-8000">
              <w:r>
                <w:rPr>
                  <w:rStyle w:val="HyperlinkText9pt"/>
                </w:rPr>
                <w:t>4537-8000</w:t>
              </w:r>
            </w:hyperlink>
          </w:p>
        </w:tc>
        <w:tc>
          <w:tcPr>
            <w:tcW w:w="2975" w:type="dxa"/>
          </w:tcPr>
          <w:p w14:paraId="6BFCED9E" w14:textId="77777777" w:rsidR="002E1B08" w:rsidRDefault="00000000">
            <w:pPr>
              <w:pStyle w:val="TableText"/>
            </w:pPr>
            <w:r>
              <w:t>urn:oid:2.16.840.1.113883.11.20.9.20 (Telecom Use (US Realm Header))</w:t>
            </w:r>
          </w:p>
        </w:tc>
      </w:tr>
      <w:tr w:rsidR="002E1B08" w14:paraId="5914F942" w14:textId="77777777">
        <w:trPr>
          <w:jc w:val="center"/>
        </w:trPr>
        <w:tc>
          <w:tcPr>
            <w:tcW w:w="3345" w:type="dxa"/>
          </w:tcPr>
          <w:p w14:paraId="3CC00137" w14:textId="77777777" w:rsidR="002E1B08" w:rsidRDefault="00000000">
            <w:pPr>
              <w:pStyle w:val="TableText"/>
            </w:pPr>
            <w:r>
              <w:tab/>
            </w:r>
            <w:r>
              <w:tab/>
            </w:r>
            <w:r>
              <w:tab/>
              <w:t>assignedPerson</w:t>
            </w:r>
          </w:p>
        </w:tc>
        <w:tc>
          <w:tcPr>
            <w:tcW w:w="720" w:type="dxa"/>
          </w:tcPr>
          <w:p w14:paraId="2CFB7426" w14:textId="77777777" w:rsidR="002E1B08" w:rsidRDefault="00000000">
            <w:pPr>
              <w:pStyle w:val="TableText"/>
            </w:pPr>
            <w:r>
              <w:t>1..1</w:t>
            </w:r>
          </w:p>
        </w:tc>
        <w:tc>
          <w:tcPr>
            <w:tcW w:w="1152" w:type="dxa"/>
          </w:tcPr>
          <w:p w14:paraId="45A38F20" w14:textId="77777777" w:rsidR="002E1B08" w:rsidRDefault="00000000">
            <w:pPr>
              <w:pStyle w:val="TableText"/>
            </w:pPr>
            <w:r>
              <w:t>SHALL</w:t>
            </w:r>
          </w:p>
        </w:tc>
        <w:tc>
          <w:tcPr>
            <w:tcW w:w="864" w:type="dxa"/>
          </w:tcPr>
          <w:p w14:paraId="2EB696BE" w14:textId="77777777" w:rsidR="002E1B08" w:rsidRDefault="002E1B08">
            <w:pPr>
              <w:pStyle w:val="TableText"/>
            </w:pPr>
          </w:p>
        </w:tc>
        <w:tc>
          <w:tcPr>
            <w:tcW w:w="1104" w:type="dxa"/>
          </w:tcPr>
          <w:p w14:paraId="2DC1C1E1" w14:textId="77777777" w:rsidR="002E1B08" w:rsidRDefault="00000000">
            <w:pPr>
              <w:pStyle w:val="TableText"/>
            </w:pPr>
            <w:hyperlink w:anchor="C_4537-5624">
              <w:r>
                <w:rPr>
                  <w:rStyle w:val="HyperlinkText9pt"/>
                </w:rPr>
                <w:t>4537-5624</w:t>
              </w:r>
            </w:hyperlink>
          </w:p>
        </w:tc>
        <w:tc>
          <w:tcPr>
            <w:tcW w:w="2975" w:type="dxa"/>
          </w:tcPr>
          <w:p w14:paraId="7D3799D2" w14:textId="77777777" w:rsidR="002E1B08" w:rsidRDefault="002E1B08">
            <w:pPr>
              <w:pStyle w:val="TableText"/>
            </w:pPr>
          </w:p>
        </w:tc>
      </w:tr>
      <w:tr w:rsidR="002E1B08" w14:paraId="6719C5CE" w14:textId="77777777">
        <w:trPr>
          <w:jc w:val="center"/>
        </w:trPr>
        <w:tc>
          <w:tcPr>
            <w:tcW w:w="3345" w:type="dxa"/>
          </w:tcPr>
          <w:p w14:paraId="14AB4F71" w14:textId="77777777" w:rsidR="002E1B08" w:rsidRDefault="00000000">
            <w:pPr>
              <w:pStyle w:val="TableText"/>
            </w:pPr>
            <w:r>
              <w:tab/>
            </w:r>
            <w:r>
              <w:tab/>
            </w:r>
            <w:r>
              <w:tab/>
            </w:r>
            <w:r>
              <w:tab/>
              <w:t>name</w:t>
            </w:r>
          </w:p>
        </w:tc>
        <w:tc>
          <w:tcPr>
            <w:tcW w:w="720" w:type="dxa"/>
          </w:tcPr>
          <w:p w14:paraId="0B135C33" w14:textId="77777777" w:rsidR="002E1B08" w:rsidRDefault="00000000">
            <w:pPr>
              <w:pStyle w:val="TableText"/>
            </w:pPr>
            <w:r>
              <w:t>1..*</w:t>
            </w:r>
          </w:p>
        </w:tc>
        <w:tc>
          <w:tcPr>
            <w:tcW w:w="1152" w:type="dxa"/>
          </w:tcPr>
          <w:p w14:paraId="00C4C236" w14:textId="77777777" w:rsidR="002E1B08" w:rsidRDefault="00000000">
            <w:pPr>
              <w:pStyle w:val="TableText"/>
            </w:pPr>
            <w:r>
              <w:t>SHALL</w:t>
            </w:r>
          </w:p>
        </w:tc>
        <w:tc>
          <w:tcPr>
            <w:tcW w:w="864" w:type="dxa"/>
          </w:tcPr>
          <w:p w14:paraId="175B2F24" w14:textId="77777777" w:rsidR="002E1B08" w:rsidRDefault="002E1B08">
            <w:pPr>
              <w:pStyle w:val="TableText"/>
            </w:pPr>
          </w:p>
        </w:tc>
        <w:tc>
          <w:tcPr>
            <w:tcW w:w="1104" w:type="dxa"/>
          </w:tcPr>
          <w:p w14:paraId="202C4149" w14:textId="77777777" w:rsidR="002E1B08" w:rsidRDefault="00000000">
            <w:pPr>
              <w:pStyle w:val="TableText"/>
            </w:pPr>
            <w:hyperlink w:anchor="C_4537-5625">
              <w:r>
                <w:rPr>
                  <w:rStyle w:val="HyperlinkText9pt"/>
                </w:rPr>
                <w:t>4537-5625</w:t>
              </w:r>
            </w:hyperlink>
          </w:p>
        </w:tc>
        <w:tc>
          <w:tcPr>
            <w:tcW w:w="2975" w:type="dxa"/>
          </w:tcPr>
          <w:p w14:paraId="5CD15E41" w14:textId="77777777" w:rsidR="002E1B08" w:rsidRDefault="00000000">
            <w:pPr>
              <w:pStyle w:val="TableText"/>
            </w:pPr>
            <w:r>
              <w:t>US Realm Person Name (PN.US.FIELDED) (identifier: urn:oid:2.16.840.1.113883.10.20.22.5.1.1</w:t>
            </w:r>
          </w:p>
        </w:tc>
      </w:tr>
      <w:tr w:rsidR="002E1B08" w14:paraId="3240BF5F" w14:textId="77777777">
        <w:trPr>
          <w:jc w:val="center"/>
        </w:trPr>
        <w:tc>
          <w:tcPr>
            <w:tcW w:w="3345" w:type="dxa"/>
          </w:tcPr>
          <w:p w14:paraId="62C65E6E" w14:textId="77777777" w:rsidR="002E1B08" w:rsidRDefault="00000000">
            <w:pPr>
              <w:pStyle w:val="TableText"/>
            </w:pPr>
            <w:r>
              <w:tab/>
              <w:t>participant</w:t>
            </w:r>
          </w:p>
        </w:tc>
        <w:tc>
          <w:tcPr>
            <w:tcW w:w="720" w:type="dxa"/>
          </w:tcPr>
          <w:p w14:paraId="6F217FB2" w14:textId="77777777" w:rsidR="002E1B08" w:rsidRDefault="00000000">
            <w:pPr>
              <w:pStyle w:val="TableText"/>
            </w:pPr>
            <w:r>
              <w:t>0..*</w:t>
            </w:r>
          </w:p>
        </w:tc>
        <w:tc>
          <w:tcPr>
            <w:tcW w:w="1152" w:type="dxa"/>
          </w:tcPr>
          <w:p w14:paraId="732CB26B" w14:textId="77777777" w:rsidR="002E1B08" w:rsidRDefault="00000000">
            <w:pPr>
              <w:pStyle w:val="TableText"/>
            </w:pPr>
            <w:r>
              <w:t>MAY</w:t>
            </w:r>
          </w:p>
        </w:tc>
        <w:tc>
          <w:tcPr>
            <w:tcW w:w="864" w:type="dxa"/>
          </w:tcPr>
          <w:p w14:paraId="14C59C4C" w14:textId="77777777" w:rsidR="002E1B08" w:rsidRDefault="002E1B08">
            <w:pPr>
              <w:pStyle w:val="TableText"/>
            </w:pPr>
          </w:p>
        </w:tc>
        <w:tc>
          <w:tcPr>
            <w:tcW w:w="1104" w:type="dxa"/>
          </w:tcPr>
          <w:p w14:paraId="7C09D8F6" w14:textId="77777777" w:rsidR="002E1B08" w:rsidRDefault="00000000">
            <w:pPr>
              <w:pStyle w:val="TableText"/>
            </w:pPr>
            <w:hyperlink w:anchor="C_4537-10003">
              <w:r>
                <w:rPr>
                  <w:rStyle w:val="HyperlinkText9pt"/>
                </w:rPr>
                <w:t>4537-10003</w:t>
              </w:r>
            </w:hyperlink>
          </w:p>
        </w:tc>
        <w:tc>
          <w:tcPr>
            <w:tcW w:w="2975" w:type="dxa"/>
          </w:tcPr>
          <w:p w14:paraId="20D54EE7" w14:textId="77777777" w:rsidR="002E1B08" w:rsidRDefault="002E1B08">
            <w:pPr>
              <w:pStyle w:val="TableText"/>
            </w:pPr>
          </w:p>
        </w:tc>
      </w:tr>
      <w:tr w:rsidR="002E1B08" w14:paraId="269F1274" w14:textId="77777777">
        <w:trPr>
          <w:jc w:val="center"/>
        </w:trPr>
        <w:tc>
          <w:tcPr>
            <w:tcW w:w="3345" w:type="dxa"/>
          </w:tcPr>
          <w:p w14:paraId="78FA75FA" w14:textId="77777777" w:rsidR="002E1B08" w:rsidRDefault="00000000">
            <w:pPr>
              <w:pStyle w:val="TableText"/>
            </w:pPr>
            <w:r>
              <w:tab/>
            </w:r>
            <w:r>
              <w:tab/>
              <w:t>time</w:t>
            </w:r>
          </w:p>
        </w:tc>
        <w:tc>
          <w:tcPr>
            <w:tcW w:w="720" w:type="dxa"/>
          </w:tcPr>
          <w:p w14:paraId="3B8CE930" w14:textId="77777777" w:rsidR="002E1B08" w:rsidRDefault="00000000">
            <w:pPr>
              <w:pStyle w:val="TableText"/>
            </w:pPr>
            <w:r>
              <w:t>0..1</w:t>
            </w:r>
          </w:p>
        </w:tc>
        <w:tc>
          <w:tcPr>
            <w:tcW w:w="1152" w:type="dxa"/>
          </w:tcPr>
          <w:p w14:paraId="27DAA989" w14:textId="77777777" w:rsidR="002E1B08" w:rsidRDefault="00000000">
            <w:pPr>
              <w:pStyle w:val="TableText"/>
            </w:pPr>
            <w:r>
              <w:t>MAY</w:t>
            </w:r>
          </w:p>
        </w:tc>
        <w:tc>
          <w:tcPr>
            <w:tcW w:w="864" w:type="dxa"/>
          </w:tcPr>
          <w:p w14:paraId="0AA6B11C" w14:textId="77777777" w:rsidR="002E1B08" w:rsidRDefault="002E1B08">
            <w:pPr>
              <w:pStyle w:val="TableText"/>
            </w:pPr>
          </w:p>
        </w:tc>
        <w:tc>
          <w:tcPr>
            <w:tcW w:w="1104" w:type="dxa"/>
          </w:tcPr>
          <w:p w14:paraId="37E52576" w14:textId="77777777" w:rsidR="002E1B08" w:rsidRDefault="00000000">
            <w:pPr>
              <w:pStyle w:val="TableText"/>
            </w:pPr>
            <w:hyperlink w:anchor="C_4537-10004">
              <w:r>
                <w:rPr>
                  <w:rStyle w:val="HyperlinkText9pt"/>
                </w:rPr>
                <w:t>4537-10004</w:t>
              </w:r>
            </w:hyperlink>
          </w:p>
        </w:tc>
        <w:tc>
          <w:tcPr>
            <w:tcW w:w="2975" w:type="dxa"/>
          </w:tcPr>
          <w:p w14:paraId="6CDAF2BC" w14:textId="77777777" w:rsidR="002E1B08" w:rsidRDefault="002E1B08">
            <w:pPr>
              <w:pStyle w:val="TableText"/>
            </w:pPr>
          </w:p>
        </w:tc>
      </w:tr>
      <w:tr w:rsidR="002E1B08" w14:paraId="02B4CC37" w14:textId="77777777">
        <w:trPr>
          <w:jc w:val="center"/>
        </w:trPr>
        <w:tc>
          <w:tcPr>
            <w:tcW w:w="3345" w:type="dxa"/>
          </w:tcPr>
          <w:p w14:paraId="3F93C53B" w14:textId="77777777" w:rsidR="002E1B08" w:rsidRDefault="00000000">
            <w:pPr>
              <w:pStyle w:val="TableText"/>
            </w:pPr>
            <w:r>
              <w:tab/>
              <w:t>participant</w:t>
            </w:r>
          </w:p>
        </w:tc>
        <w:tc>
          <w:tcPr>
            <w:tcW w:w="720" w:type="dxa"/>
          </w:tcPr>
          <w:p w14:paraId="23024127" w14:textId="77777777" w:rsidR="002E1B08" w:rsidRDefault="00000000">
            <w:pPr>
              <w:pStyle w:val="TableText"/>
            </w:pPr>
            <w:r>
              <w:t>0..*</w:t>
            </w:r>
          </w:p>
        </w:tc>
        <w:tc>
          <w:tcPr>
            <w:tcW w:w="1152" w:type="dxa"/>
          </w:tcPr>
          <w:p w14:paraId="288A2B0B" w14:textId="77777777" w:rsidR="002E1B08" w:rsidRDefault="00000000">
            <w:pPr>
              <w:pStyle w:val="TableText"/>
            </w:pPr>
            <w:r>
              <w:t>SHOULD</w:t>
            </w:r>
          </w:p>
        </w:tc>
        <w:tc>
          <w:tcPr>
            <w:tcW w:w="864" w:type="dxa"/>
          </w:tcPr>
          <w:p w14:paraId="57A20F79" w14:textId="77777777" w:rsidR="002E1B08" w:rsidRDefault="002E1B08">
            <w:pPr>
              <w:pStyle w:val="TableText"/>
            </w:pPr>
          </w:p>
        </w:tc>
        <w:tc>
          <w:tcPr>
            <w:tcW w:w="1104" w:type="dxa"/>
          </w:tcPr>
          <w:p w14:paraId="7F3883EC" w14:textId="77777777" w:rsidR="002E1B08" w:rsidRDefault="00000000">
            <w:pPr>
              <w:pStyle w:val="TableText"/>
            </w:pPr>
            <w:hyperlink w:anchor="C_4537-32994">
              <w:r>
                <w:rPr>
                  <w:rStyle w:val="HyperlinkText9pt"/>
                </w:rPr>
                <w:t>4537-32994</w:t>
              </w:r>
            </w:hyperlink>
          </w:p>
        </w:tc>
        <w:tc>
          <w:tcPr>
            <w:tcW w:w="2975" w:type="dxa"/>
          </w:tcPr>
          <w:p w14:paraId="3629F550" w14:textId="77777777" w:rsidR="002E1B08" w:rsidRDefault="00000000">
            <w:pPr>
              <w:pStyle w:val="TableText"/>
            </w:pPr>
            <w:hyperlink w:anchor="U_Related_Person_Relationship_and_Name_">
              <w:r>
                <w:rPr>
                  <w:rStyle w:val="HyperlinkText9pt"/>
                </w:rPr>
                <w:t>Related Person Relationship and Name Participant (identifier: urn:hl7ii:2.16.840.1.113883.10.20.22.5.8:2023-05-01</w:t>
              </w:r>
            </w:hyperlink>
          </w:p>
        </w:tc>
      </w:tr>
      <w:tr w:rsidR="002E1B08" w14:paraId="65C7E669" w14:textId="77777777">
        <w:trPr>
          <w:jc w:val="center"/>
        </w:trPr>
        <w:tc>
          <w:tcPr>
            <w:tcW w:w="3345" w:type="dxa"/>
          </w:tcPr>
          <w:p w14:paraId="6D0B1EC3" w14:textId="77777777" w:rsidR="002E1B08" w:rsidRDefault="00000000">
            <w:pPr>
              <w:pStyle w:val="TableText"/>
            </w:pPr>
            <w:r>
              <w:tab/>
              <w:t>inFulfillmentOf</w:t>
            </w:r>
          </w:p>
        </w:tc>
        <w:tc>
          <w:tcPr>
            <w:tcW w:w="720" w:type="dxa"/>
          </w:tcPr>
          <w:p w14:paraId="5EA8154D" w14:textId="77777777" w:rsidR="002E1B08" w:rsidRDefault="00000000">
            <w:pPr>
              <w:pStyle w:val="TableText"/>
            </w:pPr>
            <w:r>
              <w:t>0..*</w:t>
            </w:r>
          </w:p>
        </w:tc>
        <w:tc>
          <w:tcPr>
            <w:tcW w:w="1152" w:type="dxa"/>
          </w:tcPr>
          <w:p w14:paraId="7146227B" w14:textId="77777777" w:rsidR="002E1B08" w:rsidRDefault="00000000">
            <w:pPr>
              <w:pStyle w:val="TableText"/>
            </w:pPr>
            <w:r>
              <w:t>MAY</w:t>
            </w:r>
          </w:p>
        </w:tc>
        <w:tc>
          <w:tcPr>
            <w:tcW w:w="864" w:type="dxa"/>
          </w:tcPr>
          <w:p w14:paraId="2AA5BE06" w14:textId="77777777" w:rsidR="002E1B08" w:rsidRDefault="002E1B08">
            <w:pPr>
              <w:pStyle w:val="TableText"/>
            </w:pPr>
          </w:p>
        </w:tc>
        <w:tc>
          <w:tcPr>
            <w:tcW w:w="1104" w:type="dxa"/>
          </w:tcPr>
          <w:p w14:paraId="3377B10A" w14:textId="77777777" w:rsidR="002E1B08" w:rsidRDefault="00000000">
            <w:pPr>
              <w:pStyle w:val="TableText"/>
            </w:pPr>
            <w:hyperlink w:anchor="C_4537-9952">
              <w:r>
                <w:rPr>
                  <w:rStyle w:val="HyperlinkText9pt"/>
                </w:rPr>
                <w:t>4537-9952</w:t>
              </w:r>
            </w:hyperlink>
          </w:p>
        </w:tc>
        <w:tc>
          <w:tcPr>
            <w:tcW w:w="2975" w:type="dxa"/>
          </w:tcPr>
          <w:p w14:paraId="11CFA3B4" w14:textId="77777777" w:rsidR="002E1B08" w:rsidRDefault="002E1B08">
            <w:pPr>
              <w:pStyle w:val="TableText"/>
            </w:pPr>
          </w:p>
        </w:tc>
      </w:tr>
      <w:tr w:rsidR="002E1B08" w14:paraId="57BC5800" w14:textId="77777777">
        <w:trPr>
          <w:jc w:val="center"/>
        </w:trPr>
        <w:tc>
          <w:tcPr>
            <w:tcW w:w="3345" w:type="dxa"/>
          </w:tcPr>
          <w:p w14:paraId="40DF48EC" w14:textId="77777777" w:rsidR="002E1B08" w:rsidRDefault="00000000">
            <w:pPr>
              <w:pStyle w:val="TableText"/>
            </w:pPr>
            <w:r>
              <w:tab/>
            </w:r>
            <w:r>
              <w:tab/>
              <w:t>order</w:t>
            </w:r>
          </w:p>
        </w:tc>
        <w:tc>
          <w:tcPr>
            <w:tcW w:w="720" w:type="dxa"/>
          </w:tcPr>
          <w:p w14:paraId="50FD6C76" w14:textId="77777777" w:rsidR="002E1B08" w:rsidRDefault="00000000">
            <w:pPr>
              <w:pStyle w:val="TableText"/>
            </w:pPr>
            <w:r>
              <w:t>1..1</w:t>
            </w:r>
          </w:p>
        </w:tc>
        <w:tc>
          <w:tcPr>
            <w:tcW w:w="1152" w:type="dxa"/>
          </w:tcPr>
          <w:p w14:paraId="2536C5D5" w14:textId="77777777" w:rsidR="002E1B08" w:rsidRDefault="00000000">
            <w:pPr>
              <w:pStyle w:val="TableText"/>
            </w:pPr>
            <w:r>
              <w:t>SHALL</w:t>
            </w:r>
          </w:p>
        </w:tc>
        <w:tc>
          <w:tcPr>
            <w:tcW w:w="864" w:type="dxa"/>
          </w:tcPr>
          <w:p w14:paraId="4150437C" w14:textId="77777777" w:rsidR="002E1B08" w:rsidRDefault="002E1B08">
            <w:pPr>
              <w:pStyle w:val="TableText"/>
            </w:pPr>
          </w:p>
        </w:tc>
        <w:tc>
          <w:tcPr>
            <w:tcW w:w="1104" w:type="dxa"/>
          </w:tcPr>
          <w:p w14:paraId="3F39D459" w14:textId="77777777" w:rsidR="002E1B08" w:rsidRDefault="00000000">
            <w:pPr>
              <w:pStyle w:val="TableText"/>
            </w:pPr>
            <w:hyperlink w:anchor="C_4537-9953">
              <w:r>
                <w:rPr>
                  <w:rStyle w:val="HyperlinkText9pt"/>
                </w:rPr>
                <w:t>4537-9953</w:t>
              </w:r>
            </w:hyperlink>
          </w:p>
        </w:tc>
        <w:tc>
          <w:tcPr>
            <w:tcW w:w="2975" w:type="dxa"/>
          </w:tcPr>
          <w:p w14:paraId="28942E2E" w14:textId="77777777" w:rsidR="002E1B08" w:rsidRDefault="002E1B08">
            <w:pPr>
              <w:pStyle w:val="TableText"/>
            </w:pPr>
          </w:p>
        </w:tc>
      </w:tr>
      <w:tr w:rsidR="002E1B08" w14:paraId="5CD53479" w14:textId="77777777">
        <w:trPr>
          <w:jc w:val="center"/>
        </w:trPr>
        <w:tc>
          <w:tcPr>
            <w:tcW w:w="3345" w:type="dxa"/>
          </w:tcPr>
          <w:p w14:paraId="6F88E82A" w14:textId="77777777" w:rsidR="002E1B08" w:rsidRDefault="00000000">
            <w:pPr>
              <w:pStyle w:val="TableText"/>
            </w:pPr>
            <w:r>
              <w:tab/>
            </w:r>
            <w:r>
              <w:tab/>
            </w:r>
            <w:r>
              <w:tab/>
              <w:t>id</w:t>
            </w:r>
          </w:p>
        </w:tc>
        <w:tc>
          <w:tcPr>
            <w:tcW w:w="720" w:type="dxa"/>
          </w:tcPr>
          <w:p w14:paraId="723F903C" w14:textId="77777777" w:rsidR="002E1B08" w:rsidRDefault="00000000">
            <w:pPr>
              <w:pStyle w:val="TableText"/>
            </w:pPr>
            <w:r>
              <w:t>1..*</w:t>
            </w:r>
          </w:p>
        </w:tc>
        <w:tc>
          <w:tcPr>
            <w:tcW w:w="1152" w:type="dxa"/>
          </w:tcPr>
          <w:p w14:paraId="0B8D4D1B" w14:textId="77777777" w:rsidR="002E1B08" w:rsidRDefault="00000000">
            <w:pPr>
              <w:pStyle w:val="TableText"/>
            </w:pPr>
            <w:r>
              <w:t>SHALL</w:t>
            </w:r>
          </w:p>
        </w:tc>
        <w:tc>
          <w:tcPr>
            <w:tcW w:w="864" w:type="dxa"/>
          </w:tcPr>
          <w:p w14:paraId="46D3A94C" w14:textId="77777777" w:rsidR="002E1B08" w:rsidRDefault="002E1B08">
            <w:pPr>
              <w:pStyle w:val="TableText"/>
            </w:pPr>
          </w:p>
        </w:tc>
        <w:tc>
          <w:tcPr>
            <w:tcW w:w="1104" w:type="dxa"/>
          </w:tcPr>
          <w:p w14:paraId="4112B40F" w14:textId="77777777" w:rsidR="002E1B08" w:rsidRDefault="00000000">
            <w:pPr>
              <w:pStyle w:val="TableText"/>
            </w:pPr>
            <w:hyperlink w:anchor="C_4537-9954">
              <w:r>
                <w:rPr>
                  <w:rStyle w:val="HyperlinkText9pt"/>
                </w:rPr>
                <w:t>4537-9954</w:t>
              </w:r>
            </w:hyperlink>
          </w:p>
        </w:tc>
        <w:tc>
          <w:tcPr>
            <w:tcW w:w="2975" w:type="dxa"/>
          </w:tcPr>
          <w:p w14:paraId="05926910" w14:textId="77777777" w:rsidR="002E1B08" w:rsidRDefault="002E1B08">
            <w:pPr>
              <w:pStyle w:val="TableText"/>
            </w:pPr>
          </w:p>
        </w:tc>
      </w:tr>
      <w:tr w:rsidR="002E1B08" w14:paraId="68E35149" w14:textId="77777777">
        <w:trPr>
          <w:jc w:val="center"/>
        </w:trPr>
        <w:tc>
          <w:tcPr>
            <w:tcW w:w="3345" w:type="dxa"/>
          </w:tcPr>
          <w:p w14:paraId="7A4ADF7E" w14:textId="77777777" w:rsidR="002E1B08" w:rsidRDefault="00000000">
            <w:pPr>
              <w:pStyle w:val="TableText"/>
            </w:pPr>
            <w:r>
              <w:tab/>
              <w:t>documentationOf</w:t>
            </w:r>
          </w:p>
        </w:tc>
        <w:tc>
          <w:tcPr>
            <w:tcW w:w="720" w:type="dxa"/>
          </w:tcPr>
          <w:p w14:paraId="256CE74D" w14:textId="77777777" w:rsidR="002E1B08" w:rsidRDefault="00000000">
            <w:pPr>
              <w:pStyle w:val="TableText"/>
            </w:pPr>
            <w:r>
              <w:t>0..*</w:t>
            </w:r>
          </w:p>
        </w:tc>
        <w:tc>
          <w:tcPr>
            <w:tcW w:w="1152" w:type="dxa"/>
          </w:tcPr>
          <w:p w14:paraId="5DF238A2" w14:textId="77777777" w:rsidR="002E1B08" w:rsidRDefault="00000000">
            <w:pPr>
              <w:pStyle w:val="TableText"/>
            </w:pPr>
            <w:r>
              <w:t>MAY</w:t>
            </w:r>
          </w:p>
        </w:tc>
        <w:tc>
          <w:tcPr>
            <w:tcW w:w="864" w:type="dxa"/>
          </w:tcPr>
          <w:p w14:paraId="30737984" w14:textId="77777777" w:rsidR="002E1B08" w:rsidRDefault="002E1B08">
            <w:pPr>
              <w:pStyle w:val="TableText"/>
            </w:pPr>
          </w:p>
        </w:tc>
        <w:tc>
          <w:tcPr>
            <w:tcW w:w="1104" w:type="dxa"/>
          </w:tcPr>
          <w:p w14:paraId="59098E8D" w14:textId="77777777" w:rsidR="002E1B08" w:rsidRDefault="00000000">
            <w:pPr>
              <w:pStyle w:val="TableText"/>
            </w:pPr>
            <w:hyperlink w:anchor="C_4537-14835">
              <w:r>
                <w:rPr>
                  <w:rStyle w:val="HyperlinkText9pt"/>
                </w:rPr>
                <w:t>4537-14835</w:t>
              </w:r>
            </w:hyperlink>
          </w:p>
        </w:tc>
        <w:tc>
          <w:tcPr>
            <w:tcW w:w="2975" w:type="dxa"/>
          </w:tcPr>
          <w:p w14:paraId="5EAE89A4" w14:textId="77777777" w:rsidR="002E1B08" w:rsidRDefault="002E1B08">
            <w:pPr>
              <w:pStyle w:val="TableText"/>
            </w:pPr>
          </w:p>
        </w:tc>
      </w:tr>
      <w:tr w:rsidR="002E1B08" w14:paraId="3D7D78DF" w14:textId="77777777">
        <w:trPr>
          <w:jc w:val="center"/>
        </w:trPr>
        <w:tc>
          <w:tcPr>
            <w:tcW w:w="3345" w:type="dxa"/>
          </w:tcPr>
          <w:p w14:paraId="73B24F42" w14:textId="77777777" w:rsidR="002E1B08" w:rsidRDefault="00000000">
            <w:pPr>
              <w:pStyle w:val="TableText"/>
            </w:pPr>
            <w:r>
              <w:tab/>
            </w:r>
            <w:r>
              <w:tab/>
              <w:t>serviceEvent</w:t>
            </w:r>
          </w:p>
        </w:tc>
        <w:tc>
          <w:tcPr>
            <w:tcW w:w="720" w:type="dxa"/>
          </w:tcPr>
          <w:p w14:paraId="1A978CD7" w14:textId="77777777" w:rsidR="002E1B08" w:rsidRDefault="00000000">
            <w:pPr>
              <w:pStyle w:val="TableText"/>
            </w:pPr>
            <w:r>
              <w:t>1..1</w:t>
            </w:r>
          </w:p>
        </w:tc>
        <w:tc>
          <w:tcPr>
            <w:tcW w:w="1152" w:type="dxa"/>
          </w:tcPr>
          <w:p w14:paraId="4302E34E" w14:textId="77777777" w:rsidR="002E1B08" w:rsidRDefault="00000000">
            <w:pPr>
              <w:pStyle w:val="TableText"/>
            </w:pPr>
            <w:r>
              <w:t>SHALL</w:t>
            </w:r>
          </w:p>
        </w:tc>
        <w:tc>
          <w:tcPr>
            <w:tcW w:w="864" w:type="dxa"/>
          </w:tcPr>
          <w:p w14:paraId="60D700F3" w14:textId="77777777" w:rsidR="002E1B08" w:rsidRDefault="002E1B08">
            <w:pPr>
              <w:pStyle w:val="TableText"/>
            </w:pPr>
          </w:p>
        </w:tc>
        <w:tc>
          <w:tcPr>
            <w:tcW w:w="1104" w:type="dxa"/>
          </w:tcPr>
          <w:p w14:paraId="334C4D69" w14:textId="77777777" w:rsidR="002E1B08" w:rsidRDefault="00000000">
            <w:pPr>
              <w:pStyle w:val="TableText"/>
            </w:pPr>
            <w:hyperlink w:anchor="C_4537-14836">
              <w:r>
                <w:rPr>
                  <w:rStyle w:val="HyperlinkText9pt"/>
                </w:rPr>
                <w:t>4537-14836</w:t>
              </w:r>
            </w:hyperlink>
          </w:p>
        </w:tc>
        <w:tc>
          <w:tcPr>
            <w:tcW w:w="2975" w:type="dxa"/>
          </w:tcPr>
          <w:p w14:paraId="11427489" w14:textId="77777777" w:rsidR="002E1B08" w:rsidRDefault="002E1B08">
            <w:pPr>
              <w:pStyle w:val="TableText"/>
            </w:pPr>
          </w:p>
        </w:tc>
      </w:tr>
      <w:tr w:rsidR="002E1B08" w14:paraId="130E7247" w14:textId="77777777">
        <w:trPr>
          <w:jc w:val="center"/>
        </w:trPr>
        <w:tc>
          <w:tcPr>
            <w:tcW w:w="3345" w:type="dxa"/>
          </w:tcPr>
          <w:p w14:paraId="1192D955" w14:textId="77777777" w:rsidR="002E1B08" w:rsidRDefault="00000000">
            <w:pPr>
              <w:pStyle w:val="TableText"/>
            </w:pPr>
            <w:r>
              <w:tab/>
            </w:r>
            <w:r>
              <w:tab/>
            </w:r>
            <w:r>
              <w:tab/>
              <w:t>effectiveTime</w:t>
            </w:r>
          </w:p>
        </w:tc>
        <w:tc>
          <w:tcPr>
            <w:tcW w:w="720" w:type="dxa"/>
          </w:tcPr>
          <w:p w14:paraId="49A84EF2" w14:textId="77777777" w:rsidR="002E1B08" w:rsidRDefault="00000000">
            <w:pPr>
              <w:pStyle w:val="TableText"/>
            </w:pPr>
            <w:r>
              <w:t>1..1</w:t>
            </w:r>
          </w:p>
        </w:tc>
        <w:tc>
          <w:tcPr>
            <w:tcW w:w="1152" w:type="dxa"/>
          </w:tcPr>
          <w:p w14:paraId="58E9752D" w14:textId="77777777" w:rsidR="002E1B08" w:rsidRDefault="00000000">
            <w:pPr>
              <w:pStyle w:val="TableText"/>
            </w:pPr>
            <w:r>
              <w:t>SHALL</w:t>
            </w:r>
          </w:p>
        </w:tc>
        <w:tc>
          <w:tcPr>
            <w:tcW w:w="864" w:type="dxa"/>
          </w:tcPr>
          <w:p w14:paraId="0F412255" w14:textId="77777777" w:rsidR="002E1B08" w:rsidRDefault="002E1B08">
            <w:pPr>
              <w:pStyle w:val="TableText"/>
            </w:pPr>
          </w:p>
        </w:tc>
        <w:tc>
          <w:tcPr>
            <w:tcW w:w="1104" w:type="dxa"/>
          </w:tcPr>
          <w:p w14:paraId="50CEC855" w14:textId="77777777" w:rsidR="002E1B08" w:rsidRDefault="00000000">
            <w:pPr>
              <w:pStyle w:val="TableText"/>
            </w:pPr>
            <w:hyperlink w:anchor="C_4537-14837">
              <w:r>
                <w:rPr>
                  <w:rStyle w:val="HyperlinkText9pt"/>
                </w:rPr>
                <w:t>4537-14837</w:t>
              </w:r>
            </w:hyperlink>
          </w:p>
        </w:tc>
        <w:tc>
          <w:tcPr>
            <w:tcW w:w="2975" w:type="dxa"/>
          </w:tcPr>
          <w:p w14:paraId="27E83A39" w14:textId="77777777" w:rsidR="002E1B08" w:rsidRDefault="002E1B08">
            <w:pPr>
              <w:pStyle w:val="TableText"/>
            </w:pPr>
          </w:p>
        </w:tc>
      </w:tr>
      <w:tr w:rsidR="002E1B08" w14:paraId="5C379A46" w14:textId="77777777">
        <w:trPr>
          <w:jc w:val="center"/>
        </w:trPr>
        <w:tc>
          <w:tcPr>
            <w:tcW w:w="3345" w:type="dxa"/>
          </w:tcPr>
          <w:p w14:paraId="2C42D1E8" w14:textId="77777777" w:rsidR="002E1B08" w:rsidRDefault="00000000">
            <w:pPr>
              <w:pStyle w:val="TableText"/>
            </w:pPr>
            <w:r>
              <w:tab/>
            </w:r>
            <w:r>
              <w:tab/>
            </w:r>
            <w:r>
              <w:tab/>
            </w:r>
            <w:r>
              <w:tab/>
              <w:t>low</w:t>
            </w:r>
          </w:p>
        </w:tc>
        <w:tc>
          <w:tcPr>
            <w:tcW w:w="720" w:type="dxa"/>
          </w:tcPr>
          <w:p w14:paraId="1A7B6908" w14:textId="77777777" w:rsidR="002E1B08" w:rsidRDefault="00000000">
            <w:pPr>
              <w:pStyle w:val="TableText"/>
            </w:pPr>
            <w:r>
              <w:t>1..1</w:t>
            </w:r>
          </w:p>
        </w:tc>
        <w:tc>
          <w:tcPr>
            <w:tcW w:w="1152" w:type="dxa"/>
          </w:tcPr>
          <w:p w14:paraId="0B7910C8" w14:textId="77777777" w:rsidR="002E1B08" w:rsidRDefault="00000000">
            <w:pPr>
              <w:pStyle w:val="TableText"/>
            </w:pPr>
            <w:r>
              <w:t>SHALL</w:t>
            </w:r>
          </w:p>
        </w:tc>
        <w:tc>
          <w:tcPr>
            <w:tcW w:w="864" w:type="dxa"/>
          </w:tcPr>
          <w:p w14:paraId="3E8576F6" w14:textId="77777777" w:rsidR="002E1B08" w:rsidRDefault="002E1B08">
            <w:pPr>
              <w:pStyle w:val="TableText"/>
            </w:pPr>
          </w:p>
        </w:tc>
        <w:tc>
          <w:tcPr>
            <w:tcW w:w="1104" w:type="dxa"/>
          </w:tcPr>
          <w:p w14:paraId="21319EF3" w14:textId="77777777" w:rsidR="002E1B08" w:rsidRDefault="00000000">
            <w:pPr>
              <w:pStyle w:val="TableText"/>
            </w:pPr>
            <w:hyperlink w:anchor="C_4537-14838">
              <w:r>
                <w:rPr>
                  <w:rStyle w:val="HyperlinkText9pt"/>
                </w:rPr>
                <w:t>4537-14838</w:t>
              </w:r>
            </w:hyperlink>
          </w:p>
        </w:tc>
        <w:tc>
          <w:tcPr>
            <w:tcW w:w="2975" w:type="dxa"/>
          </w:tcPr>
          <w:p w14:paraId="07AB931E" w14:textId="77777777" w:rsidR="002E1B08" w:rsidRDefault="002E1B08">
            <w:pPr>
              <w:pStyle w:val="TableText"/>
            </w:pPr>
          </w:p>
        </w:tc>
      </w:tr>
      <w:tr w:rsidR="002E1B08" w14:paraId="27963D1A" w14:textId="77777777">
        <w:trPr>
          <w:jc w:val="center"/>
        </w:trPr>
        <w:tc>
          <w:tcPr>
            <w:tcW w:w="3345" w:type="dxa"/>
          </w:tcPr>
          <w:p w14:paraId="5C2647FE" w14:textId="77777777" w:rsidR="002E1B08" w:rsidRDefault="00000000">
            <w:pPr>
              <w:pStyle w:val="TableText"/>
            </w:pPr>
            <w:r>
              <w:tab/>
            </w:r>
            <w:r>
              <w:tab/>
            </w:r>
            <w:r>
              <w:tab/>
              <w:t>performer</w:t>
            </w:r>
          </w:p>
        </w:tc>
        <w:tc>
          <w:tcPr>
            <w:tcW w:w="720" w:type="dxa"/>
          </w:tcPr>
          <w:p w14:paraId="43A4CFF0" w14:textId="77777777" w:rsidR="002E1B08" w:rsidRDefault="00000000">
            <w:pPr>
              <w:pStyle w:val="TableText"/>
            </w:pPr>
            <w:r>
              <w:t>0..*</w:t>
            </w:r>
          </w:p>
        </w:tc>
        <w:tc>
          <w:tcPr>
            <w:tcW w:w="1152" w:type="dxa"/>
          </w:tcPr>
          <w:p w14:paraId="24C9FCE9" w14:textId="77777777" w:rsidR="002E1B08" w:rsidRDefault="00000000">
            <w:pPr>
              <w:pStyle w:val="TableText"/>
            </w:pPr>
            <w:r>
              <w:t>SHOULD</w:t>
            </w:r>
          </w:p>
        </w:tc>
        <w:tc>
          <w:tcPr>
            <w:tcW w:w="864" w:type="dxa"/>
          </w:tcPr>
          <w:p w14:paraId="73F83E7F" w14:textId="77777777" w:rsidR="002E1B08" w:rsidRDefault="002E1B08">
            <w:pPr>
              <w:pStyle w:val="TableText"/>
            </w:pPr>
          </w:p>
        </w:tc>
        <w:tc>
          <w:tcPr>
            <w:tcW w:w="1104" w:type="dxa"/>
          </w:tcPr>
          <w:p w14:paraId="158295C3" w14:textId="77777777" w:rsidR="002E1B08" w:rsidRDefault="00000000">
            <w:pPr>
              <w:pStyle w:val="TableText"/>
            </w:pPr>
            <w:hyperlink w:anchor="C_4537-14839">
              <w:r>
                <w:rPr>
                  <w:rStyle w:val="HyperlinkText9pt"/>
                </w:rPr>
                <w:t>4537-14839</w:t>
              </w:r>
            </w:hyperlink>
          </w:p>
        </w:tc>
        <w:tc>
          <w:tcPr>
            <w:tcW w:w="2975" w:type="dxa"/>
          </w:tcPr>
          <w:p w14:paraId="4DB804A0" w14:textId="77777777" w:rsidR="002E1B08" w:rsidRDefault="002E1B08">
            <w:pPr>
              <w:pStyle w:val="TableText"/>
            </w:pPr>
          </w:p>
        </w:tc>
      </w:tr>
      <w:tr w:rsidR="002E1B08" w14:paraId="0364AC19" w14:textId="77777777">
        <w:trPr>
          <w:jc w:val="center"/>
        </w:trPr>
        <w:tc>
          <w:tcPr>
            <w:tcW w:w="3345" w:type="dxa"/>
          </w:tcPr>
          <w:p w14:paraId="49B2D327" w14:textId="77777777" w:rsidR="002E1B08" w:rsidRDefault="00000000">
            <w:pPr>
              <w:pStyle w:val="TableText"/>
            </w:pPr>
            <w:r>
              <w:lastRenderedPageBreak/>
              <w:tab/>
            </w:r>
            <w:r>
              <w:tab/>
            </w:r>
            <w:r>
              <w:tab/>
            </w:r>
            <w:r>
              <w:tab/>
              <w:t>@typeCode</w:t>
            </w:r>
          </w:p>
        </w:tc>
        <w:tc>
          <w:tcPr>
            <w:tcW w:w="720" w:type="dxa"/>
          </w:tcPr>
          <w:p w14:paraId="6C5B6EA9" w14:textId="77777777" w:rsidR="002E1B08" w:rsidRDefault="00000000">
            <w:pPr>
              <w:pStyle w:val="TableText"/>
            </w:pPr>
            <w:r>
              <w:t>1..1</w:t>
            </w:r>
          </w:p>
        </w:tc>
        <w:tc>
          <w:tcPr>
            <w:tcW w:w="1152" w:type="dxa"/>
          </w:tcPr>
          <w:p w14:paraId="0AB12E07" w14:textId="77777777" w:rsidR="002E1B08" w:rsidRDefault="00000000">
            <w:pPr>
              <w:pStyle w:val="TableText"/>
            </w:pPr>
            <w:r>
              <w:t>SHALL</w:t>
            </w:r>
          </w:p>
        </w:tc>
        <w:tc>
          <w:tcPr>
            <w:tcW w:w="864" w:type="dxa"/>
          </w:tcPr>
          <w:p w14:paraId="4A3F73EC" w14:textId="77777777" w:rsidR="002E1B08" w:rsidRDefault="002E1B08">
            <w:pPr>
              <w:pStyle w:val="TableText"/>
            </w:pPr>
          </w:p>
        </w:tc>
        <w:tc>
          <w:tcPr>
            <w:tcW w:w="1104" w:type="dxa"/>
          </w:tcPr>
          <w:p w14:paraId="7F4EF31B" w14:textId="77777777" w:rsidR="002E1B08" w:rsidRDefault="00000000">
            <w:pPr>
              <w:pStyle w:val="TableText"/>
            </w:pPr>
            <w:hyperlink w:anchor="C_4537-14840">
              <w:r>
                <w:rPr>
                  <w:rStyle w:val="HyperlinkText9pt"/>
                </w:rPr>
                <w:t>4537-14840</w:t>
              </w:r>
            </w:hyperlink>
          </w:p>
        </w:tc>
        <w:tc>
          <w:tcPr>
            <w:tcW w:w="2975" w:type="dxa"/>
          </w:tcPr>
          <w:p w14:paraId="12D152DD" w14:textId="77777777" w:rsidR="002E1B08" w:rsidRDefault="00000000">
            <w:pPr>
              <w:pStyle w:val="TableText"/>
            </w:pPr>
            <w:r>
              <w:t>urn:oid:2.16.840.1.113883.1.11.19601 (x_ServiceEventPerformer)</w:t>
            </w:r>
          </w:p>
        </w:tc>
      </w:tr>
      <w:tr w:rsidR="002E1B08" w14:paraId="351B62B7" w14:textId="77777777">
        <w:trPr>
          <w:jc w:val="center"/>
        </w:trPr>
        <w:tc>
          <w:tcPr>
            <w:tcW w:w="3345" w:type="dxa"/>
          </w:tcPr>
          <w:p w14:paraId="482AFD52" w14:textId="77777777" w:rsidR="002E1B08" w:rsidRDefault="00000000">
            <w:pPr>
              <w:pStyle w:val="TableText"/>
            </w:pPr>
            <w:r>
              <w:tab/>
            </w:r>
            <w:r>
              <w:tab/>
            </w:r>
            <w:r>
              <w:tab/>
            </w:r>
            <w:r>
              <w:tab/>
              <w:t>functionCode</w:t>
            </w:r>
          </w:p>
        </w:tc>
        <w:tc>
          <w:tcPr>
            <w:tcW w:w="720" w:type="dxa"/>
          </w:tcPr>
          <w:p w14:paraId="3444FC25" w14:textId="77777777" w:rsidR="002E1B08" w:rsidRDefault="00000000">
            <w:pPr>
              <w:pStyle w:val="TableText"/>
            </w:pPr>
            <w:r>
              <w:t>0..1</w:t>
            </w:r>
          </w:p>
        </w:tc>
        <w:tc>
          <w:tcPr>
            <w:tcW w:w="1152" w:type="dxa"/>
          </w:tcPr>
          <w:p w14:paraId="5589EA9C" w14:textId="77777777" w:rsidR="002E1B08" w:rsidRDefault="00000000">
            <w:pPr>
              <w:pStyle w:val="TableText"/>
            </w:pPr>
            <w:r>
              <w:t>MAY</w:t>
            </w:r>
          </w:p>
        </w:tc>
        <w:tc>
          <w:tcPr>
            <w:tcW w:w="864" w:type="dxa"/>
          </w:tcPr>
          <w:p w14:paraId="26FA5457" w14:textId="77777777" w:rsidR="002E1B08" w:rsidRDefault="002E1B08">
            <w:pPr>
              <w:pStyle w:val="TableText"/>
            </w:pPr>
          </w:p>
        </w:tc>
        <w:tc>
          <w:tcPr>
            <w:tcW w:w="1104" w:type="dxa"/>
          </w:tcPr>
          <w:p w14:paraId="6C825622" w14:textId="77777777" w:rsidR="002E1B08" w:rsidRDefault="00000000">
            <w:pPr>
              <w:pStyle w:val="TableText"/>
            </w:pPr>
            <w:hyperlink w:anchor="C_4537-16818">
              <w:r>
                <w:rPr>
                  <w:rStyle w:val="HyperlinkText9pt"/>
                </w:rPr>
                <w:t>4537-16818</w:t>
              </w:r>
            </w:hyperlink>
          </w:p>
        </w:tc>
        <w:tc>
          <w:tcPr>
            <w:tcW w:w="2975" w:type="dxa"/>
          </w:tcPr>
          <w:p w14:paraId="5F2F4FF5" w14:textId="77777777" w:rsidR="002E1B08" w:rsidRDefault="002E1B08">
            <w:pPr>
              <w:pStyle w:val="TableText"/>
            </w:pPr>
          </w:p>
        </w:tc>
      </w:tr>
      <w:tr w:rsidR="002E1B08" w14:paraId="7A43DA16" w14:textId="77777777">
        <w:trPr>
          <w:jc w:val="center"/>
        </w:trPr>
        <w:tc>
          <w:tcPr>
            <w:tcW w:w="3345" w:type="dxa"/>
          </w:tcPr>
          <w:p w14:paraId="76A6D1DB" w14:textId="77777777" w:rsidR="002E1B08" w:rsidRDefault="00000000">
            <w:pPr>
              <w:pStyle w:val="TableText"/>
            </w:pPr>
            <w:r>
              <w:tab/>
            </w:r>
            <w:r>
              <w:tab/>
            </w:r>
            <w:r>
              <w:tab/>
            </w:r>
            <w:r>
              <w:tab/>
            </w:r>
            <w:r>
              <w:tab/>
              <w:t>@code</w:t>
            </w:r>
          </w:p>
        </w:tc>
        <w:tc>
          <w:tcPr>
            <w:tcW w:w="720" w:type="dxa"/>
          </w:tcPr>
          <w:p w14:paraId="78CDB46B" w14:textId="77777777" w:rsidR="002E1B08" w:rsidRDefault="00000000">
            <w:pPr>
              <w:pStyle w:val="TableText"/>
            </w:pPr>
            <w:r>
              <w:t>0..1</w:t>
            </w:r>
          </w:p>
        </w:tc>
        <w:tc>
          <w:tcPr>
            <w:tcW w:w="1152" w:type="dxa"/>
          </w:tcPr>
          <w:p w14:paraId="068F6270" w14:textId="77777777" w:rsidR="002E1B08" w:rsidRDefault="00000000">
            <w:pPr>
              <w:pStyle w:val="TableText"/>
            </w:pPr>
            <w:r>
              <w:t>SHOULD</w:t>
            </w:r>
          </w:p>
        </w:tc>
        <w:tc>
          <w:tcPr>
            <w:tcW w:w="864" w:type="dxa"/>
          </w:tcPr>
          <w:p w14:paraId="45C01603" w14:textId="77777777" w:rsidR="002E1B08" w:rsidRDefault="002E1B08">
            <w:pPr>
              <w:pStyle w:val="TableText"/>
            </w:pPr>
          </w:p>
        </w:tc>
        <w:tc>
          <w:tcPr>
            <w:tcW w:w="1104" w:type="dxa"/>
          </w:tcPr>
          <w:p w14:paraId="75195B2F" w14:textId="77777777" w:rsidR="002E1B08" w:rsidRDefault="00000000">
            <w:pPr>
              <w:pStyle w:val="TableText"/>
            </w:pPr>
            <w:hyperlink w:anchor="C_4537-32889">
              <w:r>
                <w:rPr>
                  <w:rStyle w:val="HyperlinkText9pt"/>
                </w:rPr>
                <w:t>4537-32889</w:t>
              </w:r>
            </w:hyperlink>
          </w:p>
        </w:tc>
        <w:tc>
          <w:tcPr>
            <w:tcW w:w="2975" w:type="dxa"/>
          </w:tcPr>
          <w:p w14:paraId="68CC2211" w14:textId="77777777" w:rsidR="002E1B08" w:rsidRDefault="00000000">
            <w:pPr>
              <w:pStyle w:val="TableText"/>
            </w:pPr>
            <w:r>
              <w:t>urn:oid:2.16.840.1.113762.1.4.1099.30 (Care Team Member Function)</w:t>
            </w:r>
          </w:p>
        </w:tc>
      </w:tr>
      <w:tr w:rsidR="002E1B08" w14:paraId="09DBC0CA" w14:textId="77777777">
        <w:trPr>
          <w:jc w:val="center"/>
        </w:trPr>
        <w:tc>
          <w:tcPr>
            <w:tcW w:w="3345" w:type="dxa"/>
          </w:tcPr>
          <w:p w14:paraId="18127E1F" w14:textId="77777777" w:rsidR="002E1B08" w:rsidRDefault="00000000">
            <w:pPr>
              <w:pStyle w:val="TableText"/>
            </w:pPr>
            <w:r>
              <w:tab/>
            </w:r>
            <w:r>
              <w:tab/>
            </w:r>
            <w:r>
              <w:tab/>
            </w:r>
            <w:r>
              <w:tab/>
              <w:t>assignedEntity</w:t>
            </w:r>
          </w:p>
        </w:tc>
        <w:tc>
          <w:tcPr>
            <w:tcW w:w="720" w:type="dxa"/>
          </w:tcPr>
          <w:p w14:paraId="187D361E" w14:textId="77777777" w:rsidR="002E1B08" w:rsidRDefault="00000000">
            <w:pPr>
              <w:pStyle w:val="TableText"/>
            </w:pPr>
            <w:r>
              <w:t>1..1</w:t>
            </w:r>
          </w:p>
        </w:tc>
        <w:tc>
          <w:tcPr>
            <w:tcW w:w="1152" w:type="dxa"/>
          </w:tcPr>
          <w:p w14:paraId="1691E1FC" w14:textId="77777777" w:rsidR="002E1B08" w:rsidRDefault="00000000">
            <w:pPr>
              <w:pStyle w:val="TableText"/>
            </w:pPr>
            <w:r>
              <w:t>SHALL</w:t>
            </w:r>
          </w:p>
        </w:tc>
        <w:tc>
          <w:tcPr>
            <w:tcW w:w="864" w:type="dxa"/>
          </w:tcPr>
          <w:p w14:paraId="75974627" w14:textId="77777777" w:rsidR="002E1B08" w:rsidRDefault="002E1B08">
            <w:pPr>
              <w:pStyle w:val="TableText"/>
            </w:pPr>
          </w:p>
        </w:tc>
        <w:tc>
          <w:tcPr>
            <w:tcW w:w="1104" w:type="dxa"/>
          </w:tcPr>
          <w:p w14:paraId="476B3C8E" w14:textId="77777777" w:rsidR="002E1B08" w:rsidRDefault="00000000">
            <w:pPr>
              <w:pStyle w:val="TableText"/>
            </w:pPr>
            <w:hyperlink w:anchor="C_4537-14841">
              <w:r>
                <w:rPr>
                  <w:rStyle w:val="HyperlinkText9pt"/>
                </w:rPr>
                <w:t>4537-14841</w:t>
              </w:r>
            </w:hyperlink>
          </w:p>
        </w:tc>
        <w:tc>
          <w:tcPr>
            <w:tcW w:w="2975" w:type="dxa"/>
          </w:tcPr>
          <w:p w14:paraId="77FEED1F" w14:textId="77777777" w:rsidR="002E1B08" w:rsidRDefault="002E1B08">
            <w:pPr>
              <w:pStyle w:val="TableText"/>
            </w:pPr>
          </w:p>
        </w:tc>
      </w:tr>
      <w:tr w:rsidR="002E1B08" w14:paraId="504CF718" w14:textId="77777777">
        <w:trPr>
          <w:jc w:val="center"/>
        </w:trPr>
        <w:tc>
          <w:tcPr>
            <w:tcW w:w="3345" w:type="dxa"/>
          </w:tcPr>
          <w:p w14:paraId="4E7FC90B" w14:textId="77777777" w:rsidR="002E1B08" w:rsidRDefault="00000000">
            <w:pPr>
              <w:pStyle w:val="TableText"/>
            </w:pPr>
            <w:r>
              <w:tab/>
            </w:r>
            <w:r>
              <w:tab/>
            </w:r>
            <w:r>
              <w:tab/>
            </w:r>
            <w:r>
              <w:tab/>
            </w:r>
            <w:r>
              <w:tab/>
              <w:t>id</w:t>
            </w:r>
          </w:p>
        </w:tc>
        <w:tc>
          <w:tcPr>
            <w:tcW w:w="720" w:type="dxa"/>
          </w:tcPr>
          <w:p w14:paraId="175085AA" w14:textId="77777777" w:rsidR="002E1B08" w:rsidRDefault="00000000">
            <w:pPr>
              <w:pStyle w:val="TableText"/>
            </w:pPr>
            <w:r>
              <w:t>1..*</w:t>
            </w:r>
          </w:p>
        </w:tc>
        <w:tc>
          <w:tcPr>
            <w:tcW w:w="1152" w:type="dxa"/>
          </w:tcPr>
          <w:p w14:paraId="072475FF" w14:textId="77777777" w:rsidR="002E1B08" w:rsidRDefault="00000000">
            <w:pPr>
              <w:pStyle w:val="TableText"/>
            </w:pPr>
            <w:r>
              <w:t>SHALL</w:t>
            </w:r>
          </w:p>
        </w:tc>
        <w:tc>
          <w:tcPr>
            <w:tcW w:w="864" w:type="dxa"/>
          </w:tcPr>
          <w:p w14:paraId="1CCF63B2" w14:textId="77777777" w:rsidR="002E1B08" w:rsidRDefault="002E1B08">
            <w:pPr>
              <w:pStyle w:val="TableText"/>
            </w:pPr>
          </w:p>
        </w:tc>
        <w:tc>
          <w:tcPr>
            <w:tcW w:w="1104" w:type="dxa"/>
          </w:tcPr>
          <w:p w14:paraId="5B307602" w14:textId="77777777" w:rsidR="002E1B08" w:rsidRDefault="00000000">
            <w:pPr>
              <w:pStyle w:val="TableText"/>
            </w:pPr>
            <w:hyperlink w:anchor="C_4537-14846">
              <w:r>
                <w:rPr>
                  <w:rStyle w:val="HyperlinkText9pt"/>
                </w:rPr>
                <w:t>4537-14846</w:t>
              </w:r>
            </w:hyperlink>
          </w:p>
        </w:tc>
        <w:tc>
          <w:tcPr>
            <w:tcW w:w="2975" w:type="dxa"/>
          </w:tcPr>
          <w:p w14:paraId="6D2C1C77" w14:textId="77777777" w:rsidR="002E1B08" w:rsidRDefault="002E1B08">
            <w:pPr>
              <w:pStyle w:val="TableText"/>
            </w:pPr>
          </w:p>
        </w:tc>
      </w:tr>
      <w:tr w:rsidR="002E1B08" w14:paraId="36D41547" w14:textId="77777777">
        <w:trPr>
          <w:jc w:val="center"/>
        </w:trPr>
        <w:tc>
          <w:tcPr>
            <w:tcW w:w="3345" w:type="dxa"/>
          </w:tcPr>
          <w:p w14:paraId="33B022EB" w14:textId="77777777" w:rsidR="002E1B08" w:rsidRDefault="00000000">
            <w:pPr>
              <w:pStyle w:val="TableText"/>
            </w:pPr>
            <w:r>
              <w:tab/>
            </w:r>
            <w:r>
              <w:tab/>
            </w:r>
            <w:r>
              <w:tab/>
            </w:r>
            <w:r>
              <w:tab/>
            </w:r>
            <w:r>
              <w:tab/>
            </w:r>
            <w:r>
              <w:tab/>
              <w:t>@root</w:t>
            </w:r>
          </w:p>
        </w:tc>
        <w:tc>
          <w:tcPr>
            <w:tcW w:w="720" w:type="dxa"/>
          </w:tcPr>
          <w:p w14:paraId="07386AFD" w14:textId="77777777" w:rsidR="002E1B08" w:rsidRDefault="00000000">
            <w:pPr>
              <w:pStyle w:val="TableText"/>
            </w:pPr>
            <w:r>
              <w:t>0..1</w:t>
            </w:r>
          </w:p>
        </w:tc>
        <w:tc>
          <w:tcPr>
            <w:tcW w:w="1152" w:type="dxa"/>
          </w:tcPr>
          <w:p w14:paraId="1A6D28AE" w14:textId="77777777" w:rsidR="002E1B08" w:rsidRDefault="00000000">
            <w:pPr>
              <w:pStyle w:val="TableText"/>
            </w:pPr>
            <w:r>
              <w:t>SHOULD</w:t>
            </w:r>
          </w:p>
        </w:tc>
        <w:tc>
          <w:tcPr>
            <w:tcW w:w="864" w:type="dxa"/>
          </w:tcPr>
          <w:p w14:paraId="68BE5A99" w14:textId="77777777" w:rsidR="002E1B08" w:rsidRDefault="002E1B08">
            <w:pPr>
              <w:pStyle w:val="TableText"/>
            </w:pPr>
          </w:p>
        </w:tc>
        <w:tc>
          <w:tcPr>
            <w:tcW w:w="1104" w:type="dxa"/>
          </w:tcPr>
          <w:p w14:paraId="69A6930B" w14:textId="77777777" w:rsidR="002E1B08" w:rsidRDefault="00000000">
            <w:pPr>
              <w:pStyle w:val="TableText"/>
            </w:pPr>
            <w:hyperlink w:anchor="C_4537-14847">
              <w:r>
                <w:rPr>
                  <w:rStyle w:val="HyperlinkText9pt"/>
                </w:rPr>
                <w:t>4537-14847</w:t>
              </w:r>
            </w:hyperlink>
          </w:p>
        </w:tc>
        <w:tc>
          <w:tcPr>
            <w:tcW w:w="2975" w:type="dxa"/>
          </w:tcPr>
          <w:p w14:paraId="366409AD" w14:textId="77777777" w:rsidR="002E1B08" w:rsidRDefault="00000000">
            <w:pPr>
              <w:pStyle w:val="TableText"/>
            </w:pPr>
            <w:r>
              <w:t>2.16.840.1.113883.4.6</w:t>
            </w:r>
          </w:p>
        </w:tc>
      </w:tr>
      <w:tr w:rsidR="002E1B08" w14:paraId="5162D806" w14:textId="77777777">
        <w:trPr>
          <w:jc w:val="center"/>
        </w:trPr>
        <w:tc>
          <w:tcPr>
            <w:tcW w:w="3345" w:type="dxa"/>
          </w:tcPr>
          <w:p w14:paraId="0141200F" w14:textId="77777777" w:rsidR="002E1B08" w:rsidRDefault="00000000">
            <w:pPr>
              <w:pStyle w:val="TableText"/>
            </w:pPr>
            <w:r>
              <w:tab/>
            </w:r>
            <w:r>
              <w:tab/>
            </w:r>
            <w:r>
              <w:tab/>
            </w:r>
            <w:r>
              <w:tab/>
            </w:r>
            <w:r>
              <w:tab/>
              <w:t>code</w:t>
            </w:r>
          </w:p>
        </w:tc>
        <w:tc>
          <w:tcPr>
            <w:tcW w:w="720" w:type="dxa"/>
          </w:tcPr>
          <w:p w14:paraId="3A779C11" w14:textId="77777777" w:rsidR="002E1B08" w:rsidRDefault="00000000">
            <w:pPr>
              <w:pStyle w:val="TableText"/>
            </w:pPr>
            <w:r>
              <w:t>0..1</w:t>
            </w:r>
          </w:p>
        </w:tc>
        <w:tc>
          <w:tcPr>
            <w:tcW w:w="1152" w:type="dxa"/>
          </w:tcPr>
          <w:p w14:paraId="19AB0FFF" w14:textId="77777777" w:rsidR="002E1B08" w:rsidRDefault="00000000">
            <w:pPr>
              <w:pStyle w:val="TableText"/>
            </w:pPr>
            <w:r>
              <w:t>SHOULD</w:t>
            </w:r>
          </w:p>
        </w:tc>
        <w:tc>
          <w:tcPr>
            <w:tcW w:w="864" w:type="dxa"/>
          </w:tcPr>
          <w:p w14:paraId="52916414" w14:textId="77777777" w:rsidR="002E1B08" w:rsidRDefault="002E1B08">
            <w:pPr>
              <w:pStyle w:val="TableText"/>
            </w:pPr>
          </w:p>
        </w:tc>
        <w:tc>
          <w:tcPr>
            <w:tcW w:w="1104" w:type="dxa"/>
          </w:tcPr>
          <w:p w14:paraId="2EB9472E" w14:textId="77777777" w:rsidR="002E1B08" w:rsidRDefault="00000000">
            <w:pPr>
              <w:pStyle w:val="TableText"/>
            </w:pPr>
            <w:hyperlink w:anchor="C_4537-14842">
              <w:r>
                <w:rPr>
                  <w:rStyle w:val="HyperlinkText9pt"/>
                </w:rPr>
                <w:t>4537-14842</w:t>
              </w:r>
            </w:hyperlink>
          </w:p>
        </w:tc>
        <w:tc>
          <w:tcPr>
            <w:tcW w:w="2975" w:type="dxa"/>
          </w:tcPr>
          <w:p w14:paraId="14EC897A" w14:textId="77777777" w:rsidR="002E1B08" w:rsidRDefault="00000000">
            <w:pPr>
              <w:pStyle w:val="TableText"/>
            </w:pPr>
            <w:r>
              <w:t>urn:oid:2.16.840.1.114222.4.11.1066 (Healthcare Provider Taxonomy)</w:t>
            </w:r>
          </w:p>
        </w:tc>
      </w:tr>
      <w:tr w:rsidR="002E1B08" w14:paraId="282E536C" w14:textId="77777777">
        <w:trPr>
          <w:jc w:val="center"/>
        </w:trPr>
        <w:tc>
          <w:tcPr>
            <w:tcW w:w="3345" w:type="dxa"/>
          </w:tcPr>
          <w:p w14:paraId="58063BB0" w14:textId="77777777" w:rsidR="002E1B08" w:rsidRDefault="00000000">
            <w:pPr>
              <w:pStyle w:val="TableText"/>
            </w:pPr>
            <w:r>
              <w:tab/>
              <w:t>authorization</w:t>
            </w:r>
          </w:p>
        </w:tc>
        <w:tc>
          <w:tcPr>
            <w:tcW w:w="720" w:type="dxa"/>
          </w:tcPr>
          <w:p w14:paraId="022CC328" w14:textId="77777777" w:rsidR="002E1B08" w:rsidRDefault="00000000">
            <w:pPr>
              <w:pStyle w:val="TableText"/>
            </w:pPr>
            <w:r>
              <w:t>0..*</w:t>
            </w:r>
          </w:p>
        </w:tc>
        <w:tc>
          <w:tcPr>
            <w:tcW w:w="1152" w:type="dxa"/>
          </w:tcPr>
          <w:p w14:paraId="0A477E72" w14:textId="77777777" w:rsidR="002E1B08" w:rsidRDefault="00000000">
            <w:pPr>
              <w:pStyle w:val="TableText"/>
            </w:pPr>
            <w:r>
              <w:t>MAY</w:t>
            </w:r>
          </w:p>
        </w:tc>
        <w:tc>
          <w:tcPr>
            <w:tcW w:w="864" w:type="dxa"/>
          </w:tcPr>
          <w:p w14:paraId="73CA95A2" w14:textId="77777777" w:rsidR="002E1B08" w:rsidRDefault="002E1B08">
            <w:pPr>
              <w:pStyle w:val="TableText"/>
            </w:pPr>
          </w:p>
        </w:tc>
        <w:tc>
          <w:tcPr>
            <w:tcW w:w="1104" w:type="dxa"/>
          </w:tcPr>
          <w:p w14:paraId="3DDB5DDB" w14:textId="77777777" w:rsidR="002E1B08" w:rsidRDefault="00000000">
            <w:pPr>
              <w:pStyle w:val="TableText"/>
            </w:pPr>
            <w:hyperlink w:anchor="C_4537-16792">
              <w:r>
                <w:rPr>
                  <w:rStyle w:val="HyperlinkText9pt"/>
                </w:rPr>
                <w:t>4537-16792</w:t>
              </w:r>
            </w:hyperlink>
          </w:p>
        </w:tc>
        <w:tc>
          <w:tcPr>
            <w:tcW w:w="2975" w:type="dxa"/>
          </w:tcPr>
          <w:p w14:paraId="23AC6869" w14:textId="77777777" w:rsidR="002E1B08" w:rsidRDefault="002E1B08">
            <w:pPr>
              <w:pStyle w:val="TableText"/>
            </w:pPr>
          </w:p>
        </w:tc>
      </w:tr>
      <w:tr w:rsidR="002E1B08" w14:paraId="7A68B91F" w14:textId="77777777">
        <w:trPr>
          <w:jc w:val="center"/>
        </w:trPr>
        <w:tc>
          <w:tcPr>
            <w:tcW w:w="3345" w:type="dxa"/>
          </w:tcPr>
          <w:p w14:paraId="14431075" w14:textId="77777777" w:rsidR="002E1B08" w:rsidRDefault="00000000">
            <w:pPr>
              <w:pStyle w:val="TableText"/>
            </w:pPr>
            <w:r>
              <w:tab/>
            </w:r>
            <w:r>
              <w:tab/>
              <w:t>consent</w:t>
            </w:r>
          </w:p>
        </w:tc>
        <w:tc>
          <w:tcPr>
            <w:tcW w:w="720" w:type="dxa"/>
          </w:tcPr>
          <w:p w14:paraId="6BDB1126" w14:textId="77777777" w:rsidR="002E1B08" w:rsidRDefault="00000000">
            <w:pPr>
              <w:pStyle w:val="TableText"/>
            </w:pPr>
            <w:r>
              <w:t>1..1</w:t>
            </w:r>
          </w:p>
        </w:tc>
        <w:tc>
          <w:tcPr>
            <w:tcW w:w="1152" w:type="dxa"/>
          </w:tcPr>
          <w:p w14:paraId="4E2DC4EE" w14:textId="77777777" w:rsidR="002E1B08" w:rsidRDefault="00000000">
            <w:pPr>
              <w:pStyle w:val="TableText"/>
            </w:pPr>
            <w:r>
              <w:t>SHALL</w:t>
            </w:r>
          </w:p>
        </w:tc>
        <w:tc>
          <w:tcPr>
            <w:tcW w:w="864" w:type="dxa"/>
          </w:tcPr>
          <w:p w14:paraId="4CE8CE7A" w14:textId="77777777" w:rsidR="002E1B08" w:rsidRDefault="002E1B08">
            <w:pPr>
              <w:pStyle w:val="TableText"/>
            </w:pPr>
          </w:p>
        </w:tc>
        <w:tc>
          <w:tcPr>
            <w:tcW w:w="1104" w:type="dxa"/>
          </w:tcPr>
          <w:p w14:paraId="1A460D5E" w14:textId="77777777" w:rsidR="002E1B08" w:rsidRDefault="00000000">
            <w:pPr>
              <w:pStyle w:val="TableText"/>
            </w:pPr>
            <w:hyperlink w:anchor="C_4537-16793">
              <w:r>
                <w:rPr>
                  <w:rStyle w:val="HyperlinkText9pt"/>
                </w:rPr>
                <w:t>4537-16793</w:t>
              </w:r>
            </w:hyperlink>
          </w:p>
        </w:tc>
        <w:tc>
          <w:tcPr>
            <w:tcW w:w="2975" w:type="dxa"/>
          </w:tcPr>
          <w:p w14:paraId="0C7B89F8" w14:textId="77777777" w:rsidR="002E1B08" w:rsidRDefault="002E1B08">
            <w:pPr>
              <w:pStyle w:val="TableText"/>
            </w:pPr>
          </w:p>
        </w:tc>
      </w:tr>
      <w:tr w:rsidR="002E1B08" w14:paraId="6A1DC68C" w14:textId="77777777">
        <w:trPr>
          <w:jc w:val="center"/>
        </w:trPr>
        <w:tc>
          <w:tcPr>
            <w:tcW w:w="3345" w:type="dxa"/>
          </w:tcPr>
          <w:p w14:paraId="1E92C5C9" w14:textId="77777777" w:rsidR="002E1B08" w:rsidRDefault="00000000">
            <w:pPr>
              <w:pStyle w:val="TableText"/>
            </w:pPr>
            <w:r>
              <w:tab/>
            </w:r>
            <w:r>
              <w:tab/>
            </w:r>
            <w:r>
              <w:tab/>
              <w:t>id</w:t>
            </w:r>
          </w:p>
        </w:tc>
        <w:tc>
          <w:tcPr>
            <w:tcW w:w="720" w:type="dxa"/>
          </w:tcPr>
          <w:p w14:paraId="7FBA7CAB" w14:textId="77777777" w:rsidR="002E1B08" w:rsidRDefault="00000000">
            <w:pPr>
              <w:pStyle w:val="TableText"/>
            </w:pPr>
            <w:r>
              <w:t>0..*</w:t>
            </w:r>
          </w:p>
        </w:tc>
        <w:tc>
          <w:tcPr>
            <w:tcW w:w="1152" w:type="dxa"/>
          </w:tcPr>
          <w:p w14:paraId="304DA55B" w14:textId="77777777" w:rsidR="002E1B08" w:rsidRDefault="00000000">
            <w:pPr>
              <w:pStyle w:val="TableText"/>
            </w:pPr>
            <w:r>
              <w:t>MAY</w:t>
            </w:r>
          </w:p>
        </w:tc>
        <w:tc>
          <w:tcPr>
            <w:tcW w:w="864" w:type="dxa"/>
          </w:tcPr>
          <w:p w14:paraId="2DCD6A01" w14:textId="77777777" w:rsidR="002E1B08" w:rsidRDefault="002E1B08">
            <w:pPr>
              <w:pStyle w:val="TableText"/>
            </w:pPr>
          </w:p>
        </w:tc>
        <w:tc>
          <w:tcPr>
            <w:tcW w:w="1104" w:type="dxa"/>
          </w:tcPr>
          <w:p w14:paraId="3C6868F4" w14:textId="77777777" w:rsidR="002E1B08" w:rsidRDefault="00000000">
            <w:pPr>
              <w:pStyle w:val="TableText"/>
            </w:pPr>
            <w:hyperlink w:anchor="C_4537-16794">
              <w:r>
                <w:rPr>
                  <w:rStyle w:val="HyperlinkText9pt"/>
                </w:rPr>
                <w:t>4537-16794</w:t>
              </w:r>
            </w:hyperlink>
          </w:p>
        </w:tc>
        <w:tc>
          <w:tcPr>
            <w:tcW w:w="2975" w:type="dxa"/>
          </w:tcPr>
          <w:p w14:paraId="0C8F2226" w14:textId="77777777" w:rsidR="002E1B08" w:rsidRDefault="002E1B08">
            <w:pPr>
              <w:pStyle w:val="TableText"/>
            </w:pPr>
          </w:p>
        </w:tc>
      </w:tr>
      <w:tr w:rsidR="002E1B08" w14:paraId="59589BDA" w14:textId="77777777">
        <w:trPr>
          <w:jc w:val="center"/>
        </w:trPr>
        <w:tc>
          <w:tcPr>
            <w:tcW w:w="3345" w:type="dxa"/>
          </w:tcPr>
          <w:p w14:paraId="1356D249" w14:textId="77777777" w:rsidR="002E1B08" w:rsidRDefault="00000000">
            <w:pPr>
              <w:pStyle w:val="TableText"/>
            </w:pPr>
            <w:r>
              <w:tab/>
            </w:r>
            <w:r>
              <w:tab/>
            </w:r>
            <w:r>
              <w:tab/>
              <w:t>code</w:t>
            </w:r>
          </w:p>
        </w:tc>
        <w:tc>
          <w:tcPr>
            <w:tcW w:w="720" w:type="dxa"/>
          </w:tcPr>
          <w:p w14:paraId="04CE03CE" w14:textId="77777777" w:rsidR="002E1B08" w:rsidRDefault="00000000">
            <w:pPr>
              <w:pStyle w:val="TableText"/>
            </w:pPr>
            <w:r>
              <w:t>0..1</w:t>
            </w:r>
          </w:p>
        </w:tc>
        <w:tc>
          <w:tcPr>
            <w:tcW w:w="1152" w:type="dxa"/>
          </w:tcPr>
          <w:p w14:paraId="6E749BAC" w14:textId="77777777" w:rsidR="002E1B08" w:rsidRDefault="00000000">
            <w:pPr>
              <w:pStyle w:val="TableText"/>
            </w:pPr>
            <w:r>
              <w:t>MAY</w:t>
            </w:r>
          </w:p>
        </w:tc>
        <w:tc>
          <w:tcPr>
            <w:tcW w:w="864" w:type="dxa"/>
          </w:tcPr>
          <w:p w14:paraId="0A850B46" w14:textId="77777777" w:rsidR="002E1B08" w:rsidRDefault="002E1B08">
            <w:pPr>
              <w:pStyle w:val="TableText"/>
            </w:pPr>
          </w:p>
        </w:tc>
        <w:tc>
          <w:tcPr>
            <w:tcW w:w="1104" w:type="dxa"/>
          </w:tcPr>
          <w:p w14:paraId="2D0E4496" w14:textId="77777777" w:rsidR="002E1B08" w:rsidRDefault="00000000">
            <w:pPr>
              <w:pStyle w:val="TableText"/>
            </w:pPr>
            <w:hyperlink w:anchor="C_4537-16795">
              <w:r>
                <w:rPr>
                  <w:rStyle w:val="HyperlinkText9pt"/>
                </w:rPr>
                <w:t>4537-16795</w:t>
              </w:r>
            </w:hyperlink>
          </w:p>
        </w:tc>
        <w:tc>
          <w:tcPr>
            <w:tcW w:w="2975" w:type="dxa"/>
          </w:tcPr>
          <w:p w14:paraId="176A0543" w14:textId="77777777" w:rsidR="002E1B08" w:rsidRDefault="002E1B08">
            <w:pPr>
              <w:pStyle w:val="TableText"/>
            </w:pPr>
          </w:p>
        </w:tc>
      </w:tr>
      <w:tr w:rsidR="002E1B08" w14:paraId="6F068CA6" w14:textId="77777777">
        <w:trPr>
          <w:jc w:val="center"/>
        </w:trPr>
        <w:tc>
          <w:tcPr>
            <w:tcW w:w="3345" w:type="dxa"/>
          </w:tcPr>
          <w:p w14:paraId="375FE319" w14:textId="77777777" w:rsidR="002E1B08" w:rsidRDefault="00000000">
            <w:pPr>
              <w:pStyle w:val="TableText"/>
            </w:pPr>
            <w:r>
              <w:tab/>
            </w:r>
            <w:r>
              <w:tab/>
            </w:r>
            <w:r>
              <w:tab/>
              <w:t>statusCode</w:t>
            </w:r>
          </w:p>
        </w:tc>
        <w:tc>
          <w:tcPr>
            <w:tcW w:w="720" w:type="dxa"/>
          </w:tcPr>
          <w:p w14:paraId="7497F4F2" w14:textId="77777777" w:rsidR="002E1B08" w:rsidRDefault="00000000">
            <w:pPr>
              <w:pStyle w:val="TableText"/>
            </w:pPr>
            <w:r>
              <w:t>1..1</w:t>
            </w:r>
          </w:p>
        </w:tc>
        <w:tc>
          <w:tcPr>
            <w:tcW w:w="1152" w:type="dxa"/>
          </w:tcPr>
          <w:p w14:paraId="049CD0F8" w14:textId="77777777" w:rsidR="002E1B08" w:rsidRDefault="00000000">
            <w:pPr>
              <w:pStyle w:val="TableText"/>
            </w:pPr>
            <w:r>
              <w:t>SHALL</w:t>
            </w:r>
          </w:p>
        </w:tc>
        <w:tc>
          <w:tcPr>
            <w:tcW w:w="864" w:type="dxa"/>
          </w:tcPr>
          <w:p w14:paraId="0F0960AF" w14:textId="77777777" w:rsidR="002E1B08" w:rsidRDefault="002E1B08">
            <w:pPr>
              <w:pStyle w:val="TableText"/>
            </w:pPr>
          </w:p>
        </w:tc>
        <w:tc>
          <w:tcPr>
            <w:tcW w:w="1104" w:type="dxa"/>
          </w:tcPr>
          <w:p w14:paraId="75CEE1F4" w14:textId="77777777" w:rsidR="002E1B08" w:rsidRDefault="00000000">
            <w:pPr>
              <w:pStyle w:val="TableText"/>
            </w:pPr>
            <w:hyperlink w:anchor="C_4537-16797">
              <w:r>
                <w:rPr>
                  <w:rStyle w:val="HyperlinkText9pt"/>
                </w:rPr>
                <w:t>4537-16797</w:t>
              </w:r>
            </w:hyperlink>
          </w:p>
        </w:tc>
        <w:tc>
          <w:tcPr>
            <w:tcW w:w="2975" w:type="dxa"/>
          </w:tcPr>
          <w:p w14:paraId="1CBF3951" w14:textId="77777777" w:rsidR="002E1B08" w:rsidRDefault="002E1B08">
            <w:pPr>
              <w:pStyle w:val="TableText"/>
            </w:pPr>
          </w:p>
        </w:tc>
      </w:tr>
      <w:tr w:rsidR="002E1B08" w14:paraId="5BC2B196" w14:textId="77777777">
        <w:trPr>
          <w:jc w:val="center"/>
        </w:trPr>
        <w:tc>
          <w:tcPr>
            <w:tcW w:w="3345" w:type="dxa"/>
          </w:tcPr>
          <w:p w14:paraId="694EAD4B" w14:textId="77777777" w:rsidR="002E1B08" w:rsidRDefault="00000000">
            <w:pPr>
              <w:pStyle w:val="TableText"/>
            </w:pPr>
            <w:r>
              <w:tab/>
            </w:r>
            <w:r>
              <w:tab/>
            </w:r>
            <w:r>
              <w:tab/>
            </w:r>
            <w:r>
              <w:tab/>
              <w:t>@code</w:t>
            </w:r>
          </w:p>
        </w:tc>
        <w:tc>
          <w:tcPr>
            <w:tcW w:w="720" w:type="dxa"/>
          </w:tcPr>
          <w:p w14:paraId="0A5B1328" w14:textId="77777777" w:rsidR="002E1B08" w:rsidRDefault="00000000">
            <w:pPr>
              <w:pStyle w:val="TableText"/>
            </w:pPr>
            <w:r>
              <w:t>1..1</w:t>
            </w:r>
          </w:p>
        </w:tc>
        <w:tc>
          <w:tcPr>
            <w:tcW w:w="1152" w:type="dxa"/>
          </w:tcPr>
          <w:p w14:paraId="62FA9123" w14:textId="77777777" w:rsidR="002E1B08" w:rsidRDefault="00000000">
            <w:pPr>
              <w:pStyle w:val="TableText"/>
            </w:pPr>
            <w:r>
              <w:t>SHALL</w:t>
            </w:r>
          </w:p>
        </w:tc>
        <w:tc>
          <w:tcPr>
            <w:tcW w:w="864" w:type="dxa"/>
          </w:tcPr>
          <w:p w14:paraId="419EE0FA" w14:textId="77777777" w:rsidR="002E1B08" w:rsidRDefault="002E1B08">
            <w:pPr>
              <w:pStyle w:val="TableText"/>
            </w:pPr>
          </w:p>
        </w:tc>
        <w:tc>
          <w:tcPr>
            <w:tcW w:w="1104" w:type="dxa"/>
          </w:tcPr>
          <w:p w14:paraId="0729BAEE" w14:textId="77777777" w:rsidR="002E1B08" w:rsidRDefault="00000000">
            <w:pPr>
              <w:pStyle w:val="TableText"/>
            </w:pPr>
            <w:hyperlink w:anchor="C_4537-16798">
              <w:r>
                <w:rPr>
                  <w:rStyle w:val="HyperlinkText9pt"/>
                </w:rPr>
                <w:t>4537-16798</w:t>
              </w:r>
            </w:hyperlink>
          </w:p>
        </w:tc>
        <w:tc>
          <w:tcPr>
            <w:tcW w:w="2975" w:type="dxa"/>
          </w:tcPr>
          <w:p w14:paraId="66F4E359" w14:textId="77777777" w:rsidR="002E1B08" w:rsidRDefault="00000000">
            <w:pPr>
              <w:pStyle w:val="TableText"/>
            </w:pPr>
            <w:r>
              <w:t>urn:oid:2.16.840.1.113883.5.6 (HL7ActClass) = completed</w:t>
            </w:r>
          </w:p>
        </w:tc>
      </w:tr>
      <w:tr w:rsidR="002E1B08" w14:paraId="56015C53" w14:textId="77777777">
        <w:trPr>
          <w:jc w:val="center"/>
        </w:trPr>
        <w:tc>
          <w:tcPr>
            <w:tcW w:w="3345" w:type="dxa"/>
          </w:tcPr>
          <w:p w14:paraId="5723A2AE" w14:textId="77777777" w:rsidR="002E1B08" w:rsidRDefault="00000000">
            <w:pPr>
              <w:pStyle w:val="TableText"/>
            </w:pPr>
            <w:r>
              <w:tab/>
              <w:t>componentOf</w:t>
            </w:r>
          </w:p>
        </w:tc>
        <w:tc>
          <w:tcPr>
            <w:tcW w:w="720" w:type="dxa"/>
          </w:tcPr>
          <w:p w14:paraId="0D24C93A" w14:textId="77777777" w:rsidR="002E1B08" w:rsidRDefault="00000000">
            <w:pPr>
              <w:pStyle w:val="TableText"/>
            </w:pPr>
            <w:r>
              <w:t>0..1</w:t>
            </w:r>
          </w:p>
        </w:tc>
        <w:tc>
          <w:tcPr>
            <w:tcW w:w="1152" w:type="dxa"/>
          </w:tcPr>
          <w:p w14:paraId="57486BA5" w14:textId="77777777" w:rsidR="002E1B08" w:rsidRDefault="00000000">
            <w:pPr>
              <w:pStyle w:val="TableText"/>
            </w:pPr>
            <w:r>
              <w:t>MAY</w:t>
            </w:r>
          </w:p>
        </w:tc>
        <w:tc>
          <w:tcPr>
            <w:tcW w:w="864" w:type="dxa"/>
          </w:tcPr>
          <w:p w14:paraId="10566DEA" w14:textId="77777777" w:rsidR="002E1B08" w:rsidRDefault="002E1B08">
            <w:pPr>
              <w:pStyle w:val="TableText"/>
            </w:pPr>
          </w:p>
        </w:tc>
        <w:tc>
          <w:tcPr>
            <w:tcW w:w="1104" w:type="dxa"/>
          </w:tcPr>
          <w:p w14:paraId="5EC35CBC" w14:textId="77777777" w:rsidR="002E1B08" w:rsidRDefault="00000000">
            <w:pPr>
              <w:pStyle w:val="TableText"/>
            </w:pPr>
            <w:hyperlink w:anchor="C_4537-9955">
              <w:r>
                <w:rPr>
                  <w:rStyle w:val="HyperlinkText9pt"/>
                </w:rPr>
                <w:t>4537-9955</w:t>
              </w:r>
            </w:hyperlink>
          </w:p>
        </w:tc>
        <w:tc>
          <w:tcPr>
            <w:tcW w:w="2975" w:type="dxa"/>
          </w:tcPr>
          <w:p w14:paraId="07C97104" w14:textId="77777777" w:rsidR="002E1B08" w:rsidRDefault="002E1B08">
            <w:pPr>
              <w:pStyle w:val="TableText"/>
            </w:pPr>
          </w:p>
        </w:tc>
      </w:tr>
      <w:tr w:rsidR="002E1B08" w14:paraId="49C29D78" w14:textId="77777777">
        <w:trPr>
          <w:jc w:val="center"/>
        </w:trPr>
        <w:tc>
          <w:tcPr>
            <w:tcW w:w="3345" w:type="dxa"/>
          </w:tcPr>
          <w:p w14:paraId="0D3FCCFF" w14:textId="77777777" w:rsidR="002E1B08" w:rsidRDefault="00000000">
            <w:pPr>
              <w:pStyle w:val="TableText"/>
            </w:pPr>
            <w:r>
              <w:tab/>
            </w:r>
            <w:r>
              <w:tab/>
              <w:t>encompassingEncounter</w:t>
            </w:r>
          </w:p>
        </w:tc>
        <w:tc>
          <w:tcPr>
            <w:tcW w:w="720" w:type="dxa"/>
          </w:tcPr>
          <w:p w14:paraId="63A81B3E" w14:textId="77777777" w:rsidR="002E1B08" w:rsidRDefault="00000000">
            <w:pPr>
              <w:pStyle w:val="TableText"/>
            </w:pPr>
            <w:r>
              <w:t>1..1</w:t>
            </w:r>
          </w:p>
        </w:tc>
        <w:tc>
          <w:tcPr>
            <w:tcW w:w="1152" w:type="dxa"/>
          </w:tcPr>
          <w:p w14:paraId="4329F3BD" w14:textId="77777777" w:rsidR="002E1B08" w:rsidRDefault="00000000">
            <w:pPr>
              <w:pStyle w:val="TableText"/>
            </w:pPr>
            <w:r>
              <w:t>SHALL</w:t>
            </w:r>
          </w:p>
        </w:tc>
        <w:tc>
          <w:tcPr>
            <w:tcW w:w="864" w:type="dxa"/>
          </w:tcPr>
          <w:p w14:paraId="3B7867D0" w14:textId="77777777" w:rsidR="002E1B08" w:rsidRDefault="002E1B08">
            <w:pPr>
              <w:pStyle w:val="TableText"/>
            </w:pPr>
          </w:p>
        </w:tc>
        <w:tc>
          <w:tcPr>
            <w:tcW w:w="1104" w:type="dxa"/>
          </w:tcPr>
          <w:p w14:paraId="15335B5A" w14:textId="77777777" w:rsidR="002E1B08" w:rsidRDefault="00000000">
            <w:pPr>
              <w:pStyle w:val="TableText"/>
            </w:pPr>
            <w:hyperlink w:anchor="C_4537-9956">
              <w:r>
                <w:rPr>
                  <w:rStyle w:val="HyperlinkText9pt"/>
                </w:rPr>
                <w:t>4537-9956</w:t>
              </w:r>
            </w:hyperlink>
          </w:p>
        </w:tc>
        <w:tc>
          <w:tcPr>
            <w:tcW w:w="2975" w:type="dxa"/>
          </w:tcPr>
          <w:p w14:paraId="6E44356E" w14:textId="77777777" w:rsidR="002E1B08" w:rsidRDefault="002E1B08">
            <w:pPr>
              <w:pStyle w:val="TableText"/>
            </w:pPr>
          </w:p>
        </w:tc>
      </w:tr>
      <w:tr w:rsidR="002E1B08" w14:paraId="4762ED61" w14:textId="77777777">
        <w:trPr>
          <w:jc w:val="center"/>
        </w:trPr>
        <w:tc>
          <w:tcPr>
            <w:tcW w:w="3345" w:type="dxa"/>
          </w:tcPr>
          <w:p w14:paraId="4A1FDCA2" w14:textId="77777777" w:rsidR="002E1B08" w:rsidRDefault="00000000">
            <w:pPr>
              <w:pStyle w:val="TableText"/>
            </w:pPr>
            <w:r>
              <w:tab/>
            </w:r>
            <w:r>
              <w:tab/>
            </w:r>
            <w:r>
              <w:tab/>
              <w:t>id</w:t>
            </w:r>
          </w:p>
        </w:tc>
        <w:tc>
          <w:tcPr>
            <w:tcW w:w="720" w:type="dxa"/>
          </w:tcPr>
          <w:p w14:paraId="43601D1A" w14:textId="77777777" w:rsidR="002E1B08" w:rsidRDefault="00000000">
            <w:pPr>
              <w:pStyle w:val="TableText"/>
            </w:pPr>
            <w:r>
              <w:t>1..*</w:t>
            </w:r>
          </w:p>
        </w:tc>
        <w:tc>
          <w:tcPr>
            <w:tcW w:w="1152" w:type="dxa"/>
          </w:tcPr>
          <w:p w14:paraId="594937A6" w14:textId="77777777" w:rsidR="002E1B08" w:rsidRDefault="00000000">
            <w:pPr>
              <w:pStyle w:val="TableText"/>
            </w:pPr>
            <w:r>
              <w:t>SHALL</w:t>
            </w:r>
          </w:p>
        </w:tc>
        <w:tc>
          <w:tcPr>
            <w:tcW w:w="864" w:type="dxa"/>
          </w:tcPr>
          <w:p w14:paraId="68E8C6E6" w14:textId="77777777" w:rsidR="002E1B08" w:rsidRDefault="002E1B08">
            <w:pPr>
              <w:pStyle w:val="TableText"/>
            </w:pPr>
          </w:p>
        </w:tc>
        <w:tc>
          <w:tcPr>
            <w:tcW w:w="1104" w:type="dxa"/>
          </w:tcPr>
          <w:p w14:paraId="45235F77" w14:textId="77777777" w:rsidR="002E1B08" w:rsidRDefault="00000000">
            <w:pPr>
              <w:pStyle w:val="TableText"/>
            </w:pPr>
            <w:hyperlink w:anchor="C_4537-9959">
              <w:r>
                <w:rPr>
                  <w:rStyle w:val="HyperlinkText9pt"/>
                </w:rPr>
                <w:t>4537-9959</w:t>
              </w:r>
            </w:hyperlink>
          </w:p>
        </w:tc>
        <w:tc>
          <w:tcPr>
            <w:tcW w:w="2975" w:type="dxa"/>
          </w:tcPr>
          <w:p w14:paraId="79122002" w14:textId="77777777" w:rsidR="002E1B08" w:rsidRDefault="002E1B08">
            <w:pPr>
              <w:pStyle w:val="TableText"/>
            </w:pPr>
          </w:p>
        </w:tc>
      </w:tr>
      <w:tr w:rsidR="002E1B08" w14:paraId="003096B8" w14:textId="77777777">
        <w:trPr>
          <w:jc w:val="center"/>
        </w:trPr>
        <w:tc>
          <w:tcPr>
            <w:tcW w:w="3345" w:type="dxa"/>
          </w:tcPr>
          <w:p w14:paraId="3939776F" w14:textId="77777777" w:rsidR="002E1B08" w:rsidRDefault="00000000">
            <w:pPr>
              <w:pStyle w:val="TableText"/>
            </w:pPr>
            <w:r>
              <w:tab/>
            </w:r>
            <w:r>
              <w:tab/>
            </w:r>
            <w:r>
              <w:tab/>
              <w:t>effectiveTime</w:t>
            </w:r>
          </w:p>
        </w:tc>
        <w:tc>
          <w:tcPr>
            <w:tcW w:w="720" w:type="dxa"/>
          </w:tcPr>
          <w:p w14:paraId="6CA7A4F4" w14:textId="77777777" w:rsidR="002E1B08" w:rsidRDefault="00000000">
            <w:pPr>
              <w:pStyle w:val="TableText"/>
            </w:pPr>
            <w:r>
              <w:t>1..1</w:t>
            </w:r>
          </w:p>
        </w:tc>
        <w:tc>
          <w:tcPr>
            <w:tcW w:w="1152" w:type="dxa"/>
          </w:tcPr>
          <w:p w14:paraId="7670175A" w14:textId="77777777" w:rsidR="002E1B08" w:rsidRDefault="00000000">
            <w:pPr>
              <w:pStyle w:val="TableText"/>
            </w:pPr>
            <w:r>
              <w:t>SHALL</w:t>
            </w:r>
          </w:p>
        </w:tc>
        <w:tc>
          <w:tcPr>
            <w:tcW w:w="864" w:type="dxa"/>
          </w:tcPr>
          <w:p w14:paraId="453CDB7F" w14:textId="77777777" w:rsidR="002E1B08" w:rsidRDefault="002E1B08">
            <w:pPr>
              <w:pStyle w:val="TableText"/>
            </w:pPr>
          </w:p>
        </w:tc>
        <w:tc>
          <w:tcPr>
            <w:tcW w:w="1104" w:type="dxa"/>
          </w:tcPr>
          <w:p w14:paraId="4ABD5E18" w14:textId="77777777" w:rsidR="002E1B08" w:rsidRDefault="00000000">
            <w:pPr>
              <w:pStyle w:val="TableText"/>
            </w:pPr>
            <w:hyperlink w:anchor="C_4537-9958">
              <w:r>
                <w:rPr>
                  <w:rStyle w:val="HyperlinkText9pt"/>
                </w:rPr>
                <w:t>4537-9958</w:t>
              </w:r>
            </w:hyperlink>
          </w:p>
        </w:tc>
        <w:tc>
          <w:tcPr>
            <w:tcW w:w="2975" w:type="dxa"/>
          </w:tcPr>
          <w:p w14:paraId="5DCF9915" w14:textId="77777777" w:rsidR="002E1B08" w:rsidRDefault="002E1B08">
            <w:pPr>
              <w:pStyle w:val="TableText"/>
            </w:pPr>
          </w:p>
        </w:tc>
      </w:tr>
    </w:tbl>
    <w:p w14:paraId="6312CD62" w14:textId="77777777" w:rsidR="002E1B08" w:rsidRDefault="002E1B08">
      <w:pPr>
        <w:pStyle w:val="BodyText"/>
      </w:pPr>
    </w:p>
    <w:p w14:paraId="635E1FD0" w14:textId="77777777" w:rsidR="002E1B08" w:rsidRDefault="00000000">
      <w:pPr>
        <w:pStyle w:val="Heading3nospace"/>
      </w:pPr>
      <w:bookmarkStart w:id="14" w:name="_Toc119067258"/>
      <w:bookmarkStart w:id="15" w:name="_Toc119074743"/>
      <w:bookmarkStart w:id="16" w:name="_Toc120095094"/>
      <w:r>
        <w:t>Properties</w:t>
      </w:r>
      <w:bookmarkEnd w:id="14"/>
      <w:bookmarkEnd w:id="15"/>
      <w:bookmarkEnd w:id="16"/>
    </w:p>
    <w:p w14:paraId="2CF7566A" w14:textId="77777777" w:rsidR="002E1B08" w:rsidRDefault="00000000">
      <w:pPr>
        <w:pStyle w:val="Heading4nospace"/>
      </w:pPr>
      <w:r>
        <w:t>realmCode</w:t>
      </w:r>
    </w:p>
    <w:p w14:paraId="27BAF0E8" w14:textId="77777777" w:rsidR="002E1B08" w:rsidRDefault="00000000">
      <w:pPr>
        <w:numPr>
          <w:ilvl w:val="0"/>
          <w:numId w:val="10"/>
        </w:numPr>
      </w:pPr>
      <w:r>
        <w:rPr>
          <w:rStyle w:val="keyword"/>
        </w:rPr>
        <w:t>SHALL</w:t>
      </w:r>
      <w:r>
        <w:t xml:space="preserve"> contain exactly one [1..1] </w:t>
      </w:r>
      <w:r>
        <w:rPr>
          <w:rStyle w:val="XMLnameBold"/>
        </w:rPr>
        <w:t>realmCode</w:t>
      </w:r>
      <w:r>
        <w:t>=</w:t>
      </w:r>
      <w:r>
        <w:rPr>
          <w:rStyle w:val="XMLname"/>
        </w:rPr>
        <w:t>"US"</w:t>
      </w:r>
      <w:bookmarkStart w:id="17" w:name="C_4537-16791"/>
      <w:r>
        <w:t xml:space="preserve"> (CONF:4537-16791)</w:t>
      </w:r>
      <w:bookmarkEnd w:id="17"/>
      <w:r>
        <w:t>.</w:t>
      </w:r>
    </w:p>
    <w:p w14:paraId="49B8CA4C" w14:textId="77777777" w:rsidR="002E1B08" w:rsidRDefault="00000000">
      <w:pPr>
        <w:numPr>
          <w:ilvl w:val="0"/>
          <w:numId w:val="10"/>
        </w:numPr>
      </w:pPr>
      <w:r>
        <w:rPr>
          <w:rStyle w:val="keyword"/>
        </w:rPr>
        <w:t>SHALL</w:t>
      </w:r>
      <w:r>
        <w:t xml:space="preserve"> contain exactly one [1..1] </w:t>
      </w:r>
      <w:r>
        <w:rPr>
          <w:rStyle w:val="XMLnameBold"/>
        </w:rPr>
        <w:t>typeId</w:t>
      </w:r>
      <w:bookmarkStart w:id="18" w:name="C_4537-5361"/>
      <w:r>
        <w:t xml:space="preserve"> (CONF:4537-5361)</w:t>
      </w:r>
      <w:bookmarkEnd w:id="18"/>
      <w:r>
        <w:t>.</w:t>
      </w:r>
    </w:p>
    <w:p w14:paraId="5135B387" w14:textId="77777777" w:rsidR="002E1B08" w:rsidRDefault="00000000">
      <w:pPr>
        <w:numPr>
          <w:ilvl w:val="1"/>
          <w:numId w:val="10"/>
        </w:numPr>
      </w:pPr>
      <w:r>
        <w:lastRenderedPageBreak/>
        <w:t xml:space="preserve">This typeId </w:t>
      </w:r>
      <w:r>
        <w:rPr>
          <w:rStyle w:val="keyword"/>
        </w:rPr>
        <w:t>SHALL</w:t>
      </w:r>
      <w:r>
        <w:t xml:space="preserve"> contain exactly one [1..1] </w:t>
      </w:r>
      <w:r>
        <w:rPr>
          <w:rStyle w:val="XMLnameBold"/>
        </w:rPr>
        <w:t>@root</w:t>
      </w:r>
      <w:r>
        <w:t>=</w:t>
      </w:r>
      <w:r>
        <w:rPr>
          <w:rStyle w:val="XMLname"/>
        </w:rPr>
        <w:t>"2.16.840.1.113883.1.3"</w:t>
      </w:r>
      <w:bookmarkStart w:id="19" w:name="C_4537-5250"/>
      <w:r>
        <w:t xml:space="preserve"> (CONF:4537-5250)</w:t>
      </w:r>
      <w:bookmarkEnd w:id="19"/>
      <w:r>
        <w:t>.</w:t>
      </w:r>
    </w:p>
    <w:p w14:paraId="14352DCB" w14:textId="77777777" w:rsidR="002E1B08" w:rsidRDefault="00000000">
      <w:pPr>
        <w:numPr>
          <w:ilvl w:val="1"/>
          <w:numId w:val="10"/>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20" w:name="C_4537-5251"/>
      <w:r>
        <w:t xml:space="preserve"> (CONF:4537-5251)</w:t>
      </w:r>
      <w:bookmarkEnd w:id="20"/>
      <w:r>
        <w:t>.</w:t>
      </w:r>
    </w:p>
    <w:p w14:paraId="572A7FDD" w14:textId="77777777" w:rsidR="002E1B08" w:rsidRDefault="00000000">
      <w:pPr>
        <w:numPr>
          <w:ilvl w:val="0"/>
          <w:numId w:val="10"/>
        </w:numPr>
      </w:pPr>
      <w:r>
        <w:rPr>
          <w:rStyle w:val="keyword"/>
        </w:rPr>
        <w:t>SHALL</w:t>
      </w:r>
      <w:r>
        <w:t xml:space="preserve"> contain exactly one [1..1] </w:t>
      </w:r>
      <w:r>
        <w:rPr>
          <w:rStyle w:val="XMLnameBold"/>
        </w:rPr>
        <w:t>templateId</w:t>
      </w:r>
      <w:bookmarkStart w:id="21" w:name="C_4537-5252"/>
      <w:r>
        <w:t xml:space="preserve"> (CONF:4537-5252)</w:t>
      </w:r>
      <w:bookmarkEnd w:id="21"/>
      <w:r>
        <w:t xml:space="preserve"> such that it</w:t>
      </w:r>
    </w:p>
    <w:p w14:paraId="14782731" w14:textId="77777777" w:rsidR="002E1B08" w:rsidRDefault="00000000">
      <w:pPr>
        <w:numPr>
          <w:ilvl w:val="1"/>
          <w:numId w:val="10"/>
        </w:numPr>
      </w:pPr>
      <w:r>
        <w:rPr>
          <w:rStyle w:val="keyword"/>
        </w:rPr>
        <w:t>SHALL</w:t>
      </w:r>
      <w:r>
        <w:t xml:space="preserve"> contain exactly one [1..1] </w:t>
      </w:r>
      <w:r>
        <w:rPr>
          <w:rStyle w:val="XMLnameBold"/>
        </w:rPr>
        <w:t>@root</w:t>
      </w:r>
      <w:r>
        <w:t>=</w:t>
      </w:r>
      <w:r>
        <w:rPr>
          <w:rStyle w:val="XMLname"/>
        </w:rPr>
        <w:t>"2.16.840.1.113883.10.20.22.1.1"</w:t>
      </w:r>
      <w:bookmarkStart w:id="22" w:name="C_4537-10036"/>
      <w:r>
        <w:t xml:space="preserve"> (CONF:4537-10036)</w:t>
      </w:r>
      <w:bookmarkEnd w:id="22"/>
      <w:r>
        <w:t>.</w:t>
      </w:r>
    </w:p>
    <w:p w14:paraId="60843779" w14:textId="77777777" w:rsidR="002E1B08" w:rsidRDefault="00000000">
      <w:pPr>
        <w:numPr>
          <w:ilvl w:val="1"/>
          <w:numId w:val="10"/>
        </w:numPr>
      </w:pPr>
      <w:r>
        <w:rPr>
          <w:rStyle w:val="keyword"/>
        </w:rPr>
        <w:t>SHALL</w:t>
      </w:r>
      <w:r>
        <w:t xml:space="preserve"> contain exactly one [1..1] </w:t>
      </w:r>
      <w:r>
        <w:rPr>
          <w:rStyle w:val="XMLnameBold"/>
        </w:rPr>
        <w:t>@extension</w:t>
      </w:r>
      <w:r>
        <w:t>=</w:t>
      </w:r>
      <w:r>
        <w:rPr>
          <w:rStyle w:val="XMLname"/>
        </w:rPr>
        <w:t>"2023-05-01"</w:t>
      </w:r>
      <w:bookmarkStart w:id="23" w:name="C_4537-32503"/>
      <w:r>
        <w:t xml:space="preserve"> (CONF:4537-32503)</w:t>
      </w:r>
      <w:bookmarkEnd w:id="23"/>
      <w:r>
        <w:t>.</w:t>
      </w:r>
    </w:p>
    <w:p w14:paraId="4B511165" w14:textId="77777777" w:rsidR="002E1B08" w:rsidRDefault="00000000">
      <w:pPr>
        <w:numPr>
          <w:ilvl w:val="0"/>
          <w:numId w:val="10"/>
        </w:numPr>
      </w:pPr>
      <w:r>
        <w:rPr>
          <w:rStyle w:val="keyword"/>
        </w:rPr>
        <w:t>SHALL</w:t>
      </w:r>
      <w:r>
        <w:t xml:space="preserve"> contain exactly one [1..1] </w:t>
      </w:r>
      <w:r>
        <w:rPr>
          <w:rStyle w:val="XMLnameBold"/>
        </w:rPr>
        <w:t>id</w:t>
      </w:r>
      <w:bookmarkStart w:id="24" w:name="C_4537-5363"/>
      <w:r>
        <w:t xml:space="preserve"> (CONF:4537-5363)</w:t>
      </w:r>
      <w:bookmarkEnd w:id="24"/>
      <w:r>
        <w:t>.</w:t>
      </w:r>
    </w:p>
    <w:p w14:paraId="001533E0" w14:textId="77777777" w:rsidR="002E1B08" w:rsidRDefault="00000000">
      <w:pPr>
        <w:numPr>
          <w:ilvl w:val="1"/>
          <w:numId w:val="10"/>
        </w:numPr>
      </w:pPr>
      <w:r>
        <w:t xml:space="preserve">This id </w:t>
      </w:r>
      <w:r>
        <w:rPr>
          <w:rStyle w:val="keyword"/>
        </w:rPr>
        <w:t>SHALL</w:t>
      </w:r>
      <w:r>
        <w:t xml:space="preserve"> be a globally unique identifier for the document (CONF:4537-9991).</w:t>
      </w:r>
    </w:p>
    <w:p w14:paraId="4873C63B" w14:textId="77777777" w:rsidR="002E1B08" w:rsidRDefault="00000000">
      <w:pPr>
        <w:numPr>
          <w:ilvl w:val="0"/>
          <w:numId w:val="10"/>
        </w:numPr>
      </w:pPr>
      <w:r>
        <w:rPr>
          <w:rStyle w:val="keyword"/>
        </w:rPr>
        <w:t>SHALL</w:t>
      </w:r>
      <w:r>
        <w:t xml:space="preserve"> contain exactly one [1..1] </w:t>
      </w:r>
      <w:r>
        <w:rPr>
          <w:rStyle w:val="XMLnameBold"/>
        </w:rPr>
        <w:t>code</w:t>
      </w:r>
      <w:bookmarkStart w:id="25" w:name="C_4537-5253"/>
      <w:r>
        <w:t xml:space="preserve"> (CONF:4537-5253)</w:t>
      </w:r>
      <w:bookmarkEnd w:id="25"/>
      <w:r>
        <w:t>.</w:t>
      </w:r>
    </w:p>
    <w:p w14:paraId="1C88A592" w14:textId="77777777" w:rsidR="002E1B08" w:rsidRDefault="00000000">
      <w:pPr>
        <w:numPr>
          <w:ilvl w:val="1"/>
          <w:numId w:val="10"/>
        </w:numPr>
      </w:pPr>
      <w:r>
        <w:t xml:space="preserve">This code </w:t>
      </w:r>
      <w:r>
        <w:rPr>
          <w:rStyle w:val="keyword"/>
        </w:rPr>
        <w:t>SHALL</w:t>
      </w:r>
      <w:r>
        <w:t xml:space="preserve"> specify the particular kind of document (e.g., History and Physical, Discharge Summary, Progress Note) (CONF:4537-9992).</w:t>
      </w:r>
    </w:p>
    <w:p w14:paraId="414494E0" w14:textId="77777777" w:rsidR="002E1B08" w:rsidRDefault="00000000">
      <w:pPr>
        <w:numPr>
          <w:ilvl w:val="1"/>
          <w:numId w:val="10"/>
        </w:numPr>
      </w:pPr>
      <w:r>
        <w:t xml:space="preserve">This code </w:t>
      </w:r>
      <w:r>
        <w:rPr>
          <w:rStyle w:val="keyword"/>
        </w:rPr>
        <w:t>SHALL</w:t>
      </w:r>
      <w:r>
        <w:t xml:space="preserve"> be drawn from the LOINC document type ontology (LOINC codes where SCALE = DOC) (CONF:4537-32948).</w:t>
      </w:r>
    </w:p>
    <w:p w14:paraId="7F10301C" w14:textId="77777777" w:rsidR="002E1B08" w:rsidRDefault="00000000">
      <w:pPr>
        <w:numPr>
          <w:ilvl w:val="0"/>
          <w:numId w:val="10"/>
        </w:numPr>
      </w:pPr>
      <w:r>
        <w:rPr>
          <w:rStyle w:val="keyword"/>
        </w:rPr>
        <w:t>SHALL</w:t>
      </w:r>
      <w:r>
        <w:t xml:space="preserve"> contain exactly one [1..1] </w:t>
      </w:r>
      <w:r>
        <w:rPr>
          <w:rStyle w:val="XMLnameBold"/>
        </w:rPr>
        <w:t>title</w:t>
      </w:r>
      <w:bookmarkStart w:id="26" w:name="C_4537-5254"/>
      <w:r>
        <w:t xml:space="preserve"> (CONF:4537-5254)</w:t>
      </w:r>
      <w:bookmarkEnd w:id="26"/>
      <w:r>
        <w:t>.</w:t>
      </w:r>
      <w:r>
        <w:br/>
        <w:t>Note: The title can either be a locally defined name or the displayName corresponding to clinicalDocument/code</w:t>
      </w:r>
    </w:p>
    <w:p w14:paraId="2B12A11A" w14:textId="77777777" w:rsidR="002E1B08" w:rsidRDefault="00000000">
      <w:pPr>
        <w:numPr>
          <w:ilvl w:val="0"/>
          <w:numId w:val="10"/>
        </w:numPr>
      </w:pPr>
      <w:r>
        <w:rPr>
          <w:rStyle w:val="keyword"/>
        </w:rPr>
        <w:t>SHALL</w:t>
      </w:r>
      <w:r>
        <w:t xml:space="preserve"> contain exactly one [1..1] US Realm Date and Time (DTM.US.FIELDED)</w:t>
      </w:r>
      <w:r>
        <w:rPr>
          <w:rStyle w:val="XMLname"/>
        </w:rPr>
        <w:t xml:space="preserve"> (identifier: urn:oid:2.16.840.1.113883.10.20.22.5.4)</w:t>
      </w:r>
      <w:bookmarkStart w:id="27" w:name="C_4537-5256"/>
      <w:r>
        <w:t xml:space="preserve"> (CONF:4537-5256)</w:t>
      </w:r>
      <w:bookmarkEnd w:id="27"/>
      <w:r>
        <w:t>.</w:t>
      </w:r>
    </w:p>
    <w:p w14:paraId="04BB30E6" w14:textId="77777777" w:rsidR="002E1B08" w:rsidRDefault="00000000">
      <w:pPr>
        <w:numPr>
          <w:ilvl w:val="0"/>
          <w:numId w:val="10"/>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DYNAMIC</w:t>
      </w:r>
      <w:bookmarkStart w:id="28" w:name="C_4537-5259"/>
      <w:r>
        <w:t xml:space="preserve"> (CONF:4537-5259)</w:t>
      </w:r>
      <w:bookmarkEnd w:id="28"/>
      <w:r>
        <w:t>.</w:t>
      </w:r>
    </w:p>
    <w:p w14:paraId="1C4FA1DA" w14:textId="77777777" w:rsidR="002E1B08" w:rsidRDefault="00000000">
      <w:pPr>
        <w:numPr>
          <w:ilvl w:val="0"/>
          <w:numId w:val="10"/>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29" w:name="C_4537-5372"/>
      <w:r>
        <w:t xml:space="preserve"> (CONF:4537-5372)</w:t>
      </w:r>
      <w:bookmarkEnd w:id="29"/>
      <w:r>
        <w:t>.</w:t>
      </w:r>
    </w:p>
    <w:p w14:paraId="3600E7CF" w14:textId="77777777" w:rsidR="002E1B08" w:rsidRDefault="00000000">
      <w:pPr>
        <w:numPr>
          <w:ilvl w:val="0"/>
          <w:numId w:val="10"/>
        </w:numPr>
      </w:pPr>
      <w:r>
        <w:rPr>
          <w:rStyle w:val="keyword"/>
        </w:rPr>
        <w:t>MAY</w:t>
      </w:r>
      <w:r>
        <w:t xml:space="preserve"> contain zero or one [0..1] </w:t>
      </w:r>
      <w:r>
        <w:rPr>
          <w:rStyle w:val="XMLnameBold"/>
        </w:rPr>
        <w:t>setId</w:t>
      </w:r>
      <w:bookmarkStart w:id="30" w:name="C_4537-5261"/>
      <w:r>
        <w:t xml:space="preserve"> (CONF:4537-5261)</w:t>
      </w:r>
      <w:bookmarkEnd w:id="30"/>
      <w:r>
        <w:t>.</w:t>
      </w:r>
    </w:p>
    <w:p w14:paraId="5BC9D234" w14:textId="77777777" w:rsidR="002E1B08" w:rsidRDefault="00000000">
      <w:pPr>
        <w:numPr>
          <w:ilvl w:val="1"/>
          <w:numId w:val="10"/>
        </w:numPr>
      </w:pPr>
      <w:r>
        <w:t xml:space="preserve">If  setId is present versionNumber </w:t>
      </w:r>
      <w:r>
        <w:rPr>
          <w:rStyle w:val="keyword"/>
        </w:rPr>
        <w:t>SHALL</w:t>
      </w:r>
      <w:r>
        <w:t xml:space="preserve"> be present (CONF:4537-6380).</w:t>
      </w:r>
    </w:p>
    <w:p w14:paraId="68920535" w14:textId="77777777" w:rsidR="002E1B08" w:rsidRDefault="00000000">
      <w:pPr>
        <w:numPr>
          <w:ilvl w:val="0"/>
          <w:numId w:val="10"/>
        </w:numPr>
      </w:pPr>
      <w:r>
        <w:rPr>
          <w:rStyle w:val="keyword"/>
        </w:rPr>
        <w:t>MAY</w:t>
      </w:r>
      <w:r>
        <w:t xml:space="preserve"> contain zero or one [0..1] </w:t>
      </w:r>
      <w:r>
        <w:rPr>
          <w:rStyle w:val="XMLnameBold"/>
        </w:rPr>
        <w:t>versionNumber</w:t>
      </w:r>
      <w:bookmarkStart w:id="31" w:name="C_4537-5264"/>
      <w:r>
        <w:t xml:space="preserve"> (CONF:4537-5264)</w:t>
      </w:r>
      <w:bookmarkEnd w:id="31"/>
      <w:r>
        <w:t>.</w:t>
      </w:r>
    </w:p>
    <w:p w14:paraId="44DEA6CF" w14:textId="77777777" w:rsidR="002E1B08" w:rsidRDefault="00000000">
      <w:pPr>
        <w:numPr>
          <w:ilvl w:val="1"/>
          <w:numId w:val="10"/>
        </w:numPr>
      </w:pPr>
      <w:r>
        <w:t xml:space="preserve">If versionNumber is present setId </w:t>
      </w:r>
      <w:r>
        <w:rPr>
          <w:rStyle w:val="keyword"/>
        </w:rPr>
        <w:t>SHALL</w:t>
      </w:r>
      <w:r>
        <w:t xml:space="preserve"> be present (CONF:4537-6387).</w:t>
      </w:r>
    </w:p>
    <w:p w14:paraId="2CB223E6" w14:textId="77777777" w:rsidR="002E1B08" w:rsidRDefault="00000000">
      <w:pPr>
        <w:pStyle w:val="Heading4nospace"/>
      </w:pPr>
      <w:r>
        <w:t>recordTarget</w:t>
      </w:r>
    </w:p>
    <w:p w14:paraId="4917FA15" w14:textId="77777777" w:rsidR="002E1B08" w:rsidRDefault="00000000">
      <w:pPr>
        <w:pStyle w:val="BodyText"/>
        <w:spacing w:before="120"/>
      </w:pPr>
      <w:r>
        <w:t>The recordTarget records the administrative and demographic data of the patient whose health information is described by the clinical document; each recordTarget must contain at least one patientRole element</w:t>
      </w:r>
    </w:p>
    <w:p w14:paraId="37E1D511" w14:textId="77777777" w:rsidR="002E1B08" w:rsidRDefault="00000000">
      <w:pPr>
        <w:numPr>
          <w:ilvl w:val="0"/>
          <w:numId w:val="10"/>
        </w:numPr>
      </w:pPr>
      <w:r>
        <w:rPr>
          <w:rStyle w:val="keyword"/>
        </w:rPr>
        <w:t>SHALL</w:t>
      </w:r>
      <w:r>
        <w:t xml:space="preserve"> contain at least one [1..*] </w:t>
      </w:r>
      <w:r>
        <w:rPr>
          <w:rStyle w:val="XMLnameBold"/>
        </w:rPr>
        <w:t>recordTarget</w:t>
      </w:r>
      <w:bookmarkStart w:id="32" w:name="C_4537-5266"/>
      <w:r>
        <w:t xml:space="preserve"> (CONF:4537-5266)</w:t>
      </w:r>
      <w:bookmarkEnd w:id="32"/>
      <w:r>
        <w:t>.</w:t>
      </w:r>
    </w:p>
    <w:p w14:paraId="6DB7B40E" w14:textId="77777777" w:rsidR="002E1B08" w:rsidRDefault="00000000">
      <w:pPr>
        <w:numPr>
          <w:ilvl w:val="1"/>
          <w:numId w:val="10"/>
        </w:numPr>
      </w:pPr>
      <w:r>
        <w:t xml:space="preserve">Such recordTargets </w:t>
      </w:r>
      <w:r>
        <w:rPr>
          <w:rStyle w:val="keyword"/>
        </w:rPr>
        <w:t>SHALL</w:t>
      </w:r>
      <w:r>
        <w:t xml:space="preserve"> contain exactly one [1..1] </w:t>
      </w:r>
      <w:r>
        <w:rPr>
          <w:rStyle w:val="XMLnameBold"/>
        </w:rPr>
        <w:t>patientRole</w:t>
      </w:r>
      <w:bookmarkStart w:id="33" w:name="C_4537-5267"/>
      <w:r>
        <w:t xml:space="preserve"> (CONF:4537-5267)</w:t>
      </w:r>
      <w:bookmarkEnd w:id="33"/>
      <w:r>
        <w:t>.</w:t>
      </w:r>
    </w:p>
    <w:p w14:paraId="3B8376D8" w14:textId="77777777" w:rsidR="002E1B08" w:rsidRDefault="00000000">
      <w:pPr>
        <w:numPr>
          <w:ilvl w:val="2"/>
          <w:numId w:val="10"/>
        </w:numPr>
      </w:pPr>
      <w:r>
        <w:t xml:space="preserve">This patientRole </w:t>
      </w:r>
      <w:r>
        <w:rPr>
          <w:rStyle w:val="keyword"/>
        </w:rPr>
        <w:t>SHALL</w:t>
      </w:r>
      <w:r>
        <w:t xml:space="preserve"> contain at least one [1..*] </w:t>
      </w:r>
      <w:r>
        <w:rPr>
          <w:rStyle w:val="XMLnameBold"/>
        </w:rPr>
        <w:t>id</w:t>
      </w:r>
      <w:bookmarkStart w:id="34" w:name="C_4537-5268"/>
      <w:r>
        <w:t xml:space="preserve"> (CONF:4537-5268)</w:t>
      </w:r>
      <w:bookmarkEnd w:id="34"/>
      <w:r>
        <w:t>.</w:t>
      </w:r>
    </w:p>
    <w:p w14:paraId="3D731CC1" w14:textId="77777777" w:rsidR="002E1B08" w:rsidRDefault="00000000">
      <w:pPr>
        <w:numPr>
          <w:ilvl w:val="2"/>
          <w:numId w:val="10"/>
        </w:numPr>
      </w:pPr>
      <w:r>
        <w:t xml:space="preserve">This patientRole </w:t>
      </w:r>
      <w:r>
        <w:rPr>
          <w:rStyle w:val="keyword"/>
        </w:rPr>
        <w:t>SHALL</w:t>
      </w:r>
      <w:r>
        <w:t xml:space="preserve"> contain at least one [1..*] US Realm Address (AD.US.FIELDED)</w:t>
      </w:r>
      <w:r>
        <w:rPr>
          <w:rStyle w:val="XMLname"/>
        </w:rPr>
        <w:t xml:space="preserve"> (identifier: urn:oid:2.16.840.1.113883.10.20.22.5.2)</w:t>
      </w:r>
      <w:bookmarkStart w:id="35" w:name="C_4537-5271"/>
      <w:r>
        <w:t xml:space="preserve"> (CONF:4537-5271)</w:t>
      </w:r>
      <w:bookmarkEnd w:id="35"/>
      <w:r>
        <w:t>.</w:t>
      </w:r>
    </w:p>
    <w:p w14:paraId="0422DB41" w14:textId="77777777" w:rsidR="002E1B08" w:rsidRDefault="00000000">
      <w:pPr>
        <w:numPr>
          <w:ilvl w:val="2"/>
          <w:numId w:val="10"/>
        </w:numPr>
      </w:pPr>
      <w:r>
        <w:t xml:space="preserve">This patientRole </w:t>
      </w:r>
      <w:r>
        <w:rPr>
          <w:rStyle w:val="keyword"/>
        </w:rPr>
        <w:t>SHALL</w:t>
      </w:r>
      <w:r>
        <w:t xml:space="preserve"> contain at least one [1..*] </w:t>
      </w:r>
      <w:r>
        <w:rPr>
          <w:rStyle w:val="XMLnameBold"/>
        </w:rPr>
        <w:t>telecom</w:t>
      </w:r>
      <w:bookmarkStart w:id="36" w:name="C_4537-5280"/>
      <w:r>
        <w:t xml:space="preserve"> (CONF:4537-5280)</w:t>
      </w:r>
      <w:bookmarkEnd w:id="36"/>
      <w:r>
        <w:t>.</w:t>
      </w:r>
    </w:p>
    <w:p w14:paraId="4841F67F" w14:textId="77777777" w:rsidR="002E1B08" w:rsidRDefault="00000000">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37" w:name="C_4537-5375"/>
      <w:r>
        <w:t xml:space="preserve"> (CONF:4537-5375)</w:t>
      </w:r>
      <w:bookmarkEnd w:id="37"/>
      <w:r>
        <w:t>.</w:t>
      </w:r>
    </w:p>
    <w:p w14:paraId="259A5495" w14:textId="77777777" w:rsidR="002E1B08" w:rsidRDefault="00000000">
      <w:pPr>
        <w:numPr>
          <w:ilvl w:val="2"/>
          <w:numId w:val="10"/>
        </w:numPr>
      </w:pPr>
      <w:r>
        <w:t xml:space="preserve">This patientRole </w:t>
      </w:r>
      <w:r>
        <w:rPr>
          <w:rStyle w:val="keyword"/>
        </w:rPr>
        <w:t>SHALL</w:t>
      </w:r>
      <w:r>
        <w:t xml:space="preserve"> contain exactly one [1..1] </w:t>
      </w:r>
      <w:r>
        <w:rPr>
          <w:rStyle w:val="XMLnameBold"/>
        </w:rPr>
        <w:t>patient</w:t>
      </w:r>
      <w:bookmarkStart w:id="38" w:name="C_4537-5283"/>
      <w:r>
        <w:t xml:space="preserve"> (CONF:4537-5283)</w:t>
      </w:r>
      <w:bookmarkEnd w:id="38"/>
      <w:r>
        <w:t>.</w:t>
      </w:r>
    </w:p>
    <w:p w14:paraId="2CABA7EE" w14:textId="77777777" w:rsidR="002E1B08" w:rsidRDefault="00000000">
      <w:pPr>
        <w:numPr>
          <w:ilvl w:val="3"/>
          <w:numId w:val="10"/>
        </w:numPr>
      </w:pPr>
      <w:r>
        <w:t xml:space="preserve">This patient </w:t>
      </w:r>
      <w:r>
        <w:rPr>
          <w:rStyle w:val="keyword"/>
        </w:rPr>
        <w:t>SHALL</w:t>
      </w:r>
      <w:r>
        <w:t xml:space="preserve"> contain at least one [1..*] US Realm Patient Name (PTN.US.FIELDED)</w:t>
      </w:r>
      <w:r>
        <w:rPr>
          <w:rStyle w:val="XMLname"/>
        </w:rPr>
        <w:t xml:space="preserve"> (identifier: urn:oid:2.16.840.1.113883.10.20.22.5.1)</w:t>
      </w:r>
      <w:bookmarkStart w:id="39" w:name="C_4537-5284"/>
      <w:r>
        <w:t xml:space="preserve"> (CONF:4537-5284)</w:t>
      </w:r>
      <w:bookmarkEnd w:id="39"/>
      <w:r>
        <w:t>.</w:t>
      </w:r>
    </w:p>
    <w:p w14:paraId="50561A18" w14:textId="77777777" w:rsidR="002E1B08" w:rsidRDefault="00000000">
      <w:pPr>
        <w:numPr>
          <w:ilvl w:val="3"/>
          <w:numId w:val="10"/>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40" w:name="C_4537-6394"/>
      <w:r>
        <w:t xml:space="preserve"> (CONF:4537-6394)</w:t>
      </w:r>
      <w:bookmarkEnd w:id="40"/>
      <w:r>
        <w:t>.</w:t>
      </w:r>
    </w:p>
    <w:p w14:paraId="1233F33F" w14:textId="77777777" w:rsidR="002E1B08" w:rsidRDefault="00000000">
      <w:pPr>
        <w:numPr>
          <w:ilvl w:val="3"/>
          <w:numId w:val="10"/>
        </w:numPr>
      </w:pPr>
      <w:r>
        <w:t xml:space="preserve">This patient </w:t>
      </w:r>
      <w:r>
        <w:rPr>
          <w:rStyle w:val="keyword"/>
        </w:rPr>
        <w:t>SHALL</w:t>
      </w:r>
      <w:r>
        <w:t xml:space="preserve"> contain exactly one [1..1] </w:t>
      </w:r>
      <w:r>
        <w:rPr>
          <w:rStyle w:val="XMLnameBold"/>
        </w:rPr>
        <w:t>birthTime</w:t>
      </w:r>
      <w:bookmarkStart w:id="41" w:name="C_4537-5298"/>
      <w:r>
        <w:t xml:space="preserve"> (CONF:4537-5298)</w:t>
      </w:r>
      <w:bookmarkEnd w:id="41"/>
      <w:r>
        <w:t>.</w:t>
      </w:r>
    </w:p>
    <w:p w14:paraId="6E077A45" w14:textId="77777777" w:rsidR="002E1B08" w:rsidRDefault="00000000">
      <w:pPr>
        <w:numPr>
          <w:ilvl w:val="4"/>
          <w:numId w:val="10"/>
        </w:numPr>
      </w:pPr>
      <w:r>
        <w:rPr>
          <w:rStyle w:val="keyword"/>
        </w:rPr>
        <w:t>SHALL</w:t>
      </w:r>
      <w:r>
        <w:t xml:space="preserve"> be precise to year (CONF:4537-5299).</w:t>
      </w:r>
    </w:p>
    <w:p w14:paraId="2FEAA6B9" w14:textId="77777777" w:rsidR="002E1B08" w:rsidRDefault="00000000">
      <w:pPr>
        <w:numPr>
          <w:ilvl w:val="4"/>
          <w:numId w:val="10"/>
        </w:numPr>
      </w:pPr>
      <w:r>
        <w:rPr>
          <w:rStyle w:val="keyword"/>
        </w:rPr>
        <w:t>SHOULD</w:t>
      </w:r>
      <w:r>
        <w:t xml:space="preserve"> be precise to day (CONF:4537-5300).</w:t>
      </w:r>
    </w:p>
    <w:p w14:paraId="580AD236" w14:textId="77777777" w:rsidR="002E1B08" w:rsidRDefault="00000000">
      <w:pPr>
        <w:pStyle w:val="BodyText"/>
        <w:spacing w:before="120"/>
      </w:pPr>
      <w:r>
        <w:t>For cases where information about newborn's time of birth needs to be captured.</w:t>
      </w:r>
    </w:p>
    <w:p w14:paraId="322F34A4" w14:textId="77777777" w:rsidR="002E1B08" w:rsidRDefault="00000000">
      <w:pPr>
        <w:numPr>
          <w:ilvl w:val="4"/>
          <w:numId w:val="10"/>
        </w:numPr>
      </w:pPr>
      <w:r>
        <w:rPr>
          <w:rStyle w:val="keyword"/>
        </w:rPr>
        <w:t>MAY</w:t>
      </w:r>
      <w:r>
        <w:t xml:space="preserve"> be precise to the minute (CONF:4537-32418).</w:t>
      </w:r>
    </w:p>
    <w:p w14:paraId="580334F1" w14:textId="77777777" w:rsidR="002E1B08" w:rsidRDefault="00000000">
      <w:pPr>
        <w:numPr>
          <w:ilvl w:val="3"/>
          <w:numId w:val="10"/>
        </w:numPr>
      </w:pPr>
      <w:r>
        <w:t xml:space="preserve">This patient </w:t>
      </w:r>
      <w:r>
        <w:rPr>
          <w:rStyle w:val="keyword"/>
        </w:rPr>
        <w:t>MAY</w:t>
      </w:r>
      <w:r>
        <w:t xml:space="preserve"> contain zero or one [0..1] </w:t>
      </w:r>
      <w:r>
        <w:rPr>
          <w:rStyle w:val="XMLnameBold"/>
        </w:rPr>
        <w:t>sdtc:deceasedInd</w:t>
      </w:r>
      <w:bookmarkStart w:id="42" w:name="C_4537-32990"/>
      <w:r>
        <w:t xml:space="preserve"> (CONF:4537-32990)</w:t>
      </w:r>
      <w:bookmarkEnd w:id="42"/>
      <w:r>
        <w:t>.</w:t>
      </w:r>
    </w:p>
    <w:p w14:paraId="0E12F8B1" w14:textId="77777777" w:rsidR="002E1B08" w:rsidRDefault="00000000">
      <w:pPr>
        <w:numPr>
          <w:ilvl w:val="4"/>
          <w:numId w:val="10"/>
        </w:numPr>
      </w:pPr>
      <w:r>
        <w:t xml:space="preserve">If sdtc:deceasedInd="true", then sdtc:deceasedTime </w:t>
      </w:r>
      <w:r>
        <w:rPr>
          <w:rStyle w:val="keyword"/>
        </w:rPr>
        <w:t>SHALL</w:t>
      </w:r>
      <w:r>
        <w:t xml:space="preserve"> be present (CONF:4537-32993).</w:t>
      </w:r>
    </w:p>
    <w:p w14:paraId="08DB4A70" w14:textId="77777777" w:rsidR="002E1B08" w:rsidRDefault="00000000">
      <w:pPr>
        <w:numPr>
          <w:ilvl w:val="3"/>
          <w:numId w:val="10"/>
        </w:numPr>
      </w:pPr>
      <w:r>
        <w:t xml:space="preserve">This patient </w:t>
      </w:r>
      <w:r>
        <w:rPr>
          <w:rStyle w:val="keyword"/>
        </w:rPr>
        <w:t>MAY</w:t>
      </w:r>
      <w:r>
        <w:t xml:space="preserve"> contain zero or one [0..1] </w:t>
      </w:r>
      <w:r>
        <w:rPr>
          <w:rStyle w:val="XMLnameBold"/>
        </w:rPr>
        <w:t>sdtc:deceasedTime</w:t>
      </w:r>
      <w:bookmarkStart w:id="43" w:name="C_4537-32988"/>
      <w:r>
        <w:t xml:space="preserve"> (CONF:4537-32988)</w:t>
      </w:r>
      <w:bookmarkEnd w:id="43"/>
      <w:r>
        <w:t>.</w:t>
      </w:r>
    </w:p>
    <w:p w14:paraId="5FC35DA3" w14:textId="77777777" w:rsidR="002E1B08" w:rsidRDefault="00000000">
      <w:pPr>
        <w:numPr>
          <w:ilvl w:val="4"/>
          <w:numId w:val="10"/>
        </w:numPr>
      </w:pPr>
      <w:r>
        <w:t xml:space="preserve">The sdtc:deceasedTime, if present, </w:t>
      </w:r>
      <w:r>
        <w:rPr>
          <w:rStyle w:val="keyword"/>
        </w:rPr>
        <w:t>SHALL</w:t>
      </w:r>
      <w:r>
        <w:t xml:space="preserve"> contain exactly one [1..1] </w:t>
      </w:r>
      <w:r>
        <w:rPr>
          <w:rStyle w:val="XMLnameBold"/>
        </w:rPr>
        <w:t>@value</w:t>
      </w:r>
      <w:bookmarkStart w:id="44" w:name="C_4537-32989"/>
      <w:r>
        <w:t xml:space="preserve"> (CONF:4537-32989)</w:t>
      </w:r>
      <w:bookmarkEnd w:id="44"/>
      <w:r>
        <w:t>.</w:t>
      </w:r>
    </w:p>
    <w:p w14:paraId="64EC23D5" w14:textId="77777777" w:rsidR="002E1B08" w:rsidRDefault="00000000">
      <w:pPr>
        <w:numPr>
          <w:ilvl w:val="5"/>
          <w:numId w:val="10"/>
        </w:numPr>
      </w:pPr>
      <w:r>
        <w:rPr>
          <w:rStyle w:val="keyword"/>
        </w:rPr>
        <w:t>SHALL</w:t>
      </w:r>
      <w:r>
        <w:t xml:space="preserve">  be precise to to the year (CONF:4537-32991).</w:t>
      </w:r>
    </w:p>
    <w:p w14:paraId="5227989D" w14:textId="77777777" w:rsidR="002E1B08" w:rsidRDefault="00000000">
      <w:pPr>
        <w:numPr>
          <w:ilvl w:val="5"/>
          <w:numId w:val="10"/>
        </w:numPr>
      </w:pPr>
      <w:r>
        <w:rPr>
          <w:rStyle w:val="keyword"/>
        </w:rPr>
        <w:t>SHOULD</w:t>
      </w:r>
      <w:r>
        <w:t xml:space="preserve"> be precise to the day (CONF:4537-32992).</w:t>
      </w:r>
    </w:p>
    <w:p w14:paraId="5416B100" w14:textId="77777777" w:rsidR="002E1B08" w:rsidRDefault="00000000">
      <w:pPr>
        <w:numPr>
          <w:ilvl w:val="3"/>
          <w:numId w:val="10"/>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45" w:name="C_4537-5303"/>
      <w:r>
        <w:t xml:space="preserve"> (CONF:4537-5303)</w:t>
      </w:r>
      <w:bookmarkEnd w:id="45"/>
      <w:r>
        <w:t>.</w:t>
      </w:r>
    </w:p>
    <w:p w14:paraId="05913168" w14:textId="77777777" w:rsidR="002E1B08" w:rsidRDefault="00000000">
      <w:pPr>
        <w:numPr>
          <w:ilvl w:val="3"/>
          <w:numId w:val="10"/>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46" w:name="C_4537-5317"/>
      <w:r>
        <w:t xml:space="preserve"> (CONF:4537-5317)</w:t>
      </w:r>
      <w:bookmarkEnd w:id="46"/>
      <w:r>
        <w:t>.</w:t>
      </w:r>
    </w:p>
    <w:p w14:paraId="2E21258B" w14:textId="77777777" w:rsidR="002E1B08" w:rsidRDefault="00000000">
      <w:pPr>
        <w:numPr>
          <w:ilvl w:val="3"/>
          <w:numId w:val="10"/>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47" w:name="C_4537-5322"/>
      <w:r>
        <w:t xml:space="preserve"> (CONF:4537-5322)</w:t>
      </w:r>
      <w:bookmarkEnd w:id="47"/>
      <w:r>
        <w:t>.</w:t>
      </w:r>
    </w:p>
    <w:p w14:paraId="48AA1944" w14:textId="77777777" w:rsidR="002E1B08" w:rsidRDefault="00000000">
      <w:pPr>
        <w:numPr>
          <w:ilvl w:val="3"/>
          <w:numId w:val="10"/>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48" w:name="C_4537-7263"/>
      <w:r>
        <w:t xml:space="preserve"> (CONF:4537-</w:t>
      </w:r>
      <w:r>
        <w:lastRenderedPageBreak/>
        <w:t>7263)</w:t>
      </w:r>
      <w:bookmarkEnd w:id="48"/>
      <w:r>
        <w:t>.</w:t>
      </w:r>
      <w:r>
        <w:br/>
        <w:t>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14:paraId="40982264" w14:textId="77777777" w:rsidR="002E1B08" w:rsidRDefault="00000000">
      <w:pPr>
        <w:numPr>
          <w:ilvl w:val="4"/>
          <w:numId w:val="10"/>
        </w:numPr>
      </w:pPr>
      <w:r>
        <w:t xml:space="preserve">If sdtc:raceCode is present, then the patient </w:t>
      </w:r>
      <w:r>
        <w:rPr>
          <w:rStyle w:val="keyword"/>
        </w:rPr>
        <w:t>SHALL</w:t>
      </w:r>
      <w:r>
        <w:t xml:space="preserve"> contain [1..1] raceCode (CONF:4537-31347).</w:t>
      </w:r>
    </w:p>
    <w:p w14:paraId="276C2441" w14:textId="77777777" w:rsidR="002E1B08" w:rsidRDefault="00000000">
      <w:pPr>
        <w:numPr>
          <w:ilvl w:val="3"/>
          <w:numId w:val="10"/>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49" w:name="C_4537-5323"/>
      <w:r>
        <w:t xml:space="preserve"> (CONF:4537-5323)</w:t>
      </w:r>
      <w:bookmarkEnd w:id="49"/>
      <w:r>
        <w:t>.</w:t>
      </w:r>
    </w:p>
    <w:p w14:paraId="7AB7A7DA" w14:textId="77777777" w:rsidR="002E1B08" w:rsidRDefault="00000000">
      <w:pPr>
        <w:numPr>
          <w:ilvl w:val="3"/>
          <w:numId w:val="10"/>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50" w:name="C_4537-32901"/>
      <w:r>
        <w:t xml:space="preserve"> (CONF:4537-32901)</w:t>
      </w:r>
      <w:bookmarkEnd w:id="50"/>
      <w:r>
        <w:t>.</w:t>
      </w:r>
    </w:p>
    <w:p w14:paraId="72AF5904" w14:textId="77777777" w:rsidR="002E1B08" w:rsidRDefault="00000000">
      <w:pPr>
        <w:numPr>
          <w:ilvl w:val="3"/>
          <w:numId w:val="10"/>
        </w:numPr>
      </w:pPr>
      <w:r>
        <w:t xml:space="preserve">This patient </w:t>
      </w:r>
      <w:r>
        <w:rPr>
          <w:rStyle w:val="keyword"/>
        </w:rPr>
        <w:t>MAY</w:t>
      </w:r>
      <w:r>
        <w:t xml:space="preserve"> contain zero or more [0..*] </w:t>
      </w:r>
      <w:r>
        <w:rPr>
          <w:rStyle w:val="XMLnameBold"/>
        </w:rPr>
        <w:t>guardian</w:t>
      </w:r>
      <w:bookmarkStart w:id="51" w:name="C_4537-5325"/>
      <w:r>
        <w:t xml:space="preserve"> (CONF:4537-5325)</w:t>
      </w:r>
      <w:bookmarkEnd w:id="51"/>
      <w:r>
        <w:t>.</w:t>
      </w:r>
    </w:p>
    <w:p w14:paraId="4BF6F459" w14:textId="77777777" w:rsidR="002E1B08" w:rsidRDefault="00000000">
      <w:pPr>
        <w:numPr>
          <w:ilvl w:val="4"/>
          <w:numId w:val="10"/>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52" w:name="C_4537-5326"/>
      <w:r>
        <w:t xml:space="preserve"> (CONF:4537-5326)</w:t>
      </w:r>
      <w:bookmarkEnd w:id="52"/>
      <w:r>
        <w:t>.</w:t>
      </w:r>
    </w:p>
    <w:p w14:paraId="5C08EAF3" w14:textId="77777777" w:rsidR="002E1B08" w:rsidRDefault="00000000">
      <w:pPr>
        <w:numPr>
          <w:ilvl w:val="4"/>
          <w:numId w:val="10"/>
        </w:numPr>
      </w:pPr>
      <w:r>
        <w:t xml:space="preserve">The guardian, if present, </w:t>
      </w:r>
      <w:r>
        <w:rPr>
          <w:rStyle w:val="keyword"/>
        </w:rPr>
        <w:t>SHOULD</w:t>
      </w:r>
      <w:r>
        <w:t xml:space="preserve"> contain zero or more [0..*] US Realm Address (AD.US.FIELDED)</w:t>
      </w:r>
      <w:r>
        <w:rPr>
          <w:rStyle w:val="XMLname"/>
        </w:rPr>
        <w:t xml:space="preserve"> (identifier: urn:oid:2.16.840.1.113883.10.20.22.5.2)</w:t>
      </w:r>
      <w:bookmarkStart w:id="53" w:name="C_4537-5359"/>
      <w:r>
        <w:t xml:space="preserve"> (CONF:4537-5359)</w:t>
      </w:r>
      <w:bookmarkEnd w:id="53"/>
      <w:r>
        <w:t>.</w:t>
      </w:r>
    </w:p>
    <w:p w14:paraId="5D2A4657" w14:textId="77777777" w:rsidR="002E1B08" w:rsidRDefault="00000000">
      <w:pPr>
        <w:numPr>
          <w:ilvl w:val="4"/>
          <w:numId w:val="10"/>
        </w:numPr>
      </w:pPr>
      <w:r>
        <w:t xml:space="preserve">The guardian, if present, </w:t>
      </w:r>
      <w:r>
        <w:rPr>
          <w:rStyle w:val="keyword"/>
        </w:rPr>
        <w:t>SHOULD</w:t>
      </w:r>
      <w:r>
        <w:t xml:space="preserve"> contain zero or more [0..*] </w:t>
      </w:r>
      <w:r>
        <w:rPr>
          <w:rStyle w:val="XMLnameBold"/>
        </w:rPr>
        <w:t>telecom</w:t>
      </w:r>
      <w:bookmarkStart w:id="54" w:name="C_4537-5382"/>
      <w:r>
        <w:t xml:space="preserve"> (CONF:4537-5382)</w:t>
      </w:r>
      <w:bookmarkEnd w:id="54"/>
      <w:r>
        <w:t>.</w:t>
      </w:r>
    </w:p>
    <w:p w14:paraId="39D95E2F" w14:textId="77777777" w:rsidR="002E1B08" w:rsidRDefault="00000000">
      <w:pPr>
        <w:numPr>
          <w:ilvl w:val="5"/>
          <w:numId w:val="10"/>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55" w:name="C_4537-7993"/>
      <w:r>
        <w:t xml:space="preserve"> (CONF:4537-7993)</w:t>
      </w:r>
      <w:bookmarkEnd w:id="55"/>
      <w:r>
        <w:t>.</w:t>
      </w:r>
    </w:p>
    <w:p w14:paraId="62FEFE19" w14:textId="77777777" w:rsidR="002E1B08" w:rsidRDefault="00000000">
      <w:pPr>
        <w:numPr>
          <w:ilvl w:val="4"/>
          <w:numId w:val="10"/>
        </w:numPr>
      </w:pPr>
      <w:r>
        <w:t xml:space="preserve">The guardian, if present, </w:t>
      </w:r>
      <w:r>
        <w:rPr>
          <w:rStyle w:val="keyword"/>
        </w:rPr>
        <w:t>SHALL</w:t>
      </w:r>
      <w:r>
        <w:t xml:space="preserve"> contain exactly one [1..1] </w:t>
      </w:r>
      <w:r>
        <w:rPr>
          <w:rStyle w:val="XMLnameBold"/>
        </w:rPr>
        <w:t>guardianPerson</w:t>
      </w:r>
      <w:bookmarkStart w:id="56" w:name="C_4537-5385"/>
      <w:r>
        <w:t xml:space="preserve"> (CONF:4537-5385)</w:t>
      </w:r>
      <w:bookmarkEnd w:id="56"/>
      <w:r>
        <w:t>.</w:t>
      </w:r>
    </w:p>
    <w:p w14:paraId="6B66FACB" w14:textId="77777777" w:rsidR="002E1B08" w:rsidRDefault="00000000">
      <w:pPr>
        <w:numPr>
          <w:ilvl w:val="5"/>
          <w:numId w:val="10"/>
        </w:numPr>
      </w:pPr>
      <w:r>
        <w:t xml:space="preserve">This guardianPerson </w:t>
      </w:r>
      <w:r>
        <w:rPr>
          <w:rStyle w:val="keyword"/>
        </w:rPr>
        <w:t>SHALL</w:t>
      </w:r>
      <w:r>
        <w:t xml:space="preserve"> contain at least one [1..*] US Realm Person Name (PN.US.FIELDED)</w:t>
      </w:r>
      <w:r>
        <w:rPr>
          <w:rStyle w:val="XMLname"/>
        </w:rPr>
        <w:t xml:space="preserve"> (identifier: urn:oid:2.16.840.1.113883.10.20.22.5.1.1)</w:t>
      </w:r>
      <w:bookmarkStart w:id="57" w:name="C_4537-5386"/>
      <w:r>
        <w:t xml:space="preserve"> (CONF:4537-5386)</w:t>
      </w:r>
      <w:bookmarkEnd w:id="57"/>
      <w:r>
        <w:t>.</w:t>
      </w:r>
    </w:p>
    <w:p w14:paraId="68B0254B" w14:textId="77777777" w:rsidR="002E1B08" w:rsidRDefault="00000000">
      <w:pPr>
        <w:numPr>
          <w:ilvl w:val="3"/>
          <w:numId w:val="10"/>
        </w:numPr>
      </w:pPr>
      <w:r>
        <w:t xml:space="preserve">This patient </w:t>
      </w:r>
      <w:r>
        <w:rPr>
          <w:rStyle w:val="keyword"/>
        </w:rPr>
        <w:t>MAY</w:t>
      </w:r>
      <w:r>
        <w:t xml:space="preserve"> contain zero or one [0..1] </w:t>
      </w:r>
      <w:r>
        <w:rPr>
          <w:rStyle w:val="XMLnameBold"/>
        </w:rPr>
        <w:t>birthplace</w:t>
      </w:r>
      <w:bookmarkStart w:id="58" w:name="C_4537-5395"/>
      <w:r>
        <w:t xml:space="preserve"> (CONF:4537-5395)</w:t>
      </w:r>
      <w:bookmarkEnd w:id="58"/>
      <w:r>
        <w:t>.</w:t>
      </w:r>
    </w:p>
    <w:p w14:paraId="4893AFA6" w14:textId="77777777" w:rsidR="002E1B08" w:rsidRDefault="00000000">
      <w:pPr>
        <w:numPr>
          <w:ilvl w:val="4"/>
          <w:numId w:val="10"/>
        </w:numPr>
      </w:pPr>
      <w:r>
        <w:t xml:space="preserve">The birthplace, if present, </w:t>
      </w:r>
      <w:r>
        <w:rPr>
          <w:rStyle w:val="keyword"/>
        </w:rPr>
        <w:t>SHALL</w:t>
      </w:r>
      <w:r>
        <w:t xml:space="preserve"> contain exactly one [1..1] </w:t>
      </w:r>
      <w:r>
        <w:rPr>
          <w:rStyle w:val="XMLnameBold"/>
        </w:rPr>
        <w:t>place</w:t>
      </w:r>
      <w:bookmarkStart w:id="59" w:name="C_4537-5396"/>
      <w:r>
        <w:t xml:space="preserve"> (CONF:4537-5396)</w:t>
      </w:r>
      <w:bookmarkEnd w:id="59"/>
      <w:r>
        <w:t>.</w:t>
      </w:r>
    </w:p>
    <w:p w14:paraId="64C64161" w14:textId="77777777" w:rsidR="002E1B08" w:rsidRDefault="00000000">
      <w:pPr>
        <w:numPr>
          <w:ilvl w:val="5"/>
          <w:numId w:val="10"/>
        </w:numPr>
      </w:pPr>
      <w:r>
        <w:lastRenderedPageBreak/>
        <w:t xml:space="preserve">This place </w:t>
      </w:r>
      <w:r>
        <w:rPr>
          <w:rStyle w:val="keyword"/>
        </w:rPr>
        <w:t>SHALL</w:t>
      </w:r>
      <w:r>
        <w:t xml:space="preserve"> contain exactly one [1..1] </w:t>
      </w:r>
      <w:r>
        <w:rPr>
          <w:rStyle w:val="XMLnameBold"/>
        </w:rPr>
        <w:t>addr</w:t>
      </w:r>
      <w:bookmarkStart w:id="60" w:name="C_4537-5397"/>
      <w:r>
        <w:t xml:space="preserve"> (CONF:4537-5397)</w:t>
      </w:r>
      <w:bookmarkEnd w:id="60"/>
      <w:r>
        <w:t>.</w:t>
      </w:r>
    </w:p>
    <w:p w14:paraId="24C70A6B" w14:textId="77777777" w:rsidR="002E1B08" w:rsidRDefault="00000000">
      <w:pPr>
        <w:numPr>
          <w:ilvl w:val="6"/>
          <w:numId w:val="10"/>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61" w:name="C_4537-5404"/>
      <w:r>
        <w:t xml:space="preserve"> (CONF:4537-5404)</w:t>
      </w:r>
      <w:bookmarkEnd w:id="61"/>
      <w:r>
        <w:t>.</w:t>
      </w:r>
    </w:p>
    <w:p w14:paraId="02E77F18" w14:textId="77777777" w:rsidR="002E1B08" w:rsidRDefault="00000000">
      <w:pPr>
        <w:numPr>
          <w:ilvl w:val="6"/>
          <w:numId w:val="10"/>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DYNAMIC</w:t>
      </w:r>
      <w:r>
        <w:t xml:space="preserve"> (CONF:4537-5402).</w:t>
      </w:r>
      <w:r>
        <w:br/>
        <w:t>Note: A nullFlavor of 'UNK' may be used if the state is unknown.</w:t>
      </w:r>
    </w:p>
    <w:p w14:paraId="0603757E" w14:textId="77777777" w:rsidR="002E1B08" w:rsidRDefault="00000000">
      <w:pPr>
        <w:numPr>
          <w:ilvl w:val="6"/>
          <w:numId w:val="10"/>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(CONF:4537-5403).</w:t>
      </w:r>
    </w:p>
    <w:p w14:paraId="4DBF17F9" w14:textId="77777777" w:rsidR="002E1B08" w:rsidRDefault="00000000">
      <w:pPr>
        <w:numPr>
          <w:ilvl w:val="3"/>
          <w:numId w:val="10"/>
        </w:numPr>
      </w:pPr>
      <w:r>
        <w:t xml:space="preserve">This patient </w:t>
      </w:r>
      <w:r>
        <w:rPr>
          <w:rStyle w:val="keyword"/>
        </w:rPr>
        <w:t>SHOULD</w:t>
      </w:r>
      <w:r>
        <w:t xml:space="preserve"> contain zero or more [0..*] </w:t>
      </w:r>
      <w:r>
        <w:rPr>
          <w:rStyle w:val="XMLnameBold"/>
        </w:rPr>
        <w:t>languageCommunication</w:t>
      </w:r>
      <w:bookmarkStart w:id="62" w:name="C_4537-5406"/>
      <w:r>
        <w:t xml:space="preserve"> (CONF:4537-5406)</w:t>
      </w:r>
      <w:bookmarkEnd w:id="62"/>
      <w:r>
        <w:t>.</w:t>
      </w:r>
    </w:p>
    <w:p w14:paraId="37079AF1" w14:textId="77777777" w:rsidR="002E1B08" w:rsidRDefault="00000000">
      <w:pPr>
        <w:numPr>
          <w:ilvl w:val="4"/>
          <w:numId w:val="10"/>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63" w:name="C_4537-5407"/>
      <w:r>
        <w:t xml:space="preserve"> (CONF:4537-5407)</w:t>
      </w:r>
      <w:bookmarkEnd w:id="63"/>
      <w:r>
        <w:t>.</w:t>
      </w:r>
    </w:p>
    <w:p w14:paraId="39CFE4E5" w14:textId="77777777" w:rsidR="002E1B08" w:rsidRDefault="00000000">
      <w:pPr>
        <w:numPr>
          <w:ilvl w:val="4"/>
          <w:numId w:val="10"/>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64" w:name="C_4537-5409"/>
      <w:r>
        <w:t xml:space="preserve"> (CONF:4537-5409)</w:t>
      </w:r>
      <w:bookmarkEnd w:id="64"/>
      <w:r>
        <w:t>.</w:t>
      </w:r>
    </w:p>
    <w:p w14:paraId="778CFAC2" w14:textId="77777777" w:rsidR="002E1B08" w:rsidRDefault="00000000">
      <w:pPr>
        <w:numPr>
          <w:ilvl w:val="4"/>
          <w:numId w:val="10"/>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65" w:name="C_4537-9965"/>
      <w:r>
        <w:t xml:space="preserve"> (CONF:4537-9965)</w:t>
      </w:r>
      <w:bookmarkEnd w:id="65"/>
      <w:r>
        <w:t>.</w:t>
      </w:r>
    </w:p>
    <w:p w14:paraId="767CCEF2" w14:textId="77777777" w:rsidR="002E1B08" w:rsidRDefault="00000000">
      <w:pPr>
        <w:numPr>
          <w:ilvl w:val="4"/>
          <w:numId w:val="10"/>
        </w:numPr>
      </w:pPr>
      <w:r>
        <w:t xml:space="preserve">The languageCommunication, if present, </w:t>
      </w:r>
      <w:r>
        <w:rPr>
          <w:rStyle w:val="keyword"/>
        </w:rPr>
        <w:t>SHOULD</w:t>
      </w:r>
      <w:r>
        <w:t xml:space="preserve"> contain zero or one [0..1] </w:t>
      </w:r>
      <w:r>
        <w:rPr>
          <w:rStyle w:val="XMLnameBold"/>
        </w:rPr>
        <w:t>preferenceInd</w:t>
      </w:r>
      <w:bookmarkStart w:id="66" w:name="C_4537-5414"/>
      <w:r>
        <w:t xml:space="preserve"> (CONF:4537-5414)</w:t>
      </w:r>
      <w:bookmarkEnd w:id="66"/>
      <w:r>
        <w:t>.</w:t>
      </w:r>
    </w:p>
    <w:p w14:paraId="2D1C1E77" w14:textId="77777777" w:rsidR="002E1B08" w:rsidRDefault="00000000">
      <w:pPr>
        <w:numPr>
          <w:ilvl w:val="2"/>
          <w:numId w:val="10"/>
        </w:numPr>
      </w:pPr>
      <w:r>
        <w:t xml:space="preserve">This patientRole </w:t>
      </w:r>
      <w:r>
        <w:rPr>
          <w:rStyle w:val="keyword"/>
        </w:rPr>
        <w:t>MAY</w:t>
      </w:r>
      <w:r>
        <w:t xml:space="preserve"> contain zero or one [0..1] </w:t>
      </w:r>
      <w:r>
        <w:rPr>
          <w:rStyle w:val="XMLnameBold"/>
        </w:rPr>
        <w:t>providerOrganization</w:t>
      </w:r>
      <w:bookmarkStart w:id="67" w:name="C_4537-5416"/>
      <w:r>
        <w:t xml:space="preserve"> (CONF:4537-5416)</w:t>
      </w:r>
      <w:bookmarkEnd w:id="67"/>
      <w:r>
        <w:t>.</w:t>
      </w:r>
    </w:p>
    <w:p w14:paraId="2AC97B25" w14:textId="77777777" w:rsidR="002E1B08" w:rsidRDefault="00000000">
      <w:pPr>
        <w:numPr>
          <w:ilvl w:val="3"/>
          <w:numId w:val="10"/>
        </w:numPr>
      </w:pPr>
      <w:r>
        <w:t xml:space="preserve">The providerOrganization, if present, </w:t>
      </w:r>
      <w:r>
        <w:rPr>
          <w:rStyle w:val="keyword"/>
        </w:rPr>
        <w:t>SHALL</w:t>
      </w:r>
      <w:r>
        <w:t xml:space="preserve"> contain at least one [1..*] </w:t>
      </w:r>
      <w:r>
        <w:rPr>
          <w:rStyle w:val="XMLnameBold"/>
        </w:rPr>
        <w:t>id</w:t>
      </w:r>
      <w:bookmarkStart w:id="68" w:name="C_4537-5417"/>
      <w:r>
        <w:t xml:space="preserve"> (CONF:4537-5417)</w:t>
      </w:r>
      <w:bookmarkEnd w:id="68"/>
      <w:r>
        <w:t>.</w:t>
      </w:r>
    </w:p>
    <w:p w14:paraId="0E8611F6" w14:textId="77777777" w:rsidR="002E1B08" w:rsidRDefault="00000000">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69" w:name="C_4537-16820"/>
      <w:r>
        <w:t xml:space="preserve"> (CONF:4537-16820)</w:t>
      </w:r>
      <w:bookmarkEnd w:id="69"/>
      <w:r>
        <w:t>.</w:t>
      </w:r>
    </w:p>
    <w:p w14:paraId="486BC3D6" w14:textId="77777777" w:rsidR="002E1B08" w:rsidRDefault="00000000">
      <w:pPr>
        <w:numPr>
          <w:ilvl w:val="3"/>
          <w:numId w:val="10"/>
        </w:numPr>
      </w:pPr>
      <w:r>
        <w:t xml:space="preserve">The providerOrganization, if present, </w:t>
      </w:r>
      <w:r>
        <w:rPr>
          <w:rStyle w:val="keyword"/>
        </w:rPr>
        <w:t>SHALL</w:t>
      </w:r>
      <w:r>
        <w:t xml:space="preserve"> contain at least one [1..*] </w:t>
      </w:r>
      <w:r>
        <w:rPr>
          <w:rStyle w:val="XMLnameBold"/>
        </w:rPr>
        <w:t>name</w:t>
      </w:r>
      <w:bookmarkStart w:id="70" w:name="C_4537-5419"/>
      <w:r>
        <w:t xml:space="preserve"> (CONF:4537-5419)</w:t>
      </w:r>
      <w:bookmarkEnd w:id="70"/>
      <w:r>
        <w:t>.</w:t>
      </w:r>
    </w:p>
    <w:p w14:paraId="6944CECB" w14:textId="77777777" w:rsidR="002E1B08" w:rsidRDefault="00000000">
      <w:pPr>
        <w:numPr>
          <w:ilvl w:val="3"/>
          <w:numId w:val="10"/>
        </w:numPr>
      </w:pPr>
      <w:r>
        <w:lastRenderedPageBreak/>
        <w:t xml:space="preserve">The providerOrganization, if present, </w:t>
      </w:r>
      <w:r>
        <w:rPr>
          <w:rStyle w:val="keyword"/>
        </w:rPr>
        <w:t>SHALL</w:t>
      </w:r>
      <w:r>
        <w:t xml:space="preserve"> contain at least one [1..*] </w:t>
      </w:r>
      <w:r>
        <w:rPr>
          <w:rStyle w:val="XMLnameBold"/>
        </w:rPr>
        <w:t>telecom</w:t>
      </w:r>
      <w:bookmarkStart w:id="71" w:name="C_4537-5420"/>
      <w:r>
        <w:t xml:space="preserve"> (CONF:4537-5420)</w:t>
      </w:r>
      <w:bookmarkEnd w:id="71"/>
      <w:r>
        <w:t>.</w:t>
      </w:r>
    </w:p>
    <w:p w14:paraId="0FBE2AB9" w14:textId="77777777" w:rsidR="002E1B08" w:rsidRDefault="00000000">
      <w:pPr>
        <w:numPr>
          <w:ilvl w:val="4"/>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2" w:name="C_4537-7994"/>
      <w:r>
        <w:t xml:space="preserve"> (CONF:4537-7994)</w:t>
      </w:r>
      <w:bookmarkEnd w:id="72"/>
      <w:r>
        <w:t>.</w:t>
      </w:r>
    </w:p>
    <w:p w14:paraId="0D79C10B" w14:textId="77777777" w:rsidR="002E1B08" w:rsidRDefault="00000000">
      <w:pPr>
        <w:numPr>
          <w:ilvl w:val="3"/>
          <w:numId w:val="10"/>
        </w:numPr>
      </w:pPr>
      <w:r>
        <w:t xml:space="preserve">The providerOrganization, if present, </w:t>
      </w:r>
      <w:r>
        <w:rPr>
          <w:rStyle w:val="keyword"/>
        </w:rPr>
        <w:t>SHALL</w:t>
      </w:r>
      <w:r>
        <w:t xml:space="preserve"> contain at least one [1..*] US Realm Address (AD.US.FIELDED)</w:t>
      </w:r>
      <w:r>
        <w:rPr>
          <w:rStyle w:val="XMLname"/>
        </w:rPr>
        <w:t xml:space="preserve"> (identifier: urn:oid:2.16.840.1.113883.10.20.22.5.2)</w:t>
      </w:r>
      <w:bookmarkStart w:id="73" w:name="C_4537-5422"/>
      <w:r>
        <w:t xml:space="preserve"> (CONF:4537-5422)</w:t>
      </w:r>
      <w:bookmarkEnd w:id="73"/>
      <w:r>
        <w:t>.</w:t>
      </w:r>
    </w:p>
    <w:p w14:paraId="12EF8190" w14:textId="77777777" w:rsidR="002E1B08" w:rsidRDefault="00000000">
      <w:pPr>
        <w:pStyle w:val="Heading4nospace"/>
      </w:pPr>
      <w:r>
        <w:t>author</w:t>
      </w:r>
    </w:p>
    <w:p w14:paraId="094A3E7E" w14:textId="77777777" w:rsidR="002E1B08" w:rsidRDefault="00000000">
      <w:pPr>
        <w:pStyle w:val="BodyText"/>
        <w:spacing w:before="120"/>
      </w:pPr>
      <w:r>
        <w:t>The author element represents the creator of the clinical document.  The author may be a device or a person.</w:t>
      </w:r>
    </w:p>
    <w:p w14:paraId="004C1EB3" w14:textId="77777777" w:rsidR="002E1B08" w:rsidRDefault="00000000">
      <w:pPr>
        <w:numPr>
          <w:ilvl w:val="0"/>
          <w:numId w:val="10"/>
        </w:numPr>
      </w:pPr>
      <w:r>
        <w:rPr>
          <w:rStyle w:val="keyword"/>
        </w:rPr>
        <w:t>SHALL</w:t>
      </w:r>
      <w:r>
        <w:t xml:space="preserve"> contain at least one [1..*] </w:t>
      </w:r>
      <w:r>
        <w:rPr>
          <w:rStyle w:val="XMLnameBold"/>
        </w:rPr>
        <w:t>author</w:t>
      </w:r>
      <w:bookmarkStart w:id="74" w:name="C_4537-5444"/>
      <w:r>
        <w:t xml:space="preserve"> (CONF:4537-5444)</w:t>
      </w:r>
      <w:bookmarkEnd w:id="74"/>
      <w:r>
        <w:t>.</w:t>
      </w:r>
    </w:p>
    <w:p w14:paraId="034271FA" w14:textId="77777777" w:rsidR="002E1B08" w:rsidRDefault="00000000">
      <w:pPr>
        <w:numPr>
          <w:ilvl w:val="1"/>
          <w:numId w:val="10"/>
        </w:numPr>
      </w:pPr>
      <w:r>
        <w:t xml:space="preserve">Such authors </w:t>
      </w:r>
      <w:r>
        <w:rPr>
          <w:rStyle w:val="keyword"/>
        </w:rPr>
        <w:t>SHALL</w:t>
      </w:r>
      <w:r>
        <w:t xml:space="preserve"> contain exactly one [1..1] US Realm Date and Time (DTM.US.FIELDED)</w:t>
      </w:r>
      <w:r>
        <w:rPr>
          <w:rStyle w:val="XMLname"/>
        </w:rPr>
        <w:t xml:space="preserve"> (identifier: urn:oid:2.16.840.1.113883.10.20.22.5.4)</w:t>
      </w:r>
      <w:bookmarkStart w:id="75" w:name="C_4537-5445"/>
      <w:r>
        <w:t xml:space="preserve"> (CONF:4537-5445)</w:t>
      </w:r>
      <w:bookmarkEnd w:id="75"/>
      <w:r>
        <w:t>.</w:t>
      </w:r>
    </w:p>
    <w:p w14:paraId="271B3919" w14:textId="77777777" w:rsidR="002E1B08" w:rsidRDefault="00000000">
      <w:pPr>
        <w:numPr>
          <w:ilvl w:val="1"/>
          <w:numId w:val="10"/>
        </w:numPr>
      </w:pPr>
      <w:r>
        <w:t xml:space="preserve">Such authors </w:t>
      </w:r>
      <w:r>
        <w:rPr>
          <w:rStyle w:val="keyword"/>
        </w:rPr>
        <w:t>SHALL</w:t>
      </w:r>
      <w:r>
        <w:t xml:space="preserve"> contain exactly one [1..1] </w:t>
      </w:r>
      <w:r>
        <w:rPr>
          <w:rStyle w:val="XMLnameBold"/>
        </w:rPr>
        <w:t>assignedAuthor</w:t>
      </w:r>
      <w:bookmarkStart w:id="76" w:name="C_4537-5448"/>
      <w:r>
        <w:t xml:space="preserve"> (CONF:4537-5448)</w:t>
      </w:r>
      <w:bookmarkEnd w:id="76"/>
      <w:r>
        <w:t>.</w:t>
      </w:r>
    </w:p>
    <w:p w14:paraId="5A6A3B8D" w14:textId="77777777" w:rsidR="002E1B08" w:rsidRDefault="00000000">
      <w:pPr>
        <w:numPr>
          <w:ilvl w:val="2"/>
          <w:numId w:val="10"/>
        </w:numPr>
      </w:pPr>
      <w:r>
        <w:t xml:space="preserve">This assignedAuthor </w:t>
      </w:r>
      <w:r>
        <w:rPr>
          <w:rStyle w:val="keyword"/>
        </w:rPr>
        <w:t>SHALL</w:t>
      </w:r>
      <w:r>
        <w:t xml:space="preserve"> contain at least one [1..*] </w:t>
      </w:r>
      <w:r>
        <w:rPr>
          <w:rStyle w:val="XMLnameBold"/>
        </w:rPr>
        <w:t>id</w:t>
      </w:r>
      <w:bookmarkStart w:id="77" w:name="C_4537-5449"/>
      <w:r>
        <w:t xml:space="preserve"> (CONF:4537-5449)</w:t>
      </w:r>
      <w:bookmarkEnd w:id="77"/>
      <w:r>
        <w:t>.</w:t>
      </w:r>
    </w:p>
    <w:p w14:paraId="387B751D" w14:textId="77777777" w:rsidR="002E1B08" w:rsidRDefault="00000000">
      <w:pPr>
        <w:pStyle w:val="BodyText"/>
        <w:spacing w:before="120"/>
      </w:pPr>
      <w:r>
        <w:t>If this assignedAuthor is an assignedPerson</w:t>
      </w:r>
    </w:p>
    <w:p w14:paraId="7348B672" w14:textId="77777777" w:rsidR="002E1B08" w:rsidRDefault="00000000">
      <w:pPr>
        <w:numPr>
          <w:ilvl w:val="2"/>
          <w:numId w:val="10"/>
        </w:numPr>
      </w:pPr>
      <w:r>
        <w:t xml:space="preserve">This assignedAuthor </w:t>
      </w:r>
      <w:r>
        <w:rPr>
          <w:rStyle w:val="keyword"/>
        </w:rPr>
        <w:t>SHOULD</w:t>
      </w:r>
      <w:r>
        <w:t xml:space="preserve"> contain zero or one [0..1] </w:t>
      </w:r>
      <w:r>
        <w:rPr>
          <w:rStyle w:val="XMLnameBold"/>
        </w:rPr>
        <w:t>id</w:t>
      </w:r>
      <w:bookmarkStart w:id="78" w:name="C_4537-32882"/>
      <w:r>
        <w:t xml:space="preserve"> (CONF:4537-32882)</w:t>
      </w:r>
      <w:bookmarkEnd w:id="78"/>
      <w:r>
        <w:t xml:space="preserve"> such that it</w:t>
      </w:r>
    </w:p>
    <w:p w14:paraId="478C163F" w14:textId="77777777" w:rsidR="002E1B08" w:rsidRDefault="00000000">
      <w:pPr>
        <w:pStyle w:val="BodyText"/>
        <w:spacing w:before="120"/>
      </w:pPr>
      <w:r>
        <w:t>If id with @root="2.16.840.1.113883.4.6" National Provider Identifier is unknown then</w:t>
      </w:r>
    </w:p>
    <w:p w14:paraId="643E38D7" w14:textId="77777777" w:rsidR="002E1B08" w:rsidRDefault="00000000">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79" w:name="C_4537-32883"/>
      <w:r>
        <w:t xml:space="preserve"> (CONF:4537-32883)</w:t>
      </w:r>
      <w:bookmarkEnd w:id="79"/>
      <w:r>
        <w:t>.</w:t>
      </w:r>
    </w:p>
    <w:p w14:paraId="421774A9" w14:textId="77777777" w:rsidR="002E1B08" w:rsidRDefault="00000000">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80" w:name="C_4537-32884"/>
      <w:r>
        <w:t xml:space="preserve"> (CONF:4537-32884)</w:t>
      </w:r>
      <w:bookmarkEnd w:id="80"/>
      <w:r>
        <w:t>.</w:t>
      </w:r>
    </w:p>
    <w:p w14:paraId="18E34818" w14:textId="77777777" w:rsidR="002E1B08" w:rsidRDefault="00000000">
      <w:pPr>
        <w:numPr>
          <w:ilvl w:val="3"/>
          <w:numId w:val="10"/>
        </w:numPr>
      </w:pPr>
      <w:r>
        <w:rPr>
          <w:rStyle w:val="keyword"/>
        </w:rPr>
        <w:t>SHOULD</w:t>
      </w:r>
      <w:r>
        <w:t xml:space="preserve"> contain zero or one [0..1] </w:t>
      </w:r>
      <w:r>
        <w:rPr>
          <w:rStyle w:val="XMLnameBold"/>
        </w:rPr>
        <w:t>@extension</w:t>
      </w:r>
      <w:bookmarkStart w:id="81" w:name="C_4537-32885"/>
      <w:r>
        <w:t xml:space="preserve"> (CONF:4537-32885)</w:t>
      </w:r>
      <w:bookmarkEnd w:id="81"/>
      <w:r>
        <w:t>.</w:t>
      </w:r>
    </w:p>
    <w:p w14:paraId="62518C3F" w14:textId="77777777" w:rsidR="002E1B08" w:rsidRDefault="00000000">
      <w:pPr>
        <w:pStyle w:val="BodyText"/>
        <w:spacing w:before="120"/>
      </w:pPr>
      <w:r>
        <w:t>Only if this assignedAuthor is an assignedPerson should the assignedAuthor contain a code.</w:t>
      </w:r>
    </w:p>
    <w:p w14:paraId="6D7E2A52" w14:textId="77777777" w:rsidR="002E1B08" w:rsidRDefault="00000000">
      <w:pPr>
        <w:numPr>
          <w:ilvl w:val="2"/>
          <w:numId w:val="10"/>
        </w:numPr>
      </w:pPr>
      <w:r>
        <w:t xml:space="preserve">This assignedAuthor </w:t>
      </w:r>
      <w:r>
        <w:rPr>
          <w:rStyle w:val="keyword"/>
        </w:rPr>
        <w:t>SHOULD</w:t>
      </w:r>
      <w:r>
        <w:t xml:space="preserve"> contain zero or one [0..1] </w:t>
      </w:r>
      <w:r>
        <w:rPr>
          <w:rStyle w:val="XMLnameBold"/>
        </w:rPr>
        <w:t>code</w:t>
      </w:r>
      <w:bookmarkStart w:id="82" w:name="C_4537-16787"/>
      <w:r>
        <w:t xml:space="preserve"> (CONF:4537-16787)</w:t>
      </w:r>
      <w:bookmarkEnd w:id="82"/>
      <w:r>
        <w:t>.</w:t>
      </w:r>
    </w:p>
    <w:p w14:paraId="1C2A7909" w14:textId="77777777" w:rsidR="002E1B08" w:rsidRDefault="00000000">
      <w:pPr>
        <w:numPr>
          <w:ilvl w:val="3"/>
          <w:numId w:val="1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83" w:name="C_4537-16788"/>
      <w:r>
        <w:t xml:space="preserve"> (CONF:4537-16788)</w:t>
      </w:r>
      <w:bookmarkEnd w:id="83"/>
      <w:r>
        <w:t>.</w:t>
      </w:r>
    </w:p>
    <w:p w14:paraId="247221D1" w14:textId="77777777" w:rsidR="002E1B08" w:rsidRDefault="00000000">
      <w:pPr>
        <w:numPr>
          <w:ilvl w:val="2"/>
          <w:numId w:val="10"/>
        </w:numPr>
      </w:pPr>
      <w:r>
        <w:t xml:space="preserve">This assignedAuthor </w:t>
      </w:r>
      <w:r>
        <w:rPr>
          <w:rStyle w:val="keyword"/>
        </w:rPr>
        <w:t>SHALL</w:t>
      </w:r>
      <w:r>
        <w:t xml:space="preserve"> contain at least one [1..*] US Realm Address (AD.US.FIELDED)</w:t>
      </w:r>
      <w:r>
        <w:rPr>
          <w:rStyle w:val="XMLname"/>
        </w:rPr>
        <w:t xml:space="preserve"> (identifier: urn:oid:2.16.840.1.113883.10.20.22.5.2)</w:t>
      </w:r>
      <w:bookmarkStart w:id="84" w:name="C_4537-5452"/>
      <w:r>
        <w:t xml:space="preserve"> (CONF:4537-5452)</w:t>
      </w:r>
      <w:bookmarkEnd w:id="84"/>
      <w:r>
        <w:t>.</w:t>
      </w:r>
    </w:p>
    <w:p w14:paraId="498816B5" w14:textId="77777777" w:rsidR="002E1B08" w:rsidRDefault="00000000">
      <w:pPr>
        <w:numPr>
          <w:ilvl w:val="2"/>
          <w:numId w:val="10"/>
        </w:numPr>
      </w:pPr>
      <w:r>
        <w:t xml:space="preserve">This assignedAuthor </w:t>
      </w:r>
      <w:r>
        <w:rPr>
          <w:rStyle w:val="keyword"/>
        </w:rPr>
        <w:t>SHALL</w:t>
      </w:r>
      <w:r>
        <w:t xml:space="preserve"> contain at least one [1..*] </w:t>
      </w:r>
      <w:r>
        <w:rPr>
          <w:rStyle w:val="XMLnameBold"/>
        </w:rPr>
        <w:t>telecom</w:t>
      </w:r>
      <w:bookmarkStart w:id="85" w:name="C_4537-5428"/>
      <w:r>
        <w:t xml:space="preserve"> (CONF:4537-5428)</w:t>
      </w:r>
      <w:bookmarkEnd w:id="85"/>
      <w:r>
        <w:t>.</w:t>
      </w:r>
    </w:p>
    <w:p w14:paraId="04DBF80C" w14:textId="77777777" w:rsidR="002E1B08" w:rsidRDefault="00000000">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6" w:name="C_4537-7995"/>
      <w:r>
        <w:t xml:space="preserve"> (CONF:4537-7995)</w:t>
      </w:r>
      <w:bookmarkEnd w:id="86"/>
      <w:r>
        <w:t>.</w:t>
      </w:r>
    </w:p>
    <w:p w14:paraId="05C7931E" w14:textId="77777777" w:rsidR="002E1B08" w:rsidRDefault="00000000">
      <w:pPr>
        <w:numPr>
          <w:ilvl w:val="2"/>
          <w:numId w:val="10"/>
        </w:numPr>
      </w:pPr>
      <w:r>
        <w:t xml:space="preserve">This assignedAuthor </w:t>
      </w:r>
      <w:r>
        <w:rPr>
          <w:rStyle w:val="keyword"/>
        </w:rPr>
        <w:t>SHOULD</w:t>
      </w:r>
      <w:r>
        <w:t xml:space="preserve"> contain zero or one [0..1] </w:t>
      </w:r>
      <w:r>
        <w:rPr>
          <w:rStyle w:val="XMLnameBold"/>
        </w:rPr>
        <w:t>assignedPerson</w:t>
      </w:r>
      <w:bookmarkStart w:id="87" w:name="C_4537-5430"/>
      <w:r>
        <w:t xml:space="preserve"> (CONF:4537-5430)</w:t>
      </w:r>
      <w:bookmarkEnd w:id="87"/>
      <w:r>
        <w:t>.</w:t>
      </w:r>
    </w:p>
    <w:p w14:paraId="5463A690" w14:textId="77777777" w:rsidR="002E1B08" w:rsidRDefault="00000000">
      <w:pPr>
        <w:numPr>
          <w:ilvl w:val="3"/>
          <w:numId w:val="10"/>
        </w:numPr>
      </w:pPr>
      <w:r>
        <w:t xml:space="preserve">The assignedPerson, if present, </w:t>
      </w:r>
      <w:r>
        <w:rPr>
          <w:rStyle w:val="keyword"/>
        </w:rPr>
        <w:t>SHALL</w:t>
      </w:r>
      <w:r>
        <w:t xml:space="preserve"> contain at least one [1..*] US Realm Person Name (PN.US.FIELDED)</w:t>
      </w:r>
      <w:r>
        <w:rPr>
          <w:rStyle w:val="XMLname"/>
        </w:rPr>
        <w:t xml:space="preserve"> (identifier: urn:oid:2.16.840.1.113883.10.20.22.5.1.1)</w:t>
      </w:r>
      <w:bookmarkStart w:id="88" w:name="C_4537-16789"/>
      <w:r>
        <w:t xml:space="preserve"> (CONF:4537-16789)</w:t>
      </w:r>
      <w:bookmarkEnd w:id="88"/>
      <w:r>
        <w:t>.</w:t>
      </w:r>
    </w:p>
    <w:p w14:paraId="0DF9B2CA" w14:textId="77777777" w:rsidR="002E1B08" w:rsidRDefault="00000000">
      <w:pPr>
        <w:numPr>
          <w:ilvl w:val="2"/>
          <w:numId w:val="10"/>
        </w:numPr>
      </w:pPr>
      <w:r>
        <w:t xml:space="preserve">This assignedAuthor </w:t>
      </w:r>
      <w:r>
        <w:rPr>
          <w:rStyle w:val="keyword"/>
        </w:rPr>
        <w:t>SHOULD</w:t>
      </w:r>
      <w:r>
        <w:t xml:space="preserve"> contain zero or one [0..1] </w:t>
      </w:r>
      <w:r>
        <w:rPr>
          <w:rStyle w:val="XMLnameBold"/>
        </w:rPr>
        <w:t>assignedAuthoringDevice</w:t>
      </w:r>
      <w:bookmarkStart w:id="89" w:name="C_4537-16783"/>
      <w:r>
        <w:t xml:space="preserve"> (CONF:4537-16783)</w:t>
      </w:r>
      <w:bookmarkEnd w:id="89"/>
      <w:r>
        <w:t>.</w:t>
      </w:r>
    </w:p>
    <w:p w14:paraId="3F4CA602" w14:textId="77777777" w:rsidR="002E1B08" w:rsidRDefault="00000000">
      <w:pPr>
        <w:numPr>
          <w:ilvl w:val="3"/>
          <w:numId w:val="10"/>
        </w:numPr>
      </w:pPr>
      <w:r>
        <w:t xml:space="preserve">The assignedAuthoringDevice, if present, </w:t>
      </w:r>
      <w:r>
        <w:rPr>
          <w:rStyle w:val="keyword"/>
        </w:rPr>
        <w:t>SHALL</w:t>
      </w:r>
      <w:r>
        <w:t xml:space="preserve"> contain exactly one [1..1] </w:t>
      </w:r>
      <w:r>
        <w:rPr>
          <w:rStyle w:val="XMLnameBold"/>
        </w:rPr>
        <w:t>manufacturerModelName</w:t>
      </w:r>
      <w:bookmarkStart w:id="90" w:name="C_4537-16784"/>
      <w:r>
        <w:t xml:space="preserve"> (CONF:4537-16784)</w:t>
      </w:r>
      <w:bookmarkEnd w:id="90"/>
      <w:r>
        <w:t>.</w:t>
      </w:r>
    </w:p>
    <w:p w14:paraId="7A895E29" w14:textId="77777777" w:rsidR="002E1B08" w:rsidRDefault="00000000">
      <w:pPr>
        <w:numPr>
          <w:ilvl w:val="3"/>
          <w:numId w:val="10"/>
        </w:numPr>
      </w:pPr>
      <w:r>
        <w:t xml:space="preserve">The assignedAuthoringDevice, if present, </w:t>
      </w:r>
      <w:r>
        <w:rPr>
          <w:rStyle w:val="keyword"/>
        </w:rPr>
        <w:t>SHALL</w:t>
      </w:r>
      <w:r>
        <w:t xml:space="preserve"> contain exactly one [1..1] </w:t>
      </w:r>
      <w:r>
        <w:rPr>
          <w:rStyle w:val="XMLnameBold"/>
        </w:rPr>
        <w:t>softwareName</w:t>
      </w:r>
      <w:bookmarkStart w:id="91" w:name="C_4537-16785"/>
      <w:r>
        <w:t xml:space="preserve"> (CONF:4537-16785)</w:t>
      </w:r>
      <w:bookmarkEnd w:id="91"/>
      <w:r>
        <w:t>.</w:t>
      </w:r>
    </w:p>
    <w:p w14:paraId="02EE3705" w14:textId="77777777" w:rsidR="002E1B08" w:rsidRDefault="00000000">
      <w:pPr>
        <w:numPr>
          <w:ilvl w:val="2"/>
          <w:numId w:val="10"/>
        </w:numPr>
      </w:pPr>
      <w:r>
        <w:t xml:space="preserve">There </w:t>
      </w:r>
      <w:r>
        <w:rPr>
          <w:rStyle w:val="keyword"/>
        </w:rPr>
        <w:t>SHALL</w:t>
      </w:r>
      <w:r>
        <w:t xml:space="preserve"> be exactly one assignedAuthor/assignedPerson or exactly one assignedAuthor/assignedAuthoringDevice (CONF:4537-16790).</w:t>
      </w:r>
    </w:p>
    <w:p w14:paraId="07C1727E" w14:textId="77777777" w:rsidR="002E1B08" w:rsidRDefault="00000000">
      <w:pPr>
        <w:pStyle w:val="Heading4nospace"/>
      </w:pPr>
      <w:r>
        <w:t>dataEnterer</w:t>
      </w:r>
    </w:p>
    <w:p w14:paraId="2351FDAE" w14:textId="77777777" w:rsidR="002E1B08" w:rsidRDefault="00000000">
      <w:pPr>
        <w:pStyle w:val="BodyText"/>
        <w:spacing w:before="120"/>
      </w:pPr>
      <w:r>
        <w:t>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14:paraId="1B7DC5A2" w14:textId="77777777" w:rsidR="002E1B08" w:rsidRDefault="00000000">
      <w:pPr>
        <w:numPr>
          <w:ilvl w:val="0"/>
          <w:numId w:val="10"/>
        </w:numPr>
      </w:pPr>
      <w:r>
        <w:rPr>
          <w:rStyle w:val="keyword"/>
        </w:rPr>
        <w:t>MAY</w:t>
      </w:r>
      <w:r>
        <w:t xml:space="preserve"> contain zero or one [0..1] </w:t>
      </w:r>
      <w:r>
        <w:rPr>
          <w:rStyle w:val="XMLnameBold"/>
        </w:rPr>
        <w:t>dataEnterer</w:t>
      </w:r>
      <w:bookmarkStart w:id="92" w:name="C_4537-5441"/>
      <w:r>
        <w:t xml:space="preserve"> (CONF:4537-5441)</w:t>
      </w:r>
      <w:bookmarkEnd w:id="92"/>
      <w:r>
        <w:t>.</w:t>
      </w:r>
    </w:p>
    <w:p w14:paraId="4313A2BE" w14:textId="77777777" w:rsidR="002E1B08" w:rsidRDefault="00000000">
      <w:pPr>
        <w:numPr>
          <w:ilvl w:val="1"/>
          <w:numId w:val="10"/>
        </w:numPr>
      </w:pPr>
      <w:r>
        <w:t xml:space="preserve">The dataEnterer, if present, </w:t>
      </w:r>
      <w:r>
        <w:rPr>
          <w:rStyle w:val="keyword"/>
        </w:rPr>
        <w:t>SHALL</w:t>
      </w:r>
      <w:r>
        <w:t xml:space="preserve"> contain exactly one [1..1] </w:t>
      </w:r>
      <w:r>
        <w:rPr>
          <w:rStyle w:val="XMLnameBold"/>
        </w:rPr>
        <w:t>assignedEntity</w:t>
      </w:r>
      <w:bookmarkStart w:id="93" w:name="C_4537-5442"/>
      <w:r>
        <w:t xml:space="preserve"> (CONF:4537-5442)</w:t>
      </w:r>
      <w:bookmarkEnd w:id="93"/>
      <w:r>
        <w:t>.</w:t>
      </w:r>
    </w:p>
    <w:p w14:paraId="63572EC5" w14:textId="77777777" w:rsidR="002E1B08"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94" w:name="C_4537-5443"/>
      <w:r>
        <w:t xml:space="preserve"> (CONF:4537-5443)</w:t>
      </w:r>
      <w:bookmarkEnd w:id="94"/>
      <w:r>
        <w:t>.</w:t>
      </w:r>
    </w:p>
    <w:p w14:paraId="22AA38B3" w14:textId="77777777" w:rsidR="002E1B08" w:rsidRDefault="00000000">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95" w:name="C_4537-16821"/>
      <w:r>
        <w:t xml:space="preserve"> (CONF:4537-16821)</w:t>
      </w:r>
      <w:bookmarkEnd w:id="95"/>
      <w:r>
        <w:t>.</w:t>
      </w:r>
    </w:p>
    <w:p w14:paraId="774DEB8A" w14:textId="77777777" w:rsidR="002E1B08"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96" w:name="C_4537-32173"/>
      <w:r>
        <w:t xml:space="preserve"> (CONF:4537-32173)</w:t>
      </w:r>
      <w:bookmarkEnd w:id="96"/>
      <w:r>
        <w:t>.</w:t>
      </w:r>
    </w:p>
    <w:p w14:paraId="0351F609" w14:textId="77777777" w:rsidR="002E1B08"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97" w:name="C_4537-5460"/>
      <w:r>
        <w:t xml:space="preserve"> (CONF:4537-5460)</w:t>
      </w:r>
      <w:bookmarkEnd w:id="97"/>
      <w:r>
        <w:t>.</w:t>
      </w:r>
    </w:p>
    <w:p w14:paraId="7A587622" w14:textId="77777777" w:rsidR="002E1B08"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98" w:name="C_4537-5466"/>
      <w:r>
        <w:t xml:space="preserve"> (CONF:4537-5466)</w:t>
      </w:r>
      <w:bookmarkEnd w:id="98"/>
      <w:r>
        <w:t>.</w:t>
      </w:r>
    </w:p>
    <w:p w14:paraId="2EB8DF68" w14:textId="77777777" w:rsidR="002E1B08"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99" w:name="C_4537-7996"/>
      <w:r>
        <w:t xml:space="preserve"> (CONF:4537-7996)</w:t>
      </w:r>
      <w:bookmarkEnd w:id="99"/>
      <w:r>
        <w:t>.</w:t>
      </w:r>
    </w:p>
    <w:p w14:paraId="055F564D" w14:textId="77777777" w:rsidR="002E1B08"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100" w:name="C_4537-5469"/>
      <w:r>
        <w:t xml:space="preserve"> (CONF:4537-5469)</w:t>
      </w:r>
      <w:bookmarkEnd w:id="100"/>
      <w:r>
        <w:t>.</w:t>
      </w:r>
    </w:p>
    <w:p w14:paraId="357E8052" w14:textId="77777777" w:rsidR="002E1B08" w:rsidRDefault="00000000">
      <w:pPr>
        <w:numPr>
          <w:ilvl w:val="3"/>
          <w:numId w:val="10"/>
        </w:numPr>
      </w:pPr>
      <w:r>
        <w:lastRenderedPageBreak/>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101" w:name="C_4537-5470"/>
      <w:r>
        <w:t xml:space="preserve"> (CONF:4537-5470)</w:t>
      </w:r>
      <w:bookmarkEnd w:id="101"/>
      <w:r>
        <w:t>.</w:t>
      </w:r>
    </w:p>
    <w:p w14:paraId="510D940B" w14:textId="77777777" w:rsidR="002E1B08" w:rsidRDefault="00000000">
      <w:pPr>
        <w:pStyle w:val="Heading4nospace"/>
      </w:pPr>
      <w:r>
        <w:t>informant</w:t>
      </w:r>
    </w:p>
    <w:p w14:paraId="10F54410" w14:textId="77777777" w:rsidR="002E1B08" w:rsidRDefault="00000000">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14:paraId="2C40DA07" w14:textId="77777777" w:rsidR="002E1B08" w:rsidRDefault="00000000">
      <w:pPr>
        <w:numPr>
          <w:ilvl w:val="0"/>
          <w:numId w:val="10"/>
        </w:numPr>
      </w:pPr>
      <w:r>
        <w:rPr>
          <w:rStyle w:val="keyword"/>
        </w:rPr>
        <w:t>MAY</w:t>
      </w:r>
      <w:r>
        <w:t xml:space="preserve"> contain zero or more [0..*] </w:t>
      </w:r>
      <w:r>
        <w:rPr>
          <w:rStyle w:val="XMLnameBold"/>
        </w:rPr>
        <w:t>informant</w:t>
      </w:r>
      <w:bookmarkStart w:id="102" w:name="C_4537-8001"/>
      <w:r>
        <w:t xml:space="preserve"> (CONF:4537-8001)</w:t>
      </w:r>
      <w:bookmarkEnd w:id="102"/>
      <w:r>
        <w:t xml:space="preserve"> such that it</w:t>
      </w:r>
    </w:p>
    <w:p w14:paraId="4EF90B92" w14:textId="77777777" w:rsidR="002E1B08" w:rsidRDefault="00000000">
      <w:pPr>
        <w:numPr>
          <w:ilvl w:val="1"/>
          <w:numId w:val="10"/>
        </w:numPr>
      </w:pPr>
      <w:r>
        <w:rPr>
          <w:rStyle w:val="keyword"/>
        </w:rPr>
        <w:t>SHALL</w:t>
      </w:r>
      <w:r>
        <w:t xml:space="preserve"> contain exactly one [1..1] </w:t>
      </w:r>
      <w:r>
        <w:rPr>
          <w:rStyle w:val="XMLnameBold"/>
        </w:rPr>
        <w:t>assignedEntity</w:t>
      </w:r>
      <w:bookmarkStart w:id="103" w:name="C_4537-8002"/>
      <w:r>
        <w:t xml:space="preserve"> (CONF:4537-8002)</w:t>
      </w:r>
      <w:bookmarkEnd w:id="103"/>
      <w:r>
        <w:t>.</w:t>
      </w:r>
    </w:p>
    <w:p w14:paraId="433DAF63" w14:textId="77777777" w:rsidR="002E1B08"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104" w:name="C_4537-9945"/>
      <w:r>
        <w:t xml:space="preserve"> (CONF:4537-9945)</w:t>
      </w:r>
      <w:bookmarkEnd w:id="104"/>
      <w:r>
        <w:t>.</w:t>
      </w:r>
    </w:p>
    <w:p w14:paraId="307E5084" w14:textId="77777777" w:rsidR="002E1B08" w:rsidRDefault="00000000">
      <w:pPr>
        <w:numPr>
          <w:ilvl w:val="3"/>
          <w:numId w:val="10"/>
        </w:numPr>
      </w:pPr>
      <w:r>
        <w:t xml:space="preserve">If assignedEntity/id is a provider then this id, </w:t>
      </w:r>
      <w:r>
        <w:rPr>
          <w:rStyle w:val="keyword"/>
        </w:rPr>
        <w:t>SHOULD</w:t>
      </w:r>
      <w:r>
        <w:t xml:space="preserve"> include zero or one [0..1] id where id/@root ="2.16.840.1.113883.4.6" National Provider Identifier (CONF:4537-9946).</w:t>
      </w:r>
    </w:p>
    <w:p w14:paraId="78E3B2D7" w14:textId="77777777" w:rsidR="002E1B08"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05" w:name="C_4537-32174"/>
      <w:r>
        <w:t xml:space="preserve"> (CONF:4537-32174)</w:t>
      </w:r>
      <w:bookmarkEnd w:id="105"/>
      <w:r>
        <w:t>.</w:t>
      </w:r>
    </w:p>
    <w:p w14:paraId="5250C89B" w14:textId="77777777" w:rsidR="002E1B08"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106" w:name="C_4537-8220"/>
      <w:r>
        <w:t xml:space="preserve"> (CONF:4537-8220)</w:t>
      </w:r>
      <w:bookmarkEnd w:id="106"/>
      <w:r>
        <w:t>.</w:t>
      </w:r>
    </w:p>
    <w:p w14:paraId="002CCEBC" w14:textId="77777777" w:rsidR="002E1B08"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107" w:name="C_4537-8221"/>
      <w:r>
        <w:t xml:space="preserve"> (CONF:4537-8221)</w:t>
      </w:r>
      <w:bookmarkEnd w:id="107"/>
      <w:r>
        <w:t>.</w:t>
      </w:r>
    </w:p>
    <w:p w14:paraId="5203AF67" w14:textId="77777777" w:rsidR="002E1B08"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108" w:name="C_4537-8222"/>
      <w:r>
        <w:t xml:space="preserve"> (CONF:4537-8222)</w:t>
      </w:r>
      <w:bookmarkEnd w:id="108"/>
      <w:r>
        <w:t>.</w:t>
      </w:r>
    </w:p>
    <w:p w14:paraId="726CE998" w14:textId="77777777" w:rsidR="002E1B08" w:rsidRDefault="00000000">
      <w:pPr>
        <w:pStyle w:val="Heading4nospace"/>
      </w:pPr>
      <w:r>
        <w:t>informant</w:t>
      </w:r>
    </w:p>
    <w:p w14:paraId="574A5903" w14:textId="77777777" w:rsidR="002E1B08" w:rsidRDefault="00000000">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14:paraId="5A45BE66" w14:textId="77777777" w:rsidR="002E1B08" w:rsidRDefault="00000000">
      <w:pPr>
        <w:numPr>
          <w:ilvl w:val="0"/>
          <w:numId w:val="10"/>
        </w:numPr>
      </w:pPr>
      <w:r>
        <w:rPr>
          <w:rStyle w:val="keyword"/>
        </w:rPr>
        <w:t>MAY</w:t>
      </w:r>
      <w:r>
        <w:t xml:space="preserve"> contain zero or more [0..*] </w:t>
      </w:r>
      <w:r>
        <w:rPr>
          <w:rStyle w:val="XMLnameBold"/>
        </w:rPr>
        <w:t>informant</w:t>
      </w:r>
      <w:bookmarkStart w:id="109" w:name="C_4537-31355"/>
      <w:r>
        <w:t xml:space="preserve"> (CONF:4537-31355)</w:t>
      </w:r>
      <w:bookmarkEnd w:id="109"/>
      <w:r>
        <w:t xml:space="preserve"> such that it</w:t>
      </w:r>
    </w:p>
    <w:p w14:paraId="40A647FD" w14:textId="77777777" w:rsidR="002E1B08" w:rsidRDefault="00000000">
      <w:pPr>
        <w:numPr>
          <w:ilvl w:val="1"/>
          <w:numId w:val="10"/>
        </w:numPr>
      </w:pPr>
      <w:r>
        <w:rPr>
          <w:rStyle w:val="keyword"/>
        </w:rPr>
        <w:t>SHALL</w:t>
      </w:r>
      <w:r>
        <w:t xml:space="preserve"> contain exactly one [1..1] </w:t>
      </w:r>
      <w:r>
        <w:rPr>
          <w:rStyle w:val="XMLnameBold"/>
        </w:rPr>
        <w:t>relatedEntity</w:t>
      </w:r>
      <w:bookmarkStart w:id="110" w:name="C_4537-31356"/>
      <w:r>
        <w:t xml:space="preserve"> (CONF:4537-31356)</w:t>
      </w:r>
      <w:bookmarkEnd w:id="110"/>
      <w:r>
        <w:t>.</w:t>
      </w:r>
    </w:p>
    <w:p w14:paraId="46249531" w14:textId="77777777" w:rsidR="002E1B08" w:rsidRDefault="00000000">
      <w:pPr>
        <w:pStyle w:val="Heading4nospace"/>
      </w:pPr>
      <w:r>
        <w:t>custodian</w:t>
      </w:r>
    </w:p>
    <w:p w14:paraId="047C624E" w14:textId="77777777" w:rsidR="002E1B08" w:rsidRDefault="00000000">
      <w:pPr>
        <w:pStyle w:val="BodyText"/>
        <w:spacing w:before="120"/>
      </w:pPr>
      <w:r>
        <w:t>The custodian element represents the organization that is in charge of maintaining and is entrusted with the care of the document.</w:t>
      </w:r>
      <w:r>
        <w:br/>
        <w:t>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14:paraId="32D3F439" w14:textId="77777777" w:rsidR="002E1B08" w:rsidRDefault="00000000">
      <w:pPr>
        <w:numPr>
          <w:ilvl w:val="0"/>
          <w:numId w:val="10"/>
        </w:numPr>
      </w:pPr>
      <w:r>
        <w:rPr>
          <w:rStyle w:val="keyword"/>
        </w:rPr>
        <w:t>SHALL</w:t>
      </w:r>
      <w:r>
        <w:t xml:space="preserve"> contain exactly one [1..1] </w:t>
      </w:r>
      <w:r>
        <w:rPr>
          <w:rStyle w:val="XMLnameBold"/>
        </w:rPr>
        <w:t>custodian</w:t>
      </w:r>
      <w:bookmarkStart w:id="111" w:name="C_4537-5519"/>
      <w:r>
        <w:t xml:space="preserve"> (CONF:4537-5519)</w:t>
      </w:r>
      <w:bookmarkEnd w:id="111"/>
      <w:r>
        <w:t>.</w:t>
      </w:r>
    </w:p>
    <w:p w14:paraId="084CF6CB" w14:textId="77777777" w:rsidR="002E1B08" w:rsidRDefault="00000000">
      <w:pPr>
        <w:numPr>
          <w:ilvl w:val="1"/>
          <w:numId w:val="10"/>
        </w:numPr>
      </w:pPr>
      <w:r>
        <w:lastRenderedPageBreak/>
        <w:t xml:space="preserve">This custodian </w:t>
      </w:r>
      <w:r>
        <w:rPr>
          <w:rStyle w:val="keyword"/>
        </w:rPr>
        <w:t>SHALL</w:t>
      </w:r>
      <w:r>
        <w:t xml:space="preserve"> contain exactly one [1..1] </w:t>
      </w:r>
      <w:r>
        <w:rPr>
          <w:rStyle w:val="XMLnameBold"/>
        </w:rPr>
        <w:t>assignedCustodian</w:t>
      </w:r>
      <w:bookmarkStart w:id="112" w:name="C_4537-5520"/>
      <w:r>
        <w:t xml:space="preserve"> (CONF:4537-5520)</w:t>
      </w:r>
      <w:bookmarkEnd w:id="112"/>
      <w:r>
        <w:t>.</w:t>
      </w:r>
    </w:p>
    <w:p w14:paraId="0BA4732F" w14:textId="77777777" w:rsidR="002E1B08" w:rsidRDefault="00000000">
      <w:pPr>
        <w:numPr>
          <w:ilvl w:val="2"/>
          <w:numId w:val="10"/>
        </w:numPr>
      </w:pPr>
      <w:r>
        <w:t xml:space="preserve">This assignedCustodian </w:t>
      </w:r>
      <w:r>
        <w:rPr>
          <w:rStyle w:val="keyword"/>
        </w:rPr>
        <w:t>SHALL</w:t>
      </w:r>
      <w:r>
        <w:t xml:space="preserve"> contain exactly one [1..1] </w:t>
      </w:r>
      <w:r>
        <w:rPr>
          <w:rStyle w:val="XMLnameBold"/>
        </w:rPr>
        <w:t>representedCustodianOrganization</w:t>
      </w:r>
      <w:bookmarkStart w:id="113" w:name="C_4537-5521"/>
      <w:r>
        <w:t xml:space="preserve"> (CONF:4537-5521)</w:t>
      </w:r>
      <w:bookmarkEnd w:id="113"/>
      <w:r>
        <w:t>.</w:t>
      </w:r>
    </w:p>
    <w:p w14:paraId="3EE396B5" w14:textId="77777777" w:rsidR="002E1B08" w:rsidRDefault="00000000">
      <w:pPr>
        <w:numPr>
          <w:ilvl w:val="3"/>
          <w:numId w:val="10"/>
        </w:numPr>
      </w:pPr>
      <w:r>
        <w:t xml:space="preserve">This representedCustodianOrganization </w:t>
      </w:r>
      <w:r>
        <w:rPr>
          <w:rStyle w:val="keyword"/>
        </w:rPr>
        <w:t>SHALL</w:t>
      </w:r>
      <w:r>
        <w:t xml:space="preserve"> contain at least one [1..*] </w:t>
      </w:r>
      <w:r>
        <w:rPr>
          <w:rStyle w:val="XMLnameBold"/>
        </w:rPr>
        <w:t>id</w:t>
      </w:r>
      <w:bookmarkStart w:id="114" w:name="C_4537-5522"/>
      <w:r>
        <w:t xml:space="preserve"> (CONF:4537-5522)</w:t>
      </w:r>
      <w:bookmarkEnd w:id="114"/>
      <w:r>
        <w:t>.</w:t>
      </w:r>
    </w:p>
    <w:p w14:paraId="3C198648" w14:textId="77777777" w:rsidR="002E1B08" w:rsidRDefault="00000000">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15" w:name="C_4537-16822"/>
      <w:r>
        <w:t xml:space="preserve"> (CONF:4537-16822)</w:t>
      </w:r>
      <w:bookmarkEnd w:id="115"/>
      <w:r>
        <w:t>.</w:t>
      </w:r>
    </w:p>
    <w:p w14:paraId="3A413A8B" w14:textId="77777777" w:rsidR="002E1B08" w:rsidRDefault="00000000">
      <w:pPr>
        <w:numPr>
          <w:ilvl w:val="3"/>
          <w:numId w:val="10"/>
        </w:numPr>
      </w:pPr>
      <w:r>
        <w:t xml:space="preserve">This representedCustodianOrganization </w:t>
      </w:r>
      <w:r>
        <w:rPr>
          <w:rStyle w:val="keyword"/>
        </w:rPr>
        <w:t>SHALL</w:t>
      </w:r>
      <w:r>
        <w:t xml:space="preserve"> contain exactly one [1..1] </w:t>
      </w:r>
      <w:r>
        <w:rPr>
          <w:rStyle w:val="XMLnameBold"/>
        </w:rPr>
        <w:t>name</w:t>
      </w:r>
      <w:bookmarkStart w:id="116" w:name="C_4537-5524"/>
      <w:r>
        <w:t xml:space="preserve"> (CONF:4537-5524)</w:t>
      </w:r>
      <w:bookmarkEnd w:id="116"/>
      <w:r>
        <w:t>.</w:t>
      </w:r>
    </w:p>
    <w:p w14:paraId="736FBDC9" w14:textId="77777777" w:rsidR="002E1B08" w:rsidRDefault="00000000">
      <w:pPr>
        <w:numPr>
          <w:ilvl w:val="3"/>
          <w:numId w:val="10"/>
        </w:numPr>
      </w:pPr>
      <w:r>
        <w:t xml:space="preserve">This representedCustodianOrganization </w:t>
      </w:r>
      <w:r>
        <w:rPr>
          <w:rStyle w:val="keyword"/>
        </w:rPr>
        <w:t>SHALL</w:t>
      </w:r>
      <w:r>
        <w:t xml:space="preserve"> contain exactly one [1..1] </w:t>
      </w:r>
      <w:r>
        <w:rPr>
          <w:rStyle w:val="XMLnameBold"/>
        </w:rPr>
        <w:t>telecom</w:t>
      </w:r>
      <w:bookmarkStart w:id="117" w:name="C_4537-5525"/>
      <w:r>
        <w:t xml:space="preserve"> (CONF:4537-5525)</w:t>
      </w:r>
      <w:bookmarkEnd w:id="117"/>
      <w:r>
        <w:t>.</w:t>
      </w:r>
    </w:p>
    <w:p w14:paraId="20D0B950" w14:textId="77777777" w:rsidR="002E1B08" w:rsidRDefault="00000000">
      <w:pPr>
        <w:numPr>
          <w:ilvl w:val="4"/>
          <w:numId w:val="10"/>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18" w:name="C_4537-7998"/>
      <w:r>
        <w:t xml:space="preserve"> (CONF:4537-7998)</w:t>
      </w:r>
      <w:bookmarkEnd w:id="118"/>
      <w:r>
        <w:t>.</w:t>
      </w:r>
    </w:p>
    <w:p w14:paraId="0261FE1E" w14:textId="77777777" w:rsidR="002E1B08" w:rsidRDefault="00000000">
      <w:pPr>
        <w:numPr>
          <w:ilvl w:val="3"/>
          <w:numId w:val="10"/>
        </w:numPr>
      </w:pPr>
      <w:r>
        <w:t xml:space="preserve">This representedCustodianOrganization </w:t>
      </w:r>
      <w:r>
        <w:rPr>
          <w:rStyle w:val="keyword"/>
        </w:rPr>
        <w:t>SHALL</w:t>
      </w:r>
      <w:r>
        <w:t xml:space="preserve"> contain exactly one [1..1] US Realm Address (AD.US.FIELDED)</w:t>
      </w:r>
      <w:r>
        <w:rPr>
          <w:rStyle w:val="XMLname"/>
        </w:rPr>
        <w:t xml:space="preserve"> (identifier: urn:oid:2.16.840.1.113883.10.20.22.5.2)</w:t>
      </w:r>
      <w:bookmarkStart w:id="119" w:name="C_4537-5559"/>
      <w:r>
        <w:t xml:space="preserve"> (CONF:4537-5559)</w:t>
      </w:r>
      <w:bookmarkEnd w:id="119"/>
      <w:r>
        <w:t>.</w:t>
      </w:r>
    </w:p>
    <w:p w14:paraId="045E8664" w14:textId="77777777" w:rsidR="002E1B08" w:rsidRDefault="00000000">
      <w:pPr>
        <w:pStyle w:val="Heading4nospace"/>
      </w:pPr>
      <w:r>
        <w:t>informationRecipient</w:t>
      </w:r>
    </w:p>
    <w:p w14:paraId="3956545E" w14:textId="77777777" w:rsidR="002E1B08" w:rsidRDefault="00000000">
      <w:pPr>
        <w:pStyle w:val="BodyText"/>
        <w:spacing w:before="120"/>
      </w:pPr>
      <w:r>
        <w:t>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14:paraId="3FEF60CC" w14:textId="77777777" w:rsidR="002E1B08" w:rsidRDefault="00000000">
      <w:pPr>
        <w:numPr>
          <w:ilvl w:val="0"/>
          <w:numId w:val="10"/>
        </w:numPr>
      </w:pPr>
      <w:r>
        <w:rPr>
          <w:rStyle w:val="keyword"/>
        </w:rPr>
        <w:t>MAY</w:t>
      </w:r>
      <w:r>
        <w:t xml:space="preserve"> contain zero or more [0..*] </w:t>
      </w:r>
      <w:r>
        <w:rPr>
          <w:rStyle w:val="XMLnameBold"/>
        </w:rPr>
        <w:t>informationRecipient</w:t>
      </w:r>
      <w:bookmarkStart w:id="120" w:name="C_4537-5565"/>
      <w:r>
        <w:t xml:space="preserve"> (CONF:4537-5565)</w:t>
      </w:r>
      <w:bookmarkEnd w:id="120"/>
      <w:r>
        <w:t>.</w:t>
      </w:r>
    </w:p>
    <w:p w14:paraId="5D6147AD" w14:textId="77777777" w:rsidR="002E1B08" w:rsidRDefault="00000000">
      <w:pPr>
        <w:numPr>
          <w:ilvl w:val="1"/>
          <w:numId w:val="10"/>
        </w:numPr>
      </w:pPr>
      <w:r>
        <w:t xml:space="preserve">The informationRecipient, if present, </w:t>
      </w:r>
      <w:r>
        <w:rPr>
          <w:rStyle w:val="keyword"/>
        </w:rPr>
        <w:t>SHALL</w:t>
      </w:r>
      <w:r>
        <w:t xml:space="preserve"> contain exactly one [1..1] </w:t>
      </w:r>
      <w:r>
        <w:rPr>
          <w:rStyle w:val="XMLnameBold"/>
        </w:rPr>
        <w:t>intendedRecipient</w:t>
      </w:r>
      <w:bookmarkStart w:id="121" w:name="C_4537-5566"/>
      <w:r>
        <w:t xml:space="preserve"> (CONF:4537-5566)</w:t>
      </w:r>
      <w:bookmarkEnd w:id="121"/>
      <w:r>
        <w:t>.</w:t>
      </w:r>
    </w:p>
    <w:p w14:paraId="7807A251" w14:textId="77777777" w:rsidR="002E1B08" w:rsidRDefault="00000000">
      <w:pPr>
        <w:numPr>
          <w:ilvl w:val="2"/>
          <w:numId w:val="10"/>
        </w:numPr>
      </w:pPr>
      <w:r>
        <w:t xml:space="preserve">This intendedRecipient </w:t>
      </w:r>
      <w:r>
        <w:rPr>
          <w:rStyle w:val="keyword"/>
        </w:rPr>
        <w:t>MAY</w:t>
      </w:r>
      <w:r>
        <w:t xml:space="preserve"> contain zero or more [0..*] </w:t>
      </w:r>
      <w:r>
        <w:rPr>
          <w:rStyle w:val="XMLnameBold"/>
        </w:rPr>
        <w:t>id</w:t>
      </w:r>
      <w:bookmarkStart w:id="122" w:name="C_4537-32399"/>
      <w:r>
        <w:t xml:space="preserve"> (CONF:4537-32399)</w:t>
      </w:r>
      <w:bookmarkEnd w:id="122"/>
      <w:r>
        <w:t>.</w:t>
      </w:r>
    </w:p>
    <w:p w14:paraId="57EB01E6" w14:textId="77777777" w:rsidR="002E1B08" w:rsidRDefault="00000000">
      <w:pPr>
        <w:numPr>
          <w:ilvl w:val="2"/>
          <w:numId w:val="10"/>
        </w:numPr>
      </w:pPr>
      <w:r>
        <w:t xml:space="preserve">This intendedRecipient </w:t>
      </w:r>
      <w:r>
        <w:rPr>
          <w:rStyle w:val="keyword"/>
        </w:rPr>
        <w:t>MAY</w:t>
      </w:r>
      <w:r>
        <w:t xml:space="preserve"> contain zero or one [0..1] </w:t>
      </w:r>
      <w:r>
        <w:rPr>
          <w:rStyle w:val="XMLnameBold"/>
        </w:rPr>
        <w:t>informationRecipient</w:t>
      </w:r>
      <w:bookmarkStart w:id="123" w:name="C_4537-5567"/>
      <w:r>
        <w:t xml:space="preserve"> (CONF:4537-5567)</w:t>
      </w:r>
      <w:bookmarkEnd w:id="123"/>
      <w:r>
        <w:t>.</w:t>
      </w:r>
    </w:p>
    <w:p w14:paraId="6DB4B3C9" w14:textId="77777777" w:rsidR="002E1B08" w:rsidRDefault="00000000">
      <w:pPr>
        <w:numPr>
          <w:ilvl w:val="3"/>
          <w:numId w:val="10"/>
        </w:numPr>
      </w:pPr>
      <w:r>
        <w:t xml:space="preserve">The informationRecipient, if present, </w:t>
      </w:r>
      <w:r>
        <w:rPr>
          <w:rStyle w:val="keyword"/>
        </w:rPr>
        <w:t>SHALL</w:t>
      </w:r>
      <w:r>
        <w:t xml:space="preserve"> contain at least one [1..*] US Realm Person Name (PN.US.FIELDED)</w:t>
      </w:r>
      <w:r>
        <w:rPr>
          <w:rStyle w:val="XMLname"/>
        </w:rPr>
        <w:t xml:space="preserve"> (identifier: urn:oid:2.16.840.1.113883.10.20.22.5.1.1)</w:t>
      </w:r>
      <w:bookmarkStart w:id="124" w:name="C_4537-5568"/>
      <w:r>
        <w:t xml:space="preserve"> (CONF:4537-5568)</w:t>
      </w:r>
      <w:bookmarkEnd w:id="124"/>
      <w:r>
        <w:t>.</w:t>
      </w:r>
    </w:p>
    <w:p w14:paraId="4862210D" w14:textId="77777777" w:rsidR="002E1B08" w:rsidRDefault="00000000">
      <w:pPr>
        <w:numPr>
          <w:ilvl w:val="2"/>
          <w:numId w:val="10"/>
        </w:numPr>
      </w:pPr>
      <w:r>
        <w:t xml:space="preserve">This intendedRecipient </w:t>
      </w:r>
      <w:r>
        <w:rPr>
          <w:rStyle w:val="keyword"/>
        </w:rPr>
        <w:t>MAY</w:t>
      </w:r>
      <w:r>
        <w:t xml:space="preserve"> contain zero or one [0..1] </w:t>
      </w:r>
      <w:r>
        <w:rPr>
          <w:rStyle w:val="XMLnameBold"/>
        </w:rPr>
        <w:t>receivedOrganization</w:t>
      </w:r>
      <w:bookmarkStart w:id="125" w:name="C_4537-5577"/>
      <w:r>
        <w:t xml:space="preserve"> (CONF:4537-5577)</w:t>
      </w:r>
      <w:bookmarkEnd w:id="125"/>
      <w:r>
        <w:t>.</w:t>
      </w:r>
    </w:p>
    <w:p w14:paraId="779AD373" w14:textId="77777777" w:rsidR="002E1B08" w:rsidRDefault="00000000">
      <w:pPr>
        <w:numPr>
          <w:ilvl w:val="3"/>
          <w:numId w:val="10"/>
        </w:numPr>
      </w:pPr>
      <w:r>
        <w:t xml:space="preserve">The receivedOrganization, if present, </w:t>
      </w:r>
      <w:r>
        <w:rPr>
          <w:rStyle w:val="keyword"/>
        </w:rPr>
        <w:t>SHALL</w:t>
      </w:r>
      <w:r>
        <w:t xml:space="preserve"> contain exactly one [1..1] </w:t>
      </w:r>
      <w:r>
        <w:rPr>
          <w:rStyle w:val="XMLnameBold"/>
        </w:rPr>
        <w:t>name</w:t>
      </w:r>
      <w:bookmarkStart w:id="126" w:name="C_4537-5578"/>
      <w:r>
        <w:t xml:space="preserve"> (CONF:4537-5578)</w:t>
      </w:r>
      <w:bookmarkEnd w:id="126"/>
      <w:r>
        <w:t>.</w:t>
      </w:r>
    </w:p>
    <w:p w14:paraId="09AED9EB" w14:textId="77777777" w:rsidR="002E1B08" w:rsidRDefault="00000000">
      <w:pPr>
        <w:pStyle w:val="Heading4nospace"/>
      </w:pPr>
      <w:r>
        <w:t>legalAuthenticator</w:t>
      </w:r>
    </w:p>
    <w:p w14:paraId="13EAB8A8" w14:textId="77777777" w:rsidR="002E1B08" w:rsidRDefault="00000000">
      <w:pPr>
        <w:pStyle w:val="BodyText"/>
        <w:spacing w:before="120"/>
      </w:pPr>
      <w:r>
        <w:t xml:space="preserve">The legalAuthenticator identifies the single person legally responsible for the document and must be present if the document has been legally authenticated. A clinical document that does </w:t>
      </w:r>
      <w:r>
        <w:lastRenderedPageBreak/>
        <w:t>not contain this element has not been legally authenticated.</w:t>
      </w:r>
      <w:r>
        <w:br/>
        <w:t>The act of legal authentication requires a certain privilege be granted to the legal authenticator depending upon local policy. Based on local practice, clinical documents may be released before legal authentication.</w:t>
      </w:r>
      <w:r>
        <w:br/>
        <w:t>All clinical documents have the potential for legal authentication, given the appropriate credentials.</w:t>
      </w:r>
      <w:r>
        <w:br/>
        <w:t>Local policies MAY choose to delegate the function of legal authentication to a device or system that generates the clinical document. In these cases, the legal authenticator is a person accepting responsibility for the document, not the generating device or system.</w:t>
      </w:r>
      <w:r>
        <w:br/>
        <w:t>Note that the legal authenticator, if present, must be a person.</w:t>
      </w:r>
    </w:p>
    <w:p w14:paraId="2EBAC5EC" w14:textId="77777777" w:rsidR="002E1B08" w:rsidRDefault="00000000">
      <w:pPr>
        <w:numPr>
          <w:ilvl w:val="0"/>
          <w:numId w:val="10"/>
        </w:numPr>
      </w:pPr>
      <w:r>
        <w:rPr>
          <w:rStyle w:val="keyword"/>
        </w:rPr>
        <w:t>SHOULD</w:t>
      </w:r>
      <w:r>
        <w:t xml:space="preserve"> contain zero or one [0..1] </w:t>
      </w:r>
      <w:r>
        <w:rPr>
          <w:rStyle w:val="XMLnameBold"/>
        </w:rPr>
        <w:t>legalAuthenticator</w:t>
      </w:r>
      <w:bookmarkStart w:id="127" w:name="C_4537-5579"/>
      <w:r>
        <w:t xml:space="preserve"> (CONF:4537-5579)</w:t>
      </w:r>
      <w:bookmarkEnd w:id="127"/>
      <w:r>
        <w:t>.</w:t>
      </w:r>
    </w:p>
    <w:p w14:paraId="4E47ADC0" w14:textId="77777777" w:rsidR="002E1B08" w:rsidRDefault="00000000">
      <w:pPr>
        <w:numPr>
          <w:ilvl w:val="1"/>
          <w:numId w:val="10"/>
        </w:numPr>
      </w:pPr>
      <w:r>
        <w:t xml:space="preserve">The legalAuthenticator, if present, </w:t>
      </w:r>
      <w:r>
        <w:rPr>
          <w:rStyle w:val="keyword"/>
        </w:rPr>
        <w:t>SHALL</w:t>
      </w:r>
      <w:r>
        <w:t xml:space="preserve"> contain exactly one [1..1] US Realm Date and Time (DTM.US.FIELDED)</w:t>
      </w:r>
      <w:r>
        <w:rPr>
          <w:rStyle w:val="XMLname"/>
        </w:rPr>
        <w:t xml:space="preserve"> (identifier: urn:oid:2.16.840.1.113883.10.20.22.5.4)</w:t>
      </w:r>
      <w:bookmarkStart w:id="128" w:name="C_4537-5580"/>
      <w:r>
        <w:t xml:space="preserve"> (CONF:4537-5580)</w:t>
      </w:r>
      <w:bookmarkEnd w:id="128"/>
      <w:r>
        <w:t>.</w:t>
      </w:r>
    </w:p>
    <w:p w14:paraId="2EE16F60" w14:textId="77777777" w:rsidR="002E1B08" w:rsidRDefault="00000000">
      <w:pPr>
        <w:numPr>
          <w:ilvl w:val="1"/>
          <w:numId w:val="10"/>
        </w:numPr>
      </w:pPr>
      <w:r>
        <w:t xml:space="preserve">The legalAuthenticator, if present, </w:t>
      </w:r>
      <w:r>
        <w:rPr>
          <w:rStyle w:val="keyword"/>
        </w:rPr>
        <w:t>SHALL</w:t>
      </w:r>
      <w:r>
        <w:t xml:space="preserve"> contain exactly one [1..1] </w:t>
      </w:r>
      <w:r>
        <w:rPr>
          <w:rStyle w:val="XMLnameBold"/>
        </w:rPr>
        <w:t>signatureCode</w:t>
      </w:r>
      <w:bookmarkStart w:id="129" w:name="C_4537-5583"/>
      <w:r>
        <w:t xml:space="preserve"> (CONF:4537-5583)</w:t>
      </w:r>
      <w:bookmarkEnd w:id="129"/>
      <w:r>
        <w:t>.</w:t>
      </w:r>
    </w:p>
    <w:p w14:paraId="197A7A70" w14:textId="77777777" w:rsidR="002E1B08" w:rsidRDefault="00000000">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30" w:name="C_4537-5584"/>
      <w:r>
        <w:t xml:space="preserve"> (CONF:4537-5584)</w:t>
      </w:r>
      <w:bookmarkEnd w:id="130"/>
      <w:r>
        <w:t>.</w:t>
      </w:r>
    </w:p>
    <w:p w14:paraId="0AB7D5E2" w14:textId="77777777" w:rsidR="002E1B08" w:rsidRDefault="00000000">
      <w:pPr>
        <w:pStyle w:val="Heading4nospace"/>
      </w:pPr>
      <w:r>
        <w:t>sdtc:signatureText</w:t>
      </w:r>
    </w:p>
    <w:p w14:paraId="4995059C" w14:textId="77777777" w:rsidR="002E1B08" w:rsidRDefault="00000000">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14:paraId="75050896" w14:textId="77777777" w:rsidR="002E1B08" w:rsidRDefault="00000000">
      <w:pPr>
        <w:numPr>
          <w:ilvl w:val="1"/>
          <w:numId w:val="10"/>
        </w:numPr>
      </w:pPr>
      <w:r>
        <w:t xml:space="preserve">The legalAuthenticator, if present, </w:t>
      </w:r>
      <w:r>
        <w:rPr>
          <w:rStyle w:val="keyword"/>
        </w:rPr>
        <w:t>MAY</w:t>
      </w:r>
      <w:r>
        <w:t xml:space="preserve"> contain zero or one [0..1] </w:t>
      </w:r>
      <w:r>
        <w:rPr>
          <w:rStyle w:val="XMLnameBold"/>
        </w:rPr>
        <w:t>sdtc:signatureText</w:t>
      </w:r>
      <w:bookmarkStart w:id="131" w:name="C_4537-30810"/>
      <w:r>
        <w:t xml:space="preserve"> (CONF:4537-30810)</w:t>
      </w:r>
      <w:bookmarkEnd w:id="131"/>
      <w:r>
        <w:t>.</w:t>
      </w:r>
      <w:r>
        <w:b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attribute can represent digital signatures by reference to a signature data block that is constructed in accordance to a digital signature standard, such as XML-DSIG, PKCS#7, PGP, etc.</w:t>
      </w:r>
      <w:r>
        <w:br/>
      </w:r>
    </w:p>
    <w:p w14:paraId="5D27574E" w14:textId="77777777" w:rsidR="002E1B08" w:rsidRDefault="00000000">
      <w:pPr>
        <w:numPr>
          <w:ilvl w:val="1"/>
          <w:numId w:val="10"/>
        </w:numPr>
      </w:pPr>
      <w:r>
        <w:t xml:space="preserve">The legalAuthenticator, if present, </w:t>
      </w:r>
      <w:r>
        <w:rPr>
          <w:rStyle w:val="keyword"/>
        </w:rPr>
        <w:t>SHALL</w:t>
      </w:r>
      <w:r>
        <w:t xml:space="preserve"> contain exactly one [1..1] </w:t>
      </w:r>
      <w:r>
        <w:rPr>
          <w:rStyle w:val="XMLnameBold"/>
        </w:rPr>
        <w:t>assignedEntity</w:t>
      </w:r>
      <w:bookmarkStart w:id="132" w:name="C_4537-5585"/>
      <w:r>
        <w:t xml:space="preserve"> (CONF:4537-5585)</w:t>
      </w:r>
      <w:bookmarkEnd w:id="132"/>
      <w:r>
        <w:t>.</w:t>
      </w:r>
    </w:p>
    <w:p w14:paraId="494D2C11" w14:textId="77777777" w:rsidR="002E1B08"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133" w:name="C_4537-5586"/>
      <w:r>
        <w:t xml:space="preserve"> (CONF:4537-5586)</w:t>
      </w:r>
      <w:bookmarkEnd w:id="133"/>
      <w:r>
        <w:t>.</w:t>
      </w:r>
    </w:p>
    <w:p w14:paraId="30A0751F" w14:textId="77777777" w:rsidR="002E1B08" w:rsidRDefault="00000000">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34" w:name="C_4537-16823"/>
      <w:r>
        <w:t xml:space="preserve"> (CONF:4537-16823)</w:t>
      </w:r>
      <w:bookmarkEnd w:id="134"/>
      <w:r>
        <w:t>.</w:t>
      </w:r>
    </w:p>
    <w:p w14:paraId="16BA0426" w14:textId="77777777" w:rsidR="002E1B08"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35" w:name="C_4537-17000"/>
      <w:r>
        <w:t xml:space="preserve"> (CONF:4537-17000)</w:t>
      </w:r>
      <w:bookmarkEnd w:id="135"/>
      <w:r>
        <w:t>.</w:t>
      </w:r>
    </w:p>
    <w:p w14:paraId="793DF021" w14:textId="77777777" w:rsidR="002E1B08" w:rsidRDefault="00000000">
      <w:pPr>
        <w:numPr>
          <w:ilvl w:val="2"/>
          <w:numId w:val="10"/>
        </w:numPr>
      </w:pPr>
      <w:r>
        <w:lastRenderedPageBreak/>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136" w:name="C_4537-5589"/>
      <w:r>
        <w:t xml:space="preserve"> (CONF:4537-5589)</w:t>
      </w:r>
      <w:bookmarkEnd w:id="136"/>
      <w:r>
        <w:t>.</w:t>
      </w:r>
    </w:p>
    <w:p w14:paraId="58322962" w14:textId="77777777" w:rsidR="002E1B08"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137" w:name="C_4537-5595"/>
      <w:r>
        <w:t xml:space="preserve"> (CONF:4537-5595)</w:t>
      </w:r>
      <w:bookmarkEnd w:id="137"/>
      <w:r>
        <w:t>.</w:t>
      </w:r>
    </w:p>
    <w:p w14:paraId="176A7723" w14:textId="77777777" w:rsidR="002E1B08"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38" w:name="C_4537-7999"/>
      <w:r>
        <w:t xml:space="preserve"> (CONF:4537-7999)</w:t>
      </w:r>
      <w:bookmarkEnd w:id="138"/>
      <w:r>
        <w:t>.</w:t>
      </w:r>
    </w:p>
    <w:p w14:paraId="6A6927B8" w14:textId="77777777" w:rsidR="002E1B08"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139" w:name="C_4537-5597"/>
      <w:r>
        <w:t xml:space="preserve"> (CONF:4537-5597)</w:t>
      </w:r>
      <w:bookmarkEnd w:id="139"/>
      <w:r>
        <w:t>.</w:t>
      </w:r>
    </w:p>
    <w:p w14:paraId="5F25ABE9" w14:textId="77777777" w:rsidR="002E1B08"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140" w:name="C_4537-5598"/>
      <w:r>
        <w:t xml:space="preserve"> (CONF:4537-5598)</w:t>
      </w:r>
      <w:bookmarkEnd w:id="140"/>
      <w:r>
        <w:t>.</w:t>
      </w:r>
    </w:p>
    <w:p w14:paraId="43410354" w14:textId="77777777" w:rsidR="002E1B08" w:rsidRDefault="00000000">
      <w:pPr>
        <w:pStyle w:val="Heading4nospace"/>
      </w:pPr>
      <w:r>
        <w:t>authenticator</w:t>
      </w:r>
    </w:p>
    <w:p w14:paraId="302986C2" w14:textId="77777777" w:rsidR="002E1B08" w:rsidRDefault="00000000">
      <w:pPr>
        <w:pStyle w:val="BodyText"/>
        <w:spacing w:before="120"/>
      </w:pPr>
      <w:r>
        <w:t>The authenticator identifies a participant or participants who attest to the accuracy of the information in the document.</w:t>
      </w:r>
    </w:p>
    <w:p w14:paraId="442380C4" w14:textId="77777777" w:rsidR="002E1B08" w:rsidRDefault="00000000">
      <w:pPr>
        <w:numPr>
          <w:ilvl w:val="0"/>
          <w:numId w:val="10"/>
        </w:numPr>
      </w:pPr>
      <w:r>
        <w:rPr>
          <w:rStyle w:val="keyword"/>
        </w:rPr>
        <w:t>MAY</w:t>
      </w:r>
      <w:r>
        <w:t xml:space="preserve"> contain zero or more [0..*] </w:t>
      </w:r>
      <w:r>
        <w:rPr>
          <w:rStyle w:val="XMLnameBold"/>
        </w:rPr>
        <w:t>authenticator</w:t>
      </w:r>
      <w:bookmarkStart w:id="141" w:name="C_4537-5607"/>
      <w:r>
        <w:t xml:space="preserve"> (CONF:4537-5607)</w:t>
      </w:r>
      <w:bookmarkEnd w:id="141"/>
      <w:r>
        <w:t xml:space="preserve"> such that it</w:t>
      </w:r>
    </w:p>
    <w:p w14:paraId="210FB333" w14:textId="77777777" w:rsidR="002E1B08" w:rsidRDefault="00000000">
      <w:pPr>
        <w:numPr>
          <w:ilvl w:val="1"/>
          <w:numId w:val="10"/>
        </w:numPr>
      </w:pPr>
      <w:r>
        <w:rPr>
          <w:rStyle w:val="keyword"/>
        </w:rPr>
        <w:t>SHALL</w:t>
      </w:r>
      <w:r>
        <w:t xml:space="preserve"> contain exactly one [1..1] US Realm Date and Time (DTM.US.FIELDED)</w:t>
      </w:r>
      <w:r>
        <w:rPr>
          <w:rStyle w:val="XMLname"/>
        </w:rPr>
        <w:t xml:space="preserve"> (identifier: urn:oid:2.16.840.1.113883.10.20.22.5.4)</w:t>
      </w:r>
      <w:bookmarkStart w:id="142" w:name="C_4537-5608"/>
      <w:r>
        <w:t xml:space="preserve"> (CONF:4537-5608)</w:t>
      </w:r>
      <w:bookmarkEnd w:id="142"/>
      <w:r>
        <w:t>.</w:t>
      </w:r>
    </w:p>
    <w:p w14:paraId="725A76C1" w14:textId="77777777" w:rsidR="002E1B08" w:rsidRDefault="00000000">
      <w:pPr>
        <w:numPr>
          <w:ilvl w:val="1"/>
          <w:numId w:val="10"/>
        </w:numPr>
      </w:pPr>
      <w:r>
        <w:rPr>
          <w:rStyle w:val="keyword"/>
        </w:rPr>
        <w:t>SHALL</w:t>
      </w:r>
      <w:r>
        <w:t xml:space="preserve"> contain exactly one [1..1] </w:t>
      </w:r>
      <w:r>
        <w:rPr>
          <w:rStyle w:val="XMLnameBold"/>
        </w:rPr>
        <w:t>signatureCode</w:t>
      </w:r>
      <w:bookmarkStart w:id="143" w:name="C_4537-5610"/>
      <w:r>
        <w:t xml:space="preserve"> (CONF:4537-5610)</w:t>
      </w:r>
      <w:bookmarkEnd w:id="143"/>
      <w:r>
        <w:t>.</w:t>
      </w:r>
    </w:p>
    <w:p w14:paraId="138AB20B" w14:textId="77777777" w:rsidR="002E1B08" w:rsidRDefault="00000000">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44" w:name="C_4537-5611"/>
      <w:r>
        <w:t xml:space="preserve"> (CONF:4537-5611)</w:t>
      </w:r>
      <w:bookmarkEnd w:id="144"/>
      <w:r>
        <w:t>.</w:t>
      </w:r>
    </w:p>
    <w:p w14:paraId="4ADD0113" w14:textId="77777777" w:rsidR="002E1B08" w:rsidRDefault="00000000">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14:paraId="1B7F0EC5" w14:textId="77777777" w:rsidR="002E1B08" w:rsidRDefault="00000000">
      <w:pPr>
        <w:numPr>
          <w:ilvl w:val="1"/>
          <w:numId w:val="10"/>
        </w:numPr>
      </w:pPr>
      <w:r>
        <w:rPr>
          <w:rStyle w:val="keyword"/>
        </w:rPr>
        <w:t>MAY</w:t>
      </w:r>
      <w:r>
        <w:t xml:space="preserve"> contain zero or one [0..1] </w:t>
      </w:r>
      <w:r>
        <w:rPr>
          <w:rStyle w:val="XMLnameBold"/>
        </w:rPr>
        <w:t>sdtc:signatureText</w:t>
      </w:r>
      <w:bookmarkStart w:id="145" w:name="C_4537-30811"/>
      <w:r>
        <w:t xml:space="preserve"> (CONF:4537-30811)</w:t>
      </w:r>
      <w:bookmarkEnd w:id="145"/>
      <w:r>
        <w:t>.</w:t>
      </w:r>
      <w:r>
        <w:b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attribute can represent digital signatures by reference to a signature data block that is constructed in accordance to a digital signature standard, such as XML-DSIG, PKCS#7, PGP, etc.</w:t>
      </w:r>
      <w:r>
        <w:br/>
      </w:r>
    </w:p>
    <w:p w14:paraId="74665F60" w14:textId="77777777" w:rsidR="002E1B08" w:rsidRDefault="00000000">
      <w:pPr>
        <w:numPr>
          <w:ilvl w:val="1"/>
          <w:numId w:val="10"/>
        </w:numPr>
      </w:pPr>
      <w:r>
        <w:rPr>
          <w:rStyle w:val="keyword"/>
        </w:rPr>
        <w:t>SHALL</w:t>
      </w:r>
      <w:r>
        <w:t xml:space="preserve"> contain exactly one [1..1] </w:t>
      </w:r>
      <w:r>
        <w:rPr>
          <w:rStyle w:val="XMLnameBold"/>
        </w:rPr>
        <w:t>assignedEntity</w:t>
      </w:r>
      <w:bookmarkStart w:id="146" w:name="C_4537-5612"/>
      <w:r>
        <w:t xml:space="preserve"> (CONF:4537-5612)</w:t>
      </w:r>
      <w:bookmarkEnd w:id="146"/>
      <w:r>
        <w:t>.</w:t>
      </w:r>
    </w:p>
    <w:p w14:paraId="1665CE7A" w14:textId="77777777" w:rsidR="002E1B08"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147" w:name="C_4537-5613"/>
      <w:r>
        <w:t xml:space="preserve"> (CONF:4537-5613)</w:t>
      </w:r>
      <w:bookmarkEnd w:id="147"/>
      <w:r>
        <w:t>.</w:t>
      </w:r>
    </w:p>
    <w:p w14:paraId="5AAEE7AC" w14:textId="77777777" w:rsidR="002E1B08" w:rsidRDefault="00000000">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48" w:name="C_4537-16824"/>
      <w:r>
        <w:t xml:space="preserve"> (CONF:4537-16824)</w:t>
      </w:r>
      <w:bookmarkEnd w:id="148"/>
      <w:r>
        <w:t>.</w:t>
      </w:r>
    </w:p>
    <w:p w14:paraId="02FAAB06" w14:textId="77777777" w:rsidR="002E1B08" w:rsidRDefault="00000000">
      <w:pPr>
        <w:numPr>
          <w:ilvl w:val="2"/>
          <w:numId w:val="10"/>
        </w:numPr>
      </w:pPr>
      <w:r>
        <w:lastRenderedPageBreak/>
        <w:t xml:space="preserve">This assignedEntity </w:t>
      </w:r>
      <w:r>
        <w:rPr>
          <w:rStyle w:val="keyword"/>
        </w:rPr>
        <w:t>MAY</w:t>
      </w:r>
      <w:r>
        <w:t xml:space="preserve"> contain zero or one [0..1] </w:t>
      </w:r>
      <w:r>
        <w:rPr>
          <w:rStyle w:val="XMLnameBold"/>
        </w:rPr>
        <w:t>code</w:t>
      </w:r>
      <w:bookmarkStart w:id="149" w:name="C_4537-16825"/>
      <w:r>
        <w:t xml:space="preserve"> (CONF:4537-16825)</w:t>
      </w:r>
      <w:bookmarkEnd w:id="149"/>
      <w:r>
        <w:t>.</w:t>
      </w:r>
    </w:p>
    <w:p w14:paraId="657FAA1E" w14:textId="77777777" w:rsidR="002E1B08" w:rsidRDefault="00000000">
      <w:pPr>
        <w:numPr>
          <w:ilvl w:val="3"/>
          <w:numId w:val="10"/>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50" w:name="C_4537-16826"/>
      <w:r>
        <w:t xml:space="preserve"> (CONF:4537-16826)</w:t>
      </w:r>
      <w:bookmarkEnd w:id="150"/>
      <w:r>
        <w:t>.</w:t>
      </w:r>
    </w:p>
    <w:p w14:paraId="6DAE2FCB" w14:textId="77777777" w:rsidR="002E1B08"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151" w:name="C_4537-5616"/>
      <w:r>
        <w:t xml:space="preserve"> (CONF:4537-5616)</w:t>
      </w:r>
      <w:bookmarkEnd w:id="151"/>
      <w:r>
        <w:t>.</w:t>
      </w:r>
    </w:p>
    <w:p w14:paraId="4E6C68FE" w14:textId="77777777" w:rsidR="002E1B08"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152" w:name="C_4537-5622"/>
      <w:r>
        <w:t xml:space="preserve"> (CONF:4537-5622)</w:t>
      </w:r>
      <w:bookmarkEnd w:id="152"/>
      <w:r>
        <w:t>.</w:t>
      </w:r>
    </w:p>
    <w:p w14:paraId="3004C7FE" w14:textId="77777777" w:rsidR="002E1B08"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53" w:name="C_4537-8000"/>
      <w:r>
        <w:t xml:space="preserve"> (CONF:4537-8000)</w:t>
      </w:r>
      <w:bookmarkEnd w:id="153"/>
      <w:r>
        <w:t>.</w:t>
      </w:r>
    </w:p>
    <w:p w14:paraId="42792E72" w14:textId="77777777" w:rsidR="002E1B08"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154" w:name="C_4537-5624"/>
      <w:r>
        <w:t xml:space="preserve"> (CONF:4537-5624)</w:t>
      </w:r>
      <w:bookmarkEnd w:id="154"/>
      <w:r>
        <w:t>.</w:t>
      </w:r>
    </w:p>
    <w:p w14:paraId="3DF796B8" w14:textId="77777777" w:rsidR="002E1B08"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155" w:name="C_4537-5625"/>
      <w:r>
        <w:t xml:space="preserve"> (CONF:4537-5625)</w:t>
      </w:r>
      <w:bookmarkEnd w:id="155"/>
      <w:r>
        <w:t>.</w:t>
      </w:r>
    </w:p>
    <w:p w14:paraId="5E5DD95F" w14:textId="77777777" w:rsidR="002E1B08" w:rsidRDefault="00000000">
      <w:pPr>
        <w:pStyle w:val="Heading4nospace"/>
      </w:pPr>
      <w:r>
        <w:t>participant</w:t>
      </w:r>
    </w:p>
    <w:p w14:paraId="51690B1F" w14:textId="77777777" w:rsidR="002E1B08" w:rsidRDefault="00000000">
      <w:pPr>
        <w:pStyle w:val="BodyText"/>
        <w:spacing w:before="120"/>
      </w:pPr>
      <w:r>
        <w:t>The participant element identifies supporting entities, including parents, relatives, caregivers, insurance policyholders, guarantors, and others related in some way to the patient.</w:t>
      </w:r>
      <w:r>
        <w:br/>
        <w:t>A supporting person or organization is an individual or an organization with a relationship to the patient. A supporting person who is playing multiple roles would be recorded in multiple participants (e.g., emergency contact and next-of-kin).</w:t>
      </w:r>
    </w:p>
    <w:p w14:paraId="45DC7688" w14:textId="77777777" w:rsidR="002E1B08" w:rsidRDefault="00000000">
      <w:pPr>
        <w:numPr>
          <w:ilvl w:val="0"/>
          <w:numId w:val="10"/>
        </w:numPr>
      </w:pPr>
      <w:r>
        <w:rPr>
          <w:rStyle w:val="keyword"/>
        </w:rPr>
        <w:t>MAY</w:t>
      </w:r>
      <w:r>
        <w:t xml:space="preserve"> contain zero or more [0..*] </w:t>
      </w:r>
      <w:r>
        <w:rPr>
          <w:rStyle w:val="XMLnameBold"/>
        </w:rPr>
        <w:t>participant</w:t>
      </w:r>
      <w:bookmarkStart w:id="156" w:name="C_4537-10003"/>
      <w:r>
        <w:t xml:space="preserve"> (CONF:4537-10003)</w:t>
      </w:r>
      <w:bookmarkEnd w:id="156"/>
      <w:r>
        <w:t xml:space="preserve"> such that it</w:t>
      </w:r>
    </w:p>
    <w:p w14:paraId="35BC2A2E" w14:textId="77777777" w:rsidR="002E1B08" w:rsidRDefault="00000000">
      <w:pPr>
        <w:numPr>
          <w:ilvl w:val="1"/>
          <w:numId w:val="10"/>
        </w:numPr>
      </w:pPr>
      <w:r>
        <w:rPr>
          <w:rStyle w:val="keyword"/>
        </w:rPr>
        <w:t>MAY</w:t>
      </w:r>
      <w:r>
        <w:t xml:space="preserve"> contain zero or one [0..1] </w:t>
      </w:r>
      <w:r>
        <w:rPr>
          <w:rStyle w:val="XMLnameBold"/>
        </w:rPr>
        <w:t>time</w:t>
      </w:r>
      <w:bookmarkStart w:id="157" w:name="C_4537-10004"/>
      <w:r>
        <w:t xml:space="preserve"> (CONF:4537-10004)</w:t>
      </w:r>
      <w:bookmarkEnd w:id="157"/>
      <w:r>
        <w:t>.</w:t>
      </w:r>
    </w:p>
    <w:p w14:paraId="0EAAFA56" w14:textId="77777777" w:rsidR="002E1B08" w:rsidRDefault="00000000">
      <w:pPr>
        <w:numPr>
          <w:ilvl w:val="1"/>
          <w:numId w:val="10"/>
        </w:numPr>
      </w:pPr>
      <w:r>
        <w:rPr>
          <w:rStyle w:val="keyword"/>
        </w:rPr>
        <w:t>SHALL</w:t>
      </w:r>
      <w:r>
        <w:t xml:space="preserve"> contain associatedEntity/associatedPerson </w:t>
      </w:r>
      <w:r>
        <w:rPr>
          <w:i/>
        </w:rPr>
        <w:t>AND/OR</w:t>
      </w:r>
      <w:r>
        <w:t xml:space="preserve"> associatedEntity/scopingOrganization (CONF:4537-10006).</w:t>
      </w:r>
    </w:p>
    <w:p w14:paraId="50525DA1" w14:textId="77777777" w:rsidR="002E1B08" w:rsidRDefault="00000000">
      <w:pPr>
        <w:numPr>
          <w:ilvl w:val="1"/>
          <w:numId w:val="10"/>
        </w:numPr>
      </w:pPr>
      <w:r>
        <w:t xml:space="preserve">When participant/@typeCode is </w:t>
      </w:r>
      <w:r>
        <w:rPr>
          <w:i/>
        </w:rPr>
        <w:t>IND</w:t>
      </w:r>
      <w:r>
        <w:t xml:space="preserve">, associatedEntity/@classCode </w:t>
      </w:r>
      <w:r>
        <w:rPr>
          <w:rStyle w:val="keyword"/>
        </w:rPr>
        <w:t>SHOULD</w:t>
      </w:r>
      <w:r>
        <w:t xml:space="preserve"> be selected from ValueSet 2.16.840.1.113883.11.20.9.33 INDRoleclassCodes </w:t>
      </w:r>
      <w:r>
        <w:rPr>
          <w:i/>
        </w:rPr>
        <w:t>DYNAMIC</w:t>
      </w:r>
      <w:r>
        <w:t xml:space="preserve"> (CONF:4537-10007).</w:t>
      </w:r>
    </w:p>
    <w:p w14:paraId="02DEBFA9" w14:textId="77777777" w:rsidR="002E1B08" w:rsidRDefault="00000000">
      <w:pPr>
        <w:pStyle w:val="Heading4nospace"/>
      </w:pPr>
      <w:r>
        <w:t>participant</w:t>
      </w:r>
    </w:p>
    <w:p w14:paraId="366B6586" w14:textId="77777777" w:rsidR="002E1B08" w:rsidRDefault="00000000">
      <w:pPr>
        <w:pStyle w:val="BodyText"/>
        <w:spacing w:before="120"/>
      </w:pPr>
      <w:r>
        <w:t xml:space="preserve">This templated participant represents a </w:t>
      </w:r>
      <w:r>
        <w:rPr>
          <w:b/>
        </w:rPr>
        <w:t>person</w:t>
      </w:r>
      <w: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14:paraId="5122A930" w14:textId="77777777" w:rsidR="002E1B08" w:rsidRDefault="00000000">
      <w:pPr>
        <w:numPr>
          <w:ilvl w:val="0"/>
          <w:numId w:val="10"/>
        </w:numPr>
      </w:pPr>
      <w:r>
        <w:rPr>
          <w:rStyle w:val="keyword"/>
        </w:rPr>
        <w:lastRenderedPageBreak/>
        <w:t>SHOULD</w:t>
      </w:r>
      <w:r>
        <w:t xml:space="preserve"> contain zero or more [0..*] </w:t>
      </w:r>
      <w:r>
        <w:rPr>
          <w:rStyle w:val="XMLnameBold"/>
        </w:rPr>
        <w:t>participant</w:t>
      </w:r>
      <w:r>
        <w:t xml:space="preserve"> which includes  </w:t>
      </w:r>
      <w:hyperlink w:anchor="U_Related_Person_Relationship_and_Name_">
        <w:r>
          <w:rPr>
            <w:rStyle w:val="HyperlinkCourierBold"/>
          </w:rPr>
          <w:t>Related Person Relationship and Name Participant</w:t>
        </w:r>
      </w:hyperlink>
      <w:r>
        <w:rPr>
          <w:rStyle w:val="XMLname"/>
        </w:rPr>
        <w:t xml:space="preserve"> (identifier: urn:hl7ii:2.16.840.1.113883.10.20.22.5.8:2023-05-01)</w:t>
      </w:r>
      <w:bookmarkStart w:id="158" w:name="C_4537-32994"/>
      <w:r>
        <w:t xml:space="preserve"> (CONF:4537-32994)</w:t>
      </w:r>
      <w:bookmarkEnd w:id="158"/>
      <w:r>
        <w:t>.</w:t>
      </w:r>
    </w:p>
    <w:p w14:paraId="39C1694F" w14:textId="77777777" w:rsidR="002E1B08" w:rsidRDefault="00000000">
      <w:pPr>
        <w:pStyle w:val="Heading4nospace"/>
      </w:pPr>
      <w:r>
        <w:t>inFulfillmentOf</w:t>
      </w:r>
    </w:p>
    <w:p w14:paraId="4BF1D17E" w14:textId="77777777" w:rsidR="002E1B08" w:rsidRDefault="00000000">
      <w:pPr>
        <w:pStyle w:val="BodyText"/>
        <w:spacing w:before="120"/>
      </w:pPr>
      <w:r>
        <w:t>The inFulfillmentOf element represents orders that are fulfilled by this document such as a radiologists’ report of an x-ray.</w:t>
      </w:r>
    </w:p>
    <w:p w14:paraId="16FEA7CB" w14:textId="77777777" w:rsidR="002E1B08" w:rsidRDefault="00000000">
      <w:pPr>
        <w:numPr>
          <w:ilvl w:val="0"/>
          <w:numId w:val="10"/>
        </w:numPr>
      </w:pPr>
      <w:r>
        <w:rPr>
          <w:rStyle w:val="keyword"/>
        </w:rPr>
        <w:t>MAY</w:t>
      </w:r>
      <w:r>
        <w:t xml:space="preserve"> contain zero or more [0..*] </w:t>
      </w:r>
      <w:r>
        <w:rPr>
          <w:rStyle w:val="XMLnameBold"/>
        </w:rPr>
        <w:t>inFulfillmentOf</w:t>
      </w:r>
      <w:bookmarkStart w:id="159" w:name="C_4537-9952"/>
      <w:r>
        <w:t xml:space="preserve"> (CONF:4537-9952)</w:t>
      </w:r>
      <w:bookmarkEnd w:id="159"/>
      <w:r>
        <w:t>.</w:t>
      </w:r>
    </w:p>
    <w:p w14:paraId="4277C221" w14:textId="77777777" w:rsidR="002E1B08" w:rsidRDefault="00000000">
      <w:pPr>
        <w:numPr>
          <w:ilvl w:val="1"/>
          <w:numId w:val="10"/>
        </w:numPr>
      </w:pPr>
      <w:r>
        <w:t xml:space="preserve">The inFulfillmentOf, if present, </w:t>
      </w:r>
      <w:r>
        <w:rPr>
          <w:rStyle w:val="keyword"/>
        </w:rPr>
        <w:t>SHALL</w:t>
      </w:r>
      <w:r>
        <w:t xml:space="preserve"> contain exactly one [1..1] </w:t>
      </w:r>
      <w:r>
        <w:rPr>
          <w:rStyle w:val="XMLnameBold"/>
        </w:rPr>
        <w:t>order</w:t>
      </w:r>
      <w:bookmarkStart w:id="160" w:name="C_4537-9953"/>
      <w:r>
        <w:t xml:space="preserve"> (CONF:4537-9953)</w:t>
      </w:r>
      <w:bookmarkEnd w:id="160"/>
      <w:r>
        <w:t>.</w:t>
      </w:r>
    </w:p>
    <w:p w14:paraId="075F4C5A" w14:textId="77777777" w:rsidR="002E1B08" w:rsidRDefault="00000000">
      <w:pPr>
        <w:numPr>
          <w:ilvl w:val="2"/>
          <w:numId w:val="10"/>
        </w:numPr>
      </w:pPr>
      <w:r>
        <w:t xml:space="preserve">This order </w:t>
      </w:r>
      <w:r>
        <w:rPr>
          <w:rStyle w:val="keyword"/>
        </w:rPr>
        <w:t>SHALL</w:t>
      </w:r>
      <w:r>
        <w:t xml:space="preserve"> contain at least one [1..*] </w:t>
      </w:r>
      <w:r>
        <w:rPr>
          <w:rStyle w:val="XMLnameBold"/>
        </w:rPr>
        <w:t>id</w:t>
      </w:r>
      <w:bookmarkStart w:id="161" w:name="C_4537-9954"/>
      <w:r>
        <w:t xml:space="preserve"> (CONF:4537-9954)</w:t>
      </w:r>
      <w:bookmarkEnd w:id="161"/>
      <w:r>
        <w:t>.</w:t>
      </w:r>
    </w:p>
    <w:p w14:paraId="6E00BC6F" w14:textId="77777777" w:rsidR="002E1B08" w:rsidRDefault="00000000">
      <w:pPr>
        <w:pStyle w:val="Heading4nospace"/>
      </w:pPr>
      <w:r>
        <w:t>documentationOf</w:t>
      </w:r>
    </w:p>
    <w:p w14:paraId="2D49E0D1" w14:textId="77777777" w:rsidR="002E1B08" w:rsidRDefault="00000000">
      <w:pPr>
        <w:numPr>
          <w:ilvl w:val="0"/>
          <w:numId w:val="10"/>
        </w:numPr>
      </w:pPr>
      <w:r>
        <w:rPr>
          <w:rStyle w:val="keyword"/>
        </w:rPr>
        <w:t>MAY</w:t>
      </w:r>
      <w:r>
        <w:t xml:space="preserve"> contain zero or more [0..*] </w:t>
      </w:r>
      <w:r>
        <w:rPr>
          <w:rStyle w:val="XMLnameBold"/>
        </w:rPr>
        <w:t>documentationOf</w:t>
      </w:r>
      <w:bookmarkStart w:id="162" w:name="C_4537-14835"/>
      <w:r>
        <w:t xml:space="preserve"> (CONF:4537-14835)</w:t>
      </w:r>
      <w:bookmarkEnd w:id="162"/>
      <w:r>
        <w:t>.</w:t>
      </w:r>
    </w:p>
    <w:p w14:paraId="06427A63" w14:textId="77777777" w:rsidR="002E1B08" w:rsidRDefault="00000000">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14:paraId="3F5DCDE1" w14:textId="77777777" w:rsidR="002E1B08" w:rsidRDefault="00000000">
      <w:pPr>
        <w:numPr>
          <w:ilvl w:val="1"/>
          <w:numId w:val="10"/>
        </w:numPr>
      </w:pPr>
      <w:r>
        <w:t xml:space="preserve">The documentationOf, if present, </w:t>
      </w:r>
      <w:r>
        <w:rPr>
          <w:rStyle w:val="keyword"/>
        </w:rPr>
        <w:t>SHALL</w:t>
      </w:r>
      <w:r>
        <w:t xml:space="preserve"> contain exactly one [1..1] </w:t>
      </w:r>
      <w:r>
        <w:rPr>
          <w:rStyle w:val="XMLnameBold"/>
        </w:rPr>
        <w:t>serviceEvent</w:t>
      </w:r>
      <w:bookmarkStart w:id="163" w:name="C_4537-14836"/>
      <w:r>
        <w:t xml:space="preserve"> (CONF:4537-14836)</w:t>
      </w:r>
      <w:bookmarkEnd w:id="163"/>
      <w:r>
        <w:t>.</w:t>
      </w:r>
    </w:p>
    <w:p w14:paraId="0CB00722" w14:textId="77777777" w:rsidR="002E1B08" w:rsidRDefault="00000000">
      <w:pPr>
        <w:numPr>
          <w:ilvl w:val="2"/>
          <w:numId w:val="10"/>
        </w:numPr>
      </w:pPr>
      <w:r>
        <w:t xml:space="preserve">This serviceEvent </w:t>
      </w:r>
      <w:r>
        <w:rPr>
          <w:rStyle w:val="keyword"/>
        </w:rPr>
        <w:t>SHALL</w:t>
      </w:r>
      <w:r>
        <w:t xml:space="preserve"> contain exactly one [1..1] </w:t>
      </w:r>
      <w:r>
        <w:rPr>
          <w:rStyle w:val="XMLnameBold"/>
        </w:rPr>
        <w:t>effectiveTime</w:t>
      </w:r>
      <w:bookmarkStart w:id="164" w:name="C_4537-14837"/>
      <w:r>
        <w:t xml:space="preserve"> (CONF:4537-14837)</w:t>
      </w:r>
      <w:bookmarkEnd w:id="164"/>
      <w:r>
        <w:t>.</w:t>
      </w:r>
    </w:p>
    <w:p w14:paraId="580E6763" w14:textId="77777777" w:rsidR="002E1B08" w:rsidRDefault="00000000">
      <w:pPr>
        <w:numPr>
          <w:ilvl w:val="3"/>
          <w:numId w:val="10"/>
        </w:numPr>
      </w:pPr>
      <w:r>
        <w:t xml:space="preserve">This effectiveTime </w:t>
      </w:r>
      <w:r>
        <w:rPr>
          <w:rStyle w:val="keyword"/>
        </w:rPr>
        <w:t>SHALL</w:t>
      </w:r>
      <w:r>
        <w:t xml:space="preserve"> contain exactly one [1..1] </w:t>
      </w:r>
      <w:r>
        <w:rPr>
          <w:rStyle w:val="XMLnameBold"/>
        </w:rPr>
        <w:t>low</w:t>
      </w:r>
      <w:bookmarkStart w:id="165" w:name="C_4537-14838"/>
      <w:r>
        <w:t xml:space="preserve"> (CONF:4537-14838)</w:t>
      </w:r>
      <w:bookmarkEnd w:id="165"/>
      <w:r>
        <w:t>.</w:t>
      </w:r>
    </w:p>
    <w:p w14:paraId="3BA1181B" w14:textId="77777777" w:rsidR="002E1B08" w:rsidRDefault="00000000">
      <w:pPr>
        <w:pStyle w:val="Heading4nospace"/>
      </w:pPr>
      <w:r>
        <w:t>performer</w:t>
      </w:r>
    </w:p>
    <w:p w14:paraId="2E26A72A" w14:textId="77777777" w:rsidR="002E1B08" w:rsidRDefault="00000000">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14:paraId="1BE7CA8E" w14:textId="77777777" w:rsidR="002E1B08" w:rsidRDefault="00000000">
      <w:pPr>
        <w:numPr>
          <w:ilvl w:val="2"/>
          <w:numId w:val="10"/>
        </w:numPr>
      </w:pPr>
      <w:r>
        <w:t xml:space="preserve">This serviceEvent </w:t>
      </w:r>
      <w:r>
        <w:rPr>
          <w:rStyle w:val="keyword"/>
        </w:rPr>
        <w:t>SHOULD</w:t>
      </w:r>
      <w:r>
        <w:t xml:space="preserve"> contain zero or more [0..*] </w:t>
      </w:r>
      <w:r>
        <w:rPr>
          <w:rStyle w:val="XMLnameBold"/>
        </w:rPr>
        <w:t>performer</w:t>
      </w:r>
      <w:bookmarkStart w:id="166" w:name="C_4537-14839"/>
      <w:r>
        <w:t xml:space="preserve"> (CONF:4537-14839)</w:t>
      </w:r>
      <w:bookmarkEnd w:id="166"/>
      <w:r>
        <w:t>.</w:t>
      </w:r>
    </w:p>
    <w:p w14:paraId="26526A53" w14:textId="77777777" w:rsidR="002E1B08" w:rsidRDefault="00000000">
      <w:pPr>
        <w:numPr>
          <w:ilvl w:val="3"/>
          <w:numId w:val="10"/>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67" w:name="C_4537-14840"/>
      <w:r>
        <w:t xml:space="preserve"> (CONF:4537-14840)</w:t>
      </w:r>
      <w:bookmarkEnd w:id="167"/>
      <w:r>
        <w:t>.</w:t>
      </w:r>
    </w:p>
    <w:p w14:paraId="42C5C998" w14:textId="77777777" w:rsidR="002E1B08" w:rsidRDefault="00000000">
      <w:pPr>
        <w:numPr>
          <w:ilvl w:val="3"/>
          <w:numId w:val="10"/>
        </w:numPr>
      </w:pPr>
      <w:r>
        <w:t xml:space="preserve">The performer, if present, </w:t>
      </w:r>
      <w:r>
        <w:rPr>
          <w:rStyle w:val="keyword"/>
        </w:rPr>
        <w:t>MAY</w:t>
      </w:r>
      <w:r>
        <w:t xml:space="preserve"> contain zero or one [0..1] </w:t>
      </w:r>
      <w:r>
        <w:rPr>
          <w:rStyle w:val="XMLnameBold"/>
        </w:rPr>
        <w:t>functionCode</w:t>
      </w:r>
      <w:bookmarkStart w:id="168" w:name="C_4537-16818"/>
      <w:r>
        <w:t xml:space="preserve"> (CONF:4537-16818)</w:t>
      </w:r>
      <w:bookmarkEnd w:id="168"/>
      <w:r>
        <w:t>.</w:t>
      </w:r>
    </w:p>
    <w:p w14:paraId="38D3A516" w14:textId="77777777" w:rsidR="002E1B08" w:rsidRDefault="00000000">
      <w:pPr>
        <w:numPr>
          <w:ilvl w:val="4"/>
          <w:numId w:val="10"/>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 xml:space="preserve">Care Team </w:t>
        </w:r>
        <w:r>
          <w:rPr>
            <w:rStyle w:val="HyperlinkCourierBold"/>
          </w:rPr>
          <w:lastRenderedPageBreak/>
          <w:t>Member Function</w:t>
        </w:r>
      </w:hyperlink>
      <w:r>
        <w:rPr>
          <w:rStyle w:val="XMLname"/>
        </w:rPr>
        <w:t xml:space="preserve"> urn:oid:2.16.840.1.113762.1.4.1099.30</w:t>
      </w:r>
      <w:r>
        <w:rPr>
          <w:rStyle w:val="keyword"/>
        </w:rPr>
        <w:t xml:space="preserve"> DYNAMIC</w:t>
      </w:r>
      <w:bookmarkStart w:id="169" w:name="C_4537-32889"/>
      <w:r>
        <w:t xml:space="preserve"> (CONF:4537-32889)</w:t>
      </w:r>
      <w:bookmarkEnd w:id="169"/>
      <w:r>
        <w:t>.</w:t>
      </w:r>
    </w:p>
    <w:p w14:paraId="2A7100CE" w14:textId="77777777" w:rsidR="002E1B08" w:rsidRDefault="00000000">
      <w:pPr>
        <w:numPr>
          <w:ilvl w:val="3"/>
          <w:numId w:val="10"/>
        </w:numPr>
      </w:pPr>
      <w:r>
        <w:t xml:space="preserve">The performer, if present, </w:t>
      </w:r>
      <w:r>
        <w:rPr>
          <w:rStyle w:val="keyword"/>
        </w:rPr>
        <w:t>SHALL</w:t>
      </w:r>
      <w:r>
        <w:t xml:space="preserve"> contain exactly one [1..1] </w:t>
      </w:r>
      <w:r>
        <w:rPr>
          <w:rStyle w:val="XMLnameBold"/>
        </w:rPr>
        <w:t>assignedEntity</w:t>
      </w:r>
      <w:bookmarkStart w:id="170" w:name="C_4537-14841"/>
      <w:r>
        <w:t xml:space="preserve"> (CONF:4537-14841)</w:t>
      </w:r>
      <w:bookmarkEnd w:id="170"/>
      <w:r>
        <w:t>.</w:t>
      </w:r>
    </w:p>
    <w:p w14:paraId="4C38A112" w14:textId="77777777" w:rsidR="002E1B08" w:rsidRDefault="00000000">
      <w:pPr>
        <w:numPr>
          <w:ilvl w:val="4"/>
          <w:numId w:val="10"/>
        </w:numPr>
      </w:pPr>
      <w:r>
        <w:t xml:space="preserve">This assignedEntity </w:t>
      </w:r>
      <w:r>
        <w:rPr>
          <w:rStyle w:val="keyword"/>
        </w:rPr>
        <w:t>SHALL</w:t>
      </w:r>
      <w:r>
        <w:t xml:space="preserve"> contain at least one [1..*] </w:t>
      </w:r>
      <w:r>
        <w:rPr>
          <w:rStyle w:val="XMLnameBold"/>
        </w:rPr>
        <w:t>id</w:t>
      </w:r>
      <w:bookmarkStart w:id="171" w:name="C_4537-14846"/>
      <w:r>
        <w:t xml:space="preserve"> (CONF:4537-14846)</w:t>
      </w:r>
      <w:bookmarkEnd w:id="171"/>
      <w:r>
        <w:t>.</w:t>
      </w:r>
    </w:p>
    <w:p w14:paraId="33881F42" w14:textId="77777777" w:rsidR="002E1B08" w:rsidRDefault="00000000">
      <w:pPr>
        <w:numPr>
          <w:ilvl w:val="5"/>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72" w:name="C_4537-14847"/>
      <w:r>
        <w:t xml:space="preserve"> (CONF:4537-14847)</w:t>
      </w:r>
      <w:bookmarkEnd w:id="172"/>
      <w:r>
        <w:t>.</w:t>
      </w:r>
    </w:p>
    <w:p w14:paraId="0823FA27" w14:textId="77777777" w:rsidR="002E1B08" w:rsidRDefault="00000000">
      <w:pPr>
        <w:numPr>
          <w:ilvl w:val="4"/>
          <w:numId w:val="10"/>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73" w:name="C_4537-14842"/>
      <w:r>
        <w:t xml:space="preserve"> (CONF:4537-14842)</w:t>
      </w:r>
      <w:bookmarkEnd w:id="173"/>
      <w:r>
        <w:t>.</w:t>
      </w:r>
    </w:p>
    <w:p w14:paraId="67404F1B" w14:textId="77777777" w:rsidR="002E1B08" w:rsidRDefault="00000000">
      <w:pPr>
        <w:pStyle w:val="Heading4nospace"/>
      </w:pPr>
      <w:r>
        <w:t>authorization</w:t>
      </w:r>
    </w:p>
    <w:p w14:paraId="2927ADB4" w14:textId="77777777" w:rsidR="002E1B08" w:rsidRDefault="00000000">
      <w:pPr>
        <w:pStyle w:val="BodyText"/>
        <w:spacing w:before="120"/>
      </w:pPr>
      <w:r>
        <w:t>The authorization element represents information about the patient’s consent.</w:t>
      </w:r>
      <w:r>
        <w:br/>
        <w:t>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r>
        <w:br/>
        <w:t>The authorization consent is used for referring to consents that are documented elsewhere in the EHR or medical record for a health condition and/or treatment that is described in the CDA document.</w:t>
      </w:r>
    </w:p>
    <w:p w14:paraId="723FA5A2" w14:textId="77777777" w:rsidR="002E1B08" w:rsidRDefault="00000000">
      <w:pPr>
        <w:numPr>
          <w:ilvl w:val="0"/>
          <w:numId w:val="10"/>
        </w:numPr>
      </w:pPr>
      <w:r>
        <w:rPr>
          <w:rStyle w:val="keyword"/>
        </w:rPr>
        <w:t>MAY</w:t>
      </w:r>
      <w:r>
        <w:t xml:space="preserve"> contain zero or more [0..*] </w:t>
      </w:r>
      <w:r>
        <w:rPr>
          <w:rStyle w:val="XMLnameBold"/>
        </w:rPr>
        <w:t>authorization</w:t>
      </w:r>
      <w:bookmarkStart w:id="174" w:name="C_4537-16792"/>
      <w:r>
        <w:t xml:space="preserve"> (CONF:4537-16792)</w:t>
      </w:r>
      <w:bookmarkEnd w:id="174"/>
      <w:r>
        <w:t xml:space="preserve"> such that it</w:t>
      </w:r>
    </w:p>
    <w:p w14:paraId="0EC2307D" w14:textId="77777777" w:rsidR="002E1B08" w:rsidRDefault="00000000">
      <w:pPr>
        <w:numPr>
          <w:ilvl w:val="1"/>
          <w:numId w:val="10"/>
        </w:numPr>
      </w:pPr>
      <w:r>
        <w:rPr>
          <w:rStyle w:val="keyword"/>
        </w:rPr>
        <w:t>SHALL</w:t>
      </w:r>
      <w:r>
        <w:t xml:space="preserve"> contain exactly one [1..1] </w:t>
      </w:r>
      <w:r>
        <w:rPr>
          <w:rStyle w:val="XMLnameBold"/>
        </w:rPr>
        <w:t>consent</w:t>
      </w:r>
      <w:bookmarkStart w:id="175" w:name="C_4537-16793"/>
      <w:r>
        <w:t xml:space="preserve"> (CONF:4537-16793)</w:t>
      </w:r>
      <w:bookmarkEnd w:id="175"/>
      <w:r>
        <w:t>.</w:t>
      </w:r>
    </w:p>
    <w:p w14:paraId="4ACAEFF8" w14:textId="77777777" w:rsidR="002E1B08" w:rsidRDefault="00000000">
      <w:pPr>
        <w:numPr>
          <w:ilvl w:val="2"/>
          <w:numId w:val="10"/>
        </w:numPr>
      </w:pPr>
      <w:r>
        <w:t xml:space="preserve">This consent </w:t>
      </w:r>
      <w:r>
        <w:rPr>
          <w:rStyle w:val="keyword"/>
        </w:rPr>
        <w:t>MAY</w:t>
      </w:r>
      <w:r>
        <w:t xml:space="preserve"> contain zero or more [0..*] </w:t>
      </w:r>
      <w:r>
        <w:rPr>
          <w:rStyle w:val="XMLnameBold"/>
        </w:rPr>
        <w:t>id</w:t>
      </w:r>
      <w:bookmarkStart w:id="176" w:name="C_4537-16794"/>
      <w:r>
        <w:t xml:space="preserve"> (CONF:4537-16794)</w:t>
      </w:r>
      <w:bookmarkEnd w:id="176"/>
      <w:r>
        <w:t>.</w:t>
      </w:r>
    </w:p>
    <w:p w14:paraId="6664DEA6" w14:textId="77777777" w:rsidR="002E1B08" w:rsidRDefault="00000000">
      <w:pPr>
        <w:numPr>
          <w:ilvl w:val="2"/>
          <w:numId w:val="10"/>
        </w:numPr>
      </w:pPr>
      <w:r>
        <w:t xml:space="preserve">This consent </w:t>
      </w:r>
      <w:r>
        <w:rPr>
          <w:rStyle w:val="keyword"/>
        </w:rPr>
        <w:t>MAY</w:t>
      </w:r>
      <w:r>
        <w:t xml:space="preserve"> contain zero or one [0..1] </w:t>
      </w:r>
      <w:r>
        <w:rPr>
          <w:rStyle w:val="XMLnameBold"/>
        </w:rPr>
        <w:t>code</w:t>
      </w:r>
      <w:bookmarkStart w:id="177" w:name="C_4537-16795"/>
      <w:r>
        <w:t xml:space="preserve"> (CONF:4537-16795)</w:t>
      </w:r>
      <w:bookmarkEnd w:id="177"/>
      <w:r>
        <w:t>.</w:t>
      </w:r>
      <w:r>
        <w:br/>
        <w:t xml:space="preserve">Note: The type of consent (e.g., a consent to perform the related serviceEvent) is conveyed in consent/code. </w:t>
      </w:r>
    </w:p>
    <w:p w14:paraId="46BE732D" w14:textId="77777777" w:rsidR="002E1B08" w:rsidRDefault="00000000">
      <w:pPr>
        <w:numPr>
          <w:ilvl w:val="2"/>
          <w:numId w:val="10"/>
        </w:numPr>
      </w:pPr>
      <w:r>
        <w:t xml:space="preserve">This consent </w:t>
      </w:r>
      <w:r>
        <w:rPr>
          <w:rStyle w:val="keyword"/>
        </w:rPr>
        <w:t>SHALL</w:t>
      </w:r>
      <w:r>
        <w:t xml:space="preserve"> contain exactly one [1..1] </w:t>
      </w:r>
      <w:r>
        <w:rPr>
          <w:rStyle w:val="XMLnameBold"/>
        </w:rPr>
        <w:t>statusCode</w:t>
      </w:r>
      <w:bookmarkStart w:id="178" w:name="C_4537-16797"/>
      <w:r>
        <w:t xml:space="preserve"> (CONF:4537-16797)</w:t>
      </w:r>
      <w:bookmarkEnd w:id="178"/>
      <w:r>
        <w:t>.</w:t>
      </w:r>
    </w:p>
    <w:p w14:paraId="13555C44" w14:textId="77777777" w:rsidR="002E1B08" w:rsidRDefault="00000000">
      <w:pPr>
        <w:numPr>
          <w:ilvl w:val="3"/>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79" w:name="C_4537-16798"/>
      <w:r>
        <w:t xml:space="preserve"> (CONF:4537-16798)</w:t>
      </w:r>
      <w:bookmarkEnd w:id="179"/>
      <w:r>
        <w:t>.</w:t>
      </w:r>
    </w:p>
    <w:p w14:paraId="4CC16B27" w14:textId="77777777" w:rsidR="002E1B08" w:rsidRDefault="00000000">
      <w:pPr>
        <w:pStyle w:val="Heading4nospace"/>
      </w:pPr>
      <w:r>
        <w:t>componentOf</w:t>
      </w:r>
    </w:p>
    <w:p w14:paraId="333897D4" w14:textId="77777777" w:rsidR="002E1B08" w:rsidRDefault="00000000">
      <w:pPr>
        <w:pStyle w:val="BodyText"/>
        <w:spacing w:before="120"/>
      </w:pPr>
      <w:r>
        <w:t>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14:paraId="1D255FA2" w14:textId="77777777" w:rsidR="002E1B08" w:rsidRDefault="00000000">
      <w:pPr>
        <w:numPr>
          <w:ilvl w:val="0"/>
          <w:numId w:val="10"/>
        </w:numPr>
      </w:pPr>
      <w:r>
        <w:rPr>
          <w:rStyle w:val="keyword"/>
        </w:rPr>
        <w:t>MAY</w:t>
      </w:r>
      <w:r>
        <w:t xml:space="preserve"> contain zero or one [0..1] </w:t>
      </w:r>
      <w:r>
        <w:rPr>
          <w:rStyle w:val="XMLnameBold"/>
        </w:rPr>
        <w:t>componentOf</w:t>
      </w:r>
      <w:bookmarkStart w:id="180" w:name="C_4537-9955"/>
      <w:r>
        <w:t xml:space="preserve"> (CONF:4537-9955)</w:t>
      </w:r>
      <w:bookmarkEnd w:id="180"/>
      <w:r>
        <w:t>.</w:t>
      </w:r>
    </w:p>
    <w:p w14:paraId="3DD2857F" w14:textId="77777777" w:rsidR="002E1B08" w:rsidRDefault="00000000">
      <w:pPr>
        <w:numPr>
          <w:ilvl w:val="1"/>
          <w:numId w:val="10"/>
        </w:numPr>
      </w:pPr>
      <w:r>
        <w:lastRenderedPageBreak/>
        <w:t xml:space="preserve">The componentOf, if present, </w:t>
      </w:r>
      <w:r>
        <w:rPr>
          <w:rStyle w:val="keyword"/>
        </w:rPr>
        <w:t>SHALL</w:t>
      </w:r>
      <w:r>
        <w:t xml:space="preserve"> contain exactly one [1..1] </w:t>
      </w:r>
      <w:r>
        <w:rPr>
          <w:rStyle w:val="XMLnameBold"/>
        </w:rPr>
        <w:t>encompassingEncounter</w:t>
      </w:r>
      <w:bookmarkStart w:id="181" w:name="C_4537-9956"/>
      <w:r>
        <w:t xml:space="preserve"> (CONF:4537-9956)</w:t>
      </w:r>
      <w:bookmarkEnd w:id="181"/>
      <w:r>
        <w:t>.</w:t>
      </w:r>
    </w:p>
    <w:p w14:paraId="50582317" w14:textId="77777777" w:rsidR="002E1B08" w:rsidRDefault="00000000">
      <w:pPr>
        <w:numPr>
          <w:ilvl w:val="2"/>
          <w:numId w:val="10"/>
        </w:numPr>
      </w:pPr>
      <w:r>
        <w:t xml:space="preserve">This encompassingEncounter </w:t>
      </w:r>
      <w:r>
        <w:rPr>
          <w:rStyle w:val="keyword"/>
        </w:rPr>
        <w:t>SHALL</w:t>
      </w:r>
      <w:r>
        <w:t xml:space="preserve"> contain at least one [1..*] </w:t>
      </w:r>
      <w:r>
        <w:rPr>
          <w:rStyle w:val="XMLnameBold"/>
        </w:rPr>
        <w:t>id</w:t>
      </w:r>
      <w:bookmarkStart w:id="182" w:name="C_4537-9959"/>
      <w:r>
        <w:t xml:space="preserve"> (CONF:4537-9959)</w:t>
      </w:r>
      <w:bookmarkEnd w:id="182"/>
      <w:r>
        <w:t>.</w:t>
      </w:r>
    </w:p>
    <w:p w14:paraId="60470DE8" w14:textId="77777777" w:rsidR="002E1B08" w:rsidRDefault="00000000">
      <w:pPr>
        <w:numPr>
          <w:ilvl w:val="2"/>
          <w:numId w:val="10"/>
        </w:numPr>
      </w:pPr>
      <w:r>
        <w:t xml:space="preserve">This encompassingEncounter </w:t>
      </w:r>
      <w:r>
        <w:rPr>
          <w:rStyle w:val="keyword"/>
        </w:rPr>
        <w:t>SHALL</w:t>
      </w:r>
      <w:r>
        <w:t xml:space="preserve"> contain exactly one [1..1] </w:t>
      </w:r>
      <w:r>
        <w:rPr>
          <w:rStyle w:val="XMLnameBold"/>
        </w:rPr>
        <w:t>effectiveTime</w:t>
      </w:r>
      <w:bookmarkStart w:id="183" w:name="C_4537-9958"/>
      <w:r>
        <w:t xml:space="preserve"> (CONF:4537-9958)</w:t>
      </w:r>
      <w:bookmarkEnd w:id="183"/>
      <w:r>
        <w:t>.</w:t>
      </w:r>
    </w:p>
    <w:p w14:paraId="20ED7458" w14:textId="77777777" w:rsidR="002E1B08" w:rsidRDefault="00000000">
      <w:pPr>
        <w:pStyle w:val="Caption"/>
      </w:pPr>
      <w:bookmarkStart w:id="184" w:name="_Toc119067361"/>
      <w:bookmarkStart w:id="185" w:name="_Toc119074785"/>
      <w:bookmarkStart w:id="186" w:name="_Toc120094996"/>
      <w:r>
        <w:t xml:space="preserve">Table </w:t>
      </w:r>
      <w:r>
        <w:fldChar w:fldCharType="begin"/>
      </w:r>
      <w:r>
        <w:instrText>SEQ Table \* ARABIC</w:instrText>
      </w:r>
      <w:r>
        <w:fldChar w:fldCharType="separate"/>
      </w:r>
      <w:r>
        <w:t>3</w:t>
      </w:r>
      <w:r>
        <w:fldChar w:fldCharType="end"/>
      </w:r>
      <w:r>
        <w:t xml:space="preserve">: </w:t>
      </w:r>
      <w:bookmarkStart w:id="187" w:name="Race_Value_Set"/>
      <w:r>
        <w:t>Race Value Set</w:t>
      </w:r>
      <w:bookmarkEnd w:id="184"/>
      <w:bookmarkEnd w:id="185"/>
      <w:bookmarkEnd w:id="186"/>
      <w:bookmarkEnd w:id="1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748E01E9" w14:textId="77777777">
        <w:trPr>
          <w:jc w:val="center"/>
        </w:trPr>
        <w:tc>
          <w:tcPr>
            <w:tcW w:w="1440" w:type="dxa"/>
            <w:gridSpan w:val="4"/>
          </w:tcPr>
          <w:p w14:paraId="50951F7F" w14:textId="77777777" w:rsidR="002E1B08" w:rsidRDefault="00000000">
            <w:pPr>
              <w:pStyle w:val="TableText"/>
            </w:pPr>
            <w:r>
              <w:t>Value Set: Race Value Set urn:oid:2.16.840.1.113883.1.11.14914</w:t>
            </w:r>
          </w:p>
          <w:p w14:paraId="03E62894" w14:textId="77777777" w:rsidR="002E1B08" w:rsidRDefault="00000000">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t>This value set was imported on 6/29/2019 with a version of 20190522.</w:t>
            </w:r>
          </w:p>
          <w:p w14:paraId="2FAF5649" w14:textId="77777777" w:rsidR="002E1B08" w:rsidRDefault="00000000">
            <w:pPr>
              <w:pStyle w:val="TableText"/>
            </w:pPr>
            <w:r>
              <w:t xml:space="preserve">Value Set Source: </w:t>
            </w:r>
            <w:hyperlink r:id="rId10" w:history="1">
              <w:r>
                <w:rPr>
                  <w:rStyle w:val="HyperlinkCourierBold"/>
                </w:rPr>
                <w:t>https://vsac.nlm.nih.gov/valueset/2.16.840.1.113883.1.11.14914/expansion</w:t>
              </w:r>
            </w:hyperlink>
          </w:p>
        </w:tc>
      </w:tr>
      <w:tr w:rsidR="002E1B08" w14:paraId="4B2AC839" w14:textId="77777777">
        <w:trPr>
          <w:cantSplit/>
          <w:tblHeader/>
          <w:jc w:val="center"/>
        </w:trPr>
        <w:tc>
          <w:tcPr>
            <w:tcW w:w="1560" w:type="dxa"/>
            <w:shd w:val="clear" w:color="auto" w:fill="E6E6E6"/>
          </w:tcPr>
          <w:p w14:paraId="06EC4E38" w14:textId="77777777" w:rsidR="002E1B08" w:rsidRDefault="00000000">
            <w:pPr>
              <w:pStyle w:val="TableHead"/>
            </w:pPr>
            <w:r>
              <w:t>Code</w:t>
            </w:r>
          </w:p>
        </w:tc>
        <w:tc>
          <w:tcPr>
            <w:tcW w:w="3000" w:type="dxa"/>
            <w:shd w:val="clear" w:color="auto" w:fill="E6E6E6"/>
          </w:tcPr>
          <w:p w14:paraId="32817683" w14:textId="77777777" w:rsidR="002E1B08" w:rsidRDefault="00000000">
            <w:pPr>
              <w:pStyle w:val="TableHead"/>
            </w:pPr>
            <w:r>
              <w:t>Code System</w:t>
            </w:r>
          </w:p>
        </w:tc>
        <w:tc>
          <w:tcPr>
            <w:tcW w:w="3000" w:type="dxa"/>
            <w:shd w:val="clear" w:color="auto" w:fill="E6E6E6"/>
          </w:tcPr>
          <w:p w14:paraId="2BAC53F6" w14:textId="77777777" w:rsidR="002E1B08" w:rsidRDefault="00000000">
            <w:pPr>
              <w:pStyle w:val="TableHead"/>
            </w:pPr>
            <w:r>
              <w:t>Code System OID</w:t>
            </w:r>
          </w:p>
        </w:tc>
        <w:tc>
          <w:tcPr>
            <w:tcW w:w="2520" w:type="dxa"/>
            <w:shd w:val="clear" w:color="auto" w:fill="E6E6E6"/>
          </w:tcPr>
          <w:p w14:paraId="0D1DCC14" w14:textId="77777777" w:rsidR="002E1B08" w:rsidRDefault="00000000">
            <w:pPr>
              <w:pStyle w:val="TableHead"/>
            </w:pPr>
            <w:r>
              <w:t>Print Name</w:t>
            </w:r>
          </w:p>
        </w:tc>
      </w:tr>
      <w:tr w:rsidR="002E1B08" w14:paraId="0C3705FE" w14:textId="77777777">
        <w:trPr>
          <w:jc w:val="center"/>
        </w:trPr>
        <w:tc>
          <w:tcPr>
            <w:tcW w:w="1170" w:type="dxa"/>
          </w:tcPr>
          <w:p w14:paraId="43500BF2" w14:textId="77777777" w:rsidR="002E1B08" w:rsidRDefault="00000000">
            <w:pPr>
              <w:pStyle w:val="TableText"/>
            </w:pPr>
            <w:r>
              <w:t>1002-5</w:t>
            </w:r>
          </w:p>
        </w:tc>
        <w:tc>
          <w:tcPr>
            <w:tcW w:w="3195" w:type="dxa"/>
          </w:tcPr>
          <w:p w14:paraId="70E72990" w14:textId="77777777" w:rsidR="002E1B08" w:rsidRDefault="00000000">
            <w:pPr>
              <w:pStyle w:val="TableText"/>
            </w:pPr>
            <w:r>
              <w:t>Race &amp; Ethnicity - CDC</w:t>
            </w:r>
          </w:p>
        </w:tc>
        <w:tc>
          <w:tcPr>
            <w:tcW w:w="3195" w:type="dxa"/>
          </w:tcPr>
          <w:p w14:paraId="6F3273AB" w14:textId="77777777" w:rsidR="002E1B08" w:rsidRDefault="00000000">
            <w:pPr>
              <w:pStyle w:val="TableText"/>
            </w:pPr>
            <w:r>
              <w:t>urn:oid:2.16.840.1.113883.6.238</w:t>
            </w:r>
          </w:p>
        </w:tc>
        <w:tc>
          <w:tcPr>
            <w:tcW w:w="2520" w:type="dxa"/>
          </w:tcPr>
          <w:p w14:paraId="7D8C58C9" w14:textId="77777777" w:rsidR="002E1B08" w:rsidRDefault="00000000">
            <w:pPr>
              <w:pStyle w:val="TableText"/>
            </w:pPr>
            <w:r>
              <w:t>American Indian or Alaska Native</w:t>
            </w:r>
          </w:p>
        </w:tc>
      </w:tr>
      <w:tr w:rsidR="002E1B08" w14:paraId="5DEBEB88" w14:textId="77777777">
        <w:trPr>
          <w:jc w:val="center"/>
        </w:trPr>
        <w:tc>
          <w:tcPr>
            <w:tcW w:w="1170" w:type="dxa"/>
          </w:tcPr>
          <w:p w14:paraId="35ED9533" w14:textId="77777777" w:rsidR="002E1B08" w:rsidRDefault="00000000">
            <w:pPr>
              <w:pStyle w:val="TableText"/>
            </w:pPr>
            <w:r>
              <w:t>1004-1</w:t>
            </w:r>
          </w:p>
        </w:tc>
        <w:tc>
          <w:tcPr>
            <w:tcW w:w="3195" w:type="dxa"/>
          </w:tcPr>
          <w:p w14:paraId="76819AA5" w14:textId="77777777" w:rsidR="002E1B08" w:rsidRDefault="00000000">
            <w:pPr>
              <w:pStyle w:val="TableText"/>
            </w:pPr>
            <w:r>
              <w:t>Race &amp; Ethnicity - CDC</w:t>
            </w:r>
          </w:p>
        </w:tc>
        <w:tc>
          <w:tcPr>
            <w:tcW w:w="3195" w:type="dxa"/>
          </w:tcPr>
          <w:p w14:paraId="651692F7" w14:textId="77777777" w:rsidR="002E1B08" w:rsidRDefault="00000000">
            <w:pPr>
              <w:pStyle w:val="TableText"/>
            </w:pPr>
            <w:r>
              <w:t>urn:oid:2.16.840.1.113883.6.238</w:t>
            </w:r>
          </w:p>
        </w:tc>
        <w:tc>
          <w:tcPr>
            <w:tcW w:w="2520" w:type="dxa"/>
          </w:tcPr>
          <w:p w14:paraId="2E1104A5" w14:textId="77777777" w:rsidR="002E1B08" w:rsidRDefault="00000000">
            <w:pPr>
              <w:pStyle w:val="TableText"/>
            </w:pPr>
            <w:r>
              <w:t>American Indian</w:t>
            </w:r>
          </w:p>
        </w:tc>
      </w:tr>
      <w:tr w:rsidR="002E1B08" w14:paraId="19ED8170" w14:textId="77777777">
        <w:trPr>
          <w:jc w:val="center"/>
        </w:trPr>
        <w:tc>
          <w:tcPr>
            <w:tcW w:w="1170" w:type="dxa"/>
          </w:tcPr>
          <w:p w14:paraId="3EB7A616" w14:textId="77777777" w:rsidR="002E1B08" w:rsidRDefault="00000000">
            <w:pPr>
              <w:pStyle w:val="TableText"/>
            </w:pPr>
            <w:r>
              <w:t>1006-6</w:t>
            </w:r>
          </w:p>
        </w:tc>
        <w:tc>
          <w:tcPr>
            <w:tcW w:w="3195" w:type="dxa"/>
          </w:tcPr>
          <w:p w14:paraId="266B6021" w14:textId="77777777" w:rsidR="002E1B08" w:rsidRDefault="00000000">
            <w:pPr>
              <w:pStyle w:val="TableText"/>
            </w:pPr>
            <w:r>
              <w:t>Race &amp; Ethnicity - CDC</w:t>
            </w:r>
          </w:p>
        </w:tc>
        <w:tc>
          <w:tcPr>
            <w:tcW w:w="3195" w:type="dxa"/>
          </w:tcPr>
          <w:p w14:paraId="00538611" w14:textId="77777777" w:rsidR="002E1B08" w:rsidRDefault="00000000">
            <w:pPr>
              <w:pStyle w:val="TableText"/>
            </w:pPr>
            <w:r>
              <w:t>urn:oid:2.16.840.1.113883.6.238</w:t>
            </w:r>
          </w:p>
        </w:tc>
        <w:tc>
          <w:tcPr>
            <w:tcW w:w="2520" w:type="dxa"/>
          </w:tcPr>
          <w:p w14:paraId="1F4AF6DF" w14:textId="77777777" w:rsidR="002E1B08" w:rsidRDefault="00000000">
            <w:pPr>
              <w:pStyle w:val="TableText"/>
            </w:pPr>
            <w:r>
              <w:t>Abenaki</w:t>
            </w:r>
          </w:p>
        </w:tc>
      </w:tr>
      <w:tr w:rsidR="002E1B08" w14:paraId="4298C766" w14:textId="77777777">
        <w:trPr>
          <w:jc w:val="center"/>
        </w:trPr>
        <w:tc>
          <w:tcPr>
            <w:tcW w:w="1170" w:type="dxa"/>
          </w:tcPr>
          <w:p w14:paraId="478B5EEF" w14:textId="77777777" w:rsidR="002E1B08" w:rsidRDefault="00000000">
            <w:pPr>
              <w:pStyle w:val="TableText"/>
            </w:pPr>
            <w:r>
              <w:t>1008-2</w:t>
            </w:r>
          </w:p>
        </w:tc>
        <w:tc>
          <w:tcPr>
            <w:tcW w:w="3195" w:type="dxa"/>
          </w:tcPr>
          <w:p w14:paraId="48C5C7F9" w14:textId="77777777" w:rsidR="002E1B08" w:rsidRDefault="00000000">
            <w:pPr>
              <w:pStyle w:val="TableText"/>
            </w:pPr>
            <w:r>
              <w:t>Race &amp; Ethnicity - CDC</w:t>
            </w:r>
          </w:p>
        </w:tc>
        <w:tc>
          <w:tcPr>
            <w:tcW w:w="3195" w:type="dxa"/>
          </w:tcPr>
          <w:p w14:paraId="66956A6E" w14:textId="77777777" w:rsidR="002E1B08" w:rsidRDefault="00000000">
            <w:pPr>
              <w:pStyle w:val="TableText"/>
            </w:pPr>
            <w:r>
              <w:t>urn:oid:2.16.840.1.113883.6.238</w:t>
            </w:r>
          </w:p>
        </w:tc>
        <w:tc>
          <w:tcPr>
            <w:tcW w:w="2520" w:type="dxa"/>
          </w:tcPr>
          <w:p w14:paraId="0D20E909" w14:textId="77777777" w:rsidR="002E1B08" w:rsidRDefault="00000000">
            <w:pPr>
              <w:pStyle w:val="TableText"/>
            </w:pPr>
            <w:r>
              <w:t>Algonquian</w:t>
            </w:r>
          </w:p>
        </w:tc>
      </w:tr>
      <w:tr w:rsidR="002E1B08" w14:paraId="0E112293" w14:textId="77777777">
        <w:trPr>
          <w:jc w:val="center"/>
        </w:trPr>
        <w:tc>
          <w:tcPr>
            <w:tcW w:w="1170" w:type="dxa"/>
          </w:tcPr>
          <w:p w14:paraId="7A2678AE" w14:textId="77777777" w:rsidR="002E1B08" w:rsidRDefault="00000000">
            <w:pPr>
              <w:pStyle w:val="TableText"/>
            </w:pPr>
            <w:r>
              <w:t>1010-8</w:t>
            </w:r>
          </w:p>
        </w:tc>
        <w:tc>
          <w:tcPr>
            <w:tcW w:w="3195" w:type="dxa"/>
          </w:tcPr>
          <w:p w14:paraId="30F0A93E" w14:textId="77777777" w:rsidR="002E1B08" w:rsidRDefault="00000000">
            <w:pPr>
              <w:pStyle w:val="TableText"/>
            </w:pPr>
            <w:r>
              <w:t>Race &amp; Ethnicity - CDC</w:t>
            </w:r>
          </w:p>
        </w:tc>
        <w:tc>
          <w:tcPr>
            <w:tcW w:w="3195" w:type="dxa"/>
          </w:tcPr>
          <w:p w14:paraId="1B997715" w14:textId="77777777" w:rsidR="002E1B08" w:rsidRDefault="00000000">
            <w:pPr>
              <w:pStyle w:val="TableText"/>
            </w:pPr>
            <w:r>
              <w:t>urn:oid:2.16.840.1.113883.6.238</w:t>
            </w:r>
          </w:p>
        </w:tc>
        <w:tc>
          <w:tcPr>
            <w:tcW w:w="2520" w:type="dxa"/>
          </w:tcPr>
          <w:p w14:paraId="697A2603" w14:textId="77777777" w:rsidR="002E1B08" w:rsidRDefault="00000000">
            <w:pPr>
              <w:pStyle w:val="TableText"/>
            </w:pPr>
            <w:r>
              <w:t>Apache</w:t>
            </w:r>
          </w:p>
        </w:tc>
      </w:tr>
      <w:tr w:rsidR="002E1B08" w14:paraId="077B53CD" w14:textId="77777777">
        <w:trPr>
          <w:jc w:val="center"/>
        </w:trPr>
        <w:tc>
          <w:tcPr>
            <w:tcW w:w="1170" w:type="dxa"/>
          </w:tcPr>
          <w:p w14:paraId="426820F1" w14:textId="77777777" w:rsidR="002E1B08" w:rsidRDefault="00000000">
            <w:pPr>
              <w:pStyle w:val="TableText"/>
            </w:pPr>
            <w:r>
              <w:t>1011-6</w:t>
            </w:r>
          </w:p>
        </w:tc>
        <w:tc>
          <w:tcPr>
            <w:tcW w:w="3195" w:type="dxa"/>
          </w:tcPr>
          <w:p w14:paraId="2FC49897" w14:textId="77777777" w:rsidR="002E1B08" w:rsidRDefault="00000000">
            <w:pPr>
              <w:pStyle w:val="TableText"/>
            </w:pPr>
            <w:r>
              <w:t>Race &amp; Ethnicity - CDC</w:t>
            </w:r>
          </w:p>
        </w:tc>
        <w:tc>
          <w:tcPr>
            <w:tcW w:w="3195" w:type="dxa"/>
          </w:tcPr>
          <w:p w14:paraId="241EA6EF" w14:textId="77777777" w:rsidR="002E1B08" w:rsidRDefault="00000000">
            <w:pPr>
              <w:pStyle w:val="TableText"/>
            </w:pPr>
            <w:r>
              <w:t>urn:oid:2.16.840.1.113883.6.238</w:t>
            </w:r>
          </w:p>
        </w:tc>
        <w:tc>
          <w:tcPr>
            <w:tcW w:w="2520" w:type="dxa"/>
          </w:tcPr>
          <w:p w14:paraId="46F6DCA4" w14:textId="77777777" w:rsidR="002E1B08" w:rsidRDefault="00000000">
            <w:pPr>
              <w:pStyle w:val="TableText"/>
            </w:pPr>
            <w:r>
              <w:t>Chiricahua</w:t>
            </w:r>
          </w:p>
        </w:tc>
      </w:tr>
      <w:tr w:rsidR="002E1B08" w14:paraId="1BFCB715" w14:textId="77777777">
        <w:trPr>
          <w:jc w:val="center"/>
        </w:trPr>
        <w:tc>
          <w:tcPr>
            <w:tcW w:w="1170" w:type="dxa"/>
          </w:tcPr>
          <w:p w14:paraId="214A993F" w14:textId="77777777" w:rsidR="002E1B08" w:rsidRDefault="00000000">
            <w:pPr>
              <w:pStyle w:val="TableText"/>
            </w:pPr>
            <w:r>
              <w:t>1012-4</w:t>
            </w:r>
          </w:p>
        </w:tc>
        <w:tc>
          <w:tcPr>
            <w:tcW w:w="3195" w:type="dxa"/>
          </w:tcPr>
          <w:p w14:paraId="45E5BB16" w14:textId="77777777" w:rsidR="002E1B08" w:rsidRDefault="00000000">
            <w:pPr>
              <w:pStyle w:val="TableText"/>
            </w:pPr>
            <w:r>
              <w:t>Race &amp; Ethnicity - CDC</w:t>
            </w:r>
          </w:p>
        </w:tc>
        <w:tc>
          <w:tcPr>
            <w:tcW w:w="3195" w:type="dxa"/>
          </w:tcPr>
          <w:p w14:paraId="1947137C" w14:textId="77777777" w:rsidR="002E1B08" w:rsidRDefault="00000000">
            <w:pPr>
              <w:pStyle w:val="TableText"/>
            </w:pPr>
            <w:r>
              <w:t>urn:oid:2.16.840.1.113883.6.238</w:t>
            </w:r>
          </w:p>
        </w:tc>
        <w:tc>
          <w:tcPr>
            <w:tcW w:w="2520" w:type="dxa"/>
          </w:tcPr>
          <w:p w14:paraId="56C34361" w14:textId="77777777" w:rsidR="002E1B08" w:rsidRDefault="00000000">
            <w:pPr>
              <w:pStyle w:val="TableText"/>
            </w:pPr>
            <w:r>
              <w:t>Fort Sill Apache</w:t>
            </w:r>
          </w:p>
        </w:tc>
      </w:tr>
      <w:tr w:rsidR="002E1B08" w14:paraId="1C987544" w14:textId="77777777">
        <w:trPr>
          <w:jc w:val="center"/>
        </w:trPr>
        <w:tc>
          <w:tcPr>
            <w:tcW w:w="1170" w:type="dxa"/>
          </w:tcPr>
          <w:p w14:paraId="4908681C" w14:textId="77777777" w:rsidR="002E1B08" w:rsidRDefault="00000000">
            <w:pPr>
              <w:pStyle w:val="TableText"/>
            </w:pPr>
            <w:r>
              <w:t>1013-2</w:t>
            </w:r>
          </w:p>
        </w:tc>
        <w:tc>
          <w:tcPr>
            <w:tcW w:w="3195" w:type="dxa"/>
          </w:tcPr>
          <w:p w14:paraId="628EDEF3" w14:textId="77777777" w:rsidR="002E1B08" w:rsidRDefault="00000000">
            <w:pPr>
              <w:pStyle w:val="TableText"/>
            </w:pPr>
            <w:r>
              <w:t>Race &amp; Ethnicity - CDC</w:t>
            </w:r>
          </w:p>
        </w:tc>
        <w:tc>
          <w:tcPr>
            <w:tcW w:w="3195" w:type="dxa"/>
          </w:tcPr>
          <w:p w14:paraId="1E0BF5E2" w14:textId="77777777" w:rsidR="002E1B08" w:rsidRDefault="00000000">
            <w:pPr>
              <w:pStyle w:val="TableText"/>
            </w:pPr>
            <w:r>
              <w:t>urn:oid:2.16.840.1.113883.6.238</w:t>
            </w:r>
          </w:p>
        </w:tc>
        <w:tc>
          <w:tcPr>
            <w:tcW w:w="2520" w:type="dxa"/>
          </w:tcPr>
          <w:p w14:paraId="4BE49E44" w14:textId="77777777" w:rsidR="002E1B08" w:rsidRDefault="00000000">
            <w:pPr>
              <w:pStyle w:val="TableText"/>
            </w:pPr>
            <w:r>
              <w:t>Jicarilla Apache</w:t>
            </w:r>
          </w:p>
        </w:tc>
      </w:tr>
      <w:tr w:rsidR="002E1B08" w14:paraId="63C6B0CB" w14:textId="77777777">
        <w:trPr>
          <w:jc w:val="center"/>
        </w:trPr>
        <w:tc>
          <w:tcPr>
            <w:tcW w:w="1170" w:type="dxa"/>
          </w:tcPr>
          <w:p w14:paraId="1FD76E06" w14:textId="77777777" w:rsidR="002E1B08" w:rsidRDefault="00000000">
            <w:pPr>
              <w:pStyle w:val="TableText"/>
            </w:pPr>
            <w:r>
              <w:t>1014-0</w:t>
            </w:r>
          </w:p>
        </w:tc>
        <w:tc>
          <w:tcPr>
            <w:tcW w:w="3195" w:type="dxa"/>
          </w:tcPr>
          <w:p w14:paraId="26A49820" w14:textId="77777777" w:rsidR="002E1B08" w:rsidRDefault="00000000">
            <w:pPr>
              <w:pStyle w:val="TableText"/>
            </w:pPr>
            <w:r>
              <w:t>Race &amp; Ethnicity - CDC</w:t>
            </w:r>
          </w:p>
        </w:tc>
        <w:tc>
          <w:tcPr>
            <w:tcW w:w="3195" w:type="dxa"/>
          </w:tcPr>
          <w:p w14:paraId="136CC318" w14:textId="77777777" w:rsidR="002E1B08" w:rsidRDefault="00000000">
            <w:pPr>
              <w:pStyle w:val="TableText"/>
            </w:pPr>
            <w:r>
              <w:t>urn:oid:2.16.840.1.113883.6.238</w:t>
            </w:r>
          </w:p>
        </w:tc>
        <w:tc>
          <w:tcPr>
            <w:tcW w:w="2520" w:type="dxa"/>
          </w:tcPr>
          <w:p w14:paraId="4E851D6D" w14:textId="77777777" w:rsidR="002E1B08" w:rsidRDefault="00000000">
            <w:pPr>
              <w:pStyle w:val="TableText"/>
            </w:pPr>
            <w:r>
              <w:t>Lipan Apache</w:t>
            </w:r>
          </w:p>
        </w:tc>
      </w:tr>
      <w:tr w:rsidR="002E1B08" w14:paraId="1F284C50" w14:textId="77777777">
        <w:trPr>
          <w:jc w:val="center"/>
        </w:trPr>
        <w:tc>
          <w:tcPr>
            <w:tcW w:w="1170" w:type="dxa"/>
          </w:tcPr>
          <w:p w14:paraId="58793F8D" w14:textId="77777777" w:rsidR="002E1B08" w:rsidRDefault="00000000">
            <w:pPr>
              <w:pStyle w:val="TableText"/>
            </w:pPr>
            <w:r>
              <w:t>1015-7</w:t>
            </w:r>
          </w:p>
        </w:tc>
        <w:tc>
          <w:tcPr>
            <w:tcW w:w="3195" w:type="dxa"/>
          </w:tcPr>
          <w:p w14:paraId="3E87DBF7" w14:textId="77777777" w:rsidR="002E1B08" w:rsidRDefault="00000000">
            <w:pPr>
              <w:pStyle w:val="TableText"/>
            </w:pPr>
            <w:r>
              <w:t>Race &amp; Ethnicity - CDC</w:t>
            </w:r>
          </w:p>
        </w:tc>
        <w:tc>
          <w:tcPr>
            <w:tcW w:w="3195" w:type="dxa"/>
          </w:tcPr>
          <w:p w14:paraId="7D0E611A" w14:textId="77777777" w:rsidR="002E1B08" w:rsidRDefault="00000000">
            <w:pPr>
              <w:pStyle w:val="TableText"/>
            </w:pPr>
            <w:r>
              <w:t>urn:oid:2.16.840.1.113883.6.238</w:t>
            </w:r>
          </w:p>
        </w:tc>
        <w:tc>
          <w:tcPr>
            <w:tcW w:w="2520" w:type="dxa"/>
          </w:tcPr>
          <w:p w14:paraId="2BB02280" w14:textId="77777777" w:rsidR="002E1B08" w:rsidRDefault="00000000">
            <w:pPr>
              <w:pStyle w:val="TableText"/>
            </w:pPr>
            <w:r>
              <w:t>Mescalero Apache</w:t>
            </w:r>
          </w:p>
        </w:tc>
      </w:tr>
      <w:tr w:rsidR="002E1B08" w14:paraId="0A2F6255" w14:textId="77777777">
        <w:trPr>
          <w:jc w:val="center"/>
        </w:trPr>
        <w:tc>
          <w:tcPr>
            <w:tcW w:w="1440" w:type="dxa"/>
            <w:gridSpan w:val="4"/>
          </w:tcPr>
          <w:p w14:paraId="68045B4C" w14:textId="77777777" w:rsidR="002E1B08" w:rsidRDefault="00000000">
            <w:pPr>
              <w:pStyle w:val="TableText"/>
            </w:pPr>
            <w:r>
              <w:t>...</w:t>
            </w:r>
          </w:p>
        </w:tc>
      </w:tr>
    </w:tbl>
    <w:p w14:paraId="56DC03AF" w14:textId="77777777" w:rsidR="002E1B08" w:rsidRDefault="002E1B08">
      <w:pPr>
        <w:pStyle w:val="BodyText"/>
      </w:pPr>
    </w:p>
    <w:p w14:paraId="5186423D" w14:textId="77777777" w:rsidR="002E1B08" w:rsidRDefault="00000000">
      <w:pPr>
        <w:pStyle w:val="Caption"/>
      </w:pPr>
      <w:bookmarkStart w:id="188" w:name="_Toc119067362"/>
      <w:bookmarkStart w:id="189" w:name="_Toc119074786"/>
      <w:bookmarkStart w:id="190" w:name="_Toc120094997"/>
      <w:r>
        <w:lastRenderedPageBreak/>
        <w:t xml:space="preserve">Table </w:t>
      </w:r>
      <w:r>
        <w:fldChar w:fldCharType="begin"/>
      </w:r>
      <w:r>
        <w:instrText>SEQ Table \* ARABIC</w:instrText>
      </w:r>
      <w:r>
        <w:fldChar w:fldCharType="separate"/>
      </w:r>
      <w:r>
        <w:t>4</w:t>
      </w:r>
      <w:r>
        <w:fldChar w:fldCharType="end"/>
      </w:r>
      <w:r>
        <w:t xml:space="preserve">: </w:t>
      </w:r>
      <w:bookmarkStart w:id="191" w:name="Telecom_Use_US_Realm_Header"/>
      <w:r>
        <w:t>Telecom Use (US Realm Header)</w:t>
      </w:r>
      <w:bookmarkEnd w:id="188"/>
      <w:bookmarkEnd w:id="189"/>
      <w:bookmarkEnd w:id="190"/>
      <w:bookmarkEnd w:id="1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57F91C94" w14:textId="77777777">
        <w:trPr>
          <w:jc w:val="center"/>
        </w:trPr>
        <w:tc>
          <w:tcPr>
            <w:tcW w:w="1440" w:type="dxa"/>
            <w:gridSpan w:val="4"/>
          </w:tcPr>
          <w:p w14:paraId="26A80D0E" w14:textId="77777777" w:rsidR="002E1B08" w:rsidRDefault="00000000">
            <w:pPr>
              <w:pStyle w:val="TableText"/>
            </w:pPr>
            <w:r>
              <w:t>Value Set: Telecom Use (US Realm Header) urn:oid:2.16.840.1.113883.11.20.9.20</w:t>
            </w:r>
          </w:p>
          <w:p w14:paraId="1809A556" w14:textId="77777777" w:rsidR="002E1B08" w:rsidRDefault="00000000">
            <w:pPr>
              <w:pStyle w:val="TableText"/>
            </w:pPr>
            <w:r>
              <w:t>(Clinical Focus: The purpose for which an entity is assigned a telecom address),(Data Element Scope: ),(Inclusion Criteria: ),(Exclusion Criteria: )</w:t>
            </w:r>
            <w:r>
              <w:br/>
            </w:r>
            <w:r>
              <w:br/>
              <w:t>This value set was imported on 5/27/2022 with a version of Latest.</w:t>
            </w:r>
          </w:p>
          <w:p w14:paraId="45188026" w14:textId="77777777" w:rsidR="002E1B08" w:rsidRDefault="00000000">
            <w:pPr>
              <w:pStyle w:val="TableText"/>
            </w:pPr>
            <w:r>
              <w:t xml:space="preserve">Value Set Source: </w:t>
            </w:r>
            <w:hyperlink r:id="rId11" w:history="1">
              <w:r>
                <w:rPr>
                  <w:rStyle w:val="HyperlinkCourierBold"/>
                </w:rPr>
                <w:t>https://vsac.nlm.nih.gov/valueset/2.16.840.1.113883.11.20.9.20/expansion</w:t>
              </w:r>
            </w:hyperlink>
          </w:p>
        </w:tc>
      </w:tr>
      <w:tr w:rsidR="002E1B08" w14:paraId="6CE5F99D" w14:textId="77777777">
        <w:trPr>
          <w:cantSplit/>
          <w:tblHeader/>
          <w:jc w:val="center"/>
        </w:trPr>
        <w:tc>
          <w:tcPr>
            <w:tcW w:w="1560" w:type="dxa"/>
            <w:shd w:val="clear" w:color="auto" w:fill="E6E6E6"/>
          </w:tcPr>
          <w:p w14:paraId="0ACA2D64" w14:textId="77777777" w:rsidR="002E1B08" w:rsidRDefault="00000000">
            <w:pPr>
              <w:pStyle w:val="TableHead"/>
            </w:pPr>
            <w:r>
              <w:t>Code</w:t>
            </w:r>
          </w:p>
        </w:tc>
        <w:tc>
          <w:tcPr>
            <w:tcW w:w="3000" w:type="dxa"/>
            <w:shd w:val="clear" w:color="auto" w:fill="E6E6E6"/>
          </w:tcPr>
          <w:p w14:paraId="093BFDB8" w14:textId="77777777" w:rsidR="002E1B08" w:rsidRDefault="00000000">
            <w:pPr>
              <w:pStyle w:val="TableHead"/>
            </w:pPr>
            <w:r>
              <w:t>Code System</w:t>
            </w:r>
          </w:p>
        </w:tc>
        <w:tc>
          <w:tcPr>
            <w:tcW w:w="3000" w:type="dxa"/>
            <w:shd w:val="clear" w:color="auto" w:fill="E6E6E6"/>
          </w:tcPr>
          <w:p w14:paraId="5D812BA6" w14:textId="77777777" w:rsidR="002E1B08" w:rsidRDefault="00000000">
            <w:pPr>
              <w:pStyle w:val="TableHead"/>
            </w:pPr>
            <w:r>
              <w:t>Code System OID</w:t>
            </w:r>
          </w:p>
        </w:tc>
        <w:tc>
          <w:tcPr>
            <w:tcW w:w="2520" w:type="dxa"/>
            <w:shd w:val="clear" w:color="auto" w:fill="E6E6E6"/>
          </w:tcPr>
          <w:p w14:paraId="3F7454CC" w14:textId="77777777" w:rsidR="002E1B08" w:rsidRDefault="00000000">
            <w:pPr>
              <w:pStyle w:val="TableHead"/>
            </w:pPr>
            <w:r>
              <w:t>Print Name</w:t>
            </w:r>
          </w:p>
        </w:tc>
      </w:tr>
      <w:tr w:rsidR="002E1B08" w14:paraId="537553EB" w14:textId="77777777">
        <w:trPr>
          <w:jc w:val="center"/>
        </w:trPr>
        <w:tc>
          <w:tcPr>
            <w:tcW w:w="1170" w:type="dxa"/>
          </w:tcPr>
          <w:p w14:paraId="4DA5DE44" w14:textId="77777777" w:rsidR="002E1B08" w:rsidRDefault="00000000">
            <w:pPr>
              <w:pStyle w:val="TableText"/>
            </w:pPr>
            <w:r>
              <w:t>AS</w:t>
            </w:r>
          </w:p>
        </w:tc>
        <w:tc>
          <w:tcPr>
            <w:tcW w:w="3195" w:type="dxa"/>
          </w:tcPr>
          <w:p w14:paraId="6F4CB5A2" w14:textId="77777777" w:rsidR="002E1B08" w:rsidRDefault="00000000">
            <w:pPr>
              <w:pStyle w:val="TableText"/>
            </w:pPr>
            <w:r>
              <w:t>HL7AddressUse</w:t>
            </w:r>
          </w:p>
        </w:tc>
        <w:tc>
          <w:tcPr>
            <w:tcW w:w="3195" w:type="dxa"/>
          </w:tcPr>
          <w:p w14:paraId="6CE10D5F" w14:textId="77777777" w:rsidR="002E1B08" w:rsidRDefault="00000000">
            <w:pPr>
              <w:pStyle w:val="TableText"/>
            </w:pPr>
            <w:r>
              <w:t>urn:oid:2.16.840.1.113883.5.1119</w:t>
            </w:r>
          </w:p>
        </w:tc>
        <w:tc>
          <w:tcPr>
            <w:tcW w:w="2520" w:type="dxa"/>
          </w:tcPr>
          <w:p w14:paraId="10CAE9BB" w14:textId="77777777" w:rsidR="002E1B08" w:rsidRDefault="00000000">
            <w:pPr>
              <w:pStyle w:val="TableText"/>
            </w:pPr>
            <w:r>
              <w:t>answering service</w:t>
            </w:r>
          </w:p>
        </w:tc>
      </w:tr>
      <w:tr w:rsidR="002E1B08" w14:paraId="0ECAE150" w14:textId="77777777">
        <w:trPr>
          <w:jc w:val="center"/>
        </w:trPr>
        <w:tc>
          <w:tcPr>
            <w:tcW w:w="1170" w:type="dxa"/>
          </w:tcPr>
          <w:p w14:paraId="572145EC" w14:textId="77777777" w:rsidR="002E1B08" w:rsidRDefault="00000000">
            <w:pPr>
              <w:pStyle w:val="TableText"/>
            </w:pPr>
            <w:r>
              <w:t>EC</w:t>
            </w:r>
          </w:p>
        </w:tc>
        <w:tc>
          <w:tcPr>
            <w:tcW w:w="3195" w:type="dxa"/>
          </w:tcPr>
          <w:p w14:paraId="328449A0" w14:textId="77777777" w:rsidR="002E1B08" w:rsidRDefault="00000000">
            <w:pPr>
              <w:pStyle w:val="TableText"/>
            </w:pPr>
            <w:r>
              <w:t>HL7AddressUse</w:t>
            </w:r>
          </w:p>
        </w:tc>
        <w:tc>
          <w:tcPr>
            <w:tcW w:w="3195" w:type="dxa"/>
          </w:tcPr>
          <w:p w14:paraId="18093F44" w14:textId="77777777" w:rsidR="002E1B08" w:rsidRDefault="00000000">
            <w:pPr>
              <w:pStyle w:val="TableText"/>
            </w:pPr>
            <w:r>
              <w:t>urn:oid:2.16.840.1.113883.5.1119</w:t>
            </w:r>
          </w:p>
        </w:tc>
        <w:tc>
          <w:tcPr>
            <w:tcW w:w="2520" w:type="dxa"/>
          </w:tcPr>
          <w:p w14:paraId="35CCD9C3" w14:textId="77777777" w:rsidR="002E1B08" w:rsidRDefault="00000000">
            <w:pPr>
              <w:pStyle w:val="TableText"/>
            </w:pPr>
            <w:r>
              <w:t>emergency contact</w:t>
            </w:r>
          </w:p>
        </w:tc>
      </w:tr>
      <w:tr w:rsidR="002E1B08" w14:paraId="2DA8020B" w14:textId="77777777">
        <w:trPr>
          <w:jc w:val="center"/>
        </w:trPr>
        <w:tc>
          <w:tcPr>
            <w:tcW w:w="1170" w:type="dxa"/>
          </w:tcPr>
          <w:p w14:paraId="18327AE1" w14:textId="77777777" w:rsidR="002E1B08" w:rsidRDefault="00000000">
            <w:pPr>
              <w:pStyle w:val="TableText"/>
            </w:pPr>
            <w:r>
              <w:t>HP</w:t>
            </w:r>
          </w:p>
        </w:tc>
        <w:tc>
          <w:tcPr>
            <w:tcW w:w="3195" w:type="dxa"/>
          </w:tcPr>
          <w:p w14:paraId="63A0C1C8" w14:textId="77777777" w:rsidR="002E1B08" w:rsidRDefault="00000000">
            <w:pPr>
              <w:pStyle w:val="TableText"/>
            </w:pPr>
            <w:r>
              <w:t>HL7AddressUse</w:t>
            </w:r>
          </w:p>
        </w:tc>
        <w:tc>
          <w:tcPr>
            <w:tcW w:w="3195" w:type="dxa"/>
          </w:tcPr>
          <w:p w14:paraId="293710C4" w14:textId="77777777" w:rsidR="002E1B08" w:rsidRDefault="00000000">
            <w:pPr>
              <w:pStyle w:val="TableText"/>
            </w:pPr>
            <w:r>
              <w:t>urn:oid:2.16.840.1.113883.5.1119</w:t>
            </w:r>
          </w:p>
        </w:tc>
        <w:tc>
          <w:tcPr>
            <w:tcW w:w="2520" w:type="dxa"/>
          </w:tcPr>
          <w:p w14:paraId="408AF363" w14:textId="77777777" w:rsidR="002E1B08" w:rsidRDefault="00000000">
            <w:pPr>
              <w:pStyle w:val="TableText"/>
            </w:pPr>
            <w:r>
              <w:t>primary home</w:t>
            </w:r>
          </w:p>
        </w:tc>
      </w:tr>
      <w:tr w:rsidR="002E1B08" w14:paraId="750FAD7F" w14:textId="77777777">
        <w:trPr>
          <w:jc w:val="center"/>
        </w:trPr>
        <w:tc>
          <w:tcPr>
            <w:tcW w:w="1170" w:type="dxa"/>
          </w:tcPr>
          <w:p w14:paraId="21633B1C" w14:textId="77777777" w:rsidR="002E1B08" w:rsidRDefault="00000000">
            <w:pPr>
              <w:pStyle w:val="TableText"/>
            </w:pPr>
            <w:r>
              <w:t>HV</w:t>
            </w:r>
          </w:p>
        </w:tc>
        <w:tc>
          <w:tcPr>
            <w:tcW w:w="3195" w:type="dxa"/>
          </w:tcPr>
          <w:p w14:paraId="76DF7636" w14:textId="77777777" w:rsidR="002E1B08" w:rsidRDefault="00000000">
            <w:pPr>
              <w:pStyle w:val="TableText"/>
            </w:pPr>
            <w:r>
              <w:t>HL7AddressUse</w:t>
            </w:r>
          </w:p>
        </w:tc>
        <w:tc>
          <w:tcPr>
            <w:tcW w:w="3195" w:type="dxa"/>
          </w:tcPr>
          <w:p w14:paraId="75C6FC09" w14:textId="77777777" w:rsidR="002E1B08" w:rsidRDefault="00000000">
            <w:pPr>
              <w:pStyle w:val="TableText"/>
            </w:pPr>
            <w:r>
              <w:t>urn:oid:2.16.840.1.113883.5.1119</w:t>
            </w:r>
          </w:p>
        </w:tc>
        <w:tc>
          <w:tcPr>
            <w:tcW w:w="2520" w:type="dxa"/>
          </w:tcPr>
          <w:p w14:paraId="6DBFE060" w14:textId="77777777" w:rsidR="002E1B08" w:rsidRDefault="00000000">
            <w:pPr>
              <w:pStyle w:val="TableText"/>
            </w:pPr>
            <w:r>
              <w:t>vacation home</w:t>
            </w:r>
          </w:p>
        </w:tc>
      </w:tr>
      <w:tr w:rsidR="002E1B08" w14:paraId="00F68AEF" w14:textId="77777777">
        <w:trPr>
          <w:jc w:val="center"/>
        </w:trPr>
        <w:tc>
          <w:tcPr>
            <w:tcW w:w="1170" w:type="dxa"/>
          </w:tcPr>
          <w:p w14:paraId="757FCD41" w14:textId="77777777" w:rsidR="002E1B08" w:rsidRDefault="00000000">
            <w:pPr>
              <w:pStyle w:val="TableText"/>
            </w:pPr>
            <w:r>
              <w:t>MC</w:t>
            </w:r>
          </w:p>
        </w:tc>
        <w:tc>
          <w:tcPr>
            <w:tcW w:w="3195" w:type="dxa"/>
          </w:tcPr>
          <w:p w14:paraId="42F23B03" w14:textId="77777777" w:rsidR="002E1B08" w:rsidRDefault="00000000">
            <w:pPr>
              <w:pStyle w:val="TableText"/>
            </w:pPr>
            <w:r>
              <w:t>HL7AddressUse</w:t>
            </w:r>
          </w:p>
        </w:tc>
        <w:tc>
          <w:tcPr>
            <w:tcW w:w="3195" w:type="dxa"/>
          </w:tcPr>
          <w:p w14:paraId="61CEBA6E" w14:textId="77777777" w:rsidR="002E1B08" w:rsidRDefault="00000000">
            <w:pPr>
              <w:pStyle w:val="TableText"/>
            </w:pPr>
            <w:r>
              <w:t>urn:oid:2.16.840.1.113883.5.1119</w:t>
            </w:r>
          </w:p>
        </w:tc>
        <w:tc>
          <w:tcPr>
            <w:tcW w:w="2520" w:type="dxa"/>
          </w:tcPr>
          <w:p w14:paraId="52D2EDB8" w14:textId="77777777" w:rsidR="002E1B08" w:rsidRDefault="00000000">
            <w:pPr>
              <w:pStyle w:val="TableText"/>
            </w:pPr>
            <w:r>
              <w:t>mobile contact)</w:t>
            </w:r>
          </w:p>
        </w:tc>
      </w:tr>
      <w:tr w:rsidR="002E1B08" w14:paraId="02E195C1" w14:textId="77777777">
        <w:trPr>
          <w:jc w:val="center"/>
        </w:trPr>
        <w:tc>
          <w:tcPr>
            <w:tcW w:w="1170" w:type="dxa"/>
          </w:tcPr>
          <w:p w14:paraId="0D3C9332" w14:textId="77777777" w:rsidR="002E1B08" w:rsidRDefault="00000000">
            <w:pPr>
              <w:pStyle w:val="TableText"/>
            </w:pPr>
            <w:r>
              <w:t>PG</w:t>
            </w:r>
          </w:p>
        </w:tc>
        <w:tc>
          <w:tcPr>
            <w:tcW w:w="3195" w:type="dxa"/>
          </w:tcPr>
          <w:p w14:paraId="67E7AA9F" w14:textId="77777777" w:rsidR="002E1B08" w:rsidRDefault="00000000">
            <w:pPr>
              <w:pStyle w:val="TableText"/>
            </w:pPr>
            <w:r>
              <w:t>HL7AddressUse</w:t>
            </w:r>
          </w:p>
        </w:tc>
        <w:tc>
          <w:tcPr>
            <w:tcW w:w="3195" w:type="dxa"/>
          </w:tcPr>
          <w:p w14:paraId="3D8989B7" w14:textId="77777777" w:rsidR="002E1B08" w:rsidRDefault="00000000">
            <w:pPr>
              <w:pStyle w:val="TableText"/>
            </w:pPr>
            <w:r>
              <w:t>urn:oid:2.16.840.1.113883.5.1119</w:t>
            </w:r>
          </w:p>
        </w:tc>
        <w:tc>
          <w:tcPr>
            <w:tcW w:w="2520" w:type="dxa"/>
          </w:tcPr>
          <w:p w14:paraId="6074FB82" w14:textId="77777777" w:rsidR="002E1B08" w:rsidRDefault="00000000">
            <w:pPr>
              <w:pStyle w:val="TableText"/>
            </w:pPr>
            <w:r>
              <w:t>pager</w:t>
            </w:r>
          </w:p>
        </w:tc>
      </w:tr>
      <w:tr w:rsidR="002E1B08" w14:paraId="36645F19" w14:textId="77777777">
        <w:trPr>
          <w:jc w:val="center"/>
        </w:trPr>
        <w:tc>
          <w:tcPr>
            <w:tcW w:w="1170" w:type="dxa"/>
          </w:tcPr>
          <w:p w14:paraId="233AB354" w14:textId="77777777" w:rsidR="002E1B08" w:rsidRDefault="00000000">
            <w:pPr>
              <w:pStyle w:val="TableText"/>
            </w:pPr>
            <w:r>
              <w:t>WP</w:t>
            </w:r>
          </w:p>
        </w:tc>
        <w:tc>
          <w:tcPr>
            <w:tcW w:w="3195" w:type="dxa"/>
          </w:tcPr>
          <w:p w14:paraId="1DFE696C" w14:textId="77777777" w:rsidR="002E1B08" w:rsidRDefault="00000000">
            <w:pPr>
              <w:pStyle w:val="TableText"/>
            </w:pPr>
            <w:r>
              <w:t>HL7AddressUse</w:t>
            </w:r>
          </w:p>
        </w:tc>
        <w:tc>
          <w:tcPr>
            <w:tcW w:w="3195" w:type="dxa"/>
          </w:tcPr>
          <w:p w14:paraId="441F1ECA" w14:textId="77777777" w:rsidR="002E1B08" w:rsidRDefault="00000000">
            <w:pPr>
              <w:pStyle w:val="TableText"/>
            </w:pPr>
            <w:r>
              <w:t>urn:oid:2.16.840.1.113883.5.1119</w:t>
            </w:r>
          </w:p>
        </w:tc>
        <w:tc>
          <w:tcPr>
            <w:tcW w:w="2520" w:type="dxa"/>
          </w:tcPr>
          <w:p w14:paraId="78ECFAF4" w14:textId="77777777" w:rsidR="002E1B08" w:rsidRDefault="00000000">
            <w:pPr>
              <w:pStyle w:val="TableText"/>
            </w:pPr>
            <w:r>
              <w:t>work place</w:t>
            </w:r>
          </w:p>
        </w:tc>
      </w:tr>
    </w:tbl>
    <w:p w14:paraId="43A110AF" w14:textId="77777777" w:rsidR="002E1B08" w:rsidRDefault="002E1B08">
      <w:pPr>
        <w:pStyle w:val="BodyText"/>
      </w:pPr>
    </w:p>
    <w:p w14:paraId="1509D1CF" w14:textId="77777777" w:rsidR="002E1B08" w:rsidRDefault="00000000">
      <w:pPr>
        <w:pStyle w:val="Caption"/>
      </w:pPr>
      <w:bookmarkStart w:id="192" w:name="_Toc119067363"/>
      <w:bookmarkStart w:id="193" w:name="_Toc119074787"/>
      <w:bookmarkStart w:id="194" w:name="_Toc120094998"/>
      <w:r>
        <w:lastRenderedPageBreak/>
        <w:t xml:space="preserve">Table </w:t>
      </w:r>
      <w:r>
        <w:fldChar w:fldCharType="begin"/>
      </w:r>
      <w:r>
        <w:instrText>SEQ Table \* ARABIC</w:instrText>
      </w:r>
      <w:r>
        <w:fldChar w:fldCharType="separate"/>
      </w:r>
      <w:r>
        <w:t>5</w:t>
      </w:r>
      <w:r>
        <w:fldChar w:fldCharType="end"/>
      </w:r>
      <w:r>
        <w:t xml:space="preserve">: </w:t>
      </w:r>
      <w:bookmarkStart w:id="195" w:name="Personal_And_Legal_Relationship_Role_Ty"/>
      <w:r>
        <w:t>Personal And Legal Relationship Role Type</w:t>
      </w:r>
      <w:bookmarkEnd w:id="192"/>
      <w:bookmarkEnd w:id="193"/>
      <w:bookmarkEnd w:id="194"/>
      <w:bookmarkEnd w:id="1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4480EA86" w14:textId="77777777">
        <w:trPr>
          <w:jc w:val="center"/>
        </w:trPr>
        <w:tc>
          <w:tcPr>
            <w:tcW w:w="1440" w:type="dxa"/>
            <w:gridSpan w:val="4"/>
          </w:tcPr>
          <w:p w14:paraId="34C2A992" w14:textId="77777777" w:rsidR="002E1B08" w:rsidRDefault="00000000">
            <w:pPr>
              <w:pStyle w:val="TableText"/>
            </w:pPr>
            <w:r>
              <w:t>Value Set: Personal And Legal Relationship Role Type urn:oid:2.16.840.1.113883.11.20.12.1</w:t>
            </w:r>
          </w:p>
          <w:p w14:paraId="2AF028CC" w14:textId="77777777" w:rsidR="002E1B08" w:rsidRDefault="00000000">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10/12/2022 with a version of Latest.</w:t>
            </w:r>
          </w:p>
          <w:p w14:paraId="5A59DD05" w14:textId="77777777" w:rsidR="002E1B08" w:rsidRDefault="00000000">
            <w:pPr>
              <w:pStyle w:val="TableText"/>
            </w:pPr>
            <w:r>
              <w:t xml:space="preserve">Value Set Source: </w:t>
            </w:r>
            <w:hyperlink r:id="rId12" w:history="1">
              <w:r>
                <w:rPr>
                  <w:rStyle w:val="HyperlinkCourierBold"/>
                </w:rPr>
                <w:t>https://vsac.nlm.nih.gov/valueset/2.16.840.1.113883.11.20.12.1/expansion</w:t>
              </w:r>
            </w:hyperlink>
          </w:p>
        </w:tc>
      </w:tr>
      <w:tr w:rsidR="002E1B08" w14:paraId="57429BB6" w14:textId="77777777">
        <w:trPr>
          <w:cantSplit/>
          <w:tblHeader/>
          <w:jc w:val="center"/>
        </w:trPr>
        <w:tc>
          <w:tcPr>
            <w:tcW w:w="1560" w:type="dxa"/>
            <w:shd w:val="clear" w:color="auto" w:fill="E6E6E6"/>
          </w:tcPr>
          <w:p w14:paraId="20B1EB20" w14:textId="77777777" w:rsidR="002E1B08" w:rsidRDefault="00000000">
            <w:pPr>
              <w:pStyle w:val="TableHead"/>
            </w:pPr>
            <w:r>
              <w:t>Code</w:t>
            </w:r>
          </w:p>
        </w:tc>
        <w:tc>
          <w:tcPr>
            <w:tcW w:w="3000" w:type="dxa"/>
            <w:shd w:val="clear" w:color="auto" w:fill="E6E6E6"/>
          </w:tcPr>
          <w:p w14:paraId="6495F94C" w14:textId="77777777" w:rsidR="002E1B08" w:rsidRDefault="00000000">
            <w:pPr>
              <w:pStyle w:val="TableHead"/>
            </w:pPr>
            <w:r>
              <w:t>Code System</w:t>
            </w:r>
          </w:p>
        </w:tc>
        <w:tc>
          <w:tcPr>
            <w:tcW w:w="3000" w:type="dxa"/>
            <w:shd w:val="clear" w:color="auto" w:fill="E6E6E6"/>
          </w:tcPr>
          <w:p w14:paraId="6889CE2B" w14:textId="77777777" w:rsidR="002E1B08" w:rsidRDefault="00000000">
            <w:pPr>
              <w:pStyle w:val="TableHead"/>
            </w:pPr>
            <w:r>
              <w:t>Code System OID</w:t>
            </w:r>
          </w:p>
        </w:tc>
        <w:tc>
          <w:tcPr>
            <w:tcW w:w="2520" w:type="dxa"/>
            <w:shd w:val="clear" w:color="auto" w:fill="E6E6E6"/>
          </w:tcPr>
          <w:p w14:paraId="09B7479A" w14:textId="77777777" w:rsidR="002E1B08" w:rsidRDefault="00000000">
            <w:pPr>
              <w:pStyle w:val="TableHead"/>
            </w:pPr>
            <w:r>
              <w:t>Print Name</w:t>
            </w:r>
          </w:p>
        </w:tc>
      </w:tr>
      <w:tr w:rsidR="002E1B08" w14:paraId="0C753B64" w14:textId="77777777">
        <w:trPr>
          <w:jc w:val="center"/>
        </w:trPr>
        <w:tc>
          <w:tcPr>
            <w:tcW w:w="1170" w:type="dxa"/>
          </w:tcPr>
          <w:p w14:paraId="315C7ADF" w14:textId="77777777" w:rsidR="002E1B08" w:rsidRDefault="00000000">
            <w:pPr>
              <w:pStyle w:val="TableText"/>
            </w:pPr>
            <w:r>
              <w:t>ADOPTF</w:t>
            </w:r>
          </w:p>
        </w:tc>
        <w:tc>
          <w:tcPr>
            <w:tcW w:w="3195" w:type="dxa"/>
          </w:tcPr>
          <w:p w14:paraId="43E28A1D" w14:textId="77777777" w:rsidR="002E1B08" w:rsidRDefault="00000000">
            <w:pPr>
              <w:pStyle w:val="TableText"/>
            </w:pPr>
            <w:r>
              <w:t>HL7RoleCode</w:t>
            </w:r>
          </w:p>
        </w:tc>
        <w:tc>
          <w:tcPr>
            <w:tcW w:w="3195" w:type="dxa"/>
          </w:tcPr>
          <w:p w14:paraId="64D950DA" w14:textId="77777777" w:rsidR="002E1B08" w:rsidRDefault="00000000">
            <w:pPr>
              <w:pStyle w:val="TableText"/>
            </w:pPr>
            <w:r>
              <w:t>urn:oid:2.16.840.1.113883.5.111</w:t>
            </w:r>
          </w:p>
        </w:tc>
        <w:tc>
          <w:tcPr>
            <w:tcW w:w="2520" w:type="dxa"/>
          </w:tcPr>
          <w:p w14:paraId="7FFF9E9F" w14:textId="77777777" w:rsidR="002E1B08" w:rsidRDefault="00000000">
            <w:pPr>
              <w:pStyle w:val="TableText"/>
            </w:pPr>
            <w:r>
              <w:t>adoptive father</w:t>
            </w:r>
          </w:p>
        </w:tc>
      </w:tr>
      <w:tr w:rsidR="002E1B08" w14:paraId="06318882" w14:textId="77777777">
        <w:trPr>
          <w:jc w:val="center"/>
        </w:trPr>
        <w:tc>
          <w:tcPr>
            <w:tcW w:w="1170" w:type="dxa"/>
          </w:tcPr>
          <w:p w14:paraId="08742819" w14:textId="77777777" w:rsidR="002E1B08" w:rsidRDefault="00000000">
            <w:pPr>
              <w:pStyle w:val="TableText"/>
            </w:pPr>
            <w:r>
              <w:t>ADOPTM</w:t>
            </w:r>
          </w:p>
        </w:tc>
        <w:tc>
          <w:tcPr>
            <w:tcW w:w="3195" w:type="dxa"/>
          </w:tcPr>
          <w:p w14:paraId="6B330678" w14:textId="77777777" w:rsidR="002E1B08" w:rsidRDefault="00000000">
            <w:pPr>
              <w:pStyle w:val="TableText"/>
            </w:pPr>
            <w:r>
              <w:t>HL7RoleCode</w:t>
            </w:r>
          </w:p>
        </w:tc>
        <w:tc>
          <w:tcPr>
            <w:tcW w:w="3195" w:type="dxa"/>
          </w:tcPr>
          <w:p w14:paraId="1F8C1D10" w14:textId="77777777" w:rsidR="002E1B08" w:rsidRDefault="00000000">
            <w:pPr>
              <w:pStyle w:val="TableText"/>
            </w:pPr>
            <w:r>
              <w:t>urn:oid:2.16.840.1.113883.5.111</w:t>
            </w:r>
          </w:p>
        </w:tc>
        <w:tc>
          <w:tcPr>
            <w:tcW w:w="2520" w:type="dxa"/>
          </w:tcPr>
          <w:p w14:paraId="5D439ED7" w14:textId="77777777" w:rsidR="002E1B08" w:rsidRDefault="00000000">
            <w:pPr>
              <w:pStyle w:val="TableText"/>
            </w:pPr>
            <w:r>
              <w:t>adoptive mother</w:t>
            </w:r>
          </w:p>
        </w:tc>
      </w:tr>
      <w:tr w:rsidR="002E1B08" w14:paraId="66017A5D" w14:textId="77777777">
        <w:trPr>
          <w:jc w:val="center"/>
        </w:trPr>
        <w:tc>
          <w:tcPr>
            <w:tcW w:w="1170" w:type="dxa"/>
          </w:tcPr>
          <w:p w14:paraId="354E9402" w14:textId="77777777" w:rsidR="002E1B08" w:rsidRDefault="00000000">
            <w:pPr>
              <w:pStyle w:val="TableText"/>
            </w:pPr>
            <w:r>
              <w:t>ADOPTP</w:t>
            </w:r>
          </w:p>
        </w:tc>
        <w:tc>
          <w:tcPr>
            <w:tcW w:w="3195" w:type="dxa"/>
          </w:tcPr>
          <w:p w14:paraId="2290CDB8" w14:textId="77777777" w:rsidR="002E1B08" w:rsidRDefault="00000000">
            <w:pPr>
              <w:pStyle w:val="TableText"/>
            </w:pPr>
            <w:r>
              <w:t>HL7RoleCode</w:t>
            </w:r>
          </w:p>
        </w:tc>
        <w:tc>
          <w:tcPr>
            <w:tcW w:w="3195" w:type="dxa"/>
          </w:tcPr>
          <w:p w14:paraId="2830E024" w14:textId="77777777" w:rsidR="002E1B08" w:rsidRDefault="00000000">
            <w:pPr>
              <w:pStyle w:val="TableText"/>
            </w:pPr>
            <w:r>
              <w:t>urn:oid:2.16.840.1.113883.5.111</w:t>
            </w:r>
          </w:p>
        </w:tc>
        <w:tc>
          <w:tcPr>
            <w:tcW w:w="2520" w:type="dxa"/>
          </w:tcPr>
          <w:p w14:paraId="761385D0" w14:textId="77777777" w:rsidR="002E1B08" w:rsidRDefault="00000000">
            <w:pPr>
              <w:pStyle w:val="TableText"/>
            </w:pPr>
            <w:r>
              <w:t>adoptive parent</w:t>
            </w:r>
          </w:p>
        </w:tc>
      </w:tr>
      <w:tr w:rsidR="002E1B08" w14:paraId="6F6CE0D1" w14:textId="77777777">
        <w:trPr>
          <w:jc w:val="center"/>
        </w:trPr>
        <w:tc>
          <w:tcPr>
            <w:tcW w:w="1170" w:type="dxa"/>
          </w:tcPr>
          <w:p w14:paraId="61C04116" w14:textId="77777777" w:rsidR="002E1B08" w:rsidRDefault="00000000">
            <w:pPr>
              <w:pStyle w:val="TableText"/>
            </w:pPr>
            <w:r>
              <w:t>AUNT</w:t>
            </w:r>
          </w:p>
        </w:tc>
        <w:tc>
          <w:tcPr>
            <w:tcW w:w="3195" w:type="dxa"/>
          </w:tcPr>
          <w:p w14:paraId="278DDA23" w14:textId="77777777" w:rsidR="002E1B08" w:rsidRDefault="00000000">
            <w:pPr>
              <w:pStyle w:val="TableText"/>
            </w:pPr>
            <w:r>
              <w:t>HL7RoleCode</w:t>
            </w:r>
          </w:p>
        </w:tc>
        <w:tc>
          <w:tcPr>
            <w:tcW w:w="3195" w:type="dxa"/>
          </w:tcPr>
          <w:p w14:paraId="07F62ED6" w14:textId="77777777" w:rsidR="002E1B08" w:rsidRDefault="00000000">
            <w:pPr>
              <w:pStyle w:val="TableText"/>
            </w:pPr>
            <w:r>
              <w:t>urn:oid:2.16.840.1.113883.5.111</w:t>
            </w:r>
          </w:p>
        </w:tc>
        <w:tc>
          <w:tcPr>
            <w:tcW w:w="2520" w:type="dxa"/>
          </w:tcPr>
          <w:p w14:paraId="0A6F6B1D" w14:textId="77777777" w:rsidR="002E1B08" w:rsidRDefault="00000000">
            <w:pPr>
              <w:pStyle w:val="TableText"/>
            </w:pPr>
            <w:r>
              <w:t>aunt</w:t>
            </w:r>
          </w:p>
        </w:tc>
      </w:tr>
      <w:tr w:rsidR="002E1B08" w14:paraId="1116CFEA" w14:textId="77777777">
        <w:trPr>
          <w:jc w:val="center"/>
        </w:trPr>
        <w:tc>
          <w:tcPr>
            <w:tcW w:w="1170" w:type="dxa"/>
          </w:tcPr>
          <w:p w14:paraId="3EF9B55A" w14:textId="77777777" w:rsidR="002E1B08" w:rsidRDefault="00000000">
            <w:pPr>
              <w:pStyle w:val="TableText"/>
            </w:pPr>
            <w:r>
              <w:t>BRO</w:t>
            </w:r>
          </w:p>
        </w:tc>
        <w:tc>
          <w:tcPr>
            <w:tcW w:w="3195" w:type="dxa"/>
          </w:tcPr>
          <w:p w14:paraId="0CAF0841" w14:textId="77777777" w:rsidR="002E1B08" w:rsidRDefault="00000000">
            <w:pPr>
              <w:pStyle w:val="TableText"/>
            </w:pPr>
            <w:r>
              <w:t>HL7RoleCode</w:t>
            </w:r>
          </w:p>
        </w:tc>
        <w:tc>
          <w:tcPr>
            <w:tcW w:w="3195" w:type="dxa"/>
          </w:tcPr>
          <w:p w14:paraId="31DC4ED3" w14:textId="77777777" w:rsidR="002E1B08" w:rsidRDefault="00000000">
            <w:pPr>
              <w:pStyle w:val="TableText"/>
            </w:pPr>
            <w:r>
              <w:t>urn:oid:2.16.840.1.113883.5.111</w:t>
            </w:r>
          </w:p>
        </w:tc>
        <w:tc>
          <w:tcPr>
            <w:tcW w:w="2520" w:type="dxa"/>
          </w:tcPr>
          <w:p w14:paraId="6BC8CABE" w14:textId="77777777" w:rsidR="002E1B08" w:rsidRDefault="00000000">
            <w:pPr>
              <w:pStyle w:val="TableText"/>
            </w:pPr>
            <w:r>
              <w:t>brother</w:t>
            </w:r>
          </w:p>
        </w:tc>
      </w:tr>
      <w:tr w:rsidR="002E1B08" w14:paraId="7F9E0AD3" w14:textId="77777777">
        <w:trPr>
          <w:jc w:val="center"/>
        </w:trPr>
        <w:tc>
          <w:tcPr>
            <w:tcW w:w="1170" w:type="dxa"/>
          </w:tcPr>
          <w:p w14:paraId="33330545" w14:textId="77777777" w:rsidR="002E1B08" w:rsidRDefault="00000000">
            <w:pPr>
              <w:pStyle w:val="TableText"/>
            </w:pPr>
            <w:r>
              <w:t>BROINLAW</w:t>
            </w:r>
          </w:p>
        </w:tc>
        <w:tc>
          <w:tcPr>
            <w:tcW w:w="3195" w:type="dxa"/>
          </w:tcPr>
          <w:p w14:paraId="475E09EC" w14:textId="77777777" w:rsidR="002E1B08" w:rsidRDefault="00000000">
            <w:pPr>
              <w:pStyle w:val="TableText"/>
            </w:pPr>
            <w:r>
              <w:t>HL7RoleCode</w:t>
            </w:r>
          </w:p>
        </w:tc>
        <w:tc>
          <w:tcPr>
            <w:tcW w:w="3195" w:type="dxa"/>
          </w:tcPr>
          <w:p w14:paraId="7DAF851D" w14:textId="77777777" w:rsidR="002E1B08" w:rsidRDefault="00000000">
            <w:pPr>
              <w:pStyle w:val="TableText"/>
            </w:pPr>
            <w:r>
              <w:t>urn:oid:2.16.840.1.113883.5.111</w:t>
            </w:r>
          </w:p>
        </w:tc>
        <w:tc>
          <w:tcPr>
            <w:tcW w:w="2520" w:type="dxa"/>
          </w:tcPr>
          <w:p w14:paraId="51929655" w14:textId="77777777" w:rsidR="002E1B08" w:rsidRDefault="00000000">
            <w:pPr>
              <w:pStyle w:val="TableText"/>
            </w:pPr>
            <w:r>
              <w:t>brother-in-law</w:t>
            </w:r>
          </w:p>
        </w:tc>
      </w:tr>
      <w:tr w:rsidR="002E1B08" w14:paraId="0723ADDE" w14:textId="77777777">
        <w:trPr>
          <w:jc w:val="center"/>
        </w:trPr>
        <w:tc>
          <w:tcPr>
            <w:tcW w:w="1170" w:type="dxa"/>
          </w:tcPr>
          <w:p w14:paraId="6D123996" w14:textId="77777777" w:rsidR="002E1B08" w:rsidRDefault="00000000">
            <w:pPr>
              <w:pStyle w:val="TableText"/>
            </w:pPr>
            <w:r>
              <w:t>CHILD</w:t>
            </w:r>
          </w:p>
        </w:tc>
        <w:tc>
          <w:tcPr>
            <w:tcW w:w="3195" w:type="dxa"/>
          </w:tcPr>
          <w:p w14:paraId="6F380FEC" w14:textId="77777777" w:rsidR="002E1B08" w:rsidRDefault="00000000">
            <w:pPr>
              <w:pStyle w:val="TableText"/>
            </w:pPr>
            <w:r>
              <w:t>HL7RoleCode</w:t>
            </w:r>
          </w:p>
        </w:tc>
        <w:tc>
          <w:tcPr>
            <w:tcW w:w="3195" w:type="dxa"/>
          </w:tcPr>
          <w:p w14:paraId="54C7C83E" w14:textId="77777777" w:rsidR="002E1B08" w:rsidRDefault="00000000">
            <w:pPr>
              <w:pStyle w:val="TableText"/>
            </w:pPr>
            <w:r>
              <w:t>urn:oid:2.16.840.1.113883.5.111</w:t>
            </w:r>
          </w:p>
        </w:tc>
        <w:tc>
          <w:tcPr>
            <w:tcW w:w="2520" w:type="dxa"/>
          </w:tcPr>
          <w:p w14:paraId="0F59E7F0" w14:textId="77777777" w:rsidR="002E1B08" w:rsidRDefault="00000000">
            <w:pPr>
              <w:pStyle w:val="TableText"/>
            </w:pPr>
            <w:r>
              <w:t>child</w:t>
            </w:r>
          </w:p>
        </w:tc>
      </w:tr>
      <w:tr w:rsidR="002E1B08" w14:paraId="57C8C62B" w14:textId="77777777">
        <w:trPr>
          <w:jc w:val="center"/>
        </w:trPr>
        <w:tc>
          <w:tcPr>
            <w:tcW w:w="1170" w:type="dxa"/>
          </w:tcPr>
          <w:p w14:paraId="7ED1E2A7" w14:textId="77777777" w:rsidR="002E1B08" w:rsidRDefault="00000000">
            <w:pPr>
              <w:pStyle w:val="TableText"/>
            </w:pPr>
            <w:r>
              <w:t>CHLDADOPT</w:t>
            </w:r>
          </w:p>
        </w:tc>
        <w:tc>
          <w:tcPr>
            <w:tcW w:w="3195" w:type="dxa"/>
          </w:tcPr>
          <w:p w14:paraId="54F12C09" w14:textId="77777777" w:rsidR="002E1B08" w:rsidRDefault="00000000">
            <w:pPr>
              <w:pStyle w:val="TableText"/>
            </w:pPr>
            <w:r>
              <w:t>HL7RoleCode</w:t>
            </w:r>
          </w:p>
        </w:tc>
        <w:tc>
          <w:tcPr>
            <w:tcW w:w="3195" w:type="dxa"/>
          </w:tcPr>
          <w:p w14:paraId="4333296A" w14:textId="77777777" w:rsidR="002E1B08" w:rsidRDefault="00000000">
            <w:pPr>
              <w:pStyle w:val="TableText"/>
            </w:pPr>
            <w:r>
              <w:t>urn:oid:2.16.840.1.113883.5.111</w:t>
            </w:r>
          </w:p>
        </w:tc>
        <w:tc>
          <w:tcPr>
            <w:tcW w:w="2520" w:type="dxa"/>
          </w:tcPr>
          <w:p w14:paraId="1CC8A0AD" w14:textId="77777777" w:rsidR="002E1B08" w:rsidRDefault="00000000">
            <w:pPr>
              <w:pStyle w:val="TableText"/>
            </w:pPr>
            <w:r>
              <w:t>adopted child</w:t>
            </w:r>
          </w:p>
        </w:tc>
      </w:tr>
      <w:tr w:rsidR="002E1B08" w14:paraId="6A05588B" w14:textId="77777777">
        <w:trPr>
          <w:jc w:val="center"/>
        </w:trPr>
        <w:tc>
          <w:tcPr>
            <w:tcW w:w="1170" w:type="dxa"/>
          </w:tcPr>
          <w:p w14:paraId="4C6737BD" w14:textId="77777777" w:rsidR="002E1B08" w:rsidRDefault="00000000">
            <w:pPr>
              <w:pStyle w:val="TableText"/>
            </w:pPr>
            <w:r>
              <w:t>CHLDFOST</w:t>
            </w:r>
          </w:p>
        </w:tc>
        <w:tc>
          <w:tcPr>
            <w:tcW w:w="3195" w:type="dxa"/>
          </w:tcPr>
          <w:p w14:paraId="2ED21884" w14:textId="77777777" w:rsidR="002E1B08" w:rsidRDefault="00000000">
            <w:pPr>
              <w:pStyle w:val="TableText"/>
            </w:pPr>
            <w:r>
              <w:t>HL7RoleCode</w:t>
            </w:r>
          </w:p>
        </w:tc>
        <w:tc>
          <w:tcPr>
            <w:tcW w:w="3195" w:type="dxa"/>
          </w:tcPr>
          <w:p w14:paraId="4D034509" w14:textId="77777777" w:rsidR="002E1B08" w:rsidRDefault="00000000">
            <w:pPr>
              <w:pStyle w:val="TableText"/>
            </w:pPr>
            <w:r>
              <w:t>urn:oid:2.16.840.1.113883.5.111</w:t>
            </w:r>
          </w:p>
        </w:tc>
        <w:tc>
          <w:tcPr>
            <w:tcW w:w="2520" w:type="dxa"/>
          </w:tcPr>
          <w:p w14:paraId="117C563F" w14:textId="77777777" w:rsidR="002E1B08" w:rsidRDefault="00000000">
            <w:pPr>
              <w:pStyle w:val="TableText"/>
            </w:pPr>
            <w:r>
              <w:t>foster child</w:t>
            </w:r>
          </w:p>
        </w:tc>
      </w:tr>
      <w:tr w:rsidR="002E1B08" w14:paraId="6476145B" w14:textId="77777777">
        <w:trPr>
          <w:jc w:val="center"/>
        </w:trPr>
        <w:tc>
          <w:tcPr>
            <w:tcW w:w="1170" w:type="dxa"/>
          </w:tcPr>
          <w:p w14:paraId="6A22CC65" w14:textId="77777777" w:rsidR="002E1B08" w:rsidRDefault="00000000">
            <w:pPr>
              <w:pStyle w:val="TableText"/>
            </w:pPr>
            <w:r>
              <w:t>CHLDINLAW</w:t>
            </w:r>
          </w:p>
        </w:tc>
        <w:tc>
          <w:tcPr>
            <w:tcW w:w="3195" w:type="dxa"/>
          </w:tcPr>
          <w:p w14:paraId="54084137" w14:textId="77777777" w:rsidR="002E1B08" w:rsidRDefault="00000000">
            <w:pPr>
              <w:pStyle w:val="TableText"/>
            </w:pPr>
            <w:r>
              <w:t>HL7RoleCode</w:t>
            </w:r>
          </w:p>
        </w:tc>
        <w:tc>
          <w:tcPr>
            <w:tcW w:w="3195" w:type="dxa"/>
          </w:tcPr>
          <w:p w14:paraId="5BBAC4DA" w14:textId="77777777" w:rsidR="002E1B08" w:rsidRDefault="00000000">
            <w:pPr>
              <w:pStyle w:val="TableText"/>
            </w:pPr>
            <w:r>
              <w:t>urn:oid:2.16.840.1.113883.5.111</w:t>
            </w:r>
          </w:p>
        </w:tc>
        <w:tc>
          <w:tcPr>
            <w:tcW w:w="2520" w:type="dxa"/>
          </w:tcPr>
          <w:p w14:paraId="271ED249" w14:textId="77777777" w:rsidR="002E1B08" w:rsidRDefault="00000000">
            <w:pPr>
              <w:pStyle w:val="TableText"/>
            </w:pPr>
            <w:r>
              <w:t>child-in-law</w:t>
            </w:r>
          </w:p>
        </w:tc>
      </w:tr>
      <w:tr w:rsidR="002E1B08" w14:paraId="6036751B" w14:textId="77777777">
        <w:trPr>
          <w:jc w:val="center"/>
        </w:trPr>
        <w:tc>
          <w:tcPr>
            <w:tcW w:w="1440" w:type="dxa"/>
            <w:gridSpan w:val="4"/>
          </w:tcPr>
          <w:p w14:paraId="20F7DF19" w14:textId="77777777" w:rsidR="002E1B08" w:rsidRDefault="00000000">
            <w:pPr>
              <w:pStyle w:val="TableText"/>
            </w:pPr>
            <w:r>
              <w:t>...</w:t>
            </w:r>
          </w:p>
        </w:tc>
      </w:tr>
    </w:tbl>
    <w:p w14:paraId="24378166" w14:textId="77777777" w:rsidR="002E1B08" w:rsidRDefault="002E1B08">
      <w:pPr>
        <w:pStyle w:val="BodyText"/>
      </w:pPr>
    </w:p>
    <w:p w14:paraId="006BF1D0" w14:textId="77777777" w:rsidR="002E1B08" w:rsidRDefault="00000000">
      <w:pPr>
        <w:pStyle w:val="Caption"/>
      </w:pPr>
      <w:bookmarkStart w:id="196" w:name="_Toc119067364"/>
      <w:bookmarkStart w:id="197" w:name="_Toc119074788"/>
      <w:bookmarkStart w:id="198" w:name="_Toc120094999"/>
      <w:r>
        <w:lastRenderedPageBreak/>
        <w:t xml:space="preserve">Table </w:t>
      </w:r>
      <w:r>
        <w:fldChar w:fldCharType="begin"/>
      </w:r>
      <w:r>
        <w:instrText>SEQ Table \* ARABIC</w:instrText>
      </w:r>
      <w:r>
        <w:fldChar w:fldCharType="separate"/>
      </w:r>
      <w:r>
        <w:t>6</w:t>
      </w:r>
      <w:r>
        <w:fldChar w:fldCharType="end"/>
      </w:r>
      <w:r>
        <w:t xml:space="preserve">: </w:t>
      </w:r>
      <w:bookmarkStart w:id="199" w:name="Country"/>
      <w:r>
        <w:t>Country</w:t>
      </w:r>
      <w:bookmarkEnd w:id="196"/>
      <w:bookmarkEnd w:id="197"/>
      <w:bookmarkEnd w:id="198"/>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772EFE7E" w14:textId="77777777">
        <w:trPr>
          <w:jc w:val="center"/>
        </w:trPr>
        <w:tc>
          <w:tcPr>
            <w:tcW w:w="1440" w:type="dxa"/>
            <w:gridSpan w:val="4"/>
          </w:tcPr>
          <w:p w14:paraId="48285E2D" w14:textId="77777777" w:rsidR="002E1B08" w:rsidRDefault="00000000">
            <w:pPr>
              <w:pStyle w:val="TableText"/>
            </w:pPr>
            <w:r>
              <w:t>Value Set: Country urn:oid:2.16.840.1.113883.3.88.12.80.63</w:t>
            </w:r>
          </w:p>
          <w:p w14:paraId="4FB1C53B" w14:textId="77777777" w:rsidR="002E1B08" w:rsidRDefault="00000000">
            <w:pPr>
              <w:pStyle w:val="TableText"/>
            </w:pPr>
            <w:r>
              <w:t>This identifies the codes for the representation of names of countries, territories and areas of geographical interest. Contains the ISO 3166-1 code elements available in the alpha-2 code of ISOs country code standard.</w:t>
            </w:r>
          </w:p>
          <w:p w14:paraId="71E8486A" w14:textId="77777777" w:rsidR="002E1B08" w:rsidRDefault="00000000">
            <w:pPr>
              <w:pStyle w:val="TableText"/>
            </w:pPr>
            <w:r>
              <w:t xml:space="preserve">Value Set Source: </w:t>
            </w:r>
            <w:hyperlink r:id="rId13" w:history="1">
              <w:r>
                <w:rPr>
                  <w:rStyle w:val="HyperlinkCourierBold"/>
                </w:rPr>
                <w:t>http://hl7.org/fhir/ValueSet/iso3166-1-2</w:t>
              </w:r>
            </w:hyperlink>
          </w:p>
        </w:tc>
      </w:tr>
      <w:tr w:rsidR="002E1B08" w14:paraId="27AFFDB1" w14:textId="77777777">
        <w:trPr>
          <w:cantSplit/>
          <w:tblHeader/>
          <w:jc w:val="center"/>
        </w:trPr>
        <w:tc>
          <w:tcPr>
            <w:tcW w:w="1560" w:type="dxa"/>
            <w:shd w:val="clear" w:color="auto" w:fill="E6E6E6"/>
          </w:tcPr>
          <w:p w14:paraId="60E62EDE" w14:textId="77777777" w:rsidR="002E1B08" w:rsidRDefault="00000000">
            <w:pPr>
              <w:pStyle w:val="TableHead"/>
            </w:pPr>
            <w:r>
              <w:t>Code</w:t>
            </w:r>
          </w:p>
        </w:tc>
        <w:tc>
          <w:tcPr>
            <w:tcW w:w="3000" w:type="dxa"/>
            <w:shd w:val="clear" w:color="auto" w:fill="E6E6E6"/>
          </w:tcPr>
          <w:p w14:paraId="79A0E7AA" w14:textId="77777777" w:rsidR="002E1B08" w:rsidRDefault="00000000">
            <w:pPr>
              <w:pStyle w:val="TableHead"/>
            </w:pPr>
            <w:r>
              <w:t>Code System</w:t>
            </w:r>
          </w:p>
        </w:tc>
        <w:tc>
          <w:tcPr>
            <w:tcW w:w="3000" w:type="dxa"/>
            <w:shd w:val="clear" w:color="auto" w:fill="E6E6E6"/>
          </w:tcPr>
          <w:p w14:paraId="2CE46FFA" w14:textId="77777777" w:rsidR="002E1B08" w:rsidRDefault="00000000">
            <w:pPr>
              <w:pStyle w:val="TableHead"/>
            </w:pPr>
            <w:r>
              <w:t>Code System OID</w:t>
            </w:r>
          </w:p>
        </w:tc>
        <w:tc>
          <w:tcPr>
            <w:tcW w:w="2520" w:type="dxa"/>
            <w:shd w:val="clear" w:color="auto" w:fill="E6E6E6"/>
          </w:tcPr>
          <w:p w14:paraId="52A8902D" w14:textId="77777777" w:rsidR="002E1B08" w:rsidRDefault="00000000">
            <w:pPr>
              <w:pStyle w:val="TableHead"/>
            </w:pPr>
            <w:r>
              <w:t>Print Name</w:t>
            </w:r>
          </w:p>
        </w:tc>
      </w:tr>
      <w:tr w:rsidR="002E1B08" w14:paraId="74FE2B96" w14:textId="77777777">
        <w:trPr>
          <w:jc w:val="center"/>
        </w:trPr>
        <w:tc>
          <w:tcPr>
            <w:tcW w:w="1170" w:type="dxa"/>
          </w:tcPr>
          <w:p w14:paraId="25A445FF" w14:textId="77777777" w:rsidR="002E1B08" w:rsidRDefault="00000000">
            <w:pPr>
              <w:pStyle w:val="TableText"/>
            </w:pPr>
            <w:r>
              <w:t>AD</w:t>
            </w:r>
          </w:p>
        </w:tc>
        <w:tc>
          <w:tcPr>
            <w:tcW w:w="3195" w:type="dxa"/>
          </w:tcPr>
          <w:p w14:paraId="2A1E012F" w14:textId="77777777" w:rsidR="002E1B08" w:rsidRDefault="00000000">
            <w:pPr>
              <w:pStyle w:val="TableText"/>
            </w:pPr>
            <w:r>
              <w:t>ISO 3166 Part 1 Country Codes, 2nd Edition, Alpha-2</w:t>
            </w:r>
          </w:p>
        </w:tc>
        <w:tc>
          <w:tcPr>
            <w:tcW w:w="3195" w:type="dxa"/>
          </w:tcPr>
          <w:p w14:paraId="5C202EBB" w14:textId="77777777" w:rsidR="002E1B08" w:rsidRDefault="00000000">
            <w:pPr>
              <w:pStyle w:val="TableText"/>
            </w:pPr>
            <w:r>
              <w:t>urn:oid:1.0.3166.1.2.2</w:t>
            </w:r>
          </w:p>
        </w:tc>
        <w:tc>
          <w:tcPr>
            <w:tcW w:w="2520" w:type="dxa"/>
          </w:tcPr>
          <w:p w14:paraId="59ADA0C9" w14:textId="77777777" w:rsidR="002E1B08" w:rsidRDefault="00000000">
            <w:pPr>
              <w:pStyle w:val="TableText"/>
            </w:pPr>
            <w:r>
              <w:t>Andorra</w:t>
            </w:r>
          </w:p>
        </w:tc>
      </w:tr>
      <w:tr w:rsidR="002E1B08" w14:paraId="3C3FDF4A" w14:textId="77777777">
        <w:trPr>
          <w:jc w:val="center"/>
        </w:trPr>
        <w:tc>
          <w:tcPr>
            <w:tcW w:w="1170" w:type="dxa"/>
          </w:tcPr>
          <w:p w14:paraId="55DB2143" w14:textId="77777777" w:rsidR="002E1B08" w:rsidRDefault="00000000">
            <w:pPr>
              <w:pStyle w:val="TableText"/>
            </w:pPr>
            <w:r>
              <w:t>AE</w:t>
            </w:r>
          </w:p>
        </w:tc>
        <w:tc>
          <w:tcPr>
            <w:tcW w:w="3195" w:type="dxa"/>
          </w:tcPr>
          <w:p w14:paraId="5297E646" w14:textId="77777777" w:rsidR="002E1B08" w:rsidRDefault="00000000">
            <w:pPr>
              <w:pStyle w:val="TableText"/>
            </w:pPr>
            <w:r>
              <w:t>ISO 3166 Part 1 Country Codes, 2nd Edition, Alpha-2</w:t>
            </w:r>
          </w:p>
        </w:tc>
        <w:tc>
          <w:tcPr>
            <w:tcW w:w="3195" w:type="dxa"/>
          </w:tcPr>
          <w:p w14:paraId="2869EA97" w14:textId="77777777" w:rsidR="002E1B08" w:rsidRDefault="00000000">
            <w:pPr>
              <w:pStyle w:val="TableText"/>
            </w:pPr>
            <w:r>
              <w:t>urn:oid:1.0.3166.1.2.2</w:t>
            </w:r>
          </w:p>
        </w:tc>
        <w:tc>
          <w:tcPr>
            <w:tcW w:w="2520" w:type="dxa"/>
          </w:tcPr>
          <w:p w14:paraId="0259708F" w14:textId="77777777" w:rsidR="002E1B08" w:rsidRDefault="00000000">
            <w:pPr>
              <w:pStyle w:val="TableText"/>
            </w:pPr>
            <w:r>
              <w:t>United Arab Emirates</w:t>
            </w:r>
          </w:p>
        </w:tc>
      </w:tr>
      <w:tr w:rsidR="002E1B08" w14:paraId="3C03D4BF" w14:textId="77777777">
        <w:trPr>
          <w:jc w:val="center"/>
        </w:trPr>
        <w:tc>
          <w:tcPr>
            <w:tcW w:w="1170" w:type="dxa"/>
          </w:tcPr>
          <w:p w14:paraId="7965DC58" w14:textId="77777777" w:rsidR="002E1B08" w:rsidRDefault="00000000">
            <w:pPr>
              <w:pStyle w:val="TableText"/>
            </w:pPr>
            <w:r>
              <w:t>AF</w:t>
            </w:r>
          </w:p>
        </w:tc>
        <w:tc>
          <w:tcPr>
            <w:tcW w:w="3195" w:type="dxa"/>
          </w:tcPr>
          <w:p w14:paraId="53C3113B" w14:textId="77777777" w:rsidR="002E1B08" w:rsidRDefault="00000000">
            <w:pPr>
              <w:pStyle w:val="TableText"/>
            </w:pPr>
            <w:r>
              <w:t>ISO 3166 Part 1 Country Codes, 2nd Edition, Alpha-2</w:t>
            </w:r>
          </w:p>
        </w:tc>
        <w:tc>
          <w:tcPr>
            <w:tcW w:w="3195" w:type="dxa"/>
          </w:tcPr>
          <w:p w14:paraId="7D78E89C" w14:textId="77777777" w:rsidR="002E1B08" w:rsidRDefault="00000000">
            <w:pPr>
              <w:pStyle w:val="TableText"/>
            </w:pPr>
            <w:r>
              <w:t>urn:oid:1.0.3166.1.2.2</w:t>
            </w:r>
          </w:p>
        </w:tc>
        <w:tc>
          <w:tcPr>
            <w:tcW w:w="2520" w:type="dxa"/>
          </w:tcPr>
          <w:p w14:paraId="2280A342" w14:textId="77777777" w:rsidR="002E1B08" w:rsidRDefault="00000000">
            <w:pPr>
              <w:pStyle w:val="TableText"/>
            </w:pPr>
            <w:r>
              <w:t>Afghanistan</w:t>
            </w:r>
          </w:p>
        </w:tc>
      </w:tr>
      <w:tr w:rsidR="002E1B08" w14:paraId="2F2BA46E" w14:textId="77777777">
        <w:trPr>
          <w:jc w:val="center"/>
        </w:trPr>
        <w:tc>
          <w:tcPr>
            <w:tcW w:w="1170" w:type="dxa"/>
          </w:tcPr>
          <w:p w14:paraId="7A057EF2" w14:textId="77777777" w:rsidR="002E1B08" w:rsidRDefault="00000000">
            <w:pPr>
              <w:pStyle w:val="TableText"/>
            </w:pPr>
            <w:r>
              <w:t>AG</w:t>
            </w:r>
          </w:p>
        </w:tc>
        <w:tc>
          <w:tcPr>
            <w:tcW w:w="3195" w:type="dxa"/>
          </w:tcPr>
          <w:p w14:paraId="3FE408C5" w14:textId="77777777" w:rsidR="002E1B08" w:rsidRDefault="00000000">
            <w:pPr>
              <w:pStyle w:val="TableText"/>
            </w:pPr>
            <w:r>
              <w:t>ISO 3166 Part 1 Country Codes, 2nd Edition, Alpha-2</w:t>
            </w:r>
          </w:p>
        </w:tc>
        <w:tc>
          <w:tcPr>
            <w:tcW w:w="3195" w:type="dxa"/>
          </w:tcPr>
          <w:p w14:paraId="2A3134FA" w14:textId="77777777" w:rsidR="002E1B08" w:rsidRDefault="00000000">
            <w:pPr>
              <w:pStyle w:val="TableText"/>
            </w:pPr>
            <w:r>
              <w:t>urn:oid:1.0.3166.1.2.2</w:t>
            </w:r>
          </w:p>
        </w:tc>
        <w:tc>
          <w:tcPr>
            <w:tcW w:w="2520" w:type="dxa"/>
          </w:tcPr>
          <w:p w14:paraId="3CCA1245" w14:textId="77777777" w:rsidR="002E1B08" w:rsidRDefault="00000000">
            <w:pPr>
              <w:pStyle w:val="TableText"/>
            </w:pPr>
            <w:r>
              <w:t>Antigua and Barbuda</w:t>
            </w:r>
          </w:p>
        </w:tc>
      </w:tr>
      <w:tr w:rsidR="002E1B08" w14:paraId="3FF3F5EE" w14:textId="77777777">
        <w:trPr>
          <w:jc w:val="center"/>
        </w:trPr>
        <w:tc>
          <w:tcPr>
            <w:tcW w:w="1170" w:type="dxa"/>
          </w:tcPr>
          <w:p w14:paraId="384FCEC0" w14:textId="77777777" w:rsidR="002E1B08" w:rsidRDefault="00000000">
            <w:pPr>
              <w:pStyle w:val="TableText"/>
            </w:pPr>
            <w:r>
              <w:t>AI</w:t>
            </w:r>
          </w:p>
        </w:tc>
        <w:tc>
          <w:tcPr>
            <w:tcW w:w="3195" w:type="dxa"/>
          </w:tcPr>
          <w:p w14:paraId="68BB7DD4" w14:textId="77777777" w:rsidR="002E1B08" w:rsidRDefault="00000000">
            <w:pPr>
              <w:pStyle w:val="TableText"/>
            </w:pPr>
            <w:r>
              <w:t>ISO 3166 Part 1 Country Codes, 2nd Edition, Alpha-2</w:t>
            </w:r>
          </w:p>
        </w:tc>
        <w:tc>
          <w:tcPr>
            <w:tcW w:w="3195" w:type="dxa"/>
          </w:tcPr>
          <w:p w14:paraId="7BD7254C" w14:textId="77777777" w:rsidR="002E1B08" w:rsidRDefault="00000000">
            <w:pPr>
              <w:pStyle w:val="TableText"/>
            </w:pPr>
            <w:r>
              <w:t>urn:oid:1.0.3166.1.2.2</w:t>
            </w:r>
          </w:p>
        </w:tc>
        <w:tc>
          <w:tcPr>
            <w:tcW w:w="2520" w:type="dxa"/>
          </w:tcPr>
          <w:p w14:paraId="07BEDB69" w14:textId="77777777" w:rsidR="002E1B08" w:rsidRDefault="00000000">
            <w:pPr>
              <w:pStyle w:val="TableText"/>
            </w:pPr>
            <w:r>
              <w:t>Anguilla</w:t>
            </w:r>
          </w:p>
        </w:tc>
      </w:tr>
      <w:tr w:rsidR="002E1B08" w14:paraId="61F7210E" w14:textId="77777777">
        <w:trPr>
          <w:jc w:val="center"/>
        </w:trPr>
        <w:tc>
          <w:tcPr>
            <w:tcW w:w="1170" w:type="dxa"/>
          </w:tcPr>
          <w:p w14:paraId="0D2E7A70" w14:textId="77777777" w:rsidR="002E1B08" w:rsidRDefault="00000000">
            <w:pPr>
              <w:pStyle w:val="TableText"/>
            </w:pPr>
            <w:r>
              <w:t>AL</w:t>
            </w:r>
          </w:p>
        </w:tc>
        <w:tc>
          <w:tcPr>
            <w:tcW w:w="3195" w:type="dxa"/>
          </w:tcPr>
          <w:p w14:paraId="4B1BDF65" w14:textId="77777777" w:rsidR="002E1B08" w:rsidRDefault="00000000">
            <w:pPr>
              <w:pStyle w:val="TableText"/>
            </w:pPr>
            <w:r>
              <w:t>ISO 3166 Part 1 Country Codes, 2nd Edition, Alpha-2</w:t>
            </w:r>
          </w:p>
        </w:tc>
        <w:tc>
          <w:tcPr>
            <w:tcW w:w="3195" w:type="dxa"/>
          </w:tcPr>
          <w:p w14:paraId="07561530" w14:textId="77777777" w:rsidR="002E1B08" w:rsidRDefault="00000000">
            <w:pPr>
              <w:pStyle w:val="TableText"/>
            </w:pPr>
            <w:r>
              <w:t>urn:oid:1.0.3166.1.2.2</w:t>
            </w:r>
          </w:p>
        </w:tc>
        <w:tc>
          <w:tcPr>
            <w:tcW w:w="2520" w:type="dxa"/>
          </w:tcPr>
          <w:p w14:paraId="0C7790B5" w14:textId="77777777" w:rsidR="002E1B08" w:rsidRDefault="00000000">
            <w:pPr>
              <w:pStyle w:val="TableText"/>
            </w:pPr>
            <w:r>
              <w:t>Albania</w:t>
            </w:r>
          </w:p>
        </w:tc>
      </w:tr>
      <w:tr w:rsidR="002E1B08" w14:paraId="468B5257" w14:textId="77777777">
        <w:trPr>
          <w:jc w:val="center"/>
        </w:trPr>
        <w:tc>
          <w:tcPr>
            <w:tcW w:w="1170" w:type="dxa"/>
          </w:tcPr>
          <w:p w14:paraId="60BC03DB" w14:textId="77777777" w:rsidR="002E1B08" w:rsidRDefault="00000000">
            <w:pPr>
              <w:pStyle w:val="TableText"/>
            </w:pPr>
            <w:r>
              <w:t>AM</w:t>
            </w:r>
          </w:p>
        </w:tc>
        <w:tc>
          <w:tcPr>
            <w:tcW w:w="3195" w:type="dxa"/>
          </w:tcPr>
          <w:p w14:paraId="27ECC65F" w14:textId="77777777" w:rsidR="002E1B08" w:rsidRDefault="00000000">
            <w:pPr>
              <w:pStyle w:val="TableText"/>
            </w:pPr>
            <w:r>
              <w:t>ISO 3166 Part 1 Country Codes, 2nd Edition, Alpha-2</w:t>
            </w:r>
          </w:p>
        </w:tc>
        <w:tc>
          <w:tcPr>
            <w:tcW w:w="3195" w:type="dxa"/>
          </w:tcPr>
          <w:p w14:paraId="4182EDDF" w14:textId="77777777" w:rsidR="002E1B08" w:rsidRDefault="00000000">
            <w:pPr>
              <w:pStyle w:val="TableText"/>
            </w:pPr>
            <w:r>
              <w:t>urn:oid:1.0.3166.1.2.2</w:t>
            </w:r>
          </w:p>
        </w:tc>
        <w:tc>
          <w:tcPr>
            <w:tcW w:w="2520" w:type="dxa"/>
          </w:tcPr>
          <w:p w14:paraId="56EC692A" w14:textId="77777777" w:rsidR="002E1B08" w:rsidRDefault="00000000">
            <w:pPr>
              <w:pStyle w:val="TableText"/>
            </w:pPr>
            <w:r>
              <w:t>Armenia</w:t>
            </w:r>
          </w:p>
        </w:tc>
      </w:tr>
      <w:tr w:rsidR="002E1B08" w14:paraId="48A8A9DC" w14:textId="77777777">
        <w:trPr>
          <w:jc w:val="center"/>
        </w:trPr>
        <w:tc>
          <w:tcPr>
            <w:tcW w:w="1170" w:type="dxa"/>
          </w:tcPr>
          <w:p w14:paraId="69E2A487" w14:textId="77777777" w:rsidR="002E1B08" w:rsidRDefault="00000000">
            <w:pPr>
              <w:pStyle w:val="TableText"/>
            </w:pPr>
            <w:r>
              <w:t>AO</w:t>
            </w:r>
          </w:p>
        </w:tc>
        <w:tc>
          <w:tcPr>
            <w:tcW w:w="3195" w:type="dxa"/>
          </w:tcPr>
          <w:p w14:paraId="36CEAF7A" w14:textId="77777777" w:rsidR="002E1B08" w:rsidRDefault="00000000">
            <w:pPr>
              <w:pStyle w:val="TableText"/>
            </w:pPr>
            <w:r>
              <w:t>ISO 3166 Part 1 Country Codes, 2nd Edition, Alpha-2</w:t>
            </w:r>
          </w:p>
        </w:tc>
        <w:tc>
          <w:tcPr>
            <w:tcW w:w="3195" w:type="dxa"/>
          </w:tcPr>
          <w:p w14:paraId="322EAC65" w14:textId="77777777" w:rsidR="002E1B08" w:rsidRDefault="00000000">
            <w:pPr>
              <w:pStyle w:val="TableText"/>
            </w:pPr>
            <w:r>
              <w:t>urn:oid:1.0.3166.1.2.2</w:t>
            </w:r>
          </w:p>
        </w:tc>
        <w:tc>
          <w:tcPr>
            <w:tcW w:w="2520" w:type="dxa"/>
          </w:tcPr>
          <w:p w14:paraId="439866B3" w14:textId="77777777" w:rsidR="002E1B08" w:rsidRDefault="00000000">
            <w:pPr>
              <w:pStyle w:val="TableText"/>
            </w:pPr>
            <w:r>
              <w:t>Angola</w:t>
            </w:r>
          </w:p>
        </w:tc>
      </w:tr>
      <w:tr w:rsidR="002E1B08" w14:paraId="390588A3" w14:textId="77777777">
        <w:trPr>
          <w:jc w:val="center"/>
        </w:trPr>
        <w:tc>
          <w:tcPr>
            <w:tcW w:w="1170" w:type="dxa"/>
          </w:tcPr>
          <w:p w14:paraId="098925AE" w14:textId="77777777" w:rsidR="002E1B08" w:rsidRDefault="00000000">
            <w:pPr>
              <w:pStyle w:val="TableText"/>
            </w:pPr>
            <w:r>
              <w:t>AQ</w:t>
            </w:r>
          </w:p>
        </w:tc>
        <w:tc>
          <w:tcPr>
            <w:tcW w:w="3195" w:type="dxa"/>
          </w:tcPr>
          <w:p w14:paraId="6D7745FF" w14:textId="77777777" w:rsidR="002E1B08" w:rsidRDefault="00000000">
            <w:pPr>
              <w:pStyle w:val="TableText"/>
            </w:pPr>
            <w:r>
              <w:t>ISO 3166 Part 1 Country Codes, 2nd Edition, Alpha-2</w:t>
            </w:r>
          </w:p>
        </w:tc>
        <w:tc>
          <w:tcPr>
            <w:tcW w:w="3195" w:type="dxa"/>
          </w:tcPr>
          <w:p w14:paraId="13C533E9" w14:textId="77777777" w:rsidR="002E1B08" w:rsidRDefault="00000000">
            <w:pPr>
              <w:pStyle w:val="TableText"/>
            </w:pPr>
            <w:r>
              <w:t>urn:oid:1.0.3166.1.2.2</w:t>
            </w:r>
          </w:p>
        </w:tc>
        <w:tc>
          <w:tcPr>
            <w:tcW w:w="2520" w:type="dxa"/>
          </w:tcPr>
          <w:p w14:paraId="0F653742" w14:textId="77777777" w:rsidR="002E1B08" w:rsidRDefault="00000000">
            <w:pPr>
              <w:pStyle w:val="TableText"/>
            </w:pPr>
            <w:r>
              <w:t>Antarctica</w:t>
            </w:r>
          </w:p>
        </w:tc>
      </w:tr>
      <w:tr w:rsidR="002E1B08" w14:paraId="31957DA7" w14:textId="77777777">
        <w:trPr>
          <w:jc w:val="center"/>
        </w:trPr>
        <w:tc>
          <w:tcPr>
            <w:tcW w:w="1170" w:type="dxa"/>
          </w:tcPr>
          <w:p w14:paraId="2457AEC2" w14:textId="77777777" w:rsidR="002E1B08" w:rsidRDefault="00000000">
            <w:pPr>
              <w:pStyle w:val="TableText"/>
            </w:pPr>
            <w:r>
              <w:t>AR</w:t>
            </w:r>
          </w:p>
        </w:tc>
        <w:tc>
          <w:tcPr>
            <w:tcW w:w="3195" w:type="dxa"/>
          </w:tcPr>
          <w:p w14:paraId="52D7FE46" w14:textId="77777777" w:rsidR="002E1B08" w:rsidRDefault="00000000">
            <w:pPr>
              <w:pStyle w:val="TableText"/>
            </w:pPr>
            <w:r>
              <w:t>ISO 3166 Part 1 Country Codes, 2nd Edition, Alpha-2</w:t>
            </w:r>
          </w:p>
        </w:tc>
        <w:tc>
          <w:tcPr>
            <w:tcW w:w="3195" w:type="dxa"/>
          </w:tcPr>
          <w:p w14:paraId="4342AD4E" w14:textId="77777777" w:rsidR="002E1B08" w:rsidRDefault="00000000">
            <w:pPr>
              <w:pStyle w:val="TableText"/>
            </w:pPr>
            <w:r>
              <w:t>urn:oid:1.0.3166.1.2.2</w:t>
            </w:r>
          </w:p>
        </w:tc>
        <w:tc>
          <w:tcPr>
            <w:tcW w:w="2520" w:type="dxa"/>
          </w:tcPr>
          <w:p w14:paraId="6FFF560F" w14:textId="77777777" w:rsidR="002E1B08" w:rsidRDefault="00000000">
            <w:pPr>
              <w:pStyle w:val="TableText"/>
            </w:pPr>
            <w:r>
              <w:t>Argentina</w:t>
            </w:r>
          </w:p>
        </w:tc>
      </w:tr>
      <w:tr w:rsidR="002E1B08" w14:paraId="24945FDE" w14:textId="77777777">
        <w:trPr>
          <w:jc w:val="center"/>
        </w:trPr>
        <w:tc>
          <w:tcPr>
            <w:tcW w:w="1440" w:type="dxa"/>
            <w:gridSpan w:val="4"/>
          </w:tcPr>
          <w:p w14:paraId="4F02416A" w14:textId="77777777" w:rsidR="002E1B08" w:rsidRDefault="00000000">
            <w:pPr>
              <w:pStyle w:val="TableText"/>
            </w:pPr>
            <w:r>
              <w:t>...</w:t>
            </w:r>
          </w:p>
        </w:tc>
      </w:tr>
    </w:tbl>
    <w:p w14:paraId="6B2E91C0" w14:textId="77777777" w:rsidR="002E1B08" w:rsidRDefault="002E1B08">
      <w:pPr>
        <w:pStyle w:val="BodyText"/>
      </w:pPr>
    </w:p>
    <w:p w14:paraId="749A653D" w14:textId="77777777" w:rsidR="002E1B08" w:rsidRDefault="00000000">
      <w:pPr>
        <w:pStyle w:val="Caption"/>
      </w:pPr>
      <w:bookmarkStart w:id="200" w:name="_Toc119067365"/>
      <w:bookmarkStart w:id="201" w:name="_Toc119074789"/>
      <w:bookmarkStart w:id="202" w:name="_Toc120095000"/>
      <w:r>
        <w:lastRenderedPageBreak/>
        <w:t xml:space="preserve">Table </w:t>
      </w:r>
      <w:r>
        <w:fldChar w:fldCharType="begin"/>
      </w:r>
      <w:r>
        <w:instrText>SEQ Table \* ARABIC</w:instrText>
      </w:r>
      <w:r>
        <w:fldChar w:fldCharType="separate"/>
      </w:r>
      <w:r>
        <w:t>7</w:t>
      </w:r>
      <w:r>
        <w:fldChar w:fldCharType="end"/>
      </w:r>
      <w:r>
        <w:t xml:space="preserve">: </w:t>
      </w:r>
      <w:bookmarkStart w:id="203" w:name="Language"/>
      <w:r>
        <w:t>Language</w:t>
      </w:r>
      <w:bookmarkEnd w:id="200"/>
      <w:bookmarkEnd w:id="201"/>
      <w:bookmarkEnd w:id="202"/>
      <w:bookmarkEnd w:id="2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078C944" w14:textId="77777777">
        <w:trPr>
          <w:jc w:val="center"/>
        </w:trPr>
        <w:tc>
          <w:tcPr>
            <w:tcW w:w="1440" w:type="dxa"/>
            <w:gridSpan w:val="4"/>
          </w:tcPr>
          <w:p w14:paraId="622AC3FA" w14:textId="77777777" w:rsidR="002E1B08" w:rsidRDefault="00000000">
            <w:pPr>
              <w:pStyle w:val="TableText"/>
            </w:pPr>
            <w:r>
              <w:t>Value Set: Language urn:oid:2.16.840.1.113883.1.11.11526</w:t>
            </w:r>
          </w:p>
          <w:p w14:paraId="1DAD408A" w14:textId="77777777" w:rsidR="002E1B08" w:rsidRDefault="00000000">
            <w:pPr>
              <w:pStyle w:val="TableText"/>
            </w:pPr>
            <w:r>
              <w:t xml:space="preserve">A value set of codes defined by Internet RFC 5646. </w:t>
            </w:r>
            <w:r>
              <w:br/>
            </w:r>
            <w:r>
              <w:br/>
              <w:t>Use 2 character code if one exists.</w:t>
            </w:r>
            <w:r>
              <w:br/>
              <w:t>Use 3 character code if a 2 character code does not exist.</w:t>
            </w:r>
            <w:r>
              <w:br/>
              <w:t>Including type = region is allowed</w:t>
            </w:r>
            <w:r>
              <w:br/>
            </w:r>
            <w:r>
              <w:br/>
              <w:t>See http://www.iana.org/assignments/language-subtag-registry/language-subtag-registry</w:t>
            </w:r>
          </w:p>
          <w:p w14:paraId="1A91A522" w14:textId="77777777" w:rsidR="002E1B08" w:rsidRDefault="00000000">
            <w:pPr>
              <w:pStyle w:val="TableText"/>
            </w:pPr>
            <w:r>
              <w:t xml:space="preserve">Value Set Source: </w:t>
            </w:r>
            <w:hyperlink r:id="rId14" w:history="1">
              <w:r>
                <w:rPr>
                  <w:rStyle w:val="HyperlinkCourierBold"/>
                </w:rPr>
                <w:t>http://www.loc.gov/standards/iso639-2/php/code_list.php</w:t>
              </w:r>
            </w:hyperlink>
          </w:p>
        </w:tc>
      </w:tr>
      <w:tr w:rsidR="002E1B08" w14:paraId="7635D7BD" w14:textId="77777777">
        <w:trPr>
          <w:cantSplit/>
          <w:tblHeader/>
          <w:jc w:val="center"/>
        </w:trPr>
        <w:tc>
          <w:tcPr>
            <w:tcW w:w="1560" w:type="dxa"/>
            <w:shd w:val="clear" w:color="auto" w:fill="E6E6E6"/>
          </w:tcPr>
          <w:p w14:paraId="14CE0D39" w14:textId="77777777" w:rsidR="002E1B08" w:rsidRDefault="00000000">
            <w:pPr>
              <w:pStyle w:val="TableHead"/>
            </w:pPr>
            <w:r>
              <w:t>Code</w:t>
            </w:r>
          </w:p>
        </w:tc>
        <w:tc>
          <w:tcPr>
            <w:tcW w:w="3000" w:type="dxa"/>
            <w:shd w:val="clear" w:color="auto" w:fill="E6E6E6"/>
          </w:tcPr>
          <w:p w14:paraId="3FDDFD2D" w14:textId="77777777" w:rsidR="002E1B08" w:rsidRDefault="00000000">
            <w:pPr>
              <w:pStyle w:val="TableHead"/>
            </w:pPr>
            <w:r>
              <w:t>Code System</w:t>
            </w:r>
          </w:p>
        </w:tc>
        <w:tc>
          <w:tcPr>
            <w:tcW w:w="3000" w:type="dxa"/>
            <w:shd w:val="clear" w:color="auto" w:fill="E6E6E6"/>
          </w:tcPr>
          <w:p w14:paraId="42468D66" w14:textId="77777777" w:rsidR="002E1B08" w:rsidRDefault="00000000">
            <w:pPr>
              <w:pStyle w:val="TableHead"/>
            </w:pPr>
            <w:r>
              <w:t>Code System OID</w:t>
            </w:r>
          </w:p>
        </w:tc>
        <w:tc>
          <w:tcPr>
            <w:tcW w:w="2520" w:type="dxa"/>
            <w:shd w:val="clear" w:color="auto" w:fill="E6E6E6"/>
          </w:tcPr>
          <w:p w14:paraId="27AB6B08" w14:textId="77777777" w:rsidR="002E1B08" w:rsidRDefault="00000000">
            <w:pPr>
              <w:pStyle w:val="TableHead"/>
            </w:pPr>
            <w:r>
              <w:t>Print Name</w:t>
            </w:r>
          </w:p>
        </w:tc>
      </w:tr>
      <w:tr w:rsidR="002E1B08" w14:paraId="21DE0104" w14:textId="77777777">
        <w:trPr>
          <w:jc w:val="center"/>
        </w:trPr>
        <w:tc>
          <w:tcPr>
            <w:tcW w:w="1170" w:type="dxa"/>
          </w:tcPr>
          <w:p w14:paraId="0AA25298" w14:textId="77777777" w:rsidR="002E1B08" w:rsidRDefault="00000000">
            <w:pPr>
              <w:pStyle w:val="TableText"/>
            </w:pPr>
            <w:r>
              <w:t>aa</w:t>
            </w:r>
          </w:p>
        </w:tc>
        <w:tc>
          <w:tcPr>
            <w:tcW w:w="3195" w:type="dxa"/>
          </w:tcPr>
          <w:p w14:paraId="1047381C" w14:textId="77777777" w:rsidR="002E1B08" w:rsidRDefault="00000000">
            <w:pPr>
              <w:pStyle w:val="TableText"/>
            </w:pPr>
            <w:r>
              <w:t>Language</w:t>
            </w:r>
          </w:p>
        </w:tc>
        <w:tc>
          <w:tcPr>
            <w:tcW w:w="3195" w:type="dxa"/>
          </w:tcPr>
          <w:p w14:paraId="17404811" w14:textId="77777777" w:rsidR="002E1B08" w:rsidRDefault="00000000">
            <w:pPr>
              <w:pStyle w:val="TableText"/>
            </w:pPr>
            <w:r>
              <w:t>urn:oid:2.16.840.1.113883.6.121</w:t>
            </w:r>
          </w:p>
        </w:tc>
        <w:tc>
          <w:tcPr>
            <w:tcW w:w="2520" w:type="dxa"/>
          </w:tcPr>
          <w:p w14:paraId="18196901" w14:textId="77777777" w:rsidR="002E1B08" w:rsidRDefault="00000000">
            <w:pPr>
              <w:pStyle w:val="TableText"/>
            </w:pPr>
            <w:r>
              <w:t>Afar</w:t>
            </w:r>
          </w:p>
        </w:tc>
      </w:tr>
      <w:tr w:rsidR="002E1B08" w14:paraId="3FBE5A56" w14:textId="77777777">
        <w:trPr>
          <w:jc w:val="center"/>
        </w:trPr>
        <w:tc>
          <w:tcPr>
            <w:tcW w:w="1170" w:type="dxa"/>
          </w:tcPr>
          <w:p w14:paraId="5CD9AC07" w14:textId="77777777" w:rsidR="002E1B08" w:rsidRDefault="00000000">
            <w:pPr>
              <w:pStyle w:val="TableText"/>
            </w:pPr>
            <w:r>
              <w:t>ab</w:t>
            </w:r>
          </w:p>
        </w:tc>
        <w:tc>
          <w:tcPr>
            <w:tcW w:w="3195" w:type="dxa"/>
          </w:tcPr>
          <w:p w14:paraId="25A95D83" w14:textId="77777777" w:rsidR="002E1B08" w:rsidRDefault="00000000">
            <w:pPr>
              <w:pStyle w:val="TableText"/>
            </w:pPr>
            <w:r>
              <w:t>Language</w:t>
            </w:r>
          </w:p>
        </w:tc>
        <w:tc>
          <w:tcPr>
            <w:tcW w:w="3195" w:type="dxa"/>
          </w:tcPr>
          <w:p w14:paraId="6D7543AD" w14:textId="77777777" w:rsidR="002E1B08" w:rsidRDefault="00000000">
            <w:pPr>
              <w:pStyle w:val="TableText"/>
            </w:pPr>
            <w:r>
              <w:t>urn:oid:2.16.840.1.113883.6.121</w:t>
            </w:r>
          </w:p>
        </w:tc>
        <w:tc>
          <w:tcPr>
            <w:tcW w:w="2520" w:type="dxa"/>
          </w:tcPr>
          <w:p w14:paraId="46B242ED" w14:textId="77777777" w:rsidR="002E1B08" w:rsidRDefault="00000000">
            <w:pPr>
              <w:pStyle w:val="TableText"/>
            </w:pPr>
            <w:r>
              <w:t>Abkhazian</w:t>
            </w:r>
          </w:p>
        </w:tc>
      </w:tr>
      <w:tr w:rsidR="002E1B08" w14:paraId="6B0FFB45" w14:textId="77777777">
        <w:trPr>
          <w:jc w:val="center"/>
        </w:trPr>
        <w:tc>
          <w:tcPr>
            <w:tcW w:w="1170" w:type="dxa"/>
          </w:tcPr>
          <w:p w14:paraId="049C5FBA" w14:textId="77777777" w:rsidR="002E1B08" w:rsidRDefault="00000000">
            <w:pPr>
              <w:pStyle w:val="TableText"/>
            </w:pPr>
            <w:r>
              <w:t>ace</w:t>
            </w:r>
          </w:p>
        </w:tc>
        <w:tc>
          <w:tcPr>
            <w:tcW w:w="3195" w:type="dxa"/>
          </w:tcPr>
          <w:p w14:paraId="7E1104CF" w14:textId="77777777" w:rsidR="002E1B08" w:rsidRDefault="00000000">
            <w:pPr>
              <w:pStyle w:val="TableText"/>
            </w:pPr>
            <w:r>
              <w:t>Language</w:t>
            </w:r>
          </w:p>
        </w:tc>
        <w:tc>
          <w:tcPr>
            <w:tcW w:w="3195" w:type="dxa"/>
          </w:tcPr>
          <w:p w14:paraId="6DF279C6" w14:textId="77777777" w:rsidR="002E1B08" w:rsidRDefault="00000000">
            <w:pPr>
              <w:pStyle w:val="TableText"/>
            </w:pPr>
            <w:r>
              <w:t>urn:oid:2.16.840.1.113883.6.121</w:t>
            </w:r>
          </w:p>
        </w:tc>
        <w:tc>
          <w:tcPr>
            <w:tcW w:w="2520" w:type="dxa"/>
          </w:tcPr>
          <w:p w14:paraId="0A369572" w14:textId="77777777" w:rsidR="002E1B08" w:rsidRDefault="00000000">
            <w:pPr>
              <w:pStyle w:val="TableText"/>
            </w:pPr>
            <w:r>
              <w:t>Achinese</w:t>
            </w:r>
          </w:p>
        </w:tc>
      </w:tr>
      <w:tr w:rsidR="002E1B08" w14:paraId="2B182FC9" w14:textId="77777777">
        <w:trPr>
          <w:jc w:val="center"/>
        </w:trPr>
        <w:tc>
          <w:tcPr>
            <w:tcW w:w="1170" w:type="dxa"/>
          </w:tcPr>
          <w:p w14:paraId="5F27837F" w14:textId="77777777" w:rsidR="002E1B08" w:rsidRDefault="00000000">
            <w:pPr>
              <w:pStyle w:val="TableText"/>
            </w:pPr>
            <w:r>
              <w:t>ach</w:t>
            </w:r>
          </w:p>
        </w:tc>
        <w:tc>
          <w:tcPr>
            <w:tcW w:w="3195" w:type="dxa"/>
          </w:tcPr>
          <w:p w14:paraId="09EC7BAD" w14:textId="77777777" w:rsidR="002E1B08" w:rsidRDefault="00000000">
            <w:pPr>
              <w:pStyle w:val="TableText"/>
            </w:pPr>
            <w:r>
              <w:t>Language</w:t>
            </w:r>
          </w:p>
        </w:tc>
        <w:tc>
          <w:tcPr>
            <w:tcW w:w="3195" w:type="dxa"/>
          </w:tcPr>
          <w:p w14:paraId="50515BD6" w14:textId="77777777" w:rsidR="002E1B08" w:rsidRDefault="00000000">
            <w:pPr>
              <w:pStyle w:val="TableText"/>
            </w:pPr>
            <w:r>
              <w:t>urn:oid:2.16.840.1.113883.6.121</w:t>
            </w:r>
          </w:p>
        </w:tc>
        <w:tc>
          <w:tcPr>
            <w:tcW w:w="2520" w:type="dxa"/>
          </w:tcPr>
          <w:p w14:paraId="5C3CFF3A" w14:textId="77777777" w:rsidR="002E1B08" w:rsidRDefault="00000000">
            <w:pPr>
              <w:pStyle w:val="TableText"/>
            </w:pPr>
            <w:r>
              <w:t>Acoli</w:t>
            </w:r>
          </w:p>
        </w:tc>
      </w:tr>
      <w:tr w:rsidR="002E1B08" w14:paraId="73D01A5F" w14:textId="77777777">
        <w:trPr>
          <w:jc w:val="center"/>
        </w:trPr>
        <w:tc>
          <w:tcPr>
            <w:tcW w:w="1170" w:type="dxa"/>
          </w:tcPr>
          <w:p w14:paraId="59EDF215" w14:textId="77777777" w:rsidR="002E1B08" w:rsidRDefault="00000000">
            <w:pPr>
              <w:pStyle w:val="TableText"/>
            </w:pPr>
            <w:r>
              <w:t>ada</w:t>
            </w:r>
          </w:p>
        </w:tc>
        <w:tc>
          <w:tcPr>
            <w:tcW w:w="3195" w:type="dxa"/>
          </w:tcPr>
          <w:p w14:paraId="186CF516" w14:textId="77777777" w:rsidR="002E1B08" w:rsidRDefault="00000000">
            <w:pPr>
              <w:pStyle w:val="TableText"/>
            </w:pPr>
            <w:r>
              <w:t>Language</w:t>
            </w:r>
          </w:p>
        </w:tc>
        <w:tc>
          <w:tcPr>
            <w:tcW w:w="3195" w:type="dxa"/>
          </w:tcPr>
          <w:p w14:paraId="2702FE39" w14:textId="77777777" w:rsidR="002E1B08" w:rsidRDefault="00000000">
            <w:pPr>
              <w:pStyle w:val="TableText"/>
            </w:pPr>
            <w:r>
              <w:t>urn:oid:2.16.840.1.113883.6.121</w:t>
            </w:r>
          </w:p>
        </w:tc>
        <w:tc>
          <w:tcPr>
            <w:tcW w:w="2520" w:type="dxa"/>
          </w:tcPr>
          <w:p w14:paraId="38DF9125" w14:textId="77777777" w:rsidR="002E1B08" w:rsidRDefault="00000000">
            <w:pPr>
              <w:pStyle w:val="TableText"/>
            </w:pPr>
            <w:r>
              <w:t>Adangme</w:t>
            </w:r>
          </w:p>
        </w:tc>
      </w:tr>
      <w:tr w:rsidR="002E1B08" w14:paraId="291C5BC8" w14:textId="77777777">
        <w:trPr>
          <w:jc w:val="center"/>
        </w:trPr>
        <w:tc>
          <w:tcPr>
            <w:tcW w:w="1170" w:type="dxa"/>
          </w:tcPr>
          <w:p w14:paraId="119097DD" w14:textId="77777777" w:rsidR="002E1B08" w:rsidRDefault="00000000">
            <w:pPr>
              <w:pStyle w:val="TableText"/>
            </w:pPr>
            <w:r>
              <w:t>ady</w:t>
            </w:r>
          </w:p>
        </w:tc>
        <w:tc>
          <w:tcPr>
            <w:tcW w:w="3195" w:type="dxa"/>
          </w:tcPr>
          <w:p w14:paraId="731EBBBE" w14:textId="77777777" w:rsidR="002E1B08" w:rsidRDefault="00000000">
            <w:pPr>
              <w:pStyle w:val="TableText"/>
            </w:pPr>
            <w:r>
              <w:t>Language</w:t>
            </w:r>
          </w:p>
        </w:tc>
        <w:tc>
          <w:tcPr>
            <w:tcW w:w="3195" w:type="dxa"/>
          </w:tcPr>
          <w:p w14:paraId="7D156CA5" w14:textId="77777777" w:rsidR="002E1B08" w:rsidRDefault="00000000">
            <w:pPr>
              <w:pStyle w:val="TableText"/>
            </w:pPr>
            <w:r>
              <w:t>urn:oid:2.16.840.1.113883.6.121</w:t>
            </w:r>
          </w:p>
        </w:tc>
        <w:tc>
          <w:tcPr>
            <w:tcW w:w="2520" w:type="dxa"/>
          </w:tcPr>
          <w:p w14:paraId="39F5E343" w14:textId="77777777" w:rsidR="002E1B08" w:rsidRDefault="00000000">
            <w:pPr>
              <w:pStyle w:val="TableText"/>
            </w:pPr>
            <w:r>
              <w:t>Adyghe; Adygei</w:t>
            </w:r>
          </w:p>
        </w:tc>
      </w:tr>
      <w:tr w:rsidR="002E1B08" w14:paraId="2A083DD8" w14:textId="77777777">
        <w:trPr>
          <w:jc w:val="center"/>
        </w:trPr>
        <w:tc>
          <w:tcPr>
            <w:tcW w:w="1170" w:type="dxa"/>
          </w:tcPr>
          <w:p w14:paraId="3FF9C459" w14:textId="77777777" w:rsidR="002E1B08" w:rsidRDefault="00000000">
            <w:pPr>
              <w:pStyle w:val="TableText"/>
            </w:pPr>
            <w:r>
              <w:t>ae</w:t>
            </w:r>
          </w:p>
        </w:tc>
        <w:tc>
          <w:tcPr>
            <w:tcW w:w="3195" w:type="dxa"/>
          </w:tcPr>
          <w:p w14:paraId="6BEE691D" w14:textId="77777777" w:rsidR="002E1B08" w:rsidRDefault="00000000">
            <w:pPr>
              <w:pStyle w:val="TableText"/>
            </w:pPr>
            <w:r>
              <w:t>Language</w:t>
            </w:r>
          </w:p>
        </w:tc>
        <w:tc>
          <w:tcPr>
            <w:tcW w:w="3195" w:type="dxa"/>
          </w:tcPr>
          <w:p w14:paraId="3443751F" w14:textId="77777777" w:rsidR="002E1B08" w:rsidRDefault="00000000">
            <w:pPr>
              <w:pStyle w:val="TableText"/>
            </w:pPr>
            <w:r>
              <w:t>urn:oid:2.16.840.1.113883.6.121</w:t>
            </w:r>
          </w:p>
        </w:tc>
        <w:tc>
          <w:tcPr>
            <w:tcW w:w="2520" w:type="dxa"/>
          </w:tcPr>
          <w:p w14:paraId="1AF0FC35" w14:textId="77777777" w:rsidR="002E1B08" w:rsidRDefault="00000000">
            <w:pPr>
              <w:pStyle w:val="TableText"/>
            </w:pPr>
            <w:r>
              <w:t>Avestan</w:t>
            </w:r>
          </w:p>
        </w:tc>
      </w:tr>
      <w:tr w:rsidR="002E1B08" w14:paraId="62BC22C0" w14:textId="77777777">
        <w:trPr>
          <w:jc w:val="center"/>
        </w:trPr>
        <w:tc>
          <w:tcPr>
            <w:tcW w:w="1170" w:type="dxa"/>
          </w:tcPr>
          <w:p w14:paraId="193950FA" w14:textId="77777777" w:rsidR="002E1B08" w:rsidRDefault="00000000">
            <w:pPr>
              <w:pStyle w:val="TableText"/>
            </w:pPr>
            <w:r>
              <w:t>af</w:t>
            </w:r>
          </w:p>
        </w:tc>
        <w:tc>
          <w:tcPr>
            <w:tcW w:w="3195" w:type="dxa"/>
          </w:tcPr>
          <w:p w14:paraId="46E44190" w14:textId="77777777" w:rsidR="002E1B08" w:rsidRDefault="00000000">
            <w:pPr>
              <w:pStyle w:val="TableText"/>
            </w:pPr>
            <w:r>
              <w:t>Language</w:t>
            </w:r>
          </w:p>
        </w:tc>
        <w:tc>
          <w:tcPr>
            <w:tcW w:w="3195" w:type="dxa"/>
          </w:tcPr>
          <w:p w14:paraId="3DB41ABD" w14:textId="77777777" w:rsidR="002E1B08" w:rsidRDefault="00000000">
            <w:pPr>
              <w:pStyle w:val="TableText"/>
            </w:pPr>
            <w:r>
              <w:t>urn:oid:2.16.840.1.113883.6.121</w:t>
            </w:r>
          </w:p>
        </w:tc>
        <w:tc>
          <w:tcPr>
            <w:tcW w:w="2520" w:type="dxa"/>
          </w:tcPr>
          <w:p w14:paraId="41728DF1" w14:textId="77777777" w:rsidR="002E1B08" w:rsidRDefault="00000000">
            <w:pPr>
              <w:pStyle w:val="TableText"/>
            </w:pPr>
            <w:r>
              <w:t>Afrikaans</w:t>
            </w:r>
          </w:p>
        </w:tc>
      </w:tr>
      <w:tr w:rsidR="002E1B08" w14:paraId="4868605A" w14:textId="77777777">
        <w:trPr>
          <w:jc w:val="center"/>
        </w:trPr>
        <w:tc>
          <w:tcPr>
            <w:tcW w:w="1170" w:type="dxa"/>
          </w:tcPr>
          <w:p w14:paraId="668E1589" w14:textId="77777777" w:rsidR="002E1B08" w:rsidRDefault="00000000">
            <w:pPr>
              <w:pStyle w:val="TableText"/>
            </w:pPr>
            <w:r>
              <w:t>afa</w:t>
            </w:r>
          </w:p>
        </w:tc>
        <w:tc>
          <w:tcPr>
            <w:tcW w:w="3195" w:type="dxa"/>
          </w:tcPr>
          <w:p w14:paraId="73DD1749" w14:textId="77777777" w:rsidR="002E1B08" w:rsidRDefault="00000000">
            <w:pPr>
              <w:pStyle w:val="TableText"/>
            </w:pPr>
            <w:r>
              <w:t>Language</w:t>
            </w:r>
          </w:p>
        </w:tc>
        <w:tc>
          <w:tcPr>
            <w:tcW w:w="3195" w:type="dxa"/>
          </w:tcPr>
          <w:p w14:paraId="03D348A7" w14:textId="77777777" w:rsidR="002E1B08" w:rsidRDefault="00000000">
            <w:pPr>
              <w:pStyle w:val="TableText"/>
            </w:pPr>
            <w:r>
              <w:t>urn:oid:2.16.840.1.113883.6.121</w:t>
            </w:r>
          </w:p>
        </w:tc>
        <w:tc>
          <w:tcPr>
            <w:tcW w:w="2520" w:type="dxa"/>
          </w:tcPr>
          <w:p w14:paraId="5B96EF54" w14:textId="77777777" w:rsidR="002E1B08" w:rsidRDefault="00000000">
            <w:pPr>
              <w:pStyle w:val="TableText"/>
            </w:pPr>
            <w:r>
              <w:t>Afro-Asiatic (Other)</w:t>
            </w:r>
          </w:p>
        </w:tc>
      </w:tr>
      <w:tr w:rsidR="002E1B08" w14:paraId="4CCA4931" w14:textId="77777777">
        <w:trPr>
          <w:jc w:val="center"/>
        </w:trPr>
        <w:tc>
          <w:tcPr>
            <w:tcW w:w="1170" w:type="dxa"/>
          </w:tcPr>
          <w:p w14:paraId="674539AE" w14:textId="77777777" w:rsidR="002E1B08" w:rsidRDefault="00000000">
            <w:pPr>
              <w:pStyle w:val="TableText"/>
            </w:pPr>
            <w:r>
              <w:t>afh</w:t>
            </w:r>
          </w:p>
        </w:tc>
        <w:tc>
          <w:tcPr>
            <w:tcW w:w="3195" w:type="dxa"/>
          </w:tcPr>
          <w:p w14:paraId="65C2B202" w14:textId="77777777" w:rsidR="002E1B08" w:rsidRDefault="00000000">
            <w:pPr>
              <w:pStyle w:val="TableText"/>
            </w:pPr>
            <w:r>
              <w:t>Language</w:t>
            </w:r>
          </w:p>
        </w:tc>
        <w:tc>
          <w:tcPr>
            <w:tcW w:w="3195" w:type="dxa"/>
          </w:tcPr>
          <w:p w14:paraId="7933E2D8" w14:textId="77777777" w:rsidR="002E1B08" w:rsidRDefault="00000000">
            <w:pPr>
              <w:pStyle w:val="TableText"/>
            </w:pPr>
            <w:r>
              <w:t>urn:oid:2.16.840.1.113883.6.121</w:t>
            </w:r>
          </w:p>
        </w:tc>
        <w:tc>
          <w:tcPr>
            <w:tcW w:w="2520" w:type="dxa"/>
          </w:tcPr>
          <w:p w14:paraId="56927CCB" w14:textId="77777777" w:rsidR="002E1B08" w:rsidRDefault="00000000">
            <w:pPr>
              <w:pStyle w:val="TableText"/>
            </w:pPr>
            <w:r>
              <w:t>Afrihili</w:t>
            </w:r>
          </w:p>
        </w:tc>
      </w:tr>
      <w:tr w:rsidR="002E1B08" w14:paraId="0D0605E5" w14:textId="77777777">
        <w:trPr>
          <w:jc w:val="center"/>
        </w:trPr>
        <w:tc>
          <w:tcPr>
            <w:tcW w:w="1440" w:type="dxa"/>
            <w:gridSpan w:val="4"/>
          </w:tcPr>
          <w:p w14:paraId="0766C7A7" w14:textId="77777777" w:rsidR="002E1B08" w:rsidRDefault="00000000">
            <w:pPr>
              <w:pStyle w:val="TableText"/>
            </w:pPr>
            <w:r>
              <w:t>...</w:t>
            </w:r>
          </w:p>
        </w:tc>
      </w:tr>
    </w:tbl>
    <w:p w14:paraId="3B1CECD2" w14:textId="77777777" w:rsidR="002E1B08" w:rsidRDefault="002E1B08">
      <w:pPr>
        <w:pStyle w:val="BodyText"/>
      </w:pPr>
    </w:p>
    <w:p w14:paraId="5FB60AD4" w14:textId="77777777" w:rsidR="002E1B08" w:rsidRDefault="00000000">
      <w:pPr>
        <w:pStyle w:val="Caption"/>
      </w:pPr>
      <w:bookmarkStart w:id="204" w:name="_Toc119067366"/>
      <w:bookmarkStart w:id="205" w:name="_Toc119074790"/>
      <w:bookmarkStart w:id="206" w:name="_Toc120095001"/>
      <w:r>
        <w:lastRenderedPageBreak/>
        <w:t xml:space="preserve">Table </w:t>
      </w:r>
      <w:r>
        <w:fldChar w:fldCharType="begin"/>
      </w:r>
      <w:r>
        <w:instrText>SEQ Table \* ARABIC</w:instrText>
      </w:r>
      <w:r>
        <w:fldChar w:fldCharType="separate"/>
      </w:r>
      <w:r>
        <w:t>8</w:t>
      </w:r>
      <w:r>
        <w:fldChar w:fldCharType="end"/>
      </w:r>
      <w:r>
        <w:t xml:space="preserve">: </w:t>
      </w:r>
      <w:bookmarkStart w:id="207" w:name="LanguageAbilityMode"/>
      <w:r>
        <w:t>LanguageAbilityMode</w:t>
      </w:r>
      <w:bookmarkEnd w:id="204"/>
      <w:bookmarkEnd w:id="205"/>
      <w:bookmarkEnd w:id="206"/>
      <w:bookmarkEnd w:id="2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4CA01A67" w14:textId="77777777">
        <w:trPr>
          <w:jc w:val="center"/>
        </w:trPr>
        <w:tc>
          <w:tcPr>
            <w:tcW w:w="1440" w:type="dxa"/>
            <w:gridSpan w:val="4"/>
          </w:tcPr>
          <w:p w14:paraId="65CA5F59" w14:textId="77777777" w:rsidR="002E1B08" w:rsidRDefault="00000000">
            <w:pPr>
              <w:pStyle w:val="TableText"/>
            </w:pPr>
            <w:r>
              <w:t>Value Set: LanguageAbilityMode urn:oid:2.16.840.1.113883.1.11.12249</w:t>
            </w:r>
          </w:p>
          <w:p w14:paraId="1FB8CE99" w14:textId="77777777" w:rsidR="002E1B08" w:rsidRDefault="00000000">
            <w:pPr>
              <w:pStyle w:val="TableText"/>
            </w:pPr>
            <w:r>
              <w:t>(Clinical Focus: Channels for expressing and receiving human language),(Data Element Scope: ),(Inclusion Criteria: ),(Exclusion Criteria: )</w:t>
            </w:r>
            <w:r>
              <w:br/>
            </w:r>
            <w:r>
              <w:br/>
              <w:t>This value set was imported on 6/25/2019 with a version of 20190425.</w:t>
            </w:r>
          </w:p>
          <w:p w14:paraId="0FDA8154" w14:textId="77777777" w:rsidR="002E1B08" w:rsidRDefault="00000000">
            <w:pPr>
              <w:pStyle w:val="TableText"/>
            </w:pPr>
            <w:r>
              <w:t xml:space="preserve">Value Set Source: </w:t>
            </w:r>
            <w:hyperlink r:id="rId15" w:history="1">
              <w:r>
                <w:rPr>
                  <w:rStyle w:val="HyperlinkCourierBold"/>
                </w:rPr>
                <w:t>https://vsac.nlm.nih.gov/valueset/2.16.840.1.113883.1.11.12249/expansion</w:t>
              </w:r>
            </w:hyperlink>
          </w:p>
        </w:tc>
      </w:tr>
      <w:tr w:rsidR="002E1B08" w14:paraId="65CAADDE" w14:textId="77777777">
        <w:trPr>
          <w:cantSplit/>
          <w:tblHeader/>
          <w:jc w:val="center"/>
        </w:trPr>
        <w:tc>
          <w:tcPr>
            <w:tcW w:w="1560" w:type="dxa"/>
            <w:shd w:val="clear" w:color="auto" w:fill="E6E6E6"/>
          </w:tcPr>
          <w:p w14:paraId="3521C5AC" w14:textId="77777777" w:rsidR="002E1B08" w:rsidRDefault="00000000">
            <w:pPr>
              <w:pStyle w:val="TableHead"/>
            </w:pPr>
            <w:r>
              <w:t>Code</w:t>
            </w:r>
          </w:p>
        </w:tc>
        <w:tc>
          <w:tcPr>
            <w:tcW w:w="3000" w:type="dxa"/>
            <w:shd w:val="clear" w:color="auto" w:fill="E6E6E6"/>
          </w:tcPr>
          <w:p w14:paraId="6BA932AB" w14:textId="77777777" w:rsidR="002E1B08" w:rsidRDefault="00000000">
            <w:pPr>
              <w:pStyle w:val="TableHead"/>
            </w:pPr>
            <w:r>
              <w:t>Code System</w:t>
            </w:r>
          </w:p>
        </w:tc>
        <w:tc>
          <w:tcPr>
            <w:tcW w:w="3000" w:type="dxa"/>
            <w:shd w:val="clear" w:color="auto" w:fill="E6E6E6"/>
          </w:tcPr>
          <w:p w14:paraId="5509CC7F" w14:textId="77777777" w:rsidR="002E1B08" w:rsidRDefault="00000000">
            <w:pPr>
              <w:pStyle w:val="TableHead"/>
            </w:pPr>
            <w:r>
              <w:t>Code System OID</w:t>
            </w:r>
          </w:p>
        </w:tc>
        <w:tc>
          <w:tcPr>
            <w:tcW w:w="2520" w:type="dxa"/>
            <w:shd w:val="clear" w:color="auto" w:fill="E6E6E6"/>
          </w:tcPr>
          <w:p w14:paraId="73F70012" w14:textId="77777777" w:rsidR="002E1B08" w:rsidRDefault="00000000">
            <w:pPr>
              <w:pStyle w:val="TableHead"/>
            </w:pPr>
            <w:r>
              <w:t>Print Name</w:t>
            </w:r>
          </w:p>
        </w:tc>
      </w:tr>
      <w:tr w:rsidR="002E1B08" w14:paraId="5BB888AB" w14:textId="77777777">
        <w:trPr>
          <w:jc w:val="center"/>
        </w:trPr>
        <w:tc>
          <w:tcPr>
            <w:tcW w:w="1170" w:type="dxa"/>
          </w:tcPr>
          <w:p w14:paraId="2B7D1D41" w14:textId="77777777" w:rsidR="002E1B08" w:rsidRDefault="00000000">
            <w:pPr>
              <w:pStyle w:val="TableText"/>
            </w:pPr>
            <w:r>
              <w:t>ESGN</w:t>
            </w:r>
          </w:p>
        </w:tc>
        <w:tc>
          <w:tcPr>
            <w:tcW w:w="3195" w:type="dxa"/>
          </w:tcPr>
          <w:p w14:paraId="79D806E6" w14:textId="77777777" w:rsidR="002E1B08" w:rsidRDefault="00000000">
            <w:pPr>
              <w:pStyle w:val="TableText"/>
            </w:pPr>
            <w:r>
              <w:t>HL7LanguageAbilityMode</w:t>
            </w:r>
          </w:p>
        </w:tc>
        <w:tc>
          <w:tcPr>
            <w:tcW w:w="3195" w:type="dxa"/>
          </w:tcPr>
          <w:p w14:paraId="6F8D9FE9" w14:textId="77777777" w:rsidR="002E1B08" w:rsidRDefault="00000000">
            <w:pPr>
              <w:pStyle w:val="TableText"/>
            </w:pPr>
            <w:r>
              <w:t>urn:oid:2.16.840.1.113883.5.60</w:t>
            </w:r>
          </w:p>
        </w:tc>
        <w:tc>
          <w:tcPr>
            <w:tcW w:w="2520" w:type="dxa"/>
          </w:tcPr>
          <w:p w14:paraId="273C9F50" w14:textId="77777777" w:rsidR="002E1B08" w:rsidRDefault="00000000">
            <w:pPr>
              <w:pStyle w:val="TableText"/>
            </w:pPr>
            <w:r>
              <w:t>Expressed signed</w:t>
            </w:r>
          </w:p>
        </w:tc>
      </w:tr>
      <w:tr w:rsidR="002E1B08" w14:paraId="0E69F762" w14:textId="77777777">
        <w:trPr>
          <w:jc w:val="center"/>
        </w:trPr>
        <w:tc>
          <w:tcPr>
            <w:tcW w:w="1170" w:type="dxa"/>
          </w:tcPr>
          <w:p w14:paraId="515FE256" w14:textId="77777777" w:rsidR="002E1B08" w:rsidRDefault="00000000">
            <w:pPr>
              <w:pStyle w:val="TableText"/>
            </w:pPr>
            <w:r>
              <w:t>ESP</w:t>
            </w:r>
          </w:p>
        </w:tc>
        <w:tc>
          <w:tcPr>
            <w:tcW w:w="3195" w:type="dxa"/>
          </w:tcPr>
          <w:p w14:paraId="667ACB64" w14:textId="77777777" w:rsidR="002E1B08" w:rsidRDefault="00000000">
            <w:pPr>
              <w:pStyle w:val="TableText"/>
            </w:pPr>
            <w:r>
              <w:t>HL7LanguageAbilityMode</w:t>
            </w:r>
          </w:p>
        </w:tc>
        <w:tc>
          <w:tcPr>
            <w:tcW w:w="3195" w:type="dxa"/>
          </w:tcPr>
          <w:p w14:paraId="0FD9A67B" w14:textId="77777777" w:rsidR="002E1B08" w:rsidRDefault="00000000">
            <w:pPr>
              <w:pStyle w:val="TableText"/>
            </w:pPr>
            <w:r>
              <w:t>urn:oid:2.16.840.1.113883.5.60</w:t>
            </w:r>
          </w:p>
        </w:tc>
        <w:tc>
          <w:tcPr>
            <w:tcW w:w="2520" w:type="dxa"/>
          </w:tcPr>
          <w:p w14:paraId="2BD4666C" w14:textId="77777777" w:rsidR="002E1B08" w:rsidRDefault="00000000">
            <w:pPr>
              <w:pStyle w:val="TableText"/>
            </w:pPr>
            <w:r>
              <w:t>Expressed spoken</w:t>
            </w:r>
          </w:p>
        </w:tc>
      </w:tr>
      <w:tr w:rsidR="002E1B08" w14:paraId="7F76B82B" w14:textId="77777777">
        <w:trPr>
          <w:jc w:val="center"/>
        </w:trPr>
        <w:tc>
          <w:tcPr>
            <w:tcW w:w="1170" w:type="dxa"/>
          </w:tcPr>
          <w:p w14:paraId="12441C48" w14:textId="77777777" w:rsidR="002E1B08" w:rsidRDefault="00000000">
            <w:pPr>
              <w:pStyle w:val="TableText"/>
            </w:pPr>
            <w:r>
              <w:t>EWR</w:t>
            </w:r>
          </w:p>
        </w:tc>
        <w:tc>
          <w:tcPr>
            <w:tcW w:w="3195" w:type="dxa"/>
          </w:tcPr>
          <w:p w14:paraId="59FDBA0A" w14:textId="77777777" w:rsidR="002E1B08" w:rsidRDefault="00000000">
            <w:pPr>
              <w:pStyle w:val="TableText"/>
            </w:pPr>
            <w:r>
              <w:t>HL7LanguageAbilityMode</w:t>
            </w:r>
          </w:p>
        </w:tc>
        <w:tc>
          <w:tcPr>
            <w:tcW w:w="3195" w:type="dxa"/>
          </w:tcPr>
          <w:p w14:paraId="75D70133" w14:textId="77777777" w:rsidR="002E1B08" w:rsidRDefault="00000000">
            <w:pPr>
              <w:pStyle w:val="TableText"/>
            </w:pPr>
            <w:r>
              <w:t>urn:oid:2.16.840.1.113883.5.60</w:t>
            </w:r>
          </w:p>
        </w:tc>
        <w:tc>
          <w:tcPr>
            <w:tcW w:w="2520" w:type="dxa"/>
          </w:tcPr>
          <w:p w14:paraId="5455ED20" w14:textId="77777777" w:rsidR="002E1B08" w:rsidRDefault="00000000">
            <w:pPr>
              <w:pStyle w:val="TableText"/>
            </w:pPr>
            <w:r>
              <w:t>Expressed written</w:t>
            </w:r>
          </w:p>
        </w:tc>
      </w:tr>
      <w:tr w:rsidR="002E1B08" w14:paraId="03165971" w14:textId="77777777">
        <w:trPr>
          <w:jc w:val="center"/>
        </w:trPr>
        <w:tc>
          <w:tcPr>
            <w:tcW w:w="1170" w:type="dxa"/>
          </w:tcPr>
          <w:p w14:paraId="088437C5" w14:textId="77777777" w:rsidR="002E1B08" w:rsidRDefault="00000000">
            <w:pPr>
              <w:pStyle w:val="TableText"/>
            </w:pPr>
            <w:r>
              <w:t>RSGN</w:t>
            </w:r>
          </w:p>
        </w:tc>
        <w:tc>
          <w:tcPr>
            <w:tcW w:w="3195" w:type="dxa"/>
          </w:tcPr>
          <w:p w14:paraId="535C34A4" w14:textId="77777777" w:rsidR="002E1B08" w:rsidRDefault="00000000">
            <w:pPr>
              <w:pStyle w:val="TableText"/>
            </w:pPr>
            <w:r>
              <w:t>HL7LanguageAbilityMode</w:t>
            </w:r>
          </w:p>
        </w:tc>
        <w:tc>
          <w:tcPr>
            <w:tcW w:w="3195" w:type="dxa"/>
          </w:tcPr>
          <w:p w14:paraId="135C5AA3" w14:textId="77777777" w:rsidR="002E1B08" w:rsidRDefault="00000000">
            <w:pPr>
              <w:pStyle w:val="TableText"/>
            </w:pPr>
            <w:r>
              <w:t>urn:oid:2.16.840.1.113883.5.60</w:t>
            </w:r>
          </w:p>
        </w:tc>
        <w:tc>
          <w:tcPr>
            <w:tcW w:w="2520" w:type="dxa"/>
          </w:tcPr>
          <w:p w14:paraId="590DD7A2" w14:textId="77777777" w:rsidR="002E1B08" w:rsidRDefault="00000000">
            <w:pPr>
              <w:pStyle w:val="TableText"/>
            </w:pPr>
            <w:r>
              <w:t>Received signed</w:t>
            </w:r>
          </w:p>
        </w:tc>
      </w:tr>
      <w:tr w:rsidR="002E1B08" w14:paraId="075380DF" w14:textId="77777777">
        <w:trPr>
          <w:jc w:val="center"/>
        </w:trPr>
        <w:tc>
          <w:tcPr>
            <w:tcW w:w="1170" w:type="dxa"/>
          </w:tcPr>
          <w:p w14:paraId="0B71F3A2" w14:textId="77777777" w:rsidR="002E1B08" w:rsidRDefault="00000000">
            <w:pPr>
              <w:pStyle w:val="TableText"/>
            </w:pPr>
            <w:r>
              <w:t>RSP</w:t>
            </w:r>
          </w:p>
        </w:tc>
        <w:tc>
          <w:tcPr>
            <w:tcW w:w="3195" w:type="dxa"/>
          </w:tcPr>
          <w:p w14:paraId="2D9C4E72" w14:textId="77777777" w:rsidR="002E1B08" w:rsidRDefault="00000000">
            <w:pPr>
              <w:pStyle w:val="TableText"/>
            </w:pPr>
            <w:r>
              <w:t>HL7LanguageAbilityMode</w:t>
            </w:r>
          </w:p>
        </w:tc>
        <w:tc>
          <w:tcPr>
            <w:tcW w:w="3195" w:type="dxa"/>
          </w:tcPr>
          <w:p w14:paraId="607A258C" w14:textId="77777777" w:rsidR="002E1B08" w:rsidRDefault="00000000">
            <w:pPr>
              <w:pStyle w:val="TableText"/>
            </w:pPr>
            <w:r>
              <w:t>urn:oid:2.16.840.1.113883.5.60</w:t>
            </w:r>
          </w:p>
        </w:tc>
        <w:tc>
          <w:tcPr>
            <w:tcW w:w="2520" w:type="dxa"/>
          </w:tcPr>
          <w:p w14:paraId="48FF5B04" w14:textId="77777777" w:rsidR="002E1B08" w:rsidRDefault="00000000">
            <w:pPr>
              <w:pStyle w:val="TableText"/>
            </w:pPr>
            <w:r>
              <w:t>Received spoken</w:t>
            </w:r>
          </w:p>
        </w:tc>
      </w:tr>
      <w:tr w:rsidR="002E1B08" w14:paraId="33BDB138" w14:textId="77777777">
        <w:trPr>
          <w:jc w:val="center"/>
        </w:trPr>
        <w:tc>
          <w:tcPr>
            <w:tcW w:w="1170" w:type="dxa"/>
          </w:tcPr>
          <w:p w14:paraId="2983AB60" w14:textId="77777777" w:rsidR="002E1B08" w:rsidRDefault="00000000">
            <w:pPr>
              <w:pStyle w:val="TableText"/>
            </w:pPr>
            <w:r>
              <w:t>RWR</w:t>
            </w:r>
          </w:p>
        </w:tc>
        <w:tc>
          <w:tcPr>
            <w:tcW w:w="3195" w:type="dxa"/>
          </w:tcPr>
          <w:p w14:paraId="3B525CD7" w14:textId="77777777" w:rsidR="002E1B08" w:rsidRDefault="00000000">
            <w:pPr>
              <w:pStyle w:val="TableText"/>
            </w:pPr>
            <w:r>
              <w:t>HL7LanguageAbilityMode</w:t>
            </w:r>
          </w:p>
        </w:tc>
        <w:tc>
          <w:tcPr>
            <w:tcW w:w="3195" w:type="dxa"/>
          </w:tcPr>
          <w:p w14:paraId="61C06B36" w14:textId="77777777" w:rsidR="002E1B08" w:rsidRDefault="00000000">
            <w:pPr>
              <w:pStyle w:val="TableText"/>
            </w:pPr>
            <w:r>
              <w:t>urn:oid:2.16.840.1.113883.5.60</w:t>
            </w:r>
          </w:p>
        </w:tc>
        <w:tc>
          <w:tcPr>
            <w:tcW w:w="2520" w:type="dxa"/>
          </w:tcPr>
          <w:p w14:paraId="2DDDDEEB" w14:textId="77777777" w:rsidR="002E1B08" w:rsidRDefault="00000000">
            <w:pPr>
              <w:pStyle w:val="TableText"/>
            </w:pPr>
            <w:r>
              <w:t>Received written</w:t>
            </w:r>
          </w:p>
        </w:tc>
      </w:tr>
    </w:tbl>
    <w:p w14:paraId="0F446EA3" w14:textId="77777777" w:rsidR="002E1B08" w:rsidRDefault="002E1B08">
      <w:pPr>
        <w:pStyle w:val="BodyText"/>
      </w:pPr>
    </w:p>
    <w:p w14:paraId="4F552D05" w14:textId="77777777" w:rsidR="002E1B08" w:rsidRDefault="00000000">
      <w:pPr>
        <w:pStyle w:val="Caption"/>
      </w:pPr>
      <w:bookmarkStart w:id="208" w:name="_Toc119067367"/>
      <w:bookmarkStart w:id="209" w:name="_Toc119074791"/>
      <w:bookmarkStart w:id="210" w:name="_Toc120095002"/>
      <w:r>
        <w:t xml:space="preserve">Table </w:t>
      </w:r>
      <w:r>
        <w:fldChar w:fldCharType="begin"/>
      </w:r>
      <w:r>
        <w:instrText>SEQ Table \* ARABIC</w:instrText>
      </w:r>
      <w:r>
        <w:fldChar w:fldCharType="separate"/>
      </w:r>
      <w:r>
        <w:t>9</w:t>
      </w:r>
      <w:r>
        <w:fldChar w:fldCharType="end"/>
      </w:r>
      <w:r>
        <w:t xml:space="preserve">: </w:t>
      </w:r>
      <w:bookmarkStart w:id="211" w:name="LanguageAbilityProficiency"/>
      <w:r>
        <w:t>LanguageAbilityProficiency</w:t>
      </w:r>
      <w:bookmarkEnd w:id="208"/>
      <w:bookmarkEnd w:id="209"/>
      <w:bookmarkEnd w:id="210"/>
      <w:bookmarkEnd w:id="2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1EC7C02A" w14:textId="77777777">
        <w:trPr>
          <w:jc w:val="center"/>
        </w:trPr>
        <w:tc>
          <w:tcPr>
            <w:tcW w:w="1440" w:type="dxa"/>
            <w:gridSpan w:val="4"/>
          </w:tcPr>
          <w:p w14:paraId="11ACEF70" w14:textId="77777777" w:rsidR="002E1B08" w:rsidRDefault="00000000">
            <w:pPr>
              <w:pStyle w:val="TableText"/>
            </w:pPr>
            <w:r>
              <w:t>Value Set: LanguageAbilityProficiency urn:oid:2.16.840.1.113883.1.11.12199</w:t>
            </w:r>
          </w:p>
          <w:p w14:paraId="326A4E44" w14:textId="77777777" w:rsidR="002E1B08" w:rsidRDefault="00000000">
            <w:pPr>
              <w:pStyle w:val="TableText"/>
            </w:pPr>
            <w:r>
              <w:t>(Clinical Focus: A person's level of proficiency in a language),(Data Element Scope: ),(Inclusion Criteria: ),(Exclusion Criteria: )</w:t>
            </w:r>
            <w:r>
              <w:br/>
            </w:r>
            <w:r>
              <w:br/>
              <w:t>This value set was imported on 6/25/2019 with a version of 20190425.</w:t>
            </w:r>
          </w:p>
          <w:p w14:paraId="3349517C" w14:textId="77777777" w:rsidR="002E1B08" w:rsidRDefault="00000000">
            <w:pPr>
              <w:pStyle w:val="TableText"/>
            </w:pPr>
            <w:r>
              <w:t xml:space="preserve">Value Set Source: </w:t>
            </w:r>
            <w:hyperlink r:id="rId16" w:history="1">
              <w:r>
                <w:rPr>
                  <w:rStyle w:val="HyperlinkCourierBold"/>
                </w:rPr>
                <w:t>https://vsac.nlm.nih.gov/valueset/2.16.840.1.113883.1.11.12199/expansion</w:t>
              </w:r>
            </w:hyperlink>
          </w:p>
        </w:tc>
      </w:tr>
      <w:tr w:rsidR="002E1B08" w14:paraId="03A0F0AB" w14:textId="77777777">
        <w:trPr>
          <w:cantSplit/>
          <w:tblHeader/>
          <w:jc w:val="center"/>
        </w:trPr>
        <w:tc>
          <w:tcPr>
            <w:tcW w:w="1560" w:type="dxa"/>
            <w:shd w:val="clear" w:color="auto" w:fill="E6E6E6"/>
          </w:tcPr>
          <w:p w14:paraId="7023D4FC" w14:textId="77777777" w:rsidR="002E1B08" w:rsidRDefault="00000000">
            <w:pPr>
              <w:pStyle w:val="TableHead"/>
            </w:pPr>
            <w:r>
              <w:t>Code</w:t>
            </w:r>
          </w:p>
        </w:tc>
        <w:tc>
          <w:tcPr>
            <w:tcW w:w="3000" w:type="dxa"/>
            <w:shd w:val="clear" w:color="auto" w:fill="E6E6E6"/>
          </w:tcPr>
          <w:p w14:paraId="29AEBD90" w14:textId="77777777" w:rsidR="002E1B08" w:rsidRDefault="00000000">
            <w:pPr>
              <w:pStyle w:val="TableHead"/>
            </w:pPr>
            <w:r>
              <w:t>Code System</w:t>
            </w:r>
          </w:p>
        </w:tc>
        <w:tc>
          <w:tcPr>
            <w:tcW w:w="3000" w:type="dxa"/>
            <w:shd w:val="clear" w:color="auto" w:fill="E6E6E6"/>
          </w:tcPr>
          <w:p w14:paraId="2FAAF416" w14:textId="77777777" w:rsidR="002E1B08" w:rsidRDefault="00000000">
            <w:pPr>
              <w:pStyle w:val="TableHead"/>
            </w:pPr>
            <w:r>
              <w:t>Code System OID</w:t>
            </w:r>
          </w:p>
        </w:tc>
        <w:tc>
          <w:tcPr>
            <w:tcW w:w="2520" w:type="dxa"/>
            <w:shd w:val="clear" w:color="auto" w:fill="E6E6E6"/>
          </w:tcPr>
          <w:p w14:paraId="4C62C15D" w14:textId="77777777" w:rsidR="002E1B08" w:rsidRDefault="00000000">
            <w:pPr>
              <w:pStyle w:val="TableHead"/>
            </w:pPr>
            <w:r>
              <w:t>Print Name</w:t>
            </w:r>
          </w:p>
        </w:tc>
      </w:tr>
      <w:tr w:rsidR="002E1B08" w14:paraId="28F5FCAB" w14:textId="77777777">
        <w:trPr>
          <w:jc w:val="center"/>
        </w:trPr>
        <w:tc>
          <w:tcPr>
            <w:tcW w:w="1170" w:type="dxa"/>
          </w:tcPr>
          <w:p w14:paraId="503D8877" w14:textId="77777777" w:rsidR="002E1B08" w:rsidRDefault="00000000">
            <w:pPr>
              <w:pStyle w:val="TableText"/>
            </w:pPr>
            <w:r>
              <w:t>E</w:t>
            </w:r>
          </w:p>
        </w:tc>
        <w:tc>
          <w:tcPr>
            <w:tcW w:w="3195" w:type="dxa"/>
          </w:tcPr>
          <w:p w14:paraId="63A92DD9" w14:textId="77777777" w:rsidR="002E1B08" w:rsidRDefault="00000000">
            <w:pPr>
              <w:pStyle w:val="TableText"/>
            </w:pPr>
            <w:r>
              <w:t>HL7LanguageAbilityProficiency</w:t>
            </w:r>
          </w:p>
        </w:tc>
        <w:tc>
          <w:tcPr>
            <w:tcW w:w="3195" w:type="dxa"/>
          </w:tcPr>
          <w:p w14:paraId="6C50B7E5" w14:textId="77777777" w:rsidR="002E1B08" w:rsidRDefault="00000000">
            <w:pPr>
              <w:pStyle w:val="TableText"/>
            </w:pPr>
            <w:r>
              <w:t>urn:oid:2.16.840.1.113883.5.61</w:t>
            </w:r>
          </w:p>
        </w:tc>
        <w:tc>
          <w:tcPr>
            <w:tcW w:w="2520" w:type="dxa"/>
          </w:tcPr>
          <w:p w14:paraId="6FABB2C4" w14:textId="77777777" w:rsidR="002E1B08" w:rsidRDefault="00000000">
            <w:pPr>
              <w:pStyle w:val="TableText"/>
            </w:pPr>
            <w:r>
              <w:t>Excellent</w:t>
            </w:r>
          </w:p>
        </w:tc>
      </w:tr>
      <w:tr w:rsidR="002E1B08" w14:paraId="3776536E" w14:textId="77777777">
        <w:trPr>
          <w:jc w:val="center"/>
        </w:trPr>
        <w:tc>
          <w:tcPr>
            <w:tcW w:w="1170" w:type="dxa"/>
          </w:tcPr>
          <w:p w14:paraId="7FEB0283" w14:textId="77777777" w:rsidR="002E1B08" w:rsidRDefault="00000000">
            <w:pPr>
              <w:pStyle w:val="TableText"/>
            </w:pPr>
            <w:r>
              <w:t>F</w:t>
            </w:r>
          </w:p>
        </w:tc>
        <w:tc>
          <w:tcPr>
            <w:tcW w:w="3195" w:type="dxa"/>
          </w:tcPr>
          <w:p w14:paraId="75CC45FC" w14:textId="77777777" w:rsidR="002E1B08" w:rsidRDefault="00000000">
            <w:pPr>
              <w:pStyle w:val="TableText"/>
            </w:pPr>
            <w:r>
              <w:t>HL7LanguageAbilityProficiency</w:t>
            </w:r>
          </w:p>
        </w:tc>
        <w:tc>
          <w:tcPr>
            <w:tcW w:w="3195" w:type="dxa"/>
          </w:tcPr>
          <w:p w14:paraId="38A5D20D" w14:textId="77777777" w:rsidR="002E1B08" w:rsidRDefault="00000000">
            <w:pPr>
              <w:pStyle w:val="TableText"/>
            </w:pPr>
            <w:r>
              <w:t>urn:oid:2.16.840.1.113883.5.61</w:t>
            </w:r>
          </w:p>
        </w:tc>
        <w:tc>
          <w:tcPr>
            <w:tcW w:w="2520" w:type="dxa"/>
          </w:tcPr>
          <w:p w14:paraId="4C782027" w14:textId="77777777" w:rsidR="002E1B08" w:rsidRDefault="00000000">
            <w:pPr>
              <w:pStyle w:val="TableText"/>
            </w:pPr>
            <w:r>
              <w:t>Fair</w:t>
            </w:r>
          </w:p>
        </w:tc>
      </w:tr>
      <w:tr w:rsidR="002E1B08" w14:paraId="39125014" w14:textId="77777777">
        <w:trPr>
          <w:jc w:val="center"/>
        </w:trPr>
        <w:tc>
          <w:tcPr>
            <w:tcW w:w="1170" w:type="dxa"/>
          </w:tcPr>
          <w:p w14:paraId="516B85F1" w14:textId="77777777" w:rsidR="002E1B08" w:rsidRDefault="00000000">
            <w:pPr>
              <w:pStyle w:val="TableText"/>
            </w:pPr>
            <w:r>
              <w:t>G</w:t>
            </w:r>
          </w:p>
        </w:tc>
        <w:tc>
          <w:tcPr>
            <w:tcW w:w="3195" w:type="dxa"/>
          </w:tcPr>
          <w:p w14:paraId="24FE465E" w14:textId="77777777" w:rsidR="002E1B08" w:rsidRDefault="00000000">
            <w:pPr>
              <w:pStyle w:val="TableText"/>
            </w:pPr>
            <w:r>
              <w:t>HL7LanguageAbilityProficiency</w:t>
            </w:r>
          </w:p>
        </w:tc>
        <w:tc>
          <w:tcPr>
            <w:tcW w:w="3195" w:type="dxa"/>
          </w:tcPr>
          <w:p w14:paraId="49DE597E" w14:textId="77777777" w:rsidR="002E1B08" w:rsidRDefault="00000000">
            <w:pPr>
              <w:pStyle w:val="TableText"/>
            </w:pPr>
            <w:r>
              <w:t>urn:oid:2.16.840.1.113883.5.61</w:t>
            </w:r>
          </w:p>
        </w:tc>
        <w:tc>
          <w:tcPr>
            <w:tcW w:w="2520" w:type="dxa"/>
          </w:tcPr>
          <w:p w14:paraId="721C0C57" w14:textId="77777777" w:rsidR="002E1B08" w:rsidRDefault="00000000">
            <w:pPr>
              <w:pStyle w:val="TableText"/>
            </w:pPr>
            <w:r>
              <w:t>Good</w:t>
            </w:r>
          </w:p>
        </w:tc>
      </w:tr>
      <w:tr w:rsidR="002E1B08" w14:paraId="7AA34624" w14:textId="77777777">
        <w:trPr>
          <w:jc w:val="center"/>
        </w:trPr>
        <w:tc>
          <w:tcPr>
            <w:tcW w:w="1170" w:type="dxa"/>
          </w:tcPr>
          <w:p w14:paraId="0E96ED74" w14:textId="77777777" w:rsidR="002E1B08" w:rsidRDefault="00000000">
            <w:pPr>
              <w:pStyle w:val="TableText"/>
            </w:pPr>
            <w:r>
              <w:t>P</w:t>
            </w:r>
          </w:p>
        </w:tc>
        <w:tc>
          <w:tcPr>
            <w:tcW w:w="3195" w:type="dxa"/>
          </w:tcPr>
          <w:p w14:paraId="4F203AFB" w14:textId="77777777" w:rsidR="002E1B08" w:rsidRDefault="00000000">
            <w:pPr>
              <w:pStyle w:val="TableText"/>
            </w:pPr>
            <w:r>
              <w:t>HL7LanguageAbilityProficiency</w:t>
            </w:r>
          </w:p>
        </w:tc>
        <w:tc>
          <w:tcPr>
            <w:tcW w:w="3195" w:type="dxa"/>
          </w:tcPr>
          <w:p w14:paraId="22837FBC" w14:textId="77777777" w:rsidR="002E1B08" w:rsidRDefault="00000000">
            <w:pPr>
              <w:pStyle w:val="TableText"/>
            </w:pPr>
            <w:r>
              <w:t>urn:oid:2.16.840.1.113883.5.61</w:t>
            </w:r>
          </w:p>
        </w:tc>
        <w:tc>
          <w:tcPr>
            <w:tcW w:w="2520" w:type="dxa"/>
          </w:tcPr>
          <w:p w14:paraId="29C80CE4" w14:textId="77777777" w:rsidR="002E1B08" w:rsidRDefault="00000000">
            <w:pPr>
              <w:pStyle w:val="TableText"/>
            </w:pPr>
            <w:r>
              <w:t>Poor</w:t>
            </w:r>
          </w:p>
        </w:tc>
      </w:tr>
    </w:tbl>
    <w:p w14:paraId="64C6BF93" w14:textId="77777777" w:rsidR="002E1B08" w:rsidRDefault="002E1B08">
      <w:pPr>
        <w:pStyle w:val="BodyText"/>
      </w:pPr>
    </w:p>
    <w:p w14:paraId="37B044D7" w14:textId="77777777" w:rsidR="002E1B08" w:rsidRDefault="00000000">
      <w:pPr>
        <w:pStyle w:val="Caption"/>
      </w:pPr>
      <w:bookmarkStart w:id="212" w:name="_Toc119067368"/>
      <w:bookmarkStart w:id="213" w:name="_Toc119074792"/>
      <w:bookmarkStart w:id="214" w:name="_Toc120095003"/>
      <w:r>
        <w:t xml:space="preserve">Table </w:t>
      </w:r>
      <w:r>
        <w:fldChar w:fldCharType="begin"/>
      </w:r>
      <w:r>
        <w:instrText>SEQ Table \* ARABIC</w:instrText>
      </w:r>
      <w:r>
        <w:fldChar w:fldCharType="separate"/>
      </w:r>
      <w:r>
        <w:t>10</w:t>
      </w:r>
      <w:r>
        <w:fldChar w:fldCharType="end"/>
      </w:r>
      <w:r>
        <w:t xml:space="preserve">: </w:t>
      </w:r>
      <w:bookmarkStart w:id="215" w:name="Administrative_Gender_HL7_V3"/>
      <w:r>
        <w:t>Administrative Gender (HL7 V3)</w:t>
      </w:r>
      <w:bookmarkEnd w:id="212"/>
      <w:bookmarkEnd w:id="213"/>
      <w:bookmarkEnd w:id="214"/>
      <w:bookmarkEnd w:id="2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2E77C0A8" w14:textId="77777777">
        <w:trPr>
          <w:jc w:val="center"/>
        </w:trPr>
        <w:tc>
          <w:tcPr>
            <w:tcW w:w="1440" w:type="dxa"/>
            <w:gridSpan w:val="4"/>
          </w:tcPr>
          <w:p w14:paraId="004DCF2A" w14:textId="77777777" w:rsidR="002E1B08" w:rsidRDefault="00000000">
            <w:pPr>
              <w:pStyle w:val="TableText"/>
            </w:pPr>
            <w:r>
              <w:t>Value Set: Administrative Gender (HL7 V3) urn:oid:2.16.840.1.113883.1.11.1</w:t>
            </w:r>
          </w:p>
          <w:p w14:paraId="441136AE" w14:textId="77777777" w:rsidR="002E1B08" w:rsidRDefault="00000000">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imported on 9/29/2020 with a version of Latest.</w:t>
            </w:r>
          </w:p>
          <w:p w14:paraId="636B826F" w14:textId="77777777" w:rsidR="002E1B08" w:rsidRDefault="00000000">
            <w:pPr>
              <w:pStyle w:val="TableText"/>
            </w:pPr>
            <w:r>
              <w:t xml:space="preserve">Value Set Source: </w:t>
            </w:r>
            <w:hyperlink r:id="rId17" w:history="1">
              <w:r>
                <w:rPr>
                  <w:rStyle w:val="HyperlinkCourierBold"/>
                </w:rPr>
                <w:t>https://vsac.nlm.nih.gov/valueset/2.16.840.1.113883.1.11.1/expansion</w:t>
              </w:r>
            </w:hyperlink>
          </w:p>
        </w:tc>
      </w:tr>
      <w:tr w:rsidR="002E1B08" w14:paraId="5E6F08CA" w14:textId="77777777">
        <w:trPr>
          <w:cantSplit/>
          <w:tblHeader/>
          <w:jc w:val="center"/>
        </w:trPr>
        <w:tc>
          <w:tcPr>
            <w:tcW w:w="1560" w:type="dxa"/>
            <w:shd w:val="clear" w:color="auto" w:fill="E6E6E6"/>
          </w:tcPr>
          <w:p w14:paraId="4326A8D3" w14:textId="77777777" w:rsidR="002E1B08" w:rsidRDefault="00000000">
            <w:pPr>
              <w:pStyle w:val="TableHead"/>
            </w:pPr>
            <w:r>
              <w:t>Code</w:t>
            </w:r>
          </w:p>
        </w:tc>
        <w:tc>
          <w:tcPr>
            <w:tcW w:w="3000" w:type="dxa"/>
            <w:shd w:val="clear" w:color="auto" w:fill="E6E6E6"/>
          </w:tcPr>
          <w:p w14:paraId="3D277E8B" w14:textId="77777777" w:rsidR="002E1B08" w:rsidRDefault="00000000">
            <w:pPr>
              <w:pStyle w:val="TableHead"/>
            </w:pPr>
            <w:r>
              <w:t>Code System</w:t>
            </w:r>
          </w:p>
        </w:tc>
        <w:tc>
          <w:tcPr>
            <w:tcW w:w="3000" w:type="dxa"/>
            <w:shd w:val="clear" w:color="auto" w:fill="E6E6E6"/>
          </w:tcPr>
          <w:p w14:paraId="2F2E76CF" w14:textId="77777777" w:rsidR="002E1B08" w:rsidRDefault="00000000">
            <w:pPr>
              <w:pStyle w:val="TableHead"/>
            </w:pPr>
            <w:r>
              <w:t>Code System OID</w:t>
            </w:r>
          </w:p>
        </w:tc>
        <w:tc>
          <w:tcPr>
            <w:tcW w:w="2520" w:type="dxa"/>
            <w:shd w:val="clear" w:color="auto" w:fill="E6E6E6"/>
          </w:tcPr>
          <w:p w14:paraId="2490B4A6" w14:textId="77777777" w:rsidR="002E1B08" w:rsidRDefault="00000000">
            <w:pPr>
              <w:pStyle w:val="TableHead"/>
            </w:pPr>
            <w:r>
              <w:t>Print Name</w:t>
            </w:r>
          </w:p>
        </w:tc>
      </w:tr>
      <w:tr w:rsidR="002E1B08" w14:paraId="2CAE6CCC" w14:textId="77777777">
        <w:trPr>
          <w:jc w:val="center"/>
        </w:trPr>
        <w:tc>
          <w:tcPr>
            <w:tcW w:w="1170" w:type="dxa"/>
          </w:tcPr>
          <w:p w14:paraId="64B107F8" w14:textId="77777777" w:rsidR="002E1B08" w:rsidRDefault="00000000">
            <w:pPr>
              <w:pStyle w:val="TableText"/>
            </w:pPr>
            <w:r>
              <w:t>F</w:t>
            </w:r>
          </w:p>
        </w:tc>
        <w:tc>
          <w:tcPr>
            <w:tcW w:w="3195" w:type="dxa"/>
          </w:tcPr>
          <w:p w14:paraId="768BA615" w14:textId="77777777" w:rsidR="002E1B08" w:rsidRDefault="00000000">
            <w:pPr>
              <w:pStyle w:val="TableText"/>
            </w:pPr>
            <w:r>
              <w:t>Administrative Gender</w:t>
            </w:r>
          </w:p>
        </w:tc>
        <w:tc>
          <w:tcPr>
            <w:tcW w:w="3195" w:type="dxa"/>
          </w:tcPr>
          <w:p w14:paraId="666F7088" w14:textId="77777777" w:rsidR="002E1B08" w:rsidRDefault="00000000">
            <w:pPr>
              <w:pStyle w:val="TableText"/>
            </w:pPr>
            <w:r>
              <w:t>urn:oid:2.16.840.1.113883.5.1</w:t>
            </w:r>
          </w:p>
        </w:tc>
        <w:tc>
          <w:tcPr>
            <w:tcW w:w="2520" w:type="dxa"/>
          </w:tcPr>
          <w:p w14:paraId="5C3D09D1" w14:textId="77777777" w:rsidR="002E1B08" w:rsidRDefault="00000000">
            <w:pPr>
              <w:pStyle w:val="TableText"/>
            </w:pPr>
            <w:r>
              <w:t>Female</w:t>
            </w:r>
          </w:p>
        </w:tc>
      </w:tr>
      <w:tr w:rsidR="002E1B08" w14:paraId="41B67091" w14:textId="77777777">
        <w:trPr>
          <w:jc w:val="center"/>
        </w:trPr>
        <w:tc>
          <w:tcPr>
            <w:tcW w:w="1170" w:type="dxa"/>
          </w:tcPr>
          <w:p w14:paraId="3A9087BB" w14:textId="77777777" w:rsidR="002E1B08" w:rsidRDefault="00000000">
            <w:pPr>
              <w:pStyle w:val="TableText"/>
            </w:pPr>
            <w:r>
              <w:t>M</w:t>
            </w:r>
          </w:p>
        </w:tc>
        <w:tc>
          <w:tcPr>
            <w:tcW w:w="3195" w:type="dxa"/>
          </w:tcPr>
          <w:p w14:paraId="55B3DE8F" w14:textId="77777777" w:rsidR="002E1B08" w:rsidRDefault="00000000">
            <w:pPr>
              <w:pStyle w:val="TableText"/>
            </w:pPr>
            <w:r>
              <w:t>Administrative Gender</w:t>
            </w:r>
          </w:p>
        </w:tc>
        <w:tc>
          <w:tcPr>
            <w:tcW w:w="3195" w:type="dxa"/>
          </w:tcPr>
          <w:p w14:paraId="706DF4AE" w14:textId="77777777" w:rsidR="002E1B08" w:rsidRDefault="00000000">
            <w:pPr>
              <w:pStyle w:val="TableText"/>
            </w:pPr>
            <w:r>
              <w:t>urn:oid:2.16.840.1.113883.5.1</w:t>
            </w:r>
          </w:p>
        </w:tc>
        <w:tc>
          <w:tcPr>
            <w:tcW w:w="2520" w:type="dxa"/>
          </w:tcPr>
          <w:p w14:paraId="4550A428" w14:textId="77777777" w:rsidR="002E1B08" w:rsidRDefault="00000000">
            <w:pPr>
              <w:pStyle w:val="TableText"/>
            </w:pPr>
            <w:r>
              <w:t>Male</w:t>
            </w:r>
          </w:p>
        </w:tc>
      </w:tr>
      <w:tr w:rsidR="002E1B08" w14:paraId="48C4AFB7" w14:textId="77777777">
        <w:trPr>
          <w:jc w:val="center"/>
        </w:trPr>
        <w:tc>
          <w:tcPr>
            <w:tcW w:w="1170" w:type="dxa"/>
          </w:tcPr>
          <w:p w14:paraId="0F0942F2" w14:textId="77777777" w:rsidR="002E1B08" w:rsidRDefault="00000000">
            <w:pPr>
              <w:pStyle w:val="TableText"/>
            </w:pPr>
            <w:r>
              <w:t>UN</w:t>
            </w:r>
          </w:p>
        </w:tc>
        <w:tc>
          <w:tcPr>
            <w:tcW w:w="3195" w:type="dxa"/>
          </w:tcPr>
          <w:p w14:paraId="7159F057" w14:textId="77777777" w:rsidR="002E1B08" w:rsidRDefault="00000000">
            <w:pPr>
              <w:pStyle w:val="TableText"/>
            </w:pPr>
            <w:r>
              <w:t>Administrative Gender</w:t>
            </w:r>
          </w:p>
        </w:tc>
        <w:tc>
          <w:tcPr>
            <w:tcW w:w="3195" w:type="dxa"/>
          </w:tcPr>
          <w:p w14:paraId="22661CD0" w14:textId="77777777" w:rsidR="002E1B08" w:rsidRDefault="00000000">
            <w:pPr>
              <w:pStyle w:val="TableText"/>
            </w:pPr>
            <w:r>
              <w:t>urn:oid:2.16.840.1.113883.5.1</w:t>
            </w:r>
          </w:p>
        </w:tc>
        <w:tc>
          <w:tcPr>
            <w:tcW w:w="2520" w:type="dxa"/>
          </w:tcPr>
          <w:p w14:paraId="426C1DEC" w14:textId="77777777" w:rsidR="002E1B08" w:rsidRDefault="00000000">
            <w:pPr>
              <w:pStyle w:val="TableText"/>
            </w:pPr>
            <w:r>
              <w:t>Undifferentiated</w:t>
            </w:r>
          </w:p>
        </w:tc>
      </w:tr>
    </w:tbl>
    <w:p w14:paraId="3C95D62C" w14:textId="77777777" w:rsidR="002E1B08" w:rsidRDefault="002E1B08">
      <w:pPr>
        <w:pStyle w:val="BodyText"/>
      </w:pPr>
    </w:p>
    <w:p w14:paraId="5B4635E4" w14:textId="77777777" w:rsidR="002E1B08" w:rsidRDefault="00000000">
      <w:pPr>
        <w:pStyle w:val="Caption"/>
      </w:pPr>
      <w:bookmarkStart w:id="216" w:name="_Toc119067369"/>
      <w:bookmarkStart w:id="217" w:name="_Toc119074793"/>
      <w:bookmarkStart w:id="218" w:name="_Toc120095004"/>
      <w:r>
        <w:lastRenderedPageBreak/>
        <w:t xml:space="preserve">Table </w:t>
      </w:r>
      <w:r>
        <w:fldChar w:fldCharType="begin"/>
      </w:r>
      <w:r>
        <w:instrText>SEQ Table \* ARABIC</w:instrText>
      </w:r>
      <w:r>
        <w:fldChar w:fldCharType="separate"/>
      </w:r>
      <w:r>
        <w:t>11</w:t>
      </w:r>
      <w:r>
        <w:fldChar w:fldCharType="end"/>
      </w:r>
      <w:r>
        <w:t xml:space="preserve">: </w:t>
      </w:r>
      <w:bookmarkStart w:id="219" w:name="Marital_Status"/>
      <w:r>
        <w:t>Marital Status</w:t>
      </w:r>
      <w:bookmarkEnd w:id="216"/>
      <w:bookmarkEnd w:id="217"/>
      <w:bookmarkEnd w:id="218"/>
      <w:bookmarkEnd w:id="2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26A363DA" w14:textId="77777777">
        <w:trPr>
          <w:jc w:val="center"/>
        </w:trPr>
        <w:tc>
          <w:tcPr>
            <w:tcW w:w="1440" w:type="dxa"/>
            <w:gridSpan w:val="4"/>
          </w:tcPr>
          <w:p w14:paraId="2F8E58DA" w14:textId="77777777" w:rsidR="002E1B08" w:rsidRDefault="00000000">
            <w:pPr>
              <w:pStyle w:val="TableText"/>
            </w:pPr>
            <w:r>
              <w:t>Value Set: Marital Status urn:oid:2.16.840.1.113883.1.11.12212</w:t>
            </w:r>
          </w:p>
          <w:p w14:paraId="02F361B1" w14:textId="77777777" w:rsidR="002E1B08" w:rsidRDefault="00000000">
            <w:pPr>
              <w:pStyle w:val="TableText"/>
            </w:pPr>
            <w:r>
              <w:t>(Clinical Focus: The domestic partnership status of a person.),(Data Element Scope: Marital Status),(Inclusion Criteria: All codes in the HL7 MaritalStatus code system),(Exclusion Criteria: Any non-selectable codes)</w:t>
            </w:r>
            <w:r>
              <w:br/>
            </w:r>
            <w:r>
              <w:br/>
              <w:t>This value set was imported on 6/25/2019 with a version of 20190517.</w:t>
            </w:r>
          </w:p>
          <w:p w14:paraId="4DF76325" w14:textId="77777777" w:rsidR="002E1B08" w:rsidRDefault="00000000">
            <w:pPr>
              <w:pStyle w:val="TableText"/>
            </w:pPr>
            <w:r>
              <w:t xml:space="preserve">Value Set Source: </w:t>
            </w:r>
            <w:hyperlink r:id="rId18" w:history="1">
              <w:r>
                <w:rPr>
                  <w:rStyle w:val="HyperlinkCourierBold"/>
                </w:rPr>
                <w:t>https://vsac.nlm.nih.gov/valueset/2.16.840.1.113883.1.11.12212/expansion</w:t>
              </w:r>
            </w:hyperlink>
          </w:p>
        </w:tc>
      </w:tr>
      <w:tr w:rsidR="002E1B08" w14:paraId="1E87EF7F" w14:textId="77777777">
        <w:trPr>
          <w:cantSplit/>
          <w:tblHeader/>
          <w:jc w:val="center"/>
        </w:trPr>
        <w:tc>
          <w:tcPr>
            <w:tcW w:w="1560" w:type="dxa"/>
            <w:shd w:val="clear" w:color="auto" w:fill="E6E6E6"/>
          </w:tcPr>
          <w:p w14:paraId="653A71C4" w14:textId="77777777" w:rsidR="002E1B08" w:rsidRDefault="00000000">
            <w:pPr>
              <w:pStyle w:val="TableHead"/>
            </w:pPr>
            <w:r>
              <w:t>Code</w:t>
            </w:r>
          </w:p>
        </w:tc>
        <w:tc>
          <w:tcPr>
            <w:tcW w:w="3000" w:type="dxa"/>
            <w:shd w:val="clear" w:color="auto" w:fill="E6E6E6"/>
          </w:tcPr>
          <w:p w14:paraId="0E2B68AA" w14:textId="77777777" w:rsidR="002E1B08" w:rsidRDefault="00000000">
            <w:pPr>
              <w:pStyle w:val="TableHead"/>
            </w:pPr>
            <w:r>
              <w:t>Code System</w:t>
            </w:r>
          </w:p>
        </w:tc>
        <w:tc>
          <w:tcPr>
            <w:tcW w:w="3000" w:type="dxa"/>
            <w:shd w:val="clear" w:color="auto" w:fill="E6E6E6"/>
          </w:tcPr>
          <w:p w14:paraId="325AE9EC" w14:textId="77777777" w:rsidR="002E1B08" w:rsidRDefault="00000000">
            <w:pPr>
              <w:pStyle w:val="TableHead"/>
            </w:pPr>
            <w:r>
              <w:t>Code System OID</w:t>
            </w:r>
          </w:p>
        </w:tc>
        <w:tc>
          <w:tcPr>
            <w:tcW w:w="2520" w:type="dxa"/>
            <w:shd w:val="clear" w:color="auto" w:fill="E6E6E6"/>
          </w:tcPr>
          <w:p w14:paraId="64CCC3FF" w14:textId="77777777" w:rsidR="002E1B08" w:rsidRDefault="00000000">
            <w:pPr>
              <w:pStyle w:val="TableHead"/>
            </w:pPr>
            <w:r>
              <w:t>Print Name</w:t>
            </w:r>
          </w:p>
        </w:tc>
      </w:tr>
      <w:tr w:rsidR="002E1B08" w14:paraId="00D4D018" w14:textId="77777777">
        <w:trPr>
          <w:jc w:val="center"/>
        </w:trPr>
        <w:tc>
          <w:tcPr>
            <w:tcW w:w="1170" w:type="dxa"/>
          </w:tcPr>
          <w:p w14:paraId="5FFB9727" w14:textId="77777777" w:rsidR="002E1B08" w:rsidRDefault="00000000">
            <w:pPr>
              <w:pStyle w:val="TableText"/>
            </w:pPr>
            <w:r>
              <w:t>A</w:t>
            </w:r>
          </w:p>
        </w:tc>
        <w:tc>
          <w:tcPr>
            <w:tcW w:w="3195" w:type="dxa"/>
          </w:tcPr>
          <w:p w14:paraId="51E29FF7" w14:textId="77777777" w:rsidR="002E1B08" w:rsidRDefault="00000000">
            <w:pPr>
              <w:pStyle w:val="TableText"/>
            </w:pPr>
            <w:r>
              <w:t>HL7MaritalStatus</w:t>
            </w:r>
          </w:p>
        </w:tc>
        <w:tc>
          <w:tcPr>
            <w:tcW w:w="3195" w:type="dxa"/>
          </w:tcPr>
          <w:p w14:paraId="7E1F96AD" w14:textId="77777777" w:rsidR="002E1B08" w:rsidRDefault="00000000">
            <w:pPr>
              <w:pStyle w:val="TableText"/>
            </w:pPr>
            <w:r>
              <w:t>urn:oid:2.16.840.1.113883.5.2</w:t>
            </w:r>
          </w:p>
        </w:tc>
        <w:tc>
          <w:tcPr>
            <w:tcW w:w="2520" w:type="dxa"/>
          </w:tcPr>
          <w:p w14:paraId="1CE463C9" w14:textId="77777777" w:rsidR="002E1B08" w:rsidRDefault="00000000">
            <w:pPr>
              <w:pStyle w:val="TableText"/>
            </w:pPr>
            <w:r>
              <w:t>Annulled</w:t>
            </w:r>
          </w:p>
        </w:tc>
      </w:tr>
      <w:tr w:rsidR="002E1B08" w14:paraId="416EE066" w14:textId="77777777">
        <w:trPr>
          <w:jc w:val="center"/>
        </w:trPr>
        <w:tc>
          <w:tcPr>
            <w:tcW w:w="1170" w:type="dxa"/>
          </w:tcPr>
          <w:p w14:paraId="7F3FD36D" w14:textId="77777777" w:rsidR="002E1B08" w:rsidRDefault="00000000">
            <w:pPr>
              <w:pStyle w:val="TableText"/>
            </w:pPr>
            <w:r>
              <w:t>C</w:t>
            </w:r>
          </w:p>
        </w:tc>
        <w:tc>
          <w:tcPr>
            <w:tcW w:w="3195" w:type="dxa"/>
          </w:tcPr>
          <w:p w14:paraId="4E9EEAF8" w14:textId="77777777" w:rsidR="002E1B08" w:rsidRDefault="00000000">
            <w:pPr>
              <w:pStyle w:val="TableText"/>
            </w:pPr>
            <w:r>
              <w:t>HL7MaritalStatus</w:t>
            </w:r>
          </w:p>
        </w:tc>
        <w:tc>
          <w:tcPr>
            <w:tcW w:w="3195" w:type="dxa"/>
          </w:tcPr>
          <w:p w14:paraId="41A9008A" w14:textId="77777777" w:rsidR="002E1B08" w:rsidRDefault="00000000">
            <w:pPr>
              <w:pStyle w:val="TableText"/>
            </w:pPr>
            <w:r>
              <w:t>urn:oid:2.16.840.1.113883.5.2</w:t>
            </w:r>
          </w:p>
        </w:tc>
        <w:tc>
          <w:tcPr>
            <w:tcW w:w="2520" w:type="dxa"/>
          </w:tcPr>
          <w:p w14:paraId="0B867CD0" w14:textId="77777777" w:rsidR="002E1B08" w:rsidRDefault="00000000">
            <w:pPr>
              <w:pStyle w:val="TableText"/>
            </w:pPr>
            <w:r>
              <w:t>Common Law</w:t>
            </w:r>
          </w:p>
        </w:tc>
      </w:tr>
      <w:tr w:rsidR="002E1B08" w14:paraId="07BF884B" w14:textId="77777777">
        <w:trPr>
          <w:jc w:val="center"/>
        </w:trPr>
        <w:tc>
          <w:tcPr>
            <w:tcW w:w="1170" w:type="dxa"/>
          </w:tcPr>
          <w:p w14:paraId="55A382AB" w14:textId="77777777" w:rsidR="002E1B08" w:rsidRDefault="00000000">
            <w:pPr>
              <w:pStyle w:val="TableText"/>
            </w:pPr>
            <w:r>
              <w:t>D</w:t>
            </w:r>
          </w:p>
        </w:tc>
        <w:tc>
          <w:tcPr>
            <w:tcW w:w="3195" w:type="dxa"/>
          </w:tcPr>
          <w:p w14:paraId="7CD8BD3F" w14:textId="77777777" w:rsidR="002E1B08" w:rsidRDefault="00000000">
            <w:pPr>
              <w:pStyle w:val="TableText"/>
            </w:pPr>
            <w:r>
              <w:t>HL7MaritalStatus</w:t>
            </w:r>
          </w:p>
        </w:tc>
        <w:tc>
          <w:tcPr>
            <w:tcW w:w="3195" w:type="dxa"/>
          </w:tcPr>
          <w:p w14:paraId="21E12601" w14:textId="77777777" w:rsidR="002E1B08" w:rsidRDefault="00000000">
            <w:pPr>
              <w:pStyle w:val="TableText"/>
            </w:pPr>
            <w:r>
              <w:t>urn:oid:2.16.840.1.113883.5.2</w:t>
            </w:r>
          </w:p>
        </w:tc>
        <w:tc>
          <w:tcPr>
            <w:tcW w:w="2520" w:type="dxa"/>
          </w:tcPr>
          <w:p w14:paraId="557BC19D" w14:textId="77777777" w:rsidR="002E1B08" w:rsidRDefault="00000000">
            <w:pPr>
              <w:pStyle w:val="TableText"/>
            </w:pPr>
            <w:r>
              <w:t>Divorced</w:t>
            </w:r>
          </w:p>
        </w:tc>
      </w:tr>
      <w:tr w:rsidR="002E1B08" w14:paraId="67DD313E" w14:textId="77777777">
        <w:trPr>
          <w:jc w:val="center"/>
        </w:trPr>
        <w:tc>
          <w:tcPr>
            <w:tcW w:w="1170" w:type="dxa"/>
          </w:tcPr>
          <w:p w14:paraId="59DC5A12" w14:textId="77777777" w:rsidR="002E1B08" w:rsidRDefault="00000000">
            <w:pPr>
              <w:pStyle w:val="TableText"/>
            </w:pPr>
            <w:r>
              <w:t>I</w:t>
            </w:r>
          </w:p>
        </w:tc>
        <w:tc>
          <w:tcPr>
            <w:tcW w:w="3195" w:type="dxa"/>
          </w:tcPr>
          <w:p w14:paraId="7578408C" w14:textId="77777777" w:rsidR="002E1B08" w:rsidRDefault="00000000">
            <w:pPr>
              <w:pStyle w:val="TableText"/>
            </w:pPr>
            <w:r>
              <w:t>HL7MaritalStatus</w:t>
            </w:r>
          </w:p>
        </w:tc>
        <w:tc>
          <w:tcPr>
            <w:tcW w:w="3195" w:type="dxa"/>
          </w:tcPr>
          <w:p w14:paraId="21513D29" w14:textId="77777777" w:rsidR="002E1B08" w:rsidRDefault="00000000">
            <w:pPr>
              <w:pStyle w:val="TableText"/>
            </w:pPr>
            <w:r>
              <w:t>urn:oid:2.16.840.1.113883.5.2</w:t>
            </w:r>
          </w:p>
        </w:tc>
        <w:tc>
          <w:tcPr>
            <w:tcW w:w="2520" w:type="dxa"/>
          </w:tcPr>
          <w:p w14:paraId="44A422F0" w14:textId="77777777" w:rsidR="002E1B08" w:rsidRDefault="00000000">
            <w:pPr>
              <w:pStyle w:val="TableText"/>
            </w:pPr>
            <w:r>
              <w:t>Interlocutory</w:t>
            </w:r>
          </w:p>
        </w:tc>
      </w:tr>
      <w:tr w:rsidR="002E1B08" w14:paraId="6F9F9FB8" w14:textId="77777777">
        <w:trPr>
          <w:jc w:val="center"/>
        </w:trPr>
        <w:tc>
          <w:tcPr>
            <w:tcW w:w="1170" w:type="dxa"/>
          </w:tcPr>
          <w:p w14:paraId="2BB7127B" w14:textId="77777777" w:rsidR="002E1B08" w:rsidRDefault="00000000">
            <w:pPr>
              <w:pStyle w:val="TableText"/>
            </w:pPr>
            <w:r>
              <w:t>L</w:t>
            </w:r>
          </w:p>
        </w:tc>
        <w:tc>
          <w:tcPr>
            <w:tcW w:w="3195" w:type="dxa"/>
          </w:tcPr>
          <w:p w14:paraId="294CD54C" w14:textId="77777777" w:rsidR="002E1B08" w:rsidRDefault="00000000">
            <w:pPr>
              <w:pStyle w:val="TableText"/>
            </w:pPr>
            <w:r>
              <w:t>HL7MaritalStatus</w:t>
            </w:r>
          </w:p>
        </w:tc>
        <w:tc>
          <w:tcPr>
            <w:tcW w:w="3195" w:type="dxa"/>
          </w:tcPr>
          <w:p w14:paraId="039F8B92" w14:textId="77777777" w:rsidR="002E1B08" w:rsidRDefault="00000000">
            <w:pPr>
              <w:pStyle w:val="TableText"/>
            </w:pPr>
            <w:r>
              <w:t>urn:oid:2.16.840.1.113883.5.2</w:t>
            </w:r>
          </w:p>
        </w:tc>
        <w:tc>
          <w:tcPr>
            <w:tcW w:w="2520" w:type="dxa"/>
          </w:tcPr>
          <w:p w14:paraId="1ABA140B" w14:textId="77777777" w:rsidR="002E1B08" w:rsidRDefault="00000000">
            <w:pPr>
              <w:pStyle w:val="TableText"/>
            </w:pPr>
            <w:r>
              <w:t>Legally Separated</w:t>
            </w:r>
          </w:p>
        </w:tc>
      </w:tr>
      <w:tr w:rsidR="002E1B08" w14:paraId="28FF7138" w14:textId="77777777">
        <w:trPr>
          <w:jc w:val="center"/>
        </w:trPr>
        <w:tc>
          <w:tcPr>
            <w:tcW w:w="1170" w:type="dxa"/>
          </w:tcPr>
          <w:p w14:paraId="59BF38BF" w14:textId="77777777" w:rsidR="002E1B08" w:rsidRDefault="00000000">
            <w:pPr>
              <w:pStyle w:val="TableText"/>
            </w:pPr>
            <w:r>
              <w:t>M</w:t>
            </w:r>
          </w:p>
        </w:tc>
        <w:tc>
          <w:tcPr>
            <w:tcW w:w="3195" w:type="dxa"/>
          </w:tcPr>
          <w:p w14:paraId="17F0EE9A" w14:textId="77777777" w:rsidR="002E1B08" w:rsidRDefault="00000000">
            <w:pPr>
              <w:pStyle w:val="TableText"/>
            </w:pPr>
            <w:r>
              <w:t>HL7MaritalStatus</w:t>
            </w:r>
          </w:p>
        </w:tc>
        <w:tc>
          <w:tcPr>
            <w:tcW w:w="3195" w:type="dxa"/>
          </w:tcPr>
          <w:p w14:paraId="10FE3D0D" w14:textId="77777777" w:rsidR="002E1B08" w:rsidRDefault="00000000">
            <w:pPr>
              <w:pStyle w:val="TableText"/>
            </w:pPr>
            <w:r>
              <w:t>urn:oid:2.16.840.1.113883.5.2</w:t>
            </w:r>
          </w:p>
        </w:tc>
        <w:tc>
          <w:tcPr>
            <w:tcW w:w="2520" w:type="dxa"/>
          </w:tcPr>
          <w:p w14:paraId="0478CA8F" w14:textId="77777777" w:rsidR="002E1B08" w:rsidRDefault="00000000">
            <w:pPr>
              <w:pStyle w:val="TableText"/>
            </w:pPr>
            <w:r>
              <w:t>Married</w:t>
            </w:r>
          </w:p>
        </w:tc>
      </w:tr>
      <w:tr w:rsidR="002E1B08" w14:paraId="3E712AA6" w14:textId="77777777">
        <w:trPr>
          <w:jc w:val="center"/>
        </w:trPr>
        <w:tc>
          <w:tcPr>
            <w:tcW w:w="1170" w:type="dxa"/>
          </w:tcPr>
          <w:p w14:paraId="6AA73DB2" w14:textId="77777777" w:rsidR="002E1B08" w:rsidRDefault="00000000">
            <w:pPr>
              <w:pStyle w:val="TableText"/>
            </w:pPr>
            <w:r>
              <w:t>P</w:t>
            </w:r>
          </w:p>
        </w:tc>
        <w:tc>
          <w:tcPr>
            <w:tcW w:w="3195" w:type="dxa"/>
          </w:tcPr>
          <w:p w14:paraId="2CF6B307" w14:textId="77777777" w:rsidR="002E1B08" w:rsidRDefault="00000000">
            <w:pPr>
              <w:pStyle w:val="TableText"/>
            </w:pPr>
            <w:r>
              <w:t>HL7MaritalStatus</w:t>
            </w:r>
          </w:p>
        </w:tc>
        <w:tc>
          <w:tcPr>
            <w:tcW w:w="3195" w:type="dxa"/>
          </w:tcPr>
          <w:p w14:paraId="0F3ED376" w14:textId="77777777" w:rsidR="002E1B08" w:rsidRDefault="00000000">
            <w:pPr>
              <w:pStyle w:val="TableText"/>
            </w:pPr>
            <w:r>
              <w:t>urn:oid:2.16.840.1.113883.5.2</w:t>
            </w:r>
          </w:p>
        </w:tc>
        <w:tc>
          <w:tcPr>
            <w:tcW w:w="2520" w:type="dxa"/>
          </w:tcPr>
          <w:p w14:paraId="78430704" w14:textId="77777777" w:rsidR="002E1B08" w:rsidRDefault="00000000">
            <w:pPr>
              <w:pStyle w:val="TableText"/>
            </w:pPr>
            <w:r>
              <w:t>Polygamous</w:t>
            </w:r>
          </w:p>
        </w:tc>
      </w:tr>
      <w:tr w:rsidR="002E1B08" w14:paraId="7BCEE45D" w14:textId="77777777">
        <w:trPr>
          <w:jc w:val="center"/>
        </w:trPr>
        <w:tc>
          <w:tcPr>
            <w:tcW w:w="1170" w:type="dxa"/>
          </w:tcPr>
          <w:p w14:paraId="167E086F" w14:textId="77777777" w:rsidR="002E1B08" w:rsidRDefault="00000000">
            <w:pPr>
              <w:pStyle w:val="TableText"/>
            </w:pPr>
            <w:r>
              <w:t>S</w:t>
            </w:r>
          </w:p>
        </w:tc>
        <w:tc>
          <w:tcPr>
            <w:tcW w:w="3195" w:type="dxa"/>
          </w:tcPr>
          <w:p w14:paraId="7C1653E7" w14:textId="77777777" w:rsidR="002E1B08" w:rsidRDefault="00000000">
            <w:pPr>
              <w:pStyle w:val="TableText"/>
            </w:pPr>
            <w:r>
              <w:t>HL7MaritalStatus</w:t>
            </w:r>
          </w:p>
        </w:tc>
        <w:tc>
          <w:tcPr>
            <w:tcW w:w="3195" w:type="dxa"/>
          </w:tcPr>
          <w:p w14:paraId="7F9DACFD" w14:textId="77777777" w:rsidR="002E1B08" w:rsidRDefault="00000000">
            <w:pPr>
              <w:pStyle w:val="TableText"/>
            </w:pPr>
            <w:r>
              <w:t>urn:oid:2.16.840.1.113883.5.2</w:t>
            </w:r>
          </w:p>
        </w:tc>
        <w:tc>
          <w:tcPr>
            <w:tcW w:w="2520" w:type="dxa"/>
          </w:tcPr>
          <w:p w14:paraId="5F0271A6" w14:textId="77777777" w:rsidR="002E1B08" w:rsidRDefault="00000000">
            <w:pPr>
              <w:pStyle w:val="TableText"/>
            </w:pPr>
            <w:r>
              <w:t>Never Married</w:t>
            </w:r>
          </w:p>
        </w:tc>
      </w:tr>
      <w:tr w:rsidR="002E1B08" w14:paraId="61F97745" w14:textId="77777777">
        <w:trPr>
          <w:jc w:val="center"/>
        </w:trPr>
        <w:tc>
          <w:tcPr>
            <w:tcW w:w="1170" w:type="dxa"/>
          </w:tcPr>
          <w:p w14:paraId="4B1BB5AD" w14:textId="77777777" w:rsidR="002E1B08" w:rsidRDefault="00000000">
            <w:pPr>
              <w:pStyle w:val="TableText"/>
            </w:pPr>
            <w:r>
              <w:t>T</w:t>
            </w:r>
          </w:p>
        </w:tc>
        <w:tc>
          <w:tcPr>
            <w:tcW w:w="3195" w:type="dxa"/>
          </w:tcPr>
          <w:p w14:paraId="01158B4A" w14:textId="77777777" w:rsidR="002E1B08" w:rsidRDefault="00000000">
            <w:pPr>
              <w:pStyle w:val="TableText"/>
            </w:pPr>
            <w:r>
              <w:t>HL7MaritalStatus</w:t>
            </w:r>
          </w:p>
        </w:tc>
        <w:tc>
          <w:tcPr>
            <w:tcW w:w="3195" w:type="dxa"/>
          </w:tcPr>
          <w:p w14:paraId="328D3667" w14:textId="77777777" w:rsidR="002E1B08" w:rsidRDefault="00000000">
            <w:pPr>
              <w:pStyle w:val="TableText"/>
            </w:pPr>
            <w:r>
              <w:t>urn:oid:2.16.840.1.113883.5.2</w:t>
            </w:r>
          </w:p>
        </w:tc>
        <w:tc>
          <w:tcPr>
            <w:tcW w:w="2520" w:type="dxa"/>
          </w:tcPr>
          <w:p w14:paraId="6E6CE0D0" w14:textId="77777777" w:rsidR="002E1B08" w:rsidRDefault="00000000">
            <w:pPr>
              <w:pStyle w:val="TableText"/>
            </w:pPr>
            <w:r>
              <w:t>Domestic partner</w:t>
            </w:r>
          </w:p>
        </w:tc>
      </w:tr>
      <w:tr w:rsidR="002E1B08" w14:paraId="414E3A3B" w14:textId="77777777">
        <w:trPr>
          <w:jc w:val="center"/>
        </w:trPr>
        <w:tc>
          <w:tcPr>
            <w:tcW w:w="1170" w:type="dxa"/>
          </w:tcPr>
          <w:p w14:paraId="3A618349" w14:textId="77777777" w:rsidR="002E1B08" w:rsidRDefault="00000000">
            <w:pPr>
              <w:pStyle w:val="TableText"/>
            </w:pPr>
            <w:r>
              <w:t>U</w:t>
            </w:r>
          </w:p>
        </w:tc>
        <w:tc>
          <w:tcPr>
            <w:tcW w:w="3195" w:type="dxa"/>
          </w:tcPr>
          <w:p w14:paraId="49F64C9A" w14:textId="77777777" w:rsidR="002E1B08" w:rsidRDefault="00000000">
            <w:pPr>
              <w:pStyle w:val="TableText"/>
            </w:pPr>
            <w:r>
              <w:t>HL7MaritalStatus</w:t>
            </w:r>
          </w:p>
        </w:tc>
        <w:tc>
          <w:tcPr>
            <w:tcW w:w="3195" w:type="dxa"/>
          </w:tcPr>
          <w:p w14:paraId="08E59BEC" w14:textId="77777777" w:rsidR="002E1B08" w:rsidRDefault="00000000">
            <w:pPr>
              <w:pStyle w:val="TableText"/>
            </w:pPr>
            <w:r>
              <w:t>urn:oid:2.16.840.1.113883.5.2</w:t>
            </w:r>
          </w:p>
        </w:tc>
        <w:tc>
          <w:tcPr>
            <w:tcW w:w="2520" w:type="dxa"/>
          </w:tcPr>
          <w:p w14:paraId="6B9B5664" w14:textId="77777777" w:rsidR="002E1B08" w:rsidRDefault="00000000">
            <w:pPr>
              <w:pStyle w:val="TableText"/>
            </w:pPr>
            <w:r>
              <w:t>unmarried</w:t>
            </w:r>
          </w:p>
        </w:tc>
      </w:tr>
      <w:tr w:rsidR="002E1B08" w14:paraId="77D821F6" w14:textId="77777777">
        <w:trPr>
          <w:jc w:val="center"/>
        </w:trPr>
        <w:tc>
          <w:tcPr>
            <w:tcW w:w="1440" w:type="dxa"/>
            <w:gridSpan w:val="4"/>
          </w:tcPr>
          <w:p w14:paraId="711CC5AB" w14:textId="77777777" w:rsidR="002E1B08" w:rsidRDefault="00000000">
            <w:pPr>
              <w:pStyle w:val="TableText"/>
            </w:pPr>
            <w:r>
              <w:t>...</w:t>
            </w:r>
          </w:p>
        </w:tc>
      </w:tr>
    </w:tbl>
    <w:p w14:paraId="399BC97D" w14:textId="77777777" w:rsidR="002E1B08" w:rsidRDefault="002E1B08">
      <w:pPr>
        <w:pStyle w:val="BodyText"/>
      </w:pPr>
    </w:p>
    <w:p w14:paraId="288D8246" w14:textId="77777777" w:rsidR="002E1B08" w:rsidRDefault="00000000">
      <w:pPr>
        <w:pStyle w:val="Caption"/>
      </w:pPr>
      <w:bookmarkStart w:id="220" w:name="_Toc119067370"/>
      <w:bookmarkStart w:id="221" w:name="_Toc119074794"/>
      <w:bookmarkStart w:id="222" w:name="_Toc120095005"/>
      <w:r>
        <w:lastRenderedPageBreak/>
        <w:t xml:space="preserve">Table </w:t>
      </w:r>
      <w:r>
        <w:fldChar w:fldCharType="begin"/>
      </w:r>
      <w:r>
        <w:instrText>SEQ Table \* ARABIC</w:instrText>
      </w:r>
      <w:r>
        <w:fldChar w:fldCharType="separate"/>
      </w:r>
      <w:r>
        <w:t>12</w:t>
      </w:r>
      <w:r>
        <w:fldChar w:fldCharType="end"/>
      </w:r>
      <w:r>
        <w:t xml:space="preserve">: </w:t>
      </w:r>
      <w:bookmarkStart w:id="223" w:name="Religious_Affiliation"/>
      <w:r>
        <w:t>Religious Affiliation</w:t>
      </w:r>
      <w:bookmarkEnd w:id="220"/>
      <w:bookmarkEnd w:id="221"/>
      <w:bookmarkEnd w:id="222"/>
      <w:bookmarkEnd w:id="2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53F1C6DE" w14:textId="77777777">
        <w:trPr>
          <w:jc w:val="center"/>
        </w:trPr>
        <w:tc>
          <w:tcPr>
            <w:tcW w:w="1440" w:type="dxa"/>
            <w:gridSpan w:val="4"/>
          </w:tcPr>
          <w:p w14:paraId="57CB844E" w14:textId="77777777" w:rsidR="002E1B08" w:rsidRDefault="00000000">
            <w:pPr>
              <w:pStyle w:val="TableText"/>
            </w:pPr>
            <w:r>
              <w:t>Value Set: Religious Affiliation urn:oid:2.16.840.1.113883.1.11.19185</w:t>
            </w:r>
          </w:p>
          <w:p w14:paraId="359F8C1D" w14:textId="77777777" w:rsidR="002E1B08" w:rsidRDefault="00000000">
            <w:pPr>
              <w:pStyle w:val="TableText"/>
            </w:pPr>
            <w:r>
              <w:t>(Clinical Focus: A person's faith affiliation),(Data Element Scope: ),(Inclusion Criteria: All codes in the HL7 ReligiousAffiliation code system),(Exclusion Criteria: )</w:t>
            </w:r>
            <w:r>
              <w:br/>
            </w:r>
            <w:r>
              <w:br/>
              <w:t>This value set was imported on 6/29/2019 with a version of 20190425.</w:t>
            </w:r>
          </w:p>
          <w:p w14:paraId="44CEFDF7" w14:textId="77777777" w:rsidR="002E1B08" w:rsidRDefault="00000000">
            <w:pPr>
              <w:pStyle w:val="TableText"/>
            </w:pPr>
            <w:r>
              <w:t xml:space="preserve">Value Set Source: </w:t>
            </w:r>
            <w:hyperlink r:id="rId19" w:history="1">
              <w:r>
                <w:rPr>
                  <w:rStyle w:val="HyperlinkCourierBold"/>
                </w:rPr>
                <w:t>https://vsac.nlm.nih.gov/valueset/2.16.840.1.113883.1.11.19185/expansion</w:t>
              </w:r>
            </w:hyperlink>
          </w:p>
        </w:tc>
      </w:tr>
      <w:tr w:rsidR="002E1B08" w14:paraId="3B2257A2" w14:textId="77777777">
        <w:trPr>
          <w:cantSplit/>
          <w:tblHeader/>
          <w:jc w:val="center"/>
        </w:trPr>
        <w:tc>
          <w:tcPr>
            <w:tcW w:w="1560" w:type="dxa"/>
            <w:shd w:val="clear" w:color="auto" w:fill="E6E6E6"/>
          </w:tcPr>
          <w:p w14:paraId="7D672031" w14:textId="77777777" w:rsidR="002E1B08" w:rsidRDefault="00000000">
            <w:pPr>
              <w:pStyle w:val="TableHead"/>
            </w:pPr>
            <w:r>
              <w:t>Code</w:t>
            </w:r>
          </w:p>
        </w:tc>
        <w:tc>
          <w:tcPr>
            <w:tcW w:w="3000" w:type="dxa"/>
            <w:shd w:val="clear" w:color="auto" w:fill="E6E6E6"/>
          </w:tcPr>
          <w:p w14:paraId="784AE711" w14:textId="77777777" w:rsidR="002E1B08" w:rsidRDefault="00000000">
            <w:pPr>
              <w:pStyle w:val="TableHead"/>
            </w:pPr>
            <w:r>
              <w:t>Code System</w:t>
            </w:r>
          </w:p>
        </w:tc>
        <w:tc>
          <w:tcPr>
            <w:tcW w:w="3000" w:type="dxa"/>
            <w:shd w:val="clear" w:color="auto" w:fill="E6E6E6"/>
          </w:tcPr>
          <w:p w14:paraId="6C8F6D56" w14:textId="77777777" w:rsidR="002E1B08" w:rsidRDefault="00000000">
            <w:pPr>
              <w:pStyle w:val="TableHead"/>
            </w:pPr>
            <w:r>
              <w:t>Code System OID</w:t>
            </w:r>
          </w:p>
        </w:tc>
        <w:tc>
          <w:tcPr>
            <w:tcW w:w="2520" w:type="dxa"/>
            <w:shd w:val="clear" w:color="auto" w:fill="E6E6E6"/>
          </w:tcPr>
          <w:p w14:paraId="55626750" w14:textId="77777777" w:rsidR="002E1B08" w:rsidRDefault="00000000">
            <w:pPr>
              <w:pStyle w:val="TableHead"/>
            </w:pPr>
            <w:r>
              <w:t>Print Name</w:t>
            </w:r>
          </w:p>
        </w:tc>
      </w:tr>
      <w:tr w:rsidR="002E1B08" w14:paraId="3A5266BB" w14:textId="77777777">
        <w:trPr>
          <w:jc w:val="center"/>
        </w:trPr>
        <w:tc>
          <w:tcPr>
            <w:tcW w:w="1170" w:type="dxa"/>
          </w:tcPr>
          <w:p w14:paraId="2F88A716" w14:textId="77777777" w:rsidR="002E1B08" w:rsidRDefault="00000000">
            <w:pPr>
              <w:pStyle w:val="TableText"/>
            </w:pPr>
            <w:r>
              <w:t>1001</w:t>
            </w:r>
          </w:p>
        </w:tc>
        <w:tc>
          <w:tcPr>
            <w:tcW w:w="3195" w:type="dxa"/>
          </w:tcPr>
          <w:p w14:paraId="287ECA8A" w14:textId="77777777" w:rsidR="002E1B08" w:rsidRDefault="00000000">
            <w:pPr>
              <w:pStyle w:val="TableText"/>
            </w:pPr>
            <w:r>
              <w:t>HL7ReligiousAffiliation</w:t>
            </w:r>
          </w:p>
        </w:tc>
        <w:tc>
          <w:tcPr>
            <w:tcW w:w="3195" w:type="dxa"/>
          </w:tcPr>
          <w:p w14:paraId="232CD7EB" w14:textId="77777777" w:rsidR="002E1B08" w:rsidRDefault="00000000">
            <w:pPr>
              <w:pStyle w:val="TableText"/>
            </w:pPr>
            <w:r>
              <w:t>urn:oid:2.16.840.1.113883.5.1076</w:t>
            </w:r>
          </w:p>
        </w:tc>
        <w:tc>
          <w:tcPr>
            <w:tcW w:w="2520" w:type="dxa"/>
          </w:tcPr>
          <w:p w14:paraId="0A64064D" w14:textId="77777777" w:rsidR="002E1B08" w:rsidRDefault="00000000">
            <w:pPr>
              <w:pStyle w:val="TableText"/>
            </w:pPr>
            <w:r>
              <w:t>Adventist</w:t>
            </w:r>
          </w:p>
        </w:tc>
      </w:tr>
      <w:tr w:rsidR="002E1B08" w14:paraId="4C916B5E" w14:textId="77777777">
        <w:trPr>
          <w:jc w:val="center"/>
        </w:trPr>
        <w:tc>
          <w:tcPr>
            <w:tcW w:w="1170" w:type="dxa"/>
          </w:tcPr>
          <w:p w14:paraId="063BD49A" w14:textId="77777777" w:rsidR="002E1B08" w:rsidRDefault="00000000">
            <w:pPr>
              <w:pStyle w:val="TableText"/>
            </w:pPr>
            <w:r>
              <w:t>1002</w:t>
            </w:r>
          </w:p>
        </w:tc>
        <w:tc>
          <w:tcPr>
            <w:tcW w:w="3195" w:type="dxa"/>
          </w:tcPr>
          <w:p w14:paraId="4057C20E" w14:textId="77777777" w:rsidR="002E1B08" w:rsidRDefault="00000000">
            <w:pPr>
              <w:pStyle w:val="TableText"/>
            </w:pPr>
            <w:r>
              <w:t>HL7ReligiousAffiliation</w:t>
            </w:r>
          </w:p>
        </w:tc>
        <w:tc>
          <w:tcPr>
            <w:tcW w:w="3195" w:type="dxa"/>
          </w:tcPr>
          <w:p w14:paraId="01BC7013" w14:textId="77777777" w:rsidR="002E1B08" w:rsidRDefault="00000000">
            <w:pPr>
              <w:pStyle w:val="TableText"/>
            </w:pPr>
            <w:r>
              <w:t>urn:oid:2.16.840.1.113883.5.1076</w:t>
            </w:r>
          </w:p>
        </w:tc>
        <w:tc>
          <w:tcPr>
            <w:tcW w:w="2520" w:type="dxa"/>
          </w:tcPr>
          <w:p w14:paraId="35244C57" w14:textId="77777777" w:rsidR="002E1B08" w:rsidRDefault="00000000">
            <w:pPr>
              <w:pStyle w:val="TableText"/>
            </w:pPr>
            <w:r>
              <w:t>African Religions</w:t>
            </w:r>
          </w:p>
        </w:tc>
      </w:tr>
      <w:tr w:rsidR="002E1B08" w14:paraId="56695D32" w14:textId="77777777">
        <w:trPr>
          <w:jc w:val="center"/>
        </w:trPr>
        <w:tc>
          <w:tcPr>
            <w:tcW w:w="1170" w:type="dxa"/>
          </w:tcPr>
          <w:p w14:paraId="01D0C3C1" w14:textId="77777777" w:rsidR="002E1B08" w:rsidRDefault="00000000">
            <w:pPr>
              <w:pStyle w:val="TableText"/>
            </w:pPr>
            <w:r>
              <w:t>1003</w:t>
            </w:r>
          </w:p>
        </w:tc>
        <w:tc>
          <w:tcPr>
            <w:tcW w:w="3195" w:type="dxa"/>
          </w:tcPr>
          <w:p w14:paraId="40F264FB" w14:textId="77777777" w:rsidR="002E1B08" w:rsidRDefault="00000000">
            <w:pPr>
              <w:pStyle w:val="TableText"/>
            </w:pPr>
            <w:r>
              <w:t>HL7ReligiousAffiliation</w:t>
            </w:r>
          </w:p>
        </w:tc>
        <w:tc>
          <w:tcPr>
            <w:tcW w:w="3195" w:type="dxa"/>
          </w:tcPr>
          <w:p w14:paraId="2E18CEEC" w14:textId="77777777" w:rsidR="002E1B08" w:rsidRDefault="00000000">
            <w:pPr>
              <w:pStyle w:val="TableText"/>
            </w:pPr>
            <w:r>
              <w:t>urn:oid:2.16.840.1.113883.5.1076</w:t>
            </w:r>
          </w:p>
        </w:tc>
        <w:tc>
          <w:tcPr>
            <w:tcW w:w="2520" w:type="dxa"/>
          </w:tcPr>
          <w:p w14:paraId="08C70722" w14:textId="77777777" w:rsidR="002E1B08" w:rsidRDefault="00000000">
            <w:pPr>
              <w:pStyle w:val="TableText"/>
            </w:pPr>
            <w:r>
              <w:t>Afro-Caribbean Religions</w:t>
            </w:r>
          </w:p>
        </w:tc>
      </w:tr>
      <w:tr w:rsidR="002E1B08" w14:paraId="1AB41E44" w14:textId="77777777">
        <w:trPr>
          <w:jc w:val="center"/>
        </w:trPr>
        <w:tc>
          <w:tcPr>
            <w:tcW w:w="1170" w:type="dxa"/>
          </w:tcPr>
          <w:p w14:paraId="232929B2" w14:textId="77777777" w:rsidR="002E1B08" w:rsidRDefault="00000000">
            <w:pPr>
              <w:pStyle w:val="TableText"/>
            </w:pPr>
            <w:r>
              <w:t>1004</w:t>
            </w:r>
          </w:p>
        </w:tc>
        <w:tc>
          <w:tcPr>
            <w:tcW w:w="3195" w:type="dxa"/>
          </w:tcPr>
          <w:p w14:paraId="7D316608" w14:textId="77777777" w:rsidR="002E1B08" w:rsidRDefault="00000000">
            <w:pPr>
              <w:pStyle w:val="TableText"/>
            </w:pPr>
            <w:r>
              <w:t>HL7ReligiousAffiliation</w:t>
            </w:r>
          </w:p>
        </w:tc>
        <w:tc>
          <w:tcPr>
            <w:tcW w:w="3195" w:type="dxa"/>
          </w:tcPr>
          <w:p w14:paraId="6B242EF9" w14:textId="77777777" w:rsidR="002E1B08" w:rsidRDefault="00000000">
            <w:pPr>
              <w:pStyle w:val="TableText"/>
            </w:pPr>
            <w:r>
              <w:t>urn:oid:2.16.840.1.113883.5.1076</w:t>
            </w:r>
          </w:p>
        </w:tc>
        <w:tc>
          <w:tcPr>
            <w:tcW w:w="2520" w:type="dxa"/>
          </w:tcPr>
          <w:p w14:paraId="662B0037" w14:textId="77777777" w:rsidR="002E1B08" w:rsidRDefault="00000000">
            <w:pPr>
              <w:pStyle w:val="TableText"/>
            </w:pPr>
            <w:r>
              <w:t>Agnosticism</w:t>
            </w:r>
          </w:p>
        </w:tc>
      </w:tr>
      <w:tr w:rsidR="002E1B08" w14:paraId="2CAAB460" w14:textId="77777777">
        <w:trPr>
          <w:jc w:val="center"/>
        </w:trPr>
        <w:tc>
          <w:tcPr>
            <w:tcW w:w="1170" w:type="dxa"/>
          </w:tcPr>
          <w:p w14:paraId="0AF9D9D8" w14:textId="77777777" w:rsidR="002E1B08" w:rsidRDefault="00000000">
            <w:pPr>
              <w:pStyle w:val="TableText"/>
            </w:pPr>
            <w:r>
              <w:t>1005</w:t>
            </w:r>
          </w:p>
        </w:tc>
        <w:tc>
          <w:tcPr>
            <w:tcW w:w="3195" w:type="dxa"/>
          </w:tcPr>
          <w:p w14:paraId="2E26DD5B" w14:textId="77777777" w:rsidR="002E1B08" w:rsidRDefault="00000000">
            <w:pPr>
              <w:pStyle w:val="TableText"/>
            </w:pPr>
            <w:r>
              <w:t>HL7ReligiousAffiliation</w:t>
            </w:r>
          </w:p>
        </w:tc>
        <w:tc>
          <w:tcPr>
            <w:tcW w:w="3195" w:type="dxa"/>
          </w:tcPr>
          <w:p w14:paraId="2406B424" w14:textId="77777777" w:rsidR="002E1B08" w:rsidRDefault="00000000">
            <w:pPr>
              <w:pStyle w:val="TableText"/>
            </w:pPr>
            <w:r>
              <w:t>urn:oid:2.16.840.1.113883.5.1076</w:t>
            </w:r>
          </w:p>
        </w:tc>
        <w:tc>
          <w:tcPr>
            <w:tcW w:w="2520" w:type="dxa"/>
          </w:tcPr>
          <w:p w14:paraId="303998E1" w14:textId="77777777" w:rsidR="002E1B08" w:rsidRDefault="00000000">
            <w:pPr>
              <w:pStyle w:val="TableText"/>
            </w:pPr>
            <w:r>
              <w:t>Anglican</w:t>
            </w:r>
          </w:p>
        </w:tc>
      </w:tr>
      <w:tr w:rsidR="002E1B08" w14:paraId="310D4C80" w14:textId="77777777">
        <w:trPr>
          <w:jc w:val="center"/>
        </w:trPr>
        <w:tc>
          <w:tcPr>
            <w:tcW w:w="1170" w:type="dxa"/>
          </w:tcPr>
          <w:p w14:paraId="2BD6890A" w14:textId="77777777" w:rsidR="002E1B08" w:rsidRDefault="00000000">
            <w:pPr>
              <w:pStyle w:val="TableText"/>
            </w:pPr>
            <w:r>
              <w:t>1006</w:t>
            </w:r>
          </w:p>
        </w:tc>
        <w:tc>
          <w:tcPr>
            <w:tcW w:w="3195" w:type="dxa"/>
          </w:tcPr>
          <w:p w14:paraId="60540705" w14:textId="77777777" w:rsidR="002E1B08" w:rsidRDefault="00000000">
            <w:pPr>
              <w:pStyle w:val="TableText"/>
            </w:pPr>
            <w:r>
              <w:t>HL7ReligiousAffiliation</w:t>
            </w:r>
          </w:p>
        </w:tc>
        <w:tc>
          <w:tcPr>
            <w:tcW w:w="3195" w:type="dxa"/>
          </w:tcPr>
          <w:p w14:paraId="129E221C" w14:textId="77777777" w:rsidR="002E1B08" w:rsidRDefault="00000000">
            <w:pPr>
              <w:pStyle w:val="TableText"/>
            </w:pPr>
            <w:r>
              <w:t>urn:oid:2.16.840.1.113883.5.1076</w:t>
            </w:r>
          </w:p>
        </w:tc>
        <w:tc>
          <w:tcPr>
            <w:tcW w:w="2520" w:type="dxa"/>
          </w:tcPr>
          <w:p w14:paraId="578F5719" w14:textId="77777777" w:rsidR="002E1B08" w:rsidRDefault="00000000">
            <w:pPr>
              <w:pStyle w:val="TableText"/>
            </w:pPr>
            <w:r>
              <w:t>Animism</w:t>
            </w:r>
          </w:p>
        </w:tc>
      </w:tr>
      <w:tr w:rsidR="002E1B08" w14:paraId="72240FCD" w14:textId="77777777">
        <w:trPr>
          <w:jc w:val="center"/>
        </w:trPr>
        <w:tc>
          <w:tcPr>
            <w:tcW w:w="1170" w:type="dxa"/>
          </w:tcPr>
          <w:p w14:paraId="663C8BFC" w14:textId="77777777" w:rsidR="002E1B08" w:rsidRDefault="00000000">
            <w:pPr>
              <w:pStyle w:val="TableText"/>
            </w:pPr>
            <w:r>
              <w:t>1007</w:t>
            </w:r>
          </w:p>
        </w:tc>
        <w:tc>
          <w:tcPr>
            <w:tcW w:w="3195" w:type="dxa"/>
          </w:tcPr>
          <w:p w14:paraId="3BD3394F" w14:textId="77777777" w:rsidR="002E1B08" w:rsidRDefault="00000000">
            <w:pPr>
              <w:pStyle w:val="TableText"/>
            </w:pPr>
            <w:r>
              <w:t>HL7ReligiousAffiliation</w:t>
            </w:r>
          </w:p>
        </w:tc>
        <w:tc>
          <w:tcPr>
            <w:tcW w:w="3195" w:type="dxa"/>
          </w:tcPr>
          <w:p w14:paraId="314A61B8" w14:textId="77777777" w:rsidR="002E1B08" w:rsidRDefault="00000000">
            <w:pPr>
              <w:pStyle w:val="TableText"/>
            </w:pPr>
            <w:r>
              <w:t>urn:oid:2.16.840.1.113883.5.1076</w:t>
            </w:r>
          </w:p>
        </w:tc>
        <w:tc>
          <w:tcPr>
            <w:tcW w:w="2520" w:type="dxa"/>
          </w:tcPr>
          <w:p w14:paraId="0D939767" w14:textId="77777777" w:rsidR="002E1B08" w:rsidRDefault="00000000">
            <w:pPr>
              <w:pStyle w:val="TableText"/>
            </w:pPr>
            <w:r>
              <w:t>Atheism</w:t>
            </w:r>
          </w:p>
        </w:tc>
      </w:tr>
      <w:tr w:rsidR="002E1B08" w14:paraId="36D35EBE" w14:textId="77777777">
        <w:trPr>
          <w:jc w:val="center"/>
        </w:trPr>
        <w:tc>
          <w:tcPr>
            <w:tcW w:w="1170" w:type="dxa"/>
          </w:tcPr>
          <w:p w14:paraId="6C7F0CF4" w14:textId="77777777" w:rsidR="002E1B08" w:rsidRDefault="00000000">
            <w:pPr>
              <w:pStyle w:val="TableText"/>
            </w:pPr>
            <w:r>
              <w:t>1008</w:t>
            </w:r>
          </w:p>
        </w:tc>
        <w:tc>
          <w:tcPr>
            <w:tcW w:w="3195" w:type="dxa"/>
          </w:tcPr>
          <w:p w14:paraId="6120D29E" w14:textId="77777777" w:rsidR="002E1B08" w:rsidRDefault="00000000">
            <w:pPr>
              <w:pStyle w:val="TableText"/>
            </w:pPr>
            <w:r>
              <w:t>HL7ReligiousAffiliation</w:t>
            </w:r>
          </w:p>
        </w:tc>
        <w:tc>
          <w:tcPr>
            <w:tcW w:w="3195" w:type="dxa"/>
          </w:tcPr>
          <w:p w14:paraId="433CD97B" w14:textId="77777777" w:rsidR="002E1B08" w:rsidRDefault="00000000">
            <w:pPr>
              <w:pStyle w:val="TableText"/>
            </w:pPr>
            <w:r>
              <w:t>urn:oid:2.16.840.1.113883.5.1076</w:t>
            </w:r>
          </w:p>
        </w:tc>
        <w:tc>
          <w:tcPr>
            <w:tcW w:w="2520" w:type="dxa"/>
          </w:tcPr>
          <w:p w14:paraId="1070149C" w14:textId="77777777" w:rsidR="002E1B08" w:rsidRDefault="00000000">
            <w:pPr>
              <w:pStyle w:val="TableText"/>
            </w:pPr>
            <w:r>
              <w:t>Babi &amp; Baha'I faiths</w:t>
            </w:r>
          </w:p>
        </w:tc>
      </w:tr>
      <w:tr w:rsidR="002E1B08" w14:paraId="46BB77F3" w14:textId="77777777">
        <w:trPr>
          <w:jc w:val="center"/>
        </w:trPr>
        <w:tc>
          <w:tcPr>
            <w:tcW w:w="1170" w:type="dxa"/>
          </w:tcPr>
          <w:p w14:paraId="65E67018" w14:textId="77777777" w:rsidR="002E1B08" w:rsidRDefault="00000000">
            <w:pPr>
              <w:pStyle w:val="TableText"/>
            </w:pPr>
            <w:r>
              <w:t>1009</w:t>
            </w:r>
          </w:p>
        </w:tc>
        <w:tc>
          <w:tcPr>
            <w:tcW w:w="3195" w:type="dxa"/>
          </w:tcPr>
          <w:p w14:paraId="54673716" w14:textId="77777777" w:rsidR="002E1B08" w:rsidRDefault="00000000">
            <w:pPr>
              <w:pStyle w:val="TableText"/>
            </w:pPr>
            <w:r>
              <w:t>HL7ReligiousAffiliation</w:t>
            </w:r>
          </w:p>
        </w:tc>
        <w:tc>
          <w:tcPr>
            <w:tcW w:w="3195" w:type="dxa"/>
          </w:tcPr>
          <w:p w14:paraId="16B93630" w14:textId="77777777" w:rsidR="002E1B08" w:rsidRDefault="00000000">
            <w:pPr>
              <w:pStyle w:val="TableText"/>
            </w:pPr>
            <w:r>
              <w:t>urn:oid:2.16.840.1.113883.5.1076</w:t>
            </w:r>
          </w:p>
        </w:tc>
        <w:tc>
          <w:tcPr>
            <w:tcW w:w="2520" w:type="dxa"/>
          </w:tcPr>
          <w:p w14:paraId="5A609831" w14:textId="77777777" w:rsidR="002E1B08" w:rsidRDefault="00000000">
            <w:pPr>
              <w:pStyle w:val="TableText"/>
            </w:pPr>
            <w:r>
              <w:t>Baptist</w:t>
            </w:r>
          </w:p>
        </w:tc>
      </w:tr>
      <w:tr w:rsidR="002E1B08" w14:paraId="70351CF6" w14:textId="77777777">
        <w:trPr>
          <w:jc w:val="center"/>
        </w:trPr>
        <w:tc>
          <w:tcPr>
            <w:tcW w:w="1170" w:type="dxa"/>
          </w:tcPr>
          <w:p w14:paraId="20F5918D" w14:textId="77777777" w:rsidR="002E1B08" w:rsidRDefault="00000000">
            <w:pPr>
              <w:pStyle w:val="TableText"/>
            </w:pPr>
            <w:r>
              <w:t>1010</w:t>
            </w:r>
          </w:p>
        </w:tc>
        <w:tc>
          <w:tcPr>
            <w:tcW w:w="3195" w:type="dxa"/>
          </w:tcPr>
          <w:p w14:paraId="07DD93C3" w14:textId="77777777" w:rsidR="002E1B08" w:rsidRDefault="00000000">
            <w:pPr>
              <w:pStyle w:val="TableText"/>
            </w:pPr>
            <w:r>
              <w:t>HL7ReligiousAffiliation</w:t>
            </w:r>
          </w:p>
        </w:tc>
        <w:tc>
          <w:tcPr>
            <w:tcW w:w="3195" w:type="dxa"/>
          </w:tcPr>
          <w:p w14:paraId="5A7A4288" w14:textId="77777777" w:rsidR="002E1B08" w:rsidRDefault="00000000">
            <w:pPr>
              <w:pStyle w:val="TableText"/>
            </w:pPr>
            <w:r>
              <w:t>urn:oid:2.16.840.1.113883.5.1076</w:t>
            </w:r>
          </w:p>
        </w:tc>
        <w:tc>
          <w:tcPr>
            <w:tcW w:w="2520" w:type="dxa"/>
          </w:tcPr>
          <w:p w14:paraId="1F573912" w14:textId="77777777" w:rsidR="002E1B08" w:rsidRDefault="00000000">
            <w:pPr>
              <w:pStyle w:val="TableText"/>
            </w:pPr>
            <w:r>
              <w:t>Bon</w:t>
            </w:r>
          </w:p>
        </w:tc>
      </w:tr>
      <w:tr w:rsidR="002E1B08" w14:paraId="139B782D" w14:textId="77777777">
        <w:trPr>
          <w:jc w:val="center"/>
        </w:trPr>
        <w:tc>
          <w:tcPr>
            <w:tcW w:w="1440" w:type="dxa"/>
            <w:gridSpan w:val="4"/>
          </w:tcPr>
          <w:p w14:paraId="40A4F6C3" w14:textId="77777777" w:rsidR="002E1B08" w:rsidRDefault="00000000">
            <w:pPr>
              <w:pStyle w:val="TableText"/>
            </w:pPr>
            <w:r>
              <w:t>...</w:t>
            </w:r>
          </w:p>
        </w:tc>
      </w:tr>
    </w:tbl>
    <w:p w14:paraId="4E5E07F3" w14:textId="77777777" w:rsidR="002E1B08" w:rsidRDefault="002E1B08">
      <w:pPr>
        <w:pStyle w:val="BodyText"/>
      </w:pPr>
    </w:p>
    <w:p w14:paraId="0863D890" w14:textId="77777777" w:rsidR="002E1B08" w:rsidRDefault="00000000">
      <w:pPr>
        <w:pStyle w:val="Caption"/>
      </w:pPr>
      <w:bookmarkStart w:id="224" w:name="_Toc119067371"/>
      <w:bookmarkStart w:id="225" w:name="_Toc119074795"/>
      <w:bookmarkStart w:id="226" w:name="_Toc120095006"/>
      <w:r>
        <w:lastRenderedPageBreak/>
        <w:t xml:space="preserve">Table </w:t>
      </w:r>
      <w:r>
        <w:fldChar w:fldCharType="begin"/>
      </w:r>
      <w:r>
        <w:instrText>SEQ Table \* ARABIC</w:instrText>
      </w:r>
      <w:r>
        <w:fldChar w:fldCharType="separate"/>
      </w:r>
      <w:r>
        <w:t>13</w:t>
      </w:r>
      <w:r>
        <w:fldChar w:fldCharType="end"/>
      </w:r>
      <w:r>
        <w:t xml:space="preserve">: </w:t>
      </w:r>
      <w:bookmarkStart w:id="227" w:name="Race_Category_Excluding_Nulls"/>
      <w:r>
        <w:t>Race Category Excluding Nulls</w:t>
      </w:r>
      <w:bookmarkEnd w:id="224"/>
      <w:bookmarkEnd w:id="225"/>
      <w:bookmarkEnd w:id="226"/>
      <w:bookmarkEnd w:id="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2812588F" w14:textId="77777777">
        <w:trPr>
          <w:jc w:val="center"/>
        </w:trPr>
        <w:tc>
          <w:tcPr>
            <w:tcW w:w="1440" w:type="dxa"/>
            <w:gridSpan w:val="4"/>
          </w:tcPr>
          <w:p w14:paraId="7977B346" w14:textId="77777777" w:rsidR="002E1B08" w:rsidRDefault="00000000">
            <w:pPr>
              <w:pStyle w:val="TableText"/>
            </w:pPr>
            <w:r>
              <w:t>Value Set: Race Category Excluding Nulls urn:oid:2.16.840.1.113883.3.2074.1.1.3</w:t>
            </w:r>
          </w:p>
          <w:p w14:paraId="00256FA8" w14:textId="77777777" w:rsidR="002E1B08" w:rsidRDefault="00000000">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t>This value set was imported on 6/18/2020 with a version of Latest.</w:t>
            </w:r>
          </w:p>
          <w:p w14:paraId="373930CF" w14:textId="77777777" w:rsidR="002E1B08" w:rsidRDefault="00000000">
            <w:pPr>
              <w:pStyle w:val="TableText"/>
            </w:pPr>
            <w:r>
              <w:t xml:space="preserve">Value Set Source: </w:t>
            </w:r>
            <w:hyperlink r:id="rId20" w:history="1">
              <w:r>
                <w:rPr>
                  <w:rStyle w:val="HyperlinkCourierBold"/>
                </w:rPr>
                <w:t>https://vsac.nlm.nih.gov/valueset/2.16.840.1.113883.3.2074.1.1.3/expansion</w:t>
              </w:r>
            </w:hyperlink>
          </w:p>
        </w:tc>
      </w:tr>
      <w:tr w:rsidR="002E1B08" w14:paraId="0E83313B" w14:textId="77777777">
        <w:trPr>
          <w:cantSplit/>
          <w:tblHeader/>
          <w:jc w:val="center"/>
        </w:trPr>
        <w:tc>
          <w:tcPr>
            <w:tcW w:w="1560" w:type="dxa"/>
            <w:shd w:val="clear" w:color="auto" w:fill="E6E6E6"/>
          </w:tcPr>
          <w:p w14:paraId="62DC2244" w14:textId="77777777" w:rsidR="002E1B08" w:rsidRDefault="00000000">
            <w:pPr>
              <w:pStyle w:val="TableHead"/>
            </w:pPr>
            <w:r>
              <w:t>Code</w:t>
            </w:r>
          </w:p>
        </w:tc>
        <w:tc>
          <w:tcPr>
            <w:tcW w:w="3000" w:type="dxa"/>
            <w:shd w:val="clear" w:color="auto" w:fill="E6E6E6"/>
          </w:tcPr>
          <w:p w14:paraId="321B6D03" w14:textId="77777777" w:rsidR="002E1B08" w:rsidRDefault="00000000">
            <w:pPr>
              <w:pStyle w:val="TableHead"/>
            </w:pPr>
            <w:r>
              <w:t>Code System</w:t>
            </w:r>
          </w:p>
        </w:tc>
        <w:tc>
          <w:tcPr>
            <w:tcW w:w="3000" w:type="dxa"/>
            <w:shd w:val="clear" w:color="auto" w:fill="E6E6E6"/>
          </w:tcPr>
          <w:p w14:paraId="6131CB8D" w14:textId="77777777" w:rsidR="002E1B08" w:rsidRDefault="00000000">
            <w:pPr>
              <w:pStyle w:val="TableHead"/>
            </w:pPr>
            <w:r>
              <w:t>Code System OID</w:t>
            </w:r>
          </w:p>
        </w:tc>
        <w:tc>
          <w:tcPr>
            <w:tcW w:w="2520" w:type="dxa"/>
            <w:shd w:val="clear" w:color="auto" w:fill="E6E6E6"/>
          </w:tcPr>
          <w:p w14:paraId="4E5ADAA8" w14:textId="77777777" w:rsidR="002E1B08" w:rsidRDefault="00000000">
            <w:pPr>
              <w:pStyle w:val="TableHead"/>
            </w:pPr>
            <w:r>
              <w:t>Print Name</w:t>
            </w:r>
          </w:p>
        </w:tc>
      </w:tr>
      <w:tr w:rsidR="002E1B08" w14:paraId="187476BE" w14:textId="77777777">
        <w:trPr>
          <w:jc w:val="center"/>
        </w:trPr>
        <w:tc>
          <w:tcPr>
            <w:tcW w:w="1170" w:type="dxa"/>
          </w:tcPr>
          <w:p w14:paraId="5A0461E0" w14:textId="77777777" w:rsidR="002E1B08" w:rsidRDefault="00000000">
            <w:pPr>
              <w:pStyle w:val="TableText"/>
            </w:pPr>
            <w:r>
              <w:t>1002-5</w:t>
            </w:r>
          </w:p>
        </w:tc>
        <w:tc>
          <w:tcPr>
            <w:tcW w:w="3195" w:type="dxa"/>
          </w:tcPr>
          <w:p w14:paraId="752BA61D" w14:textId="77777777" w:rsidR="002E1B08" w:rsidRDefault="00000000">
            <w:pPr>
              <w:pStyle w:val="TableText"/>
            </w:pPr>
            <w:r>
              <w:t>Race &amp; Ethnicity - CDC</w:t>
            </w:r>
          </w:p>
        </w:tc>
        <w:tc>
          <w:tcPr>
            <w:tcW w:w="3195" w:type="dxa"/>
          </w:tcPr>
          <w:p w14:paraId="26909B46" w14:textId="77777777" w:rsidR="002E1B08" w:rsidRDefault="00000000">
            <w:pPr>
              <w:pStyle w:val="TableText"/>
            </w:pPr>
            <w:r>
              <w:t>urn:oid:2.16.840.1.113883.6.238</w:t>
            </w:r>
          </w:p>
        </w:tc>
        <w:tc>
          <w:tcPr>
            <w:tcW w:w="2520" w:type="dxa"/>
          </w:tcPr>
          <w:p w14:paraId="14A1A646" w14:textId="77777777" w:rsidR="002E1B08" w:rsidRDefault="00000000">
            <w:pPr>
              <w:pStyle w:val="TableText"/>
            </w:pPr>
            <w:r>
              <w:t>American Indian or Alaska Native</w:t>
            </w:r>
          </w:p>
        </w:tc>
      </w:tr>
      <w:tr w:rsidR="002E1B08" w14:paraId="648D54FB" w14:textId="77777777">
        <w:trPr>
          <w:jc w:val="center"/>
        </w:trPr>
        <w:tc>
          <w:tcPr>
            <w:tcW w:w="1170" w:type="dxa"/>
          </w:tcPr>
          <w:p w14:paraId="46FC0A0D" w14:textId="77777777" w:rsidR="002E1B08" w:rsidRDefault="00000000">
            <w:pPr>
              <w:pStyle w:val="TableText"/>
            </w:pPr>
            <w:r>
              <w:t>2028-9</w:t>
            </w:r>
          </w:p>
        </w:tc>
        <w:tc>
          <w:tcPr>
            <w:tcW w:w="3195" w:type="dxa"/>
          </w:tcPr>
          <w:p w14:paraId="4E1A62F2" w14:textId="77777777" w:rsidR="002E1B08" w:rsidRDefault="00000000">
            <w:pPr>
              <w:pStyle w:val="TableText"/>
            </w:pPr>
            <w:r>
              <w:t>Race &amp; Ethnicity - CDC</w:t>
            </w:r>
          </w:p>
        </w:tc>
        <w:tc>
          <w:tcPr>
            <w:tcW w:w="3195" w:type="dxa"/>
          </w:tcPr>
          <w:p w14:paraId="6552D007" w14:textId="77777777" w:rsidR="002E1B08" w:rsidRDefault="00000000">
            <w:pPr>
              <w:pStyle w:val="TableText"/>
            </w:pPr>
            <w:r>
              <w:t>urn:oid:2.16.840.1.113883.6.238</w:t>
            </w:r>
          </w:p>
        </w:tc>
        <w:tc>
          <w:tcPr>
            <w:tcW w:w="2520" w:type="dxa"/>
          </w:tcPr>
          <w:p w14:paraId="35038EE2" w14:textId="77777777" w:rsidR="002E1B08" w:rsidRDefault="00000000">
            <w:pPr>
              <w:pStyle w:val="TableText"/>
            </w:pPr>
            <w:r>
              <w:t>Asian</w:t>
            </w:r>
          </w:p>
        </w:tc>
      </w:tr>
      <w:tr w:rsidR="002E1B08" w14:paraId="79CA6A23" w14:textId="77777777">
        <w:trPr>
          <w:jc w:val="center"/>
        </w:trPr>
        <w:tc>
          <w:tcPr>
            <w:tcW w:w="1170" w:type="dxa"/>
          </w:tcPr>
          <w:p w14:paraId="1D021C12" w14:textId="77777777" w:rsidR="002E1B08" w:rsidRDefault="00000000">
            <w:pPr>
              <w:pStyle w:val="TableText"/>
            </w:pPr>
            <w:r>
              <w:t>2054-5</w:t>
            </w:r>
          </w:p>
        </w:tc>
        <w:tc>
          <w:tcPr>
            <w:tcW w:w="3195" w:type="dxa"/>
          </w:tcPr>
          <w:p w14:paraId="74FB8DD1" w14:textId="77777777" w:rsidR="002E1B08" w:rsidRDefault="00000000">
            <w:pPr>
              <w:pStyle w:val="TableText"/>
            </w:pPr>
            <w:r>
              <w:t>Race &amp; Ethnicity - CDC</w:t>
            </w:r>
          </w:p>
        </w:tc>
        <w:tc>
          <w:tcPr>
            <w:tcW w:w="3195" w:type="dxa"/>
          </w:tcPr>
          <w:p w14:paraId="717C7C5D" w14:textId="77777777" w:rsidR="002E1B08" w:rsidRDefault="00000000">
            <w:pPr>
              <w:pStyle w:val="TableText"/>
            </w:pPr>
            <w:r>
              <w:t>urn:oid:2.16.840.1.113883.6.238</w:t>
            </w:r>
          </w:p>
        </w:tc>
        <w:tc>
          <w:tcPr>
            <w:tcW w:w="2520" w:type="dxa"/>
          </w:tcPr>
          <w:p w14:paraId="4FBBFC49" w14:textId="77777777" w:rsidR="002E1B08" w:rsidRDefault="00000000">
            <w:pPr>
              <w:pStyle w:val="TableText"/>
            </w:pPr>
            <w:r>
              <w:t>Black or African American</w:t>
            </w:r>
          </w:p>
        </w:tc>
      </w:tr>
      <w:tr w:rsidR="002E1B08" w14:paraId="73AF17E1" w14:textId="77777777">
        <w:trPr>
          <w:jc w:val="center"/>
        </w:trPr>
        <w:tc>
          <w:tcPr>
            <w:tcW w:w="1170" w:type="dxa"/>
          </w:tcPr>
          <w:p w14:paraId="6556B6F3" w14:textId="77777777" w:rsidR="002E1B08" w:rsidRDefault="00000000">
            <w:pPr>
              <w:pStyle w:val="TableText"/>
            </w:pPr>
            <w:r>
              <w:t>2076-8</w:t>
            </w:r>
          </w:p>
        </w:tc>
        <w:tc>
          <w:tcPr>
            <w:tcW w:w="3195" w:type="dxa"/>
          </w:tcPr>
          <w:p w14:paraId="4AB57A65" w14:textId="77777777" w:rsidR="002E1B08" w:rsidRDefault="00000000">
            <w:pPr>
              <w:pStyle w:val="TableText"/>
            </w:pPr>
            <w:r>
              <w:t>Race &amp; Ethnicity - CDC</w:t>
            </w:r>
          </w:p>
        </w:tc>
        <w:tc>
          <w:tcPr>
            <w:tcW w:w="3195" w:type="dxa"/>
          </w:tcPr>
          <w:p w14:paraId="2F2540AC" w14:textId="77777777" w:rsidR="002E1B08" w:rsidRDefault="00000000">
            <w:pPr>
              <w:pStyle w:val="TableText"/>
            </w:pPr>
            <w:r>
              <w:t>urn:oid:2.16.840.1.113883.6.238</w:t>
            </w:r>
          </w:p>
        </w:tc>
        <w:tc>
          <w:tcPr>
            <w:tcW w:w="2520" w:type="dxa"/>
          </w:tcPr>
          <w:p w14:paraId="432EC101" w14:textId="77777777" w:rsidR="002E1B08" w:rsidRDefault="00000000">
            <w:pPr>
              <w:pStyle w:val="TableText"/>
            </w:pPr>
            <w:r>
              <w:t>Native Hawaiian or Other Pacific Islander</w:t>
            </w:r>
          </w:p>
        </w:tc>
      </w:tr>
      <w:tr w:rsidR="002E1B08" w14:paraId="0C33F012" w14:textId="77777777">
        <w:trPr>
          <w:jc w:val="center"/>
        </w:trPr>
        <w:tc>
          <w:tcPr>
            <w:tcW w:w="1170" w:type="dxa"/>
          </w:tcPr>
          <w:p w14:paraId="1F340EBF" w14:textId="77777777" w:rsidR="002E1B08" w:rsidRDefault="00000000">
            <w:pPr>
              <w:pStyle w:val="TableText"/>
            </w:pPr>
            <w:r>
              <w:t>2106-3</w:t>
            </w:r>
          </w:p>
        </w:tc>
        <w:tc>
          <w:tcPr>
            <w:tcW w:w="3195" w:type="dxa"/>
          </w:tcPr>
          <w:p w14:paraId="2B26808B" w14:textId="77777777" w:rsidR="002E1B08" w:rsidRDefault="00000000">
            <w:pPr>
              <w:pStyle w:val="TableText"/>
            </w:pPr>
            <w:r>
              <w:t>Race &amp; Ethnicity - CDC</w:t>
            </w:r>
          </w:p>
        </w:tc>
        <w:tc>
          <w:tcPr>
            <w:tcW w:w="3195" w:type="dxa"/>
          </w:tcPr>
          <w:p w14:paraId="7F1E0F16" w14:textId="77777777" w:rsidR="002E1B08" w:rsidRDefault="00000000">
            <w:pPr>
              <w:pStyle w:val="TableText"/>
            </w:pPr>
            <w:r>
              <w:t>urn:oid:2.16.840.1.113883.6.238</w:t>
            </w:r>
          </w:p>
        </w:tc>
        <w:tc>
          <w:tcPr>
            <w:tcW w:w="2520" w:type="dxa"/>
          </w:tcPr>
          <w:p w14:paraId="3F35C0D8" w14:textId="77777777" w:rsidR="002E1B08" w:rsidRDefault="00000000">
            <w:pPr>
              <w:pStyle w:val="TableText"/>
            </w:pPr>
            <w:r>
              <w:t>White</w:t>
            </w:r>
          </w:p>
        </w:tc>
      </w:tr>
    </w:tbl>
    <w:p w14:paraId="3F8D8E99" w14:textId="77777777" w:rsidR="002E1B08" w:rsidRDefault="002E1B08">
      <w:pPr>
        <w:pStyle w:val="BodyText"/>
      </w:pPr>
    </w:p>
    <w:p w14:paraId="34A455EE" w14:textId="77777777" w:rsidR="002E1B08" w:rsidRDefault="00000000">
      <w:pPr>
        <w:pStyle w:val="Caption"/>
      </w:pPr>
      <w:bookmarkStart w:id="228" w:name="_Toc119067372"/>
      <w:bookmarkStart w:id="229" w:name="_Toc119074796"/>
      <w:bookmarkStart w:id="230" w:name="_Toc120095007"/>
      <w:r>
        <w:t xml:space="preserve">Table </w:t>
      </w:r>
      <w:r>
        <w:fldChar w:fldCharType="begin"/>
      </w:r>
      <w:r>
        <w:instrText>SEQ Table \* ARABIC</w:instrText>
      </w:r>
      <w:r>
        <w:fldChar w:fldCharType="separate"/>
      </w:r>
      <w:r>
        <w:t>14</w:t>
      </w:r>
      <w:r>
        <w:fldChar w:fldCharType="end"/>
      </w:r>
      <w:r>
        <w:t xml:space="preserve">: </w:t>
      </w:r>
      <w:bookmarkStart w:id="231" w:name="Ethnicity"/>
      <w:r>
        <w:t>Ethnicity</w:t>
      </w:r>
      <w:bookmarkEnd w:id="228"/>
      <w:bookmarkEnd w:id="229"/>
      <w:bookmarkEnd w:id="230"/>
      <w:bookmarkEnd w:id="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28C6E6F9" w14:textId="77777777">
        <w:trPr>
          <w:jc w:val="center"/>
        </w:trPr>
        <w:tc>
          <w:tcPr>
            <w:tcW w:w="1440" w:type="dxa"/>
            <w:gridSpan w:val="4"/>
          </w:tcPr>
          <w:p w14:paraId="1F8156D7" w14:textId="77777777" w:rsidR="002E1B08" w:rsidRDefault="00000000">
            <w:pPr>
              <w:pStyle w:val="TableText"/>
            </w:pPr>
            <w:r>
              <w:t>Value Set: Ethnicity urn:oid:2.16.840.1.114222.4.11.837</w:t>
            </w:r>
          </w:p>
          <w:p w14:paraId="3FED459B" w14:textId="77777777" w:rsidR="002E1B08" w:rsidRDefault="00000000">
            <w:pPr>
              <w:pStyle w:val="TableText"/>
            </w:pPr>
            <w:r>
              <w:t>(Clinical Focus: ),(Data Element Scope: ),(Inclusion Criteria: ),(Exclusion Criteria: )</w:t>
            </w:r>
            <w:r>
              <w:br/>
            </w:r>
            <w:r>
              <w:br/>
              <w:t>This value set was imported on 10/14/2020 with a version of Latest.</w:t>
            </w:r>
          </w:p>
          <w:p w14:paraId="0C941A70" w14:textId="77777777" w:rsidR="002E1B08" w:rsidRDefault="00000000">
            <w:pPr>
              <w:pStyle w:val="TableText"/>
            </w:pPr>
            <w:r>
              <w:t xml:space="preserve">Value Set Source: </w:t>
            </w:r>
            <w:hyperlink r:id="rId21" w:history="1">
              <w:r>
                <w:rPr>
                  <w:rStyle w:val="HyperlinkCourierBold"/>
                </w:rPr>
                <w:t>https://vsac.nlm.nih.gov/valueset/2.16.840.1.114222.4.11.837/expansion</w:t>
              </w:r>
            </w:hyperlink>
          </w:p>
        </w:tc>
      </w:tr>
      <w:tr w:rsidR="002E1B08" w14:paraId="06E69CC3" w14:textId="77777777">
        <w:trPr>
          <w:cantSplit/>
          <w:tblHeader/>
          <w:jc w:val="center"/>
        </w:trPr>
        <w:tc>
          <w:tcPr>
            <w:tcW w:w="1560" w:type="dxa"/>
            <w:shd w:val="clear" w:color="auto" w:fill="E6E6E6"/>
          </w:tcPr>
          <w:p w14:paraId="71979F58" w14:textId="77777777" w:rsidR="002E1B08" w:rsidRDefault="00000000">
            <w:pPr>
              <w:pStyle w:val="TableHead"/>
            </w:pPr>
            <w:r>
              <w:t>Code</w:t>
            </w:r>
          </w:p>
        </w:tc>
        <w:tc>
          <w:tcPr>
            <w:tcW w:w="3000" w:type="dxa"/>
            <w:shd w:val="clear" w:color="auto" w:fill="E6E6E6"/>
          </w:tcPr>
          <w:p w14:paraId="60C8D858" w14:textId="77777777" w:rsidR="002E1B08" w:rsidRDefault="00000000">
            <w:pPr>
              <w:pStyle w:val="TableHead"/>
            </w:pPr>
            <w:r>
              <w:t>Code System</w:t>
            </w:r>
          </w:p>
        </w:tc>
        <w:tc>
          <w:tcPr>
            <w:tcW w:w="3000" w:type="dxa"/>
            <w:shd w:val="clear" w:color="auto" w:fill="E6E6E6"/>
          </w:tcPr>
          <w:p w14:paraId="14209F08" w14:textId="77777777" w:rsidR="002E1B08" w:rsidRDefault="00000000">
            <w:pPr>
              <w:pStyle w:val="TableHead"/>
            </w:pPr>
            <w:r>
              <w:t>Code System OID</w:t>
            </w:r>
          </w:p>
        </w:tc>
        <w:tc>
          <w:tcPr>
            <w:tcW w:w="2520" w:type="dxa"/>
            <w:shd w:val="clear" w:color="auto" w:fill="E6E6E6"/>
          </w:tcPr>
          <w:p w14:paraId="4281C16F" w14:textId="77777777" w:rsidR="002E1B08" w:rsidRDefault="00000000">
            <w:pPr>
              <w:pStyle w:val="TableHead"/>
            </w:pPr>
            <w:r>
              <w:t>Print Name</w:t>
            </w:r>
          </w:p>
        </w:tc>
      </w:tr>
      <w:tr w:rsidR="002E1B08" w14:paraId="710B2478" w14:textId="77777777">
        <w:trPr>
          <w:jc w:val="center"/>
        </w:trPr>
        <w:tc>
          <w:tcPr>
            <w:tcW w:w="1170" w:type="dxa"/>
          </w:tcPr>
          <w:p w14:paraId="5818ABB9" w14:textId="77777777" w:rsidR="002E1B08" w:rsidRDefault="00000000">
            <w:pPr>
              <w:pStyle w:val="TableText"/>
            </w:pPr>
            <w:r>
              <w:t>2135-2</w:t>
            </w:r>
          </w:p>
        </w:tc>
        <w:tc>
          <w:tcPr>
            <w:tcW w:w="3195" w:type="dxa"/>
          </w:tcPr>
          <w:p w14:paraId="4580AB9A" w14:textId="77777777" w:rsidR="002E1B08" w:rsidRDefault="00000000">
            <w:pPr>
              <w:pStyle w:val="TableText"/>
            </w:pPr>
            <w:r>
              <w:t>Race &amp; Ethnicity - CDC</w:t>
            </w:r>
          </w:p>
        </w:tc>
        <w:tc>
          <w:tcPr>
            <w:tcW w:w="3195" w:type="dxa"/>
          </w:tcPr>
          <w:p w14:paraId="74441326" w14:textId="77777777" w:rsidR="002E1B08" w:rsidRDefault="00000000">
            <w:pPr>
              <w:pStyle w:val="TableText"/>
            </w:pPr>
            <w:r>
              <w:t>urn:oid:2.16.840.1.113883.6.238</w:t>
            </w:r>
          </w:p>
        </w:tc>
        <w:tc>
          <w:tcPr>
            <w:tcW w:w="2520" w:type="dxa"/>
          </w:tcPr>
          <w:p w14:paraId="729FA1B2" w14:textId="77777777" w:rsidR="002E1B08" w:rsidRDefault="00000000">
            <w:pPr>
              <w:pStyle w:val="TableText"/>
            </w:pPr>
            <w:r>
              <w:t>Hispanic or Latino</w:t>
            </w:r>
          </w:p>
        </w:tc>
      </w:tr>
      <w:tr w:rsidR="002E1B08" w14:paraId="377F15D6" w14:textId="77777777">
        <w:trPr>
          <w:jc w:val="center"/>
        </w:trPr>
        <w:tc>
          <w:tcPr>
            <w:tcW w:w="1170" w:type="dxa"/>
          </w:tcPr>
          <w:p w14:paraId="538304B5" w14:textId="77777777" w:rsidR="002E1B08" w:rsidRDefault="00000000">
            <w:pPr>
              <w:pStyle w:val="TableText"/>
            </w:pPr>
            <w:r>
              <w:t>2186-5</w:t>
            </w:r>
          </w:p>
        </w:tc>
        <w:tc>
          <w:tcPr>
            <w:tcW w:w="3195" w:type="dxa"/>
          </w:tcPr>
          <w:p w14:paraId="645869FF" w14:textId="77777777" w:rsidR="002E1B08" w:rsidRDefault="00000000">
            <w:pPr>
              <w:pStyle w:val="TableText"/>
            </w:pPr>
            <w:r>
              <w:t>Race &amp; Ethnicity - CDC</w:t>
            </w:r>
          </w:p>
        </w:tc>
        <w:tc>
          <w:tcPr>
            <w:tcW w:w="3195" w:type="dxa"/>
          </w:tcPr>
          <w:p w14:paraId="2EE73819" w14:textId="77777777" w:rsidR="002E1B08" w:rsidRDefault="00000000">
            <w:pPr>
              <w:pStyle w:val="TableText"/>
            </w:pPr>
            <w:r>
              <w:t>urn:oid:2.16.840.1.113883.6.238</w:t>
            </w:r>
          </w:p>
        </w:tc>
        <w:tc>
          <w:tcPr>
            <w:tcW w:w="2520" w:type="dxa"/>
          </w:tcPr>
          <w:p w14:paraId="775FF676" w14:textId="77777777" w:rsidR="002E1B08" w:rsidRDefault="00000000">
            <w:pPr>
              <w:pStyle w:val="TableText"/>
            </w:pPr>
            <w:r>
              <w:t>Not Hispanic or Latino</w:t>
            </w:r>
          </w:p>
        </w:tc>
      </w:tr>
    </w:tbl>
    <w:p w14:paraId="21758E15" w14:textId="77777777" w:rsidR="002E1B08" w:rsidRDefault="002E1B08">
      <w:pPr>
        <w:pStyle w:val="BodyText"/>
      </w:pPr>
    </w:p>
    <w:p w14:paraId="35D87F37" w14:textId="77777777" w:rsidR="002E1B08" w:rsidRDefault="00000000">
      <w:pPr>
        <w:pStyle w:val="Caption"/>
      </w:pPr>
      <w:bookmarkStart w:id="232" w:name="_Toc119067373"/>
      <w:bookmarkStart w:id="233" w:name="_Toc119074797"/>
      <w:bookmarkStart w:id="234" w:name="_Toc120095008"/>
      <w:r>
        <w:lastRenderedPageBreak/>
        <w:t xml:space="preserve">Table </w:t>
      </w:r>
      <w:r>
        <w:fldChar w:fldCharType="begin"/>
      </w:r>
      <w:r>
        <w:instrText>SEQ Table \* ARABIC</w:instrText>
      </w:r>
      <w:r>
        <w:fldChar w:fldCharType="separate"/>
      </w:r>
      <w:r>
        <w:t>15</w:t>
      </w:r>
      <w:r>
        <w:fldChar w:fldCharType="end"/>
      </w:r>
      <w:r>
        <w:t xml:space="preserve">: </w:t>
      </w:r>
      <w:bookmarkStart w:id="235" w:name="Detailed_Ethnicity"/>
      <w:r>
        <w:t>Detailed Ethnicity</w:t>
      </w:r>
      <w:bookmarkEnd w:id="232"/>
      <w:bookmarkEnd w:id="233"/>
      <w:bookmarkEnd w:id="234"/>
      <w:bookmarkEnd w:id="2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34AFC127" w14:textId="77777777">
        <w:trPr>
          <w:jc w:val="center"/>
        </w:trPr>
        <w:tc>
          <w:tcPr>
            <w:tcW w:w="1440" w:type="dxa"/>
            <w:gridSpan w:val="4"/>
          </w:tcPr>
          <w:p w14:paraId="4D9534AD" w14:textId="77777777" w:rsidR="002E1B08" w:rsidRDefault="00000000">
            <w:pPr>
              <w:pStyle w:val="TableText"/>
            </w:pPr>
            <w:r>
              <w:t>Value Set: Detailed Ethnicity urn:oid:2.16.840.1.114222.4.11.877</w:t>
            </w:r>
          </w:p>
          <w:p w14:paraId="7012A690" w14:textId="77777777" w:rsidR="002E1B08" w:rsidRDefault="00000000">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t>This value set was imported on 6/24/2019 with a version of 20190518.</w:t>
            </w:r>
          </w:p>
          <w:p w14:paraId="168CDABA" w14:textId="77777777" w:rsidR="002E1B08" w:rsidRDefault="00000000">
            <w:pPr>
              <w:pStyle w:val="TableText"/>
            </w:pPr>
            <w:r>
              <w:t xml:space="preserve">Value Set Source: </w:t>
            </w:r>
            <w:hyperlink r:id="rId22" w:history="1">
              <w:r>
                <w:rPr>
                  <w:rStyle w:val="HyperlinkCourierBold"/>
                </w:rPr>
                <w:t>https://vsac.nlm.nih.gov/valueset/2.16.840.1.114222.4.11.877/expansion</w:t>
              </w:r>
            </w:hyperlink>
          </w:p>
        </w:tc>
      </w:tr>
      <w:tr w:rsidR="002E1B08" w14:paraId="7E2C9A0D" w14:textId="77777777">
        <w:trPr>
          <w:cantSplit/>
          <w:tblHeader/>
          <w:jc w:val="center"/>
        </w:trPr>
        <w:tc>
          <w:tcPr>
            <w:tcW w:w="1560" w:type="dxa"/>
            <w:shd w:val="clear" w:color="auto" w:fill="E6E6E6"/>
          </w:tcPr>
          <w:p w14:paraId="5591B5C1" w14:textId="77777777" w:rsidR="002E1B08" w:rsidRDefault="00000000">
            <w:pPr>
              <w:pStyle w:val="TableHead"/>
            </w:pPr>
            <w:r>
              <w:t>Code</w:t>
            </w:r>
          </w:p>
        </w:tc>
        <w:tc>
          <w:tcPr>
            <w:tcW w:w="3000" w:type="dxa"/>
            <w:shd w:val="clear" w:color="auto" w:fill="E6E6E6"/>
          </w:tcPr>
          <w:p w14:paraId="51F69CFB" w14:textId="77777777" w:rsidR="002E1B08" w:rsidRDefault="00000000">
            <w:pPr>
              <w:pStyle w:val="TableHead"/>
            </w:pPr>
            <w:r>
              <w:t>Code System</w:t>
            </w:r>
          </w:p>
        </w:tc>
        <w:tc>
          <w:tcPr>
            <w:tcW w:w="3000" w:type="dxa"/>
            <w:shd w:val="clear" w:color="auto" w:fill="E6E6E6"/>
          </w:tcPr>
          <w:p w14:paraId="7CF12A4A" w14:textId="77777777" w:rsidR="002E1B08" w:rsidRDefault="00000000">
            <w:pPr>
              <w:pStyle w:val="TableHead"/>
            </w:pPr>
            <w:r>
              <w:t>Code System OID</w:t>
            </w:r>
          </w:p>
        </w:tc>
        <w:tc>
          <w:tcPr>
            <w:tcW w:w="2520" w:type="dxa"/>
            <w:shd w:val="clear" w:color="auto" w:fill="E6E6E6"/>
          </w:tcPr>
          <w:p w14:paraId="4AF0424E" w14:textId="77777777" w:rsidR="002E1B08" w:rsidRDefault="00000000">
            <w:pPr>
              <w:pStyle w:val="TableHead"/>
            </w:pPr>
            <w:r>
              <w:t>Print Name</w:t>
            </w:r>
          </w:p>
        </w:tc>
      </w:tr>
      <w:tr w:rsidR="002E1B08" w14:paraId="3C764FC0" w14:textId="77777777">
        <w:trPr>
          <w:jc w:val="center"/>
        </w:trPr>
        <w:tc>
          <w:tcPr>
            <w:tcW w:w="1170" w:type="dxa"/>
          </w:tcPr>
          <w:p w14:paraId="101EDE42" w14:textId="77777777" w:rsidR="002E1B08" w:rsidRDefault="00000000">
            <w:pPr>
              <w:pStyle w:val="TableText"/>
            </w:pPr>
            <w:r>
              <w:t>2137-8</w:t>
            </w:r>
          </w:p>
        </w:tc>
        <w:tc>
          <w:tcPr>
            <w:tcW w:w="3195" w:type="dxa"/>
          </w:tcPr>
          <w:p w14:paraId="0B41556F" w14:textId="77777777" w:rsidR="002E1B08" w:rsidRDefault="00000000">
            <w:pPr>
              <w:pStyle w:val="TableText"/>
            </w:pPr>
            <w:r>
              <w:t>Race &amp; Ethnicity - CDC</w:t>
            </w:r>
          </w:p>
        </w:tc>
        <w:tc>
          <w:tcPr>
            <w:tcW w:w="3195" w:type="dxa"/>
          </w:tcPr>
          <w:p w14:paraId="6477336D" w14:textId="77777777" w:rsidR="002E1B08" w:rsidRDefault="00000000">
            <w:pPr>
              <w:pStyle w:val="TableText"/>
            </w:pPr>
            <w:r>
              <w:t>urn:oid:2.16.840.1.113883.6.238</w:t>
            </w:r>
          </w:p>
        </w:tc>
        <w:tc>
          <w:tcPr>
            <w:tcW w:w="2520" w:type="dxa"/>
          </w:tcPr>
          <w:p w14:paraId="4BFCCDF7" w14:textId="77777777" w:rsidR="002E1B08" w:rsidRDefault="00000000">
            <w:pPr>
              <w:pStyle w:val="TableText"/>
            </w:pPr>
            <w:r>
              <w:t>Spaniard</w:t>
            </w:r>
          </w:p>
        </w:tc>
      </w:tr>
      <w:tr w:rsidR="002E1B08" w14:paraId="6B5F89AE" w14:textId="77777777">
        <w:trPr>
          <w:jc w:val="center"/>
        </w:trPr>
        <w:tc>
          <w:tcPr>
            <w:tcW w:w="1170" w:type="dxa"/>
          </w:tcPr>
          <w:p w14:paraId="21DE5C7B" w14:textId="77777777" w:rsidR="002E1B08" w:rsidRDefault="00000000">
            <w:pPr>
              <w:pStyle w:val="TableText"/>
            </w:pPr>
            <w:r>
              <w:t>2138-6</w:t>
            </w:r>
          </w:p>
        </w:tc>
        <w:tc>
          <w:tcPr>
            <w:tcW w:w="3195" w:type="dxa"/>
          </w:tcPr>
          <w:p w14:paraId="6A8EAB74" w14:textId="77777777" w:rsidR="002E1B08" w:rsidRDefault="00000000">
            <w:pPr>
              <w:pStyle w:val="TableText"/>
            </w:pPr>
            <w:r>
              <w:t>Race &amp; Ethnicity - CDC</w:t>
            </w:r>
          </w:p>
        </w:tc>
        <w:tc>
          <w:tcPr>
            <w:tcW w:w="3195" w:type="dxa"/>
          </w:tcPr>
          <w:p w14:paraId="7E5479FF" w14:textId="77777777" w:rsidR="002E1B08" w:rsidRDefault="00000000">
            <w:pPr>
              <w:pStyle w:val="TableText"/>
            </w:pPr>
            <w:r>
              <w:t>urn:oid:2.16.840.1.113883.6.238</w:t>
            </w:r>
          </w:p>
        </w:tc>
        <w:tc>
          <w:tcPr>
            <w:tcW w:w="2520" w:type="dxa"/>
          </w:tcPr>
          <w:p w14:paraId="09D92B51" w14:textId="77777777" w:rsidR="002E1B08" w:rsidRDefault="00000000">
            <w:pPr>
              <w:pStyle w:val="TableText"/>
            </w:pPr>
            <w:r>
              <w:t>Andalusian</w:t>
            </w:r>
          </w:p>
        </w:tc>
      </w:tr>
      <w:tr w:rsidR="002E1B08" w14:paraId="59615FA4" w14:textId="77777777">
        <w:trPr>
          <w:jc w:val="center"/>
        </w:trPr>
        <w:tc>
          <w:tcPr>
            <w:tcW w:w="1170" w:type="dxa"/>
          </w:tcPr>
          <w:p w14:paraId="4B31CE73" w14:textId="77777777" w:rsidR="002E1B08" w:rsidRDefault="00000000">
            <w:pPr>
              <w:pStyle w:val="TableText"/>
            </w:pPr>
            <w:r>
              <w:t>2139-4</w:t>
            </w:r>
          </w:p>
        </w:tc>
        <w:tc>
          <w:tcPr>
            <w:tcW w:w="3195" w:type="dxa"/>
          </w:tcPr>
          <w:p w14:paraId="50C9DD87" w14:textId="77777777" w:rsidR="002E1B08" w:rsidRDefault="00000000">
            <w:pPr>
              <w:pStyle w:val="TableText"/>
            </w:pPr>
            <w:r>
              <w:t>Race &amp; Ethnicity - CDC</w:t>
            </w:r>
          </w:p>
        </w:tc>
        <w:tc>
          <w:tcPr>
            <w:tcW w:w="3195" w:type="dxa"/>
          </w:tcPr>
          <w:p w14:paraId="6B447662" w14:textId="77777777" w:rsidR="002E1B08" w:rsidRDefault="00000000">
            <w:pPr>
              <w:pStyle w:val="TableText"/>
            </w:pPr>
            <w:r>
              <w:t>urn:oid:2.16.840.1.113883.6.238</w:t>
            </w:r>
          </w:p>
        </w:tc>
        <w:tc>
          <w:tcPr>
            <w:tcW w:w="2520" w:type="dxa"/>
          </w:tcPr>
          <w:p w14:paraId="3C7E6E7C" w14:textId="77777777" w:rsidR="002E1B08" w:rsidRDefault="00000000">
            <w:pPr>
              <w:pStyle w:val="TableText"/>
            </w:pPr>
            <w:r>
              <w:t>Asturian</w:t>
            </w:r>
          </w:p>
        </w:tc>
      </w:tr>
      <w:tr w:rsidR="002E1B08" w14:paraId="0BF68373" w14:textId="77777777">
        <w:trPr>
          <w:jc w:val="center"/>
        </w:trPr>
        <w:tc>
          <w:tcPr>
            <w:tcW w:w="1170" w:type="dxa"/>
          </w:tcPr>
          <w:p w14:paraId="079EF331" w14:textId="77777777" w:rsidR="002E1B08" w:rsidRDefault="00000000">
            <w:pPr>
              <w:pStyle w:val="TableText"/>
            </w:pPr>
            <w:r>
              <w:t>2140-2</w:t>
            </w:r>
          </w:p>
        </w:tc>
        <w:tc>
          <w:tcPr>
            <w:tcW w:w="3195" w:type="dxa"/>
          </w:tcPr>
          <w:p w14:paraId="77E465C1" w14:textId="77777777" w:rsidR="002E1B08" w:rsidRDefault="00000000">
            <w:pPr>
              <w:pStyle w:val="TableText"/>
            </w:pPr>
            <w:r>
              <w:t>Race &amp; Ethnicity - CDC</w:t>
            </w:r>
          </w:p>
        </w:tc>
        <w:tc>
          <w:tcPr>
            <w:tcW w:w="3195" w:type="dxa"/>
          </w:tcPr>
          <w:p w14:paraId="10209DD8" w14:textId="77777777" w:rsidR="002E1B08" w:rsidRDefault="00000000">
            <w:pPr>
              <w:pStyle w:val="TableText"/>
            </w:pPr>
            <w:r>
              <w:t>urn:oid:2.16.840.1.113883.6.238</w:t>
            </w:r>
          </w:p>
        </w:tc>
        <w:tc>
          <w:tcPr>
            <w:tcW w:w="2520" w:type="dxa"/>
          </w:tcPr>
          <w:p w14:paraId="4E541D57" w14:textId="77777777" w:rsidR="002E1B08" w:rsidRDefault="00000000">
            <w:pPr>
              <w:pStyle w:val="TableText"/>
            </w:pPr>
            <w:r>
              <w:t>Castillian</w:t>
            </w:r>
          </w:p>
        </w:tc>
      </w:tr>
      <w:tr w:rsidR="002E1B08" w14:paraId="62404ED2" w14:textId="77777777">
        <w:trPr>
          <w:jc w:val="center"/>
        </w:trPr>
        <w:tc>
          <w:tcPr>
            <w:tcW w:w="1170" w:type="dxa"/>
          </w:tcPr>
          <w:p w14:paraId="0B1D9B63" w14:textId="77777777" w:rsidR="002E1B08" w:rsidRDefault="00000000">
            <w:pPr>
              <w:pStyle w:val="TableText"/>
            </w:pPr>
            <w:r>
              <w:t>2141-0</w:t>
            </w:r>
          </w:p>
        </w:tc>
        <w:tc>
          <w:tcPr>
            <w:tcW w:w="3195" w:type="dxa"/>
          </w:tcPr>
          <w:p w14:paraId="09DED8D2" w14:textId="77777777" w:rsidR="002E1B08" w:rsidRDefault="00000000">
            <w:pPr>
              <w:pStyle w:val="TableText"/>
            </w:pPr>
            <w:r>
              <w:t>Race &amp; Ethnicity - CDC</w:t>
            </w:r>
          </w:p>
        </w:tc>
        <w:tc>
          <w:tcPr>
            <w:tcW w:w="3195" w:type="dxa"/>
          </w:tcPr>
          <w:p w14:paraId="45309813" w14:textId="77777777" w:rsidR="002E1B08" w:rsidRDefault="00000000">
            <w:pPr>
              <w:pStyle w:val="TableText"/>
            </w:pPr>
            <w:r>
              <w:t>urn:oid:2.16.840.1.113883.6.238</w:t>
            </w:r>
          </w:p>
        </w:tc>
        <w:tc>
          <w:tcPr>
            <w:tcW w:w="2520" w:type="dxa"/>
          </w:tcPr>
          <w:p w14:paraId="7446FC0C" w14:textId="77777777" w:rsidR="002E1B08" w:rsidRDefault="00000000">
            <w:pPr>
              <w:pStyle w:val="TableText"/>
            </w:pPr>
            <w:r>
              <w:t>Catalonian</w:t>
            </w:r>
          </w:p>
        </w:tc>
      </w:tr>
      <w:tr w:rsidR="002E1B08" w14:paraId="188A8FDA" w14:textId="77777777">
        <w:trPr>
          <w:jc w:val="center"/>
        </w:trPr>
        <w:tc>
          <w:tcPr>
            <w:tcW w:w="1170" w:type="dxa"/>
          </w:tcPr>
          <w:p w14:paraId="581CAEDF" w14:textId="77777777" w:rsidR="002E1B08" w:rsidRDefault="00000000">
            <w:pPr>
              <w:pStyle w:val="TableText"/>
            </w:pPr>
            <w:r>
              <w:t>2142-8</w:t>
            </w:r>
          </w:p>
        </w:tc>
        <w:tc>
          <w:tcPr>
            <w:tcW w:w="3195" w:type="dxa"/>
          </w:tcPr>
          <w:p w14:paraId="5F6D8005" w14:textId="77777777" w:rsidR="002E1B08" w:rsidRDefault="00000000">
            <w:pPr>
              <w:pStyle w:val="TableText"/>
            </w:pPr>
            <w:r>
              <w:t>Race &amp; Ethnicity - CDC</w:t>
            </w:r>
          </w:p>
        </w:tc>
        <w:tc>
          <w:tcPr>
            <w:tcW w:w="3195" w:type="dxa"/>
          </w:tcPr>
          <w:p w14:paraId="06D525F3" w14:textId="77777777" w:rsidR="002E1B08" w:rsidRDefault="00000000">
            <w:pPr>
              <w:pStyle w:val="TableText"/>
            </w:pPr>
            <w:r>
              <w:t>urn:oid:2.16.840.1.113883.6.238</w:t>
            </w:r>
          </w:p>
        </w:tc>
        <w:tc>
          <w:tcPr>
            <w:tcW w:w="2520" w:type="dxa"/>
          </w:tcPr>
          <w:p w14:paraId="3A1D7E7F" w14:textId="77777777" w:rsidR="002E1B08" w:rsidRDefault="00000000">
            <w:pPr>
              <w:pStyle w:val="TableText"/>
            </w:pPr>
            <w:r>
              <w:t>Belearic Islander</w:t>
            </w:r>
          </w:p>
        </w:tc>
      </w:tr>
      <w:tr w:rsidR="002E1B08" w14:paraId="7E66A750" w14:textId="77777777">
        <w:trPr>
          <w:jc w:val="center"/>
        </w:trPr>
        <w:tc>
          <w:tcPr>
            <w:tcW w:w="1170" w:type="dxa"/>
          </w:tcPr>
          <w:p w14:paraId="16BD5D23" w14:textId="77777777" w:rsidR="002E1B08" w:rsidRDefault="00000000">
            <w:pPr>
              <w:pStyle w:val="TableText"/>
            </w:pPr>
            <w:r>
              <w:t>2143-6</w:t>
            </w:r>
          </w:p>
        </w:tc>
        <w:tc>
          <w:tcPr>
            <w:tcW w:w="3195" w:type="dxa"/>
          </w:tcPr>
          <w:p w14:paraId="79AAD15E" w14:textId="77777777" w:rsidR="002E1B08" w:rsidRDefault="00000000">
            <w:pPr>
              <w:pStyle w:val="TableText"/>
            </w:pPr>
            <w:r>
              <w:t>Race &amp; Ethnicity - CDC</w:t>
            </w:r>
          </w:p>
        </w:tc>
        <w:tc>
          <w:tcPr>
            <w:tcW w:w="3195" w:type="dxa"/>
          </w:tcPr>
          <w:p w14:paraId="292EF232" w14:textId="77777777" w:rsidR="002E1B08" w:rsidRDefault="00000000">
            <w:pPr>
              <w:pStyle w:val="TableText"/>
            </w:pPr>
            <w:r>
              <w:t>urn:oid:2.16.840.1.113883.6.238</w:t>
            </w:r>
          </w:p>
        </w:tc>
        <w:tc>
          <w:tcPr>
            <w:tcW w:w="2520" w:type="dxa"/>
          </w:tcPr>
          <w:p w14:paraId="090E2323" w14:textId="77777777" w:rsidR="002E1B08" w:rsidRDefault="00000000">
            <w:pPr>
              <w:pStyle w:val="TableText"/>
            </w:pPr>
            <w:r>
              <w:t>Gallego</w:t>
            </w:r>
          </w:p>
        </w:tc>
      </w:tr>
      <w:tr w:rsidR="002E1B08" w14:paraId="28445AFD" w14:textId="77777777">
        <w:trPr>
          <w:jc w:val="center"/>
        </w:trPr>
        <w:tc>
          <w:tcPr>
            <w:tcW w:w="1170" w:type="dxa"/>
          </w:tcPr>
          <w:p w14:paraId="432DB1B5" w14:textId="77777777" w:rsidR="002E1B08" w:rsidRDefault="00000000">
            <w:pPr>
              <w:pStyle w:val="TableText"/>
            </w:pPr>
            <w:r>
              <w:t>2144-4</w:t>
            </w:r>
          </w:p>
        </w:tc>
        <w:tc>
          <w:tcPr>
            <w:tcW w:w="3195" w:type="dxa"/>
          </w:tcPr>
          <w:p w14:paraId="4B073A28" w14:textId="77777777" w:rsidR="002E1B08" w:rsidRDefault="00000000">
            <w:pPr>
              <w:pStyle w:val="TableText"/>
            </w:pPr>
            <w:r>
              <w:t>Race &amp; Ethnicity - CDC</w:t>
            </w:r>
          </w:p>
        </w:tc>
        <w:tc>
          <w:tcPr>
            <w:tcW w:w="3195" w:type="dxa"/>
          </w:tcPr>
          <w:p w14:paraId="6F4EDC5B" w14:textId="77777777" w:rsidR="002E1B08" w:rsidRDefault="00000000">
            <w:pPr>
              <w:pStyle w:val="TableText"/>
            </w:pPr>
            <w:r>
              <w:t>urn:oid:2.16.840.1.113883.6.238</w:t>
            </w:r>
          </w:p>
        </w:tc>
        <w:tc>
          <w:tcPr>
            <w:tcW w:w="2520" w:type="dxa"/>
          </w:tcPr>
          <w:p w14:paraId="3F68885E" w14:textId="77777777" w:rsidR="002E1B08" w:rsidRDefault="00000000">
            <w:pPr>
              <w:pStyle w:val="TableText"/>
            </w:pPr>
            <w:r>
              <w:t>Valencian</w:t>
            </w:r>
          </w:p>
        </w:tc>
      </w:tr>
      <w:tr w:rsidR="002E1B08" w14:paraId="302FAA7C" w14:textId="77777777">
        <w:trPr>
          <w:jc w:val="center"/>
        </w:trPr>
        <w:tc>
          <w:tcPr>
            <w:tcW w:w="1170" w:type="dxa"/>
          </w:tcPr>
          <w:p w14:paraId="61635168" w14:textId="77777777" w:rsidR="002E1B08" w:rsidRDefault="00000000">
            <w:pPr>
              <w:pStyle w:val="TableText"/>
            </w:pPr>
            <w:r>
              <w:t>2145-1</w:t>
            </w:r>
          </w:p>
        </w:tc>
        <w:tc>
          <w:tcPr>
            <w:tcW w:w="3195" w:type="dxa"/>
          </w:tcPr>
          <w:p w14:paraId="3A36F725" w14:textId="77777777" w:rsidR="002E1B08" w:rsidRDefault="00000000">
            <w:pPr>
              <w:pStyle w:val="TableText"/>
            </w:pPr>
            <w:r>
              <w:t>Race &amp; Ethnicity - CDC</w:t>
            </w:r>
          </w:p>
        </w:tc>
        <w:tc>
          <w:tcPr>
            <w:tcW w:w="3195" w:type="dxa"/>
          </w:tcPr>
          <w:p w14:paraId="69B423A6" w14:textId="77777777" w:rsidR="002E1B08" w:rsidRDefault="00000000">
            <w:pPr>
              <w:pStyle w:val="TableText"/>
            </w:pPr>
            <w:r>
              <w:t>urn:oid:2.16.840.1.113883.6.238</w:t>
            </w:r>
          </w:p>
        </w:tc>
        <w:tc>
          <w:tcPr>
            <w:tcW w:w="2520" w:type="dxa"/>
          </w:tcPr>
          <w:p w14:paraId="3EC89602" w14:textId="77777777" w:rsidR="002E1B08" w:rsidRDefault="00000000">
            <w:pPr>
              <w:pStyle w:val="TableText"/>
            </w:pPr>
            <w:r>
              <w:t>Canarian</w:t>
            </w:r>
          </w:p>
        </w:tc>
      </w:tr>
      <w:tr w:rsidR="002E1B08" w14:paraId="797150CB" w14:textId="77777777">
        <w:trPr>
          <w:jc w:val="center"/>
        </w:trPr>
        <w:tc>
          <w:tcPr>
            <w:tcW w:w="1170" w:type="dxa"/>
          </w:tcPr>
          <w:p w14:paraId="2FAC3622" w14:textId="77777777" w:rsidR="002E1B08" w:rsidRDefault="00000000">
            <w:pPr>
              <w:pStyle w:val="TableText"/>
            </w:pPr>
            <w:r>
              <w:t>2146-9</w:t>
            </w:r>
          </w:p>
        </w:tc>
        <w:tc>
          <w:tcPr>
            <w:tcW w:w="3195" w:type="dxa"/>
          </w:tcPr>
          <w:p w14:paraId="7CA57D15" w14:textId="77777777" w:rsidR="002E1B08" w:rsidRDefault="00000000">
            <w:pPr>
              <w:pStyle w:val="TableText"/>
            </w:pPr>
            <w:r>
              <w:t>Race &amp; Ethnicity - CDC</w:t>
            </w:r>
          </w:p>
        </w:tc>
        <w:tc>
          <w:tcPr>
            <w:tcW w:w="3195" w:type="dxa"/>
          </w:tcPr>
          <w:p w14:paraId="73BC7A73" w14:textId="77777777" w:rsidR="002E1B08" w:rsidRDefault="00000000">
            <w:pPr>
              <w:pStyle w:val="TableText"/>
            </w:pPr>
            <w:r>
              <w:t>urn:oid:2.16.840.1.113883.6.238</w:t>
            </w:r>
          </w:p>
        </w:tc>
        <w:tc>
          <w:tcPr>
            <w:tcW w:w="2520" w:type="dxa"/>
          </w:tcPr>
          <w:p w14:paraId="20B2764E" w14:textId="77777777" w:rsidR="002E1B08" w:rsidRDefault="00000000">
            <w:pPr>
              <w:pStyle w:val="TableText"/>
            </w:pPr>
            <w:r>
              <w:t>Spanish Basque</w:t>
            </w:r>
          </w:p>
        </w:tc>
      </w:tr>
      <w:tr w:rsidR="002E1B08" w14:paraId="1E8A8379" w14:textId="77777777">
        <w:trPr>
          <w:jc w:val="center"/>
        </w:trPr>
        <w:tc>
          <w:tcPr>
            <w:tcW w:w="1440" w:type="dxa"/>
            <w:gridSpan w:val="4"/>
          </w:tcPr>
          <w:p w14:paraId="0B35805F" w14:textId="77777777" w:rsidR="002E1B08" w:rsidRDefault="00000000">
            <w:pPr>
              <w:pStyle w:val="TableText"/>
            </w:pPr>
            <w:r>
              <w:t>...</w:t>
            </w:r>
          </w:p>
        </w:tc>
      </w:tr>
    </w:tbl>
    <w:p w14:paraId="42E26CF5" w14:textId="77777777" w:rsidR="002E1B08" w:rsidRDefault="002E1B08">
      <w:pPr>
        <w:pStyle w:val="BodyText"/>
      </w:pPr>
    </w:p>
    <w:p w14:paraId="037ACF18" w14:textId="77777777" w:rsidR="002E1B08" w:rsidRDefault="00000000">
      <w:pPr>
        <w:pStyle w:val="Caption"/>
      </w:pPr>
      <w:bookmarkStart w:id="236" w:name="_Toc119067374"/>
      <w:bookmarkStart w:id="237" w:name="_Toc119074798"/>
      <w:bookmarkStart w:id="238" w:name="_Toc120095009"/>
      <w:r>
        <w:lastRenderedPageBreak/>
        <w:t xml:space="preserve">Table </w:t>
      </w:r>
      <w:r>
        <w:fldChar w:fldCharType="begin"/>
      </w:r>
      <w:r>
        <w:instrText>SEQ Table \* ARABIC</w:instrText>
      </w:r>
      <w:r>
        <w:fldChar w:fldCharType="separate"/>
      </w:r>
      <w:r>
        <w:t>16</w:t>
      </w:r>
      <w:r>
        <w:fldChar w:fldCharType="end"/>
      </w:r>
      <w:r>
        <w:t xml:space="preserve">: </w:t>
      </w:r>
      <w:bookmarkStart w:id="239" w:name="Healthcare_Provider_Taxonomy"/>
      <w:r>
        <w:t>Healthcare Provider Taxonomy</w:t>
      </w:r>
      <w:bookmarkEnd w:id="236"/>
      <w:bookmarkEnd w:id="237"/>
      <w:bookmarkEnd w:id="238"/>
      <w:bookmarkEnd w:id="2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DD9B01C" w14:textId="77777777">
        <w:trPr>
          <w:jc w:val="center"/>
        </w:trPr>
        <w:tc>
          <w:tcPr>
            <w:tcW w:w="1440" w:type="dxa"/>
            <w:gridSpan w:val="4"/>
          </w:tcPr>
          <w:p w14:paraId="19678843" w14:textId="77777777" w:rsidR="002E1B08" w:rsidRDefault="00000000">
            <w:pPr>
              <w:pStyle w:val="TableText"/>
            </w:pPr>
            <w:r>
              <w:t>Value Set: Healthcare Provider Taxonomy urn:oid:2.16.840.1.114222.4.11.1066</w:t>
            </w:r>
          </w:p>
          <w:p w14:paraId="33E34330" w14:textId="77777777" w:rsidR="002E1B08" w:rsidRDefault="00000000">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p>
          <w:p w14:paraId="309561E7" w14:textId="77777777" w:rsidR="002E1B08" w:rsidRDefault="00000000">
            <w:pPr>
              <w:pStyle w:val="TableText"/>
            </w:pPr>
            <w:r>
              <w:t xml:space="preserve">Value Set Source: </w:t>
            </w:r>
            <w:hyperlink r:id="rId23" w:history="1">
              <w:r>
                <w:rPr>
                  <w:rStyle w:val="HyperlinkCourierBold"/>
                </w:rPr>
                <w:t>https://vsac.nlm.nih.gov/valueset/2.16.840.1.114222.4.11.1066/expansion</w:t>
              </w:r>
            </w:hyperlink>
          </w:p>
        </w:tc>
      </w:tr>
      <w:tr w:rsidR="002E1B08" w14:paraId="05BE9069" w14:textId="77777777">
        <w:trPr>
          <w:cantSplit/>
          <w:tblHeader/>
          <w:jc w:val="center"/>
        </w:trPr>
        <w:tc>
          <w:tcPr>
            <w:tcW w:w="1560" w:type="dxa"/>
            <w:shd w:val="clear" w:color="auto" w:fill="E6E6E6"/>
          </w:tcPr>
          <w:p w14:paraId="5346102A" w14:textId="77777777" w:rsidR="002E1B08" w:rsidRDefault="00000000">
            <w:pPr>
              <w:pStyle w:val="TableHead"/>
            </w:pPr>
            <w:r>
              <w:t>Code</w:t>
            </w:r>
          </w:p>
        </w:tc>
        <w:tc>
          <w:tcPr>
            <w:tcW w:w="3000" w:type="dxa"/>
            <w:shd w:val="clear" w:color="auto" w:fill="E6E6E6"/>
          </w:tcPr>
          <w:p w14:paraId="41E70DF9" w14:textId="77777777" w:rsidR="002E1B08" w:rsidRDefault="00000000">
            <w:pPr>
              <w:pStyle w:val="TableHead"/>
            </w:pPr>
            <w:r>
              <w:t>Code System</w:t>
            </w:r>
          </w:p>
        </w:tc>
        <w:tc>
          <w:tcPr>
            <w:tcW w:w="3000" w:type="dxa"/>
            <w:shd w:val="clear" w:color="auto" w:fill="E6E6E6"/>
          </w:tcPr>
          <w:p w14:paraId="580FE6D1" w14:textId="77777777" w:rsidR="002E1B08" w:rsidRDefault="00000000">
            <w:pPr>
              <w:pStyle w:val="TableHead"/>
            </w:pPr>
            <w:r>
              <w:t>Code System OID</w:t>
            </w:r>
          </w:p>
        </w:tc>
        <w:tc>
          <w:tcPr>
            <w:tcW w:w="2520" w:type="dxa"/>
            <w:shd w:val="clear" w:color="auto" w:fill="E6E6E6"/>
          </w:tcPr>
          <w:p w14:paraId="7516C633" w14:textId="77777777" w:rsidR="002E1B08" w:rsidRDefault="00000000">
            <w:pPr>
              <w:pStyle w:val="TableHead"/>
            </w:pPr>
            <w:r>
              <w:t>Print Name</w:t>
            </w:r>
          </w:p>
        </w:tc>
      </w:tr>
      <w:tr w:rsidR="002E1B08" w14:paraId="70CFD9CE" w14:textId="77777777">
        <w:trPr>
          <w:jc w:val="center"/>
        </w:trPr>
        <w:tc>
          <w:tcPr>
            <w:tcW w:w="1170" w:type="dxa"/>
          </w:tcPr>
          <w:p w14:paraId="7AB6C59C" w14:textId="77777777" w:rsidR="002E1B08" w:rsidRDefault="00000000">
            <w:pPr>
              <w:pStyle w:val="TableText"/>
            </w:pPr>
            <w:r>
              <w:t>10</w:t>
            </w:r>
          </w:p>
        </w:tc>
        <w:tc>
          <w:tcPr>
            <w:tcW w:w="3195" w:type="dxa"/>
          </w:tcPr>
          <w:p w14:paraId="50C7FE16" w14:textId="77777777" w:rsidR="002E1B08" w:rsidRDefault="00000000">
            <w:pPr>
              <w:pStyle w:val="TableText"/>
            </w:pPr>
            <w:r>
              <w:t>Healthcare Provider Taxonomy (HIPAA)</w:t>
            </w:r>
          </w:p>
        </w:tc>
        <w:tc>
          <w:tcPr>
            <w:tcW w:w="3195" w:type="dxa"/>
          </w:tcPr>
          <w:p w14:paraId="236B7B1E" w14:textId="77777777" w:rsidR="002E1B08" w:rsidRDefault="00000000">
            <w:pPr>
              <w:pStyle w:val="TableText"/>
            </w:pPr>
            <w:r>
              <w:t>urn:oid:2.16.840.1.113883.6.101</w:t>
            </w:r>
          </w:p>
        </w:tc>
        <w:tc>
          <w:tcPr>
            <w:tcW w:w="2520" w:type="dxa"/>
          </w:tcPr>
          <w:p w14:paraId="6D5F01AA" w14:textId="77777777" w:rsidR="002E1B08" w:rsidRDefault="00000000">
            <w:pPr>
              <w:pStyle w:val="TableText"/>
            </w:pPr>
            <w:r>
              <w:t>Provider has a medical condition that impairs or limits him/her to practice</w:t>
            </w:r>
          </w:p>
        </w:tc>
      </w:tr>
      <w:tr w:rsidR="002E1B08" w14:paraId="38381EA8" w14:textId="77777777">
        <w:trPr>
          <w:jc w:val="center"/>
        </w:trPr>
        <w:tc>
          <w:tcPr>
            <w:tcW w:w="1170" w:type="dxa"/>
          </w:tcPr>
          <w:p w14:paraId="70E3A832" w14:textId="77777777" w:rsidR="002E1B08" w:rsidRDefault="00000000">
            <w:pPr>
              <w:pStyle w:val="TableText"/>
            </w:pPr>
            <w:r>
              <w:t>101Y00000X</w:t>
            </w:r>
          </w:p>
        </w:tc>
        <w:tc>
          <w:tcPr>
            <w:tcW w:w="3195" w:type="dxa"/>
          </w:tcPr>
          <w:p w14:paraId="68B889D0" w14:textId="77777777" w:rsidR="002E1B08" w:rsidRDefault="00000000">
            <w:pPr>
              <w:pStyle w:val="TableText"/>
            </w:pPr>
            <w:r>
              <w:t>Healthcare Provider Taxonomy (HIPAA)</w:t>
            </w:r>
          </w:p>
        </w:tc>
        <w:tc>
          <w:tcPr>
            <w:tcW w:w="3195" w:type="dxa"/>
          </w:tcPr>
          <w:p w14:paraId="0A8BCFF3" w14:textId="77777777" w:rsidR="002E1B08" w:rsidRDefault="00000000">
            <w:pPr>
              <w:pStyle w:val="TableText"/>
            </w:pPr>
            <w:r>
              <w:t>urn:oid:2.16.840.1.113883.6.101</w:t>
            </w:r>
          </w:p>
        </w:tc>
        <w:tc>
          <w:tcPr>
            <w:tcW w:w="2520" w:type="dxa"/>
          </w:tcPr>
          <w:p w14:paraId="30B55985" w14:textId="77777777" w:rsidR="002E1B08" w:rsidRDefault="00000000">
            <w:pPr>
              <w:pStyle w:val="TableText"/>
            </w:pPr>
            <w:r>
              <w:t>Behavioral Health &amp; Social Service Providers; Counselor</w:t>
            </w:r>
          </w:p>
        </w:tc>
      </w:tr>
      <w:tr w:rsidR="002E1B08" w14:paraId="3FE58D3D" w14:textId="77777777">
        <w:trPr>
          <w:jc w:val="center"/>
        </w:trPr>
        <w:tc>
          <w:tcPr>
            <w:tcW w:w="1170" w:type="dxa"/>
          </w:tcPr>
          <w:p w14:paraId="5BFCD69D" w14:textId="77777777" w:rsidR="002E1B08" w:rsidRDefault="00000000">
            <w:pPr>
              <w:pStyle w:val="TableText"/>
            </w:pPr>
            <w:r>
              <w:t>101YA0400X</w:t>
            </w:r>
          </w:p>
        </w:tc>
        <w:tc>
          <w:tcPr>
            <w:tcW w:w="3195" w:type="dxa"/>
          </w:tcPr>
          <w:p w14:paraId="0DC23F19" w14:textId="77777777" w:rsidR="002E1B08" w:rsidRDefault="00000000">
            <w:pPr>
              <w:pStyle w:val="TableText"/>
            </w:pPr>
            <w:r>
              <w:t>Healthcare Provider Taxonomy (HIPAA)</w:t>
            </w:r>
          </w:p>
        </w:tc>
        <w:tc>
          <w:tcPr>
            <w:tcW w:w="3195" w:type="dxa"/>
          </w:tcPr>
          <w:p w14:paraId="6FFB516F" w14:textId="77777777" w:rsidR="002E1B08" w:rsidRDefault="00000000">
            <w:pPr>
              <w:pStyle w:val="TableText"/>
            </w:pPr>
            <w:r>
              <w:t>urn:oid:2.16.840.1.113883.6.101</w:t>
            </w:r>
          </w:p>
        </w:tc>
        <w:tc>
          <w:tcPr>
            <w:tcW w:w="2520" w:type="dxa"/>
          </w:tcPr>
          <w:p w14:paraId="177007BD" w14:textId="77777777" w:rsidR="002E1B08" w:rsidRDefault="00000000">
            <w:pPr>
              <w:pStyle w:val="TableText"/>
            </w:pPr>
            <w:r>
              <w:t>Behavioral Health &amp; Social Service Providers; Counselor, Addiction (Substance Use Disorder)</w:t>
            </w:r>
          </w:p>
        </w:tc>
      </w:tr>
      <w:tr w:rsidR="002E1B08" w14:paraId="6F7D6F45" w14:textId="77777777">
        <w:trPr>
          <w:jc w:val="center"/>
        </w:trPr>
        <w:tc>
          <w:tcPr>
            <w:tcW w:w="1170" w:type="dxa"/>
          </w:tcPr>
          <w:p w14:paraId="6468441C" w14:textId="77777777" w:rsidR="002E1B08" w:rsidRDefault="00000000">
            <w:pPr>
              <w:pStyle w:val="TableText"/>
            </w:pPr>
            <w:r>
              <w:t>101YM0800X</w:t>
            </w:r>
          </w:p>
        </w:tc>
        <w:tc>
          <w:tcPr>
            <w:tcW w:w="3195" w:type="dxa"/>
          </w:tcPr>
          <w:p w14:paraId="0F09D60B" w14:textId="77777777" w:rsidR="002E1B08" w:rsidRDefault="00000000">
            <w:pPr>
              <w:pStyle w:val="TableText"/>
            </w:pPr>
            <w:r>
              <w:t>Healthcare Provider Taxonomy (HIPAA)</w:t>
            </w:r>
          </w:p>
        </w:tc>
        <w:tc>
          <w:tcPr>
            <w:tcW w:w="3195" w:type="dxa"/>
          </w:tcPr>
          <w:p w14:paraId="07651EBE" w14:textId="77777777" w:rsidR="002E1B08" w:rsidRDefault="00000000">
            <w:pPr>
              <w:pStyle w:val="TableText"/>
            </w:pPr>
            <w:r>
              <w:t>urn:oid:2.16.840.1.113883.6.101</w:t>
            </w:r>
          </w:p>
        </w:tc>
        <w:tc>
          <w:tcPr>
            <w:tcW w:w="2520" w:type="dxa"/>
          </w:tcPr>
          <w:p w14:paraId="4D592215" w14:textId="77777777" w:rsidR="002E1B08" w:rsidRDefault="00000000">
            <w:pPr>
              <w:pStyle w:val="TableText"/>
            </w:pPr>
            <w:r>
              <w:t>Behavioral Health &amp; Social Service Providers; Counselor, Mental Health</w:t>
            </w:r>
          </w:p>
        </w:tc>
      </w:tr>
      <w:tr w:rsidR="002E1B08" w14:paraId="39364713" w14:textId="77777777">
        <w:trPr>
          <w:jc w:val="center"/>
        </w:trPr>
        <w:tc>
          <w:tcPr>
            <w:tcW w:w="1170" w:type="dxa"/>
          </w:tcPr>
          <w:p w14:paraId="3A229CA2" w14:textId="77777777" w:rsidR="002E1B08" w:rsidRDefault="00000000">
            <w:pPr>
              <w:pStyle w:val="TableText"/>
            </w:pPr>
            <w:r>
              <w:t>101YP1600X</w:t>
            </w:r>
          </w:p>
        </w:tc>
        <w:tc>
          <w:tcPr>
            <w:tcW w:w="3195" w:type="dxa"/>
          </w:tcPr>
          <w:p w14:paraId="5CDFC259" w14:textId="77777777" w:rsidR="002E1B08" w:rsidRDefault="00000000">
            <w:pPr>
              <w:pStyle w:val="TableText"/>
            </w:pPr>
            <w:r>
              <w:t>Healthcare Provider Taxonomy (HIPAA)</w:t>
            </w:r>
          </w:p>
        </w:tc>
        <w:tc>
          <w:tcPr>
            <w:tcW w:w="3195" w:type="dxa"/>
          </w:tcPr>
          <w:p w14:paraId="0F2FC5D3" w14:textId="77777777" w:rsidR="002E1B08" w:rsidRDefault="00000000">
            <w:pPr>
              <w:pStyle w:val="TableText"/>
            </w:pPr>
            <w:r>
              <w:t>urn:oid:2.16.840.1.113883.6.101</w:t>
            </w:r>
          </w:p>
        </w:tc>
        <w:tc>
          <w:tcPr>
            <w:tcW w:w="2520" w:type="dxa"/>
          </w:tcPr>
          <w:p w14:paraId="36C4DBF0" w14:textId="77777777" w:rsidR="002E1B08" w:rsidRDefault="00000000">
            <w:pPr>
              <w:pStyle w:val="TableText"/>
            </w:pPr>
            <w:r>
              <w:t>Behavioral Health &amp; Social Service Providers; Counselor, Pastoral</w:t>
            </w:r>
          </w:p>
        </w:tc>
      </w:tr>
      <w:tr w:rsidR="002E1B08" w14:paraId="21F4F7A4" w14:textId="77777777">
        <w:trPr>
          <w:jc w:val="center"/>
        </w:trPr>
        <w:tc>
          <w:tcPr>
            <w:tcW w:w="1170" w:type="dxa"/>
          </w:tcPr>
          <w:p w14:paraId="72518947" w14:textId="77777777" w:rsidR="002E1B08" w:rsidRDefault="00000000">
            <w:pPr>
              <w:pStyle w:val="TableText"/>
            </w:pPr>
            <w:r>
              <w:t>101YP2500X</w:t>
            </w:r>
          </w:p>
        </w:tc>
        <w:tc>
          <w:tcPr>
            <w:tcW w:w="3195" w:type="dxa"/>
          </w:tcPr>
          <w:p w14:paraId="3D0C5FC8" w14:textId="77777777" w:rsidR="002E1B08" w:rsidRDefault="00000000">
            <w:pPr>
              <w:pStyle w:val="TableText"/>
            </w:pPr>
            <w:r>
              <w:t>Healthcare Provider Taxonomy (HIPAA)</w:t>
            </w:r>
          </w:p>
        </w:tc>
        <w:tc>
          <w:tcPr>
            <w:tcW w:w="3195" w:type="dxa"/>
          </w:tcPr>
          <w:p w14:paraId="1EC34038" w14:textId="77777777" w:rsidR="002E1B08" w:rsidRDefault="00000000">
            <w:pPr>
              <w:pStyle w:val="TableText"/>
            </w:pPr>
            <w:r>
              <w:t>urn:oid:2.16.840.1.113883.6.101</w:t>
            </w:r>
          </w:p>
        </w:tc>
        <w:tc>
          <w:tcPr>
            <w:tcW w:w="2520" w:type="dxa"/>
          </w:tcPr>
          <w:p w14:paraId="43835F8A" w14:textId="77777777" w:rsidR="002E1B08" w:rsidRDefault="00000000">
            <w:pPr>
              <w:pStyle w:val="TableText"/>
            </w:pPr>
            <w:r>
              <w:t>Behavioral Health &amp; Social Service Providers; Counselor, Professional</w:t>
            </w:r>
          </w:p>
        </w:tc>
      </w:tr>
      <w:tr w:rsidR="002E1B08" w14:paraId="78748BA9" w14:textId="77777777">
        <w:trPr>
          <w:jc w:val="center"/>
        </w:trPr>
        <w:tc>
          <w:tcPr>
            <w:tcW w:w="1170" w:type="dxa"/>
          </w:tcPr>
          <w:p w14:paraId="4DCD257F" w14:textId="77777777" w:rsidR="002E1B08" w:rsidRDefault="00000000">
            <w:pPr>
              <w:pStyle w:val="TableText"/>
            </w:pPr>
            <w:r>
              <w:t>101YS0200X</w:t>
            </w:r>
          </w:p>
        </w:tc>
        <w:tc>
          <w:tcPr>
            <w:tcW w:w="3195" w:type="dxa"/>
          </w:tcPr>
          <w:p w14:paraId="52244796" w14:textId="77777777" w:rsidR="002E1B08" w:rsidRDefault="00000000">
            <w:pPr>
              <w:pStyle w:val="TableText"/>
            </w:pPr>
            <w:r>
              <w:t>Healthcare Provider Taxonomy (HIPAA)</w:t>
            </w:r>
          </w:p>
        </w:tc>
        <w:tc>
          <w:tcPr>
            <w:tcW w:w="3195" w:type="dxa"/>
          </w:tcPr>
          <w:p w14:paraId="54DB2626" w14:textId="77777777" w:rsidR="002E1B08" w:rsidRDefault="00000000">
            <w:pPr>
              <w:pStyle w:val="TableText"/>
            </w:pPr>
            <w:r>
              <w:t>urn:oid:2.16.840.1.113883.6.101</w:t>
            </w:r>
          </w:p>
        </w:tc>
        <w:tc>
          <w:tcPr>
            <w:tcW w:w="2520" w:type="dxa"/>
          </w:tcPr>
          <w:p w14:paraId="765365C7" w14:textId="77777777" w:rsidR="002E1B08" w:rsidRDefault="00000000">
            <w:pPr>
              <w:pStyle w:val="TableText"/>
            </w:pPr>
            <w:r>
              <w:t>Behavioral Health &amp; Social Service Providers; Counselor, School</w:t>
            </w:r>
          </w:p>
        </w:tc>
      </w:tr>
      <w:tr w:rsidR="002E1B08" w14:paraId="67F98266" w14:textId="77777777">
        <w:trPr>
          <w:jc w:val="center"/>
        </w:trPr>
        <w:tc>
          <w:tcPr>
            <w:tcW w:w="1170" w:type="dxa"/>
          </w:tcPr>
          <w:p w14:paraId="2A1EC2B7" w14:textId="77777777" w:rsidR="002E1B08" w:rsidRDefault="00000000">
            <w:pPr>
              <w:pStyle w:val="TableText"/>
            </w:pPr>
            <w:r>
              <w:t>102L00000X</w:t>
            </w:r>
          </w:p>
        </w:tc>
        <w:tc>
          <w:tcPr>
            <w:tcW w:w="3195" w:type="dxa"/>
          </w:tcPr>
          <w:p w14:paraId="7920A4BE" w14:textId="77777777" w:rsidR="002E1B08" w:rsidRDefault="00000000">
            <w:pPr>
              <w:pStyle w:val="TableText"/>
            </w:pPr>
            <w:r>
              <w:t>Healthcare Provider Taxonomy (HIPAA)</w:t>
            </w:r>
          </w:p>
        </w:tc>
        <w:tc>
          <w:tcPr>
            <w:tcW w:w="3195" w:type="dxa"/>
          </w:tcPr>
          <w:p w14:paraId="745D0B0D" w14:textId="77777777" w:rsidR="002E1B08" w:rsidRDefault="00000000">
            <w:pPr>
              <w:pStyle w:val="TableText"/>
            </w:pPr>
            <w:r>
              <w:t>urn:oid:2.16.840.1.113883.6.101</w:t>
            </w:r>
          </w:p>
        </w:tc>
        <w:tc>
          <w:tcPr>
            <w:tcW w:w="2520" w:type="dxa"/>
          </w:tcPr>
          <w:p w14:paraId="307DDFA5" w14:textId="77777777" w:rsidR="002E1B08" w:rsidRDefault="00000000">
            <w:pPr>
              <w:pStyle w:val="TableText"/>
            </w:pPr>
            <w:r>
              <w:t>Behavioral Health &amp; Social Service Providers; Psychoanalyst</w:t>
            </w:r>
          </w:p>
        </w:tc>
      </w:tr>
      <w:tr w:rsidR="002E1B08" w14:paraId="4170559C" w14:textId="77777777">
        <w:trPr>
          <w:jc w:val="center"/>
        </w:trPr>
        <w:tc>
          <w:tcPr>
            <w:tcW w:w="1170" w:type="dxa"/>
          </w:tcPr>
          <w:p w14:paraId="6A0C6B81" w14:textId="77777777" w:rsidR="002E1B08" w:rsidRDefault="00000000">
            <w:pPr>
              <w:pStyle w:val="TableText"/>
            </w:pPr>
            <w:r>
              <w:t>102X00000X</w:t>
            </w:r>
          </w:p>
        </w:tc>
        <w:tc>
          <w:tcPr>
            <w:tcW w:w="3195" w:type="dxa"/>
          </w:tcPr>
          <w:p w14:paraId="798515A4" w14:textId="77777777" w:rsidR="002E1B08" w:rsidRDefault="00000000">
            <w:pPr>
              <w:pStyle w:val="TableText"/>
            </w:pPr>
            <w:r>
              <w:t>Healthcare Provider Taxonomy (HIPAA)</w:t>
            </w:r>
          </w:p>
        </w:tc>
        <w:tc>
          <w:tcPr>
            <w:tcW w:w="3195" w:type="dxa"/>
          </w:tcPr>
          <w:p w14:paraId="019C365C" w14:textId="77777777" w:rsidR="002E1B08" w:rsidRDefault="00000000">
            <w:pPr>
              <w:pStyle w:val="TableText"/>
            </w:pPr>
            <w:r>
              <w:t>urn:oid:2.16.840.1.113883.6.101</w:t>
            </w:r>
          </w:p>
        </w:tc>
        <w:tc>
          <w:tcPr>
            <w:tcW w:w="2520" w:type="dxa"/>
          </w:tcPr>
          <w:p w14:paraId="60DE0B9C" w14:textId="77777777" w:rsidR="002E1B08" w:rsidRDefault="00000000">
            <w:pPr>
              <w:pStyle w:val="TableText"/>
            </w:pPr>
            <w:r>
              <w:t>Behavioral Health &amp; Social Service Providers; Poetry Therapist</w:t>
            </w:r>
          </w:p>
        </w:tc>
      </w:tr>
      <w:tr w:rsidR="002E1B08" w14:paraId="3A7420A7" w14:textId="77777777">
        <w:trPr>
          <w:jc w:val="center"/>
        </w:trPr>
        <w:tc>
          <w:tcPr>
            <w:tcW w:w="1170" w:type="dxa"/>
          </w:tcPr>
          <w:p w14:paraId="0D91233B" w14:textId="77777777" w:rsidR="002E1B08" w:rsidRDefault="00000000">
            <w:pPr>
              <w:pStyle w:val="TableText"/>
            </w:pPr>
            <w:r>
              <w:t>103G00000X</w:t>
            </w:r>
          </w:p>
        </w:tc>
        <w:tc>
          <w:tcPr>
            <w:tcW w:w="3195" w:type="dxa"/>
          </w:tcPr>
          <w:p w14:paraId="140154F2" w14:textId="77777777" w:rsidR="002E1B08" w:rsidRDefault="00000000">
            <w:pPr>
              <w:pStyle w:val="TableText"/>
            </w:pPr>
            <w:r>
              <w:t>Healthcare Provider Taxonomy (HIPAA)</w:t>
            </w:r>
          </w:p>
        </w:tc>
        <w:tc>
          <w:tcPr>
            <w:tcW w:w="3195" w:type="dxa"/>
          </w:tcPr>
          <w:p w14:paraId="12247879" w14:textId="77777777" w:rsidR="002E1B08" w:rsidRDefault="00000000">
            <w:pPr>
              <w:pStyle w:val="TableText"/>
            </w:pPr>
            <w:r>
              <w:t>urn:oid:2.16.840.1.113883.6.101</w:t>
            </w:r>
          </w:p>
        </w:tc>
        <w:tc>
          <w:tcPr>
            <w:tcW w:w="2520" w:type="dxa"/>
          </w:tcPr>
          <w:p w14:paraId="1C2E620C" w14:textId="77777777" w:rsidR="002E1B08" w:rsidRDefault="00000000">
            <w:pPr>
              <w:pStyle w:val="TableText"/>
            </w:pPr>
            <w:r>
              <w:t>Behavioral Health &amp; Social Service Providers; Clinical Neuropsychologist</w:t>
            </w:r>
          </w:p>
        </w:tc>
      </w:tr>
      <w:tr w:rsidR="002E1B08" w14:paraId="19C177F3" w14:textId="77777777">
        <w:trPr>
          <w:jc w:val="center"/>
        </w:trPr>
        <w:tc>
          <w:tcPr>
            <w:tcW w:w="1440" w:type="dxa"/>
            <w:gridSpan w:val="4"/>
          </w:tcPr>
          <w:p w14:paraId="14158CA6" w14:textId="77777777" w:rsidR="002E1B08" w:rsidRDefault="00000000">
            <w:pPr>
              <w:pStyle w:val="TableText"/>
            </w:pPr>
            <w:r>
              <w:t>...</w:t>
            </w:r>
          </w:p>
        </w:tc>
      </w:tr>
    </w:tbl>
    <w:p w14:paraId="2E236F3C" w14:textId="77777777" w:rsidR="002E1B08" w:rsidRDefault="002E1B08">
      <w:pPr>
        <w:pStyle w:val="BodyText"/>
      </w:pPr>
    </w:p>
    <w:p w14:paraId="206F0EFD" w14:textId="77777777" w:rsidR="002E1B08" w:rsidRDefault="00000000">
      <w:pPr>
        <w:pStyle w:val="Caption"/>
      </w:pPr>
      <w:bookmarkStart w:id="240" w:name="_Toc119067375"/>
      <w:bookmarkStart w:id="241" w:name="_Toc119074799"/>
      <w:bookmarkStart w:id="242" w:name="_Toc120095010"/>
      <w:r>
        <w:lastRenderedPageBreak/>
        <w:t xml:space="preserve">Table </w:t>
      </w:r>
      <w:r>
        <w:fldChar w:fldCharType="begin"/>
      </w:r>
      <w:r>
        <w:instrText>SEQ Table \* ARABIC</w:instrText>
      </w:r>
      <w:r>
        <w:fldChar w:fldCharType="separate"/>
      </w:r>
      <w:r>
        <w:t>17</w:t>
      </w:r>
      <w:r>
        <w:fldChar w:fldCharType="end"/>
      </w:r>
      <w:r>
        <w:t xml:space="preserve">: </w:t>
      </w:r>
      <w:bookmarkStart w:id="243" w:name="INDRoleclassCodes"/>
      <w:r>
        <w:t>INDRoleclassCodes</w:t>
      </w:r>
      <w:bookmarkEnd w:id="240"/>
      <w:bookmarkEnd w:id="241"/>
      <w:bookmarkEnd w:id="242"/>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5901CDF6" w14:textId="77777777">
        <w:trPr>
          <w:jc w:val="center"/>
        </w:trPr>
        <w:tc>
          <w:tcPr>
            <w:tcW w:w="1440" w:type="dxa"/>
            <w:gridSpan w:val="4"/>
          </w:tcPr>
          <w:p w14:paraId="5F9ED09B" w14:textId="77777777" w:rsidR="002E1B08" w:rsidRDefault="00000000">
            <w:pPr>
              <w:pStyle w:val="TableText"/>
            </w:pPr>
            <w:r>
              <w:t>Value Set: INDRoleclassCodes urn:oid:2.16.840.1.113883.11.20.9.33</w:t>
            </w:r>
          </w:p>
          <w:p w14:paraId="6AB5BC33" w14:textId="77777777" w:rsidR="002E1B08" w:rsidRDefault="00000000">
            <w:pPr>
              <w:pStyle w:val="TableText"/>
            </w:pPr>
            <w:r>
              <w:t xml:space="preserve">Value Set Source: </w:t>
            </w:r>
            <w:hyperlink r:id="rId24" w:history="1">
              <w:r>
                <w:rPr>
                  <w:rStyle w:val="HyperlinkCourierBold"/>
                </w:rPr>
                <w:t>https://vsac.nlm.nih.gov/valueset/2.16.840.1.113883.11.20.9.33/expansion</w:t>
              </w:r>
            </w:hyperlink>
          </w:p>
        </w:tc>
      </w:tr>
      <w:tr w:rsidR="002E1B08" w14:paraId="11B1E18A" w14:textId="77777777">
        <w:trPr>
          <w:cantSplit/>
          <w:tblHeader/>
          <w:jc w:val="center"/>
        </w:trPr>
        <w:tc>
          <w:tcPr>
            <w:tcW w:w="1560" w:type="dxa"/>
            <w:shd w:val="clear" w:color="auto" w:fill="E6E6E6"/>
          </w:tcPr>
          <w:p w14:paraId="3547439D" w14:textId="77777777" w:rsidR="002E1B08" w:rsidRDefault="00000000">
            <w:pPr>
              <w:pStyle w:val="TableHead"/>
            </w:pPr>
            <w:r>
              <w:t>Code</w:t>
            </w:r>
          </w:p>
        </w:tc>
        <w:tc>
          <w:tcPr>
            <w:tcW w:w="3000" w:type="dxa"/>
            <w:shd w:val="clear" w:color="auto" w:fill="E6E6E6"/>
          </w:tcPr>
          <w:p w14:paraId="09F9B16F" w14:textId="77777777" w:rsidR="002E1B08" w:rsidRDefault="00000000">
            <w:pPr>
              <w:pStyle w:val="TableHead"/>
            </w:pPr>
            <w:r>
              <w:t>Code System</w:t>
            </w:r>
          </w:p>
        </w:tc>
        <w:tc>
          <w:tcPr>
            <w:tcW w:w="3000" w:type="dxa"/>
            <w:shd w:val="clear" w:color="auto" w:fill="E6E6E6"/>
          </w:tcPr>
          <w:p w14:paraId="4B18A92B" w14:textId="77777777" w:rsidR="002E1B08" w:rsidRDefault="00000000">
            <w:pPr>
              <w:pStyle w:val="TableHead"/>
            </w:pPr>
            <w:r>
              <w:t>Code System OID</w:t>
            </w:r>
          </w:p>
        </w:tc>
        <w:tc>
          <w:tcPr>
            <w:tcW w:w="2520" w:type="dxa"/>
            <w:shd w:val="clear" w:color="auto" w:fill="E6E6E6"/>
          </w:tcPr>
          <w:p w14:paraId="0C1EB928" w14:textId="77777777" w:rsidR="002E1B08" w:rsidRDefault="00000000">
            <w:pPr>
              <w:pStyle w:val="TableHead"/>
            </w:pPr>
            <w:r>
              <w:t>Print Name</w:t>
            </w:r>
          </w:p>
        </w:tc>
      </w:tr>
      <w:tr w:rsidR="002E1B08" w14:paraId="44E735B0" w14:textId="77777777">
        <w:trPr>
          <w:jc w:val="center"/>
        </w:trPr>
        <w:tc>
          <w:tcPr>
            <w:tcW w:w="1170" w:type="dxa"/>
          </w:tcPr>
          <w:p w14:paraId="702632D6" w14:textId="77777777" w:rsidR="002E1B08" w:rsidRDefault="00000000">
            <w:pPr>
              <w:pStyle w:val="TableText"/>
            </w:pPr>
            <w:r>
              <w:t>PRS</w:t>
            </w:r>
          </w:p>
        </w:tc>
        <w:tc>
          <w:tcPr>
            <w:tcW w:w="3195" w:type="dxa"/>
          </w:tcPr>
          <w:p w14:paraId="0479356E" w14:textId="77777777" w:rsidR="002E1B08" w:rsidRDefault="00000000">
            <w:pPr>
              <w:pStyle w:val="TableText"/>
            </w:pPr>
            <w:r>
              <w:t>HL7RoleClass</w:t>
            </w:r>
          </w:p>
        </w:tc>
        <w:tc>
          <w:tcPr>
            <w:tcW w:w="3195" w:type="dxa"/>
          </w:tcPr>
          <w:p w14:paraId="39036FD7" w14:textId="77777777" w:rsidR="002E1B08" w:rsidRDefault="00000000">
            <w:pPr>
              <w:pStyle w:val="TableText"/>
            </w:pPr>
            <w:r>
              <w:t>urn:oid:2.16.840.1.113883.5.110</w:t>
            </w:r>
          </w:p>
        </w:tc>
        <w:tc>
          <w:tcPr>
            <w:tcW w:w="2520" w:type="dxa"/>
          </w:tcPr>
          <w:p w14:paraId="53E64B65" w14:textId="77777777" w:rsidR="002E1B08" w:rsidRDefault="00000000">
            <w:pPr>
              <w:pStyle w:val="TableText"/>
            </w:pPr>
            <w:r>
              <w:t>personal relationship</w:t>
            </w:r>
          </w:p>
        </w:tc>
      </w:tr>
      <w:tr w:rsidR="002E1B08" w14:paraId="54B3F919" w14:textId="77777777">
        <w:trPr>
          <w:jc w:val="center"/>
        </w:trPr>
        <w:tc>
          <w:tcPr>
            <w:tcW w:w="1170" w:type="dxa"/>
          </w:tcPr>
          <w:p w14:paraId="75036C2A" w14:textId="77777777" w:rsidR="002E1B08" w:rsidRDefault="00000000">
            <w:pPr>
              <w:pStyle w:val="TableText"/>
            </w:pPr>
            <w:r>
              <w:t>NOK</w:t>
            </w:r>
          </w:p>
        </w:tc>
        <w:tc>
          <w:tcPr>
            <w:tcW w:w="3195" w:type="dxa"/>
          </w:tcPr>
          <w:p w14:paraId="1F596F30" w14:textId="77777777" w:rsidR="002E1B08" w:rsidRDefault="00000000">
            <w:pPr>
              <w:pStyle w:val="TableText"/>
            </w:pPr>
            <w:r>
              <w:t>HL7RoleClass</w:t>
            </w:r>
          </w:p>
        </w:tc>
        <w:tc>
          <w:tcPr>
            <w:tcW w:w="3195" w:type="dxa"/>
          </w:tcPr>
          <w:p w14:paraId="450B3584" w14:textId="77777777" w:rsidR="002E1B08" w:rsidRDefault="00000000">
            <w:pPr>
              <w:pStyle w:val="TableText"/>
            </w:pPr>
            <w:r>
              <w:t>urn:oid:2.16.840.1.113883.5.110</w:t>
            </w:r>
          </w:p>
        </w:tc>
        <w:tc>
          <w:tcPr>
            <w:tcW w:w="2520" w:type="dxa"/>
          </w:tcPr>
          <w:p w14:paraId="5A10E1D1" w14:textId="77777777" w:rsidR="002E1B08" w:rsidRDefault="00000000">
            <w:pPr>
              <w:pStyle w:val="TableText"/>
            </w:pPr>
            <w:r>
              <w:t>next of kin</w:t>
            </w:r>
          </w:p>
        </w:tc>
      </w:tr>
      <w:tr w:rsidR="002E1B08" w14:paraId="07275C11" w14:textId="77777777">
        <w:trPr>
          <w:jc w:val="center"/>
        </w:trPr>
        <w:tc>
          <w:tcPr>
            <w:tcW w:w="1170" w:type="dxa"/>
          </w:tcPr>
          <w:p w14:paraId="17681CAF" w14:textId="77777777" w:rsidR="002E1B08" w:rsidRDefault="00000000">
            <w:pPr>
              <w:pStyle w:val="TableText"/>
            </w:pPr>
            <w:r>
              <w:t>CAREGIVER</w:t>
            </w:r>
          </w:p>
        </w:tc>
        <w:tc>
          <w:tcPr>
            <w:tcW w:w="3195" w:type="dxa"/>
          </w:tcPr>
          <w:p w14:paraId="10212EEF" w14:textId="77777777" w:rsidR="002E1B08" w:rsidRDefault="00000000">
            <w:pPr>
              <w:pStyle w:val="TableText"/>
            </w:pPr>
            <w:r>
              <w:t>HL7RoleClass</w:t>
            </w:r>
          </w:p>
        </w:tc>
        <w:tc>
          <w:tcPr>
            <w:tcW w:w="3195" w:type="dxa"/>
          </w:tcPr>
          <w:p w14:paraId="641233A1" w14:textId="77777777" w:rsidR="002E1B08" w:rsidRDefault="00000000">
            <w:pPr>
              <w:pStyle w:val="TableText"/>
            </w:pPr>
            <w:r>
              <w:t>urn:oid:2.16.840.1.113883.5.110</w:t>
            </w:r>
          </w:p>
        </w:tc>
        <w:tc>
          <w:tcPr>
            <w:tcW w:w="2520" w:type="dxa"/>
          </w:tcPr>
          <w:p w14:paraId="29539928" w14:textId="77777777" w:rsidR="002E1B08" w:rsidRDefault="00000000">
            <w:pPr>
              <w:pStyle w:val="TableText"/>
            </w:pPr>
            <w:r>
              <w:t>caregiver</w:t>
            </w:r>
          </w:p>
        </w:tc>
      </w:tr>
      <w:tr w:rsidR="002E1B08" w14:paraId="1279B192" w14:textId="77777777">
        <w:trPr>
          <w:jc w:val="center"/>
        </w:trPr>
        <w:tc>
          <w:tcPr>
            <w:tcW w:w="1170" w:type="dxa"/>
          </w:tcPr>
          <w:p w14:paraId="0C03A510" w14:textId="77777777" w:rsidR="002E1B08" w:rsidRDefault="00000000">
            <w:pPr>
              <w:pStyle w:val="TableText"/>
            </w:pPr>
            <w:r>
              <w:t>AGNT</w:t>
            </w:r>
          </w:p>
        </w:tc>
        <w:tc>
          <w:tcPr>
            <w:tcW w:w="3195" w:type="dxa"/>
          </w:tcPr>
          <w:p w14:paraId="02E002B9" w14:textId="77777777" w:rsidR="002E1B08" w:rsidRDefault="00000000">
            <w:pPr>
              <w:pStyle w:val="TableText"/>
            </w:pPr>
            <w:r>
              <w:t>HL7RoleClass</w:t>
            </w:r>
          </w:p>
        </w:tc>
        <w:tc>
          <w:tcPr>
            <w:tcW w:w="3195" w:type="dxa"/>
          </w:tcPr>
          <w:p w14:paraId="66D5379D" w14:textId="77777777" w:rsidR="002E1B08" w:rsidRDefault="00000000">
            <w:pPr>
              <w:pStyle w:val="TableText"/>
            </w:pPr>
            <w:r>
              <w:t>urn:oid:2.16.840.1.113883.5.110</w:t>
            </w:r>
          </w:p>
        </w:tc>
        <w:tc>
          <w:tcPr>
            <w:tcW w:w="2520" w:type="dxa"/>
          </w:tcPr>
          <w:p w14:paraId="1CC37C06" w14:textId="77777777" w:rsidR="002E1B08" w:rsidRDefault="00000000">
            <w:pPr>
              <w:pStyle w:val="TableText"/>
            </w:pPr>
            <w:r>
              <w:t>agent</w:t>
            </w:r>
          </w:p>
        </w:tc>
      </w:tr>
      <w:tr w:rsidR="002E1B08" w14:paraId="05553FAA" w14:textId="77777777">
        <w:trPr>
          <w:jc w:val="center"/>
        </w:trPr>
        <w:tc>
          <w:tcPr>
            <w:tcW w:w="1170" w:type="dxa"/>
          </w:tcPr>
          <w:p w14:paraId="619DFB23" w14:textId="77777777" w:rsidR="002E1B08" w:rsidRDefault="00000000">
            <w:pPr>
              <w:pStyle w:val="TableText"/>
            </w:pPr>
            <w:r>
              <w:t>GUAR</w:t>
            </w:r>
          </w:p>
        </w:tc>
        <w:tc>
          <w:tcPr>
            <w:tcW w:w="3195" w:type="dxa"/>
          </w:tcPr>
          <w:p w14:paraId="04B86A66" w14:textId="77777777" w:rsidR="002E1B08" w:rsidRDefault="00000000">
            <w:pPr>
              <w:pStyle w:val="TableText"/>
            </w:pPr>
            <w:r>
              <w:t>HL7RoleClass</w:t>
            </w:r>
          </w:p>
        </w:tc>
        <w:tc>
          <w:tcPr>
            <w:tcW w:w="3195" w:type="dxa"/>
          </w:tcPr>
          <w:p w14:paraId="31D6881F" w14:textId="77777777" w:rsidR="002E1B08" w:rsidRDefault="00000000">
            <w:pPr>
              <w:pStyle w:val="TableText"/>
            </w:pPr>
            <w:r>
              <w:t>urn:oid:2.16.840.1.113883.5.110</w:t>
            </w:r>
          </w:p>
        </w:tc>
        <w:tc>
          <w:tcPr>
            <w:tcW w:w="2520" w:type="dxa"/>
          </w:tcPr>
          <w:p w14:paraId="0E30E887" w14:textId="77777777" w:rsidR="002E1B08" w:rsidRDefault="00000000">
            <w:pPr>
              <w:pStyle w:val="TableText"/>
            </w:pPr>
            <w:r>
              <w:t>guarantor</w:t>
            </w:r>
          </w:p>
        </w:tc>
      </w:tr>
      <w:tr w:rsidR="002E1B08" w14:paraId="356AFCB8" w14:textId="77777777">
        <w:trPr>
          <w:jc w:val="center"/>
        </w:trPr>
        <w:tc>
          <w:tcPr>
            <w:tcW w:w="1170" w:type="dxa"/>
          </w:tcPr>
          <w:p w14:paraId="32780E36" w14:textId="77777777" w:rsidR="002E1B08" w:rsidRDefault="00000000">
            <w:pPr>
              <w:pStyle w:val="TableText"/>
            </w:pPr>
            <w:r>
              <w:t>ECON</w:t>
            </w:r>
          </w:p>
        </w:tc>
        <w:tc>
          <w:tcPr>
            <w:tcW w:w="3195" w:type="dxa"/>
          </w:tcPr>
          <w:p w14:paraId="42C602F6" w14:textId="77777777" w:rsidR="002E1B08" w:rsidRDefault="00000000">
            <w:pPr>
              <w:pStyle w:val="TableText"/>
            </w:pPr>
            <w:r>
              <w:t>HL7RoleClass</w:t>
            </w:r>
          </w:p>
        </w:tc>
        <w:tc>
          <w:tcPr>
            <w:tcW w:w="3195" w:type="dxa"/>
          </w:tcPr>
          <w:p w14:paraId="416C6CEF" w14:textId="77777777" w:rsidR="002E1B08" w:rsidRDefault="00000000">
            <w:pPr>
              <w:pStyle w:val="TableText"/>
            </w:pPr>
            <w:r>
              <w:t>urn:oid:2.16.840.1.113883.5.110</w:t>
            </w:r>
          </w:p>
        </w:tc>
        <w:tc>
          <w:tcPr>
            <w:tcW w:w="2520" w:type="dxa"/>
          </w:tcPr>
          <w:p w14:paraId="779BF74B" w14:textId="77777777" w:rsidR="002E1B08" w:rsidRDefault="00000000">
            <w:pPr>
              <w:pStyle w:val="TableText"/>
            </w:pPr>
            <w:r>
              <w:t>emergency contact</w:t>
            </w:r>
          </w:p>
        </w:tc>
      </w:tr>
    </w:tbl>
    <w:p w14:paraId="646DFE13" w14:textId="77777777" w:rsidR="002E1B08" w:rsidRDefault="002E1B08">
      <w:pPr>
        <w:pStyle w:val="BodyText"/>
      </w:pPr>
    </w:p>
    <w:p w14:paraId="6AB919EF" w14:textId="77777777" w:rsidR="002E1B08" w:rsidRDefault="00000000">
      <w:pPr>
        <w:pStyle w:val="Caption"/>
      </w:pPr>
      <w:bookmarkStart w:id="244" w:name="_Toc119067376"/>
      <w:bookmarkStart w:id="245" w:name="_Toc119074800"/>
      <w:bookmarkStart w:id="246" w:name="_Toc120095011"/>
      <w:r>
        <w:lastRenderedPageBreak/>
        <w:t xml:space="preserve">Table </w:t>
      </w:r>
      <w:r>
        <w:fldChar w:fldCharType="begin"/>
      </w:r>
      <w:r>
        <w:instrText>SEQ Table \* ARABIC</w:instrText>
      </w:r>
      <w:r>
        <w:fldChar w:fldCharType="separate"/>
      </w:r>
      <w:r>
        <w:t>18</w:t>
      </w:r>
      <w:r>
        <w:fldChar w:fldCharType="end"/>
      </w:r>
      <w:r>
        <w:t xml:space="preserve">: </w:t>
      </w:r>
      <w:bookmarkStart w:id="247" w:name="Care_Team_Member_Function"/>
      <w:r>
        <w:t>Care Team Member Function</w:t>
      </w:r>
      <w:bookmarkEnd w:id="244"/>
      <w:bookmarkEnd w:id="245"/>
      <w:bookmarkEnd w:id="246"/>
      <w:bookmarkEnd w:id="2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C808447" w14:textId="77777777">
        <w:trPr>
          <w:jc w:val="center"/>
        </w:trPr>
        <w:tc>
          <w:tcPr>
            <w:tcW w:w="1440" w:type="dxa"/>
            <w:gridSpan w:val="4"/>
          </w:tcPr>
          <w:p w14:paraId="5A24C967" w14:textId="77777777" w:rsidR="002E1B08" w:rsidRDefault="00000000">
            <w:pPr>
              <w:pStyle w:val="TableText"/>
            </w:pPr>
            <w:r>
              <w:t>Value Set: Care Team Member Function urn:oid:2.16.840.1.113762.1.4.1099.30</w:t>
            </w:r>
          </w:p>
          <w:p w14:paraId="504F5D9E" w14:textId="77777777" w:rsidR="002E1B08" w:rsidRDefault="00000000">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10/12/2022 with a version of Latest.</w:t>
            </w:r>
          </w:p>
          <w:p w14:paraId="0FC75124" w14:textId="77777777" w:rsidR="002E1B08" w:rsidRDefault="00000000">
            <w:pPr>
              <w:pStyle w:val="TableText"/>
            </w:pPr>
            <w:r>
              <w:t xml:space="preserve">Value Set Source: </w:t>
            </w:r>
            <w:hyperlink r:id="rId25" w:history="1">
              <w:r>
                <w:rPr>
                  <w:rStyle w:val="HyperlinkCourierBold"/>
                </w:rPr>
                <w:t>https://vsac.nlm.nih.gov/valueset/2.16.840.1.113762.1.4.1099.30/expansion</w:t>
              </w:r>
            </w:hyperlink>
          </w:p>
        </w:tc>
      </w:tr>
      <w:tr w:rsidR="002E1B08" w14:paraId="3B71CBB9" w14:textId="77777777">
        <w:trPr>
          <w:cantSplit/>
          <w:tblHeader/>
          <w:jc w:val="center"/>
        </w:trPr>
        <w:tc>
          <w:tcPr>
            <w:tcW w:w="1560" w:type="dxa"/>
            <w:shd w:val="clear" w:color="auto" w:fill="E6E6E6"/>
          </w:tcPr>
          <w:p w14:paraId="195F8C76" w14:textId="77777777" w:rsidR="002E1B08" w:rsidRDefault="00000000">
            <w:pPr>
              <w:pStyle w:val="TableHead"/>
            </w:pPr>
            <w:r>
              <w:t>Code</w:t>
            </w:r>
          </w:p>
        </w:tc>
        <w:tc>
          <w:tcPr>
            <w:tcW w:w="3000" w:type="dxa"/>
            <w:shd w:val="clear" w:color="auto" w:fill="E6E6E6"/>
          </w:tcPr>
          <w:p w14:paraId="019C374E" w14:textId="77777777" w:rsidR="002E1B08" w:rsidRDefault="00000000">
            <w:pPr>
              <w:pStyle w:val="TableHead"/>
            </w:pPr>
            <w:r>
              <w:t>Code System</w:t>
            </w:r>
          </w:p>
        </w:tc>
        <w:tc>
          <w:tcPr>
            <w:tcW w:w="3000" w:type="dxa"/>
            <w:shd w:val="clear" w:color="auto" w:fill="E6E6E6"/>
          </w:tcPr>
          <w:p w14:paraId="610253CC" w14:textId="77777777" w:rsidR="002E1B08" w:rsidRDefault="00000000">
            <w:pPr>
              <w:pStyle w:val="TableHead"/>
            </w:pPr>
            <w:r>
              <w:t>Code System OID</w:t>
            </w:r>
          </w:p>
        </w:tc>
        <w:tc>
          <w:tcPr>
            <w:tcW w:w="2520" w:type="dxa"/>
            <w:shd w:val="clear" w:color="auto" w:fill="E6E6E6"/>
          </w:tcPr>
          <w:p w14:paraId="3155963F" w14:textId="77777777" w:rsidR="002E1B08" w:rsidRDefault="00000000">
            <w:pPr>
              <w:pStyle w:val="TableHead"/>
            </w:pPr>
            <w:r>
              <w:t>Print Name</w:t>
            </w:r>
          </w:p>
        </w:tc>
      </w:tr>
      <w:tr w:rsidR="002E1B08" w14:paraId="6D81D575" w14:textId="77777777">
        <w:trPr>
          <w:jc w:val="center"/>
        </w:trPr>
        <w:tc>
          <w:tcPr>
            <w:tcW w:w="1170" w:type="dxa"/>
          </w:tcPr>
          <w:p w14:paraId="17A15412" w14:textId="77777777" w:rsidR="002E1B08" w:rsidRDefault="00000000">
            <w:pPr>
              <w:pStyle w:val="TableText"/>
            </w:pPr>
            <w:r>
              <w:t>106289002</w:t>
            </w:r>
          </w:p>
        </w:tc>
        <w:tc>
          <w:tcPr>
            <w:tcW w:w="3195" w:type="dxa"/>
          </w:tcPr>
          <w:p w14:paraId="2323048B" w14:textId="77777777" w:rsidR="002E1B08" w:rsidRDefault="00000000">
            <w:pPr>
              <w:pStyle w:val="TableText"/>
            </w:pPr>
            <w:r>
              <w:t>SNOMED CT</w:t>
            </w:r>
          </w:p>
        </w:tc>
        <w:tc>
          <w:tcPr>
            <w:tcW w:w="3195" w:type="dxa"/>
          </w:tcPr>
          <w:p w14:paraId="1171FF59" w14:textId="77777777" w:rsidR="002E1B08" w:rsidRDefault="00000000">
            <w:pPr>
              <w:pStyle w:val="TableText"/>
            </w:pPr>
            <w:r>
              <w:t>urn:oid:2.16.840.1.113883.6.96</w:t>
            </w:r>
          </w:p>
        </w:tc>
        <w:tc>
          <w:tcPr>
            <w:tcW w:w="2520" w:type="dxa"/>
          </w:tcPr>
          <w:p w14:paraId="5D5DAB4F" w14:textId="77777777" w:rsidR="002E1B08" w:rsidRDefault="00000000">
            <w:pPr>
              <w:pStyle w:val="TableText"/>
            </w:pPr>
            <w:r>
              <w:t>Dentist (occupation)</w:t>
            </w:r>
          </w:p>
        </w:tc>
      </w:tr>
      <w:tr w:rsidR="002E1B08" w14:paraId="079965A7" w14:textId="77777777">
        <w:trPr>
          <w:jc w:val="center"/>
        </w:trPr>
        <w:tc>
          <w:tcPr>
            <w:tcW w:w="1170" w:type="dxa"/>
          </w:tcPr>
          <w:p w14:paraId="28E6C897" w14:textId="77777777" w:rsidR="002E1B08" w:rsidRDefault="00000000">
            <w:pPr>
              <w:pStyle w:val="TableText"/>
            </w:pPr>
            <w:r>
              <w:t>106291005</w:t>
            </w:r>
          </w:p>
        </w:tc>
        <w:tc>
          <w:tcPr>
            <w:tcW w:w="3195" w:type="dxa"/>
          </w:tcPr>
          <w:p w14:paraId="38AA0FAA" w14:textId="77777777" w:rsidR="002E1B08" w:rsidRDefault="00000000">
            <w:pPr>
              <w:pStyle w:val="TableText"/>
            </w:pPr>
            <w:r>
              <w:t>SNOMED CT</w:t>
            </w:r>
          </w:p>
        </w:tc>
        <w:tc>
          <w:tcPr>
            <w:tcW w:w="3195" w:type="dxa"/>
          </w:tcPr>
          <w:p w14:paraId="6F27B92F" w14:textId="77777777" w:rsidR="002E1B08" w:rsidRDefault="00000000">
            <w:pPr>
              <w:pStyle w:val="TableText"/>
            </w:pPr>
            <w:r>
              <w:t>urn:oid:2.16.840.1.113883.6.96</w:t>
            </w:r>
          </w:p>
        </w:tc>
        <w:tc>
          <w:tcPr>
            <w:tcW w:w="2520" w:type="dxa"/>
          </w:tcPr>
          <w:p w14:paraId="61F82467" w14:textId="77777777" w:rsidR="002E1B08" w:rsidRDefault="00000000">
            <w:pPr>
              <w:pStyle w:val="TableText"/>
            </w:pPr>
            <w:r>
              <w:t>Dietician/public health nutritionist (occupation)</w:t>
            </w:r>
          </w:p>
        </w:tc>
      </w:tr>
      <w:tr w:rsidR="002E1B08" w14:paraId="586D08A0" w14:textId="77777777">
        <w:trPr>
          <w:jc w:val="center"/>
        </w:trPr>
        <w:tc>
          <w:tcPr>
            <w:tcW w:w="1170" w:type="dxa"/>
          </w:tcPr>
          <w:p w14:paraId="22DD702A" w14:textId="77777777" w:rsidR="002E1B08" w:rsidRDefault="00000000">
            <w:pPr>
              <w:pStyle w:val="TableText"/>
            </w:pPr>
            <w:r>
              <w:t>106292003</w:t>
            </w:r>
          </w:p>
        </w:tc>
        <w:tc>
          <w:tcPr>
            <w:tcW w:w="3195" w:type="dxa"/>
          </w:tcPr>
          <w:p w14:paraId="2424D373" w14:textId="77777777" w:rsidR="002E1B08" w:rsidRDefault="00000000">
            <w:pPr>
              <w:pStyle w:val="TableText"/>
            </w:pPr>
            <w:r>
              <w:t>SNOMED CT</w:t>
            </w:r>
          </w:p>
        </w:tc>
        <w:tc>
          <w:tcPr>
            <w:tcW w:w="3195" w:type="dxa"/>
          </w:tcPr>
          <w:p w14:paraId="33D0B49A" w14:textId="77777777" w:rsidR="002E1B08" w:rsidRDefault="00000000">
            <w:pPr>
              <w:pStyle w:val="TableText"/>
            </w:pPr>
            <w:r>
              <w:t>urn:oid:2.16.840.1.113883.6.96</w:t>
            </w:r>
          </w:p>
        </w:tc>
        <w:tc>
          <w:tcPr>
            <w:tcW w:w="2520" w:type="dxa"/>
          </w:tcPr>
          <w:p w14:paraId="68AD38E8" w14:textId="77777777" w:rsidR="002E1B08" w:rsidRDefault="00000000">
            <w:pPr>
              <w:pStyle w:val="TableText"/>
            </w:pPr>
            <w:r>
              <w:t>Professional nurse (occupation)</w:t>
            </w:r>
          </w:p>
        </w:tc>
      </w:tr>
      <w:tr w:rsidR="002E1B08" w14:paraId="41B72198" w14:textId="77777777">
        <w:trPr>
          <w:jc w:val="center"/>
        </w:trPr>
        <w:tc>
          <w:tcPr>
            <w:tcW w:w="1170" w:type="dxa"/>
          </w:tcPr>
          <w:p w14:paraId="69F0D4FD" w14:textId="77777777" w:rsidR="002E1B08" w:rsidRDefault="00000000">
            <w:pPr>
              <w:pStyle w:val="TableText"/>
            </w:pPr>
            <w:r>
              <w:t>106293008</w:t>
            </w:r>
          </w:p>
        </w:tc>
        <w:tc>
          <w:tcPr>
            <w:tcW w:w="3195" w:type="dxa"/>
          </w:tcPr>
          <w:p w14:paraId="5727D935" w14:textId="77777777" w:rsidR="002E1B08" w:rsidRDefault="00000000">
            <w:pPr>
              <w:pStyle w:val="TableText"/>
            </w:pPr>
            <w:r>
              <w:t>SNOMED CT</w:t>
            </w:r>
          </w:p>
        </w:tc>
        <w:tc>
          <w:tcPr>
            <w:tcW w:w="3195" w:type="dxa"/>
          </w:tcPr>
          <w:p w14:paraId="2EC4A44A" w14:textId="77777777" w:rsidR="002E1B08" w:rsidRDefault="00000000">
            <w:pPr>
              <w:pStyle w:val="TableText"/>
            </w:pPr>
            <w:r>
              <w:t>urn:oid:2.16.840.1.113883.6.96</w:t>
            </w:r>
          </w:p>
        </w:tc>
        <w:tc>
          <w:tcPr>
            <w:tcW w:w="2520" w:type="dxa"/>
          </w:tcPr>
          <w:p w14:paraId="48DF8326" w14:textId="77777777" w:rsidR="002E1B08" w:rsidRDefault="00000000">
            <w:pPr>
              <w:pStyle w:val="TableText"/>
            </w:pPr>
            <w:r>
              <w:t>Nursing personnel (occupation)</w:t>
            </w:r>
          </w:p>
        </w:tc>
      </w:tr>
      <w:tr w:rsidR="002E1B08" w14:paraId="2CE68B12" w14:textId="77777777">
        <w:trPr>
          <w:jc w:val="center"/>
        </w:trPr>
        <w:tc>
          <w:tcPr>
            <w:tcW w:w="1170" w:type="dxa"/>
          </w:tcPr>
          <w:p w14:paraId="2990A76D" w14:textId="77777777" w:rsidR="002E1B08" w:rsidRDefault="00000000">
            <w:pPr>
              <w:pStyle w:val="TableText"/>
            </w:pPr>
            <w:r>
              <w:t>106294002</w:t>
            </w:r>
          </w:p>
        </w:tc>
        <w:tc>
          <w:tcPr>
            <w:tcW w:w="3195" w:type="dxa"/>
          </w:tcPr>
          <w:p w14:paraId="2D73C6F5" w14:textId="77777777" w:rsidR="002E1B08" w:rsidRDefault="00000000">
            <w:pPr>
              <w:pStyle w:val="TableText"/>
            </w:pPr>
            <w:r>
              <w:t>SNOMED CT</w:t>
            </w:r>
          </w:p>
        </w:tc>
        <w:tc>
          <w:tcPr>
            <w:tcW w:w="3195" w:type="dxa"/>
          </w:tcPr>
          <w:p w14:paraId="4DA46DFC" w14:textId="77777777" w:rsidR="002E1B08" w:rsidRDefault="00000000">
            <w:pPr>
              <w:pStyle w:val="TableText"/>
            </w:pPr>
            <w:r>
              <w:t>urn:oid:2.16.840.1.113883.6.96</w:t>
            </w:r>
          </w:p>
        </w:tc>
        <w:tc>
          <w:tcPr>
            <w:tcW w:w="2520" w:type="dxa"/>
          </w:tcPr>
          <w:p w14:paraId="381C333D" w14:textId="77777777" w:rsidR="002E1B08" w:rsidRDefault="00000000">
            <w:pPr>
              <w:pStyle w:val="TableText"/>
            </w:pPr>
            <w:r>
              <w:t>Midwifery personnel (occupation)</w:t>
            </w:r>
          </w:p>
        </w:tc>
      </w:tr>
      <w:tr w:rsidR="002E1B08" w14:paraId="06CC416E" w14:textId="77777777">
        <w:trPr>
          <w:jc w:val="center"/>
        </w:trPr>
        <w:tc>
          <w:tcPr>
            <w:tcW w:w="1170" w:type="dxa"/>
          </w:tcPr>
          <w:p w14:paraId="2371F833" w14:textId="77777777" w:rsidR="002E1B08" w:rsidRDefault="00000000">
            <w:pPr>
              <w:pStyle w:val="TableText"/>
            </w:pPr>
            <w:r>
              <w:t>106296000</w:t>
            </w:r>
          </w:p>
        </w:tc>
        <w:tc>
          <w:tcPr>
            <w:tcW w:w="3195" w:type="dxa"/>
          </w:tcPr>
          <w:p w14:paraId="664B7B04" w14:textId="77777777" w:rsidR="002E1B08" w:rsidRDefault="00000000">
            <w:pPr>
              <w:pStyle w:val="TableText"/>
            </w:pPr>
            <w:r>
              <w:t>SNOMED CT</w:t>
            </w:r>
          </w:p>
        </w:tc>
        <w:tc>
          <w:tcPr>
            <w:tcW w:w="3195" w:type="dxa"/>
          </w:tcPr>
          <w:p w14:paraId="78BB3505" w14:textId="77777777" w:rsidR="002E1B08" w:rsidRDefault="00000000">
            <w:pPr>
              <w:pStyle w:val="TableText"/>
            </w:pPr>
            <w:r>
              <w:t>urn:oid:2.16.840.1.113883.6.96</w:t>
            </w:r>
          </w:p>
        </w:tc>
        <w:tc>
          <w:tcPr>
            <w:tcW w:w="2520" w:type="dxa"/>
          </w:tcPr>
          <w:p w14:paraId="40EE0896" w14:textId="77777777" w:rsidR="002E1B08" w:rsidRDefault="00000000">
            <w:pPr>
              <w:pStyle w:val="TableText"/>
            </w:pPr>
            <w:r>
              <w:t>Physiotherapist/occupational therapist (occupation)</w:t>
            </w:r>
          </w:p>
        </w:tc>
      </w:tr>
      <w:tr w:rsidR="002E1B08" w14:paraId="76AE0155" w14:textId="77777777">
        <w:trPr>
          <w:jc w:val="center"/>
        </w:trPr>
        <w:tc>
          <w:tcPr>
            <w:tcW w:w="1170" w:type="dxa"/>
          </w:tcPr>
          <w:p w14:paraId="64F6D1C1" w14:textId="77777777" w:rsidR="002E1B08" w:rsidRDefault="00000000">
            <w:pPr>
              <w:pStyle w:val="TableText"/>
            </w:pPr>
            <w:r>
              <w:t>106310008</w:t>
            </w:r>
          </w:p>
        </w:tc>
        <w:tc>
          <w:tcPr>
            <w:tcW w:w="3195" w:type="dxa"/>
          </w:tcPr>
          <w:p w14:paraId="6BD9CD2D" w14:textId="77777777" w:rsidR="002E1B08" w:rsidRDefault="00000000">
            <w:pPr>
              <w:pStyle w:val="TableText"/>
            </w:pPr>
            <w:r>
              <w:t>SNOMED CT</w:t>
            </w:r>
          </w:p>
        </w:tc>
        <w:tc>
          <w:tcPr>
            <w:tcW w:w="3195" w:type="dxa"/>
          </w:tcPr>
          <w:p w14:paraId="1DA11F0D" w14:textId="77777777" w:rsidR="002E1B08" w:rsidRDefault="00000000">
            <w:pPr>
              <w:pStyle w:val="TableText"/>
            </w:pPr>
            <w:r>
              <w:t>urn:oid:2.16.840.1.113883.6.96</w:t>
            </w:r>
          </w:p>
        </w:tc>
        <w:tc>
          <w:tcPr>
            <w:tcW w:w="2520" w:type="dxa"/>
          </w:tcPr>
          <w:p w14:paraId="4930F82F" w14:textId="77777777" w:rsidR="002E1B08" w:rsidRDefault="00000000">
            <w:pPr>
              <w:pStyle w:val="TableText"/>
            </w:pPr>
            <w:r>
              <w:t>Worker in religion (occupation)</w:t>
            </w:r>
          </w:p>
        </w:tc>
      </w:tr>
      <w:tr w:rsidR="002E1B08" w14:paraId="0614AD53" w14:textId="77777777">
        <w:trPr>
          <w:jc w:val="center"/>
        </w:trPr>
        <w:tc>
          <w:tcPr>
            <w:tcW w:w="1170" w:type="dxa"/>
          </w:tcPr>
          <w:p w14:paraId="0C76070E" w14:textId="77777777" w:rsidR="002E1B08" w:rsidRDefault="00000000">
            <w:pPr>
              <w:pStyle w:val="TableText"/>
            </w:pPr>
            <w:r>
              <w:t>106311007</w:t>
            </w:r>
          </w:p>
        </w:tc>
        <w:tc>
          <w:tcPr>
            <w:tcW w:w="3195" w:type="dxa"/>
          </w:tcPr>
          <w:p w14:paraId="26F94A3A" w14:textId="77777777" w:rsidR="002E1B08" w:rsidRDefault="00000000">
            <w:pPr>
              <w:pStyle w:val="TableText"/>
            </w:pPr>
            <w:r>
              <w:t>SNOMED CT</w:t>
            </w:r>
          </w:p>
        </w:tc>
        <w:tc>
          <w:tcPr>
            <w:tcW w:w="3195" w:type="dxa"/>
          </w:tcPr>
          <w:p w14:paraId="44A15801" w14:textId="77777777" w:rsidR="002E1B08" w:rsidRDefault="00000000">
            <w:pPr>
              <w:pStyle w:val="TableText"/>
            </w:pPr>
            <w:r>
              <w:t>urn:oid:2.16.840.1.113883.6.96</w:t>
            </w:r>
          </w:p>
        </w:tc>
        <w:tc>
          <w:tcPr>
            <w:tcW w:w="2520" w:type="dxa"/>
          </w:tcPr>
          <w:p w14:paraId="7CB9FC65" w14:textId="77777777" w:rsidR="002E1B08" w:rsidRDefault="00000000">
            <w:pPr>
              <w:pStyle w:val="TableText"/>
            </w:pPr>
            <w:r>
              <w:t>Minister of religion/related member of religious order (occupation)</w:t>
            </w:r>
          </w:p>
        </w:tc>
      </w:tr>
      <w:tr w:rsidR="002E1B08" w14:paraId="50763CB6" w14:textId="77777777">
        <w:trPr>
          <w:jc w:val="center"/>
        </w:trPr>
        <w:tc>
          <w:tcPr>
            <w:tcW w:w="1170" w:type="dxa"/>
          </w:tcPr>
          <w:p w14:paraId="6249FBBA" w14:textId="77777777" w:rsidR="002E1B08" w:rsidRDefault="00000000">
            <w:pPr>
              <w:pStyle w:val="TableText"/>
            </w:pPr>
            <w:r>
              <w:t>106330007</w:t>
            </w:r>
          </w:p>
        </w:tc>
        <w:tc>
          <w:tcPr>
            <w:tcW w:w="3195" w:type="dxa"/>
          </w:tcPr>
          <w:p w14:paraId="4B4AFFB6" w14:textId="77777777" w:rsidR="002E1B08" w:rsidRDefault="00000000">
            <w:pPr>
              <w:pStyle w:val="TableText"/>
            </w:pPr>
            <w:r>
              <w:t>SNOMED CT</w:t>
            </w:r>
          </w:p>
        </w:tc>
        <w:tc>
          <w:tcPr>
            <w:tcW w:w="3195" w:type="dxa"/>
          </w:tcPr>
          <w:p w14:paraId="1740CD99" w14:textId="77777777" w:rsidR="002E1B08" w:rsidRDefault="00000000">
            <w:pPr>
              <w:pStyle w:val="TableText"/>
            </w:pPr>
            <w:r>
              <w:t>urn:oid:2.16.840.1.113883.6.96</w:t>
            </w:r>
          </w:p>
        </w:tc>
        <w:tc>
          <w:tcPr>
            <w:tcW w:w="2520" w:type="dxa"/>
          </w:tcPr>
          <w:p w14:paraId="2C1C3050" w14:textId="77777777" w:rsidR="002E1B08" w:rsidRDefault="00000000">
            <w:pPr>
              <w:pStyle w:val="TableText"/>
            </w:pPr>
            <w:r>
              <w:t>Philologist, translator/interpreter (occupation)</w:t>
            </w:r>
          </w:p>
        </w:tc>
      </w:tr>
      <w:tr w:rsidR="002E1B08" w14:paraId="189BB196" w14:textId="77777777">
        <w:trPr>
          <w:jc w:val="center"/>
        </w:trPr>
        <w:tc>
          <w:tcPr>
            <w:tcW w:w="1170" w:type="dxa"/>
          </w:tcPr>
          <w:p w14:paraId="6303EF2D" w14:textId="77777777" w:rsidR="002E1B08" w:rsidRDefault="00000000">
            <w:pPr>
              <w:pStyle w:val="TableText"/>
            </w:pPr>
            <w:r>
              <w:t>11015003</w:t>
            </w:r>
          </w:p>
        </w:tc>
        <w:tc>
          <w:tcPr>
            <w:tcW w:w="3195" w:type="dxa"/>
          </w:tcPr>
          <w:p w14:paraId="28FB821E" w14:textId="77777777" w:rsidR="002E1B08" w:rsidRDefault="00000000">
            <w:pPr>
              <w:pStyle w:val="TableText"/>
            </w:pPr>
            <w:r>
              <w:t>SNOMED CT</w:t>
            </w:r>
          </w:p>
        </w:tc>
        <w:tc>
          <w:tcPr>
            <w:tcW w:w="3195" w:type="dxa"/>
          </w:tcPr>
          <w:p w14:paraId="53BB7A89" w14:textId="77777777" w:rsidR="002E1B08" w:rsidRDefault="00000000">
            <w:pPr>
              <w:pStyle w:val="TableText"/>
            </w:pPr>
            <w:r>
              <w:t>urn:oid:2.16.840.1.113883.6.96</w:t>
            </w:r>
          </w:p>
        </w:tc>
        <w:tc>
          <w:tcPr>
            <w:tcW w:w="2520" w:type="dxa"/>
          </w:tcPr>
          <w:p w14:paraId="5A58B81A" w14:textId="77777777" w:rsidR="002E1B08" w:rsidRDefault="00000000">
            <w:pPr>
              <w:pStyle w:val="TableText"/>
            </w:pPr>
            <w:r>
              <w:t>Minister of religion (occupation)</w:t>
            </w:r>
          </w:p>
        </w:tc>
      </w:tr>
      <w:tr w:rsidR="002E1B08" w14:paraId="05B169D1" w14:textId="77777777">
        <w:trPr>
          <w:jc w:val="center"/>
        </w:trPr>
        <w:tc>
          <w:tcPr>
            <w:tcW w:w="1440" w:type="dxa"/>
            <w:gridSpan w:val="4"/>
          </w:tcPr>
          <w:p w14:paraId="27F88FCD" w14:textId="77777777" w:rsidR="002E1B08" w:rsidRDefault="00000000">
            <w:pPr>
              <w:pStyle w:val="TableText"/>
            </w:pPr>
            <w:r>
              <w:t>...</w:t>
            </w:r>
          </w:p>
        </w:tc>
      </w:tr>
    </w:tbl>
    <w:p w14:paraId="02352F33" w14:textId="77777777" w:rsidR="002E1B08" w:rsidRDefault="002E1B08">
      <w:pPr>
        <w:pStyle w:val="BodyText"/>
      </w:pPr>
    </w:p>
    <w:p w14:paraId="4D607AD0" w14:textId="77777777" w:rsidR="002E1B08" w:rsidRDefault="00000000">
      <w:pPr>
        <w:pStyle w:val="Caption"/>
      </w:pPr>
      <w:bookmarkStart w:id="248" w:name="_Toc119067377"/>
      <w:bookmarkStart w:id="249" w:name="_Toc119074801"/>
      <w:bookmarkStart w:id="250" w:name="_Toc120095012"/>
      <w:r>
        <w:lastRenderedPageBreak/>
        <w:t xml:space="preserve">Table </w:t>
      </w:r>
      <w:r>
        <w:fldChar w:fldCharType="begin"/>
      </w:r>
      <w:r>
        <w:instrText>SEQ Table \* ARABIC</w:instrText>
      </w:r>
      <w:r>
        <w:fldChar w:fldCharType="separate"/>
      </w:r>
      <w:r>
        <w:t>19</w:t>
      </w:r>
      <w:r>
        <w:fldChar w:fldCharType="end"/>
      </w:r>
      <w:r>
        <w:t xml:space="preserve">: </w:t>
      </w:r>
      <w:bookmarkStart w:id="251" w:name="x_ServiceEventPerformer"/>
      <w:r>
        <w:t>x_ServiceEventPerformer</w:t>
      </w:r>
      <w:bookmarkEnd w:id="248"/>
      <w:bookmarkEnd w:id="249"/>
      <w:bookmarkEnd w:id="250"/>
      <w:bookmarkEnd w:id="2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44BB90CE" w14:textId="77777777">
        <w:trPr>
          <w:jc w:val="center"/>
        </w:trPr>
        <w:tc>
          <w:tcPr>
            <w:tcW w:w="1440" w:type="dxa"/>
            <w:gridSpan w:val="4"/>
          </w:tcPr>
          <w:p w14:paraId="09545BC1" w14:textId="77777777" w:rsidR="002E1B08" w:rsidRDefault="00000000">
            <w:pPr>
              <w:pStyle w:val="TableText"/>
            </w:pPr>
            <w:r>
              <w:t>Value Set: x_ServiceEventPerformer urn:oid:2.16.840.1.113883.1.11.19601</w:t>
            </w:r>
          </w:p>
          <w:p w14:paraId="0450AB99" w14:textId="77777777" w:rsidR="002E1B08" w:rsidRDefault="00000000">
            <w:pPr>
              <w:pStyle w:val="TableText"/>
            </w:pPr>
            <w:r>
              <w:t>(Clinical Focus: Characterize the degree of responsibility of the event performer),(Data Element Scope: Performer type code per C-CDA r2.1 CONF:1198- 14840),(Inclusion Criteria: only selected codes),(Exclusion Criteria: only selected codes)</w:t>
            </w:r>
            <w:r>
              <w:br/>
            </w:r>
            <w:r>
              <w:br/>
              <w:t>This value set was imported on 5/27/2022 with a version of Latest.</w:t>
            </w:r>
          </w:p>
          <w:p w14:paraId="25D3ADB4" w14:textId="77777777" w:rsidR="002E1B08" w:rsidRDefault="00000000">
            <w:pPr>
              <w:pStyle w:val="TableText"/>
            </w:pPr>
            <w:r>
              <w:t xml:space="preserve">Value Set Source: </w:t>
            </w:r>
            <w:hyperlink r:id="rId26" w:history="1">
              <w:r>
                <w:rPr>
                  <w:rStyle w:val="HyperlinkCourierBold"/>
                </w:rPr>
                <w:t>https://vsac.nlm.nih.gov/valueset/2.16.840.1.113883.1.11.19601/expansion</w:t>
              </w:r>
            </w:hyperlink>
          </w:p>
        </w:tc>
      </w:tr>
      <w:tr w:rsidR="002E1B08" w14:paraId="5A7C13DE" w14:textId="77777777">
        <w:trPr>
          <w:cantSplit/>
          <w:tblHeader/>
          <w:jc w:val="center"/>
        </w:trPr>
        <w:tc>
          <w:tcPr>
            <w:tcW w:w="1560" w:type="dxa"/>
            <w:shd w:val="clear" w:color="auto" w:fill="E6E6E6"/>
          </w:tcPr>
          <w:p w14:paraId="6AAF1470" w14:textId="77777777" w:rsidR="002E1B08" w:rsidRDefault="00000000">
            <w:pPr>
              <w:pStyle w:val="TableHead"/>
            </w:pPr>
            <w:r>
              <w:t>Code</w:t>
            </w:r>
          </w:p>
        </w:tc>
        <w:tc>
          <w:tcPr>
            <w:tcW w:w="3000" w:type="dxa"/>
            <w:shd w:val="clear" w:color="auto" w:fill="E6E6E6"/>
          </w:tcPr>
          <w:p w14:paraId="59AFF237" w14:textId="77777777" w:rsidR="002E1B08" w:rsidRDefault="00000000">
            <w:pPr>
              <w:pStyle w:val="TableHead"/>
            </w:pPr>
            <w:r>
              <w:t>Code System</w:t>
            </w:r>
          </w:p>
        </w:tc>
        <w:tc>
          <w:tcPr>
            <w:tcW w:w="3000" w:type="dxa"/>
            <w:shd w:val="clear" w:color="auto" w:fill="E6E6E6"/>
          </w:tcPr>
          <w:p w14:paraId="4DEC068A" w14:textId="77777777" w:rsidR="002E1B08" w:rsidRDefault="00000000">
            <w:pPr>
              <w:pStyle w:val="TableHead"/>
            </w:pPr>
            <w:r>
              <w:t>Code System OID</w:t>
            </w:r>
          </w:p>
        </w:tc>
        <w:tc>
          <w:tcPr>
            <w:tcW w:w="2520" w:type="dxa"/>
            <w:shd w:val="clear" w:color="auto" w:fill="E6E6E6"/>
          </w:tcPr>
          <w:p w14:paraId="72C3BED0" w14:textId="77777777" w:rsidR="002E1B08" w:rsidRDefault="00000000">
            <w:pPr>
              <w:pStyle w:val="TableHead"/>
            </w:pPr>
            <w:r>
              <w:t>Print Name</w:t>
            </w:r>
          </w:p>
        </w:tc>
      </w:tr>
      <w:tr w:rsidR="002E1B08" w14:paraId="16B7AFCA" w14:textId="77777777">
        <w:trPr>
          <w:jc w:val="center"/>
        </w:trPr>
        <w:tc>
          <w:tcPr>
            <w:tcW w:w="1170" w:type="dxa"/>
          </w:tcPr>
          <w:p w14:paraId="65131179" w14:textId="77777777" w:rsidR="002E1B08" w:rsidRDefault="00000000">
            <w:pPr>
              <w:pStyle w:val="TableText"/>
            </w:pPr>
            <w:r>
              <w:t>PPRF</w:t>
            </w:r>
          </w:p>
        </w:tc>
        <w:tc>
          <w:tcPr>
            <w:tcW w:w="3195" w:type="dxa"/>
          </w:tcPr>
          <w:p w14:paraId="27924964" w14:textId="77777777" w:rsidR="002E1B08" w:rsidRDefault="00000000">
            <w:pPr>
              <w:pStyle w:val="TableText"/>
            </w:pPr>
            <w:r>
              <w:t>HL7ParticipationType</w:t>
            </w:r>
          </w:p>
        </w:tc>
        <w:tc>
          <w:tcPr>
            <w:tcW w:w="3195" w:type="dxa"/>
          </w:tcPr>
          <w:p w14:paraId="32165387" w14:textId="77777777" w:rsidR="002E1B08" w:rsidRDefault="00000000">
            <w:pPr>
              <w:pStyle w:val="TableText"/>
            </w:pPr>
            <w:r>
              <w:t>urn:oid:2.16.840.1.113883.5.90</w:t>
            </w:r>
          </w:p>
        </w:tc>
        <w:tc>
          <w:tcPr>
            <w:tcW w:w="2520" w:type="dxa"/>
          </w:tcPr>
          <w:p w14:paraId="1D8F1F7D" w14:textId="77777777" w:rsidR="002E1B08" w:rsidRDefault="00000000">
            <w:pPr>
              <w:pStyle w:val="TableText"/>
            </w:pPr>
            <w:r>
              <w:t>primary performer</w:t>
            </w:r>
          </w:p>
        </w:tc>
      </w:tr>
      <w:tr w:rsidR="002E1B08" w14:paraId="6C2906C6" w14:textId="77777777">
        <w:trPr>
          <w:jc w:val="center"/>
        </w:trPr>
        <w:tc>
          <w:tcPr>
            <w:tcW w:w="1170" w:type="dxa"/>
          </w:tcPr>
          <w:p w14:paraId="1FDFA6C3" w14:textId="77777777" w:rsidR="002E1B08" w:rsidRDefault="00000000">
            <w:pPr>
              <w:pStyle w:val="TableText"/>
            </w:pPr>
            <w:r>
              <w:t>PRF</w:t>
            </w:r>
          </w:p>
        </w:tc>
        <w:tc>
          <w:tcPr>
            <w:tcW w:w="3195" w:type="dxa"/>
          </w:tcPr>
          <w:p w14:paraId="620D3A2A" w14:textId="77777777" w:rsidR="002E1B08" w:rsidRDefault="00000000">
            <w:pPr>
              <w:pStyle w:val="TableText"/>
            </w:pPr>
            <w:r>
              <w:t>HL7ParticipationType</w:t>
            </w:r>
          </w:p>
        </w:tc>
        <w:tc>
          <w:tcPr>
            <w:tcW w:w="3195" w:type="dxa"/>
          </w:tcPr>
          <w:p w14:paraId="307D475C" w14:textId="77777777" w:rsidR="002E1B08" w:rsidRDefault="00000000">
            <w:pPr>
              <w:pStyle w:val="TableText"/>
            </w:pPr>
            <w:r>
              <w:t>urn:oid:2.16.840.1.113883.5.90</w:t>
            </w:r>
          </w:p>
        </w:tc>
        <w:tc>
          <w:tcPr>
            <w:tcW w:w="2520" w:type="dxa"/>
          </w:tcPr>
          <w:p w14:paraId="51274FB0" w14:textId="77777777" w:rsidR="002E1B08" w:rsidRDefault="00000000">
            <w:pPr>
              <w:pStyle w:val="TableText"/>
            </w:pPr>
            <w:r>
              <w:t>performer</w:t>
            </w:r>
          </w:p>
        </w:tc>
      </w:tr>
      <w:tr w:rsidR="002E1B08" w14:paraId="179597BD" w14:textId="77777777">
        <w:trPr>
          <w:jc w:val="center"/>
        </w:trPr>
        <w:tc>
          <w:tcPr>
            <w:tcW w:w="1170" w:type="dxa"/>
          </w:tcPr>
          <w:p w14:paraId="7CF5D316" w14:textId="77777777" w:rsidR="002E1B08" w:rsidRDefault="00000000">
            <w:pPr>
              <w:pStyle w:val="TableText"/>
            </w:pPr>
            <w:r>
              <w:t>SPRF</w:t>
            </w:r>
          </w:p>
        </w:tc>
        <w:tc>
          <w:tcPr>
            <w:tcW w:w="3195" w:type="dxa"/>
          </w:tcPr>
          <w:p w14:paraId="7DAFE840" w14:textId="77777777" w:rsidR="002E1B08" w:rsidRDefault="00000000">
            <w:pPr>
              <w:pStyle w:val="TableText"/>
            </w:pPr>
            <w:r>
              <w:t>HL7ParticipationType</w:t>
            </w:r>
          </w:p>
        </w:tc>
        <w:tc>
          <w:tcPr>
            <w:tcW w:w="3195" w:type="dxa"/>
          </w:tcPr>
          <w:p w14:paraId="606DE9CA" w14:textId="77777777" w:rsidR="002E1B08" w:rsidRDefault="00000000">
            <w:pPr>
              <w:pStyle w:val="TableText"/>
            </w:pPr>
            <w:r>
              <w:t>urn:oid:2.16.840.1.113883.5.90</w:t>
            </w:r>
          </w:p>
        </w:tc>
        <w:tc>
          <w:tcPr>
            <w:tcW w:w="2520" w:type="dxa"/>
          </w:tcPr>
          <w:p w14:paraId="73AEE50A" w14:textId="77777777" w:rsidR="002E1B08" w:rsidRDefault="00000000">
            <w:pPr>
              <w:pStyle w:val="TableText"/>
            </w:pPr>
            <w:r>
              <w:t>secondary performer</w:t>
            </w:r>
          </w:p>
        </w:tc>
      </w:tr>
    </w:tbl>
    <w:p w14:paraId="60EADEBD" w14:textId="77777777" w:rsidR="002E1B08" w:rsidRDefault="002E1B08">
      <w:pPr>
        <w:pStyle w:val="BodyText"/>
      </w:pPr>
    </w:p>
    <w:p w14:paraId="2D6FD187" w14:textId="77777777" w:rsidR="002E1B08" w:rsidRDefault="00000000">
      <w:pPr>
        <w:pStyle w:val="Caption"/>
      </w:pPr>
      <w:bookmarkStart w:id="252" w:name="_Toc119067378"/>
      <w:bookmarkStart w:id="253" w:name="_Toc119074802"/>
      <w:bookmarkStart w:id="254" w:name="_Toc120095013"/>
      <w:r>
        <w:t xml:space="preserve">Table </w:t>
      </w:r>
      <w:r>
        <w:fldChar w:fldCharType="begin"/>
      </w:r>
      <w:r>
        <w:instrText>SEQ Table \* ARABIC</w:instrText>
      </w:r>
      <w:r>
        <w:fldChar w:fldCharType="separate"/>
      </w:r>
      <w:r>
        <w:t>20</w:t>
      </w:r>
      <w:r>
        <w:fldChar w:fldCharType="end"/>
      </w:r>
      <w:r>
        <w:t xml:space="preserve">: </w:t>
      </w:r>
      <w:bookmarkStart w:id="255" w:name="HL7_BasicConfidentialityKind"/>
      <w:r>
        <w:t>HL7 BasicConfidentialityKind</w:t>
      </w:r>
      <w:bookmarkEnd w:id="252"/>
      <w:bookmarkEnd w:id="253"/>
      <w:bookmarkEnd w:id="254"/>
      <w:bookmarkEnd w:id="2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7025B966" w14:textId="77777777">
        <w:trPr>
          <w:jc w:val="center"/>
        </w:trPr>
        <w:tc>
          <w:tcPr>
            <w:tcW w:w="1440" w:type="dxa"/>
            <w:gridSpan w:val="4"/>
          </w:tcPr>
          <w:p w14:paraId="35C5EBDB" w14:textId="77777777" w:rsidR="002E1B08" w:rsidRDefault="00000000">
            <w:pPr>
              <w:pStyle w:val="TableText"/>
            </w:pPr>
            <w:r>
              <w:t>Value Set: HL7 BasicConfidentialityKind urn:oid:2.16.840.1.113883.1.11.16926</w:t>
            </w:r>
          </w:p>
          <w:p w14:paraId="04F5F2CD" w14:textId="77777777" w:rsidR="002E1B08" w:rsidRDefault="00000000">
            <w:pPr>
              <w:pStyle w:val="TableText"/>
            </w:pPr>
            <w:r>
              <w:t>(Clinical Focus: Commonly used confidentiality constraints placed upon clinical documents),(Data Element Scope: ),(Inclusion Criteria: ),(Exclusion Criteria: )</w:t>
            </w:r>
            <w:r>
              <w:br/>
            </w:r>
            <w:r>
              <w:br/>
              <w:t>This value set was imported on 6/25/2019 with a version of 20190425.</w:t>
            </w:r>
          </w:p>
          <w:p w14:paraId="6A704576" w14:textId="77777777" w:rsidR="002E1B08" w:rsidRDefault="00000000">
            <w:pPr>
              <w:pStyle w:val="TableText"/>
            </w:pPr>
            <w:r>
              <w:t xml:space="preserve">Value Set Source: </w:t>
            </w:r>
            <w:hyperlink r:id="rId27" w:history="1">
              <w:r>
                <w:rPr>
                  <w:rStyle w:val="HyperlinkCourierBold"/>
                </w:rPr>
                <w:t>https://vsac.nlm.nih.gov/valueset/2.16.840.1.113883.1.11.16926/expansion</w:t>
              </w:r>
            </w:hyperlink>
          </w:p>
        </w:tc>
      </w:tr>
      <w:tr w:rsidR="002E1B08" w14:paraId="4D9D7517" w14:textId="77777777">
        <w:trPr>
          <w:cantSplit/>
          <w:tblHeader/>
          <w:jc w:val="center"/>
        </w:trPr>
        <w:tc>
          <w:tcPr>
            <w:tcW w:w="1560" w:type="dxa"/>
            <w:shd w:val="clear" w:color="auto" w:fill="E6E6E6"/>
          </w:tcPr>
          <w:p w14:paraId="72466FB8" w14:textId="77777777" w:rsidR="002E1B08" w:rsidRDefault="00000000">
            <w:pPr>
              <w:pStyle w:val="TableHead"/>
            </w:pPr>
            <w:r>
              <w:t>Code</w:t>
            </w:r>
          </w:p>
        </w:tc>
        <w:tc>
          <w:tcPr>
            <w:tcW w:w="3000" w:type="dxa"/>
            <w:shd w:val="clear" w:color="auto" w:fill="E6E6E6"/>
          </w:tcPr>
          <w:p w14:paraId="1338D4D1" w14:textId="77777777" w:rsidR="002E1B08" w:rsidRDefault="00000000">
            <w:pPr>
              <w:pStyle w:val="TableHead"/>
            </w:pPr>
            <w:r>
              <w:t>Code System</w:t>
            </w:r>
          </w:p>
        </w:tc>
        <w:tc>
          <w:tcPr>
            <w:tcW w:w="3000" w:type="dxa"/>
            <w:shd w:val="clear" w:color="auto" w:fill="E6E6E6"/>
          </w:tcPr>
          <w:p w14:paraId="064909DB" w14:textId="77777777" w:rsidR="002E1B08" w:rsidRDefault="00000000">
            <w:pPr>
              <w:pStyle w:val="TableHead"/>
            </w:pPr>
            <w:r>
              <w:t>Code System OID</w:t>
            </w:r>
          </w:p>
        </w:tc>
        <w:tc>
          <w:tcPr>
            <w:tcW w:w="2520" w:type="dxa"/>
            <w:shd w:val="clear" w:color="auto" w:fill="E6E6E6"/>
          </w:tcPr>
          <w:p w14:paraId="3B0BC551" w14:textId="77777777" w:rsidR="002E1B08" w:rsidRDefault="00000000">
            <w:pPr>
              <w:pStyle w:val="TableHead"/>
            </w:pPr>
            <w:r>
              <w:t>Print Name</w:t>
            </w:r>
          </w:p>
        </w:tc>
      </w:tr>
      <w:tr w:rsidR="002E1B08" w14:paraId="5CB2C964" w14:textId="77777777">
        <w:trPr>
          <w:jc w:val="center"/>
        </w:trPr>
        <w:tc>
          <w:tcPr>
            <w:tcW w:w="1170" w:type="dxa"/>
          </w:tcPr>
          <w:p w14:paraId="2CA1C3D4" w14:textId="77777777" w:rsidR="002E1B08" w:rsidRDefault="00000000">
            <w:pPr>
              <w:pStyle w:val="TableText"/>
            </w:pPr>
            <w:r>
              <w:t>N</w:t>
            </w:r>
          </w:p>
        </w:tc>
        <w:tc>
          <w:tcPr>
            <w:tcW w:w="3195" w:type="dxa"/>
          </w:tcPr>
          <w:p w14:paraId="54E27900" w14:textId="77777777" w:rsidR="002E1B08" w:rsidRDefault="00000000">
            <w:pPr>
              <w:pStyle w:val="TableText"/>
            </w:pPr>
            <w:r>
              <w:t>HL7Confidentiality</w:t>
            </w:r>
          </w:p>
        </w:tc>
        <w:tc>
          <w:tcPr>
            <w:tcW w:w="3195" w:type="dxa"/>
          </w:tcPr>
          <w:p w14:paraId="0F48DECD" w14:textId="77777777" w:rsidR="002E1B08" w:rsidRDefault="00000000">
            <w:pPr>
              <w:pStyle w:val="TableText"/>
            </w:pPr>
            <w:r>
              <w:t>urn:oid:2.16.840.1.113883.5.25</w:t>
            </w:r>
          </w:p>
        </w:tc>
        <w:tc>
          <w:tcPr>
            <w:tcW w:w="2520" w:type="dxa"/>
          </w:tcPr>
          <w:p w14:paraId="7998243A" w14:textId="77777777" w:rsidR="002E1B08" w:rsidRDefault="00000000">
            <w:pPr>
              <w:pStyle w:val="TableText"/>
            </w:pPr>
            <w:r>
              <w:t>normal</w:t>
            </w:r>
          </w:p>
        </w:tc>
      </w:tr>
      <w:tr w:rsidR="002E1B08" w14:paraId="6E8A0D66" w14:textId="77777777">
        <w:trPr>
          <w:jc w:val="center"/>
        </w:trPr>
        <w:tc>
          <w:tcPr>
            <w:tcW w:w="1170" w:type="dxa"/>
          </w:tcPr>
          <w:p w14:paraId="51E4F923" w14:textId="77777777" w:rsidR="002E1B08" w:rsidRDefault="00000000">
            <w:pPr>
              <w:pStyle w:val="TableText"/>
            </w:pPr>
            <w:r>
              <w:t>R</w:t>
            </w:r>
          </w:p>
        </w:tc>
        <w:tc>
          <w:tcPr>
            <w:tcW w:w="3195" w:type="dxa"/>
          </w:tcPr>
          <w:p w14:paraId="58369E90" w14:textId="77777777" w:rsidR="002E1B08" w:rsidRDefault="00000000">
            <w:pPr>
              <w:pStyle w:val="TableText"/>
            </w:pPr>
            <w:r>
              <w:t>HL7Confidentiality</w:t>
            </w:r>
          </w:p>
        </w:tc>
        <w:tc>
          <w:tcPr>
            <w:tcW w:w="3195" w:type="dxa"/>
          </w:tcPr>
          <w:p w14:paraId="426DD4E7" w14:textId="77777777" w:rsidR="002E1B08" w:rsidRDefault="00000000">
            <w:pPr>
              <w:pStyle w:val="TableText"/>
            </w:pPr>
            <w:r>
              <w:t>urn:oid:2.16.840.1.113883.5.25</w:t>
            </w:r>
          </w:p>
        </w:tc>
        <w:tc>
          <w:tcPr>
            <w:tcW w:w="2520" w:type="dxa"/>
          </w:tcPr>
          <w:p w14:paraId="0A8D6C8D" w14:textId="77777777" w:rsidR="002E1B08" w:rsidRDefault="00000000">
            <w:pPr>
              <w:pStyle w:val="TableText"/>
            </w:pPr>
            <w:r>
              <w:t>restricted</w:t>
            </w:r>
          </w:p>
        </w:tc>
      </w:tr>
      <w:tr w:rsidR="002E1B08" w14:paraId="791FFF50" w14:textId="77777777">
        <w:trPr>
          <w:jc w:val="center"/>
        </w:trPr>
        <w:tc>
          <w:tcPr>
            <w:tcW w:w="1170" w:type="dxa"/>
          </w:tcPr>
          <w:p w14:paraId="4130FA64" w14:textId="77777777" w:rsidR="002E1B08" w:rsidRDefault="00000000">
            <w:pPr>
              <w:pStyle w:val="TableText"/>
            </w:pPr>
            <w:r>
              <w:t>V</w:t>
            </w:r>
          </w:p>
        </w:tc>
        <w:tc>
          <w:tcPr>
            <w:tcW w:w="3195" w:type="dxa"/>
          </w:tcPr>
          <w:p w14:paraId="0F029D61" w14:textId="77777777" w:rsidR="002E1B08" w:rsidRDefault="00000000">
            <w:pPr>
              <w:pStyle w:val="TableText"/>
            </w:pPr>
            <w:r>
              <w:t>HL7Confidentiality</w:t>
            </w:r>
          </w:p>
        </w:tc>
        <w:tc>
          <w:tcPr>
            <w:tcW w:w="3195" w:type="dxa"/>
          </w:tcPr>
          <w:p w14:paraId="725C5DEA" w14:textId="77777777" w:rsidR="002E1B08" w:rsidRDefault="00000000">
            <w:pPr>
              <w:pStyle w:val="TableText"/>
            </w:pPr>
            <w:r>
              <w:t>urn:oid:2.16.840.1.113883.5.25</w:t>
            </w:r>
          </w:p>
        </w:tc>
        <w:tc>
          <w:tcPr>
            <w:tcW w:w="2520" w:type="dxa"/>
          </w:tcPr>
          <w:p w14:paraId="5C8BC561" w14:textId="77777777" w:rsidR="002E1B08" w:rsidRDefault="00000000">
            <w:pPr>
              <w:pStyle w:val="TableText"/>
            </w:pPr>
            <w:r>
              <w:t>very restricted</w:t>
            </w:r>
          </w:p>
        </w:tc>
      </w:tr>
    </w:tbl>
    <w:p w14:paraId="5B92A18A" w14:textId="77777777" w:rsidR="002E1B08" w:rsidRDefault="002E1B08">
      <w:pPr>
        <w:pStyle w:val="BodyText"/>
      </w:pPr>
    </w:p>
    <w:p w14:paraId="234C002E" w14:textId="77777777" w:rsidR="002E1B08" w:rsidRDefault="00000000">
      <w:pPr>
        <w:pStyle w:val="Caption"/>
        <w:ind w:left="130" w:right="115"/>
      </w:pPr>
      <w:bookmarkStart w:id="256" w:name="_Toc119067298"/>
      <w:bookmarkStart w:id="257" w:name="_Toc119072212"/>
      <w:bookmarkStart w:id="258" w:name="_Toc120095134"/>
      <w:r>
        <w:lastRenderedPageBreak/>
        <w:t xml:space="preserve">Figure </w:t>
      </w:r>
      <w:r>
        <w:fldChar w:fldCharType="begin"/>
      </w:r>
      <w:r>
        <w:instrText>SEQ Figure \* ARABIC</w:instrText>
      </w:r>
      <w:r>
        <w:fldChar w:fldCharType="separate"/>
      </w:r>
      <w:r>
        <w:t>1</w:t>
      </w:r>
      <w:r>
        <w:fldChar w:fldCharType="end"/>
      </w:r>
      <w:r>
        <w:t>: US Realm Header Example</w:t>
      </w:r>
      <w:bookmarkEnd w:id="256"/>
      <w:bookmarkEnd w:id="257"/>
      <w:bookmarkEnd w:id="258"/>
    </w:p>
    <w:p w14:paraId="35AF9E68" w14:textId="77777777" w:rsidR="002E1B08" w:rsidRDefault="00000000">
      <w:pPr>
        <w:pStyle w:val="Example"/>
        <w:ind w:left="130" w:right="115"/>
      </w:pPr>
      <w:r>
        <w:t>&lt;ClinicalDocument&gt;</w:t>
      </w:r>
    </w:p>
    <w:p w14:paraId="2D5CD060" w14:textId="77777777" w:rsidR="002E1B08" w:rsidRDefault="00000000">
      <w:pPr>
        <w:pStyle w:val="Example"/>
        <w:ind w:left="130" w:right="115"/>
      </w:pPr>
      <w:r>
        <w:t xml:space="preserve">    &lt;realmCode code="US" /&gt;</w:t>
      </w:r>
    </w:p>
    <w:p w14:paraId="5CB2CF7C" w14:textId="77777777" w:rsidR="002E1B08" w:rsidRDefault="00000000">
      <w:pPr>
        <w:pStyle w:val="Example"/>
        <w:ind w:left="130" w:right="115"/>
      </w:pPr>
      <w:r>
        <w:t xml:space="preserve">    &lt;typeId extension="POCD_HD000040" root="2.16.840.1.113883.1.3" /&gt;</w:t>
      </w:r>
    </w:p>
    <w:p w14:paraId="52CEB55E" w14:textId="77777777" w:rsidR="002E1B08" w:rsidRDefault="00000000">
      <w:pPr>
        <w:pStyle w:val="Example"/>
        <w:ind w:left="130" w:right="115"/>
      </w:pPr>
      <w:r>
        <w:t xml:space="preserve">    &lt;!-- CCD template --&gt;</w:t>
      </w:r>
    </w:p>
    <w:p w14:paraId="5F10B183" w14:textId="77777777" w:rsidR="002E1B08" w:rsidRDefault="00000000">
      <w:pPr>
        <w:pStyle w:val="Example"/>
        <w:ind w:left="130" w:right="115"/>
      </w:pPr>
      <w:r>
        <w:t xml:space="preserve">    &lt;templateId root="2.16.840.1.113883.10.20.22.1.1" extension="2015-08-01" /&gt;</w:t>
      </w:r>
    </w:p>
    <w:p w14:paraId="1E76CAAE" w14:textId="77777777" w:rsidR="002E1B08" w:rsidRDefault="00000000">
      <w:pPr>
        <w:pStyle w:val="Example"/>
        <w:ind w:left="130" w:right="115"/>
      </w:pPr>
      <w:r>
        <w:t xml:space="preserve">    &lt;!-- Globally unique identifier for the document  --&gt;</w:t>
      </w:r>
    </w:p>
    <w:p w14:paraId="4E4A31C1" w14:textId="77777777" w:rsidR="002E1B08" w:rsidRDefault="00000000">
      <w:pPr>
        <w:pStyle w:val="Example"/>
        <w:ind w:left="130" w:right="115"/>
      </w:pPr>
      <w:r>
        <w:t xml:space="preserve">    &lt;id extension="TT988" root="2.16.840.1.113883.19.5.99999.1" /&gt;</w:t>
      </w:r>
    </w:p>
    <w:p w14:paraId="0F6389F7" w14:textId="77777777" w:rsidR="002E1B08" w:rsidRDefault="00000000">
      <w:pPr>
        <w:pStyle w:val="Example"/>
        <w:ind w:left="130" w:right="115"/>
      </w:pPr>
      <w:r>
        <w:t xml:space="preserve">    &lt;code code="34133-9" displayName="Summarization of Episode Note" codeSystem="2.16.840.1.113883.6.1" codeSystemName="LOINC" /&gt;</w:t>
      </w:r>
    </w:p>
    <w:p w14:paraId="78B07BD4" w14:textId="77777777" w:rsidR="002E1B08" w:rsidRDefault="00000000">
      <w:pPr>
        <w:pStyle w:val="Example"/>
        <w:ind w:left="130" w:right="115"/>
      </w:pPr>
      <w:r>
        <w:t xml:space="preserve">    &lt;!-- Title of the document --&gt;</w:t>
      </w:r>
    </w:p>
    <w:p w14:paraId="258B6F93" w14:textId="77777777" w:rsidR="002E1B08" w:rsidRDefault="00000000">
      <w:pPr>
        <w:pStyle w:val="Example"/>
        <w:ind w:left="130" w:right="115"/>
      </w:pPr>
      <w:r>
        <w:t xml:space="preserve">    &lt;title&gt;Patient Chart Summary&lt;/title&gt;</w:t>
      </w:r>
    </w:p>
    <w:p w14:paraId="7144221B" w14:textId="77777777" w:rsidR="002E1B08" w:rsidRDefault="00000000">
      <w:pPr>
        <w:pStyle w:val="Example"/>
        <w:ind w:left="130" w:right="115"/>
      </w:pPr>
      <w:r>
        <w:t xml:space="preserve">    &lt;effectiveTime value="201209151030-0800" /&gt;</w:t>
      </w:r>
    </w:p>
    <w:p w14:paraId="5DDD5F7E" w14:textId="77777777" w:rsidR="002E1B08" w:rsidRDefault="00000000">
      <w:pPr>
        <w:pStyle w:val="Example"/>
        <w:ind w:left="130" w:right="115"/>
      </w:pPr>
      <w:r>
        <w:t xml:space="preserve">    &lt;confidentialityCode code="N" displayName="normal" codeSystem="2.16.840.1.113883.5.25" codeSystemName="Confidentiality" /&gt;</w:t>
      </w:r>
    </w:p>
    <w:p w14:paraId="10A53E04" w14:textId="77777777" w:rsidR="002E1B08" w:rsidRDefault="00000000">
      <w:pPr>
        <w:pStyle w:val="Example"/>
        <w:ind w:left="130" w:right="115"/>
      </w:pPr>
      <w:r>
        <w:t xml:space="preserve">    &lt;languageCode code="en-US" /&gt;</w:t>
      </w:r>
    </w:p>
    <w:p w14:paraId="2E48DFBE" w14:textId="77777777" w:rsidR="002E1B08" w:rsidRDefault="00000000">
      <w:pPr>
        <w:pStyle w:val="Example"/>
        <w:ind w:left="130" w:right="115"/>
      </w:pPr>
      <w:r>
        <w:t xml:space="preserve">    &lt;setId extension="sTT988" root="2.16.840.1.113883.19.5.99999.19" /&gt;</w:t>
      </w:r>
    </w:p>
    <w:p w14:paraId="3CBC5005" w14:textId="77777777" w:rsidR="002E1B08" w:rsidRDefault="00000000">
      <w:pPr>
        <w:pStyle w:val="Example"/>
        <w:ind w:left="130" w:right="115"/>
      </w:pPr>
      <w:r>
        <w:t xml:space="preserve">    &lt;!-- Version of the document --&gt;</w:t>
      </w:r>
    </w:p>
    <w:p w14:paraId="1F569B0C" w14:textId="77777777" w:rsidR="002E1B08" w:rsidRDefault="00000000">
      <w:pPr>
        <w:pStyle w:val="Example"/>
        <w:ind w:left="130" w:right="115"/>
      </w:pPr>
      <w:r>
        <w:t xml:space="preserve">    &lt;versionNumber value="1" /&gt;</w:t>
      </w:r>
    </w:p>
    <w:p w14:paraId="5886DCEC" w14:textId="77777777" w:rsidR="002E1B08" w:rsidRDefault="00000000">
      <w:pPr>
        <w:pStyle w:val="Example"/>
        <w:ind w:left="130" w:right="115"/>
      </w:pPr>
      <w:r>
        <w:t xml:space="preserve">     . . .</w:t>
      </w:r>
    </w:p>
    <w:p w14:paraId="48D6211A" w14:textId="77777777" w:rsidR="002E1B08" w:rsidRDefault="00000000">
      <w:pPr>
        <w:pStyle w:val="Example"/>
        <w:ind w:left="130" w:right="115"/>
      </w:pPr>
      <w:r>
        <w:t>&lt;/ClinicalDocument&gt;</w:t>
      </w:r>
    </w:p>
    <w:p w14:paraId="50D35BE6" w14:textId="77777777" w:rsidR="002E1B08" w:rsidRDefault="00000000">
      <w:pPr>
        <w:pStyle w:val="Caption"/>
        <w:ind w:left="130" w:right="115"/>
      </w:pPr>
      <w:bookmarkStart w:id="259" w:name="_Toc119067299"/>
      <w:bookmarkStart w:id="260" w:name="_Toc119072213"/>
      <w:bookmarkStart w:id="261" w:name="_Toc120095135"/>
      <w:r>
        <w:t xml:space="preserve">Figure </w:t>
      </w:r>
      <w:r>
        <w:fldChar w:fldCharType="begin"/>
      </w:r>
      <w:r>
        <w:instrText>SEQ Figure \* ARABIC</w:instrText>
      </w:r>
      <w:r>
        <w:fldChar w:fldCharType="separate"/>
      </w:r>
      <w:r>
        <w:t>2</w:t>
      </w:r>
      <w:r>
        <w:fldChar w:fldCharType="end"/>
      </w:r>
      <w:r>
        <w:t>: recordTarget Example</w:t>
      </w:r>
      <w:bookmarkEnd w:id="259"/>
      <w:bookmarkEnd w:id="260"/>
      <w:bookmarkEnd w:id="261"/>
    </w:p>
    <w:p w14:paraId="57796EC7" w14:textId="77777777" w:rsidR="002E1B08" w:rsidRDefault="00000000">
      <w:pPr>
        <w:pStyle w:val="Example"/>
        <w:ind w:left="130" w:right="115"/>
      </w:pPr>
      <w:r>
        <w:t>&lt;recordTarget&gt;</w:t>
      </w:r>
    </w:p>
    <w:p w14:paraId="689BBB88" w14:textId="77777777" w:rsidR="002E1B08" w:rsidRDefault="00000000">
      <w:pPr>
        <w:pStyle w:val="Example"/>
        <w:ind w:left="130" w:right="115"/>
      </w:pPr>
      <w:r>
        <w:t xml:space="preserve">    &lt;patientRole&gt;</w:t>
      </w:r>
    </w:p>
    <w:p w14:paraId="3976382F" w14:textId="77777777" w:rsidR="002E1B08" w:rsidRDefault="00000000">
      <w:pPr>
        <w:pStyle w:val="Example"/>
        <w:ind w:left="130" w:right="115"/>
      </w:pPr>
      <w:r>
        <w:t xml:space="preserve">        &lt;id extension="444-22-2222" root="2.16.840.1.113883.4.1" /&gt;</w:t>
      </w:r>
    </w:p>
    <w:p w14:paraId="07562C82" w14:textId="77777777" w:rsidR="002E1B08" w:rsidRDefault="00000000">
      <w:pPr>
        <w:pStyle w:val="Example"/>
        <w:ind w:left="130" w:right="115"/>
      </w:pPr>
      <w:r>
        <w:t xml:space="preserve">        &lt;!-- Example Social Security Number using the actual SSN OID. --&gt;</w:t>
      </w:r>
    </w:p>
    <w:p w14:paraId="0FF62B01" w14:textId="77777777" w:rsidR="002E1B08" w:rsidRDefault="00000000">
      <w:pPr>
        <w:pStyle w:val="Example"/>
        <w:ind w:left="130" w:right="115"/>
      </w:pPr>
      <w:r>
        <w:t xml:space="preserve">        &lt;addr use="HP"&gt;</w:t>
      </w:r>
    </w:p>
    <w:p w14:paraId="71DC8C8B" w14:textId="77777777" w:rsidR="002E1B08" w:rsidRDefault="00000000">
      <w:pPr>
        <w:pStyle w:val="Example"/>
        <w:ind w:left="130" w:right="115"/>
      </w:pPr>
      <w:r>
        <w:t xml:space="preserve">            &lt;!-- HP is "primary home" from codeSystem 2.16.840.1.113883.5.1119 --&gt;</w:t>
      </w:r>
    </w:p>
    <w:p w14:paraId="35089FC4" w14:textId="77777777" w:rsidR="002E1B08" w:rsidRDefault="00000000">
      <w:pPr>
        <w:pStyle w:val="Example"/>
        <w:ind w:left="130" w:right="115"/>
      </w:pPr>
      <w:r>
        <w:t xml:space="preserve">            &lt;streetAddressLine&gt;2222 Home Street&lt;/streetAddressLine&gt;</w:t>
      </w:r>
    </w:p>
    <w:p w14:paraId="26E5F201" w14:textId="77777777" w:rsidR="002E1B08" w:rsidRDefault="00000000">
      <w:pPr>
        <w:pStyle w:val="Example"/>
        <w:ind w:left="130" w:right="115"/>
      </w:pPr>
      <w:r>
        <w:t xml:space="preserve">            &lt;city&gt;Beaverton&lt;/city&gt;</w:t>
      </w:r>
    </w:p>
    <w:p w14:paraId="5E81D4FF" w14:textId="77777777" w:rsidR="002E1B08" w:rsidRDefault="00000000">
      <w:pPr>
        <w:pStyle w:val="Example"/>
        <w:ind w:left="130" w:right="115"/>
      </w:pPr>
      <w:r>
        <w:t xml:space="preserve">            &lt;state&gt;OR&lt;/state&gt;</w:t>
      </w:r>
    </w:p>
    <w:p w14:paraId="35D5232A" w14:textId="77777777" w:rsidR="002E1B08" w:rsidRDefault="00000000">
      <w:pPr>
        <w:pStyle w:val="Example"/>
        <w:ind w:left="130" w:right="115"/>
      </w:pPr>
      <w:r>
        <w:t xml:space="preserve">            &lt;postalCode&gt;97867&lt;/postalCode&gt;</w:t>
      </w:r>
    </w:p>
    <w:p w14:paraId="4CB2C4A5" w14:textId="77777777" w:rsidR="002E1B08" w:rsidRDefault="00000000">
      <w:pPr>
        <w:pStyle w:val="Example"/>
        <w:ind w:left="130" w:right="115"/>
      </w:pPr>
      <w:r>
        <w:t xml:space="preserve">            &lt;country&gt;US&lt;/country&gt;</w:t>
      </w:r>
    </w:p>
    <w:p w14:paraId="012EC53D" w14:textId="77777777" w:rsidR="002E1B08" w:rsidRDefault="00000000">
      <w:pPr>
        <w:pStyle w:val="Example"/>
        <w:ind w:left="130" w:right="115"/>
      </w:pPr>
      <w:r>
        <w:t xml:space="preserve">            &lt;!-- US is "United States" from ISO 3166-1 Country Codes: 1.0.3166.1 --&gt;</w:t>
      </w:r>
    </w:p>
    <w:p w14:paraId="7A5159B9" w14:textId="77777777" w:rsidR="002E1B08" w:rsidRDefault="00000000">
      <w:pPr>
        <w:pStyle w:val="Example"/>
        <w:ind w:left="130" w:right="115"/>
      </w:pPr>
      <w:r>
        <w:t xml:space="preserve">        &lt;/addr&gt;</w:t>
      </w:r>
    </w:p>
    <w:p w14:paraId="1DEC00A0" w14:textId="77777777" w:rsidR="002E1B08" w:rsidRDefault="00000000">
      <w:pPr>
        <w:pStyle w:val="Example"/>
        <w:ind w:left="130" w:right="115"/>
      </w:pPr>
      <w:r>
        <w:t xml:space="preserve">        &lt;telecom value="tel:+1(555)555-2003" use="HP" /&gt;</w:t>
      </w:r>
    </w:p>
    <w:p w14:paraId="01E0C73B" w14:textId="77777777" w:rsidR="002E1B08" w:rsidRDefault="00000000">
      <w:pPr>
        <w:pStyle w:val="Example"/>
        <w:ind w:left="130" w:right="115"/>
      </w:pPr>
      <w:r>
        <w:t xml:space="preserve">        &lt;!-- HP is "primary home" from HL7 AddressUse 2.16.840.1.113883.5.1119 --&gt;</w:t>
      </w:r>
    </w:p>
    <w:p w14:paraId="2747D264" w14:textId="77777777" w:rsidR="002E1B08" w:rsidRDefault="00000000">
      <w:pPr>
        <w:pStyle w:val="Example"/>
        <w:ind w:left="130" w:right="115"/>
      </w:pPr>
      <w:r>
        <w:t xml:space="preserve">        &lt;patient&gt;</w:t>
      </w:r>
    </w:p>
    <w:p w14:paraId="095F0367" w14:textId="77777777" w:rsidR="002E1B08" w:rsidRDefault="00000000">
      <w:pPr>
        <w:pStyle w:val="Example"/>
        <w:ind w:left="130" w:right="115"/>
      </w:pPr>
      <w:r>
        <w:t xml:space="preserve">            &lt;!-- The first name element represents what the patient is known as --&gt;</w:t>
      </w:r>
    </w:p>
    <w:p w14:paraId="1D122BF6" w14:textId="77777777" w:rsidR="002E1B08" w:rsidRDefault="00000000">
      <w:pPr>
        <w:pStyle w:val="Example"/>
        <w:ind w:left="130" w:right="115"/>
      </w:pPr>
      <w:r>
        <w:t xml:space="preserve">            &lt;name use="L"&gt;</w:t>
      </w:r>
    </w:p>
    <w:p w14:paraId="5D2D2FEB" w14:textId="77777777" w:rsidR="002E1B08" w:rsidRDefault="00000000">
      <w:pPr>
        <w:pStyle w:val="Example"/>
        <w:ind w:left="130" w:right="115"/>
      </w:pPr>
      <w:r>
        <w:t xml:space="preserve">                &lt;given&gt;Eve&lt;/given&gt;</w:t>
      </w:r>
    </w:p>
    <w:p w14:paraId="29942303" w14:textId="77777777" w:rsidR="002E1B08" w:rsidRDefault="00000000">
      <w:pPr>
        <w:pStyle w:val="Example"/>
        <w:ind w:left="130" w:right="115"/>
      </w:pPr>
      <w:r>
        <w:t xml:space="preserve">                &lt;!-- The "SP" is "Spouse" from</w:t>
      </w:r>
    </w:p>
    <w:p w14:paraId="330FFF5C" w14:textId="77777777" w:rsidR="002E1B08" w:rsidRDefault="00000000">
      <w:pPr>
        <w:pStyle w:val="Example"/>
        <w:ind w:left="130" w:right="115"/>
      </w:pPr>
      <w:r>
        <w:t xml:space="preserve">                     HL7 Code System EntityNamePartQualifier 2.16.840.1.113883.5.43 --&gt;</w:t>
      </w:r>
    </w:p>
    <w:p w14:paraId="07C43B07" w14:textId="77777777" w:rsidR="002E1B08" w:rsidRDefault="00000000">
      <w:pPr>
        <w:pStyle w:val="Example"/>
        <w:ind w:left="130" w:right="115"/>
      </w:pPr>
      <w:r>
        <w:t xml:space="preserve">                &lt;family qualifier="SP"&gt;Betterhalf&lt;/family&gt;</w:t>
      </w:r>
    </w:p>
    <w:p w14:paraId="0E191D6A" w14:textId="77777777" w:rsidR="002E1B08" w:rsidRDefault="00000000">
      <w:pPr>
        <w:pStyle w:val="Example"/>
        <w:ind w:left="130" w:right="115"/>
      </w:pPr>
      <w:r>
        <w:t xml:space="preserve">            &lt;/name&gt;</w:t>
      </w:r>
    </w:p>
    <w:p w14:paraId="748A22E0" w14:textId="77777777" w:rsidR="002E1B08" w:rsidRDefault="00000000">
      <w:pPr>
        <w:pStyle w:val="Example"/>
        <w:ind w:left="130" w:right="115"/>
      </w:pPr>
      <w:r>
        <w:t xml:space="preserve">            &lt;!-- The second name element represents another name </w:t>
      </w:r>
    </w:p>
    <w:p w14:paraId="7268F47E" w14:textId="77777777" w:rsidR="002E1B08" w:rsidRDefault="00000000">
      <w:pPr>
        <w:pStyle w:val="Example"/>
        <w:ind w:left="130" w:right="115"/>
      </w:pPr>
      <w:r>
        <w:t xml:space="preserve">                 associated with the patient --&gt;</w:t>
      </w:r>
    </w:p>
    <w:p w14:paraId="3F786F33" w14:textId="77777777" w:rsidR="002E1B08" w:rsidRDefault="00000000">
      <w:pPr>
        <w:pStyle w:val="Example"/>
        <w:ind w:left="130" w:right="115"/>
      </w:pPr>
      <w:r>
        <w:t xml:space="preserve">            &lt;name&gt;</w:t>
      </w:r>
    </w:p>
    <w:p w14:paraId="0A4EC0E3" w14:textId="77777777" w:rsidR="002E1B08" w:rsidRDefault="00000000">
      <w:pPr>
        <w:pStyle w:val="Example"/>
        <w:ind w:left="130" w:right="115"/>
      </w:pPr>
      <w:r>
        <w:t xml:space="preserve">                &lt;given&gt;Eve&lt;/given&gt;</w:t>
      </w:r>
    </w:p>
    <w:p w14:paraId="0A4A7147" w14:textId="032668ED" w:rsidR="002E1B08" w:rsidRDefault="00000000">
      <w:pPr>
        <w:pStyle w:val="Example"/>
        <w:ind w:left="130" w:right="115"/>
      </w:pPr>
      <w:r>
        <w:t xml:space="preserve">                &lt;!-- The "BR" is "Birth" from </w:t>
      </w:r>
    </w:p>
    <w:p w14:paraId="64E855BB" w14:textId="77777777" w:rsidR="002E1B08" w:rsidRDefault="00000000">
      <w:pPr>
        <w:pStyle w:val="Example"/>
        <w:ind w:left="130" w:right="115"/>
      </w:pPr>
      <w:r>
        <w:t xml:space="preserve">                </w:t>
      </w:r>
      <w:r>
        <w:t xml:space="preserve">     HL7 Code System EntityNamePartQualifier</w:t>
      </w:r>
      <w:r>
        <w:t xml:space="preserve"> 2.16.840.1.113883.5.43 --&gt;</w:t>
      </w:r>
    </w:p>
    <w:p w14:paraId="402DD5D4" w14:textId="77777777" w:rsidR="002E1B08" w:rsidRDefault="00000000">
      <w:pPr>
        <w:pStyle w:val="Example"/>
        <w:ind w:left="130" w:right="115"/>
      </w:pPr>
      <w:r>
        <w:t xml:space="preserve">                &lt;family qualifier="BR"&gt;Everywoman&lt;/family&gt;</w:t>
      </w:r>
    </w:p>
    <w:p w14:paraId="3970F943" w14:textId="77777777" w:rsidR="002E1B08" w:rsidRDefault="00000000">
      <w:pPr>
        <w:pStyle w:val="Example"/>
        <w:ind w:left="130" w:right="115"/>
      </w:pPr>
      <w:r>
        <w:t xml:space="preserve">            &lt;/name&gt;</w:t>
      </w:r>
    </w:p>
    <w:p w14:paraId="3E17519D" w14:textId="35B97B28" w:rsidR="002E1B08" w:rsidRDefault="00000000" w:rsidP="00765209">
      <w:pPr>
        <w:pStyle w:val="Example"/>
        <w:ind w:left="130" w:right="115"/>
      </w:pPr>
      <w:r>
        <w:lastRenderedPageBreak/>
        <w:t xml:space="preserve">            &lt;administrativeGenderCode code="F" displayName="Female"</w:t>
      </w:r>
      <w:r w:rsidR="00765209">
        <w:t xml:space="preserve"> </w:t>
      </w:r>
      <w:r>
        <w:t>codeSystem="2.16.840.1.113883.5.1" codeSystemName="AdministrativeGender" /&gt;</w:t>
      </w:r>
    </w:p>
    <w:p w14:paraId="1FA2B872" w14:textId="77777777" w:rsidR="002E1B08" w:rsidRDefault="00000000">
      <w:pPr>
        <w:pStyle w:val="Example"/>
        <w:ind w:left="130" w:right="115"/>
      </w:pPr>
      <w:r>
        <w:t xml:space="preserve">            &lt;!-- Date of birth need only be precise to the day --&gt;</w:t>
      </w:r>
    </w:p>
    <w:p w14:paraId="408AC109" w14:textId="77777777" w:rsidR="002E1B08" w:rsidRDefault="00000000">
      <w:pPr>
        <w:pStyle w:val="Example"/>
        <w:ind w:left="130" w:right="115"/>
      </w:pPr>
      <w:r>
        <w:t xml:space="preserve">            &lt;birthTime value="19750501" /&gt;</w:t>
      </w:r>
    </w:p>
    <w:p w14:paraId="261C4505" w14:textId="77777777" w:rsidR="002E1B08" w:rsidRDefault="00000000">
      <w:pPr>
        <w:pStyle w:val="Example"/>
        <w:ind w:left="130" w:right="115"/>
      </w:pPr>
      <w:r>
        <w:t xml:space="preserve">            &lt;maritalStatusCode code="M" displayName="Married" codeSystem="2.16.840.1.113883.5.2" codeSystemName="MaritalStatusCode" /&gt;</w:t>
      </w:r>
    </w:p>
    <w:p w14:paraId="2590A6FC" w14:textId="77777777" w:rsidR="002E1B08" w:rsidRDefault="00000000">
      <w:pPr>
        <w:pStyle w:val="Example"/>
        <w:ind w:left="130" w:right="115"/>
      </w:pPr>
      <w:r>
        <w:t xml:space="preserve">            &lt;religiousAffiliationCode code="1013" displayName="Christian (non-Catholic, non-specific)" codeSystem="2.16.840.1.113883.5.1076" codeSystemName="HL7 Religious Affiliation" /&gt;</w:t>
      </w:r>
    </w:p>
    <w:p w14:paraId="3962E70A" w14:textId="77777777" w:rsidR="002E1B08" w:rsidRDefault="00000000">
      <w:pPr>
        <w:pStyle w:val="Example"/>
        <w:ind w:left="130" w:right="115"/>
      </w:pPr>
      <w:r>
        <w:t xml:space="preserve">            &lt;!-- CDC Race and Ethnicity code set contains the five minimum</w:t>
      </w:r>
    </w:p>
    <w:p w14:paraId="22464E24" w14:textId="77777777" w:rsidR="002E1B08" w:rsidRDefault="00000000">
      <w:pPr>
        <w:pStyle w:val="Example"/>
        <w:ind w:left="130" w:right="115"/>
      </w:pPr>
      <w:r>
        <w:t xml:space="preserve">                 race and ethnicity categories defined by OMB Standards --&gt;</w:t>
      </w:r>
    </w:p>
    <w:p w14:paraId="7E3076F1" w14:textId="77777777" w:rsidR="002E1B08" w:rsidRDefault="00000000">
      <w:pPr>
        <w:pStyle w:val="Example"/>
        <w:ind w:left="130" w:right="115"/>
      </w:pPr>
      <w:r>
        <w:t xml:space="preserve">            &lt;raceCode code="2106-3" displayName="White" codeSystem="2.16.840.1.113883.6.238" codeSystemName="Race &amp; Ethnicity - CDC" /&gt;</w:t>
      </w:r>
    </w:p>
    <w:p w14:paraId="245000C6" w14:textId="77777777" w:rsidR="002E1B08" w:rsidRDefault="00000000">
      <w:pPr>
        <w:pStyle w:val="Example"/>
        <w:ind w:left="130" w:right="115"/>
      </w:pPr>
      <w:r>
        <w:t xml:space="preserve">            &lt;!-- The raceCode extension is only used if raceCode is valued --&gt;</w:t>
      </w:r>
    </w:p>
    <w:p w14:paraId="2C3A8446" w14:textId="77777777" w:rsidR="002E1B08" w:rsidRDefault="00000000">
      <w:pPr>
        <w:pStyle w:val="Example"/>
        <w:ind w:left="130" w:right="115"/>
      </w:pPr>
      <w:r>
        <w:t xml:space="preserve">            &lt;sdtc:raceCode code="2076-8" displayName="Hawaiian or Other Pacific Islander" codeSystem="2.16.840.1.113883.6.238" codeSystemName="Race &amp; Ethnicity - CDC" /&gt;</w:t>
      </w:r>
    </w:p>
    <w:p w14:paraId="5BF12AD3" w14:textId="77777777" w:rsidR="002E1B08" w:rsidRDefault="00000000">
      <w:pPr>
        <w:pStyle w:val="Example"/>
        <w:ind w:left="130" w:right="115"/>
      </w:pPr>
      <w:r>
        <w:t xml:space="preserve">            &lt;ethnicGroupCode code="2186-5" displayName="Not Hispanic or Latino" codeSystem="2.16.840.1.113883.6.238" codeSystemName="Race &amp; Ethnicity - CDC" /&gt;</w:t>
      </w:r>
    </w:p>
    <w:p w14:paraId="4E04BFBC" w14:textId="77777777" w:rsidR="002E1B08" w:rsidRDefault="00000000">
      <w:pPr>
        <w:pStyle w:val="Example"/>
        <w:ind w:left="130" w:right="115"/>
      </w:pPr>
      <w:r>
        <w:t xml:space="preserve">            &lt;guardian&gt;</w:t>
      </w:r>
    </w:p>
    <w:p w14:paraId="273C7C65" w14:textId="77777777" w:rsidR="002E1B08" w:rsidRDefault="00000000">
      <w:pPr>
        <w:pStyle w:val="Example"/>
        <w:ind w:left="130" w:right="115"/>
      </w:pPr>
      <w:r>
        <w:t xml:space="preserve">                &lt;code code="POWATT" displayName="Power of Attorney" codeSystem="2.16.840.1.113883.1.11.19830" codeSystemName="ResponsibleParty" /&gt;</w:t>
      </w:r>
    </w:p>
    <w:p w14:paraId="567CF426" w14:textId="77777777" w:rsidR="002E1B08" w:rsidRDefault="00000000">
      <w:pPr>
        <w:pStyle w:val="Example"/>
        <w:ind w:left="130" w:right="115"/>
      </w:pPr>
      <w:r>
        <w:t xml:space="preserve">                &lt;addr use="HP"&gt;</w:t>
      </w:r>
    </w:p>
    <w:p w14:paraId="12AF3E42" w14:textId="77777777" w:rsidR="002E1B08" w:rsidRDefault="00000000">
      <w:pPr>
        <w:pStyle w:val="Example"/>
        <w:ind w:left="130" w:right="115"/>
      </w:pPr>
      <w:r>
        <w:t xml:space="preserve">                    &lt;streetAddressLine&gt;2222 Home Street&lt;/streetAddressLine&gt;</w:t>
      </w:r>
    </w:p>
    <w:p w14:paraId="67F42565" w14:textId="77777777" w:rsidR="002E1B08" w:rsidRDefault="00000000">
      <w:pPr>
        <w:pStyle w:val="Example"/>
        <w:ind w:left="130" w:right="115"/>
      </w:pPr>
      <w:r>
        <w:t xml:space="preserve">                    &lt;city&gt;Beaverton&lt;/city&gt;</w:t>
      </w:r>
    </w:p>
    <w:p w14:paraId="1C4B6F1B" w14:textId="77777777" w:rsidR="002E1B08" w:rsidRDefault="00000000">
      <w:pPr>
        <w:pStyle w:val="Example"/>
        <w:ind w:left="130" w:right="115"/>
      </w:pPr>
      <w:r>
        <w:t xml:space="preserve">                    &lt;state&gt;OR&lt;/state&gt;</w:t>
      </w:r>
    </w:p>
    <w:p w14:paraId="14F2295D" w14:textId="77777777" w:rsidR="002E1B08" w:rsidRDefault="00000000">
      <w:pPr>
        <w:pStyle w:val="Example"/>
        <w:ind w:left="130" w:right="115"/>
      </w:pPr>
      <w:r>
        <w:t xml:space="preserve">                    &lt;postalCode&gt;97867&lt;/postalCode&gt;</w:t>
      </w:r>
    </w:p>
    <w:p w14:paraId="2929A45C" w14:textId="77777777" w:rsidR="002E1B08" w:rsidRDefault="00000000">
      <w:pPr>
        <w:pStyle w:val="Example"/>
        <w:ind w:left="130" w:right="115"/>
      </w:pPr>
      <w:r>
        <w:t xml:space="preserve">                    &lt;country&gt;US&lt;/country&gt;</w:t>
      </w:r>
    </w:p>
    <w:p w14:paraId="3D933384" w14:textId="77777777" w:rsidR="002E1B08" w:rsidRDefault="00000000">
      <w:pPr>
        <w:pStyle w:val="Example"/>
        <w:ind w:left="130" w:right="115"/>
      </w:pPr>
      <w:r>
        <w:t xml:space="preserve">                &lt;/addr&gt;</w:t>
      </w:r>
    </w:p>
    <w:p w14:paraId="532C1D7A" w14:textId="77777777" w:rsidR="002E1B08" w:rsidRDefault="00000000">
      <w:pPr>
        <w:pStyle w:val="Example"/>
        <w:ind w:left="130" w:right="115"/>
      </w:pPr>
      <w:r>
        <w:t xml:space="preserve">                &lt;telecom value="tel:+1(555)555-2008" use="MC" /&gt;</w:t>
      </w:r>
    </w:p>
    <w:p w14:paraId="5E73B8F2" w14:textId="77777777" w:rsidR="002E1B08" w:rsidRDefault="00000000">
      <w:pPr>
        <w:pStyle w:val="Example"/>
        <w:ind w:left="130" w:right="115"/>
      </w:pPr>
      <w:r>
        <w:t xml:space="preserve">                &lt;guardianPerson&gt;</w:t>
      </w:r>
    </w:p>
    <w:p w14:paraId="188AFDC6" w14:textId="77777777" w:rsidR="002E1B08" w:rsidRDefault="00000000">
      <w:pPr>
        <w:pStyle w:val="Example"/>
        <w:ind w:left="130" w:right="115"/>
      </w:pPr>
      <w:r>
        <w:t xml:space="preserve">                    &lt;name&gt;</w:t>
      </w:r>
    </w:p>
    <w:p w14:paraId="273650F3" w14:textId="77777777" w:rsidR="002E1B08" w:rsidRDefault="00000000">
      <w:pPr>
        <w:pStyle w:val="Example"/>
        <w:ind w:left="130" w:right="115"/>
      </w:pPr>
      <w:r>
        <w:t xml:space="preserve">                        &lt;given&gt;Boris&lt;/given&gt;</w:t>
      </w:r>
    </w:p>
    <w:p w14:paraId="69CC40B5" w14:textId="77777777" w:rsidR="002E1B08" w:rsidRDefault="00000000">
      <w:pPr>
        <w:pStyle w:val="Example"/>
        <w:ind w:left="130" w:right="115"/>
      </w:pPr>
      <w:r>
        <w:t xml:space="preserve">                        &lt;given qualifier="CL"&gt;Bo&lt;/given&gt;</w:t>
      </w:r>
    </w:p>
    <w:p w14:paraId="5BDB5610" w14:textId="77777777" w:rsidR="002E1B08" w:rsidRDefault="00000000">
      <w:pPr>
        <w:pStyle w:val="Example"/>
        <w:ind w:left="130" w:right="115"/>
      </w:pPr>
      <w:r>
        <w:t xml:space="preserve">                        &lt;family&gt;Betterhalf&lt;/family&gt;</w:t>
      </w:r>
    </w:p>
    <w:p w14:paraId="08819CC0" w14:textId="77777777" w:rsidR="002E1B08" w:rsidRDefault="00000000">
      <w:pPr>
        <w:pStyle w:val="Example"/>
        <w:ind w:left="130" w:right="115"/>
      </w:pPr>
      <w:r>
        <w:t xml:space="preserve">                    &lt;/name&gt;</w:t>
      </w:r>
    </w:p>
    <w:p w14:paraId="6F672BAB" w14:textId="77777777" w:rsidR="002E1B08" w:rsidRDefault="00000000">
      <w:pPr>
        <w:pStyle w:val="Example"/>
        <w:ind w:left="130" w:right="115"/>
      </w:pPr>
      <w:r>
        <w:t xml:space="preserve">                &lt;/guardianPerson&gt;</w:t>
      </w:r>
    </w:p>
    <w:p w14:paraId="6403289E" w14:textId="77777777" w:rsidR="002E1B08" w:rsidRDefault="00000000">
      <w:pPr>
        <w:pStyle w:val="Example"/>
        <w:ind w:left="130" w:right="115"/>
      </w:pPr>
      <w:r>
        <w:t xml:space="preserve">            &lt;/guardian&gt;</w:t>
      </w:r>
    </w:p>
    <w:p w14:paraId="683A2C02" w14:textId="77777777" w:rsidR="002E1B08" w:rsidRDefault="00000000">
      <w:pPr>
        <w:pStyle w:val="Example"/>
        <w:ind w:left="130" w:right="115"/>
      </w:pPr>
      <w:r>
        <w:t xml:space="preserve">            &lt;birthplace&gt;</w:t>
      </w:r>
    </w:p>
    <w:p w14:paraId="1AB7372C" w14:textId="77777777" w:rsidR="002E1B08" w:rsidRDefault="00000000">
      <w:pPr>
        <w:pStyle w:val="Example"/>
        <w:ind w:left="130" w:right="115"/>
      </w:pPr>
      <w:r>
        <w:t xml:space="preserve">                &lt;place&gt;</w:t>
      </w:r>
    </w:p>
    <w:p w14:paraId="01CC62CA" w14:textId="77777777" w:rsidR="002E1B08" w:rsidRDefault="00000000">
      <w:pPr>
        <w:pStyle w:val="Example"/>
        <w:ind w:left="130" w:right="115"/>
      </w:pPr>
      <w:r>
        <w:t xml:space="preserve">                    &lt;addr&gt;</w:t>
      </w:r>
    </w:p>
    <w:p w14:paraId="18F67DA8" w14:textId="77777777" w:rsidR="002E1B08" w:rsidRDefault="00000000">
      <w:pPr>
        <w:pStyle w:val="Example"/>
        <w:ind w:left="130" w:right="115"/>
      </w:pPr>
      <w:r>
        <w:t xml:space="preserve">                        &lt;streetAddressLine&gt;4444 Home Street&lt;/streetAddressLine&gt;</w:t>
      </w:r>
    </w:p>
    <w:p w14:paraId="433F5832" w14:textId="77777777" w:rsidR="002E1B08" w:rsidRDefault="00000000">
      <w:pPr>
        <w:pStyle w:val="Example"/>
        <w:ind w:left="130" w:right="115"/>
      </w:pPr>
      <w:r>
        <w:t xml:space="preserve">                        &lt;city&gt;Beaverton&lt;/city&gt;</w:t>
      </w:r>
    </w:p>
    <w:p w14:paraId="70274F8D" w14:textId="77777777" w:rsidR="002E1B08" w:rsidRDefault="00000000">
      <w:pPr>
        <w:pStyle w:val="Example"/>
        <w:ind w:left="130" w:right="115"/>
      </w:pPr>
      <w:r>
        <w:t xml:space="preserve">                        &lt;state&gt;OR&lt;/state&gt;</w:t>
      </w:r>
    </w:p>
    <w:p w14:paraId="2F23C8D0" w14:textId="77777777" w:rsidR="002E1B08" w:rsidRDefault="00000000">
      <w:pPr>
        <w:pStyle w:val="Example"/>
        <w:ind w:left="130" w:right="115"/>
      </w:pPr>
      <w:r>
        <w:t xml:space="preserve">                        &lt;postalCode&gt;97867&lt;/postalCode&gt;</w:t>
      </w:r>
    </w:p>
    <w:p w14:paraId="0ADB9F52" w14:textId="77777777" w:rsidR="002E1B08" w:rsidRDefault="00000000">
      <w:pPr>
        <w:pStyle w:val="Example"/>
        <w:ind w:left="130" w:right="115"/>
      </w:pPr>
      <w:r>
        <w:t xml:space="preserve">                        &lt;country&gt;US&lt;/country&gt;</w:t>
      </w:r>
    </w:p>
    <w:p w14:paraId="267BB268" w14:textId="77777777" w:rsidR="002E1B08" w:rsidRDefault="00000000">
      <w:pPr>
        <w:pStyle w:val="Example"/>
        <w:ind w:left="130" w:right="115"/>
      </w:pPr>
      <w:r>
        <w:t xml:space="preserve">                    &lt;/addr&gt;</w:t>
      </w:r>
    </w:p>
    <w:p w14:paraId="7277FA4C" w14:textId="77777777" w:rsidR="002E1B08" w:rsidRDefault="00000000">
      <w:pPr>
        <w:pStyle w:val="Example"/>
        <w:ind w:left="130" w:right="115"/>
      </w:pPr>
      <w:r>
        <w:t xml:space="preserve">                &lt;/place&gt;</w:t>
      </w:r>
    </w:p>
    <w:p w14:paraId="7FCA307D" w14:textId="77777777" w:rsidR="002E1B08" w:rsidRDefault="00000000">
      <w:pPr>
        <w:pStyle w:val="Example"/>
        <w:ind w:left="130" w:right="115"/>
      </w:pPr>
      <w:r>
        <w:t xml:space="preserve">            &lt;/birthplace&gt;</w:t>
      </w:r>
    </w:p>
    <w:p w14:paraId="0AB3276C" w14:textId="77777777" w:rsidR="002E1B08" w:rsidRDefault="00000000">
      <w:pPr>
        <w:pStyle w:val="Example"/>
        <w:ind w:left="130" w:right="115"/>
      </w:pPr>
      <w:r>
        <w:t xml:space="preserve">            &lt;languageCommunication&gt;</w:t>
      </w:r>
    </w:p>
    <w:p w14:paraId="15FBFF07" w14:textId="77777777" w:rsidR="002E1B08" w:rsidRDefault="00000000">
      <w:pPr>
        <w:pStyle w:val="Example"/>
        <w:ind w:left="130" w:right="115"/>
      </w:pPr>
      <w:r>
        <w:t xml:space="preserve">                &lt;languageCode code="eng" /&gt;</w:t>
      </w:r>
    </w:p>
    <w:p w14:paraId="7F736A22" w14:textId="77777777" w:rsidR="002E1B08" w:rsidRDefault="00000000">
      <w:pPr>
        <w:pStyle w:val="Example"/>
        <w:ind w:left="130" w:right="115"/>
      </w:pPr>
      <w:r>
        <w:t xml:space="preserve">                &lt;!-- "eng" is ISO 639-2 alpha-3 code for "English" --&gt;</w:t>
      </w:r>
    </w:p>
    <w:p w14:paraId="09BB9C35" w14:textId="77777777" w:rsidR="002E1B08" w:rsidRDefault="00000000">
      <w:pPr>
        <w:pStyle w:val="Example"/>
        <w:ind w:left="130" w:right="115"/>
      </w:pPr>
      <w:r>
        <w:t xml:space="preserve">                &lt;modeCode code="ESP" displayName="Expressed spoken" codeSystem="2.16.840.1.113883.5.60" codeSystemName="LanguageAbilityMode" /&gt;</w:t>
      </w:r>
    </w:p>
    <w:p w14:paraId="7D64487C" w14:textId="77777777" w:rsidR="002E1B08" w:rsidRDefault="00000000">
      <w:pPr>
        <w:pStyle w:val="Example"/>
        <w:ind w:left="130" w:right="115"/>
      </w:pPr>
      <w:r>
        <w:t xml:space="preserve">                &lt;proficiencyLevelCode code="G" displayName="Good" codeSystem="2.16.840.1.113883.5.61" codeSystemName="LanguageAbilityProficiency" /&gt;</w:t>
      </w:r>
    </w:p>
    <w:p w14:paraId="0B3DB5D6" w14:textId="77777777" w:rsidR="002E1B08" w:rsidRDefault="00000000">
      <w:pPr>
        <w:pStyle w:val="Example"/>
        <w:ind w:left="130" w:right="115"/>
      </w:pPr>
      <w:r>
        <w:t xml:space="preserve">                &lt;!-- Patient's preferred language --&gt;</w:t>
      </w:r>
    </w:p>
    <w:p w14:paraId="59757EB9" w14:textId="77777777" w:rsidR="002E1B08" w:rsidRDefault="00000000">
      <w:pPr>
        <w:pStyle w:val="Example"/>
        <w:ind w:left="130" w:right="115"/>
      </w:pPr>
      <w:r>
        <w:t xml:space="preserve">                &lt;preferenceInd value="true" /&gt;</w:t>
      </w:r>
    </w:p>
    <w:p w14:paraId="0B8B70F4" w14:textId="77777777" w:rsidR="002E1B08" w:rsidRDefault="00000000">
      <w:pPr>
        <w:pStyle w:val="Example"/>
        <w:ind w:left="130" w:right="115"/>
      </w:pPr>
      <w:r>
        <w:lastRenderedPageBreak/>
        <w:t xml:space="preserve">            &lt;/languageCommunication&gt;</w:t>
      </w:r>
    </w:p>
    <w:p w14:paraId="7F78E9C6" w14:textId="77777777" w:rsidR="002E1B08" w:rsidRDefault="00000000">
      <w:pPr>
        <w:pStyle w:val="Example"/>
        <w:ind w:left="130" w:right="115"/>
      </w:pPr>
      <w:r>
        <w:t xml:space="preserve">        &lt;/patient&gt;</w:t>
      </w:r>
    </w:p>
    <w:p w14:paraId="5CAD466A" w14:textId="77777777" w:rsidR="002E1B08" w:rsidRDefault="00000000">
      <w:pPr>
        <w:pStyle w:val="Example"/>
        <w:ind w:left="130" w:right="115"/>
      </w:pPr>
      <w:r>
        <w:t xml:space="preserve">        &lt;providerOrganization&gt;</w:t>
      </w:r>
    </w:p>
    <w:p w14:paraId="7E734983" w14:textId="77777777" w:rsidR="002E1B08" w:rsidRDefault="00000000">
      <w:pPr>
        <w:pStyle w:val="Example"/>
        <w:ind w:left="130" w:right="115"/>
      </w:pPr>
      <w:r>
        <w:t xml:space="preserve">            &lt;id extension="219BX" root="1.1.1.1.1.1.1.1.2" /&gt;</w:t>
      </w:r>
    </w:p>
    <w:p w14:paraId="27D83435" w14:textId="77777777" w:rsidR="002E1B08" w:rsidRDefault="00000000">
      <w:pPr>
        <w:pStyle w:val="Example"/>
        <w:ind w:left="130" w:right="115"/>
      </w:pPr>
      <w:r>
        <w:t xml:space="preserve">            &lt;name&gt;The DoctorsTogether Physician Group&lt;/name&gt;</w:t>
      </w:r>
    </w:p>
    <w:p w14:paraId="2C57946C" w14:textId="77777777" w:rsidR="002E1B08" w:rsidRDefault="00000000">
      <w:pPr>
        <w:pStyle w:val="Example"/>
        <w:ind w:left="130" w:right="115"/>
      </w:pPr>
      <w:r>
        <w:t xml:space="preserve">            &lt;telecom use="WP" value="tel: +(555)-555-5000" /&gt;</w:t>
      </w:r>
    </w:p>
    <w:p w14:paraId="36E5AB6E" w14:textId="77777777" w:rsidR="002E1B08" w:rsidRDefault="00000000">
      <w:pPr>
        <w:pStyle w:val="Example"/>
        <w:ind w:left="130" w:right="115"/>
      </w:pPr>
      <w:r>
        <w:t xml:space="preserve">            &lt;addr&gt;</w:t>
      </w:r>
    </w:p>
    <w:p w14:paraId="23EE7DA5" w14:textId="77777777" w:rsidR="002E1B08" w:rsidRDefault="00000000">
      <w:pPr>
        <w:pStyle w:val="Example"/>
        <w:ind w:left="130" w:right="115"/>
      </w:pPr>
      <w:r>
        <w:t xml:space="preserve">                &lt;streetAddressLine&gt;1007 Health Drive&lt;/streetAddressLine&gt;</w:t>
      </w:r>
    </w:p>
    <w:p w14:paraId="0F56DEE3" w14:textId="77777777" w:rsidR="002E1B08" w:rsidRDefault="00000000">
      <w:pPr>
        <w:pStyle w:val="Example"/>
        <w:ind w:left="130" w:right="115"/>
      </w:pPr>
      <w:r>
        <w:t xml:space="preserve">                &lt;city&gt;Portland&lt;/city&gt;</w:t>
      </w:r>
    </w:p>
    <w:p w14:paraId="12B169EF" w14:textId="77777777" w:rsidR="002E1B08" w:rsidRDefault="00000000">
      <w:pPr>
        <w:pStyle w:val="Example"/>
        <w:ind w:left="130" w:right="115"/>
      </w:pPr>
      <w:r>
        <w:t xml:space="preserve">                &lt;state&gt;OR&lt;/state&gt;</w:t>
      </w:r>
    </w:p>
    <w:p w14:paraId="3B39A388" w14:textId="77777777" w:rsidR="002E1B08" w:rsidRDefault="00000000">
      <w:pPr>
        <w:pStyle w:val="Example"/>
        <w:ind w:left="130" w:right="115"/>
      </w:pPr>
      <w:r>
        <w:t xml:space="preserve">                &lt;postalCode&gt;99123&lt;/postalCode&gt;</w:t>
      </w:r>
    </w:p>
    <w:p w14:paraId="2D436A9B" w14:textId="77777777" w:rsidR="002E1B08" w:rsidRDefault="00000000">
      <w:pPr>
        <w:pStyle w:val="Example"/>
        <w:ind w:left="130" w:right="115"/>
      </w:pPr>
      <w:r>
        <w:t xml:space="preserve">                &lt;country&gt;US&lt;/country&gt;</w:t>
      </w:r>
    </w:p>
    <w:p w14:paraId="0E5D79C1" w14:textId="77777777" w:rsidR="002E1B08" w:rsidRDefault="00000000">
      <w:pPr>
        <w:pStyle w:val="Example"/>
        <w:ind w:left="130" w:right="115"/>
      </w:pPr>
      <w:r>
        <w:t xml:space="preserve">            &lt;/addr&gt;</w:t>
      </w:r>
    </w:p>
    <w:p w14:paraId="3314927E" w14:textId="77777777" w:rsidR="002E1B08" w:rsidRDefault="00000000">
      <w:pPr>
        <w:pStyle w:val="Example"/>
        <w:ind w:left="130" w:right="115"/>
      </w:pPr>
      <w:r>
        <w:t xml:space="preserve">        &lt;/providerOrganization&gt;</w:t>
      </w:r>
    </w:p>
    <w:p w14:paraId="3744BA26" w14:textId="77777777" w:rsidR="002E1B08" w:rsidRDefault="00000000">
      <w:pPr>
        <w:pStyle w:val="Example"/>
        <w:ind w:left="130" w:right="115"/>
      </w:pPr>
      <w:r>
        <w:t xml:space="preserve">    &lt;/patientRole&gt;</w:t>
      </w:r>
    </w:p>
    <w:p w14:paraId="62A61D7E" w14:textId="77777777" w:rsidR="002E1B08" w:rsidRDefault="00000000">
      <w:pPr>
        <w:pStyle w:val="Example"/>
        <w:ind w:left="130" w:right="115"/>
      </w:pPr>
      <w:r>
        <w:t>&lt;/recordTarget&gt;</w:t>
      </w:r>
    </w:p>
    <w:p w14:paraId="19C654E0" w14:textId="77777777" w:rsidR="002E1B08" w:rsidRDefault="002E1B08">
      <w:pPr>
        <w:pStyle w:val="BodyText"/>
      </w:pPr>
    </w:p>
    <w:p w14:paraId="68B2D0A4" w14:textId="77777777" w:rsidR="002E1B08" w:rsidRDefault="00000000">
      <w:pPr>
        <w:pStyle w:val="Caption"/>
        <w:ind w:left="130" w:right="115"/>
      </w:pPr>
      <w:bookmarkStart w:id="262" w:name="_Toc119067300"/>
      <w:bookmarkStart w:id="263" w:name="_Toc119072214"/>
      <w:bookmarkStart w:id="264" w:name="_Toc120095136"/>
      <w:r>
        <w:t xml:space="preserve">Figure </w:t>
      </w:r>
      <w:r>
        <w:fldChar w:fldCharType="begin"/>
      </w:r>
      <w:r>
        <w:instrText>SEQ Figure \* ARABIC</w:instrText>
      </w:r>
      <w:r>
        <w:fldChar w:fldCharType="separate"/>
      </w:r>
      <w:r>
        <w:t>3</w:t>
      </w:r>
      <w:r>
        <w:fldChar w:fldCharType="end"/>
      </w:r>
      <w:r>
        <w:t>: author Example</w:t>
      </w:r>
      <w:bookmarkEnd w:id="262"/>
      <w:bookmarkEnd w:id="263"/>
      <w:bookmarkEnd w:id="264"/>
    </w:p>
    <w:p w14:paraId="2EFB176B" w14:textId="77777777" w:rsidR="002E1B08" w:rsidRDefault="00000000">
      <w:pPr>
        <w:pStyle w:val="Example"/>
        <w:ind w:left="130" w:right="115"/>
      </w:pPr>
      <w:r>
        <w:t>&lt;author&gt;</w:t>
      </w:r>
    </w:p>
    <w:p w14:paraId="71BE36AA" w14:textId="77777777" w:rsidR="002E1B08" w:rsidRDefault="00000000">
      <w:pPr>
        <w:pStyle w:val="Example"/>
        <w:ind w:left="130" w:right="115"/>
      </w:pPr>
      <w:r>
        <w:t xml:space="preserve">    &lt;time value="201209151030-0800" /&gt;</w:t>
      </w:r>
    </w:p>
    <w:p w14:paraId="29440CF3" w14:textId="77777777" w:rsidR="002E1B08" w:rsidRDefault="00000000">
      <w:pPr>
        <w:pStyle w:val="Example"/>
        <w:ind w:left="130" w:right="115"/>
      </w:pPr>
      <w:r>
        <w:t xml:space="preserve">    &lt;assignedAuthor&gt;</w:t>
      </w:r>
    </w:p>
    <w:p w14:paraId="32B17D0D" w14:textId="77777777" w:rsidR="002E1B08" w:rsidRDefault="00000000">
      <w:pPr>
        <w:pStyle w:val="Example"/>
        <w:ind w:left="130" w:right="115"/>
      </w:pPr>
      <w:r>
        <w:t xml:space="preserve">        &lt;id extension="5555555555" root="2.16.840.1.113883.4.6" /&gt;</w:t>
      </w:r>
    </w:p>
    <w:p w14:paraId="5E172D18" w14:textId="5BB69612" w:rsidR="002E1B08" w:rsidRDefault="00000000">
      <w:pPr>
        <w:pStyle w:val="Example"/>
        <w:ind w:left="130" w:right="115"/>
      </w:pPr>
      <w:r>
        <w:t xml:space="preserve">        &lt;code code="163W00000X" displayName="Registered nurse"</w:t>
      </w:r>
      <w:r w:rsidR="00765209">
        <w:t xml:space="preserve"> </w:t>
      </w:r>
      <w:r>
        <w:t>codeSystem="2.16.840.1.113883.5.53" codeSystemName="Health Care Provider Taxonomy" /&gt;</w:t>
      </w:r>
    </w:p>
    <w:p w14:paraId="3A29D599" w14:textId="77777777" w:rsidR="002E1B08" w:rsidRDefault="00000000">
      <w:pPr>
        <w:pStyle w:val="Example"/>
        <w:ind w:left="130" w:right="115"/>
      </w:pPr>
      <w:r>
        <w:t xml:space="preserve">        &lt;addr&gt;</w:t>
      </w:r>
    </w:p>
    <w:p w14:paraId="71F42D4A" w14:textId="77777777" w:rsidR="002E1B08" w:rsidRDefault="00000000">
      <w:pPr>
        <w:pStyle w:val="Example"/>
        <w:ind w:left="130" w:right="115"/>
      </w:pPr>
      <w:r>
        <w:t xml:space="preserve">            &lt;streetAddressLine&gt;1004 Healthcare Drive &lt;/streetAddressLine&gt;</w:t>
      </w:r>
    </w:p>
    <w:p w14:paraId="3F7A6080" w14:textId="77777777" w:rsidR="002E1B08" w:rsidRDefault="00000000">
      <w:pPr>
        <w:pStyle w:val="Example"/>
        <w:ind w:left="130" w:right="115"/>
      </w:pPr>
      <w:r>
        <w:t xml:space="preserve">            &lt;city&gt;Portland&lt;/city&gt;</w:t>
      </w:r>
    </w:p>
    <w:p w14:paraId="54D4E8A3" w14:textId="77777777" w:rsidR="002E1B08" w:rsidRDefault="00000000">
      <w:pPr>
        <w:pStyle w:val="Example"/>
        <w:ind w:left="130" w:right="115"/>
      </w:pPr>
      <w:r>
        <w:t xml:space="preserve">            &lt;state&gt;OR&lt;/state&gt;</w:t>
      </w:r>
    </w:p>
    <w:p w14:paraId="06EDA2C4" w14:textId="77777777" w:rsidR="002E1B08" w:rsidRDefault="00000000">
      <w:pPr>
        <w:pStyle w:val="Example"/>
        <w:ind w:left="130" w:right="115"/>
      </w:pPr>
      <w:r>
        <w:t xml:space="preserve">            &lt;postalCode&gt;99123&lt;/postalCode&gt;</w:t>
      </w:r>
    </w:p>
    <w:p w14:paraId="6589DBBE" w14:textId="77777777" w:rsidR="002E1B08" w:rsidRDefault="00000000">
      <w:pPr>
        <w:pStyle w:val="Example"/>
        <w:ind w:left="130" w:right="115"/>
      </w:pPr>
      <w:r>
        <w:t xml:space="preserve">            &lt;country&gt;US&lt;/country&gt;</w:t>
      </w:r>
    </w:p>
    <w:p w14:paraId="74BFFE1C" w14:textId="77777777" w:rsidR="002E1B08" w:rsidRDefault="00000000">
      <w:pPr>
        <w:pStyle w:val="Example"/>
        <w:ind w:left="130" w:right="115"/>
      </w:pPr>
      <w:r>
        <w:t xml:space="preserve">        &lt;/addr&gt;</w:t>
      </w:r>
    </w:p>
    <w:p w14:paraId="04845C35" w14:textId="77777777" w:rsidR="002E1B08" w:rsidRDefault="00000000">
      <w:pPr>
        <w:pStyle w:val="Example"/>
        <w:ind w:left="130" w:right="115"/>
      </w:pPr>
      <w:r>
        <w:t xml:space="preserve">        &lt;telecom use="WP" value="tel:+1(555)555-1004" /&gt;</w:t>
      </w:r>
    </w:p>
    <w:p w14:paraId="64D1FD3F" w14:textId="77777777" w:rsidR="002E1B08" w:rsidRDefault="00000000">
      <w:pPr>
        <w:pStyle w:val="Example"/>
        <w:ind w:left="130" w:right="115"/>
      </w:pPr>
      <w:r>
        <w:t xml:space="preserve">        &lt;assignedPerson&gt;</w:t>
      </w:r>
    </w:p>
    <w:p w14:paraId="66ED493A" w14:textId="77777777" w:rsidR="002E1B08" w:rsidRDefault="00000000">
      <w:pPr>
        <w:pStyle w:val="Example"/>
        <w:ind w:left="130" w:right="115"/>
      </w:pPr>
      <w:r>
        <w:t xml:space="preserve">            &lt;name&gt;</w:t>
      </w:r>
    </w:p>
    <w:p w14:paraId="381F3320" w14:textId="77777777" w:rsidR="002E1B08" w:rsidRDefault="00000000">
      <w:pPr>
        <w:pStyle w:val="Example"/>
        <w:ind w:left="130" w:right="115"/>
      </w:pPr>
      <w:r>
        <w:t xml:space="preserve">                &lt;given&gt;Patricia&lt;/given&gt;</w:t>
      </w:r>
    </w:p>
    <w:p w14:paraId="1FF93289" w14:textId="77777777" w:rsidR="002E1B08" w:rsidRDefault="00000000">
      <w:pPr>
        <w:pStyle w:val="Example"/>
        <w:ind w:left="130" w:right="115"/>
      </w:pPr>
      <w:r>
        <w:t xml:space="preserve">                &lt;given qualifier="CL"&gt;Patty&lt;/given&gt;</w:t>
      </w:r>
    </w:p>
    <w:p w14:paraId="3614786E" w14:textId="77777777" w:rsidR="002E1B08" w:rsidRDefault="00000000">
      <w:pPr>
        <w:pStyle w:val="Example"/>
        <w:ind w:left="130" w:right="115"/>
      </w:pPr>
      <w:r>
        <w:t xml:space="preserve">                &lt;family&gt;Primary&lt;/family&gt;</w:t>
      </w:r>
    </w:p>
    <w:p w14:paraId="4A5CD273" w14:textId="77777777" w:rsidR="002E1B08" w:rsidRDefault="00000000">
      <w:pPr>
        <w:pStyle w:val="Example"/>
        <w:ind w:left="130" w:right="115"/>
      </w:pPr>
      <w:r>
        <w:t xml:space="preserve">                &lt;suffix qualifier="AC"&gt;M.D.&lt;/suffix&gt;</w:t>
      </w:r>
    </w:p>
    <w:p w14:paraId="66027259" w14:textId="77777777" w:rsidR="002E1B08" w:rsidRDefault="00000000">
      <w:pPr>
        <w:pStyle w:val="Example"/>
        <w:ind w:left="130" w:right="115"/>
      </w:pPr>
      <w:r>
        <w:t xml:space="preserve">            &lt;/name&gt;</w:t>
      </w:r>
    </w:p>
    <w:p w14:paraId="06E9A1BE" w14:textId="77777777" w:rsidR="002E1B08" w:rsidRDefault="00000000">
      <w:pPr>
        <w:pStyle w:val="Example"/>
        <w:ind w:left="130" w:right="115"/>
      </w:pPr>
      <w:r>
        <w:t xml:space="preserve">        &lt;/assignedPerson&gt;</w:t>
      </w:r>
    </w:p>
    <w:p w14:paraId="4BEEAE98" w14:textId="77777777" w:rsidR="002E1B08" w:rsidRDefault="00000000">
      <w:pPr>
        <w:pStyle w:val="Example"/>
        <w:ind w:left="130" w:right="115"/>
      </w:pPr>
      <w:r>
        <w:t xml:space="preserve">    &lt;/assignedAuthor&gt;</w:t>
      </w:r>
    </w:p>
    <w:p w14:paraId="1EACDC61" w14:textId="77777777" w:rsidR="002E1B08" w:rsidRDefault="00000000">
      <w:pPr>
        <w:pStyle w:val="Example"/>
        <w:ind w:left="130" w:right="115"/>
      </w:pPr>
      <w:r>
        <w:t>&lt;/author&gt;</w:t>
      </w:r>
    </w:p>
    <w:p w14:paraId="688F42F0" w14:textId="77777777" w:rsidR="002E1B08" w:rsidRDefault="002E1B08">
      <w:pPr>
        <w:pStyle w:val="BodyText"/>
      </w:pPr>
    </w:p>
    <w:p w14:paraId="5B07D8E3" w14:textId="77777777" w:rsidR="002E1B08" w:rsidRDefault="00000000">
      <w:pPr>
        <w:pStyle w:val="Caption"/>
        <w:ind w:left="130" w:right="115"/>
      </w:pPr>
      <w:bookmarkStart w:id="265" w:name="_Toc119067301"/>
      <w:bookmarkStart w:id="266" w:name="_Toc119072215"/>
      <w:bookmarkStart w:id="267" w:name="_Toc120095137"/>
      <w:r>
        <w:lastRenderedPageBreak/>
        <w:t xml:space="preserve">Figure </w:t>
      </w:r>
      <w:r>
        <w:fldChar w:fldCharType="begin"/>
      </w:r>
      <w:r>
        <w:instrText>SEQ Figure \* ARABIC</w:instrText>
      </w:r>
      <w:r>
        <w:fldChar w:fldCharType="separate"/>
      </w:r>
      <w:r>
        <w:t>4</w:t>
      </w:r>
      <w:r>
        <w:fldChar w:fldCharType="end"/>
      </w:r>
      <w:r>
        <w:t>: dateEnterer Example</w:t>
      </w:r>
      <w:bookmarkEnd w:id="265"/>
      <w:bookmarkEnd w:id="266"/>
      <w:bookmarkEnd w:id="267"/>
    </w:p>
    <w:p w14:paraId="5718654A" w14:textId="77777777" w:rsidR="002E1B08" w:rsidRDefault="00000000">
      <w:pPr>
        <w:pStyle w:val="Example"/>
        <w:ind w:left="130" w:right="115"/>
      </w:pPr>
      <w:r>
        <w:t>&lt;dataEnterer&gt;</w:t>
      </w:r>
    </w:p>
    <w:p w14:paraId="5DF2A624" w14:textId="77777777" w:rsidR="002E1B08" w:rsidRDefault="00000000">
      <w:pPr>
        <w:pStyle w:val="Example"/>
        <w:ind w:left="130" w:right="115"/>
      </w:pPr>
      <w:r>
        <w:t xml:space="preserve">    &lt;assignedEntity&gt;</w:t>
      </w:r>
    </w:p>
    <w:p w14:paraId="40DCA040" w14:textId="77777777" w:rsidR="002E1B08" w:rsidRDefault="00000000">
      <w:pPr>
        <w:pStyle w:val="Example"/>
        <w:ind w:left="130" w:right="115"/>
      </w:pPr>
      <w:r>
        <w:t xml:space="preserve">        &lt;id extension="333777777" root="2.16.840.1.113883.4.6" /&gt;</w:t>
      </w:r>
    </w:p>
    <w:p w14:paraId="6AFC83AD" w14:textId="77777777" w:rsidR="002E1B08" w:rsidRDefault="00000000">
      <w:pPr>
        <w:pStyle w:val="Example"/>
        <w:ind w:left="130" w:right="115"/>
      </w:pPr>
      <w:r>
        <w:t xml:space="preserve">        &lt;addr&gt;</w:t>
      </w:r>
    </w:p>
    <w:p w14:paraId="7454682C" w14:textId="77777777" w:rsidR="002E1B08" w:rsidRDefault="00000000">
      <w:pPr>
        <w:pStyle w:val="Example"/>
        <w:ind w:left="130" w:right="115"/>
      </w:pPr>
      <w:r>
        <w:t xml:space="preserve">            &lt;streetAddressLine&gt;1007 Healthcare Drive&lt;/streetAddressLine&gt;</w:t>
      </w:r>
    </w:p>
    <w:p w14:paraId="652D6894" w14:textId="77777777" w:rsidR="002E1B08" w:rsidRDefault="00000000">
      <w:pPr>
        <w:pStyle w:val="Example"/>
        <w:ind w:left="130" w:right="115"/>
      </w:pPr>
      <w:r>
        <w:t xml:space="preserve">            &lt;city&gt;Portland&lt;/city&gt;</w:t>
      </w:r>
    </w:p>
    <w:p w14:paraId="1A11D4B4" w14:textId="77777777" w:rsidR="002E1B08" w:rsidRDefault="00000000">
      <w:pPr>
        <w:pStyle w:val="Example"/>
        <w:ind w:left="130" w:right="115"/>
      </w:pPr>
      <w:r>
        <w:t xml:space="preserve">            &lt;state&gt;OR&lt;/state&gt;</w:t>
      </w:r>
    </w:p>
    <w:p w14:paraId="3919B630" w14:textId="77777777" w:rsidR="002E1B08" w:rsidRDefault="00000000">
      <w:pPr>
        <w:pStyle w:val="Example"/>
        <w:ind w:left="130" w:right="115"/>
      </w:pPr>
      <w:r>
        <w:t xml:space="preserve">            &lt;postalCode&gt;99123&lt;/postalCode&gt;</w:t>
      </w:r>
    </w:p>
    <w:p w14:paraId="2A6F1D24" w14:textId="77777777" w:rsidR="002E1B08" w:rsidRDefault="00000000">
      <w:pPr>
        <w:pStyle w:val="Example"/>
        <w:ind w:left="130" w:right="115"/>
      </w:pPr>
      <w:r>
        <w:t xml:space="preserve">            &lt;country&gt;US&lt;/country&gt;</w:t>
      </w:r>
    </w:p>
    <w:p w14:paraId="03BDAF6B" w14:textId="77777777" w:rsidR="002E1B08" w:rsidRDefault="00000000">
      <w:pPr>
        <w:pStyle w:val="Example"/>
        <w:ind w:left="130" w:right="115"/>
      </w:pPr>
      <w:r>
        <w:t xml:space="preserve">        &lt;/addr&gt;</w:t>
      </w:r>
    </w:p>
    <w:p w14:paraId="1EFF5E56" w14:textId="77777777" w:rsidR="002E1B08" w:rsidRDefault="00000000">
      <w:pPr>
        <w:pStyle w:val="Example"/>
        <w:ind w:left="130" w:right="115"/>
      </w:pPr>
      <w:r>
        <w:t xml:space="preserve">        &lt;telecom use="WP" value="tel:+1(555)555-1050" /&gt;</w:t>
      </w:r>
    </w:p>
    <w:p w14:paraId="45D2C123" w14:textId="77777777" w:rsidR="002E1B08" w:rsidRDefault="00000000">
      <w:pPr>
        <w:pStyle w:val="Example"/>
        <w:ind w:left="130" w:right="115"/>
      </w:pPr>
      <w:r>
        <w:t xml:space="preserve">        &lt;assignedPerson&gt;</w:t>
      </w:r>
    </w:p>
    <w:p w14:paraId="414848E3" w14:textId="77777777" w:rsidR="002E1B08" w:rsidRDefault="00000000">
      <w:pPr>
        <w:pStyle w:val="Example"/>
        <w:ind w:left="130" w:right="115"/>
      </w:pPr>
      <w:r>
        <w:t xml:space="preserve">            &lt;name&gt;</w:t>
      </w:r>
    </w:p>
    <w:p w14:paraId="0D20F8E5" w14:textId="77777777" w:rsidR="002E1B08" w:rsidRDefault="00000000">
      <w:pPr>
        <w:pStyle w:val="Example"/>
        <w:ind w:left="130" w:right="115"/>
      </w:pPr>
      <w:r>
        <w:t xml:space="preserve">                &lt;given&gt;Ellen&lt;/given&gt;</w:t>
      </w:r>
    </w:p>
    <w:p w14:paraId="44F92728" w14:textId="77777777" w:rsidR="002E1B08" w:rsidRDefault="00000000">
      <w:pPr>
        <w:pStyle w:val="Example"/>
        <w:ind w:left="130" w:right="115"/>
      </w:pPr>
      <w:r>
        <w:t xml:space="preserve">                &lt;family&gt;Enter&lt;/family&gt;</w:t>
      </w:r>
    </w:p>
    <w:p w14:paraId="25600BB0" w14:textId="77777777" w:rsidR="002E1B08" w:rsidRDefault="00000000">
      <w:pPr>
        <w:pStyle w:val="Example"/>
        <w:ind w:left="130" w:right="115"/>
      </w:pPr>
      <w:r>
        <w:t xml:space="preserve">            &lt;/name&gt;</w:t>
      </w:r>
    </w:p>
    <w:p w14:paraId="70AD36D3" w14:textId="77777777" w:rsidR="002E1B08" w:rsidRDefault="00000000">
      <w:pPr>
        <w:pStyle w:val="Example"/>
        <w:ind w:left="130" w:right="115"/>
      </w:pPr>
      <w:r>
        <w:t xml:space="preserve">        &lt;/assignedPerson&gt;</w:t>
      </w:r>
    </w:p>
    <w:p w14:paraId="401D3F54" w14:textId="77777777" w:rsidR="002E1B08" w:rsidRDefault="00000000">
      <w:pPr>
        <w:pStyle w:val="Example"/>
        <w:ind w:left="130" w:right="115"/>
      </w:pPr>
      <w:r>
        <w:t xml:space="preserve">    &lt;/assignedEntity&gt;</w:t>
      </w:r>
    </w:p>
    <w:p w14:paraId="3D134AF7" w14:textId="77777777" w:rsidR="002E1B08" w:rsidRDefault="00000000">
      <w:pPr>
        <w:pStyle w:val="Example"/>
        <w:ind w:left="130" w:right="115"/>
      </w:pPr>
      <w:r>
        <w:t>&lt;/dataEnterer&gt;</w:t>
      </w:r>
    </w:p>
    <w:p w14:paraId="282FAA37" w14:textId="77777777" w:rsidR="002E1B08" w:rsidRDefault="002E1B08">
      <w:pPr>
        <w:pStyle w:val="BodyText"/>
      </w:pPr>
    </w:p>
    <w:p w14:paraId="47A1DA92" w14:textId="77777777" w:rsidR="002E1B08" w:rsidRDefault="00000000">
      <w:pPr>
        <w:pStyle w:val="Caption"/>
        <w:ind w:left="130" w:right="115"/>
      </w:pPr>
      <w:bookmarkStart w:id="268" w:name="_Toc119067302"/>
      <w:bookmarkStart w:id="269" w:name="_Toc119072216"/>
      <w:bookmarkStart w:id="270" w:name="_Toc120095138"/>
      <w:r>
        <w:t xml:space="preserve">Figure </w:t>
      </w:r>
      <w:r>
        <w:fldChar w:fldCharType="begin"/>
      </w:r>
      <w:r>
        <w:instrText>SEQ Figure \* ARABIC</w:instrText>
      </w:r>
      <w:r>
        <w:fldChar w:fldCharType="separate"/>
      </w:r>
      <w:r>
        <w:t>5</w:t>
      </w:r>
      <w:r>
        <w:fldChar w:fldCharType="end"/>
      </w:r>
      <w:r>
        <w:t>: Assigned Health Care Provider informant Example</w:t>
      </w:r>
      <w:bookmarkEnd w:id="268"/>
      <w:bookmarkEnd w:id="269"/>
      <w:bookmarkEnd w:id="270"/>
    </w:p>
    <w:p w14:paraId="274ADDAB" w14:textId="77777777" w:rsidR="002E1B08" w:rsidRDefault="00000000">
      <w:pPr>
        <w:pStyle w:val="Example"/>
        <w:ind w:left="130" w:right="115"/>
      </w:pPr>
      <w:r>
        <w:t>&lt;informant&gt;</w:t>
      </w:r>
    </w:p>
    <w:p w14:paraId="7E26BFA9" w14:textId="77777777" w:rsidR="002E1B08" w:rsidRDefault="00000000">
      <w:pPr>
        <w:pStyle w:val="Example"/>
        <w:ind w:left="130" w:right="115"/>
      </w:pPr>
      <w:r>
        <w:t xml:space="preserve">    &lt;assignedEntity&gt;</w:t>
      </w:r>
    </w:p>
    <w:p w14:paraId="2F93AEBB" w14:textId="77777777" w:rsidR="002E1B08" w:rsidRDefault="00000000">
      <w:pPr>
        <w:pStyle w:val="Example"/>
        <w:ind w:left="130" w:right="115"/>
      </w:pPr>
      <w:r>
        <w:t xml:space="preserve">        &lt;id extension="888888888" root="1.1.1.1.1.1.1.3" /&gt;</w:t>
      </w:r>
    </w:p>
    <w:p w14:paraId="4FA30AFB" w14:textId="77777777" w:rsidR="002E1B08" w:rsidRDefault="00000000">
      <w:pPr>
        <w:pStyle w:val="Example"/>
        <w:ind w:left="130" w:right="115"/>
      </w:pPr>
      <w:r>
        <w:t xml:space="preserve">        &lt;addr&gt;</w:t>
      </w:r>
    </w:p>
    <w:p w14:paraId="3CE9313A" w14:textId="77777777" w:rsidR="002E1B08" w:rsidRDefault="00000000">
      <w:pPr>
        <w:pStyle w:val="Example"/>
        <w:ind w:left="130" w:right="115"/>
      </w:pPr>
      <w:r>
        <w:t xml:space="preserve">            &lt;streetAddressLine&gt;1007 Healthcare Drive&lt;/streetAddressLine&gt;</w:t>
      </w:r>
    </w:p>
    <w:p w14:paraId="59124314" w14:textId="77777777" w:rsidR="002E1B08" w:rsidRDefault="00000000">
      <w:pPr>
        <w:pStyle w:val="Example"/>
        <w:ind w:left="130" w:right="115"/>
      </w:pPr>
      <w:r>
        <w:t xml:space="preserve">            &lt;city&gt;Portland&lt;/city&gt;</w:t>
      </w:r>
    </w:p>
    <w:p w14:paraId="2CA43B45" w14:textId="77777777" w:rsidR="002E1B08" w:rsidRDefault="00000000">
      <w:pPr>
        <w:pStyle w:val="Example"/>
        <w:ind w:left="130" w:right="115"/>
      </w:pPr>
      <w:r>
        <w:t xml:space="preserve">            &lt;state&gt;OR&lt;/state&gt;</w:t>
      </w:r>
    </w:p>
    <w:p w14:paraId="33829A36" w14:textId="77777777" w:rsidR="002E1B08" w:rsidRDefault="00000000">
      <w:pPr>
        <w:pStyle w:val="Example"/>
        <w:ind w:left="130" w:right="115"/>
      </w:pPr>
      <w:r>
        <w:t xml:space="preserve">            &lt;postalCode&gt;99123&lt;/postalCode&gt;</w:t>
      </w:r>
    </w:p>
    <w:p w14:paraId="3462E2C8" w14:textId="77777777" w:rsidR="002E1B08" w:rsidRDefault="00000000">
      <w:pPr>
        <w:pStyle w:val="Example"/>
        <w:ind w:left="130" w:right="115"/>
      </w:pPr>
      <w:r>
        <w:t xml:space="preserve">            &lt;country&gt;US&lt;/country&gt;</w:t>
      </w:r>
    </w:p>
    <w:p w14:paraId="50A2F257" w14:textId="77777777" w:rsidR="002E1B08" w:rsidRDefault="00000000">
      <w:pPr>
        <w:pStyle w:val="Example"/>
        <w:ind w:left="130" w:right="115"/>
      </w:pPr>
      <w:r>
        <w:t xml:space="preserve">        &lt;/addr&gt;</w:t>
      </w:r>
    </w:p>
    <w:p w14:paraId="1637CBB9" w14:textId="77777777" w:rsidR="002E1B08" w:rsidRDefault="00000000">
      <w:pPr>
        <w:pStyle w:val="Example"/>
        <w:ind w:left="130" w:right="115"/>
      </w:pPr>
      <w:r>
        <w:t xml:space="preserve">        &lt;telecom use="WP" value="tel:+1(555)555-1003" /&gt;</w:t>
      </w:r>
    </w:p>
    <w:p w14:paraId="758F430F" w14:textId="77777777" w:rsidR="002E1B08" w:rsidRDefault="00000000">
      <w:pPr>
        <w:pStyle w:val="Example"/>
        <w:ind w:left="130" w:right="115"/>
      </w:pPr>
      <w:r>
        <w:t xml:space="preserve">        &lt;assignedPerson&gt;</w:t>
      </w:r>
    </w:p>
    <w:p w14:paraId="140C81E6" w14:textId="77777777" w:rsidR="002E1B08" w:rsidRDefault="00000000">
      <w:pPr>
        <w:pStyle w:val="Example"/>
        <w:ind w:left="130" w:right="115"/>
      </w:pPr>
      <w:r>
        <w:t xml:space="preserve">            &lt;name&gt;</w:t>
      </w:r>
    </w:p>
    <w:p w14:paraId="3EE01A50" w14:textId="77777777" w:rsidR="002E1B08" w:rsidRDefault="00000000">
      <w:pPr>
        <w:pStyle w:val="Example"/>
        <w:ind w:left="130" w:right="115"/>
      </w:pPr>
      <w:r>
        <w:t xml:space="preserve">                &lt;given&gt;Harold&lt;/given&gt;</w:t>
      </w:r>
    </w:p>
    <w:p w14:paraId="365E4D06" w14:textId="77777777" w:rsidR="002E1B08" w:rsidRDefault="00000000">
      <w:pPr>
        <w:pStyle w:val="Example"/>
        <w:ind w:left="130" w:right="115"/>
      </w:pPr>
      <w:r>
        <w:t xml:space="preserve">                &lt;family&gt;Hippocrates&lt;/family&gt;</w:t>
      </w:r>
    </w:p>
    <w:p w14:paraId="5ABDB07A" w14:textId="77777777" w:rsidR="002E1B08" w:rsidRDefault="00000000">
      <w:pPr>
        <w:pStyle w:val="Example"/>
        <w:ind w:left="130" w:right="115"/>
      </w:pPr>
      <w:r>
        <w:t xml:space="preserve">                &lt;suffix qualifier="AC"&gt;M.D.&lt;/suffix&gt;</w:t>
      </w:r>
    </w:p>
    <w:p w14:paraId="3A28153B" w14:textId="77777777" w:rsidR="002E1B08" w:rsidRDefault="00000000">
      <w:pPr>
        <w:pStyle w:val="Example"/>
        <w:ind w:left="130" w:right="115"/>
      </w:pPr>
      <w:r>
        <w:t xml:space="preserve">            &lt;/name&gt;</w:t>
      </w:r>
    </w:p>
    <w:p w14:paraId="2EC35B44" w14:textId="77777777" w:rsidR="002E1B08" w:rsidRDefault="00000000">
      <w:pPr>
        <w:pStyle w:val="Example"/>
        <w:ind w:left="130" w:right="115"/>
      </w:pPr>
      <w:r>
        <w:t xml:space="preserve">        &lt;/assignedPerson&gt;</w:t>
      </w:r>
    </w:p>
    <w:p w14:paraId="17910996" w14:textId="77777777" w:rsidR="002E1B08" w:rsidRDefault="00000000">
      <w:pPr>
        <w:pStyle w:val="Example"/>
        <w:ind w:left="130" w:right="115"/>
      </w:pPr>
      <w:r>
        <w:t xml:space="preserve">        &lt;representedOrganization&gt;</w:t>
      </w:r>
    </w:p>
    <w:p w14:paraId="322976B7" w14:textId="77777777" w:rsidR="002E1B08" w:rsidRDefault="00000000">
      <w:pPr>
        <w:pStyle w:val="Example"/>
        <w:ind w:left="130" w:right="115"/>
      </w:pPr>
      <w:r>
        <w:t xml:space="preserve">            &lt;name&gt;The DoctorsApart Physician Group&lt;/name&gt;</w:t>
      </w:r>
    </w:p>
    <w:p w14:paraId="7BBC1F4C" w14:textId="77777777" w:rsidR="002E1B08" w:rsidRDefault="00000000">
      <w:pPr>
        <w:pStyle w:val="Example"/>
        <w:ind w:left="130" w:right="115"/>
      </w:pPr>
      <w:r>
        <w:t xml:space="preserve">        &lt;/representedOrganization&gt;</w:t>
      </w:r>
    </w:p>
    <w:p w14:paraId="7B09981F" w14:textId="77777777" w:rsidR="002E1B08" w:rsidRDefault="00000000">
      <w:pPr>
        <w:pStyle w:val="Example"/>
        <w:ind w:left="130" w:right="115"/>
      </w:pPr>
      <w:r>
        <w:t xml:space="preserve">    &lt;/assignedEntity&gt;</w:t>
      </w:r>
    </w:p>
    <w:p w14:paraId="3A1DE4A8" w14:textId="77777777" w:rsidR="002E1B08" w:rsidRDefault="00000000">
      <w:pPr>
        <w:pStyle w:val="Example"/>
        <w:ind w:left="130" w:right="115"/>
      </w:pPr>
      <w:r>
        <w:t>&lt;/informant&gt;</w:t>
      </w:r>
    </w:p>
    <w:p w14:paraId="27D9E390" w14:textId="77777777" w:rsidR="002E1B08" w:rsidRDefault="002E1B08">
      <w:pPr>
        <w:pStyle w:val="BodyText"/>
      </w:pPr>
    </w:p>
    <w:p w14:paraId="6CFBDFAE" w14:textId="77777777" w:rsidR="002E1B08" w:rsidRDefault="00000000">
      <w:pPr>
        <w:pStyle w:val="Caption"/>
        <w:ind w:left="130" w:right="115"/>
      </w:pPr>
      <w:bookmarkStart w:id="271" w:name="_Toc119067303"/>
      <w:bookmarkStart w:id="272" w:name="_Toc119072217"/>
      <w:bookmarkStart w:id="273" w:name="_Toc120095139"/>
      <w:r>
        <w:lastRenderedPageBreak/>
        <w:t xml:space="preserve">Figure </w:t>
      </w:r>
      <w:r>
        <w:fldChar w:fldCharType="begin"/>
      </w:r>
      <w:r>
        <w:instrText>SEQ Figure \* ARABIC</w:instrText>
      </w:r>
      <w:r>
        <w:fldChar w:fldCharType="separate"/>
      </w:r>
      <w:r>
        <w:t>6</w:t>
      </w:r>
      <w:r>
        <w:fldChar w:fldCharType="end"/>
      </w:r>
      <w:r>
        <w:t>: Personal Relation informant Example</w:t>
      </w:r>
      <w:bookmarkEnd w:id="271"/>
      <w:bookmarkEnd w:id="272"/>
      <w:bookmarkEnd w:id="273"/>
    </w:p>
    <w:p w14:paraId="15C10449" w14:textId="77777777" w:rsidR="002E1B08" w:rsidRDefault="00000000">
      <w:pPr>
        <w:pStyle w:val="Example"/>
        <w:ind w:left="130" w:right="115"/>
      </w:pPr>
      <w:r>
        <w:t>&lt;informant&gt;</w:t>
      </w:r>
    </w:p>
    <w:p w14:paraId="28CE118E" w14:textId="77777777" w:rsidR="002E1B08" w:rsidRDefault="00000000">
      <w:pPr>
        <w:pStyle w:val="Example"/>
        <w:ind w:left="130" w:right="115"/>
      </w:pPr>
      <w:r>
        <w:t xml:space="preserve">    &lt;relatedEntity classCode="PRS"&gt;</w:t>
      </w:r>
    </w:p>
    <w:p w14:paraId="04842E6F" w14:textId="77777777" w:rsidR="002E1B08" w:rsidRDefault="00000000">
      <w:pPr>
        <w:pStyle w:val="Example"/>
        <w:ind w:left="130" w:right="115"/>
      </w:pPr>
      <w:r>
        <w:t xml:space="preserve">        &lt;!-- classCode "PRS" represents a person with personal relationship with the patient --&gt;</w:t>
      </w:r>
    </w:p>
    <w:p w14:paraId="5DF6147D" w14:textId="77777777" w:rsidR="002E1B08" w:rsidRDefault="00000000">
      <w:pPr>
        <w:pStyle w:val="Example"/>
        <w:ind w:left="130" w:right="115"/>
      </w:pPr>
      <w:r>
        <w:t xml:space="preserve">        &lt;code code="SPS" displayName="SPOUSE" codeSystem="2.16.840.1.113883.1.11.19563" codeSystemName="Personal Relationship Role Type Value Set" /&gt;</w:t>
      </w:r>
    </w:p>
    <w:p w14:paraId="447CFA25" w14:textId="77777777" w:rsidR="002E1B08" w:rsidRDefault="00000000">
      <w:pPr>
        <w:pStyle w:val="Example"/>
        <w:ind w:left="130" w:right="115"/>
      </w:pPr>
      <w:r>
        <w:t xml:space="preserve">        &lt;relatedPerson&gt;</w:t>
      </w:r>
    </w:p>
    <w:p w14:paraId="09952527" w14:textId="77777777" w:rsidR="002E1B08" w:rsidRDefault="00000000">
      <w:pPr>
        <w:pStyle w:val="Example"/>
        <w:ind w:left="130" w:right="115"/>
      </w:pPr>
      <w:r>
        <w:t xml:space="preserve">            &lt;name&gt;</w:t>
      </w:r>
    </w:p>
    <w:p w14:paraId="39BEF620" w14:textId="77777777" w:rsidR="002E1B08" w:rsidRDefault="00000000">
      <w:pPr>
        <w:pStyle w:val="Example"/>
        <w:ind w:left="130" w:right="115"/>
      </w:pPr>
      <w:r>
        <w:t xml:space="preserve">                &lt;given&gt;Boris&lt;/given&gt;</w:t>
      </w:r>
    </w:p>
    <w:p w14:paraId="6DF502DD" w14:textId="77777777" w:rsidR="002E1B08" w:rsidRDefault="00000000">
      <w:pPr>
        <w:pStyle w:val="Example"/>
        <w:ind w:left="130" w:right="115"/>
      </w:pPr>
      <w:r>
        <w:t xml:space="preserve">                &lt;given qualifier="CL"&gt;Bo&lt;/given&gt;</w:t>
      </w:r>
    </w:p>
    <w:p w14:paraId="6B7BBEEF" w14:textId="77777777" w:rsidR="002E1B08" w:rsidRDefault="00000000">
      <w:pPr>
        <w:pStyle w:val="Example"/>
        <w:ind w:left="130" w:right="115"/>
      </w:pPr>
      <w:r>
        <w:t xml:space="preserve">                &lt;family&gt;Betterhalf&lt;/family&gt;</w:t>
      </w:r>
    </w:p>
    <w:p w14:paraId="0558D156" w14:textId="77777777" w:rsidR="002E1B08" w:rsidRDefault="00000000">
      <w:pPr>
        <w:pStyle w:val="Example"/>
        <w:ind w:left="130" w:right="115"/>
      </w:pPr>
      <w:r>
        <w:t xml:space="preserve">            &lt;/name&gt;</w:t>
      </w:r>
    </w:p>
    <w:p w14:paraId="3B63831E" w14:textId="77777777" w:rsidR="002E1B08" w:rsidRDefault="00000000">
      <w:pPr>
        <w:pStyle w:val="Example"/>
        <w:ind w:left="130" w:right="115"/>
      </w:pPr>
      <w:r>
        <w:t xml:space="preserve">        &lt;/relatedPerson&gt;</w:t>
      </w:r>
    </w:p>
    <w:p w14:paraId="73A9FC8C" w14:textId="77777777" w:rsidR="002E1B08" w:rsidRDefault="00000000">
      <w:pPr>
        <w:pStyle w:val="Example"/>
        <w:ind w:left="130" w:right="115"/>
      </w:pPr>
      <w:r>
        <w:t xml:space="preserve">    &lt;/relatedEntity&gt;</w:t>
      </w:r>
    </w:p>
    <w:p w14:paraId="5B4A8137" w14:textId="77777777" w:rsidR="002E1B08" w:rsidRDefault="00000000">
      <w:pPr>
        <w:pStyle w:val="Example"/>
        <w:ind w:left="130" w:right="115"/>
      </w:pPr>
      <w:r>
        <w:t>&lt;/informant&gt;</w:t>
      </w:r>
    </w:p>
    <w:p w14:paraId="544C0CA5" w14:textId="77777777" w:rsidR="002E1B08" w:rsidRDefault="002E1B08">
      <w:pPr>
        <w:pStyle w:val="BodyText"/>
      </w:pPr>
    </w:p>
    <w:p w14:paraId="048E04D7" w14:textId="77777777" w:rsidR="002E1B08" w:rsidRDefault="00000000">
      <w:pPr>
        <w:pStyle w:val="Caption"/>
        <w:ind w:left="130" w:right="115"/>
      </w:pPr>
      <w:bookmarkStart w:id="274" w:name="_Toc119067304"/>
      <w:bookmarkStart w:id="275" w:name="_Toc119072218"/>
      <w:bookmarkStart w:id="276" w:name="_Toc120095140"/>
      <w:r>
        <w:t xml:space="preserve">Figure </w:t>
      </w:r>
      <w:r>
        <w:fldChar w:fldCharType="begin"/>
      </w:r>
      <w:r>
        <w:instrText>SEQ Figure \* ARABIC</w:instrText>
      </w:r>
      <w:r>
        <w:fldChar w:fldCharType="separate"/>
      </w:r>
      <w:r>
        <w:t>7</w:t>
      </w:r>
      <w:r>
        <w:fldChar w:fldCharType="end"/>
      </w:r>
      <w:r>
        <w:t>: custodian Example</w:t>
      </w:r>
      <w:bookmarkEnd w:id="274"/>
      <w:bookmarkEnd w:id="275"/>
      <w:bookmarkEnd w:id="276"/>
    </w:p>
    <w:p w14:paraId="575C58FD" w14:textId="77777777" w:rsidR="002E1B08" w:rsidRDefault="00000000">
      <w:pPr>
        <w:pStyle w:val="Example"/>
        <w:ind w:left="130" w:right="115"/>
      </w:pPr>
      <w:r>
        <w:t>&lt;custodian&gt;</w:t>
      </w:r>
    </w:p>
    <w:p w14:paraId="0CCEB42F" w14:textId="77777777" w:rsidR="002E1B08" w:rsidRDefault="00000000">
      <w:pPr>
        <w:pStyle w:val="Example"/>
        <w:ind w:left="130" w:right="115"/>
      </w:pPr>
      <w:r>
        <w:t xml:space="preserve">    &lt;assignedCustodian&gt;</w:t>
      </w:r>
    </w:p>
    <w:p w14:paraId="70E3337B" w14:textId="77777777" w:rsidR="002E1B08" w:rsidRDefault="00000000">
      <w:pPr>
        <w:pStyle w:val="Example"/>
        <w:ind w:left="130" w:right="115"/>
      </w:pPr>
      <w:r>
        <w:t xml:space="preserve">        &lt;representedCustodianOrganization&gt;</w:t>
      </w:r>
    </w:p>
    <w:p w14:paraId="573AEFAA" w14:textId="77777777" w:rsidR="002E1B08" w:rsidRDefault="00000000">
      <w:pPr>
        <w:pStyle w:val="Example"/>
        <w:ind w:left="130" w:right="115"/>
      </w:pPr>
      <w:r>
        <w:t xml:space="preserve">            &lt;id extension="321CX" root="1.1.1.1.1.1.1.1.3" /&gt;</w:t>
      </w:r>
    </w:p>
    <w:p w14:paraId="0B0941E0" w14:textId="77777777" w:rsidR="002E1B08" w:rsidRDefault="00000000">
      <w:pPr>
        <w:pStyle w:val="Example"/>
        <w:ind w:left="130" w:right="115"/>
      </w:pPr>
      <w:r>
        <w:t xml:space="preserve">            &lt;name&gt;Good Health HIE&lt;/name&gt;</w:t>
      </w:r>
    </w:p>
    <w:p w14:paraId="7D30DE2D" w14:textId="77777777" w:rsidR="002E1B08" w:rsidRDefault="00000000">
      <w:pPr>
        <w:pStyle w:val="Example"/>
        <w:ind w:left="130" w:right="115"/>
      </w:pPr>
      <w:r>
        <w:t xml:space="preserve">            &lt;telecom use="WP" value="tel:+1(555)555-1009" /&gt;</w:t>
      </w:r>
    </w:p>
    <w:p w14:paraId="56C86034" w14:textId="77777777" w:rsidR="002E1B08" w:rsidRDefault="00000000">
      <w:pPr>
        <w:pStyle w:val="Example"/>
        <w:ind w:left="130" w:right="115"/>
      </w:pPr>
      <w:r>
        <w:t xml:space="preserve">            &lt;addr use="WP"&gt;</w:t>
      </w:r>
    </w:p>
    <w:p w14:paraId="601F8E78" w14:textId="77777777" w:rsidR="002E1B08" w:rsidRDefault="00000000">
      <w:pPr>
        <w:pStyle w:val="Example"/>
        <w:ind w:left="130" w:right="115"/>
      </w:pPr>
      <w:r>
        <w:t xml:space="preserve">                &lt;streetAddressLine&gt;1009 Healthcare Drive &lt;/streetAddressLine&gt;</w:t>
      </w:r>
    </w:p>
    <w:p w14:paraId="35A97ACB" w14:textId="77777777" w:rsidR="002E1B08" w:rsidRDefault="00000000">
      <w:pPr>
        <w:pStyle w:val="Example"/>
        <w:ind w:left="130" w:right="115"/>
      </w:pPr>
      <w:r>
        <w:t xml:space="preserve">                &lt;city&gt;Portland&lt;/city&gt;</w:t>
      </w:r>
    </w:p>
    <w:p w14:paraId="41D8987C" w14:textId="77777777" w:rsidR="002E1B08" w:rsidRDefault="00000000">
      <w:pPr>
        <w:pStyle w:val="Example"/>
        <w:ind w:left="130" w:right="115"/>
      </w:pPr>
      <w:r>
        <w:t xml:space="preserve">                &lt;state&gt;OR&lt;/state&gt;</w:t>
      </w:r>
    </w:p>
    <w:p w14:paraId="2D5EA59D" w14:textId="77777777" w:rsidR="002E1B08" w:rsidRDefault="00000000">
      <w:pPr>
        <w:pStyle w:val="Example"/>
        <w:ind w:left="130" w:right="115"/>
      </w:pPr>
      <w:r>
        <w:t xml:space="preserve">                &lt;postalCode&gt;99123&lt;/postalCode&gt;</w:t>
      </w:r>
    </w:p>
    <w:p w14:paraId="23044656" w14:textId="77777777" w:rsidR="002E1B08" w:rsidRDefault="00000000">
      <w:pPr>
        <w:pStyle w:val="Example"/>
        <w:ind w:left="130" w:right="115"/>
      </w:pPr>
      <w:r>
        <w:t xml:space="preserve">                &lt;country&gt;US&lt;/country&gt;</w:t>
      </w:r>
    </w:p>
    <w:p w14:paraId="760B23F6" w14:textId="77777777" w:rsidR="002E1B08" w:rsidRDefault="00000000">
      <w:pPr>
        <w:pStyle w:val="Example"/>
        <w:ind w:left="130" w:right="115"/>
      </w:pPr>
      <w:r>
        <w:t xml:space="preserve">            &lt;/addr&gt;</w:t>
      </w:r>
    </w:p>
    <w:p w14:paraId="246F8297" w14:textId="77777777" w:rsidR="002E1B08" w:rsidRDefault="00000000">
      <w:pPr>
        <w:pStyle w:val="Example"/>
        <w:ind w:left="130" w:right="115"/>
      </w:pPr>
      <w:r>
        <w:t xml:space="preserve">        &lt;/representedCustodianOrganization&gt;</w:t>
      </w:r>
    </w:p>
    <w:p w14:paraId="64F195D2" w14:textId="77777777" w:rsidR="002E1B08" w:rsidRDefault="00000000">
      <w:pPr>
        <w:pStyle w:val="Example"/>
        <w:ind w:left="130" w:right="115"/>
      </w:pPr>
      <w:r>
        <w:t xml:space="preserve">    &lt;/assignedCustodian&gt;</w:t>
      </w:r>
    </w:p>
    <w:p w14:paraId="230D979F" w14:textId="77777777" w:rsidR="002E1B08" w:rsidRDefault="00000000">
      <w:pPr>
        <w:pStyle w:val="Example"/>
        <w:ind w:left="130" w:right="115"/>
      </w:pPr>
      <w:r>
        <w:t>&lt;/custodian&gt;</w:t>
      </w:r>
    </w:p>
    <w:p w14:paraId="1BF5BF8A" w14:textId="77777777" w:rsidR="002E1B08" w:rsidRDefault="00000000">
      <w:pPr>
        <w:pStyle w:val="Caption"/>
        <w:ind w:left="130" w:right="115"/>
      </w:pPr>
      <w:bookmarkStart w:id="277" w:name="_Toc119067305"/>
      <w:bookmarkStart w:id="278" w:name="_Toc119072219"/>
      <w:bookmarkStart w:id="279" w:name="_Toc120095141"/>
      <w:r>
        <w:t xml:space="preserve">Figure </w:t>
      </w:r>
      <w:r>
        <w:fldChar w:fldCharType="begin"/>
      </w:r>
      <w:r>
        <w:instrText>SEQ Figure \* ARABIC</w:instrText>
      </w:r>
      <w:r>
        <w:fldChar w:fldCharType="separate"/>
      </w:r>
      <w:r>
        <w:t>8</w:t>
      </w:r>
      <w:r>
        <w:fldChar w:fldCharType="end"/>
      </w:r>
      <w:r>
        <w:t>: informationRecipient Example</w:t>
      </w:r>
      <w:bookmarkEnd w:id="277"/>
      <w:bookmarkEnd w:id="278"/>
      <w:bookmarkEnd w:id="279"/>
    </w:p>
    <w:p w14:paraId="3DC1D5FE" w14:textId="77777777" w:rsidR="002E1B08" w:rsidRDefault="00000000">
      <w:pPr>
        <w:pStyle w:val="Example"/>
        <w:ind w:left="130" w:right="115"/>
      </w:pPr>
      <w:r>
        <w:t>&lt;informationRecipient&gt;</w:t>
      </w:r>
    </w:p>
    <w:p w14:paraId="503B4857" w14:textId="77777777" w:rsidR="002E1B08" w:rsidRDefault="00000000">
      <w:pPr>
        <w:pStyle w:val="Example"/>
        <w:ind w:left="130" w:right="115"/>
      </w:pPr>
      <w:r>
        <w:t xml:space="preserve">    &lt;intendedRecipient&gt;</w:t>
      </w:r>
    </w:p>
    <w:p w14:paraId="0D530DFF" w14:textId="77777777" w:rsidR="002E1B08" w:rsidRDefault="00000000">
      <w:pPr>
        <w:pStyle w:val="Example"/>
        <w:ind w:left="130" w:right="115"/>
      </w:pPr>
      <w:r>
        <w:t xml:space="preserve">        &lt;informationRecipient&gt;</w:t>
      </w:r>
    </w:p>
    <w:p w14:paraId="464CA1B0" w14:textId="77777777" w:rsidR="002E1B08" w:rsidRDefault="00000000">
      <w:pPr>
        <w:pStyle w:val="Example"/>
        <w:ind w:left="130" w:right="115"/>
      </w:pPr>
      <w:r>
        <w:t xml:space="preserve">            &lt;name&gt;</w:t>
      </w:r>
    </w:p>
    <w:p w14:paraId="04E3C3AB" w14:textId="77777777" w:rsidR="002E1B08" w:rsidRDefault="00000000">
      <w:pPr>
        <w:pStyle w:val="Example"/>
        <w:ind w:left="130" w:right="115"/>
      </w:pPr>
      <w:r>
        <w:t xml:space="preserve">                &lt;given&gt;Sara&lt;/given&gt;</w:t>
      </w:r>
    </w:p>
    <w:p w14:paraId="30D62BB9" w14:textId="77777777" w:rsidR="002E1B08" w:rsidRDefault="00000000">
      <w:pPr>
        <w:pStyle w:val="Example"/>
        <w:ind w:left="130" w:right="115"/>
      </w:pPr>
      <w:r>
        <w:t xml:space="preserve">                &lt;family&gt;Specialize&lt;/family&gt;</w:t>
      </w:r>
    </w:p>
    <w:p w14:paraId="23581F51" w14:textId="77777777" w:rsidR="002E1B08" w:rsidRDefault="00000000">
      <w:pPr>
        <w:pStyle w:val="Example"/>
        <w:ind w:left="130" w:right="115"/>
      </w:pPr>
      <w:r>
        <w:t xml:space="preserve">                &lt;suffix qualifier="AC"&gt;M.D.&lt;/suffix&gt;</w:t>
      </w:r>
    </w:p>
    <w:p w14:paraId="06B6285E" w14:textId="77777777" w:rsidR="002E1B08" w:rsidRDefault="00000000">
      <w:pPr>
        <w:pStyle w:val="Example"/>
        <w:ind w:left="130" w:right="115"/>
      </w:pPr>
      <w:r>
        <w:t xml:space="preserve">            &lt;/name&gt;</w:t>
      </w:r>
    </w:p>
    <w:p w14:paraId="15374BA2" w14:textId="77777777" w:rsidR="002E1B08" w:rsidRDefault="00000000">
      <w:pPr>
        <w:pStyle w:val="Example"/>
        <w:ind w:left="130" w:right="115"/>
      </w:pPr>
      <w:r>
        <w:t xml:space="preserve">        &lt;/informationRecipient&gt;</w:t>
      </w:r>
    </w:p>
    <w:p w14:paraId="055D4326" w14:textId="77777777" w:rsidR="002E1B08" w:rsidRDefault="00000000">
      <w:pPr>
        <w:pStyle w:val="Example"/>
        <w:ind w:left="130" w:right="115"/>
      </w:pPr>
      <w:r>
        <w:t xml:space="preserve">        &lt;receivedOrganization&gt;</w:t>
      </w:r>
    </w:p>
    <w:p w14:paraId="65E5AC3E" w14:textId="77777777" w:rsidR="002E1B08" w:rsidRDefault="00000000">
      <w:pPr>
        <w:pStyle w:val="Example"/>
        <w:ind w:left="130" w:right="115"/>
      </w:pPr>
      <w:r>
        <w:t xml:space="preserve">            &lt;name&gt;The DoctorsApart Physician Group&lt;/name&gt;</w:t>
      </w:r>
    </w:p>
    <w:p w14:paraId="370DC381" w14:textId="77777777" w:rsidR="002E1B08" w:rsidRDefault="00000000">
      <w:pPr>
        <w:pStyle w:val="Example"/>
        <w:ind w:left="130" w:right="115"/>
      </w:pPr>
      <w:r>
        <w:t xml:space="preserve">        &lt;/receivedOrganization&gt;</w:t>
      </w:r>
    </w:p>
    <w:p w14:paraId="261204CE" w14:textId="77777777" w:rsidR="002E1B08" w:rsidRDefault="00000000">
      <w:pPr>
        <w:pStyle w:val="Example"/>
        <w:ind w:left="130" w:right="115"/>
      </w:pPr>
      <w:r>
        <w:t xml:space="preserve">    &lt;/intendedRecipient&gt;</w:t>
      </w:r>
    </w:p>
    <w:p w14:paraId="1C4F1D9E" w14:textId="77777777" w:rsidR="002E1B08" w:rsidRDefault="00000000">
      <w:pPr>
        <w:pStyle w:val="Example"/>
        <w:ind w:left="130" w:right="115"/>
      </w:pPr>
      <w:r>
        <w:t>&lt;/informationRecipient&gt;</w:t>
      </w:r>
    </w:p>
    <w:p w14:paraId="222FF484" w14:textId="77777777" w:rsidR="002E1B08" w:rsidRDefault="002E1B08">
      <w:pPr>
        <w:pStyle w:val="BodyText"/>
      </w:pPr>
    </w:p>
    <w:p w14:paraId="24C435AF" w14:textId="77777777" w:rsidR="002E1B08" w:rsidRDefault="00000000">
      <w:pPr>
        <w:pStyle w:val="Caption"/>
        <w:ind w:left="130" w:right="115"/>
      </w:pPr>
      <w:bookmarkStart w:id="280" w:name="_Toc119067306"/>
      <w:bookmarkStart w:id="281" w:name="_Toc119072220"/>
      <w:bookmarkStart w:id="282" w:name="_Toc120095142"/>
      <w:r>
        <w:lastRenderedPageBreak/>
        <w:t xml:space="preserve">Figure </w:t>
      </w:r>
      <w:r>
        <w:fldChar w:fldCharType="begin"/>
      </w:r>
      <w:r>
        <w:instrText>SEQ Figure \* ARABIC</w:instrText>
      </w:r>
      <w:r>
        <w:fldChar w:fldCharType="separate"/>
      </w:r>
      <w:r>
        <w:t>9</w:t>
      </w:r>
      <w:r>
        <w:fldChar w:fldCharType="end"/>
      </w:r>
      <w:r>
        <w:t>: Digital signature Example</w:t>
      </w:r>
      <w:bookmarkEnd w:id="280"/>
      <w:bookmarkEnd w:id="281"/>
      <w:bookmarkEnd w:id="282"/>
    </w:p>
    <w:p w14:paraId="164C4A3A" w14:textId="77777777" w:rsidR="002E1B08" w:rsidRDefault="00000000">
      <w:pPr>
        <w:pStyle w:val="Example"/>
        <w:ind w:left="130" w:right="115"/>
      </w:pPr>
      <w:r>
        <w:t>&lt;sdtc:signatureText mediaType="text/xml" representation="B64"&gt;omSJUEdmde9j44zmMiromSJUEdmde9j44zmMirdMDSsWdIJdksIJR3373jeu83</w:t>
      </w:r>
    </w:p>
    <w:p w14:paraId="07C849C6" w14:textId="77777777" w:rsidR="002E1B08" w:rsidRDefault="00000000">
      <w:pPr>
        <w:pStyle w:val="Example"/>
        <w:ind w:left="130" w:right="115"/>
      </w:pPr>
      <w:r>
        <w:tab/>
      </w:r>
      <w:r>
        <w:tab/>
      </w:r>
      <w:r>
        <w:tab/>
        <w:t>6edjzMMIjdMDSsWdIJdksIJR3373jeu83MNYD83jmMdomSJUEdmde9j44zmMir</w:t>
      </w:r>
    </w:p>
    <w:p w14:paraId="29C2D4F9" w14:textId="77777777" w:rsidR="002E1B08" w:rsidRDefault="00000000">
      <w:pPr>
        <w:pStyle w:val="Example"/>
        <w:ind w:left="130" w:right="115"/>
      </w:pPr>
      <w:r>
        <w:tab/>
      </w:r>
      <w:r>
        <w:tab/>
      </w:r>
      <w:r>
        <w:tab/>
        <w:t>... MNYD83jmMdomSJUEdmde9j44zmMir6edjzMMIjdMDSsWdIJdksIJR3373jeu83</w:t>
      </w:r>
    </w:p>
    <w:p w14:paraId="32711618" w14:textId="77777777" w:rsidR="002E1B08" w:rsidRDefault="00000000">
      <w:pPr>
        <w:pStyle w:val="Example"/>
        <w:ind w:left="130" w:right="115"/>
      </w:pPr>
      <w:r>
        <w:tab/>
      </w:r>
      <w:r>
        <w:tab/>
      </w:r>
      <w:r>
        <w:tab/>
        <w:t>4zmMir6edjzMMIjdMDSsWdIJdksIJR3373jeu83==&lt;/sdtc:signatureText&gt;</w:t>
      </w:r>
    </w:p>
    <w:p w14:paraId="3769750E" w14:textId="77777777" w:rsidR="002E1B08" w:rsidRDefault="002E1B08">
      <w:pPr>
        <w:pStyle w:val="BodyText"/>
      </w:pPr>
    </w:p>
    <w:p w14:paraId="63BC67DC" w14:textId="77777777" w:rsidR="002E1B08" w:rsidRDefault="00000000">
      <w:pPr>
        <w:pStyle w:val="Caption"/>
        <w:ind w:left="130" w:right="115"/>
      </w:pPr>
      <w:bookmarkStart w:id="283" w:name="_Toc119067307"/>
      <w:bookmarkStart w:id="284" w:name="_Toc119072221"/>
      <w:bookmarkStart w:id="285" w:name="_Toc120095143"/>
      <w:r>
        <w:t xml:space="preserve">Figure </w:t>
      </w:r>
      <w:r>
        <w:fldChar w:fldCharType="begin"/>
      </w:r>
      <w:r>
        <w:instrText>SEQ Figure \* ARABIC</w:instrText>
      </w:r>
      <w:r>
        <w:fldChar w:fldCharType="separate"/>
      </w:r>
      <w:r>
        <w:t>10</w:t>
      </w:r>
      <w:r>
        <w:fldChar w:fldCharType="end"/>
      </w:r>
      <w:r>
        <w:t>: legalAuthenticator Example</w:t>
      </w:r>
      <w:bookmarkEnd w:id="283"/>
      <w:bookmarkEnd w:id="284"/>
      <w:bookmarkEnd w:id="285"/>
    </w:p>
    <w:p w14:paraId="4DE95197" w14:textId="77777777" w:rsidR="002E1B08" w:rsidRDefault="00000000">
      <w:pPr>
        <w:pStyle w:val="Example"/>
        <w:ind w:left="130" w:right="115"/>
      </w:pPr>
      <w:r>
        <w:t>&lt;legalAuthenticator&gt;</w:t>
      </w:r>
    </w:p>
    <w:p w14:paraId="0AEBF290" w14:textId="77777777" w:rsidR="002E1B08" w:rsidRDefault="00000000">
      <w:pPr>
        <w:pStyle w:val="Example"/>
        <w:ind w:left="130" w:right="115"/>
      </w:pPr>
      <w:r>
        <w:t xml:space="preserve">    &lt;time value="20120915223615-0800" /&gt;</w:t>
      </w:r>
    </w:p>
    <w:p w14:paraId="18C53696" w14:textId="77777777" w:rsidR="002E1B08" w:rsidRDefault="00000000">
      <w:pPr>
        <w:pStyle w:val="Example"/>
        <w:ind w:left="130" w:right="115"/>
      </w:pPr>
      <w:r>
        <w:t xml:space="preserve">    &lt;signatureCode code="S" /&gt;</w:t>
      </w:r>
    </w:p>
    <w:p w14:paraId="60CBDBC7" w14:textId="77777777" w:rsidR="002E1B08" w:rsidRDefault="00000000">
      <w:pPr>
        <w:pStyle w:val="Example"/>
        <w:ind w:left="130" w:right="115"/>
      </w:pPr>
      <w:r>
        <w:t xml:space="preserve">    &lt;assignedEntity&gt;</w:t>
      </w:r>
    </w:p>
    <w:p w14:paraId="07BB3F7B" w14:textId="77777777" w:rsidR="002E1B08" w:rsidRDefault="00000000">
      <w:pPr>
        <w:pStyle w:val="Example"/>
        <w:ind w:left="130" w:right="115"/>
      </w:pPr>
      <w:r>
        <w:t xml:space="preserve">        &lt;id extension="5555555555" root="2.16.840.1.113883.4.6" /&gt;</w:t>
      </w:r>
    </w:p>
    <w:p w14:paraId="357F1186" w14:textId="77777777" w:rsidR="002E1B08" w:rsidRDefault="00000000">
      <w:pPr>
        <w:pStyle w:val="Example"/>
        <w:ind w:left="130" w:right="115"/>
      </w:pPr>
      <w:r>
        <w:t xml:space="preserve">        &lt;code code="207QA0505X" displayName="Adult Medicine" codeSystem="2.16.840.1.113883.5.53" codeSystemName="Health Care Provider Taxonomy" /&gt;</w:t>
      </w:r>
    </w:p>
    <w:p w14:paraId="66D0123A" w14:textId="77777777" w:rsidR="002E1B08" w:rsidRDefault="00000000">
      <w:pPr>
        <w:pStyle w:val="Example"/>
        <w:ind w:left="130" w:right="115"/>
      </w:pPr>
      <w:r>
        <w:t xml:space="preserve">        &lt;addr&gt;</w:t>
      </w:r>
    </w:p>
    <w:p w14:paraId="57581F06" w14:textId="77777777" w:rsidR="002E1B08" w:rsidRDefault="00000000">
      <w:pPr>
        <w:pStyle w:val="Example"/>
        <w:ind w:left="130" w:right="115"/>
      </w:pPr>
      <w:r>
        <w:t xml:space="preserve">            &lt;streetAddressLine&gt;1004 Healthcare Drive &lt;/streetAddressLine&gt;</w:t>
      </w:r>
    </w:p>
    <w:p w14:paraId="6AAB0EDB" w14:textId="77777777" w:rsidR="002E1B08" w:rsidRDefault="00000000">
      <w:pPr>
        <w:pStyle w:val="Example"/>
        <w:ind w:left="130" w:right="115"/>
      </w:pPr>
      <w:r>
        <w:t xml:space="preserve">            &lt;city&gt;Portland&lt;/city&gt;</w:t>
      </w:r>
    </w:p>
    <w:p w14:paraId="3F65D40E" w14:textId="77777777" w:rsidR="002E1B08" w:rsidRDefault="00000000">
      <w:pPr>
        <w:pStyle w:val="Example"/>
        <w:ind w:left="130" w:right="115"/>
      </w:pPr>
      <w:r>
        <w:t xml:space="preserve">            &lt;state&gt;OR&lt;/state&gt;</w:t>
      </w:r>
    </w:p>
    <w:p w14:paraId="4084F786" w14:textId="77777777" w:rsidR="002E1B08" w:rsidRDefault="00000000">
      <w:pPr>
        <w:pStyle w:val="Example"/>
        <w:ind w:left="130" w:right="115"/>
      </w:pPr>
      <w:r>
        <w:t xml:space="preserve">            &lt;postalCode&gt;99123&lt;/postalCode&gt;</w:t>
      </w:r>
    </w:p>
    <w:p w14:paraId="4818B2BC" w14:textId="77777777" w:rsidR="002E1B08" w:rsidRDefault="00000000">
      <w:pPr>
        <w:pStyle w:val="Example"/>
        <w:ind w:left="130" w:right="115"/>
      </w:pPr>
      <w:r>
        <w:t xml:space="preserve">            &lt;country&gt;US&lt;/country&gt;</w:t>
      </w:r>
    </w:p>
    <w:p w14:paraId="768DB514" w14:textId="77777777" w:rsidR="002E1B08" w:rsidRDefault="00000000">
      <w:pPr>
        <w:pStyle w:val="Example"/>
        <w:ind w:left="130" w:right="115"/>
      </w:pPr>
      <w:r>
        <w:t xml:space="preserve">        &lt;/addr&gt;</w:t>
      </w:r>
    </w:p>
    <w:p w14:paraId="3568B7DA" w14:textId="77777777" w:rsidR="002E1B08" w:rsidRDefault="00000000">
      <w:pPr>
        <w:pStyle w:val="Example"/>
        <w:ind w:left="130" w:right="115"/>
      </w:pPr>
      <w:r>
        <w:t xml:space="preserve">        &lt;telecom use="WP" value="tel:+1(555)555-1004" /&gt;</w:t>
      </w:r>
    </w:p>
    <w:p w14:paraId="0D61FC24" w14:textId="77777777" w:rsidR="002E1B08" w:rsidRDefault="00000000">
      <w:pPr>
        <w:pStyle w:val="Example"/>
        <w:ind w:left="130" w:right="115"/>
      </w:pPr>
      <w:r>
        <w:t xml:space="preserve">        &lt;assignedPerson&gt;</w:t>
      </w:r>
    </w:p>
    <w:p w14:paraId="0312B1AC" w14:textId="77777777" w:rsidR="002E1B08" w:rsidRDefault="00000000">
      <w:pPr>
        <w:pStyle w:val="Example"/>
        <w:ind w:left="130" w:right="115"/>
      </w:pPr>
      <w:r>
        <w:t xml:space="preserve">            &lt;name&gt;</w:t>
      </w:r>
    </w:p>
    <w:p w14:paraId="7F36B69F" w14:textId="77777777" w:rsidR="002E1B08" w:rsidRDefault="00000000">
      <w:pPr>
        <w:pStyle w:val="Example"/>
        <w:ind w:left="130" w:right="115"/>
      </w:pPr>
      <w:r>
        <w:t xml:space="preserve">                &lt;given&gt;Patricia&lt;/given&gt;</w:t>
      </w:r>
    </w:p>
    <w:p w14:paraId="7108F93B" w14:textId="77777777" w:rsidR="002E1B08" w:rsidRDefault="00000000">
      <w:pPr>
        <w:pStyle w:val="Example"/>
        <w:ind w:left="130" w:right="115"/>
      </w:pPr>
      <w:r>
        <w:t xml:space="preserve">                &lt;given qualifier="CL"&gt;Patty&lt;/given&gt;</w:t>
      </w:r>
    </w:p>
    <w:p w14:paraId="004E4CF1" w14:textId="77777777" w:rsidR="002E1B08" w:rsidRDefault="00000000">
      <w:pPr>
        <w:pStyle w:val="Example"/>
        <w:ind w:left="130" w:right="115"/>
      </w:pPr>
      <w:r>
        <w:t xml:space="preserve">                &lt;family&gt;Primary&lt;/family&gt;</w:t>
      </w:r>
    </w:p>
    <w:p w14:paraId="56EA5A71" w14:textId="77777777" w:rsidR="002E1B08" w:rsidRDefault="00000000">
      <w:pPr>
        <w:pStyle w:val="Example"/>
        <w:ind w:left="130" w:right="115"/>
      </w:pPr>
      <w:r>
        <w:t xml:space="preserve">                &lt;suffix qualifier="AC"&gt;M.D.&lt;/suffix&gt;</w:t>
      </w:r>
    </w:p>
    <w:p w14:paraId="779C9749" w14:textId="77777777" w:rsidR="002E1B08" w:rsidRDefault="00000000">
      <w:pPr>
        <w:pStyle w:val="Example"/>
        <w:ind w:left="130" w:right="115"/>
      </w:pPr>
      <w:r>
        <w:t xml:space="preserve">            &lt;/name&gt;</w:t>
      </w:r>
    </w:p>
    <w:p w14:paraId="4D64CBDF" w14:textId="77777777" w:rsidR="002E1B08" w:rsidRDefault="00000000">
      <w:pPr>
        <w:pStyle w:val="Example"/>
        <w:ind w:left="130" w:right="115"/>
      </w:pPr>
      <w:r>
        <w:t xml:space="preserve">        &lt;/assignedPerson&gt;</w:t>
      </w:r>
    </w:p>
    <w:p w14:paraId="2EEE09B2" w14:textId="77777777" w:rsidR="002E1B08" w:rsidRDefault="00000000">
      <w:pPr>
        <w:pStyle w:val="Example"/>
        <w:ind w:left="130" w:right="115"/>
      </w:pPr>
      <w:r>
        <w:t xml:space="preserve">    &lt;/assignedEntity&gt;</w:t>
      </w:r>
    </w:p>
    <w:p w14:paraId="7CF6C9C7" w14:textId="77777777" w:rsidR="002E1B08" w:rsidRDefault="00000000">
      <w:pPr>
        <w:pStyle w:val="Example"/>
        <w:ind w:left="130" w:right="115"/>
      </w:pPr>
      <w:r>
        <w:t>&lt;/legalAuthenticator&gt;</w:t>
      </w:r>
    </w:p>
    <w:p w14:paraId="22A7C883" w14:textId="77777777" w:rsidR="002E1B08" w:rsidRDefault="002E1B08" w:rsidP="008A4F80">
      <w:pPr>
        <w:pStyle w:val="BodyText"/>
        <w:ind w:left="0"/>
      </w:pPr>
    </w:p>
    <w:p w14:paraId="19C40EC0" w14:textId="77777777" w:rsidR="002E1B08" w:rsidRDefault="00000000">
      <w:pPr>
        <w:pStyle w:val="Caption"/>
        <w:ind w:left="130" w:right="115"/>
      </w:pPr>
      <w:bookmarkStart w:id="286" w:name="_Toc119067308"/>
      <w:bookmarkStart w:id="287" w:name="_Toc119072222"/>
      <w:bookmarkStart w:id="288" w:name="_Toc120095144"/>
      <w:r>
        <w:lastRenderedPageBreak/>
        <w:t xml:space="preserve">Figure </w:t>
      </w:r>
      <w:r>
        <w:fldChar w:fldCharType="begin"/>
      </w:r>
      <w:r>
        <w:instrText>SEQ Figure \* ARABIC</w:instrText>
      </w:r>
      <w:r>
        <w:fldChar w:fldCharType="separate"/>
      </w:r>
      <w:r>
        <w:t>11</w:t>
      </w:r>
      <w:r>
        <w:fldChar w:fldCharType="end"/>
      </w:r>
      <w:r>
        <w:t>: authenticator Example</w:t>
      </w:r>
      <w:bookmarkEnd w:id="286"/>
      <w:bookmarkEnd w:id="287"/>
      <w:bookmarkEnd w:id="288"/>
    </w:p>
    <w:p w14:paraId="1176A854" w14:textId="77777777" w:rsidR="002E1B08" w:rsidRDefault="00000000">
      <w:pPr>
        <w:pStyle w:val="Example"/>
        <w:ind w:left="130" w:right="115"/>
      </w:pPr>
      <w:r>
        <w:t>&lt;authenticator&gt;</w:t>
      </w:r>
    </w:p>
    <w:p w14:paraId="10246A6C" w14:textId="77777777" w:rsidR="002E1B08" w:rsidRDefault="00000000">
      <w:pPr>
        <w:pStyle w:val="Example"/>
        <w:ind w:left="130" w:right="115"/>
      </w:pPr>
      <w:r>
        <w:t xml:space="preserve">    &lt;time value="201209151030-0800" /&gt;</w:t>
      </w:r>
    </w:p>
    <w:p w14:paraId="601364C9" w14:textId="77777777" w:rsidR="002E1B08" w:rsidRDefault="00000000">
      <w:pPr>
        <w:pStyle w:val="Example"/>
        <w:ind w:left="130" w:right="115"/>
      </w:pPr>
      <w:r>
        <w:t xml:space="preserve">    &lt;signatureCode code="S" /&gt;</w:t>
      </w:r>
    </w:p>
    <w:p w14:paraId="630E4BA8" w14:textId="77777777" w:rsidR="002E1B08" w:rsidRDefault="00000000">
      <w:pPr>
        <w:pStyle w:val="Example"/>
        <w:ind w:left="130" w:right="115"/>
      </w:pPr>
      <w:r>
        <w:t xml:space="preserve">    &lt;assignedEntity&gt;</w:t>
      </w:r>
    </w:p>
    <w:p w14:paraId="367967AA" w14:textId="77777777" w:rsidR="002E1B08" w:rsidRDefault="00000000">
      <w:pPr>
        <w:pStyle w:val="Example"/>
        <w:ind w:left="130" w:right="115"/>
      </w:pPr>
      <w:r>
        <w:t xml:space="preserve">        &lt;id extension="5555555555" root="2.16.840.1.113883.4.6" /&gt;</w:t>
      </w:r>
    </w:p>
    <w:p w14:paraId="6A8AB35B" w14:textId="77777777" w:rsidR="002E1B08" w:rsidRDefault="00000000">
      <w:pPr>
        <w:pStyle w:val="Example"/>
        <w:ind w:left="130" w:right="115"/>
      </w:pPr>
      <w:r>
        <w:t xml:space="preserve">        &lt;code code="207QA0505X" displayName="Adult Medicine" codeSystem="2.16.840.1.113883.5.53" codeSystemName="Health Care Provider Taxonomy" /&gt;</w:t>
      </w:r>
    </w:p>
    <w:p w14:paraId="660F98A7" w14:textId="77777777" w:rsidR="002E1B08" w:rsidRDefault="00000000">
      <w:pPr>
        <w:pStyle w:val="Example"/>
        <w:ind w:left="130" w:right="115"/>
      </w:pPr>
      <w:r>
        <w:t xml:space="preserve">        &lt;addr&gt;</w:t>
      </w:r>
    </w:p>
    <w:p w14:paraId="7F601C66" w14:textId="77777777" w:rsidR="002E1B08" w:rsidRDefault="00000000">
      <w:pPr>
        <w:pStyle w:val="Example"/>
        <w:ind w:left="130" w:right="115"/>
      </w:pPr>
      <w:r>
        <w:t xml:space="preserve">            &lt;streetAddressLine&gt;1004 Healthcare Drive&lt;/streetAddressLine&gt;</w:t>
      </w:r>
    </w:p>
    <w:p w14:paraId="252E7E2D" w14:textId="77777777" w:rsidR="002E1B08" w:rsidRDefault="00000000">
      <w:pPr>
        <w:pStyle w:val="Example"/>
        <w:ind w:left="130" w:right="115"/>
      </w:pPr>
      <w:r>
        <w:t xml:space="preserve">            &lt;city&gt;Portland&lt;/city&gt;</w:t>
      </w:r>
    </w:p>
    <w:p w14:paraId="03AB476A" w14:textId="77777777" w:rsidR="002E1B08" w:rsidRDefault="00000000">
      <w:pPr>
        <w:pStyle w:val="Example"/>
        <w:ind w:left="130" w:right="115"/>
      </w:pPr>
      <w:r>
        <w:t xml:space="preserve">            &lt;state&gt;OR&lt;/state&gt;</w:t>
      </w:r>
    </w:p>
    <w:p w14:paraId="5CDF506C" w14:textId="77777777" w:rsidR="002E1B08" w:rsidRDefault="00000000">
      <w:pPr>
        <w:pStyle w:val="Example"/>
        <w:ind w:left="130" w:right="115"/>
      </w:pPr>
      <w:r>
        <w:t xml:space="preserve">            &lt;postalCode&gt;99123&lt;/postalCode&gt;</w:t>
      </w:r>
    </w:p>
    <w:p w14:paraId="7E1D31CC" w14:textId="77777777" w:rsidR="002E1B08" w:rsidRDefault="00000000">
      <w:pPr>
        <w:pStyle w:val="Example"/>
        <w:ind w:left="130" w:right="115"/>
      </w:pPr>
      <w:r>
        <w:t xml:space="preserve">            &lt;country&gt;US&lt;/country&gt;</w:t>
      </w:r>
    </w:p>
    <w:p w14:paraId="410C54E6" w14:textId="77777777" w:rsidR="002E1B08" w:rsidRDefault="00000000">
      <w:pPr>
        <w:pStyle w:val="Example"/>
        <w:ind w:left="130" w:right="115"/>
      </w:pPr>
      <w:r>
        <w:t xml:space="preserve">        &lt;/addr&gt;</w:t>
      </w:r>
    </w:p>
    <w:p w14:paraId="1121C3B7" w14:textId="77777777" w:rsidR="002E1B08" w:rsidRDefault="00000000">
      <w:pPr>
        <w:pStyle w:val="Example"/>
        <w:ind w:left="130" w:right="115"/>
      </w:pPr>
      <w:r>
        <w:t xml:space="preserve">        &lt;telecom use="WP" value="tel:+1(555)555-1004" /&gt;</w:t>
      </w:r>
    </w:p>
    <w:p w14:paraId="575DF3E2" w14:textId="77777777" w:rsidR="002E1B08" w:rsidRDefault="00000000">
      <w:pPr>
        <w:pStyle w:val="Example"/>
        <w:ind w:left="130" w:right="115"/>
      </w:pPr>
      <w:r>
        <w:t xml:space="preserve">        &lt;assignedPerson&gt;</w:t>
      </w:r>
    </w:p>
    <w:p w14:paraId="4A620BFA" w14:textId="77777777" w:rsidR="002E1B08" w:rsidRDefault="00000000">
      <w:pPr>
        <w:pStyle w:val="Example"/>
        <w:ind w:left="130" w:right="115"/>
      </w:pPr>
      <w:r>
        <w:t xml:space="preserve">            &lt;name&gt;</w:t>
      </w:r>
    </w:p>
    <w:p w14:paraId="2E725EB9" w14:textId="77777777" w:rsidR="002E1B08" w:rsidRDefault="00000000">
      <w:pPr>
        <w:pStyle w:val="Example"/>
        <w:ind w:left="130" w:right="115"/>
      </w:pPr>
      <w:r>
        <w:t xml:space="preserve">                &lt;given&gt;Patricia&lt;/given&gt;</w:t>
      </w:r>
    </w:p>
    <w:p w14:paraId="74A89E12" w14:textId="77777777" w:rsidR="002E1B08" w:rsidRDefault="00000000">
      <w:pPr>
        <w:pStyle w:val="Example"/>
        <w:ind w:left="130" w:right="115"/>
      </w:pPr>
      <w:r>
        <w:t xml:space="preserve">                &lt;given qualifier="CL"&gt;Patty&lt;/given&gt;</w:t>
      </w:r>
    </w:p>
    <w:p w14:paraId="03C50198" w14:textId="77777777" w:rsidR="002E1B08" w:rsidRDefault="00000000">
      <w:pPr>
        <w:pStyle w:val="Example"/>
        <w:ind w:left="130" w:right="115"/>
      </w:pPr>
      <w:r>
        <w:t xml:space="preserve">                &lt;family&gt;Primary&lt;/family&gt;</w:t>
      </w:r>
    </w:p>
    <w:p w14:paraId="37DACACF" w14:textId="77777777" w:rsidR="002E1B08" w:rsidRDefault="00000000">
      <w:pPr>
        <w:pStyle w:val="Example"/>
        <w:ind w:left="130" w:right="115"/>
      </w:pPr>
      <w:r>
        <w:t xml:space="preserve">                &lt;suffix qualifier="AC"&gt;M.D.&lt;/suffix&gt;</w:t>
      </w:r>
    </w:p>
    <w:p w14:paraId="5FA32F94" w14:textId="77777777" w:rsidR="002E1B08" w:rsidRDefault="00000000">
      <w:pPr>
        <w:pStyle w:val="Example"/>
        <w:ind w:left="130" w:right="115"/>
      </w:pPr>
      <w:r>
        <w:t xml:space="preserve">            &lt;/name&gt;</w:t>
      </w:r>
    </w:p>
    <w:p w14:paraId="12652C71" w14:textId="77777777" w:rsidR="002E1B08" w:rsidRDefault="00000000">
      <w:pPr>
        <w:pStyle w:val="Example"/>
        <w:ind w:left="130" w:right="115"/>
      </w:pPr>
      <w:r>
        <w:t xml:space="preserve">        &lt;/assignedPerson&gt;</w:t>
      </w:r>
    </w:p>
    <w:p w14:paraId="4E669F33" w14:textId="77777777" w:rsidR="002E1B08" w:rsidRDefault="00000000">
      <w:pPr>
        <w:pStyle w:val="Example"/>
        <w:ind w:left="130" w:right="115"/>
      </w:pPr>
      <w:r>
        <w:t xml:space="preserve">    &lt;/assignedEntity&gt;</w:t>
      </w:r>
    </w:p>
    <w:p w14:paraId="51F6518D" w14:textId="77777777" w:rsidR="002E1B08" w:rsidRDefault="00000000">
      <w:pPr>
        <w:pStyle w:val="Example"/>
        <w:ind w:left="130" w:right="115"/>
      </w:pPr>
      <w:r>
        <w:t>&lt;/authenticator&gt;</w:t>
      </w:r>
    </w:p>
    <w:p w14:paraId="71A368E2" w14:textId="77777777" w:rsidR="002E1B08" w:rsidRDefault="002E1B08">
      <w:pPr>
        <w:pStyle w:val="BodyText"/>
      </w:pPr>
    </w:p>
    <w:p w14:paraId="24FB9E10" w14:textId="77777777" w:rsidR="002E1B08" w:rsidRDefault="00000000">
      <w:pPr>
        <w:pStyle w:val="Caption"/>
        <w:ind w:left="130" w:right="115"/>
      </w:pPr>
      <w:bookmarkStart w:id="289" w:name="_Toc119067309"/>
      <w:bookmarkStart w:id="290" w:name="_Toc119072223"/>
      <w:bookmarkStart w:id="291" w:name="_Toc120095145"/>
      <w:r>
        <w:lastRenderedPageBreak/>
        <w:t xml:space="preserve">Figure </w:t>
      </w:r>
      <w:r>
        <w:fldChar w:fldCharType="begin"/>
      </w:r>
      <w:r>
        <w:instrText>SEQ Figure \* ARABIC</w:instrText>
      </w:r>
      <w:r>
        <w:fldChar w:fldCharType="separate"/>
      </w:r>
      <w:r>
        <w:t>12</w:t>
      </w:r>
      <w:r>
        <w:fldChar w:fldCharType="end"/>
      </w:r>
      <w:r>
        <w:t>: Supporting Person participant Example</w:t>
      </w:r>
      <w:bookmarkEnd w:id="289"/>
      <w:bookmarkEnd w:id="290"/>
      <w:bookmarkEnd w:id="291"/>
    </w:p>
    <w:p w14:paraId="63EB9E4F" w14:textId="77777777" w:rsidR="002E1B08" w:rsidRDefault="00000000">
      <w:pPr>
        <w:pStyle w:val="Example"/>
        <w:ind w:left="130" w:right="115"/>
      </w:pPr>
      <w:r>
        <w:t>&lt;participant typeCode="IND"&gt;</w:t>
      </w:r>
    </w:p>
    <w:p w14:paraId="61251603" w14:textId="77777777" w:rsidR="002E1B08" w:rsidRDefault="00000000">
      <w:pPr>
        <w:pStyle w:val="Example"/>
        <w:ind w:left="130" w:right="115"/>
      </w:pPr>
      <w:r>
        <w:t xml:space="preserve">    &lt;!-- typeCode "IND" represents an individual --&gt;</w:t>
      </w:r>
    </w:p>
    <w:p w14:paraId="66CA5EB5" w14:textId="77777777" w:rsidR="002E1B08" w:rsidRDefault="00000000">
      <w:pPr>
        <w:pStyle w:val="Example"/>
        <w:ind w:left="130" w:right="115"/>
      </w:pPr>
      <w:r>
        <w:t xml:space="preserve">    &lt;associatedEntity classCode="NOK"&gt;</w:t>
      </w:r>
    </w:p>
    <w:p w14:paraId="7CA03BFD" w14:textId="77777777" w:rsidR="002E1B08" w:rsidRDefault="00000000">
      <w:pPr>
        <w:pStyle w:val="Example"/>
        <w:ind w:left="130" w:right="115"/>
      </w:pPr>
      <w:r>
        <w:t xml:space="preserve">        &lt;!-- classCode "NOK" represents the patient's next of kin--&gt;</w:t>
      </w:r>
    </w:p>
    <w:p w14:paraId="2A2A4AE1" w14:textId="77777777" w:rsidR="002E1B08" w:rsidRDefault="00000000">
      <w:pPr>
        <w:pStyle w:val="Example"/>
        <w:ind w:left="130" w:right="115"/>
      </w:pPr>
      <w:r>
        <w:t xml:space="preserve">        &lt;addr use="HP"&gt;</w:t>
      </w:r>
    </w:p>
    <w:p w14:paraId="338757DB" w14:textId="77777777" w:rsidR="002E1B08" w:rsidRDefault="00000000">
      <w:pPr>
        <w:pStyle w:val="Example"/>
        <w:ind w:left="130" w:right="115"/>
      </w:pPr>
      <w:r>
        <w:t xml:space="preserve">            &lt;streetAddressLine&gt;2222 Home Street&lt;/streetAddressLine&gt;</w:t>
      </w:r>
    </w:p>
    <w:p w14:paraId="6A423649" w14:textId="77777777" w:rsidR="002E1B08" w:rsidRDefault="00000000">
      <w:pPr>
        <w:pStyle w:val="Example"/>
        <w:ind w:left="130" w:right="115"/>
      </w:pPr>
      <w:r>
        <w:t xml:space="preserve">            &lt;city&gt;Beaverton&lt;/city&gt;</w:t>
      </w:r>
    </w:p>
    <w:p w14:paraId="09298489" w14:textId="77777777" w:rsidR="002E1B08" w:rsidRDefault="00000000">
      <w:pPr>
        <w:pStyle w:val="Example"/>
        <w:ind w:left="130" w:right="115"/>
      </w:pPr>
      <w:r>
        <w:t xml:space="preserve">            &lt;state&gt;OR&lt;/state&gt;</w:t>
      </w:r>
    </w:p>
    <w:p w14:paraId="18CE3278" w14:textId="77777777" w:rsidR="002E1B08" w:rsidRDefault="00000000">
      <w:pPr>
        <w:pStyle w:val="Example"/>
        <w:ind w:left="130" w:right="115"/>
      </w:pPr>
      <w:r>
        <w:t xml:space="preserve">            &lt;postalCode&gt;97867&lt;/postalCode&gt;</w:t>
      </w:r>
    </w:p>
    <w:p w14:paraId="3972F000" w14:textId="77777777" w:rsidR="002E1B08" w:rsidRDefault="00000000">
      <w:pPr>
        <w:pStyle w:val="Example"/>
        <w:ind w:left="130" w:right="115"/>
      </w:pPr>
      <w:r>
        <w:t xml:space="preserve">            &lt;country&gt;US&lt;/country&gt;</w:t>
      </w:r>
    </w:p>
    <w:p w14:paraId="096DF1A4" w14:textId="77777777" w:rsidR="002E1B08" w:rsidRDefault="00000000">
      <w:pPr>
        <w:pStyle w:val="Example"/>
        <w:ind w:left="130" w:right="115"/>
      </w:pPr>
      <w:r>
        <w:t xml:space="preserve">        &lt;/addr&gt;</w:t>
      </w:r>
    </w:p>
    <w:p w14:paraId="59DBD88C" w14:textId="77777777" w:rsidR="002E1B08" w:rsidRDefault="00000000">
      <w:pPr>
        <w:pStyle w:val="Example"/>
        <w:ind w:left="130" w:right="115"/>
      </w:pPr>
      <w:r>
        <w:t xml:space="preserve">        &lt;telecom value="tel:+1(555)555-2008" use="MC" /&gt;</w:t>
      </w:r>
    </w:p>
    <w:p w14:paraId="620F66FF" w14:textId="77777777" w:rsidR="002E1B08" w:rsidRDefault="00000000">
      <w:pPr>
        <w:pStyle w:val="Example"/>
        <w:ind w:left="130" w:right="115"/>
      </w:pPr>
      <w:r>
        <w:t xml:space="preserve">        &lt;associatedPerson&gt;</w:t>
      </w:r>
    </w:p>
    <w:p w14:paraId="03EF334F" w14:textId="77777777" w:rsidR="002E1B08" w:rsidRDefault="00000000">
      <w:pPr>
        <w:pStyle w:val="Example"/>
        <w:ind w:left="130" w:right="115"/>
      </w:pPr>
      <w:r>
        <w:t xml:space="preserve">            &lt;name&gt;</w:t>
      </w:r>
    </w:p>
    <w:p w14:paraId="0A901C0B" w14:textId="77777777" w:rsidR="002E1B08" w:rsidRDefault="00000000">
      <w:pPr>
        <w:pStyle w:val="Example"/>
        <w:ind w:left="130" w:right="115"/>
      </w:pPr>
      <w:r>
        <w:t xml:space="preserve">                &lt;given&gt;Boris&lt;/given&gt;</w:t>
      </w:r>
    </w:p>
    <w:p w14:paraId="55908A44" w14:textId="77777777" w:rsidR="002E1B08" w:rsidRDefault="00000000">
      <w:pPr>
        <w:pStyle w:val="Example"/>
        <w:ind w:left="130" w:right="115"/>
      </w:pPr>
      <w:r>
        <w:t xml:space="preserve">                &lt;given qualifier="CL"&gt;Bo&lt;/given&gt;</w:t>
      </w:r>
    </w:p>
    <w:p w14:paraId="25153C5B" w14:textId="77777777" w:rsidR="002E1B08" w:rsidRDefault="00000000">
      <w:pPr>
        <w:pStyle w:val="Example"/>
        <w:ind w:left="130" w:right="115"/>
      </w:pPr>
      <w:r>
        <w:t xml:space="preserve">                &lt;family&gt;Betterhalf&lt;/family&gt;</w:t>
      </w:r>
    </w:p>
    <w:p w14:paraId="3AB926E1" w14:textId="77777777" w:rsidR="002E1B08" w:rsidRDefault="00000000">
      <w:pPr>
        <w:pStyle w:val="Example"/>
        <w:ind w:left="130" w:right="115"/>
      </w:pPr>
      <w:r>
        <w:t xml:space="preserve">            &lt;/name&gt;</w:t>
      </w:r>
    </w:p>
    <w:p w14:paraId="6C156BF0" w14:textId="77777777" w:rsidR="002E1B08" w:rsidRDefault="00000000">
      <w:pPr>
        <w:pStyle w:val="Example"/>
        <w:ind w:left="130" w:right="115"/>
      </w:pPr>
      <w:r>
        <w:t xml:space="preserve">        &lt;/associatedPerson&gt;</w:t>
      </w:r>
    </w:p>
    <w:p w14:paraId="0CDACD1A" w14:textId="77777777" w:rsidR="002E1B08" w:rsidRDefault="00000000">
      <w:pPr>
        <w:pStyle w:val="Example"/>
        <w:ind w:left="130" w:right="115"/>
      </w:pPr>
      <w:r>
        <w:t xml:space="preserve">    &lt;/associatedEntity&gt;</w:t>
      </w:r>
    </w:p>
    <w:p w14:paraId="40FB1C1D" w14:textId="77777777" w:rsidR="002E1B08" w:rsidRDefault="00000000">
      <w:pPr>
        <w:pStyle w:val="Example"/>
        <w:ind w:left="130" w:right="115"/>
      </w:pPr>
      <w:r>
        <w:t>&lt;/participant&gt;</w:t>
      </w:r>
    </w:p>
    <w:p w14:paraId="7C724AD1" w14:textId="77777777" w:rsidR="002E1B08" w:rsidRDefault="00000000">
      <w:pPr>
        <w:pStyle w:val="Example"/>
        <w:ind w:left="130" w:right="115"/>
      </w:pPr>
      <w:r>
        <w:t>&lt;!-- Entities playing multiple roles are recorded in multiple participants --&gt;</w:t>
      </w:r>
    </w:p>
    <w:p w14:paraId="47AD1C4D" w14:textId="77777777" w:rsidR="002E1B08" w:rsidRDefault="00000000">
      <w:pPr>
        <w:pStyle w:val="Example"/>
        <w:ind w:left="130" w:right="115"/>
      </w:pPr>
      <w:r>
        <w:t>&lt;participant typeCode="IND"&gt;</w:t>
      </w:r>
    </w:p>
    <w:p w14:paraId="572390DC" w14:textId="77777777" w:rsidR="002E1B08" w:rsidRDefault="00000000">
      <w:pPr>
        <w:pStyle w:val="Example"/>
        <w:ind w:left="130" w:right="115"/>
      </w:pPr>
      <w:r>
        <w:t xml:space="preserve">    &lt;associatedEntity classCode="ECON"&gt;</w:t>
      </w:r>
    </w:p>
    <w:p w14:paraId="0A792E6D" w14:textId="77777777" w:rsidR="002E1B08" w:rsidRDefault="00000000">
      <w:pPr>
        <w:pStyle w:val="Example"/>
        <w:ind w:left="130" w:right="115"/>
      </w:pPr>
      <w:r>
        <w:t xml:space="preserve">        &lt;!-- classCode "ECON" represents an emergency contact --&gt;</w:t>
      </w:r>
    </w:p>
    <w:p w14:paraId="65F6D1A7" w14:textId="77777777" w:rsidR="002E1B08" w:rsidRDefault="00000000">
      <w:pPr>
        <w:pStyle w:val="Example"/>
        <w:ind w:left="130" w:right="115"/>
      </w:pPr>
      <w:r>
        <w:t xml:space="preserve">        &lt;addr use="HP"&gt;</w:t>
      </w:r>
    </w:p>
    <w:p w14:paraId="48D5ED80" w14:textId="77777777" w:rsidR="002E1B08" w:rsidRDefault="00000000">
      <w:pPr>
        <w:pStyle w:val="Example"/>
        <w:ind w:left="130" w:right="115"/>
      </w:pPr>
      <w:r>
        <w:t xml:space="preserve">            &lt;streetAddressLine&gt;2222 Home Street&lt;/streetAddressLine&gt;</w:t>
      </w:r>
    </w:p>
    <w:p w14:paraId="52052EAD" w14:textId="77777777" w:rsidR="002E1B08" w:rsidRDefault="00000000">
      <w:pPr>
        <w:pStyle w:val="Example"/>
        <w:ind w:left="130" w:right="115"/>
      </w:pPr>
      <w:r>
        <w:t xml:space="preserve">            &lt;city&gt;Beaverton&lt;/city&gt;</w:t>
      </w:r>
    </w:p>
    <w:p w14:paraId="2BDC8142" w14:textId="77777777" w:rsidR="002E1B08" w:rsidRDefault="00000000">
      <w:pPr>
        <w:pStyle w:val="Example"/>
        <w:ind w:left="130" w:right="115"/>
      </w:pPr>
      <w:r>
        <w:t xml:space="preserve">            &lt;state&gt;OR&lt;/state&gt;</w:t>
      </w:r>
    </w:p>
    <w:p w14:paraId="455795B8" w14:textId="77777777" w:rsidR="002E1B08" w:rsidRDefault="00000000">
      <w:pPr>
        <w:pStyle w:val="Example"/>
        <w:ind w:left="130" w:right="115"/>
      </w:pPr>
      <w:r>
        <w:t xml:space="preserve">            &lt;postalCode&gt;97867&lt;/postalCode&gt;</w:t>
      </w:r>
    </w:p>
    <w:p w14:paraId="4C179E64" w14:textId="77777777" w:rsidR="002E1B08" w:rsidRDefault="00000000">
      <w:pPr>
        <w:pStyle w:val="Example"/>
        <w:ind w:left="130" w:right="115"/>
      </w:pPr>
      <w:r>
        <w:t xml:space="preserve">            &lt;country&gt;US&lt;/country&gt;</w:t>
      </w:r>
    </w:p>
    <w:p w14:paraId="41244768" w14:textId="77777777" w:rsidR="002E1B08" w:rsidRDefault="00000000">
      <w:pPr>
        <w:pStyle w:val="Example"/>
        <w:ind w:left="130" w:right="115"/>
      </w:pPr>
      <w:r>
        <w:t xml:space="preserve">        &lt;/addr&gt;</w:t>
      </w:r>
    </w:p>
    <w:p w14:paraId="27D43BE5" w14:textId="77777777" w:rsidR="002E1B08" w:rsidRDefault="00000000">
      <w:pPr>
        <w:pStyle w:val="Example"/>
        <w:ind w:left="130" w:right="115"/>
      </w:pPr>
      <w:r>
        <w:t xml:space="preserve">        &lt;telecom value="tel:+1(555)555-2008" use="MC" /&gt;</w:t>
      </w:r>
    </w:p>
    <w:p w14:paraId="140A953D" w14:textId="77777777" w:rsidR="002E1B08" w:rsidRDefault="00000000">
      <w:pPr>
        <w:pStyle w:val="Example"/>
        <w:ind w:left="130" w:right="115"/>
      </w:pPr>
      <w:r>
        <w:t xml:space="preserve">        &lt;associatedPerson&gt;</w:t>
      </w:r>
    </w:p>
    <w:p w14:paraId="750BFEDA" w14:textId="77777777" w:rsidR="002E1B08" w:rsidRDefault="00000000">
      <w:pPr>
        <w:pStyle w:val="Example"/>
        <w:ind w:left="130" w:right="115"/>
      </w:pPr>
      <w:r>
        <w:t xml:space="preserve">            &lt;name&gt;</w:t>
      </w:r>
    </w:p>
    <w:p w14:paraId="683CEC27" w14:textId="77777777" w:rsidR="002E1B08" w:rsidRDefault="00000000">
      <w:pPr>
        <w:pStyle w:val="Example"/>
        <w:ind w:left="130" w:right="115"/>
      </w:pPr>
      <w:r>
        <w:t xml:space="preserve">                &lt;given&gt;Boris&lt;/given&gt;</w:t>
      </w:r>
    </w:p>
    <w:p w14:paraId="043C70DC" w14:textId="77777777" w:rsidR="002E1B08" w:rsidRDefault="00000000">
      <w:pPr>
        <w:pStyle w:val="Example"/>
        <w:ind w:left="130" w:right="115"/>
      </w:pPr>
      <w:r>
        <w:t xml:space="preserve">                &lt;given qualifier="CL"&gt;Bo&lt;/given&gt;</w:t>
      </w:r>
    </w:p>
    <w:p w14:paraId="1DC24F7D" w14:textId="77777777" w:rsidR="002E1B08" w:rsidRDefault="00000000">
      <w:pPr>
        <w:pStyle w:val="Example"/>
        <w:ind w:left="130" w:right="115"/>
      </w:pPr>
      <w:r>
        <w:t xml:space="preserve">                &lt;family&gt;Betterhalf&lt;/family&gt;</w:t>
      </w:r>
    </w:p>
    <w:p w14:paraId="42701E4A" w14:textId="77777777" w:rsidR="002E1B08" w:rsidRDefault="00000000">
      <w:pPr>
        <w:pStyle w:val="Example"/>
        <w:ind w:left="130" w:right="115"/>
      </w:pPr>
      <w:r>
        <w:t xml:space="preserve">            &lt;/name&gt;</w:t>
      </w:r>
    </w:p>
    <w:p w14:paraId="6246D958" w14:textId="77777777" w:rsidR="002E1B08" w:rsidRDefault="00000000">
      <w:pPr>
        <w:pStyle w:val="Example"/>
        <w:ind w:left="130" w:right="115"/>
      </w:pPr>
      <w:r>
        <w:t xml:space="preserve">        &lt;/associatedPerson&gt;</w:t>
      </w:r>
    </w:p>
    <w:p w14:paraId="530CE45A" w14:textId="77777777" w:rsidR="002E1B08" w:rsidRDefault="00000000">
      <w:pPr>
        <w:pStyle w:val="Example"/>
        <w:ind w:left="130" w:right="115"/>
      </w:pPr>
      <w:r>
        <w:t xml:space="preserve">    &lt;/associatedEntity&gt;</w:t>
      </w:r>
    </w:p>
    <w:p w14:paraId="30A1334D" w14:textId="77777777" w:rsidR="002E1B08" w:rsidRDefault="00000000">
      <w:pPr>
        <w:pStyle w:val="Example"/>
        <w:ind w:left="130" w:right="115"/>
      </w:pPr>
      <w:r>
        <w:t>&lt;/participant&gt;</w:t>
      </w:r>
    </w:p>
    <w:p w14:paraId="3339EC50" w14:textId="77777777" w:rsidR="002E1B08" w:rsidRDefault="002E1B08">
      <w:pPr>
        <w:pStyle w:val="BodyText"/>
      </w:pPr>
    </w:p>
    <w:p w14:paraId="502B7CA6" w14:textId="77777777" w:rsidR="002E1B08" w:rsidRDefault="00000000">
      <w:pPr>
        <w:pStyle w:val="Caption"/>
        <w:ind w:left="130" w:right="115"/>
      </w:pPr>
      <w:bookmarkStart w:id="292" w:name="_Toc119067310"/>
      <w:bookmarkStart w:id="293" w:name="_Toc119072224"/>
      <w:bookmarkStart w:id="294" w:name="_Toc120095146"/>
      <w:r>
        <w:t xml:space="preserve">Figure </w:t>
      </w:r>
      <w:r>
        <w:fldChar w:fldCharType="begin"/>
      </w:r>
      <w:r>
        <w:instrText>SEQ Figure \* ARABIC</w:instrText>
      </w:r>
      <w:r>
        <w:fldChar w:fldCharType="separate"/>
      </w:r>
      <w:r>
        <w:t>13</w:t>
      </w:r>
      <w:r>
        <w:fldChar w:fldCharType="end"/>
      </w:r>
      <w:r>
        <w:t>: inFulfillmentOf Example</w:t>
      </w:r>
      <w:bookmarkEnd w:id="292"/>
      <w:bookmarkEnd w:id="293"/>
      <w:bookmarkEnd w:id="294"/>
    </w:p>
    <w:p w14:paraId="2F59C000" w14:textId="77777777" w:rsidR="002E1B08" w:rsidRDefault="00000000">
      <w:pPr>
        <w:pStyle w:val="Example"/>
        <w:ind w:left="130" w:right="115"/>
      </w:pPr>
      <w:r>
        <w:t>&lt;inFulfillmentOf typeCode="FLFS"&gt;</w:t>
      </w:r>
    </w:p>
    <w:p w14:paraId="212795B8" w14:textId="77777777" w:rsidR="002E1B08" w:rsidRDefault="00000000">
      <w:pPr>
        <w:pStyle w:val="Example"/>
        <w:ind w:left="130" w:right="115"/>
      </w:pPr>
      <w:r>
        <w:t xml:space="preserve">    &lt;order classCode="ACT" moodCode="RQO"&gt;</w:t>
      </w:r>
    </w:p>
    <w:p w14:paraId="06A785E5" w14:textId="77777777" w:rsidR="002E1B08" w:rsidRDefault="00000000">
      <w:pPr>
        <w:pStyle w:val="Example"/>
        <w:ind w:left="130" w:right="115"/>
      </w:pPr>
      <w:r>
        <w:t xml:space="preserve">        &lt;id root="629deb70-5306-11df-9879-0800200c9a66" extension="1298989898" /&gt;</w:t>
      </w:r>
    </w:p>
    <w:p w14:paraId="63C851B2" w14:textId="77777777" w:rsidR="002E1B08" w:rsidRDefault="00000000">
      <w:pPr>
        <w:pStyle w:val="Example"/>
        <w:ind w:left="130" w:right="115"/>
      </w:pPr>
      <w:r>
        <w:t xml:space="preserve">        &lt;code code="1011220" displayName="Clinical pathology consultation" codeSystem="2.16.840.1.113883.6.12" codeSystemName="CPT /&gt;</w:t>
      </w:r>
    </w:p>
    <w:p w14:paraId="16F2F9A6" w14:textId="77777777" w:rsidR="002E1B08" w:rsidRDefault="00000000">
      <w:pPr>
        <w:pStyle w:val="Example"/>
        <w:ind w:left="130" w:right="115"/>
      </w:pPr>
      <w:r>
        <w:t xml:space="preserve">    &lt;/order&gt;</w:t>
      </w:r>
    </w:p>
    <w:p w14:paraId="026022EF" w14:textId="77777777" w:rsidR="002E1B08" w:rsidRDefault="00000000">
      <w:pPr>
        <w:pStyle w:val="Example"/>
        <w:ind w:left="130" w:right="115"/>
      </w:pPr>
      <w:r>
        <w:t>&lt;/inFulfillmentOf&gt;</w:t>
      </w:r>
    </w:p>
    <w:p w14:paraId="3D28E532" w14:textId="77777777" w:rsidR="002E1B08" w:rsidRDefault="002E1B08">
      <w:pPr>
        <w:pStyle w:val="BodyText"/>
      </w:pPr>
    </w:p>
    <w:p w14:paraId="64ED75BF" w14:textId="77777777" w:rsidR="002E1B08" w:rsidRDefault="00000000">
      <w:pPr>
        <w:pStyle w:val="Caption"/>
        <w:ind w:left="130" w:right="115"/>
      </w:pPr>
      <w:bookmarkStart w:id="295" w:name="_Toc119067311"/>
      <w:bookmarkStart w:id="296" w:name="_Toc119072225"/>
      <w:bookmarkStart w:id="297" w:name="_Toc120095147"/>
      <w:r>
        <w:lastRenderedPageBreak/>
        <w:t xml:space="preserve">Figure </w:t>
      </w:r>
      <w:r>
        <w:fldChar w:fldCharType="begin"/>
      </w:r>
      <w:r>
        <w:instrText>SEQ Figure \* ARABIC</w:instrText>
      </w:r>
      <w:r>
        <w:fldChar w:fldCharType="separate"/>
      </w:r>
      <w:r>
        <w:t>14</w:t>
      </w:r>
      <w:r>
        <w:fldChar w:fldCharType="end"/>
      </w:r>
      <w:r>
        <w:t>: performer Example</w:t>
      </w:r>
      <w:bookmarkEnd w:id="295"/>
      <w:bookmarkEnd w:id="296"/>
      <w:bookmarkEnd w:id="297"/>
    </w:p>
    <w:p w14:paraId="04CB1547" w14:textId="77777777" w:rsidR="002E1B08" w:rsidRDefault="00000000">
      <w:pPr>
        <w:pStyle w:val="Example"/>
        <w:ind w:left="130" w:right="115"/>
      </w:pPr>
      <w:r>
        <w:t>&lt;performer typeCode="PRF"&gt;</w:t>
      </w:r>
    </w:p>
    <w:p w14:paraId="61CD61FF" w14:textId="0E79BE18" w:rsidR="002E1B08" w:rsidRDefault="00000000">
      <w:pPr>
        <w:pStyle w:val="Example"/>
        <w:ind w:left="130" w:right="115"/>
      </w:pPr>
      <w:r>
        <w:t xml:space="preserve">    &lt;functionCode code="PCP" displayName="Primary Care Provider" codeSystem="2.16.840.1.113883.5.88" codeSystemName="ParticipationFunction"&gt;</w:t>
      </w:r>
    </w:p>
    <w:p w14:paraId="1F3561B5" w14:textId="77777777" w:rsidR="002E1B08" w:rsidRDefault="00000000">
      <w:pPr>
        <w:pStyle w:val="Example"/>
        <w:ind w:left="130" w:right="115"/>
      </w:pPr>
      <w:r>
        <w:t xml:space="preserve">        &lt;originalText&gt;Primary Care Provider&lt;/originalText&gt;</w:t>
      </w:r>
    </w:p>
    <w:p w14:paraId="5DF23013" w14:textId="77777777" w:rsidR="002E1B08" w:rsidRDefault="00000000">
      <w:pPr>
        <w:pStyle w:val="Example"/>
        <w:ind w:left="130" w:right="115"/>
      </w:pPr>
      <w:r>
        <w:t xml:space="preserve">    &lt;/functionCode&gt;</w:t>
      </w:r>
    </w:p>
    <w:p w14:paraId="2F2B2225" w14:textId="77777777" w:rsidR="002E1B08" w:rsidRDefault="00000000">
      <w:pPr>
        <w:pStyle w:val="Example"/>
        <w:ind w:left="130" w:right="115"/>
      </w:pPr>
      <w:r>
        <w:t xml:space="preserve">    &lt;assignedEntity&gt;</w:t>
      </w:r>
    </w:p>
    <w:p w14:paraId="24C9A5BB" w14:textId="77777777" w:rsidR="002E1B08" w:rsidRDefault="00000000">
      <w:pPr>
        <w:pStyle w:val="Example"/>
        <w:ind w:left="130" w:right="115"/>
      </w:pPr>
      <w:r>
        <w:t xml:space="preserve">        &lt;id extension="5555555555" root="2.16.840.1.113883.4.6" /&gt;</w:t>
      </w:r>
    </w:p>
    <w:p w14:paraId="66E7CAED" w14:textId="77777777" w:rsidR="002E1B08" w:rsidRDefault="00000000">
      <w:pPr>
        <w:pStyle w:val="Example"/>
        <w:ind w:left="130" w:right="115"/>
      </w:pPr>
      <w:r>
        <w:t xml:space="preserve">        &lt;code code="207QA0505X" displayName="Adult Medicine" codeSystem="2.16.840.1.113883.5.53" codeSystemName="Health Care Provider Taxonomy" /&gt;</w:t>
      </w:r>
    </w:p>
    <w:p w14:paraId="6560D7B0" w14:textId="77777777" w:rsidR="002E1B08" w:rsidRDefault="00000000">
      <w:pPr>
        <w:pStyle w:val="Example"/>
        <w:ind w:left="130" w:right="115"/>
      </w:pPr>
      <w:r>
        <w:t xml:space="preserve">        &lt;addr&gt;</w:t>
      </w:r>
    </w:p>
    <w:p w14:paraId="4F3F62DD" w14:textId="77777777" w:rsidR="002E1B08" w:rsidRDefault="00000000">
      <w:pPr>
        <w:pStyle w:val="Example"/>
        <w:ind w:left="130" w:right="115"/>
      </w:pPr>
      <w:r>
        <w:t xml:space="preserve">            &lt;streetAddressLine&gt;1004 Healthcare Drive &lt;/streetAddressLine&gt;</w:t>
      </w:r>
    </w:p>
    <w:p w14:paraId="4DC08FA7" w14:textId="77777777" w:rsidR="002E1B08" w:rsidRDefault="00000000">
      <w:pPr>
        <w:pStyle w:val="Example"/>
        <w:ind w:left="130" w:right="115"/>
      </w:pPr>
      <w:r>
        <w:t xml:space="preserve">            &lt;city&gt;Portland&lt;/city&gt;</w:t>
      </w:r>
    </w:p>
    <w:p w14:paraId="6F53CB90" w14:textId="77777777" w:rsidR="002E1B08" w:rsidRDefault="00000000">
      <w:pPr>
        <w:pStyle w:val="Example"/>
        <w:ind w:left="130" w:right="115"/>
      </w:pPr>
      <w:r>
        <w:t xml:space="preserve">            &lt;state&gt;OR&lt;/state&gt;</w:t>
      </w:r>
    </w:p>
    <w:p w14:paraId="7CB5419B" w14:textId="77777777" w:rsidR="002E1B08" w:rsidRDefault="00000000">
      <w:pPr>
        <w:pStyle w:val="Example"/>
        <w:ind w:left="130" w:right="115"/>
      </w:pPr>
      <w:r>
        <w:t xml:space="preserve">            &lt;postalCode&gt;99123&lt;/postalCode&gt;</w:t>
      </w:r>
    </w:p>
    <w:p w14:paraId="50A2BF88" w14:textId="77777777" w:rsidR="002E1B08" w:rsidRDefault="00000000">
      <w:pPr>
        <w:pStyle w:val="Example"/>
        <w:ind w:left="130" w:right="115"/>
      </w:pPr>
      <w:r>
        <w:t xml:space="preserve">            &lt;country&gt;US&lt;/country&gt;</w:t>
      </w:r>
    </w:p>
    <w:p w14:paraId="0E9AB7B9" w14:textId="77777777" w:rsidR="002E1B08" w:rsidRDefault="00000000">
      <w:pPr>
        <w:pStyle w:val="Example"/>
        <w:ind w:left="130" w:right="115"/>
      </w:pPr>
      <w:r>
        <w:t xml:space="preserve">        &lt;/addr&gt;</w:t>
      </w:r>
    </w:p>
    <w:p w14:paraId="6086FC96" w14:textId="77777777" w:rsidR="002E1B08" w:rsidRDefault="00000000">
      <w:pPr>
        <w:pStyle w:val="Example"/>
        <w:ind w:left="130" w:right="115"/>
      </w:pPr>
      <w:r>
        <w:t xml:space="preserve">        &lt;telecom use="WP" value="tel:+1(555)555-1004" /&gt;</w:t>
      </w:r>
    </w:p>
    <w:p w14:paraId="3594F22A" w14:textId="77777777" w:rsidR="002E1B08" w:rsidRDefault="00000000">
      <w:pPr>
        <w:pStyle w:val="Example"/>
        <w:ind w:left="130" w:right="115"/>
      </w:pPr>
      <w:r>
        <w:t xml:space="preserve">        &lt;assignedPerson&gt;</w:t>
      </w:r>
    </w:p>
    <w:p w14:paraId="2E1B0FC6" w14:textId="77777777" w:rsidR="002E1B08" w:rsidRDefault="00000000">
      <w:pPr>
        <w:pStyle w:val="Example"/>
        <w:ind w:left="130" w:right="115"/>
      </w:pPr>
      <w:r>
        <w:t xml:space="preserve">            &lt;name&gt;</w:t>
      </w:r>
    </w:p>
    <w:p w14:paraId="5F38E297" w14:textId="77777777" w:rsidR="002E1B08" w:rsidRDefault="00000000">
      <w:pPr>
        <w:pStyle w:val="Example"/>
        <w:ind w:left="130" w:right="115"/>
      </w:pPr>
      <w:r>
        <w:t xml:space="preserve">                &lt;given&gt;Patricia&lt;/given&gt;</w:t>
      </w:r>
    </w:p>
    <w:p w14:paraId="24599585" w14:textId="77777777" w:rsidR="002E1B08" w:rsidRDefault="00000000">
      <w:pPr>
        <w:pStyle w:val="Example"/>
        <w:ind w:left="130" w:right="115"/>
      </w:pPr>
      <w:r>
        <w:t xml:space="preserve">                &lt;given qualifier="CL"&gt;Patty&lt;/given&gt;</w:t>
      </w:r>
    </w:p>
    <w:p w14:paraId="1BC9E0EA" w14:textId="77777777" w:rsidR="002E1B08" w:rsidRDefault="00000000">
      <w:pPr>
        <w:pStyle w:val="Example"/>
        <w:ind w:left="130" w:right="115"/>
      </w:pPr>
      <w:r>
        <w:t xml:space="preserve">                &lt;family&gt;Primary&lt;/family&gt;</w:t>
      </w:r>
    </w:p>
    <w:p w14:paraId="2AC6436E" w14:textId="77777777" w:rsidR="002E1B08" w:rsidRDefault="00000000">
      <w:pPr>
        <w:pStyle w:val="Example"/>
        <w:ind w:left="130" w:right="115"/>
      </w:pPr>
      <w:r>
        <w:t xml:space="preserve">                &lt;suffix qualifier="AC"&gt;M.D.&lt;/suffix&gt;</w:t>
      </w:r>
    </w:p>
    <w:p w14:paraId="1315A54F" w14:textId="77777777" w:rsidR="002E1B08" w:rsidRDefault="00000000">
      <w:pPr>
        <w:pStyle w:val="Example"/>
        <w:ind w:left="130" w:right="115"/>
      </w:pPr>
      <w:r>
        <w:t xml:space="preserve">            &lt;/name&gt;</w:t>
      </w:r>
    </w:p>
    <w:p w14:paraId="40739314" w14:textId="77777777" w:rsidR="002E1B08" w:rsidRDefault="00000000">
      <w:pPr>
        <w:pStyle w:val="Example"/>
        <w:ind w:left="130" w:right="115"/>
      </w:pPr>
      <w:r>
        <w:t xml:space="preserve">        &lt;/assignedPerson&gt;</w:t>
      </w:r>
    </w:p>
    <w:p w14:paraId="2CDE35C4" w14:textId="77777777" w:rsidR="002E1B08" w:rsidRDefault="00000000">
      <w:pPr>
        <w:pStyle w:val="Example"/>
        <w:ind w:left="130" w:right="115"/>
      </w:pPr>
      <w:r>
        <w:t xml:space="preserve">        &lt;representedOrganization&gt;</w:t>
      </w:r>
    </w:p>
    <w:p w14:paraId="63C16F53" w14:textId="77777777" w:rsidR="002E1B08" w:rsidRDefault="00000000">
      <w:pPr>
        <w:pStyle w:val="Example"/>
        <w:ind w:left="130" w:right="115"/>
      </w:pPr>
      <w:r>
        <w:t xml:space="preserve">            &lt;id extension="219BX" root="1.1.1.1.1.1.1.1.2" /&gt;</w:t>
      </w:r>
    </w:p>
    <w:p w14:paraId="0ED8BC2A" w14:textId="77777777" w:rsidR="002E1B08" w:rsidRDefault="00000000">
      <w:pPr>
        <w:pStyle w:val="Example"/>
        <w:ind w:left="130" w:right="115"/>
      </w:pPr>
      <w:r>
        <w:t xml:space="preserve">            &lt;name&gt;The DoctorsTogether Physician Group&lt;/name&gt;</w:t>
      </w:r>
    </w:p>
    <w:p w14:paraId="2BB75826" w14:textId="77777777" w:rsidR="002E1B08" w:rsidRDefault="00000000">
      <w:pPr>
        <w:pStyle w:val="Example"/>
        <w:ind w:left="130" w:right="115"/>
      </w:pPr>
      <w:r>
        <w:t xml:space="preserve">            &lt;telecom use="WP" value="tel: +(555)-555-5000" /&gt;</w:t>
      </w:r>
    </w:p>
    <w:p w14:paraId="33BD68D2" w14:textId="77777777" w:rsidR="002E1B08" w:rsidRDefault="00000000">
      <w:pPr>
        <w:pStyle w:val="Example"/>
        <w:ind w:left="130" w:right="115"/>
      </w:pPr>
      <w:r>
        <w:t xml:space="preserve">            &lt;addr&gt;</w:t>
      </w:r>
    </w:p>
    <w:p w14:paraId="046B10EA" w14:textId="77777777" w:rsidR="002E1B08" w:rsidRDefault="00000000">
      <w:pPr>
        <w:pStyle w:val="Example"/>
        <w:ind w:left="130" w:right="115"/>
      </w:pPr>
      <w:r>
        <w:t xml:space="preserve">                &lt;streetAddressLine&gt;1004 Health Drive&lt;/streetAddressLine&gt;</w:t>
      </w:r>
    </w:p>
    <w:p w14:paraId="1A74A592" w14:textId="77777777" w:rsidR="002E1B08" w:rsidRDefault="00000000">
      <w:pPr>
        <w:pStyle w:val="Example"/>
        <w:ind w:left="130" w:right="115"/>
      </w:pPr>
      <w:r>
        <w:t xml:space="preserve">                &lt;city&gt;Portland&lt;/city&gt;</w:t>
      </w:r>
    </w:p>
    <w:p w14:paraId="08008D3C" w14:textId="77777777" w:rsidR="002E1B08" w:rsidRDefault="00000000">
      <w:pPr>
        <w:pStyle w:val="Example"/>
        <w:ind w:left="130" w:right="115"/>
      </w:pPr>
      <w:r>
        <w:t xml:space="preserve">                &lt;state&gt;OR&lt;/state&gt;</w:t>
      </w:r>
    </w:p>
    <w:p w14:paraId="1836FD4F" w14:textId="77777777" w:rsidR="002E1B08" w:rsidRDefault="00000000">
      <w:pPr>
        <w:pStyle w:val="Example"/>
        <w:ind w:left="130" w:right="115"/>
      </w:pPr>
      <w:r>
        <w:t xml:space="preserve">                &lt;postalCode&gt;99123&lt;/postalCode&gt;</w:t>
      </w:r>
    </w:p>
    <w:p w14:paraId="10A07042" w14:textId="77777777" w:rsidR="002E1B08" w:rsidRDefault="00000000">
      <w:pPr>
        <w:pStyle w:val="Example"/>
        <w:ind w:left="130" w:right="115"/>
      </w:pPr>
      <w:r>
        <w:t xml:space="preserve">                &lt;country&gt;US&lt;/country&gt;</w:t>
      </w:r>
    </w:p>
    <w:p w14:paraId="75FF3C0F" w14:textId="77777777" w:rsidR="002E1B08" w:rsidRDefault="00000000">
      <w:pPr>
        <w:pStyle w:val="Example"/>
        <w:ind w:left="130" w:right="115"/>
      </w:pPr>
      <w:r>
        <w:t xml:space="preserve">            &lt;/addr&gt;</w:t>
      </w:r>
    </w:p>
    <w:p w14:paraId="5BB01278" w14:textId="77777777" w:rsidR="002E1B08" w:rsidRDefault="00000000">
      <w:pPr>
        <w:pStyle w:val="Example"/>
        <w:ind w:left="130" w:right="115"/>
      </w:pPr>
      <w:r>
        <w:t xml:space="preserve">        &lt;/representedOrganization&gt;</w:t>
      </w:r>
    </w:p>
    <w:p w14:paraId="0CC16BB9" w14:textId="77777777" w:rsidR="002E1B08" w:rsidRDefault="00000000">
      <w:pPr>
        <w:pStyle w:val="Example"/>
        <w:ind w:left="130" w:right="115"/>
      </w:pPr>
      <w:r>
        <w:t xml:space="preserve">    &lt;/assignedEntity&gt;</w:t>
      </w:r>
    </w:p>
    <w:p w14:paraId="734E61C9" w14:textId="77777777" w:rsidR="002E1B08" w:rsidRDefault="00000000">
      <w:pPr>
        <w:pStyle w:val="Example"/>
        <w:ind w:left="130" w:right="115"/>
      </w:pPr>
      <w:r>
        <w:t>&lt;/performer&gt;</w:t>
      </w:r>
    </w:p>
    <w:p w14:paraId="210A4419" w14:textId="77777777" w:rsidR="002E1B08" w:rsidRDefault="002E1B08">
      <w:pPr>
        <w:pStyle w:val="BodyText"/>
      </w:pPr>
    </w:p>
    <w:p w14:paraId="21E33219" w14:textId="77777777" w:rsidR="002E1B08" w:rsidRDefault="00000000">
      <w:pPr>
        <w:pStyle w:val="Caption"/>
        <w:ind w:left="130" w:right="115"/>
      </w:pPr>
      <w:bookmarkStart w:id="298" w:name="_Toc119067312"/>
      <w:bookmarkStart w:id="299" w:name="_Toc119072226"/>
      <w:bookmarkStart w:id="300" w:name="_Toc120095148"/>
      <w:r>
        <w:lastRenderedPageBreak/>
        <w:t xml:space="preserve">Figure </w:t>
      </w:r>
      <w:r>
        <w:fldChar w:fldCharType="begin"/>
      </w:r>
      <w:r>
        <w:instrText>SEQ Figure \* ARABIC</w:instrText>
      </w:r>
      <w:r>
        <w:fldChar w:fldCharType="separate"/>
      </w:r>
      <w:r>
        <w:t>15</w:t>
      </w:r>
      <w:r>
        <w:fldChar w:fldCharType="end"/>
      </w:r>
      <w:r>
        <w:t>: documentationOf Example</w:t>
      </w:r>
      <w:bookmarkEnd w:id="298"/>
      <w:bookmarkEnd w:id="299"/>
      <w:bookmarkEnd w:id="300"/>
    </w:p>
    <w:p w14:paraId="2405B9B5" w14:textId="77777777" w:rsidR="002E1B08" w:rsidRDefault="00000000">
      <w:pPr>
        <w:pStyle w:val="Example"/>
        <w:ind w:left="130" w:right="115"/>
      </w:pPr>
      <w:r>
        <w:t>&lt;documentationOf&gt;</w:t>
      </w:r>
    </w:p>
    <w:p w14:paraId="0AB21951" w14:textId="77777777" w:rsidR="002E1B08" w:rsidRDefault="00000000">
      <w:pPr>
        <w:pStyle w:val="Example"/>
        <w:ind w:left="130" w:right="115"/>
      </w:pPr>
      <w:r>
        <w:t xml:space="preserve">    &lt;serviceEvent classCode="PCPR"&gt;</w:t>
      </w:r>
    </w:p>
    <w:p w14:paraId="6D81F39E" w14:textId="77777777" w:rsidR="002E1B08" w:rsidRDefault="00000000">
      <w:pPr>
        <w:pStyle w:val="Example"/>
        <w:ind w:left="130" w:right="115"/>
      </w:pPr>
      <w:r>
        <w:t xml:space="preserve">        &lt;!-- The effectiveTime reflects the provision of care summarized in the document. </w:t>
      </w:r>
    </w:p>
    <w:p w14:paraId="2D6BE145" w14:textId="77777777" w:rsidR="002E1B08" w:rsidRDefault="00000000">
      <w:pPr>
        <w:pStyle w:val="Example"/>
        <w:ind w:left="130" w:right="115"/>
      </w:pPr>
      <w:r>
        <w:tab/>
      </w:r>
      <w:r>
        <w:tab/>
      </w:r>
      <w:r>
        <w:tab/>
      </w:r>
      <w:r>
        <w:tab/>
        <w:t>In this scenario, the provision of care summarized is the lifetime for the patient --&gt;</w:t>
      </w:r>
    </w:p>
    <w:p w14:paraId="1EADEB0F" w14:textId="77777777" w:rsidR="002E1B08" w:rsidRDefault="00000000">
      <w:pPr>
        <w:pStyle w:val="Example"/>
        <w:ind w:left="130" w:right="115"/>
      </w:pPr>
      <w:r>
        <w:t xml:space="preserve">        &lt;effectiveTime&gt;</w:t>
      </w:r>
    </w:p>
    <w:p w14:paraId="111F73DF" w14:textId="77777777" w:rsidR="002E1B08" w:rsidRDefault="00000000">
      <w:pPr>
        <w:pStyle w:val="Example"/>
        <w:ind w:left="130" w:right="115"/>
      </w:pPr>
      <w:r>
        <w:t xml:space="preserve">            &lt;low value="19750501" /&gt;</w:t>
      </w:r>
    </w:p>
    <w:p w14:paraId="7EACE82E" w14:textId="77777777" w:rsidR="002E1B08" w:rsidRDefault="00000000">
      <w:pPr>
        <w:pStyle w:val="Example"/>
        <w:ind w:left="130" w:right="115"/>
      </w:pPr>
      <w:r>
        <w:t xml:space="preserve">            &lt;!-- The low value represents when the summarized provision of care began. </w:t>
      </w:r>
    </w:p>
    <w:p w14:paraId="4A54396D" w14:textId="77777777" w:rsidR="002E1B08" w:rsidRDefault="00000000">
      <w:pPr>
        <w:pStyle w:val="Example"/>
        <w:ind w:left="130" w:right="115"/>
      </w:pPr>
      <w:r>
        <w:tab/>
      </w:r>
      <w:r>
        <w:tab/>
      </w:r>
      <w:r>
        <w:tab/>
      </w:r>
      <w:r>
        <w:tab/>
      </w:r>
      <w:r>
        <w:tab/>
        <w:t>In this scenario, the patient's date of birth --&gt;</w:t>
      </w:r>
    </w:p>
    <w:p w14:paraId="1C2BE93C" w14:textId="77777777" w:rsidR="002E1B08" w:rsidRDefault="00000000">
      <w:pPr>
        <w:pStyle w:val="Example"/>
        <w:ind w:left="130" w:right="115"/>
      </w:pPr>
      <w:r>
        <w:t xml:space="preserve">            &lt;high value="20120915" /&gt;</w:t>
      </w:r>
    </w:p>
    <w:p w14:paraId="0D1C11D1" w14:textId="0389C109" w:rsidR="002E1B08" w:rsidRDefault="00000000">
      <w:pPr>
        <w:pStyle w:val="Example"/>
        <w:ind w:left="130" w:right="115"/>
      </w:pPr>
      <w:r>
        <w:t xml:space="preserve">            &lt;!-- The high value represents when the summarized provision of care being ended. In this scenario, when chart summary was created --&gt;</w:t>
      </w:r>
    </w:p>
    <w:p w14:paraId="08E43EC5" w14:textId="77777777" w:rsidR="002E1B08" w:rsidRDefault="00000000">
      <w:pPr>
        <w:pStyle w:val="Example"/>
        <w:ind w:left="130" w:right="115"/>
      </w:pPr>
      <w:r>
        <w:t xml:space="preserve">        &lt;/effectiveTime&gt;</w:t>
      </w:r>
    </w:p>
    <w:p w14:paraId="3748B5C0" w14:textId="77777777" w:rsidR="002E1B08" w:rsidRDefault="00000000">
      <w:pPr>
        <w:pStyle w:val="Example"/>
        <w:ind w:left="130" w:right="115"/>
      </w:pPr>
      <w:r>
        <w:t xml:space="preserve">        &lt;performer typeCode="PRF"&gt;</w:t>
      </w:r>
    </w:p>
    <w:p w14:paraId="409041CB" w14:textId="3776838D" w:rsidR="002E1B08" w:rsidRDefault="00000000">
      <w:pPr>
        <w:pStyle w:val="Example"/>
        <w:ind w:left="130" w:right="115"/>
      </w:pPr>
      <w:r>
        <w:t xml:space="preserve">            &lt;functionCode code="PCP" displayName="Primary Care Provider" codeSystem="2.16.840.1.113883.5.88" codeSystemName="ParticipationFunction"&gt;</w:t>
      </w:r>
    </w:p>
    <w:p w14:paraId="7938E7AD" w14:textId="77777777" w:rsidR="002E1B08" w:rsidRDefault="00000000">
      <w:pPr>
        <w:pStyle w:val="Example"/>
        <w:ind w:left="130" w:right="115"/>
      </w:pPr>
      <w:r>
        <w:t xml:space="preserve">                &lt;originalText&gt;Primary Care Provider&lt;/originalText&gt;</w:t>
      </w:r>
    </w:p>
    <w:p w14:paraId="171CDD5F" w14:textId="77777777" w:rsidR="002E1B08" w:rsidRDefault="00000000">
      <w:pPr>
        <w:pStyle w:val="Example"/>
        <w:ind w:left="130" w:right="115"/>
      </w:pPr>
      <w:r>
        <w:t xml:space="preserve">            &lt;/functionCode&gt;</w:t>
      </w:r>
    </w:p>
    <w:p w14:paraId="4965535D" w14:textId="77777777" w:rsidR="002E1B08" w:rsidRDefault="00000000">
      <w:pPr>
        <w:pStyle w:val="Example"/>
        <w:ind w:left="130" w:right="115"/>
      </w:pPr>
      <w:r>
        <w:t xml:space="preserve">            &lt;assignedEntity&gt;</w:t>
      </w:r>
    </w:p>
    <w:p w14:paraId="4F3BE60F" w14:textId="77777777" w:rsidR="002E1B08" w:rsidRDefault="00000000">
      <w:pPr>
        <w:pStyle w:val="Example"/>
        <w:ind w:left="130" w:right="115"/>
      </w:pPr>
      <w:r>
        <w:t xml:space="preserve">                &lt;id extension="5555555555" root="2.16.840.1.113883.4.6" /&gt;</w:t>
      </w:r>
    </w:p>
    <w:p w14:paraId="392DC223" w14:textId="7206D823" w:rsidR="002E1B08" w:rsidRDefault="00000000">
      <w:pPr>
        <w:pStyle w:val="Example"/>
        <w:ind w:left="130" w:right="115"/>
      </w:pPr>
      <w:r>
        <w:t xml:space="preserve">                &lt;code code="207QA0505X" displayName="Adult Medicine" codeSystem="2.16.840.1.113883.5.53" codeSystemName="Health Care Provider Taxonomy" /&gt;</w:t>
      </w:r>
    </w:p>
    <w:p w14:paraId="2B7D824C" w14:textId="77777777" w:rsidR="002E1B08" w:rsidRDefault="00000000">
      <w:pPr>
        <w:pStyle w:val="Example"/>
        <w:ind w:left="130" w:right="115"/>
      </w:pPr>
      <w:r>
        <w:t xml:space="preserve">                &lt;addr&gt;</w:t>
      </w:r>
    </w:p>
    <w:p w14:paraId="08FC5F53" w14:textId="77777777" w:rsidR="002E1B08" w:rsidRDefault="00000000">
      <w:pPr>
        <w:pStyle w:val="Example"/>
        <w:ind w:left="130" w:right="115"/>
      </w:pPr>
      <w:r>
        <w:t xml:space="preserve">                    &lt;streetAddressLine&gt;1004 Healthcare Drive &lt;/streetAddressLine&gt;</w:t>
      </w:r>
    </w:p>
    <w:p w14:paraId="54E1B217" w14:textId="77777777" w:rsidR="002E1B08" w:rsidRDefault="00000000">
      <w:pPr>
        <w:pStyle w:val="Example"/>
        <w:ind w:left="130" w:right="115"/>
      </w:pPr>
      <w:r>
        <w:t xml:space="preserve">                    &lt;city&gt;Portland&lt;/city&gt;</w:t>
      </w:r>
    </w:p>
    <w:p w14:paraId="717A0C5F" w14:textId="77777777" w:rsidR="002E1B08" w:rsidRDefault="00000000">
      <w:pPr>
        <w:pStyle w:val="Example"/>
        <w:ind w:left="130" w:right="115"/>
      </w:pPr>
      <w:r>
        <w:t xml:space="preserve">                    &lt;state&gt;OR&lt;/state&gt;</w:t>
      </w:r>
    </w:p>
    <w:p w14:paraId="7239878D" w14:textId="77777777" w:rsidR="002E1B08" w:rsidRDefault="00000000">
      <w:pPr>
        <w:pStyle w:val="Example"/>
        <w:ind w:left="130" w:right="115"/>
      </w:pPr>
      <w:r>
        <w:t xml:space="preserve">                    &lt;postalCode&gt;99123&lt;/postalCode&gt;</w:t>
      </w:r>
    </w:p>
    <w:p w14:paraId="241233EB" w14:textId="77777777" w:rsidR="002E1B08" w:rsidRDefault="00000000">
      <w:pPr>
        <w:pStyle w:val="Example"/>
        <w:ind w:left="130" w:right="115"/>
      </w:pPr>
      <w:r>
        <w:t xml:space="preserve">                    &lt;country&gt;US&lt;/country&gt;</w:t>
      </w:r>
    </w:p>
    <w:p w14:paraId="695E9669" w14:textId="77777777" w:rsidR="002E1B08" w:rsidRDefault="00000000">
      <w:pPr>
        <w:pStyle w:val="Example"/>
        <w:ind w:left="130" w:right="115"/>
      </w:pPr>
      <w:r>
        <w:t xml:space="preserve">                &lt;/addr&gt;</w:t>
      </w:r>
    </w:p>
    <w:p w14:paraId="6CBD2464" w14:textId="77777777" w:rsidR="002E1B08" w:rsidRDefault="00000000">
      <w:pPr>
        <w:pStyle w:val="Example"/>
        <w:ind w:left="130" w:right="115"/>
      </w:pPr>
      <w:r>
        <w:t xml:space="preserve">                &lt;telecom use="WP" value="tel:+1(555)555-1004" /&gt;</w:t>
      </w:r>
    </w:p>
    <w:p w14:paraId="2F29FFE6" w14:textId="77777777" w:rsidR="002E1B08" w:rsidRDefault="00000000">
      <w:pPr>
        <w:pStyle w:val="Example"/>
        <w:ind w:left="130" w:right="115"/>
      </w:pPr>
      <w:r>
        <w:t xml:space="preserve">                &lt;assignedPerson&gt;</w:t>
      </w:r>
    </w:p>
    <w:p w14:paraId="794ADFDC" w14:textId="77777777" w:rsidR="002E1B08" w:rsidRDefault="00000000">
      <w:pPr>
        <w:pStyle w:val="Example"/>
        <w:ind w:left="130" w:right="115"/>
      </w:pPr>
      <w:r>
        <w:t xml:space="preserve">                    &lt;name&gt;</w:t>
      </w:r>
    </w:p>
    <w:p w14:paraId="487AFBCC" w14:textId="77777777" w:rsidR="002E1B08" w:rsidRDefault="00000000">
      <w:pPr>
        <w:pStyle w:val="Example"/>
        <w:ind w:left="130" w:right="115"/>
      </w:pPr>
      <w:r>
        <w:t xml:space="preserve">                        &lt;given&gt;Patricia&lt;/given&gt;</w:t>
      </w:r>
    </w:p>
    <w:p w14:paraId="311AAB22" w14:textId="77777777" w:rsidR="002E1B08" w:rsidRDefault="00000000">
      <w:pPr>
        <w:pStyle w:val="Example"/>
        <w:ind w:left="130" w:right="115"/>
      </w:pPr>
      <w:r>
        <w:t xml:space="preserve">                        &lt;given qualifier="CL"&gt;Patty&lt;/given&gt;</w:t>
      </w:r>
    </w:p>
    <w:p w14:paraId="67241203" w14:textId="77777777" w:rsidR="002E1B08" w:rsidRDefault="00000000">
      <w:pPr>
        <w:pStyle w:val="Example"/>
        <w:ind w:left="130" w:right="115"/>
      </w:pPr>
      <w:r>
        <w:t xml:space="preserve">                        &lt;family&gt;Primary&lt;/family&gt;</w:t>
      </w:r>
    </w:p>
    <w:p w14:paraId="6DD3F50C" w14:textId="77777777" w:rsidR="002E1B08" w:rsidRDefault="00000000">
      <w:pPr>
        <w:pStyle w:val="Example"/>
        <w:ind w:left="130" w:right="115"/>
      </w:pPr>
      <w:r>
        <w:t xml:space="preserve">                        &lt;suffix qualifier="AC"&gt;M.D.&lt;/suffix&gt;</w:t>
      </w:r>
    </w:p>
    <w:p w14:paraId="776CC624" w14:textId="77777777" w:rsidR="002E1B08" w:rsidRDefault="00000000">
      <w:pPr>
        <w:pStyle w:val="Example"/>
        <w:ind w:left="130" w:right="115"/>
      </w:pPr>
      <w:r>
        <w:t xml:space="preserve">                    &lt;/name&gt;</w:t>
      </w:r>
    </w:p>
    <w:p w14:paraId="22FA4BCA" w14:textId="77777777" w:rsidR="002E1B08" w:rsidRDefault="00000000">
      <w:pPr>
        <w:pStyle w:val="Example"/>
        <w:ind w:left="130" w:right="115"/>
      </w:pPr>
      <w:r>
        <w:t xml:space="preserve">                &lt;/assignedPerson&gt;</w:t>
      </w:r>
    </w:p>
    <w:p w14:paraId="773A4FD5" w14:textId="77777777" w:rsidR="002E1B08" w:rsidRDefault="00000000">
      <w:pPr>
        <w:pStyle w:val="Example"/>
        <w:ind w:left="130" w:right="115"/>
      </w:pPr>
      <w:r>
        <w:t xml:space="preserve">                &lt;representedOrganization&gt;</w:t>
      </w:r>
    </w:p>
    <w:p w14:paraId="13159B36" w14:textId="77777777" w:rsidR="002E1B08" w:rsidRDefault="00000000">
      <w:pPr>
        <w:pStyle w:val="Example"/>
        <w:ind w:left="130" w:right="115"/>
      </w:pPr>
      <w:r>
        <w:t xml:space="preserve">                    &lt;id extension="219BX" root="1.1.1.1.1.1.1.1.2" /&gt;</w:t>
      </w:r>
    </w:p>
    <w:p w14:paraId="3EF031C5" w14:textId="77777777" w:rsidR="002E1B08" w:rsidRDefault="00000000">
      <w:pPr>
        <w:pStyle w:val="Example"/>
        <w:ind w:left="130" w:right="115"/>
      </w:pPr>
      <w:r>
        <w:t xml:space="preserve">                    &lt;name&gt;The DoctorsTogether Physician Group&lt;/name&gt;</w:t>
      </w:r>
    </w:p>
    <w:p w14:paraId="1FB23387" w14:textId="77777777" w:rsidR="002E1B08" w:rsidRDefault="00000000">
      <w:pPr>
        <w:pStyle w:val="Example"/>
        <w:ind w:left="130" w:right="115"/>
      </w:pPr>
      <w:r>
        <w:t xml:space="preserve">                    &lt;telecom use="WP" value="tel: +(555)-555-5000" /&gt;</w:t>
      </w:r>
    </w:p>
    <w:p w14:paraId="126F772C" w14:textId="77777777" w:rsidR="002E1B08" w:rsidRDefault="00000000">
      <w:pPr>
        <w:pStyle w:val="Example"/>
        <w:ind w:left="130" w:right="115"/>
      </w:pPr>
      <w:r>
        <w:t xml:space="preserve">                    &lt;addr&gt;</w:t>
      </w:r>
    </w:p>
    <w:p w14:paraId="593B7E24" w14:textId="77777777" w:rsidR="002E1B08" w:rsidRDefault="00000000">
      <w:pPr>
        <w:pStyle w:val="Example"/>
        <w:ind w:left="130" w:right="115"/>
      </w:pPr>
      <w:r>
        <w:t xml:space="preserve">                        &lt;streetAddressLine&gt;1004 Health Drive&lt;/streetAddressLine&gt;</w:t>
      </w:r>
    </w:p>
    <w:p w14:paraId="5A631CE5" w14:textId="77777777" w:rsidR="002E1B08" w:rsidRDefault="00000000">
      <w:pPr>
        <w:pStyle w:val="Example"/>
        <w:ind w:left="130" w:right="115"/>
      </w:pPr>
      <w:r>
        <w:t xml:space="preserve">                        &lt;city&gt;Portland&lt;/city&gt;</w:t>
      </w:r>
    </w:p>
    <w:p w14:paraId="275853A9" w14:textId="77777777" w:rsidR="002E1B08" w:rsidRDefault="00000000">
      <w:pPr>
        <w:pStyle w:val="Example"/>
        <w:ind w:left="130" w:right="115"/>
      </w:pPr>
      <w:r>
        <w:t xml:space="preserve">                        &lt;state&gt;OR&lt;/state&gt;</w:t>
      </w:r>
    </w:p>
    <w:p w14:paraId="028E4567" w14:textId="77777777" w:rsidR="002E1B08" w:rsidRDefault="00000000">
      <w:pPr>
        <w:pStyle w:val="Example"/>
        <w:ind w:left="130" w:right="115"/>
      </w:pPr>
      <w:r>
        <w:t xml:space="preserve">                        &lt;postalCode&gt;99123&lt;/postalCode&gt;</w:t>
      </w:r>
    </w:p>
    <w:p w14:paraId="27092D14" w14:textId="77777777" w:rsidR="002E1B08" w:rsidRDefault="00000000">
      <w:pPr>
        <w:pStyle w:val="Example"/>
        <w:ind w:left="130" w:right="115"/>
      </w:pPr>
      <w:r>
        <w:t xml:space="preserve">                        &lt;country&gt;US&lt;/country&gt;</w:t>
      </w:r>
    </w:p>
    <w:p w14:paraId="261315A3" w14:textId="77777777" w:rsidR="002E1B08" w:rsidRDefault="00000000">
      <w:pPr>
        <w:pStyle w:val="Example"/>
        <w:ind w:left="130" w:right="115"/>
      </w:pPr>
      <w:r>
        <w:t xml:space="preserve">                    &lt;/addr&gt;</w:t>
      </w:r>
    </w:p>
    <w:p w14:paraId="4531CFA1" w14:textId="77777777" w:rsidR="002E1B08" w:rsidRDefault="00000000">
      <w:pPr>
        <w:pStyle w:val="Example"/>
        <w:ind w:left="130" w:right="115"/>
      </w:pPr>
      <w:r>
        <w:t xml:space="preserve">                &lt;/representedOrganization&gt;</w:t>
      </w:r>
    </w:p>
    <w:p w14:paraId="22F71CEC" w14:textId="77777777" w:rsidR="002E1B08" w:rsidRDefault="00000000">
      <w:pPr>
        <w:pStyle w:val="Example"/>
        <w:ind w:left="130" w:right="115"/>
      </w:pPr>
      <w:r>
        <w:t xml:space="preserve">            &lt;/assignedEntity&gt;</w:t>
      </w:r>
    </w:p>
    <w:p w14:paraId="7D1D3D82" w14:textId="77777777" w:rsidR="002E1B08" w:rsidRDefault="00000000">
      <w:pPr>
        <w:pStyle w:val="Example"/>
        <w:ind w:left="130" w:right="115"/>
      </w:pPr>
      <w:r>
        <w:t xml:space="preserve">        &lt;/performer&gt;</w:t>
      </w:r>
    </w:p>
    <w:p w14:paraId="65CD91C5" w14:textId="77777777" w:rsidR="002E1B08" w:rsidRDefault="00000000">
      <w:pPr>
        <w:pStyle w:val="Example"/>
        <w:ind w:left="130" w:right="115"/>
      </w:pPr>
      <w:r>
        <w:t xml:space="preserve">    &lt;/serviceEvent&gt;</w:t>
      </w:r>
    </w:p>
    <w:p w14:paraId="1A5E21FD" w14:textId="77777777" w:rsidR="002E1B08" w:rsidRDefault="00000000">
      <w:pPr>
        <w:pStyle w:val="Example"/>
        <w:ind w:left="130" w:right="115"/>
      </w:pPr>
      <w:r>
        <w:t>&lt;/documentationOf&gt;</w:t>
      </w:r>
    </w:p>
    <w:p w14:paraId="284A9E36" w14:textId="77777777" w:rsidR="002E1B08" w:rsidRDefault="002E1B08">
      <w:pPr>
        <w:pStyle w:val="BodyText"/>
      </w:pPr>
    </w:p>
    <w:p w14:paraId="51A4330A" w14:textId="77777777" w:rsidR="002E1B08" w:rsidRDefault="00000000">
      <w:pPr>
        <w:pStyle w:val="Caption"/>
        <w:ind w:left="130" w:right="115"/>
      </w:pPr>
      <w:bookmarkStart w:id="301" w:name="_Toc119067313"/>
      <w:bookmarkStart w:id="302" w:name="_Toc119072227"/>
      <w:bookmarkStart w:id="303" w:name="_Toc120095149"/>
      <w:r>
        <w:lastRenderedPageBreak/>
        <w:t xml:space="preserve">Figure </w:t>
      </w:r>
      <w:r>
        <w:fldChar w:fldCharType="begin"/>
      </w:r>
      <w:r>
        <w:instrText>SEQ Figure \* ARABIC</w:instrText>
      </w:r>
      <w:r>
        <w:fldChar w:fldCharType="separate"/>
      </w:r>
      <w:r>
        <w:t>16</w:t>
      </w:r>
      <w:r>
        <w:fldChar w:fldCharType="end"/>
      </w:r>
      <w:r>
        <w:t>: authorization Example</w:t>
      </w:r>
      <w:bookmarkEnd w:id="301"/>
      <w:bookmarkEnd w:id="302"/>
      <w:bookmarkEnd w:id="303"/>
    </w:p>
    <w:p w14:paraId="2346F408" w14:textId="77777777" w:rsidR="002E1B08" w:rsidRDefault="00000000">
      <w:pPr>
        <w:pStyle w:val="Example"/>
        <w:ind w:left="130" w:right="115"/>
      </w:pPr>
      <w:r>
        <w:t>&lt;authorization typeCode="AUTH"&gt;</w:t>
      </w:r>
    </w:p>
    <w:p w14:paraId="740C91DF" w14:textId="77777777" w:rsidR="002E1B08" w:rsidRDefault="00000000">
      <w:pPr>
        <w:pStyle w:val="Example"/>
        <w:ind w:left="130" w:right="115"/>
      </w:pPr>
      <w:r>
        <w:t xml:space="preserve">    &lt;consent classCode="CONS" moodCode="EVN"&gt;</w:t>
      </w:r>
    </w:p>
    <w:p w14:paraId="21451658" w14:textId="77777777" w:rsidR="002E1B08" w:rsidRDefault="00000000">
      <w:pPr>
        <w:pStyle w:val="Example"/>
        <w:ind w:left="130" w:right="115"/>
      </w:pPr>
      <w:r>
        <w:t xml:space="preserve">        &lt;id root="629deb70-5306-11df-9879-0800200c9a66" /&gt;</w:t>
      </w:r>
    </w:p>
    <w:p w14:paraId="7276EB08" w14:textId="77777777" w:rsidR="002E1B08" w:rsidRDefault="00000000">
      <w:pPr>
        <w:pStyle w:val="Example"/>
        <w:ind w:left="130" w:right="115"/>
      </w:pPr>
      <w:r>
        <w:t xml:space="preserve">        &lt;code codeSystem="2.16.840.1.113883.6.1" codeSystemName="LOINC" code="64293-4" displayName="Procedure consent" /&gt;</w:t>
      </w:r>
    </w:p>
    <w:p w14:paraId="57239388" w14:textId="77777777" w:rsidR="002E1B08" w:rsidRDefault="00000000">
      <w:pPr>
        <w:pStyle w:val="Example"/>
        <w:ind w:left="130" w:right="115"/>
      </w:pPr>
      <w:r>
        <w:t xml:space="preserve">        &lt;statusCode code="completed" /&gt;</w:t>
      </w:r>
    </w:p>
    <w:p w14:paraId="0ADFAB8A" w14:textId="77777777" w:rsidR="002E1B08" w:rsidRDefault="00000000">
      <w:pPr>
        <w:pStyle w:val="Example"/>
        <w:ind w:left="130" w:right="115"/>
      </w:pPr>
      <w:r>
        <w:t xml:space="preserve">    &lt;/consent&gt;</w:t>
      </w:r>
    </w:p>
    <w:p w14:paraId="41C48C86" w14:textId="77777777" w:rsidR="002E1B08" w:rsidRDefault="00000000">
      <w:pPr>
        <w:pStyle w:val="Example"/>
        <w:ind w:left="130" w:right="115"/>
      </w:pPr>
      <w:r>
        <w:t>&lt;/authorization&gt;</w:t>
      </w:r>
    </w:p>
    <w:p w14:paraId="0A3077FA" w14:textId="77777777" w:rsidR="002E1B08" w:rsidRDefault="00000000">
      <w:pPr>
        <w:pStyle w:val="Caption"/>
        <w:ind w:left="130" w:right="115"/>
      </w:pPr>
      <w:bookmarkStart w:id="304" w:name="_Toc119067314"/>
      <w:bookmarkStart w:id="305" w:name="_Toc119072228"/>
      <w:bookmarkStart w:id="306" w:name="_Toc120095150"/>
      <w:r>
        <w:t xml:space="preserve">Figure </w:t>
      </w:r>
      <w:r>
        <w:fldChar w:fldCharType="begin"/>
      </w:r>
      <w:r>
        <w:instrText>SEQ Figure \* ARABIC</w:instrText>
      </w:r>
      <w:r>
        <w:fldChar w:fldCharType="separate"/>
      </w:r>
      <w:r>
        <w:t>17</w:t>
      </w:r>
      <w:r>
        <w:fldChar w:fldCharType="end"/>
      </w:r>
      <w:r>
        <w:t>: Record Target Example with DeceasedInd="true"</w:t>
      </w:r>
      <w:bookmarkEnd w:id="304"/>
      <w:bookmarkEnd w:id="305"/>
      <w:bookmarkEnd w:id="306"/>
    </w:p>
    <w:p w14:paraId="00776EE4" w14:textId="77777777" w:rsidR="002E1B08" w:rsidRDefault="00000000">
      <w:pPr>
        <w:pStyle w:val="Example"/>
        <w:ind w:left="130" w:right="115"/>
      </w:pPr>
      <w:r>
        <w:t>&lt;recordTarget&gt;</w:t>
      </w:r>
    </w:p>
    <w:p w14:paraId="00E5D5BB" w14:textId="77777777" w:rsidR="002E1B08" w:rsidRDefault="00000000">
      <w:pPr>
        <w:pStyle w:val="Example"/>
        <w:ind w:left="130" w:right="115"/>
      </w:pPr>
      <w:r>
        <w:t xml:space="preserve">    &lt;patientRole&gt;</w:t>
      </w:r>
    </w:p>
    <w:p w14:paraId="0C45238E" w14:textId="77777777" w:rsidR="002E1B08" w:rsidRDefault="00000000">
      <w:pPr>
        <w:pStyle w:val="Example"/>
        <w:ind w:left="130" w:right="115"/>
      </w:pPr>
      <w:r>
        <w:t xml:space="preserve">        &lt;!-- The @root OID below (which is fictional) would be specific to an institution's record identifier system. --&gt;  </w:t>
      </w:r>
    </w:p>
    <w:p w14:paraId="5371BB89" w14:textId="77777777" w:rsidR="002E1B08" w:rsidRDefault="00000000">
      <w:pPr>
        <w:pStyle w:val="Example"/>
        <w:ind w:left="130" w:right="115"/>
      </w:pPr>
      <w:r>
        <w:t xml:space="preserve">        &lt;id root="2.16.840.1.113883.3.6132" extension="345678912-0154"/&gt;</w:t>
      </w:r>
    </w:p>
    <w:p w14:paraId="4D346A21" w14:textId="77777777" w:rsidR="002E1B08" w:rsidRDefault="00000000">
      <w:pPr>
        <w:pStyle w:val="Example"/>
        <w:ind w:left="130" w:right="115"/>
      </w:pPr>
      <w:r>
        <w:t xml:space="preserve">        &lt;!-- HP is "primary home" from valueSet 2.16.840.1.113883.1.11.10637 --&gt;</w:t>
      </w:r>
    </w:p>
    <w:p w14:paraId="6ED86248" w14:textId="77777777" w:rsidR="002E1B08" w:rsidRDefault="00000000">
      <w:pPr>
        <w:pStyle w:val="Example"/>
        <w:ind w:left="130" w:right="115"/>
      </w:pPr>
      <w:r>
        <w:t xml:space="preserve">        &lt;addr use="HP"&gt;</w:t>
      </w:r>
    </w:p>
    <w:p w14:paraId="7E3F4C61" w14:textId="77777777" w:rsidR="002E1B08" w:rsidRDefault="00000000">
      <w:pPr>
        <w:pStyle w:val="Example"/>
        <w:ind w:left="130" w:right="115"/>
      </w:pPr>
      <w:r>
        <w:t xml:space="preserve">            &lt;streetAddressLine&gt;1437 Jennyhill Ln.&lt;/streetAddressLine&gt;</w:t>
      </w:r>
    </w:p>
    <w:p w14:paraId="5D62188D" w14:textId="77777777" w:rsidR="002E1B08" w:rsidRDefault="00000000">
      <w:pPr>
        <w:pStyle w:val="Example"/>
        <w:ind w:left="130" w:right="115"/>
      </w:pPr>
      <w:r>
        <w:t xml:space="preserve">            &lt;city&gt;Hollywood&lt;/city&gt;</w:t>
      </w:r>
    </w:p>
    <w:p w14:paraId="1754C80B" w14:textId="77777777" w:rsidR="002E1B08" w:rsidRDefault="00000000">
      <w:pPr>
        <w:pStyle w:val="Example"/>
        <w:ind w:left="130" w:right="115"/>
      </w:pPr>
      <w:r>
        <w:t xml:space="preserve">            &lt;postalCode&gt;90068&lt;/postalCode&gt;</w:t>
      </w:r>
    </w:p>
    <w:p w14:paraId="2A8B1A46" w14:textId="77777777" w:rsidR="002E1B08" w:rsidRDefault="00000000">
      <w:pPr>
        <w:pStyle w:val="Example"/>
        <w:ind w:left="130" w:right="115"/>
      </w:pPr>
      <w:r>
        <w:t xml:space="preserve">            &lt;state&gt;CA&lt;/state&gt;</w:t>
      </w:r>
    </w:p>
    <w:p w14:paraId="357BC5D3" w14:textId="77777777" w:rsidR="002E1B08" w:rsidRDefault="00000000">
      <w:pPr>
        <w:pStyle w:val="Example"/>
        <w:ind w:left="130" w:right="115"/>
      </w:pPr>
      <w:r>
        <w:t xml:space="preserve">            &lt;country&gt;US&lt;/country&gt;</w:t>
      </w:r>
    </w:p>
    <w:p w14:paraId="6860F3AF" w14:textId="77777777" w:rsidR="002E1B08" w:rsidRDefault="00000000">
      <w:pPr>
        <w:pStyle w:val="Example"/>
        <w:ind w:left="130" w:right="115"/>
      </w:pPr>
      <w:r>
        <w:t xml:space="preserve">        &lt;/addr&gt;</w:t>
      </w:r>
    </w:p>
    <w:p w14:paraId="6A717E14" w14:textId="77777777" w:rsidR="002E1B08" w:rsidRDefault="00000000">
      <w:pPr>
        <w:pStyle w:val="Example"/>
        <w:ind w:left="130" w:right="115"/>
      </w:pPr>
      <w:r>
        <w:t xml:space="preserve">        &lt;!-- While this may be included, you may choose to exclude contact information on deceased patients --&gt;</w:t>
      </w:r>
    </w:p>
    <w:p w14:paraId="1EFEA89F" w14:textId="77777777" w:rsidR="002E1B08" w:rsidRDefault="00000000">
      <w:pPr>
        <w:pStyle w:val="Example"/>
        <w:ind w:left="130" w:right="115"/>
      </w:pPr>
      <w:r>
        <w:t xml:space="preserve">        &lt;telecom nullFlavor="NA" /&gt;</w:t>
      </w:r>
    </w:p>
    <w:p w14:paraId="2A97B00F" w14:textId="77777777" w:rsidR="002E1B08" w:rsidRDefault="00000000">
      <w:pPr>
        <w:pStyle w:val="Example"/>
        <w:ind w:left="130" w:right="115"/>
      </w:pPr>
      <w:r>
        <w:t xml:space="preserve">        &lt;patient&gt;</w:t>
      </w:r>
    </w:p>
    <w:p w14:paraId="1849F031" w14:textId="77777777" w:rsidR="002E1B08" w:rsidRDefault="00000000">
      <w:pPr>
        <w:pStyle w:val="Example"/>
        <w:ind w:left="130" w:right="115"/>
      </w:pPr>
      <w:r>
        <w:tab/>
      </w:r>
      <w:r>
        <w:tab/>
      </w:r>
      <w:r>
        <w:tab/>
        <w:t>&lt;!-- At a 2020 C-CDA Implement-a-thon, it was discussed that some EHR implementations may be changing names when patient is expired/deceased --&gt;</w:t>
      </w:r>
    </w:p>
    <w:p w14:paraId="679038E0" w14:textId="77777777" w:rsidR="002E1B08" w:rsidRDefault="00000000">
      <w:pPr>
        <w:pStyle w:val="Example"/>
        <w:ind w:left="130" w:right="115"/>
      </w:pPr>
      <w:r>
        <w:tab/>
      </w:r>
      <w:r>
        <w:tab/>
      </w:r>
      <w:r>
        <w:tab/>
        <w:t>&lt;!-- Changing a name based on death is NOT a recommended practice. Instead update the sdtc:deceasedInd and sdtc:deceasedTime fields --&gt;</w:t>
      </w:r>
    </w:p>
    <w:p w14:paraId="22E2E89B" w14:textId="77777777" w:rsidR="002E1B08" w:rsidRDefault="00000000">
      <w:pPr>
        <w:pStyle w:val="Example"/>
        <w:ind w:left="130" w:right="115"/>
      </w:pPr>
      <w:r>
        <w:t xml:space="preserve">            &lt;name use="L"&gt;</w:t>
      </w:r>
    </w:p>
    <w:p w14:paraId="7602461E" w14:textId="77777777" w:rsidR="002E1B08" w:rsidRDefault="00000000">
      <w:pPr>
        <w:pStyle w:val="Example"/>
        <w:ind w:left="130" w:right="115"/>
      </w:pPr>
      <w:r>
        <w:t xml:space="preserve">                &lt;given&gt;Adam&lt;/given&gt;</w:t>
      </w:r>
    </w:p>
    <w:p w14:paraId="5048D57F" w14:textId="77777777" w:rsidR="002E1B08" w:rsidRDefault="00000000">
      <w:pPr>
        <w:pStyle w:val="Example"/>
        <w:ind w:left="130" w:right="115"/>
      </w:pPr>
      <w:r>
        <w:t xml:space="preserve">                &lt;family&gt;Rumpelstiltskin&lt;/family&gt;</w:t>
      </w:r>
    </w:p>
    <w:p w14:paraId="153358DC" w14:textId="77777777" w:rsidR="002E1B08" w:rsidRDefault="00000000">
      <w:pPr>
        <w:pStyle w:val="Example"/>
        <w:ind w:left="130" w:right="115"/>
      </w:pPr>
      <w:r>
        <w:t xml:space="preserve">            &lt;/name&gt;</w:t>
      </w:r>
    </w:p>
    <w:p w14:paraId="6DE49CBA" w14:textId="77777777" w:rsidR="002E1B08" w:rsidRDefault="00000000">
      <w:pPr>
        <w:pStyle w:val="Example"/>
        <w:ind w:left="130" w:right="115"/>
      </w:pPr>
      <w:r>
        <w:t xml:space="preserve">            &lt;!-- Sex at birth and gender identity may be specified in social history --&gt;</w:t>
      </w:r>
    </w:p>
    <w:p w14:paraId="765D7D3C" w14:textId="77777777" w:rsidR="002E1B08" w:rsidRDefault="00000000">
      <w:pPr>
        <w:pStyle w:val="Example"/>
        <w:ind w:left="130" w:right="115"/>
      </w:pPr>
      <w:r>
        <w:t xml:space="preserve">            &lt;administrativeGenderCode code="M" codeSystem="2.16.840.1.113883.5.1" displayName="Male" codeSystemName="AdministrativeGender"/&gt;</w:t>
      </w:r>
    </w:p>
    <w:p w14:paraId="7B9A55C3" w14:textId="77777777" w:rsidR="002E1B08" w:rsidRDefault="00000000">
      <w:pPr>
        <w:pStyle w:val="Example"/>
        <w:ind w:left="130" w:right="115"/>
      </w:pPr>
      <w:r>
        <w:t xml:space="preserve">            &lt;birthTime value="19521022"/&gt;</w:t>
      </w:r>
    </w:p>
    <w:p w14:paraId="6AD91A7D" w14:textId="77777777" w:rsidR="002E1B08" w:rsidRDefault="00000000">
      <w:pPr>
        <w:pStyle w:val="Example"/>
        <w:ind w:left="130" w:right="115"/>
      </w:pPr>
      <w:r>
        <w:t xml:space="preserve">            &lt;!-- A full CDA example may include the Deceased Observation to indicate cause of death --&gt;</w:t>
      </w:r>
    </w:p>
    <w:p w14:paraId="25DA28F8" w14:textId="77777777" w:rsidR="002E1B08" w:rsidRDefault="00000000">
      <w:pPr>
        <w:pStyle w:val="Example"/>
        <w:ind w:left="130" w:right="115"/>
      </w:pPr>
      <w:r>
        <w:t xml:space="preserve">            &lt;!-- A Deceased Observation may be present in any section; Problem List is a suitable location --&gt;</w:t>
      </w:r>
    </w:p>
    <w:p w14:paraId="3D6279CD" w14:textId="77777777" w:rsidR="002E1B08" w:rsidRDefault="00000000">
      <w:pPr>
        <w:pStyle w:val="Example"/>
        <w:ind w:left="130" w:right="115"/>
      </w:pPr>
      <w:r>
        <w:tab/>
        <w:t xml:space="preserve">    &lt;!-- Stylesheets are strongly recommended to include human viewable rendering of the deceased indication and time when present --&gt;</w:t>
      </w:r>
    </w:p>
    <w:p w14:paraId="05E780CC" w14:textId="77777777" w:rsidR="002E1B08" w:rsidRDefault="00000000">
      <w:pPr>
        <w:pStyle w:val="Example"/>
        <w:ind w:left="130" w:right="115"/>
      </w:pPr>
      <w:r>
        <w:tab/>
        <w:t xml:space="preserve">    &lt;!-- Systems may send deceased indication, time, or both. Sending only time is not recommeded. --&gt;</w:t>
      </w:r>
    </w:p>
    <w:p w14:paraId="1D44C4FD" w14:textId="77777777" w:rsidR="002E1B08" w:rsidRDefault="00000000">
      <w:pPr>
        <w:pStyle w:val="Example"/>
        <w:ind w:left="130" w:right="115"/>
      </w:pPr>
      <w:r>
        <w:t xml:space="preserve">            &lt;sdtc:deceasedInd value="true" /&gt;</w:t>
      </w:r>
    </w:p>
    <w:p w14:paraId="7245DE32" w14:textId="77777777" w:rsidR="002E1B08" w:rsidRDefault="00000000">
      <w:pPr>
        <w:pStyle w:val="Example"/>
        <w:ind w:left="130" w:right="115"/>
      </w:pPr>
      <w:r>
        <w:t xml:space="preserve">            &lt;sdtc:deceasedTime value="20180315" /&gt;</w:t>
      </w:r>
    </w:p>
    <w:p w14:paraId="7D6A1E85" w14:textId="77777777" w:rsidR="002E1B08" w:rsidRDefault="00000000">
      <w:pPr>
        <w:pStyle w:val="Example"/>
        <w:ind w:left="130" w:right="115"/>
      </w:pPr>
      <w:r>
        <w:t xml:space="preserve">            &lt;maritalStatusCode code="M" displayName="Married" codeSystem="2.16.840.1.113883.5.2" codeSystemName="MaritalStatus"/&gt;</w:t>
      </w:r>
    </w:p>
    <w:p w14:paraId="6B21C5FB" w14:textId="77777777" w:rsidR="002E1B08" w:rsidRDefault="00000000">
      <w:pPr>
        <w:pStyle w:val="Example"/>
        <w:ind w:left="130" w:right="115"/>
      </w:pPr>
      <w:r>
        <w:t xml:space="preserve">            &lt;religiousAffiliationCode code="1013" displayName="Christian (non-Catholic, non-specific)" codeSystem="2.16.840.1.113883.5.1076" codeSystemName="HL7 Religious Affiliation"/&gt;</w:t>
      </w:r>
    </w:p>
    <w:p w14:paraId="09B51D28" w14:textId="77777777" w:rsidR="002E1B08" w:rsidRDefault="00000000">
      <w:pPr>
        <w:pStyle w:val="Example"/>
        <w:ind w:left="130" w:right="115"/>
      </w:pPr>
      <w:r>
        <w:lastRenderedPageBreak/>
        <w:t xml:space="preserve">            &lt;!-- CDC Race and Ethnicity code set contains the five minimum race and ethnicity categories defined by OMB Standards --&gt;</w:t>
      </w:r>
    </w:p>
    <w:p w14:paraId="042C3B76" w14:textId="77777777" w:rsidR="002E1B08" w:rsidRDefault="00000000">
      <w:pPr>
        <w:pStyle w:val="Example"/>
        <w:ind w:left="130" w:right="115"/>
      </w:pPr>
      <w:r>
        <w:t xml:space="preserve">            &lt;raceCode code="2106-3" displayName="White" codeSystem="2.16.840.1.113883.6.238" codeSystemName="OMB Standards for Race and Ethnicity"/&gt;</w:t>
      </w:r>
    </w:p>
    <w:p w14:paraId="2FF1CCA0" w14:textId="77777777" w:rsidR="002E1B08" w:rsidRDefault="00000000">
      <w:pPr>
        <w:pStyle w:val="Example"/>
        <w:ind w:left="130" w:right="115"/>
      </w:pPr>
      <w:r>
        <w:t xml:space="preserve">            &lt;ethnicGroupCode code="2186-5" displayName="Not Hispanic or Latino" codeSystem="2.16.840.1.113883.6.238" codeSystemName="OMB Standards for Race and Ethnicity"/&gt;</w:t>
      </w:r>
    </w:p>
    <w:p w14:paraId="6A43D6C9" w14:textId="77777777" w:rsidR="002E1B08" w:rsidRDefault="00000000">
      <w:pPr>
        <w:pStyle w:val="Example"/>
        <w:ind w:left="130" w:right="115"/>
      </w:pPr>
      <w:r>
        <w:t xml:space="preserve">            &lt;languageCommunication&gt;</w:t>
      </w:r>
    </w:p>
    <w:p w14:paraId="4793D3DB" w14:textId="77777777" w:rsidR="002E1B08" w:rsidRDefault="00000000">
      <w:pPr>
        <w:pStyle w:val="Example"/>
        <w:ind w:left="130" w:right="115"/>
      </w:pPr>
      <w:r>
        <w:t xml:space="preserve">                &lt;languageCode code="en-US"/&gt;</w:t>
      </w:r>
    </w:p>
    <w:p w14:paraId="0D33558C" w14:textId="77777777" w:rsidR="002E1B08" w:rsidRDefault="00000000">
      <w:pPr>
        <w:pStyle w:val="Example"/>
        <w:ind w:left="130" w:right="115"/>
      </w:pPr>
      <w:r>
        <w:t xml:space="preserve">                &lt;!-- "eng" is ISO 639-2 alpha-3 code for "English" --&gt;</w:t>
      </w:r>
    </w:p>
    <w:p w14:paraId="05659F4C" w14:textId="77777777" w:rsidR="002E1B08" w:rsidRDefault="00000000">
      <w:pPr>
        <w:pStyle w:val="Example"/>
        <w:ind w:left="130" w:right="115"/>
      </w:pPr>
      <w:r>
        <w:t xml:space="preserve">                &lt;modeCode code="ESP" displayName="Expressed spoken" codeSystem="2.16.840.1.113883.5.60" codeSystemName="LanguageAbilityMode"/&gt;</w:t>
      </w:r>
    </w:p>
    <w:p w14:paraId="269CEC5F" w14:textId="77777777" w:rsidR="002E1B08" w:rsidRDefault="00000000">
      <w:pPr>
        <w:pStyle w:val="Example"/>
        <w:ind w:left="130" w:right="115"/>
      </w:pPr>
      <w:r>
        <w:t xml:space="preserve">                &lt;proficiencyLevelCode code="E" displayName="Excellent" codeSystem="2.16.840.1.113883.5.61" codeSystemName="LanguageAbilityProficiency"/&gt;</w:t>
      </w:r>
    </w:p>
    <w:p w14:paraId="6D24B01B" w14:textId="77777777" w:rsidR="002E1B08" w:rsidRDefault="00000000">
      <w:pPr>
        <w:pStyle w:val="Example"/>
        <w:ind w:left="130" w:right="115"/>
      </w:pPr>
      <w:r>
        <w:t xml:space="preserve">                &lt;preferenceInd value="true"/&gt;</w:t>
      </w:r>
    </w:p>
    <w:p w14:paraId="3384F378" w14:textId="77777777" w:rsidR="002E1B08" w:rsidRDefault="00000000">
      <w:pPr>
        <w:pStyle w:val="Example"/>
        <w:ind w:left="130" w:right="115"/>
      </w:pPr>
      <w:r>
        <w:t xml:space="preserve">            &lt;/languageCommunication&gt;</w:t>
      </w:r>
    </w:p>
    <w:p w14:paraId="0E7D1F95" w14:textId="77777777" w:rsidR="002E1B08" w:rsidRDefault="00000000">
      <w:pPr>
        <w:pStyle w:val="Example"/>
        <w:ind w:left="130" w:right="115"/>
      </w:pPr>
      <w:r>
        <w:t xml:space="preserve">        &lt;/patient&gt;</w:t>
      </w:r>
    </w:p>
    <w:p w14:paraId="71315A90" w14:textId="77777777" w:rsidR="002E1B08" w:rsidRDefault="00000000">
      <w:pPr>
        <w:pStyle w:val="Example"/>
        <w:ind w:left="130" w:right="115"/>
      </w:pPr>
      <w:r>
        <w:t xml:space="preserve">    &lt;/patientRole&gt;</w:t>
      </w:r>
    </w:p>
    <w:p w14:paraId="0D6C3270" w14:textId="77777777" w:rsidR="002E1B08" w:rsidRDefault="00000000">
      <w:pPr>
        <w:pStyle w:val="Example"/>
        <w:ind w:left="130" w:right="115"/>
      </w:pPr>
      <w:r>
        <w:t>&lt;/recordTarget&gt;</w:t>
      </w:r>
    </w:p>
    <w:p w14:paraId="0AD7AA5D" w14:textId="77777777" w:rsidR="002E1B08" w:rsidRDefault="002E1B08">
      <w:pPr>
        <w:pStyle w:val="BodyText"/>
      </w:pPr>
    </w:p>
    <w:p w14:paraId="0EAF63B1" w14:textId="77777777" w:rsidR="002E1B08" w:rsidRDefault="00000000">
      <w:pPr>
        <w:pStyle w:val="Heading1"/>
      </w:pPr>
      <w:bookmarkStart w:id="307" w:name="_Toc119067259"/>
      <w:bookmarkStart w:id="308" w:name="_Toc119074744"/>
      <w:bookmarkStart w:id="309" w:name="_Toc120095095"/>
      <w:r>
        <w:lastRenderedPageBreak/>
        <w:t>section</w:t>
      </w:r>
      <w:bookmarkEnd w:id="307"/>
      <w:bookmarkEnd w:id="308"/>
      <w:bookmarkEnd w:id="309"/>
    </w:p>
    <w:p w14:paraId="79902FB9" w14:textId="77777777" w:rsidR="002E1B08" w:rsidRDefault="00000000">
      <w:pPr>
        <w:pStyle w:val="Heading2nospace"/>
      </w:pPr>
      <w:bookmarkStart w:id="310" w:name="S_Care_Teams_Section_V2"/>
      <w:bookmarkStart w:id="311" w:name="_Toc119067260"/>
      <w:bookmarkStart w:id="312" w:name="_Toc119074745"/>
      <w:bookmarkStart w:id="313" w:name="_Toc120095096"/>
      <w:r>
        <w:t>Care Teams Section (V2)</w:t>
      </w:r>
      <w:bookmarkEnd w:id="310"/>
      <w:bookmarkEnd w:id="311"/>
      <w:bookmarkEnd w:id="312"/>
      <w:bookmarkEnd w:id="313"/>
    </w:p>
    <w:p w14:paraId="2B83D5C7" w14:textId="77777777" w:rsidR="002E1B08" w:rsidRDefault="00000000">
      <w:pPr>
        <w:pStyle w:val="BracketData"/>
      </w:pPr>
      <w:r>
        <w:t>[section: identifier urn:hl7ii:2.16.840.1.113883.10.20.22.2.500:2022-06-01 (open)]</w:t>
      </w:r>
    </w:p>
    <w:p w14:paraId="7BACF9A6" w14:textId="77777777" w:rsidR="002E1B08" w:rsidRDefault="00000000">
      <w:pPr>
        <w:pStyle w:val="Caption"/>
      </w:pPr>
      <w:bookmarkStart w:id="314" w:name="_Toc119067379"/>
      <w:bookmarkStart w:id="315" w:name="_Toc119074803"/>
      <w:bookmarkStart w:id="316" w:name="_Toc120095014"/>
      <w:r>
        <w:t xml:space="preserve">Table </w:t>
      </w:r>
      <w:r>
        <w:fldChar w:fldCharType="begin"/>
      </w:r>
      <w:r>
        <w:instrText>SEQ Table \* ARABIC</w:instrText>
      </w:r>
      <w:r>
        <w:fldChar w:fldCharType="separate"/>
      </w:r>
      <w:r>
        <w:t>21</w:t>
      </w:r>
      <w:r>
        <w:fldChar w:fldCharType="end"/>
      </w:r>
      <w:r>
        <w:t>: Care Teams Section (V2) Contexts</w:t>
      </w:r>
      <w:bookmarkEnd w:id="314"/>
      <w:bookmarkEnd w:id="315"/>
      <w:bookmarkEnd w:id="3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045B584A" w14:textId="77777777">
        <w:trPr>
          <w:cantSplit/>
          <w:tblHeader/>
          <w:jc w:val="center"/>
        </w:trPr>
        <w:tc>
          <w:tcPr>
            <w:tcW w:w="360" w:type="dxa"/>
            <w:shd w:val="clear" w:color="auto" w:fill="E6E6E6"/>
          </w:tcPr>
          <w:p w14:paraId="35F244A6" w14:textId="77777777" w:rsidR="002E1B08" w:rsidRDefault="00000000">
            <w:pPr>
              <w:pStyle w:val="TableHead"/>
            </w:pPr>
            <w:r>
              <w:t>Contained By:</w:t>
            </w:r>
          </w:p>
        </w:tc>
        <w:tc>
          <w:tcPr>
            <w:tcW w:w="360" w:type="dxa"/>
            <w:shd w:val="clear" w:color="auto" w:fill="E6E6E6"/>
          </w:tcPr>
          <w:p w14:paraId="2A406B26" w14:textId="77777777" w:rsidR="002E1B08" w:rsidRDefault="00000000">
            <w:pPr>
              <w:pStyle w:val="TableHead"/>
            </w:pPr>
            <w:r>
              <w:t>Contains:</w:t>
            </w:r>
          </w:p>
        </w:tc>
      </w:tr>
      <w:tr w:rsidR="002E1B08" w14:paraId="513D7725" w14:textId="77777777">
        <w:trPr>
          <w:jc w:val="center"/>
        </w:trPr>
        <w:tc>
          <w:tcPr>
            <w:tcW w:w="360" w:type="dxa"/>
          </w:tcPr>
          <w:p w14:paraId="3F56CD4C" w14:textId="77777777" w:rsidR="002E1B08" w:rsidRDefault="002E1B08"/>
        </w:tc>
        <w:tc>
          <w:tcPr>
            <w:tcW w:w="360" w:type="dxa"/>
          </w:tcPr>
          <w:p w14:paraId="000EC237" w14:textId="77777777" w:rsidR="002E1B08" w:rsidRDefault="00000000">
            <w:pPr>
              <w:pStyle w:val="TableText"/>
            </w:pPr>
            <w:hyperlink w:anchor="E_Care_Team_Organizer_V2">
              <w:r>
                <w:rPr>
                  <w:rStyle w:val="HyperlinkText9pt"/>
                </w:rPr>
                <w:t>Care Team Organizer (V2)</w:t>
              </w:r>
            </w:hyperlink>
            <w:r>
              <w:t xml:space="preserve"> (optional)</w:t>
            </w:r>
          </w:p>
        </w:tc>
      </w:tr>
    </w:tbl>
    <w:p w14:paraId="3E10A501" w14:textId="77777777" w:rsidR="002E1B08" w:rsidRDefault="002E1B08">
      <w:pPr>
        <w:pStyle w:val="BodyText"/>
      </w:pPr>
    </w:p>
    <w:p w14:paraId="1F96E152" w14:textId="77777777" w:rsidR="002E1B08" w:rsidRDefault="00000000">
      <w:r>
        <w:t>The Care Team Section is used to share historical and current Care Team information.</w:t>
      </w:r>
    </w:p>
    <w:p w14:paraId="7A4EC4FA" w14:textId="77777777" w:rsidR="002E1B08" w:rsidRDefault="00000000">
      <w:r>
        <w:t>The Care Team Section may be included in any type of C-CDA structured document that is an open template.</w:t>
      </w:r>
    </w:p>
    <w:p w14:paraId="3AE7A1E2" w14:textId="77777777" w:rsidR="002E1B08" w:rsidRDefault="00000000">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14:paraId="633A26B4" w14:textId="77777777" w:rsidR="002E1B08" w:rsidRDefault="00000000">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14:paraId="48EBABCB" w14:textId="77777777" w:rsidR="002E1B08" w:rsidRDefault="00000000">
      <w:pPr>
        <w:pStyle w:val="Caption"/>
      </w:pPr>
      <w:bookmarkStart w:id="317" w:name="_Toc119067380"/>
      <w:bookmarkStart w:id="318" w:name="_Toc119074804"/>
      <w:bookmarkStart w:id="319" w:name="_Toc120095015"/>
      <w:r>
        <w:t xml:space="preserve">Table </w:t>
      </w:r>
      <w:r>
        <w:fldChar w:fldCharType="begin"/>
      </w:r>
      <w:r>
        <w:instrText>SEQ Table \* ARABIC</w:instrText>
      </w:r>
      <w:r>
        <w:fldChar w:fldCharType="separate"/>
      </w:r>
      <w:r>
        <w:t>22</w:t>
      </w:r>
      <w:r>
        <w:fldChar w:fldCharType="end"/>
      </w:r>
      <w:r>
        <w:t>: Care Teams Section (V2) Constraints Overview</w:t>
      </w:r>
      <w:bookmarkEnd w:id="317"/>
      <w:bookmarkEnd w:id="318"/>
      <w:bookmarkEnd w:id="31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7427DA66" w14:textId="77777777">
        <w:trPr>
          <w:cantSplit/>
          <w:tblHeader/>
          <w:jc w:val="center"/>
        </w:trPr>
        <w:tc>
          <w:tcPr>
            <w:tcW w:w="0" w:type="dxa"/>
            <w:shd w:val="clear" w:color="auto" w:fill="E6E6E6"/>
            <w:noWrap/>
          </w:tcPr>
          <w:p w14:paraId="142A73E0" w14:textId="77777777" w:rsidR="002E1B08" w:rsidRDefault="00000000">
            <w:pPr>
              <w:pStyle w:val="TableHead"/>
            </w:pPr>
            <w:r>
              <w:t>XPath</w:t>
            </w:r>
          </w:p>
        </w:tc>
        <w:tc>
          <w:tcPr>
            <w:tcW w:w="720" w:type="dxa"/>
            <w:shd w:val="clear" w:color="auto" w:fill="E6E6E6"/>
            <w:noWrap/>
          </w:tcPr>
          <w:p w14:paraId="3BAC05C8" w14:textId="77777777" w:rsidR="002E1B08" w:rsidRDefault="00000000">
            <w:pPr>
              <w:pStyle w:val="TableHead"/>
            </w:pPr>
            <w:r>
              <w:t>Card.</w:t>
            </w:r>
          </w:p>
        </w:tc>
        <w:tc>
          <w:tcPr>
            <w:tcW w:w="1152" w:type="dxa"/>
            <w:shd w:val="clear" w:color="auto" w:fill="E6E6E6"/>
            <w:noWrap/>
          </w:tcPr>
          <w:p w14:paraId="5166A658" w14:textId="77777777" w:rsidR="002E1B08" w:rsidRDefault="00000000">
            <w:pPr>
              <w:pStyle w:val="TableHead"/>
            </w:pPr>
            <w:r>
              <w:t>Verb</w:t>
            </w:r>
          </w:p>
        </w:tc>
        <w:tc>
          <w:tcPr>
            <w:tcW w:w="864" w:type="dxa"/>
            <w:shd w:val="clear" w:color="auto" w:fill="E6E6E6"/>
            <w:noWrap/>
          </w:tcPr>
          <w:p w14:paraId="6A084BE4" w14:textId="77777777" w:rsidR="002E1B08" w:rsidRDefault="00000000">
            <w:pPr>
              <w:pStyle w:val="TableHead"/>
            </w:pPr>
            <w:r>
              <w:t>Data Type</w:t>
            </w:r>
          </w:p>
        </w:tc>
        <w:tc>
          <w:tcPr>
            <w:tcW w:w="864" w:type="dxa"/>
            <w:shd w:val="clear" w:color="auto" w:fill="E6E6E6"/>
            <w:noWrap/>
          </w:tcPr>
          <w:p w14:paraId="5B54666F" w14:textId="77777777" w:rsidR="002E1B08" w:rsidRDefault="00000000">
            <w:pPr>
              <w:pStyle w:val="TableHead"/>
            </w:pPr>
            <w:r>
              <w:t>CONF#</w:t>
            </w:r>
          </w:p>
        </w:tc>
        <w:tc>
          <w:tcPr>
            <w:tcW w:w="864" w:type="dxa"/>
            <w:shd w:val="clear" w:color="auto" w:fill="E6E6E6"/>
            <w:noWrap/>
          </w:tcPr>
          <w:p w14:paraId="4FEA8CC9" w14:textId="77777777" w:rsidR="002E1B08" w:rsidRDefault="00000000">
            <w:pPr>
              <w:pStyle w:val="TableHead"/>
            </w:pPr>
            <w:r>
              <w:t>Value</w:t>
            </w:r>
          </w:p>
        </w:tc>
      </w:tr>
      <w:tr w:rsidR="002E1B08" w14:paraId="6DBFB584" w14:textId="77777777">
        <w:trPr>
          <w:jc w:val="center"/>
        </w:trPr>
        <w:tc>
          <w:tcPr>
            <w:tcW w:w="10160" w:type="dxa"/>
            <w:gridSpan w:val="6"/>
          </w:tcPr>
          <w:p w14:paraId="37F28406" w14:textId="77777777" w:rsidR="002E1B08" w:rsidRDefault="00000000">
            <w:pPr>
              <w:pStyle w:val="TableText"/>
            </w:pPr>
            <w:r>
              <w:t>section (identifier: urn:hl7ii:2.16.840.1.113883.10.20.22.2.500:2022-06-01)</w:t>
            </w:r>
          </w:p>
        </w:tc>
      </w:tr>
      <w:tr w:rsidR="002E1B08" w14:paraId="475E5C76" w14:textId="77777777">
        <w:trPr>
          <w:jc w:val="center"/>
        </w:trPr>
        <w:tc>
          <w:tcPr>
            <w:tcW w:w="3345" w:type="dxa"/>
          </w:tcPr>
          <w:p w14:paraId="6EA372E6" w14:textId="77777777" w:rsidR="002E1B08" w:rsidRDefault="00000000">
            <w:pPr>
              <w:pStyle w:val="TableText"/>
            </w:pPr>
            <w:r>
              <w:tab/>
              <w:t>templateId</w:t>
            </w:r>
          </w:p>
        </w:tc>
        <w:tc>
          <w:tcPr>
            <w:tcW w:w="720" w:type="dxa"/>
          </w:tcPr>
          <w:p w14:paraId="0F7BDBC4" w14:textId="77777777" w:rsidR="002E1B08" w:rsidRDefault="00000000">
            <w:pPr>
              <w:pStyle w:val="TableText"/>
            </w:pPr>
            <w:r>
              <w:t>1..1</w:t>
            </w:r>
          </w:p>
        </w:tc>
        <w:tc>
          <w:tcPr>
            <w:tcW w:w="1152" w:type="dxa"/>
          </w:tcPr>
          <w:p w14:paraId="1DAAAB92" w14:textId="77777777" w:rsidR="002E1B08" w:rsidRDefault="00000000">
            <w:pPr>
              <w:pStyle w:val="TableText"/>
            </w:pPr>
            <w:r>
              <w:t>SHALL</w:t>
            </w:r>
          </w:p>
        </w:tc>
        <w:tc>
          <w:tcPr>
            <w:tcW w:w="864" w:type="dxa"/>
          </w:tcPr>
          <w:p w14:paraId="3784D0D0" w14:textId="77777777" w:rsidR="002E1B08" w:rsidRDefault="002E1B08">
            <w:pPr>
              <w:pStyle w:val="TableText"/>
            </w:pPr>
          </w:p>
        </w:tc>
        <w:tc>
          <w:tcPr>
            <w:tcW w:w="1104" w:type="dxa"/>
          </w:tcPr>
          <w:p w14:paraId="7D4B8E0E" w14:textId="77777777" w:rsidR="002E1B08" w:rsidRDefault="00000000">
            <w:pPr>
              <w:pStyle w:val="TableText"/>
            </w:pPr>
            <w:hyperlink w:anchor="C_4515-3">
              <w:r>
                <w:rPr>
                  <w:rStyle w:val="HyperlinkText9pt"/>
                </w:rPr>
                <w:t>4515-3</w:t>
              </w:r>
            </w:hyperlink>
          </w:p>
        </w:tc>
        <w:tc>
          <w:tcPr>
            <w:tcW w:w="2975" w:type="dxa"/>
          </w:tcPr>
          <w:p w14:paraId="5695AEC3" w14:textId="77777777" w:rsidR="002E1B08" w:rsidRDefault="002E1B08">
            <w:pPr>
              <w:pStyle w:val="TableText"/>
            </w:pPr>
          </w:p>
        </w:tc>
      </w:tr>
      <w:tr w:rsidR="002E1B08" w14:paraId="6A442960" w14:textId="77777777">
        <w:trPr>
          <w:jc w:val="center"/>
        </w:trPr>
        <w:tc>
          <w:tcPr>
            <w:tcW w:w="3345" w:type="dxa"/>
          </w:tcPr>
          <w:p w14:paraId="0A0DEABF" w14:textId="77777777" w:rsidR="002E1B08" w:rsidRDefault="00000000">
            <w:pPr>
              <w:pStyle w:val="TableText"/>
            </w:pPr>
            <w:r>
              <w:tab/>
            </w:r>
            <w:r>
              <w:tab/>
              <w:t>@root</w:t>
            </w:r>
          </w:p>
        </w:tc>
        <w:tc>
          <w:tcPr>
            <w:tcW w:w="720" w:type="dxa"/>
          </w:tcPr>
          <w:p w14:paraId="52F346A0" w14:textId="77777777" w:rsidR="002E1B08" w:rsidRDefault="00000000">
            <w:pPr>
              <w:pStyle w:val="TableText"/>
            </w:pPr>
            <w:r>
              <w:t>1..1</w:t>
            </w:r>
          </w:p>
        </w:tc>
        <w:tc>
          <w:tcPr>
            <w:tcW w:w="1152" w:type="dxa"/>
          </w:tcPr>
          <w:p w14:paraId="59E94C87" w14:textId="77777777" w:rsidR="002E1B08" w:rsidRDefault="00000000">
            <w:pPr>
              <w:pStyle w:val="TableText"/>
            </w:pPr>
            <w:r>
              <w:t>SHALL</w:t>
            </w:r>
          </w:p>
        </w:tc>
        <w:tc>
          <w:tcPr>
            <w:tcW w:w="864" w:type="dxa"/>
          </w:tcPr>
          <w:p w14:paraId="6629C02A" w14:textId="77777777" w:rsidR="002E1B08" w:rsidRDefault="002E1B08">
            <w:pPr>
              <w:pStyle w:val="TableText"/>
            </w:pPr>
          </w:p>
        </w:tc>
        <w:tc>
          <w:tcPr>
            <w:tcW w:w="1104" w:type="dxa"/>
          </w:tcPr>
          <w:p w14:paraId="6ABE0563" w14:textId="77777777" w:rsidR="002E1B08" w:rsidRDefault="00000000">
            <w:pPr>
              <w:pStyle w:val="TableText"/>
            </w:pPr>
            <w:hyperlink w:anchor="C_4515-7">
              <w:r>
                <w:rPr>
                  <w:rStyle w:val="HyperlinkText9pt"/>
                </w:rPr>
                <w:t>4515-7</w:t>
              </w:r>
            </w:hyperlink>
          </w:p>
        </w:tc>
        <w:tc>
          <w:tcPr>
            <w:tcW w:w="2975" w:type="dxa"/>
          </w:tcPr>
          <w:p w14:paraId="16E1AA04" w14:textId="77777777" w:rsidR="002E1B08" w:rsidRDefault="00000000">
            <w:pPr>
              <w:pStyle w:val="TableText"/>
            </w:pPr>
            <w:r>
              <w:t>2.16.840.1.113883.10.20.22.2.500</w:t>
            </w:r>
          </w:p>
        </w:tc>
      </w:tr>
      <w:tr w:rsidR="002E1B08" w14:paraId="27BE4AC9" w14:textId="77777777">
        <w:trPr>
          <w:jc w:val="center"/>
        </w:trPr>
        <w:tc>
          <w:tcPr>
            <w:tcW w:w="3345" w:type="dxa"/>
          </w:tcPr>
          <w:p w14:paraId="53F4447B" w14:textId="77777777" w:rsidR="002E1B08" w:rsidRDefault="00000000">
            <w:pPr>
              <w:pStyle w:val="TableText"/>
            </w:pPr>
            <w:r>
              <w:tab/>
            </w:r>
            <w:r>
              <w:tab/>
              <w:t>@extension</w:t>
            </w:r>
          </w:p>
        </w:tc>
        <w:tc>
          <w:tcPr>
            <w:tcW w:w="720" w:type="dxa"/>
          </w:tcPr>
          <w:p w14:paraId="5CF3FF25" w14:textId="77777777" w:rsidR="002E1B08" w:rsidRDefault="00000000">
            <w:pPr>
              <w:pStyle w:val="TableText"/>
            </w:pPr>
            <w:r>
              <w:t>1..1</w:t>
            </w:r>
          </w:p>
        </w:tc>
        <w:tc>
          <w:tcPr>
            <w:tcW w:w="1152" w:type="dxa"/>
          </w:tcPr>
          <w:p w14:paraId="17900DD4" w14:textId="77777777" w:rsidR="002E1B08" w:rsidRDefault="00000000">
            <w:pPr>
              <w:pStyle w:val="TableText"/>
            </w:pPr>
            <w:r>
              <w:t>SHALL</w:t>
            </w:r>
          </w:p>
        </w:tc>
        <w:tc>
          <w:tcPr>
            <w:tcW w:w="864" w:type="dxa"/>
          </w:tcPr>
          <w:p w14:paraId="0C6F3A43" w14:textId="77777777" w:rsidR="002E1B08" w:rsidRDefault="002E1B08">
            <w:pPr>
              <w:pStyle w:val="TableText"/>
            </w:pPr>
          </w:p>
        </w:tc>
        <w:tc>
          <w:tcPr>
            <w:tcW w:w="1104" w:type="dxa"/>
          </w:tcPr>
          <w:p w14:paraId="221AD151" w14:textId="77777777" w:rsidR="002E1B08" w:rsidRDefault="00000000">
            <w:pPr>
              <w:pStyle w:val="TableText"/>
            </w:pPr>
            <w:hyperlink w:anchor="C_4515-8">
              <w:r>
                <w:rPr>
                  <w:rStyle w:val="HyperlinkText9pt"/>
                </w:rPr>
                <w:t>4515-8</w:t>
              </w:r>
            </w:hyperlink>
          </w:p>
        </w:tc>
        <w:tc>
          <w:tcPr>
            <w:tcW w:w="2975" w:type="dxa"/>
          </w:tcPr>
          <w:p w14:paraId="79DCD402" w14:textId="77777777" w:rsidR="002E1B08" w:rsidRDefault="00000000">
            <w:pPr>
              <w:pStyle w:val="TableText"/>
            </w:pPr>
            <w:r>
              <w:t>2022-06-01</w:t>
            </w:r>
          </w:p>
        </w:tc>
      </w:tr>
      <w:tr w:rsidR="002E1B08" w14:paraId="5C987F42" w14:textId="77777777">
        <w:trPr>
          <w:jc w:val="center"/>
        </w:trPr>
        <w:tc>
          <w:tcPr>
            <w:tcW w:w="3345" w:type="dxa"/>
          </w:tcPr>
          <w:p w14:paraId="4A47D6D0" w14:textId="77777777" w:rsidR="002E1B08" w:rsidRDefault="00000000">
            <w:pPr>
              <w:pStyle w:val="TableText"/>
            </w:pPr>
            <w:r>
              <w:tab/>
              <w:t>code</w:t>
            </w:r>
          </w:p>
        </w:tc>
        <w:tc>
          <w:tcPr>
            <w:tcW w:w="720" w:type="dxa"/>
          </w:tcPr>
          <w:p w14:paraId="4108C294" w14:textId="77777777" w:rsidR="002E1B08" w:rsidRDefault="00000000">
            <w:pPr>
              <w:pStyle w:val="TableText"/>
            </w:pPr>
            <w:r>
              <w:t>1..1</w:t>
            </w:r>
          </w:p>
        </w:tc>
        <w:tc>
          <w:tcPr>
            <w:tcW w:w="1152" w:type="dxa"/>
          </w:tcPr>
          <w:p w14:paraId="081D7984" w14:textId="77777777" w:rsidR="002E1B08" w:rsidRDefault="00000000">
            <w:pPr>
              <w:pStyle w:val="TableText"/>
            </w:pPr>
            <w:r>
              <w:t>SHALL</w:t>
            </w:r>
          </w:p>
        </w:tc>
        <w:tc>
          <w:tcPr>
            <w:tcW w:w="864" w:type="dxa"/>
          </w:tcPr>
          <w:p w14:paraId="6DCB76F2" w14:textId="77777777" w:rsidR="002E1B08" w:rsidRDefault="002E1B08">
            <w:pPr>
              <w:pStyle w:val="TableText"/>
            </w:pPr>
          </w:p>
        </w:tc>
        <w:tc>
          <w:tcPr>
            <w:tcW w:w="1104" w:type="dxa"/>
          </w:tcPr>
          <w:p w14:paraId="319F1262" w14:textId="77777777" w:rsidR="002E1B08" w:rsidRDefault="00000000">
            <w:pPr>
              <w:pStyle w:val="TableText"/>
            </w:pPr>
            <w:hyperlink w:anchor="C_4515-5">
              <w:r>
                <w:rPr>
                  <w:rStyle w:val="HyperlinkText9pt"/>
                </w:rPr>
                <w:t>4515-5</w:t>
              </w:r>
            </w:hyperlink>
          </w:p>
        </w:tc>
        <w:tc>
          <w:tcPr>
            <w:tcW w:w="2975" w:type="dxa"/>
          </w:tcPr>
          <w:p w14:paraId="3E9105CE" w14:textId="77777777" w:rsidR="002E1B08" w:rsidRDefault="002E1B08">
            <w:pPr>
              <w:pStyle w:val="TableText"/>
            </w:pPr>
          </w:p>
        </w:tc>
      </w:tr>
      <w:tr w:rsidR="002E1B08" w14:paraId="4EECF749" w14:textId="77777777">
        <w:trPr>
          <w:jc w:val="center"/>
        </w:trPr>
        <w:tc>
          <w:tcPr>
            <w:tcW w:w="3345" w:type="dxa"/>
          </w:tcPr>
          <w:p w14:paraId="6156F57E" w14:textId="77777777" w:rsidR="002E1B08" w:rsidRDefault="00000000">
            <w:pPr>
              <w:pStyle w:val="TableText"/>
            </w:pPr>
            <w:r>
              <w:tab/>
            </w:r>
            <w:r>
              <w:tab/>
              <w:t>@code</w:t>
            </w:r>
          </w:p>
        </w:tc>
        <w:tc>
          <w:tcPr>
            <w:tcW w:w="720" w:type="dxa"/>
          </w:tcPr>
          <w:p w14:paraId="6014DFE7" w14:textId="77777777" w:rsidR="002E1B08" w:rsidRDefault="00000000">
            <w:pPr>
              <w:pStyle w:val="TableText"/>
            </w:pPr>
            <w:r>
              <w:t>1..1</w:t>
            </w:r>
          </w:p>
        </w:tc>
        <w:tc>
          <w:tcPr>
            <w:tcW w:w="1152" w:type="dxa"/>
          </w:tcPr>
          <w:p w14:paraId="1BDE87CC" w14:textId="77777777" w:rsidR="002E1B08" w:rsidRDefault="00000000">
            <w:pPr>
              <w:pStyle w:val="TableText"/>
            </w:pPr>
            <w:r>
              <w:t>SHALL</w:t>
            </w:r>
          </w:p>
        </w:tc>
        <w:tc>
          <w:tcPr>
            <w:tcW w:w="864" w:type="dxa"/>
          </w:tcPr>
          <w:p w14:paraId="430C5FA5" w14:textId="77777777" w:rsidR="002E1B08" w:rsidRDefault="002E1B08">
            <w:pPr>
              <w:pStyle w:val="TableText"/>
            </w:pPr>
          </w:p>
        </w:tc>
        <w:tc>
          <w:tcPr>
            <w:tcW w:w="1104" w:type="dxa"/>
          </w:tcPr>
          <w:p w14:paraId="4CBE222B" w14:textId="77777777" w:rsidR="002E1B08" w:rsidRDefault="00000000">
            <w:pPr>
              <w:pStyle w:val="TableText"/>
            </w:pPr>
            <w:hyperlink w:anchor="C_4515-9">
              <w:r>
                <w:rPr>
                  <w:rStyle w:val="HyperlinkText9pt"/>
                </w:rPr>
                <w:t>4515-9</w:t>
              </w:r>
            </w:hyperlink>
          </w:p>
        </w:tc>
        <w:tc>
          <w:tcPr>
            <w:tcW w:w="2975" w:type="dxa"/>
          </w:tcPr>
          <w:p w14:paraId="3531B4AC" w14:textId="77777777" w:rsidR="002E1B08" w:rsidRDefault="00000000">
            <w:pPr>
              <w:pStyle w:val="TableText"/>
            </w:pPr>
            <w:r>
              <w:t>urn:oid:2.16.840.1.113883.6.1 (LOINC) = 85847-2</w:t>
            </w:r>
          </w:p>
        </w:tc>
      </w:tr>
      <w:tr w:rsidR="002E1B08" w14:paraId="6E3073F6" w14:textId="77777777">
        <w:trPr>
          <w:jc w:val="center"/>
        </w:trPr>
        <w:tc>
          <w:tcPr>
            <w:tcW w:w="3345" w:type="dxa"/>
          </w:tcPr>
          <w:p w14:paraId="73D78C53" w14:textId="77777777" w:rsidR="002E1B08" w:rsidRDefault="00000000">
            <w:pPr>
              <w:pStyle w:val="TableText"/>
            </w:pPr>
            <w:r>
              <w:tab/>
            </w:r>
            <w:r>
              <w:tab/>
              <w:t>@codeSystem</w:t>
            </w:r>
          </w:p>
        </w:tc>
        <w:tc>
          <w:tcPr>
            <w:tcW w:w="720" w:type="dxa"/>
          </w:tcPr>
          <w:p w14:paraId="2F2F4011" w14:textId="77777777" w:rsidR="002E1B08" w:rsidRDefault="00000000">
            <w:pPr>
              <w:pStyle w:val="TableText"/>
            </w:pPr>
            <w:r>
              <w:t>1..1</w:t>
            </w:r>
          </w:p>
        </w:tc>
        <w:tc>
          <w:tcPr>
            <w:tcW w:w="1152" w:type="dxa"/>
          </w:tcPr>
          <w:p w14:paraId="42B9A604" w14:textId="77777777" w:rsidR="002E1B08" w:rsidRDefault="00000000">
            <w:pPr>
              <w:pStyle w:val="TableText"/>
            </w:pPr>
            <w:r>
              <w:t>SHALL</w:t>
            </w:r>
          </w:p>
        </w:tc>
        <w:tc>
          <w:tcPr>
            <w:tcW w:w="864" w:type="dxa"/>
          </w:tcPr>
          <w:p w14:paraId="6722B91F" w14:textId="77777777" w:rsidR="002E1B08" w:rsidRDefault="002E1B08">
            <w:pPr>
              <w:pStyle w:val="TableText"/>
            </w:pPr>
          </w:p>
        </w:tc>
        <w:tc>
          <w:tcPr>
            <w:tcW w:w="1104" w:type="dxa"/>
          </w:tcPr>
          <w:p w14:paraId="3A24DA04" w14:textId="77777777" w:rsidR="002E1B08" w:rsidRDefault="00000000">
            <w:pPr>
              <w:pStyle w:val="TableText"/>
            </w:pPr>
            <w:hyperlink w:anchor="C_4515-10">
              <w:r>
                <w:rPr>
                  <w:rStyle w:val="HyperlinkText9pt"/>
                </w:rPr>
                <w:t>4515-10</w:t>
              </w:r>
            </w:hyperlink>
          </w:p>
        </w:tc>
        <w:tc>
          <w:tcPr>
            <w:tcW w:w="2975" w:type="dxa"/>
          </w:tcPr>
          <w:p w14:paraId="32CC99AE" w14:textId="77777777" w:rsidR="002E1B08" w:rsidRDefault="00000000">
            <w:pPr>
              <w:pStyle w:val="TableText"/>
            </w:pPr>
            <w:r>
              <w:t>urn:oid:2.16.840.1.113883.6.1 (LOINC) = 2.16.840.1.113883.6.1</w:t>
            </w:r>
          </w:p>
        </w:tc>
      </w:tr>
      <w:tr w:rsidR="002E1B08" w14:paraId="6F6F0425" w14:textId="77777777">
        <w:trPr>
          <w:jc w:val="center"/>
        </w:trPr>
        <w:tc>
          <w:tcPr>
            <w:tcW w:w="3345" w:type="dxa"/>
          </w:tcPr>
          <w:p w14:paraId="53DD96B5" w14:textId="77777777" w:rsidR="002E1B08" w:rsidRDefault="00000000">
            <w:pPr>
              <w:pStyle w:val="TableText"/>
            </w:pPr>
            <w:r>
              <w:tab/>
              <w:t>title</w:t>
            </w:r>
          </w:p>
        </w:tc>
        <w:tc>
          <w:tcPr>
            <w:tcW w:w="720" w:type="dxa"/>
          </w:tcPr>
          <w:p w14:paraId="76EB7EC8" w14:textId="77777777" w:rsidR="002E1B08" w:rsidRDefault="00000000">
            <w:pPr>
              <w:pStyle w:val="TableText"/>
            </w:pPr>
            <w:r>
              <w:t>1..1</w:t>
            </w:r>
          </w:p>
        </w:tc>
        <w:tc>
          <w:tcPr>
            <w:tcW w:w="1152" w:type="dxa"/>
          </w:tcPr>
          <w:p w14:paraId="436BC77A" w14:textId="77777777" w:rsidR="002E1B08" w:rsidRDefault="00000000">
            <w:pPr>
              <w:pStyle w:val="TableText"/>
            </w:pPr>
            <w:r>
              <w:t>SHALL</w:t>
            </w:r>
          </w:p>
        </w:tc>
        <w:tc>
          <w:tcPr>
            <w:tcW w:w="864" w:type="dxa"/>
          </w:tcPr>
          <w:p w14:paraId="18D060E0" w14:textId="77777777" w:rsidR="002E1B08" w:rsidRDefault="002E1B08">
            <w:pPr>
              <w:pStyle w:val="TableText"/>
            </w:pPr>
          </w:p>
        </w:tc>
        <w:tc>
          <w:tcPr>
            <w:tcW w:w="1104" w:type="dxa"/>
          </w:tcPr>
          <w:p w14:paraId="0D2124C7" w14:textId="77777777" w:rsidR="002E1B08" w:rsidRDefault="00000000">
            <w:pPr>
              <w:pStyle w:val="TableText"/>
            </w:pPr>
            <w:hyperlink w:anchor="C_4515-4">
              <w:r>
                <w:rPr>
                  <w:rStyle w:val="HyperlinkText9pt"/>
                </w:rPr>
                <w:t>4515-4</w:t>
              </w:r>
            </w:hyperlink>
          </w:p>
        </w:tc>
        <w:tc>
          <w:tcPr>
            <w:tcW w:w="2975" w:type="dxa"/>
          </w:tcPr>
          <w:p w14:paraId="4B8CB0FF" w14:textId="77777777" w:rsidR="002E1B08" w:rsidRDefault="002E1B08">
            <w:pPr>
              <w:pStyle w:val="TableText"/>
            </w:pPr>
          </w:p>
        </w:tc>
      </w:tr>
      <w:tr w:rsidR="002E1B08" w14:paraId="1ADDA372" w14:textId="77777777">
        <w:trPr>
          <w:jc w:val="center"/>
        </w:trPr>
        <w:tc>
          <w:tcPr>
            <w:tcW w:w="3345" w:type="dxa"/>
          </w:tcPr>
          <w:p w14:paraId="10FEF3A9" w14:textId="77777777" w:rsidR="002E1B08" w:rsidRDefault="00000000">
            <w:pPr>
              <w:pStyle w:val="TableText"/>
            </w:pPr>
            <w:r>
              <w:tab/>
              <w:t>text</w:t>
            </w:r>
          </w:p>
        </w:tc>
        <w:tc>
          <w:tcPr>
            <w:tcW w:w="720" w:type="dxa"/>
          </w:tcPr>
          <w:p w14:paraId="1FD64362" w14:textId="77777777" w:rsidR="002E1B08" w:rsidRDefault="00000000">
            <w:pPr>
              <w:pStyle w:val="TableText"/>
            </w:pPr>
            <w:r>
              <w:t>1..1</w:t>
            </w:r>
          </w:p>
        </w:tc>
        <w:tc>
          <w:tcPr>
            <w:tcW w:w="1152" w:type="dxa"/>
          </w:tcPr>
          <w:p w14:paraId="79E3C7C9" w14:textId="77777777" w:rsidR="002E1B08" w:rsidRDefault="00000000">
            <w:pPr>
              <w:pStyle w:val="TableText"/>
            </w:pPr>
            <w:r>
              <w:t>SHALL</w:t>
            </w:r>
          </w:p>
        </w:tc>
        <w:tc>
          <w:tcPr>
            <w:tcW w:w="864" w:type="dxa"/>
          </w:tcPr>
          <w:p w14:paraId="32746B46" w14:textId="77777777" w:rsidR="002E1B08" w:rsidRDefault="002E1B08">
            <w:pPr>
              <w:pStyle w:val="TableText"/>
            </w:pPr>
          </w:p>
        </w:tc>
        <w:tc>
          <w:tcPr>
            <w:tcW w:w="1104" w:type="dxa"/>
          </w:tcPr>
          <w:p w14:paraId="37441CA5" w14:textId="77777777" w:rsidR="002E1B08" w:rsidRDefault="00000000">
            <w:pPr>
              <w:pStyle w:val="TableText"/>
            </w:pPr>
            <w:hyperlink w:anchor="C_4515-6">
              <w:r>
                <w:rPr>
                  <w:rStyle w:val="HyperlinkText9pt"/>
                </w:rPr>
                <w:t>4515-6</w:t>
              </w:r>
            </w:hyperlink>
          </w:p>
        </w:tc>
        <w:tc>
          <w:tcPr>
            <w:tcW w:w="2975" w:type="dxa"/>
          </w:tcPr>
          <w:p w14:paraId="4B0BB2F8" w14:textId="77777777" w:rsidR="002E1B08" w:rsidRDefault="002E1B08">
            <w:pPr>
              <w:pStyle w:val="TableText"/>
            </w:pPr>
          </w:p>
        </w:tc>
      </w:tr>
      <w:tr w:rsidR="002E1B08" w14:paraId="28B9A1C7" w14:textId="77777777">
        <w:trPr>
          <w:jc w:val="center"/>
        </w:trPr>
        <w:tc>
          <w:tcPr>
            <w:tcW w:w="3345" w:type="dxa"/>
          </w:tcPr>
          <w:p w14:paraId="43D40D9A" w14:textId="77777777" w:rsidR="002E1B08" w:rsidRDefault="00000000">
            <w:pPr>
              <w:pStyle w:val="TableText"/>
            </w:pPr>
            <w:r>
              <w:tab/>
              <w:t>entry</w:t>
            </w:r>
          </w:p>
        </w:tc>
        <w:tc>
          <w:tcPr>
            <w:tcW w:w="720" w:type="dxa"/>
          </w:tcPr>
          <w:p w14:paraId="391AA7D6" w14:textId="77777777" w:rsidR="002E1B08" w:rsidRDefault="00000000">
            <w:pPr>
              <w:pStyle w:val="TableText"/>
            </w:pPr>
            <w:r>
              <w:t>0..*</w:t>
            </w:r>
          </w:p>
        </w:tc>
        <w:tc>
          <w:tcPr>
            <w:tcW w:w="1152" w:type="dxa"/>
          </w:tcPr>
          <w:p w14:paraId="4EA57CE1" w14:textId="77777777" w:rsidR="002E1B08" w:rsidRDefault="00000000">
            <w:pPr>
              <w:pStyle w:val="TableText"/>
            </w:pPr>
            <w:r>
              <w:t>SHOULD</w:t>
            </w:r>
          </w:p>
        </w:tc>
        <w:tc>
          <w:tcPr>
            <w:tcW w:w="864" w:type="dxa"/>
          </w:tcPr>
          <w:p w14:paraId="3DB4B029" w14:textId="77777777" w:rsidR="002E1B08" w:rsidRDefault="002E1B08">
            <w:pPr>
              <w:pStyle w:val="TableText"/>
            </w:pPr>
          </w:p>
        </w:tc>
        <w:tc>
          <w:tcPr>
            <w:tcW w:w="1104" w:type="dxa"/>
          </w:tcPr>
          <w:p w14:paraId="57D6E85D" w14:textId="77777777" w:rsidR="002E1B08" w:rsidRDefault="00000000">
            <w:pPr>
              <w:pStyle w:val="TableText"/>
            </w:pPr>
            <w:hyperlink w:anchor="C_4515-1">
              <w:r>
                <w:rPr>
                  <w:rStyle w:val="HyperlinkText9pt"/>
                </w:rPr>
                <w:t>4515-1</w:t>
              </w:r>
            </w:hyperlink>
          </w:p>
        </w:tc>
        <w:tc>
          <w:tcPr>
            <w:tcW w:w="2975" w:type="dxa"/>
          </w:tcPr>
          <w:p w14:paraId="6A9D1EF6" w14:textId="77777777" w:rsidR="002E1B08" w:rsidRDefault="002E1B08">
            <w:pPr>
              <w:pStyle w:val="TableText"/>
            </w:pPr>
          </w:p>
        </w:tc>
      </w:tr>
      <w:tr w:rsidR="002E1B08" w14:paraId="71BE0AE4" w14:textId="77777777">
        <w:trPr>
          <w:jc w:val="center"/>
        </w:trPr>
        <w:tc>
          <w:tcPr>
            <w:tcW w:w="3345" w:type="dxa"/>
          </w:tcPr>
          <w:p w14:paraId="74802409" w14:textId="77777777" w:rsidR="002E1B08" w:rsidRDefault="00000000">
            <w:pPr>
              <w:pStyle w:val="TableText"/>
            </w:pPr>
            <w:r>
              <w:tab/>
            </w:r>
            <w:r>
              <w:tab/>
              <w:t>organizer</w:t>
            </w:r>
          </w:p>
        </w:tc>
        <w:tc>
          <w:tcPr>
            <w:tcW w:w="720" w:type="dxa"/>
          </w:tcPr>
          <w:p w14:paraId="72F357D1" w14:textId="77777777" w:rsidR="002E1B08" w:rsidRDefault="00000000">
            <w:pPr>
              <w:pStyle w:val="TableText"/>
            </w:pPr>
            <w:r>
              <w:t>1..1</w:t>
            </w:r>
          </w:p>
        </w:tc>
        <w:tc>
          <w:tcPr>
            <w:tcW w:w="1152" w:type="dxa"/>
          </w:tcPr>
          <w:p w14:paraId="7C7CD227" w14:textId="77777777" w:rsidR="002E1B08" w:rsidRDefault="00000000">
            <w:pPr>
              <w:pStyle w:val="TableText"/>
            </w:pPr>
            <w:r>
              <w:t>SHALL</w:t>
            </w:r>
          </w:p>
        </w:tc>
        <w:tc>
          <w:tcPr>
            <w:tcW w:w="864" w:type="dxa"/>
          </w:tcPr>
          <w:p w14:paraId="5B970B4A" w14:textId="77777777" w:rsidR="002E1B08" w:rsidRDefault="002E1B08">
            <w:pPr>
              <w:pStyle w:val="TableText"/>
            </w:pPr>
          </w:p>
        </w:tc>
        <w:tc>
          <w:tcPr>
            <w:tcW w:w="1104" w:type="dxa"/>
          </w:tcPr>
          <w:p w14:paraId="4C991017" w14:textId="77777777" w:rsidR="002E1B08" w:rsidRDefault="00000000">
            <w:pPr>
              <w:pStyle w:val="TableText"/>
            </w:pPr>
            <w:hyperlink w:anchor="C_4515-159">
              <w:r>
                <w:rPr>
                  <w:rStyle w:val="HyperlinkText9pt"/>
                </w:rPr>
                <w:t>4515-159</w:t>
              </w:r>
            </w:hyperlink>
          </w:p>
        </w:tc>
        <w:tc>
          <w:tcPr>
            <w:tcW w:w="2975" w:type="dxa"/>
          </w:tcPr>
          <w:p w14:paraId="270B2603" w14:textId="77777777" w:rsidR="002E1B08" w:rsidRDefault="00000000">
            <w:pPr>
              <w:pStyle w:val="TableText"/>
            </w:pPr>
            <w:hyperlink w:anchor="E_Care_Team_Organizer_V2">
              <w:r>
                <w:rPr>
                  <w:rStyle w:val="HyperlinkText9pt"/>
                </w:rPr>
                <w:t>Care Team Organizer (V2) (identifier: urn:hl7ii:2.16.840.1.113883.10.20.22.4.500:2022-06-01</w:t>
              </w:r>
            </w:hyperlink>
          </w:p>
        </w:tc>
      </w:tr>
    </w:tbl>
    <w:p w14:paraId="22B4C9D0" w14:textId="77777777" w:rsidR="002E1B08" w:rsidRDefault="002E1B08">
      <w:pPr>
        <w:pStyle w:val="BodyText"/>
      </w:pPr>
    </w:p>
    <w:p w14:paraId="0CAEE324" w14:textId="77777777" w:rsidR="002E1B08" w:rsidRDefault="00000000">
      <w:pPr>
        <w:numPr>
          <w:ilvl w:val="0"/>
          <w:numId w:val="39"/>
        </w:numPr>
      </w:pPr>
      <w:r>
        <w:rPr>
          <w:rStyle w:val="keyword"/>
        </w:rPr>
        <w:lastRenderedPageBreak/>
        <w:t>SHALL</w:t>
      </w:r>
      <w:r>
        <w:t xml:space="preserve"> contain exactly one [1..1] </w:t>
      </w:r>
      <w:r>
        <w:rPr>
          <w:rStyle w:val="XMLnameBold"/>
        </w:rPr>
        <w:t>templateId</w:t>
      </w:r>
      <w:bookmarkStart w:id="320" w:name="C_4515-3"/>
      <w:r>
        <w:t xml:space="preserve"> (CONF:4515-3)</w:t>
      </w:r>
      <w:bookmarkEnd w:id="320"/>
      <w:r>
        <w:t xml:space="preserve"> such that it</w:t>
      </w:r>
    </w:p>
    <w:p w14:paraId="2C4CA6DC" w14:textId="77777777" w:rsidR="002E1B08" w:rsidRDefault="00000000">
      <w:pPr>
        <w:numPr>
          <w:ilvl w:val="1"/>
          <w:numId w:val="39"/>
        </w:numPr>
      </w:pPr>
      <w:r>
        <w:rPr>
          <w:rStyle w:val="keyword"/>
        </w:rPr>
        <w:t>SHALL</w:t>
      </w:r>
      <w:r>
        <w:t xml:space="preserve"> contain exactly one [1..1] </w:t>
      </w:r>
      <w:r>
        <w:rPr>
          <w:rStyle w:val="XMLnameBold"/>
        </w:rPr>
        <w:t>@root</w:t>
      </w:r>
      <w:r>
        <w:t>=</w:t>
      </w:r>
      <w:r>
        <w:rPr>
          <w:rStyle w:val="XMLname"/>
        </w:rPr>
        <w:t>"2.16.840.1.113883.10.20.22.2.500"</w:t>
      </w:r>
      <w:bookmarkStart w:id="321" w:name="C_4515-7"/>
      <w:r>
        <w:t xml:space="preserve"> (CONF:4515-7)</w:t>
      </w:r>
      <w:bookmarkEnd w:id="321"/>
      <w:r>
        <w:t>.</w:t>
      </w:r>
    </w:p>
    <w:p w14:paraId="13AA040A" w14:textId="77777777" w:rsidR="002E1B08" w:rsidRDefault="00000000">
      <w:pPr>
        <w:numPr>
          <w:ilvl w:val="1"/>
          <w:numId w:val="39"/>
        </w:numPr>
      </w:pPr>
      <w:r>
        <w:rPr>
          <w:rStyle w:val="keyword"/>
        </w:rPr>
        <w:t>SHALL</w:t>
      </w:r>
      <w:r>
        <w:t xml:space="preserve"> contain exactly one [1..1] </w:t>
      </w:r>
      <w:r>
        <w:rPr>
          <w:rStyle w:val="XMLnameBold"/>
        </w:rPr>
        <w:t>@extension</w:t>
      </w:r>
      <w:r>
        <w:t>=</w:t>
      </w:r>
      <w:r>
        <w:rPr>
          <w:rStyle w:val="XMLname"/>
        </w:rPr>
        <w:t>"2022-06-01"</w:t>
      </w:r>
      <w:bookmarkStart w:id="322" w:name="C_4515-8"/>
      <w:r>
        <w:t xml:space="preserve"> (CONF:4515-8)</w:t>
      </w:r>
      <w:bookmarkEnd w:id="322"/>
      <w:r>
        <w:t>.</w:t>
      </w:r>
    </w:p>
    <w:p w14:paraId="7C69BD5C" w14:textId="77777777" w:rsidR="002E1B08" w:rsidRDefault="00000000">
      <w:pPr>
        <w:numPr>
          <w:ilvl w:val="0"/>
          <w:numId w:val="39"/>
        </w:numPr>
      </w:pPr>
      <w:r>
        <w:rPr>
          <w:rStyle w:val="keyword"/>
        </w:rPr>
        <w:t>SHALL</w:t>
      </w:r>
      <w:r>
        <w:t xml:space="preserve"> contain exactly one [1..1] </w:t>
      </w:r>
      <w:r>
        <w:rPr>
          <w:rStyle w:val="XMLnameBold"/>
        </w:rPr>
        <w:t>code</w:t>
      </w:r>
      <w:bookmarkStart w:id="323" w:name="C_4515-5"/>
      <w:r>
        <w:t xml:space="preserve"> (CONF:4515-5)</w:t>
      </w:r>
      <w:bookmarkEnd w:id="323"/>
      <w:r>
        <w:t xml:space="preserve"> such that it</w:t>
      </w:r>
    </w:p>
    <w:p w14:paraId="7F92686E" w14:textId="77777777" w:rsidR="002E1B08" w:rsidRDefault="00000000">
      <w:pPr>
        <w:numPr>
          <w:ilvl w:val="1"/>
          <w:numId w:val="39"/>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324" w:name="C_4515-9"/>
      <w:r>
        <w:t xml:space="preserve"> (CONF:4515-9)</w:t>
      </w:r>
      <w:bookmarkEnd w:id="324"/>
      <w:r>
        <w:t>.</w:t>
      </w:r>
    </w:p>
    <w:p w14:paraId="2EBD4776" w14:textId="77777777" w:rsidR="002E1B08" w:rsidRDefault="00000000">
      <w:pPr>
        <w:numPr>
          <w:ilvl w:val="1"/>
          <w:numId w:val="39"/>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25" w:name="C_4515-10"/>
      <w:r>
        <w:t xml:space="preserve"> (CONF:4515-10)</w:t>
      </w:r>
      <w:bookmarkEnd w:id="325"/>
      <w:r>
        <w:t>.</w:t>
      </w:r>
    </w:p>
    <w:p w14:paraId="2E6B4B51" w14:textId="77777777" w:rsidR="002E1B08" w:rsidRDefault="00000000">
      <w:pPr>
        <w:numPr>
          <w:ilvl w:val="0"/>
          <w:numId w:val="39"/>
        </w:numPr>
      </w:pPr>
      <w:r>
        <w:rPr>
          <w:rStyle w:val="keyword"/>
        </w:rPr>
        <w:t>SHALL</w:t>
      </w:r>
      <w:r>
        <w:t xml:space="preserve"> contain exactly one [1..1] </w:t>
      </w:r>
      <w:r>
        <w:rPr>
          <w:rStyle w:val="XMLnameBold"/>
        </w:rPr>
        <w:t>title</w:t>
      </w:r>
      <w:bookmarkStart w:id="326" w:name="C_4515-4"/>
      <w:r>
        <w:t xml:space="preserve"> (CONF:4515-4)</w:t>
      </w:r>
      <w:bookmarkEnd w:id="326"/>
      <w:r>
        <w:t>.</w:t>
      </w:r>
    </w:p>
    <w:p w14:paraId="653526E9" w14:textId="77777777" w:rsidR="002E1B08" w:rsidRDefault="00000000">
      <w:pPr>
        <w:numPr>
          <w:ilvl w:val="0"/>
          <w:numId w:val="39"/>
        </w:numPr>
      </w:pPr>
      <w:r>
        <w:rPr>
          <w:rStyle w:val="keyword"/>
        </w:rPr>
        <w:t>SHALL</w:t>
      </w:r>
      <w:r>
        <w:t xml:space="preserve"> contain exactly one [1..1] </w:t>
      </w:r>
      <w:r>
        <w:rPr>
          <w:rStyle w:val="XMLnameBold"/>
        </w:rPr>
        <w:t>text</w:t>
      </w:r>
      <w:bookmarkStart w:id="327" w:name="C_4515-6"/>
      <w:r>
        <w:t xml:space="preserve"> (CONF:4515-6)</w:t>
      </w:r>
      <w:bookmarkEnd w:id="327"/>
      <w:r>
        <w:t>.</w:t>
      </w:r>
    </w:p>
    <w:p w14:paraId="4322933C" w14:textId="77777777" w:rsidR="002E1B08" w:rsidRDefault="00000000">
      <w:pPr>
        <w:numPr>
          <w:ilvl w:val="0"/>
          <w:numId w:val="39"/>
        </w:numPr>
      </w:pPr>
      <w:r>
        <w:rPr>
          <w:rStyle w:val="keyword"/>
        </w:rPr>
        <w:t>SHOULD</w:t>
      </w:r>
      <w:r>
        <w:t xml:space="preserve"> contain zero or more [0..*] </w:t>
      </w:r>
      <w:r>
        <w:rPr>
          <w:rStyle w:val="XMLnameBold"/>
        </w:rPr>
        <w:t>entry</w:t>
      </w:r>
      <w:bookmarkStart w:id="328" w:name="C_4515-1"/>
      <w:r>
        <w:t xml:space="preserve"> (CONF:4515-1)</w:t>
      </w:r>
      <w:bookmarkEnd w:id="328"/>
      <w:r>
        <w:t xml:space="preserve"> such that it</w:t>
      </w:r>
    </w:p>
    <w:p w14:paraId="20772F6D" w14:textId="77777777" w:rsidR="002E1B08" w:rsidRDefault="00000000">
      <w:pPr>
        <w:numPr>
          <w:ilvl w:val="1"/>
          <w:numId w:val="39"/>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id="329" w:name="C_4515-159"/>
      <w:r>
        <w:t xml:space="preserve"> (CONF:4515-159)</w:t>
      </w:r>
      <w:bookmarkEnd w:id="329"/>
      <w:r>
        <w:t>.</w:t>
      </w:r>
    </w:p>
    <w:p w14:paraId="17633F25" w14:textId="77777777" w:rsidR="002E1B08" w:rsidRDefault="00000000">
      <w:pPr>
        <w:pStyle w:val="Caption"/>
        <w:ind w:left="130" w:right="115"/>
      </w:pPr>
      <w:bookmarkStart w:id="330" w:name="_Toc119067315"/>
      <w:bookmarkStart w:id="331" w:name="_Toc119072229"/>
      <w:bookmarkStart w:id="332" w:name="_Toc120095151"/>
      <w:r>
        <w:lastRenderedPageBreak/>
        <w:t xml:space="preserve">Figure </w:t>
      </w:r>
      <w:r>
        <w:fldChar w:fldCharType="begin"/>
      </w:r>
      <w:r>
        <w:instrText>SEQ Figure \* ARABIC</w:instrText>
      </w:r>
      <w:r>
        <w:fldChar w:fldCharType="separate"/>
      </w:r>
      <w:r>
        <w:t>18</w:t>
      </w:r>
      <w:r>
        <w:fldChar w:fldCharType="end"/>
      </w:r>
      <w:r>
        <w:t>: Care Teams Section Example</w:t>
      </w:r>
      <w:bookmarkEnd w:id="330"/>
      <w:bookmarkEnd w:id="331"/>
      <w:bookmarkEnd w:id="332"/>
    </w:p>
    <w:p w14:paraId="557A1A0C" w14:textId="77777777" w:rsidR="002E1B08" w:rsidRDefault="00000000">
      <w:pPr>
        <w:pStyle w:val="Example"/>
        <w:ind w:left="130" w:right="115"/>
      </w:pPr>
      <w:r>
        <w:t>&lt;section&gt;</w:t>
      </w:r>
    </w:p>
    <w:p w14:paraId="4846339F" w14:textId="77777777" w:rsidR="002E1B08" w:rsidRDefault="00000000">
      <w:pPr>
        <w:pStyle w:val="Example"/>
        <w:ind w:left="130" w:right="115"/>
      </w:pPr>
      <w:r>
        <w:t xml:space="preserve">    &lt;templateId root="2.16.840.1.113883.10.20.22.2.500" extension="2019-07-01"/&gt;</w:t>
      </w:r>
    </w:p>
    <w:p w14:paraId="48373EDE" w14:textId="77777777" w:rsidR="002E1B08" w:rsidRDefault="00000000">
      <w:pPr>
        <w:pStyle w:val="Example"/>
        <w:ind w:left="130" w:right="115"/>
      </w:pPr>
      <w:r>
        <w:t xml:space="preserve">    &lt;templateId root="2.16.840.1.113883.10.20.22.2.500" extension="2022-06-01"/&gt;</w:t>
      </w:r>
    </w:p>
    <w:p w14:paraId="0A7397E7" w14:textId="77777777" w:rsidR="002E1B08" w:rsidRDefault="00000000">
      <w:pPr>
        <w:pStyle w:val="Example"/>
        <w:ind w:left="130" w:right="115"/>
      </w:pPr>
      <w:r>
        <w:t xml:space="preserve">    &lt;code code="85847-2" codeSystem="2.16.840.1.113883.6.1"/&gt;</w:t>
      </w:r>
    </w:p>
    <w:p w14:paraId="0F9736D0" w14:textId="77777777" w:rsidR="002E1B08" w:rsidRDefault="00000000">
      <w:pPr>
        <w:pStyle w:val="Example"/>
        <w:ind w:left="130" w:right="115"/>
      </w:pPr>
      <w:r>
        <w:t xml:space="preserve">    &lt;title&gt;Patient Care Teams&lt;/title&gt;</w:t>
      </w:r>
    </w:p>
    <w:p w14:paraId="371E7E63" w14:textId="77777777" w:rsidR="002E1B08" w:rsidRDefault="00000000">
      <w:pPr>
        <w:pStyle w:val="Example"/>
        <w:ind w:left="130" w:right="115"/>
      </w:pPr>
      <w:r>
        <w:t xml:space="preserve">    &lt;text&gt;</w:t>
      </w:r>
    </w:p>
    <w:p w14:paraId="27E377FB" w14:textId="77777777" w:rsidR="002E1B08" w:rsidRDefault="00000000">
      <w:pPr>
        <w:pStyle w:val="Example"/>
        <w:ind w:left="130" w:right="115"/>
      </w:pPr>
      <w:r>
        <w:t xml:space="preserve">        &lt;list&gt;</w:t>
      </w:r>
    </w:p>
    <w:p w14:paraId="5C7E8DC2" w14:textId="77777777" w:rsidR="002E1B08" w:rsidRDefault="00000000">
      <w:pPr>
        <w:pStyle w:val="Example"/>
        <w:ind w:left="130" w:right="115"/>
      </w:pPr>
      <w:r>
        <w:t xml:space="preserve">            &lt;item&gt;</w:t>
      </w:r>
    </w:p>
    <w:p w14:paraId="7E112071" w14:textId="77777777" w:rsidR="002E1B08" w:rsidRDefault="00000000">
      <w:pPr>
        <w:pStyle w:val="Example"/>
        <w:ind w:left="130" w:right="115"/>
      </w:pPr>
      <w:r>
        <w:t xml:space="preserve">                &lt;content ID= "CareTeamName1"&gt;Inpatient Diabetes Care Team&lt;/content&gt; (</w:t>
      </w:r>
    </w:p>
    <w:p w14:paraId="6665C3A7" w14:textId="5F64D052" w:rsidR="002E1B08" w:rsidRDefault="00000000">
      <w:pPr>
        <w:pStyle w:val="Example"/>
        <w:ind w:left="130" w:right="115"/>
      </w:pPr>
      <w:r>
        <w:t xml:space="preserve">                &lt;content&gt;Active&lt;/content&gt;) (10/08/2018 - ) </w:t>
      </w:r>
    </w:p>
    <w:p w14:paraId="690FC0F2" w14:textId="77777777" w:rsidR="002E1B08" w:rsidRDefault="00000000">
      <w:pPr>
        <w:pStyle w:val="Example"/>
        <w:ind w:left="130" w:right="115"/>
      </w:pPr>
      <w:r>
        <w:t xml:space="preserve">                &lt;table&gt;</w:t>
      </w:r>
    </w:p>
    <w:p w14:paraId="1C69F79B" w14:textId="77777777" w:rsidR="002E1B08" w:rsidRDefault="00000000">
      <w:pPr>
        <w:pStyle w:val="Example"/>
        <w:ind w:left="130" w:right="115"/>
      </w:pPr>
      <w:r>
        <w:t xml:space="preserve">                    &lt;thead&gt;</w:t>
      </w:r>
    </w:p>
    <w:p w14:paraId="284CBA2B" w14:textId="77777777" w:rsidR="002E1B08" w:rsidRDefault="00000000">
      <w:pPr>
        <w:pStyle w:val="Example"/>
        <w:ind w:left="130" w:right="115"/>
      </w:pPr>
      <w:r>
        <w:t xml:space="preserve">                        &lt;tr&gt;</w:t>
      </w:r>
    </w:p>
    <w:p w14:paraId="228EDAB1" w14:textId="77777777" w:rsidR="002E1B08" w:rsidRDefault="00000000">
      <w:pPr>
        <w:pStyle w:val="Example"/>
        <w:ind w:left="130" w:right="115"/>
      </w:pPr>
      <w:r>
        <w:t xml:space="preserve">                            &lt;th&gt;Member&lt;/th&gt;</w:t>
      </w:r>
    </w:p>
    <w:p w14:paraId="5D686E53" w14:textId="77777777" w:rsidR="002E1B08" w:rsidRDefault="00000000">
      <w:pPr>
        <w:pStyle w:val="Example"/>
        <w:ind w:left="130" w:right="115"/>
      </w:pPr>
      <w:r>
        <w:t xml:space="preserve">                            &lt;th&gt;Role on Team&lt;/th&gt;</w:t>
      </w:r>
    </w:p>
    <w:p w14:paraId="0A5D3E92" w14:textId="77777777" w:rsidR="002E1B08" w:rsidRDefault="00000000">
      <w:pPr>
        <w:pStyle w:val="Example"/>
        <w:ind w:left="130" w:right="115"/>
      </w:pPr>
      <w:r>
        <w:t xml:space="preserve">                            &lt;th&gt;Status&lt;/th&gt;</w:t>
      </w:r>
    </w:p>
    <w:p w14:paraId="36362767" w14:textId="77777777" w:rsidR="002E1B08" w:rsidRDefault="00000000">
      <w:pPr>
        <w:pStyle w:val="Example"/>
        <w:ind w:left="130" w:right="115"/>
      </w:pPr>
      <w:r>
        <w:t xml:space="preserve">                            &lt;th&gt;Date&lt;/th&gt;</w:t>
      </w:r>
    </w:p>
    <w:p w14:paraId="56927561" w14:textId="77777777" w:rsidR="002E1B08" w:rsidRDefault="00000000">
      <w:pPr>
        <w:pStyle w:val="Example"/>
        <w:ind w:left="130" w:right="115"/>
      </w:pPr>
      <w:r>
        <w:t xml:space="preserve">                        &lt;/tr&gt;</w:t>
      </w:r>
    </w:p>
    <w:p w14:paraId="4BADF7B5" w14:textId="77777777" w:rsidR="002E1B08" w:rsidRDefault="00000000">
      <w:pPr>
        <w:pStyle w:val="Example"/>
        <w:ind w:left="130" w:right="115"/>
      </w:pPr>
      <w:r>
        <w:t xml:space="preserve">                    &lt;/thead&gt;</w:t>
      </w:r>
    </w:p>
    <w:p w14:paraId="6C04C30D" w14:textId="77777777" w:rsidR="002E1B08" w:rsidRDefault="00000000">
      <w:pPr>
        <w:pStyle w:val="Example"/>
        <w:ind w:left="130" w:right="115"/>
      </w:pPr>
      <w:r>
        <w:t xml:space="preserve">                    &lt;tbody&gt;</w:t>
      </w:r>
    </w:p>
    <w:p w14:paraId="0DBBC3EF" w14:textId="77777777" w:rsidR="002E1B08" w:rsidRDefault="00000000">
      <w:pPr>
        <w:pStyle w:val="Example"/>
        <w:ind w:left="130" w:right="115"/>
      </w:pPr>
      <w:r>
        <w:t xml:space="preserve">                        &lt;tr&gt;</w:t>
      </w:r>
    </w:p>
    <w:p w14:paraId="77586530" w14:textId="77777777" w:rsidR="002E1B08" w:rsidRDefault="00000000">
      <w:pPr>
        <w:pStyle w:val="Example"/>
        <w:ind w:left="130" w:right="115"/>
      </w:pPr>
      <w:r>
        <w:t xml:space="preserve">                            &lt;td&gt;Dr. Henry Seven &lt;/td&gt;</w:t>
      </w:r>
    </w:p>
    <w:p w14:paraId="152ED994" w14:textId="77777777" w:rsidR="002E1B08" w:rsidRDefault="00000000">
      <w:pPr>
        <w:pStyle w:val="Example"/>
        <w:ind w:left="130" w:right="115"/>
      </w:pPr>
      <w:r>
        <w:t xml:space="preserve">                            &lt;td ID="CT1_M01"&gt;PCP&lt;/td&gt;</w:t>
      </w:r>
    </w:p>
    <w:p w14:paraId="415DAF0C" w14:textId="77777777" w:rsidR="002E1B08" w:rsidRDefault="00000000">
      <w:pPr>
        <w:pStyle w:val="Example"/>
        <w:ind w:left="130" w:right="115"/>
      </w:pPr>
      <w:r>
        <w:t xml:space="preserve">                            &lt;td&gt;(Active)&lt;/td&gt;</w:t>
      </w:r>
    </w:p>
    <w:p w14:paraId="4211469C" w14:textId="77777777" w:rsidR="002E1B08" w:rsidRDefault="00000000">
      <w:pPr>
        <w:pStyle w:val="Example"/>
        <w:ind w:left="130" w:right="115"/>
      </w:pPr>
      <w:r>
        <w:t xml:space="preserve">                            &lt;td&gt;10/18/2019&lt;/td&gt;</w:t>
      </w:r>
    </w:p>
    <w:p w14:paraId="2BCEB40D" w14:textId="77777777" w:rsidR="002E1B08" w:rsidRDefault="00000000">
      <w:pPr>
        <w:pStyle w:val="Example"/>
        <w:ind w:left="130" w:right="115"/>
      </w:pPr>
      <w:r>
        <w:t xml:space="preserve">                        &lt;/tr&gt;</w:t>
      </w:r>
    </w:p>
    <w:p w14:paraId="33DE2759" w14:textId="77777777" w:rsidR="002E1B08" w:rsidRDefault="00000000">
      <w:pPr>
        <w:pStyle w:val="Example"/>
        <w:ind w:left="130" w:right="115"/>
      </w:pPr>
      <w:r>
        <w:t xml:space="preserve">                    &lt;/tbody&gt;</w:t>
      </w:r>
    </w:p>
    <w:p w14:paraId="6C9845E4" w14:textId="77777777" w:rsidR="002E1B08" w:rsidRDefault="00000000">
      <w:pPr>
        <w:pStyle w:val="Example"/>
        <w:ind w:left="130" w:right="115"/>
      </w:pPr>
      <w:r>
        <w:t xml:space="preserve">                &lt;/table&gt;</w:t>
      </w:r>
    </w:p>
    <w:p w14:paraId="28BE1D63" w14:textId="77777777" w:rsidR="002E1B08" w:rsidRDefault="00000000">
      <w:pPr>
        <w:pStyle w:val="Example"/>
        <w:ind w:left="130" w:right="115"/>
      </w:pPr>
      <w:r>
        <w:t xml:space="preserve">            &lt;/item&gt;</w:t>
      </w:r>
    </w:p>
    <w:p w14:paraId="207A25A0" w14:textId="77777777" w:rsidR="002E1B08" w:rsidRDefault="00000000">
      <w:pPr>
        <w:pStyle w:val="Example"/>
        <w:ind w:left="130" w:right="115"/>
      </w:pPr>
      <w:r>
        <w:t xml:space="preserve">        &lt;/list&gt;</w:t>
      </w:r>
    </w:p>
    <w:p w14:paraId="0902299E" w14:textId="77777777" w:rsidR="002E1B08" w:rsidRDefault="00000000">
      <w:pPr>
        <w:pStyle w:val="Example"/>
        <w:ind w:left="130" w:right="115"/>
      </w:pPr>
      <w:r>
        <w:t xml:space="preserve">    &lt;/text&gt;</w:t>
      </w:r>
    </w:p>
    <w:p w14:paraId="3303589B" w14:textId="77777777" w:rsidR="002E1B08" w:rsidRDefault="00000000">
      <w:pPr>
        <w:pStyle w:val="Example"/>
        <w:ind w:left="130" w:right="115"/>
      </w:pPr>
      <w:r>
        <w:t xml:space="preserve">    &lt;entry&gt;</w:t>
      </w:r>
    </w:p>
    <w:p w14:paraId="226B13B8" w14:textId="77777777" w:rsidR="002E1B08" w:rsidRDefault="00000000">
      <w:pPr>
        <w:pStyle w:val="Example"/>
        <w:ind w:left="130" w:right="115"/>
      </w:pPr>
      <w:r>
        <w:t xml:space="preserve">        &lt;!--Care Team Organizer--&gt;</w:t>
      </w:r>
    </w:p>
    <w:p w14:paraId="00E0326B" w14:textId="77777777" w:rsidR="002E1B08" w:rsidRDefault="00000000">
      <w:pPr>
        <w:pStyle w:val="Example"/>
        <w:ind w:left="130" w:right="115"/>
      </w:pPr>
      <w:r>
        <w:t xml:space="preserve">... entry info here, if coded data available for care team members... </w:t>
      </w:r>
    </w:p>
    <w:p w14:paraId="3C2FCCD3" w14:textId="77777777" w:rsidR="002E1B08" w:rsidRDefault="00000000">
      <w:pPr>
        <w:pStyle w:val="Example"/>
        <w:ind w:left="130" w:right="115"/>
      </w:pPr>
      <w:r>
        <w:t xml:space="preserve">    &lt;/entry&gt;</w:t>
      </w:r>
    </w:p>
    <w:p w14:paraId="10D1877F" w14:textId="77777777" w:rsidR="002E1B08" w:rsidRDefault="00000000">
      <w:pPr>
        <w:pStyle w:val="Example"/>
        <w:ind w:left="130" w:right="115"/>
      </w:pPr>
      <w:r>
        <w:t>&lt;/section&gt;</w:t>
      </w:r>
    </w:p>
    <w:p w14:paraId="5147BDD8" w14:textId="77777777" w:rsidR="002E1B08" w:rsidRDefault="002E1B08">
      <w:pPr>
        <w:pStyle w:val="BodyText"/>
      </w:pPr>
    </w:p>
    <w:p w14:paraId="484AF5D7" w14:textId="77777777" w:rsidR="002E1B08" w:rsidRDefault="00000000">
      <w:pPr>
        <w:pStyle w:val="Heading2nospace"/>
      </w:pPr>
      <w:bookmarkStart w:id="333" w:name="S_Notes_Section"/>
      <w:bookmarkStart w:id="334" w:name="_Toc119067261"/>
      <w:bookmarkStart w:id="335" w:name="_Toc119074746"/>
      <w:bookmarkStart w:id="336" w:name="_Toc120095097"/>
      <w:r>
        <w:t>Notes Section</w:t>
      </w:r>
      <w:bookmarkEnd w:id="333"/>
      <w:bookmarkEnd w:id="334"/>
      <w:bookmarkEnd w:id="335"/>
      <w:bookmarkEnd w:id="336"/>
    </w:p>
    <w:p w14:paraId="7EC601EF" w14:textId="77777777" w:rsidR="002E1B08" w:rsidRDefault="00000000">
      <w:pPr>
        <w:pStyle w:val="BracketData"/>
      </w:pPr>
      <w:r>
        <w:t>[section: identifier urn:hl7ii:2.16.840.1.113883.10.20.22.2.65:2016-11-01 (open)]</w:t>
      </w:r>
    </w:p>
    <w:p w14:paraId="0D451CF2" w14:textId="77777777" w:rsidR="002E1B08" w:rsidRDefault="00000000">
      <w:pPr>
        <w:pStyle w:val="Caption"/>
      </w:pPr>
      <w:bookmarkStart w:id="337" w:name="_Toc119067381"/>
      <w:bookmarkStart w:id="338" w:name="_Toc119074805"/>
      <w:bookmarkStart w:id="339" w:name="_Toc120095016"/>
      <w:r>
        <w:t xml:space="preserve">Table </w:t>
      </w:r>
      <w:r>
        <w:fldChar w:fldCharType="begin"/>
      </w:r>
      <w:r>
        <w:instrText>SEQ Table \* ARABIC</w:instrText>
      </w:r>
      <w:r>
        <w:fldChar w:fldCharType="separate"/>
      </w:r>
      <w:r>
        <w:t>23</w:t>
      </w:r>
      <w:r>
        <w:fldChar w:fldCharType="end"/>
      </w:r>
      <w:r>
        <w:t>: Notes Section Contexts</w:t>
      </w:r>
      <w:bookmarkEnd w:id="337"/>
      <w:bookmarkEnd w:id="338"/>
      <w:bookmarkEnd w:id="3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66909565" w14:textId="77777777">
        <w:trPr>
          <w:cantSplit/>
          <w:tblHeader/>
          <w:jc w:val="center"/>
        </w:trPr>
        <w:tc>
          <w:tcPr>
            <w:tcW w:w="360" w:type="dxa"/>
            <w:shd w:val="clear" w:color="auto" w:fill="E6E6E6"/>
          </w:tcPr>
          <w:p w14:paraId="2F7431C7" w14:textId="77777777" w:rsidR="002E1B08" w:rsidRDefault="00000000">
            <w:pPr>
              <w:pStyle w:val="TableHead"/>
            </w:pPr>
            <w:r>
              <w:t>Contained By:</w:t>
            </w:r>
          </w:p>
        </w:tc>
        <w:tc>
          <w:tcPr>
            <w:tcW w:w="360" w:type="dxa"/>
            <w:shd w:val="clear" w:color="auto" w:fill="E6E6E6"/>
          </w:tcPr>
          <w:p w14:paraId="17A66C2C" w14:textId="77777777" w:rsidR="002E1B08" w:rsidRDefault="00000000">
            <w:pPr>
              <w:pStyle w:val="TableHead"/>
            </w:pPr>
            <w:r>
              <w:t>Contains:</w:t>
            </w:r>
          </w:p>
        </w:tc>
      </w:tr>
      <w:tr w:rsidR="002E1B08" w14:paraId="5488569E" w14:textId="77777777">
        <w:trPr>
          <w:jc w:val="center"/>
        </w:trPr>
        <w:tc>
          <w:tcPr>
            <w:tcW w:w="360" w:type="dxa"/>
          </w:tcPr>
          <w:p w14:paraId="53C0337C" w14:textId="77777777" w:rsidR="002E1B08" w:rsidRDefault="002E1B08"/>
        </w:tc>
        <w:tc>
          <w:tcPr>
            <w:tcW w:w="360" w:type="dxa"/>
          </w:tcPr>
          <w:p w14:paraId="0F83F630" w14:textId="77777777" w:rsidR="002E1B08" w:rsidRDefault="00000000">
            <w:pPr>
              <w:pStyle w:val="TableText"/>
            </w:pPr>
            <w:hyperlink w:anchor="E_Note_Activity">
              <w:r>
                <w:rPr>
                  <w:rStyle w:val="HyperlinkText9pt"/>
                </w:rPr>
                <w:t>Note Activity</w:t>
              </w:r>
            </w:hyperlink>
            <w:r>
              <w:t xml:space="preserve"> (required)</w:t>
            </w:r>
          </w:p>
        </w:tc>
      </w:tr>
    </w:tbl>
    <w:p w14:paraId="0D6FDAAC" w14:textId="77777777" w:rsidR="002E1B08" w:rsidRDefault="002E1B08">
      <w:pPr>
        <w:pStyle w:val="BodyText"/>
      </w:pPr>
    </w:p>
    <w:p w14:paraId="1724A1D9" w14:textId="77777777" w:rsidR="002E1B08" w:rsidRDefault="00000000">
      <w:r>
        <w:t>The Notes Section allow for inclusion of clinical documentation which does not fit precisely within any other C-CDA section. Multiple Notes sections may be included in a document provided they each include different types of note content as indicated by a different section.code.</w:t>
      </w:r>
      <w:r>
        <w:br/>
        <w:t xml:space="preserve">The Notes Section SHOULD NOT be used in place of a more specific C-CDA section. For example, </w:t>
      </w:r>
      <w:r>
        <w:lastRenderedPageBreak/>
        <w:t>notes about procedure should be placed within the Procedures Section, not a Notes Section.</w:t>
      </w:r>
      <w:r>
        <w:br/>
        <w:t>When a Notes Section is present, Note Activity entries contain structured information about the note information allowing it to be more machine processable.</w:t>
      </w:r>
    </w:p>
    <w:p w14:paraId="7361BF7F" w14:textId="77777777" w:rsidR="002E1B08" w:rsidRDefault="00000000">
      <w:pPr>
        <w:pStyle w:val="Caption"/>
      </w:pPr>
      <w:bookmarkStart w:id="340" w:name="_Toc119067382"/>
      <w:bookmarkStart w:id="341" w:name="_Toc119074806"/>
      <w:bookmarkStart w:id="342" w:name="_Toc120095017"/>
      <w:r>
        <w:t xml:space="preserve">Table </w:t>
      </w:r>
      <w:r>
        <w:fldChar w:fldCharType="begin"/>
      </w:r>
      <w:r>
        <w:instrText>SEQ Table \* ARABIC</w:instrText>
      </w:r>
      <w:r>
        <w:fldChar w:fldCharType="separate"/>
      </w:r>
      <w:r>
        <w:t>24</w:t>
      </w:r>
      <w:r>
        <w:fldChar w:fldCharType="end"/>
      </w:r>
      <w:r>
        <w:t>: Notes Section Constraints Overview</w:t>
      </w:r>
      <w:bookmarkEnd w:id="340"/>
      <w:bookmarkEnd w:id="341"/>
      <w:bookmarkEnd w:id="3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3E2071A6" w14:textId="77777777">
        <w:trPr>
          <w:cantSplit/>
          <w:tblHeader/>
          <w:jc w:val="center"/>
        </w:trPr>
        <w:tc>
          <w:tcPr>
            <w:tcW w:w="0" w:type="dxa"/>
            <w:shd w:val="clear" w:color="auto" w:fill="E6E6E6"/>
            <w:noWrap/>
          </w:tcPr>
          <w:p w14:paraId="07FC57C9" w14:textId="77777777" w:rsidR="002E1B08" w:rsidRDefault="00000000">
            <w:pPr>
              <w:pStyle w:val="TableHead"/>
            </w:pPr>
            <w:r>
              <w:t>XPath</w:t>
            </w:r>
          </w:p>
        </w:tc>
        <w:tc>
          <w:tcPr>
            <w:tcW w:w="720" w:type="dxa"/>
            <w:shd w:val="clear" w:color="auto" w:fill="E6E6E6"/>
            <w:noWrap/>
          </w:tcPr>
          <w:p w14:paraId="76C07C2E" w14:textId="77777777" w:rsidR="002E1B08" w:rsidRDefault="00000000">
            <w:pPr>
              <w:pStyle w:val="TableHead"/>
            </w:pPr>
            <w:r>
              <w:t>Card.</w:t>
            </w:r>
          </w:p>
        </w:tc>
        <w:tc>
          <w:tcPr>
            <w:tcW w:w="1152" w:type="dxa"/>
            <w:shd w:val="clear" w:color="auto" w:fill="E6E6E6"/>
            <w:noWrap/>
          </w:tcPr>
          <w:p w14:paraId="5168D976" w14:textId="77777777" w:rsidR="002E1B08" w:rsidRDefault="00000000">
            <w:pPr>
              <w:pStyle w:val="TableHead"/>
            </w:pPr>
            <w:r>
              <w:t>Verb</w:t>
            </w:r>
          </w:p>
        </w:tc>
        <w:tc>
          <w:tcPr>
            <w:tcW w:w="864" w:type="dxa"/>
            <w:shd w:val="clear" w:color="auto" w:fill="E6E6E6"/>
            <w:noWrap/>
          </w:tcPr>
          <w:p w14:paraId="3E6B5B4F" w14:textId="77777777" w:rsidR="002E1B08" w:rsidRDefault="00000000">
            <w:pPr>
              <w:pStyle w:val="TableHead"/>
            </w:pPr>
            <w:r>
              <w:t>Data Type</w:t>
            </w:r>
          </w:p>
        </w:tc>
        <w:tc>
          <w:tcPr>
            <w:tcW w:w="864" w:type="dxa"/>
            <w:shd w:val="clear" w:color="auto" w:fill="E6E6E6"/>
            <w:noWrap/>
          </w:tcPr>
          <w:p w14:paraId="379ABE91" w14:textId="77777777" w:rsidR="002E1B08" w:rsidRDefault="00000000">
            <w:pPr>
              <w:pStyle w:val="TableHead"/>
            </w:pPr>
            <w:r>
              <w:t>CONF#</w:t>
            </w:r>
          </w:p>
        </w:tc>
        <w:tc>
          <w:tcPr>
            <w:tcW w:w="864" w:type="dxa"/>
            <w:shd w:val="clear" w:color="auto" w:fill="E6E6E6"/>
            <w:noWrap/>
          </w:tcPr>
          <w:p w14:paraId="468D847C" w14:textId="77777777" w:rsidR="002E1B08" w:rsidRDefault="00000000">
            <w:pPr>
              <w:pStyle w:val="TableHead"/>
            </w:pPr>
            <w:r>
              <w:t>Value</w:t>
            </w:r>
          </w:p>
        </w:tc>
      </w:tr>
      <w:tr w:rsidR="002E1B08" w14:paraId="18D04491" w14:textId="77777777">
        <w:trPr>
          <w:jc w:val="center"/>
        </w:trPr>
        <w:tc>
          <w:tcPr>
            <w:tcW w:w="10160" w:type="dxa"/>
            <w:gridSpan w:val="6"/>
          </w:tcPr>
          <w:p w14:paraId="7DB4B6A8" w14:textId="77777777" w:rsidR="002E1B08" w:rsidRDefault="00000000">
            <w:pPr>
              <w:pStyle w:val="TableText"/>
            </w:pPr>
            <w:r>
              <w:t>section (identifier: urn:hl7ii:2.16.840.1.113883.10.20.22.2.65:2016-11-01)</w:t>
            </w:r>
          </w:p>
        </w:tc>
      </w:tr>
      <w:tr w:rsidR="002E1B08" w14:paraId="41F43F7B" w14:textId="77777777">
        <w:trPr>
          <w:jc w:val="center"/>
        </w:trPr>
        <w:tc>
          <w:tcPr>
            <w:tcW w:w="3345" w:type="dxa"/>
          </w:tcPr>
          <w:p w14:paraId="08E33A22" w14:textId="77777777" w:rsidR="002E1B08" w:rsidRDefault="00000000">
            <w:pPr>
              <w:pStyle w:val="TableText"/>
            </w:pPr>
            <w:r>
              <w:tab/>
              <w:t>templateId</w:t>
            </w:r>
          </w:p>
        </w:tc>
        <w:tc>
          <w:tcPr>
            <w:tcW w:w="720" w:type="dxa"/>
          </w:tcPr>
          <w:p w14:paraId="1039DA75" w14:textId="77777777" w:rsidR="002E1B08" w:rsidRDefault="00000000">
            <w:pPr>
              <w:pStyle w:val="TableText"/>
            </w:pPr>
            <w:r>
              <w:t>1..1</w:t>
            </w:r>
          </w:p>
        </w:tc>
        <w:tc>
          <w:tcPr>
            <w:tcW w:w="1152" w:type="dxa"/>
          </w:tcPr>
          <w:p w14:paraId="167E8583" w14:textId="77777777" w:rsidR="002E1B08" w:rsidRDefault="00000000">
            <w:pPr>
              <w:pStyle w:val="TableText"/>
            </w:pPr>
            <w:r>
              <w:t>SHALL</w:t>
            </w:r>
          </w:p>
        </w:tc>
        <w:tc>
          <w:tcPr>
            <w:tcW w:w="864" w:type="dxa"/>
          </w:tcPr>
          <w:p w14:paraId="0ED49F40" w14:textId="77777777" w:rsidR="002E1B08" w:rsidRDefault="002E1B08">
            <w:pPr>
              <w:pStyle w:val="TableText"/>
            </w:pPr>
          </w:p>
        </w:tc>
        <w:tc>
          <w:tcPr>
            <w:tcW w:w="1104" w:type="dxa"/>
          </w:tcPr>
          <w:p w14:paraId="0DEE179F" w14:textId="77777777" w:rsidR="002E1B08" w:rsidRDefault="00000000">
            <w:pPr>
              <w:pStyle w:val="TableText"/>
            </w:pPr>
            <w:hyperlink w:anchor="C_3250-16935">
              <w:r>
                <w:rPr>
                  <w:rStyle w:val="HyperlinkText9pt"/>
                </w:rPr>
                <w:t>3250-16935</w:t>
              </w:r>
            </w:hyperlink>
          </w:p>
        </w:tc>
        <w:tc>
          <w:tcPr>
            <w:tcW w:w="2975" w:type="dxa"/>
          </w:tcPr>
          <w:p w14:paraId="020CD92D" w14:textId="77777777" w:rsidR="002E1B08" w:rsidRDefault="002E1B08">
            <w:pPr>
              <w:pStyle w:val="TableText"/>
            </w:pPr>
          </w:p>
        </w:tc>
      </w:tr>
      <w:tr w:rsidR="002E1B08" w14:paraId="6FF73A87" w14:textId="77777777">
        <w:trPr>
          <w:jc w:val="center"/>
        </w:trPr>
        <w:tc>
          <w:tcPr>
            <w:tcW w:w="3345" w:type="dxa"/>
          </w:tcPr>
          <w:p w14:paraId="52342B00" w14:textId="77777777" w:rsidR="002E1B08" w:rsidRDefault="00000000">
            <w:pPr>
              <w:pStyle w:val="TableText"/>
            </w:pPr>
            <w:r>
              <w:tab/>
            </w:r>
            <w:r>
              <w:tab/>
              <w:t>@root</w:t>
            </w:r>
          </w:p>
        </w:tc>
        <w:tc>
          <w:tcPr>
            <w:tcW w:w="720" w:type="dxa"/>
          </w:tcPr>
          <w:p w14:paraId="36627D43" w14:textId="77777777" w:rsidR="002E1B08" w:rsidRDefault="00000000">
            <w:pPr>
              <w:pStyle w:val="TableText"/>
            </w:pPr>
            <w:r>
              <w:t>1..1</w:t>
            </w:r>
          </w:p>
        </w:tc>
        <w:tc>
          <w:tcPr>
            <w:tcW w:w="1152" w:type="dxa"/>
          </w:tcPr>
          <w:p w14:paraId="7B6C3A25" w14:textId="77777777" w:rsidR="002E1B08" w:rsidRDefault="00000000">
            <w:pPr>
              <w:pStyle w:val="TableText"/>
            </w:pPr>
            <w:r>
              <w:t>SHALL</w:t>
            </w:r>
          </w:p>
        </w:tc>
        <w:tc>
          <w:tcPr>
            <w:tcW w:w="864" w:type="dxa"/>
          </w:tcPr>
          <w:p w14:paraId="01FF903C" w14:textId="77777777" w:rsidR="002E1B08" w:rsidRDefault="002E1B08">
            <w:pPr>
              <w:pStyle w:val="TableText"/>
            </w:pPr>
          </w:p>
        </w:tc>
        <w:tc>
          <w:tcPr>
            <w:tcW w:w="1104" w:type="dxa"/>
          </w:tcPr>
          <w:p w14:paraId="444D0BC3" w14:textId="77777777" w:rsidR="002E1B08" w:rsidRDefault="00000000">
            <w:pPr>
              <w:pStyle w:val="TableText"/>
            </w:pPr>
            <w:hyperlink w:anchor="C_3250-16936">
              <w:r>
                <w:rPr>
                  <w:rStyle w:val="HyperlinkText9pt"/>
                </w:rPr>
                <w:t>3250-16936</w:t>
              </w:r>
            </w:hyperlink>
          </w:p>
        </w:tc>
        <w:tc>
          <w:tcPr>
            <w:tcW w:w="2975" w:type="dxa"/>
          </w:tcPr>
          <w:p w14:paraId="5AC919FF" w14:textId="77777777" w:rsidR="002E1B08" w:rsidRDefault="00000000">
            <w:pPr>
              <w:pStyle w:val="TableText"/>
            </w:pPr>
            <w:r>
              <w:t>2.16.840.1.113883.10.20.22.2.65</w:t>
            </w:r>
          </w:p>
        </w:tc>
      </w:tr>
      <w:tr w:rsidR="002E1B08" w14:paraId="4802D015" w14:textId="77777777">
        <w:trPr>
          <w:jc w:val="center"/>
        </w:trPr>
        <w:tc>
          <w:tcPr>
            <w:tcW w:w="3345" w:type="dxa"/>
          </w:tcPr>
          <w:p w14:paraId="7A8D46A6" w14:textId="77777777" w:rsidR="002E1B08" w:rsidRDefault="00000000">
            <w:pPr>
              <w:pStyle w:val="TableText"/>
            </w:pPr>
            <w:r>
              <w:tab/>
            </w:r>
            <w:r>
              <w:tab/>
              <w:t>@extension</w:t>
            </w:r>
          </w:p>
        </w:tc>
        <w:tc>
          <w:tcPr>
            <w:tcW w:w="720" w:type="dxa"/>
          </w:tcPr>
          <w:p w14:paraId="18DC4704" w14:textId="77777777" w:rsidR="002E1B08" w:rsidRDefault="00000000">
            <w:pPr>
              <w:pStyle w:val="TableText"/>
            </w:pPr>
            <w:r>
              <w:t>1..1</w:t>
            </w:r>
          </w:p>
        </w:tc>
        <w:tc>
          <w:tcPr>
            <w:tcW w:w="1152" w:type="dxa"/>
          </w:tcPr>
          <w:p w14:paraId="559D2FE8" w14:textId="77777777" w:rsidR="002E1B08" w:rsidRDefault="00000000">
            <w:pPr>
              <w:pStyle w:val="TableText"/>
            </w:pPr>
            <w:r>
              <w:t>SHALL</w:t>
            </w:r>
          </w:p>
        </w:tc>
        <w:tc>
          <w:tcPr>
            <w:tcW w:w="864" w:type="dxa"/>
          </w:tcPr>
          <w:p w14:paraId="0A43ADC1" w14:textId="77777777" w:rsidR="002E1B08" w:rsidRDefault="002E1B08">
            <w:pPr>
              <w:pStyle w:val="TableText"/>
            </w:pPr>
          </w:p>
        </w:tc>
        <w:tc>
          <w:tcPr>
            <w:tcW w:w="1104" w:type="dxa"/>
          </w:tcPr>
          <w:p w14:paraId="616D69C0" w14:textId="77777777" w:rsidR="002E1B08" w:rsidRDefault="00000000">
            <w:pPr>
              <w:pStyle w:val="TableText"/>
            </w:pPr>
            <w:hyperlink w:anchor="C_3250-16938">
              <w:r>
                <w:rPr>
                  <w:rStyle w:val="HyperlinkText9pt"/>
                </w:rPr>
                <w:t>3250-16938</w:t>
              </w:r>
            </w:hyperlink>
          </w:p>
        </w:tc>
        <w:tc>
          <w:tcPr>
            <w:tcW w:w="2975" w:type="dxa"/>
          </w:tcPr>
          <w:p w14:paraId="3D7EE422" w14:textId="77777777" w:rsidR="002E1B08" w:rsidRDefault="00000000">
            <w:pPr>
              <w:pStyle w:val="TableText"/>
            </w:pPr>
            <w:r>
              <w:t>2016-11-01</w:t>
            </w:r>
          </w:p>
        </w:tc>
      </w:tr>
      <w:tr w:rsidR="002E1B08" w14:paraId="42E8B846" w14:textId="77777777">
        <w:trPr>
          <w:jc w:val="center"/>
        </w:trPr>
        <w:tc>
          <w:tcPr>
            <w:tcW w:w="3345" w:type="dxa"/>
          </w:tcPr>
          <w:p w14:paraId="2EF58667" w14:textId="77777777" w:rsidR="002E1B08" w:rsidRDefault="00000000">
            <w:pPr>
              <w:pStyle w:val="TableText"/>
            </w:pPr>
            <w:r>
              <w:tab/>
              <w:t>code</w:t>
            </w:r>
          </w:p>
        </w:tc>
        <w:tc>
          <w:tcPr>
            <w:tcW w:w="720" w:type="dxa"/>
          </w:tcPr>
          <w:p w14:paraId="1C31EFEB" w14:textId="77777777" w:rsidR="002E1B08" w:rsidRDefault="00000000">
            <w:pPr>
              <w:pStyle w:val="TableText"/>
            </w:pPr>
            <w:r>
              <w:t>1..1</w:t>
            </w:r>
          </w:p>
        </w:tc>
        <w:tc>
          <w:tcPr>
            <w:tcW w:w="1152" w:type="dxa"/>
          </w:tcPr>
          <w:p w14:paraId="42CDBD53" w14:textId="77777777" w:rsidR="002E1B08" w:rsidRDefault="00000000">
            <w:pPr>
              <w:pStyle w:val="TableText"/>
            </w:pPr>
            <w:r>
              <w:t>SHALL</w:t>
            </w:r>
          </w:p>
        </w:tc>
        <w:tc>
          <w:tcPr>
            <w:tcW w:w="864" w:type="dxa"/>
          </w:tcPr>
          <w:p w14:paraId="69E4E068" w14:textId="77777777" w:rsidR="002E1B08" w:rsidRDefault="002E1B08">
            <w:pPr>
              <w:pStyle w:val="TableText"/>
            </w:pPr>
          </w:p>
        </w:tc>
        <w:tc>
          <w:tcPr>
            <w:tcW w:w="1104" w:type="dxa"/>
          </w:tcPr>
          <w:p w14:paraId="0C81EC06" w14:textId="77777777" w:rsidR="002E1B08" w:rsidRDefault="00000000">
            <w:pPr>
              <w:pStyle w:val="TableText"/>
            </w:pPr>
            <w:hyperlink w:anchor="C_3250-16892">
              <w:r>
                <w:rPr>
                  <w:rStyle w:val="HyperlinkText9pt"/>
                </w:rPr>
                <w:t>3250-16892</w:t>
              </w:r>
            </w:hyperlink>
          </w:p>
        </w:tc>
        <w:tc>
          <w:tcPr>
            <w:tcW w:w="2975" w:type="dxa"/>
          </w:tcPr>
          <w:p w14:paraId="6F48476B" w14:textId="77777777" w:rsidR="002E1B08" w:rsidRDefault="00000000">
            <w:pPr>
              <w:pStyle w:val="TableText"/>
            </w:pPr>
            <w:r>
              <w:t>urn:oid:2.16.840.1.113883.11.20.9.68 (Note Types)</w:t>
            </w:r>
          </w:p>
        </w:tc>
      </w:tr>
      <w:tr w:rsidR="002E1B08" w14:paraId="67125803" w14:textId="77777777">
        <w:trPr>
          <w:jc w:val="center"/>
        </w:trPr>
        <w:tc>
          <w:tcPr>
            <w:tcW w:w="3345" w:type="dxa"/>
          </w:tcPr>
          <w:p w14:paraId="74F23E8D" w14:textId="77777777" w:rsidR="002E1B08" w:rsidRDefault="00000000">
            <w:pPr>
              <w:pStyle w:val="TableText"/>
            </w:pPr>
            <w:r>
              <w:tab/>
              <w:t>title</w:t>
            </w:r>
          </w:p>
        </w:tc>
        <w:tc>
          <w:tcPr>
            <w:tcW w:w="720" w:type="dxa"/>
          </w:tcPr>
          <w:p w14:paraId="0C56A15C" w14:textId="77777777" w:rsidR="002E1B08" w:rsidRDefault="00000000">
            <w:pPr>
              <w:pStyle w:val="TableText"/>
            </w:pPr>
            <w:r>
              <w:t>1..1</w:t>
            </w:r>
          </w:p>
        </w:tc>
        <w:tc>
          <w:tcPr>
            <w:tcW w:w="1152" w:type="dxa"/>
          </w:tcPr>
          <w:p w14:paraId="7278FCE4" w14:textId="77777777" w:rsidR="002E1B08" w:rsidRDefault="00000000">
            <w:pPr>
              <w:pStyle w:val="TableText"/>
            </w:pPr>
            <w:r>
              <w:t>SHALL</w:t>
            </w:r>
          </w:p>
        </w:tc>
        <w:tc>
          <w:tcPr>
            <w:tcW w:w="864" w:type="dxa"/>
          </w:tcPr>
          <w:p w14:paraId="268AB90E" w14:textId="77777777" w:rsidR="002E1B08" w:rsidRDefault="002E1B08">
            <w:pPr>
              <w:pStyle w:val="TableText"/>
            </w:pPr>
          </w:p>
        </w:tc>
        <w:tc>
          <w:tcPr>
            <w:tcW w:w="1104" w:type="dxa"/>
          </w:tcPr>
          <w:p w14:paraId="32EA1C3D" w14:textId="77777777" w:rsidR="002E1B08" w:rsidRDefault="00000000">
            <w:pPr>
              <w:pStyle w:val="TableText"/>
            </w:pPr>
            <w:hyperlink w:anchor="C_3250-16891">
              <w:r>
                <w:rPr>
                  <w:rStyle w:val="HyperlinkText9pt"/>
                </w:rPr>
                <w:t>3250-16891</w:t>
              </w:r>
            </w:hyperlink>
          </w:p>
        </w:tc>
        <w:tc>
          <w:tcPr>
            <w:tcW w:w="2975" w:type="dxa"/>
          </w:tcPr>
          <w:p w14:paraId="5A4A14F1" w14:textId="77777777" w:rsidR="002E1B08" w:rsidRDefault="002E1B08">
            <w:pPr>
              <w:pStyle w:val="TableText"/>
            </w:pPr>
          </w:p>
        </w:tc>
      </w:tr>
      <w:tr w:rsidR="002E1B08" w14:paraId="2626F150" w14:textId="77777777">
        <w:trPr>
          <w:jc w:val="center"/>
        </w:trPr>
        <w:tc>
          <w:tcPr>
            <w:tcW w:w="3345" w:type="dxa"/>
          </w:tcPr>
          <w:p w14:paraId="45C74B99" w14:textId="77777777" w:rsidR="002E1B08" w:rsidRDefault="00000000">
            <w:pPr>
              <w:pStyle w:val="TableText"/>
            </w:pPr>
            <w:r>
              <w:tab/>
              <w:t>text</w:t>
            </w:r>
          </w:p>
        </w:tc>
        <w:tc>
          <w:tcPr>
            <w:tcW w:w="720" w:type="dxa"/>
          </w:tcPr>
          <w:p w14:paraId="09AC04A0" w14:textId="77777777" w:rsidR="002E1B08" w:rsidRDefault="00000000">
            <w:pPr>
              <w:pStyle w:val="TableText"/>
            </w:pPr>
            <w:r>
              <w:t>1..1</w:t>
            </w:r>
          </w:p>
        </w:tc>
        <w:tc>
          <w:tcPr>
            <w:tcW w:w="1152" w:type="dxa"/>
          </w:tcPr>
          <w:p w14:paraId="273A3203" w14:textId="77777777" w:rsidR="002E1B08" w:rsidRDefault="00000000">
            <w:pPr>
              <w:pStyle w:val="TableText"/>
            </w:pPr>
            <w:r>
              <w:t>SHALL</w:t>
            </w:r>
          </w:p>
        </w:tc>
        <w:tc>
          <w:tcPr>
            <w:tcW w:w="864" w:type="dxa"/>
          </w:tcPr>
          <w:p w14:paraId="7E9D664B" w14:textId="77777777" w:rsidR="002E1B08" w:rsidRDefault="002E1B08">
            <w:pPr>
              <w:pStyle w:val="TableText"/>
            </w:pPr>
          </w:p>
        </w:tc>
        <w:tc>
          <w:tcPr>
            <w:tcW w:w="1104" w:type="dxa"/>
          </w:tcPr>
          <w:p w14:paraId="776A36D7" w14:textId="77777777" w:rsidR="002E1B08" w:rsidRDefault="00000000">
            <w:pPr>
              <w:pStyle w:val="TableText"/>
            </w:pPr>
            <w:hyperlink w:anchor="C_3250-16894">
              <w:r>
                <w:rPr>
                  <w:rStyle w:val="HyperlinkText9pt"/>
                </w:rPr>
                <w:t>3250-16894</w:t>
              </w:r>
            </w:hyperlink>
          </w:p>
        </w:tc>
        <w:tc>
          <w:tcPr>
            <w:tcW w:w="2975" w:type="dxa"/>
          </w:tcPr>
          <w:p w14:paraId="40C6D004" w14:textId="77777777" w:rsidR="002E1B08" w:rsidRDefault="002E1B08">
            <w:pPr>
              <w:pStyle w:val="TableText"/>
            </w:pPr>
          </w:p>
        </w:tc>
      </w:tr>
      <w:tr w:rsidR="002E1B08" w14:paraId="4EF57A03" w14:textId="77777777">
        <w:trPr>
          <w:jc w:val="center"/>
        </w:trPr>
        <w:tc>
          <w:tcPr>
            <w:tcW w:w="3345" w:type="dxa"/>
          </w:tcPr>
          <w:p w14:paraId="3F0444F5" w14:textId="77777777" w:rsidR="002E1B08" w:rsidRDefault="00000000">
            <w:pPr>
              <w:pStyle w:val="TableText"/>
            </w:pPr>
            <w:r>
              <w:tab/>
              <w:t>entry</w:t>
            </w:r>
          </w:p>
        </w:tc>
        <w:tc>
          <w:tcPr>
            <w:tcW w:w="720" w:type="dxa"/>
          </w:tcPr>
          <w:p w14:paraId="21D63C01" w14:textId="77777777" w:rsidR="002E1B08" w:rsidRDefault="00000000">
            <w:pPr>
              <w:pStyle w:val="TableText"/>
            </w:pPr>
            <w:r>
              <w:t>1..*</w:t>
            </w:r>
          </w:p>
        </w:tc>
        <w:tc>
          <w:tcPr>
            <w:tcW w:w="1152" w:type="dxa"/>
          </w:tcPr>
          <w:p w14:paraId="32C8B367" w14:textId="77777777" w:rsidR="002E1B08" w:rsidRDefault="00000000">
            <w:pPr>
              <w:pStyle w:val="TableText"/>
            </w:pPr>
            <w:r>
              <w:t>SHALL</w:t>
            </w:r>
          </w:p>
        </w:tc>
        <w:tc>
          <w:tcPr>
            <w:tcW w:w="864" w:type="dxa"/>
          </w:tcPr>
          <w:p w14:paraId="5897435E" w14:textId="77777777" w:rsidR="002E1B08" w:rsidRDefault="002E1B08">
            <w:pPr>
              <w:pStyle w:val="TableText"/>
            </w:pPr>
          </w:p>
        </w:tc>
        <w:tc>
          <w:tcPr>
            <w:tcW w:w="1104" w:type="dxa"/>
          </w:tcPr>
          <w:p w14:paraId="3E005BE5" w14:textId="77777777" w:rsidR="002E1B08" w:rsidRDefault="00000000">
            <w:pPr>
              <w:pStyle w:val="TableText"/>
            </w:pPr>
            <w:hyperlink w:anchor="C_3250-16904">
              <w:r>
                <w:rPr>
                  <w:rStyle w:val="HyperlinkText9pt"/>
                </w:rPr>
                <w:t>3250-16904</w:t>
              </w:r>
            </w:hyperlink>
          </w:p>
        </w:tc>
        <w:tc>
          <w:tcPr>
            <w:tcW w:w="2975" w:type="dxa"/>
          </w:tcPr>
          <w:p w14:paraId="2ED22580" w14:textId="77777777" w:rsidR="002E1B08" w:rsidRDefault="002E1B08">
            <w:pPr>
              <w:pStyle w:val="TableText"/>
            </w:pPr>
          </w:p>
        </w:tc>
      </w:tr>
      <w:tr w:rsidR="002E1B08" w14:paraId="52920EDA" w14:textId="77777777">
        <w:trPr>
          <w:jc w:val="center"/>
        </w:trPr>
        <w:tc>
          <w:tcPr>
            <w:tcW w:w="3345" w:type="dxa"/>
          </w:tcPr>
          <w:p w14:paraId="3A56AF1D" w14:textId="77777777" w:rsidR="002E1B08" w:rsidRDefault="00000000">
            <w:pPr>
              <w:pStyle w:val="TableText"/>
            </w:pPr>
            <w:r>
              <w:tab/>
            </w:r>
            <w:r>
              <w:tab/>
              <w:t>act</w:t>
            </w:r>
          </w:p>
        </w:tc>
        <w:tc>
          <w:tcPr>
            <w:tcW w:w="720" w:type="dxa"/>
          </w:tcPr>
          <w:p w14:paraId="2A88C633" w14:textId="77777777" w:rsidR="002E1B08" w:rsidRDefault="00000000">
            <w:pPr>
              <w:pStyle w:val="TableText"/>
            </w:pPr>
            <w:r>
              <w:t>1..1</w:t>
            </w:r>
          </w:p>
        </w:tc>
        <w:tc>
          <w:tcPr>
            <w:tcW w:w="1152" w:type="dxa"/>
          </w:tcPr>
          <w:p w14:paraId="5C28641F" w14:textId="77777777" w:rsidR="002E1B08" w:rsidRDefault="00000000">
            <w:pPr>
              <w:pStyle w:val="TableText"/>
            </w:pPr>
            <w:r>
              <w:t>SHALL</w:t>
            </w:r>
          </w:p>
        </w:tc>
        <w:tc>
          <w:tcPr>
            <w:tcW w:w="864" w:type="dxa"/>
          </w:tcPr>
          <w:p w14:paraId="1495F20D" w14:textId="77777777" w:rsidR="002E1B08" w:rsidRDefault="002E1B08">
            <w:pPr>
              <w:pStyle w:val="TableText"/>
            </w:pPr>
          </w:p>
        </w:tc>
        <w:tc>
          <w:tcPr>
            <w:tcW w:w="1104" w:type="dxa"/>
          </w:tcPr>
          <w:p w14:paraId="577388B4" w14:textId="77777777" w:rsidR="002E1B08" w:rsidRDefault="00000000">
            <w:pPr>
              <w:pStyle w:val="TableText"/>
            </w:pPr>
            <w:hyperlink w:anchor="C_3250-16905">
              <w:r>
                <w:rPr>
                  <w:rStyle w:val="HyperlinkText9pt"/>
                </w:rPr>
                <w:t>3250-16905</w:t>
              </w:r>
            </w:hyperlink>
          </w:p>
        </w:tc>
        <w:tc>
          <w:tcPr>
            <w:tcW w:w="2975" w:type="dxa"/>
          </w:tcPr>
          <w:p w14:paraId="06505323" w14:textId="77777777" w:rsidR="002E1B08" w:rsidRDefault="00000000">
            <w:pPr>
              <w:pStyle w:val="TableText"/>
            </w:pPr>
            <w:hyperlink w:anchor="E_Note_Activity">
              <w:r>
                <w:rPr>
                  <w:rStyle w:val="HyperlinkText9pt"/>
                </w:rPr>
                <w:t>Note Activity (identifier: urn:hl7ii:2.16.840.1.113883.10.20.22.4.202:2016-11-01</w:t>
              </w:r>
            </w:hyperlink>
          </w:p>
        </w:tc>
      </w:tr>
    </w:tbl>
    <w:p w14:paraId="48509052" w14:textId="77777777" w:rsidR="002E1B08" w:rsidRDefault="002E1B08">
      <w:pPr>
        <w:pStyle w:val="BodyText"/>
      </w:pPr>
    </w:p>
    <w:p w14:paraId="55BD6C6F" w14:textId="77777777" w:rsidR="002E1B08" w:rsidRDefault="00000000">
      <w:pPr>
        <w:numPr>
          <w:ilvl w:val="0"/>
          <w:numId w:val="40"/>
        </w:numPr>
      </w:pPr>
      <w:r>
        <w:rPr>
          <w:rStyle w:val="keyword"/>
        </w:rPr>
        <w:t>SHALL</w:t>
      </w:r>
      <w:r>
        <w:t xml:space="preserve"> contain exactly one [1..1] </w:t>
      </w:r>
      <w:r>
        <w:rPr>
          <w:rStyle w:val="XMLnameBold"/>
        </w:rPr>
        <w:t>templateId</w:t>
      </w:r>
      <w:bookmarkStart w:id="343" w:name="C_3250-16935"/>
      <w:r>
        <w:t xml:space="preserve"> (CONF:3250-16935)</w:t>
      </w:r>
      <w:bookmarkEnd w:id="343"/>
      <w:r>
        <w:t xml:space="preserve"> such that it</w:t>
      </w:r>
    </w:p>
    <w:p w14:paraId="5EF5C593" w14:textId="77777777" w:rsidR="002E1B08" w:rsidRDefault="00000000">
      <w:pPr>
        <w:numPr>
          <w:ilvl w:val="1"/>
          <w:numId w:val="40"/>
        </w:numPr>
      </w:pPr>
      <w:r>
        <w:rPr>
          <w:rStyle w:val="keyword"/>
        </w:rPr>
        <w:t>SHALL</w:t>
      </w:r>
      <w:r>
        <w:t xml:space="preserve"> contain exactly one [1..1] </w:t>
      </w:r>
      <w:r>
        <w:rPr>
          <w:rStyle w:val="XMLnameBold"/>
        </w:rPr>
        <w:t>@root</w:t>
      </w:r>
      <w:r>
        <w:t>=</w:t>
      </w:r>
      <w:r>
        <w:rPr>
          <w:rStyle w:val="XMLname"/>
        </w:rPr>
        <w:t>"2.16.840.1.113883.10.20.22.2.65"</w:t>
      </w:r>
      <w:bookmarkStart w:id="344" w:name="C_3250-16936"/>
      <w:r>
        <w:t xml:space="preserve"> (CONF:3250-16936)</w:t>
      </w:r>
      <w:bookmarkEnd w:id="344"/>
      <w:r>
        <w:t>.</w:t>
      </w:r>
    </w:p>
    <w:p w14:paraId="15A97DC9" w14:textId="77777777" w:rsidR="002E1B08" w:rsidRDefault="00000000">
      <w:pPr>
        <w:numPr>
          <w:ilvl w:val="1"/>
          <w:numId w:val="40"/>
        </w:numPr>
      </w:pPr>
      <w:r>
        <w:rPr>
          <w:rStyle w:val="keyword"/>
        </w:rPr>
        <w:t>SHALL</w:t>
      </w:r>
      <w:r>
        <w:t xml:space="preserve"> contain exactly one [1..1] </w:t>
      </w:r>
      <w:r>
        <w:rPr>
          <w:rStyle w:val="XMLnameBold"/>
        </w:rPr>
        <w:t>@extension</w:t>
      </w:r>
      <w:r>
        <w:t>=</w:t>
      </w:r>
      <w:r>
        <w:rPr>
          <w:rStyle w:val="XMLname"/>
        </w:rPr>
        <w:t>"2016-11-01"</w:t>
      </w:r>
      <w:bookmarkStart w:id="345" w:name="C_3250-16938"/>
      <w:r>
        <w:t xml:space="preserve"> (CONF:3250-16938)</w:t>
      </w:r>
      <w:bookmarkEnd w:id="345"/>
      <w:r>
        <w:t>.</w:t>
      </w:r>
    </w:p>
    <w:p w14:paraId="224B3248" w14:textId="77777777" w:rsidR="002E1B08" w:rsidRDefault="00000000">
      <w:pPr>
        <w:numPr>
          <w:ilvl w:val="0"/>
          <w:numId w:val="4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346" w:name="C_3250-16892"/>
      <w:r>
        <w:t xml:space="preserve"> (CONF:3250-16892)</w:t>
      </w:r>
      <w:bookmarkEnd w:id="346"/>
      <w:r>
        <w:t>.</w:t>
      </w:r>
    </w:p>
    <w:p w14:paraId="39D4B8B7" w14:textId="77777777" w:rsidR="002E1B08" w:rsidRDefault="00000000">
      <w:pPr>
        <w:pStyle w:val="BodyText"/>
        <w:spacing w:before="120"/>
      </w:pPr>
      <w:r>
        <w:t>This title should reflect the kind of notes included in this section, corresponding to the code.</w:t>
      </w:r>
    </w:p>
    <w:p w14:paraId="30BF260A" w14:textId="77777777" w:rsidR="002E1B08" w:rsidRDefault="00000000">
      <w:pPr>
        <w:numPr>
          <w:ilvl w:val="0"/>
          <w:numId w:val="40"/>
        </w:numPr>
      </w:pPr>
      <w:r>
        <w:rPr>
          <w:rStyle w:val="keyword"/>
        </w:rPr>
        <w:t>SHALL</w:t>
      </w:r>
      <w:r>
        <w:t xml:space="preserve"> contain exactly one [1..1] </w:t>
      </w:r>
      <w:r>
        <w:rPr>
          <w:rStyle w:val="XMLnameBold"/>
        </w:rPr>
        <w:t>title</w:t>
      </w:r>
      <w:bookmarkStart w:id="347" w:name="C_3250-16891"/>
      <w:r>
        <w:t xml:space="preserve"> (CONF:3250-16891)</w:t>
      </w:r>
      <w:bookmarkEnd w:id="347"/>
      <w:r>
        <w:t>.</w:t>
      </w:r>
    </w:p>
    <w:p w14:paraId="30231424" w14:textId="77777777" w:rsidR="002E1B08" w:rsidRDefault="00000000">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14:paraId="4CC87FFF" w14:textId="77777777" w:rsidR="002E1B08" w:rsidRDefault="00000000">
      <w:pPr>
        <w:numPr>
          <w:ilvl w:val="0"/>
          <w:numId w:val="40"/>
        </w:numPr>
      </w:pPr>
      <w:r>
        <w:rPr>
          <w:rStyle w:val="keyword"/>
        </w:rPr>
        <w:t>SHALL</w:t>
      </w:r>
      <w:r>
        <w:t xml:space="preserve"> contain exactly one [1..1] </w:t>
      </w:r>
      <w:r>
        <w:rPr>
          <w:rStyle w:val="XMLnameBold"/>
        </w:rPr>
        <w:t>text</w:t>
      </w:r>
      <w:bookmarkStart w:id="348" w:name="C_3250-16894"/>
      <w:r>
        <w:t xml:space="preserve"> (CONF:3250-16894)</w:t>
      </w:r>
      <w:bookmarkEnd w:id="348"/>
      <w:r>
        <w:t>.</w:t>
      </w:r>
    </w:p>
    <w:p w14:paraId="42E32816" w14:textId="77777777" w:rsidR="002E1B08" w:rsidRDefault="00000000">
      <w:pPr>
        <w:pStyle w:val="BodyText"/>
        <w:spacing w:before="120"/>
      </w:pPr>
      <w:r>
        <w:t>If section/@nullFlavor is not present:</w:t>
      </w:r>
    </w:p>
    <w:p w14:paraId="1F85B4A7" w14:textId="77777777" w:rsidR="002E1B08" w:rsidRDefault="00000000">
      <w:pPr>
        <w:numPr>
          <w:ilvl w:val="0"/>
          <w:numId w:val="40"/>
        </w:numPr>
      </w:pPr>
      <w:r>
        <w:rPr>
          <w:rStyle w:val="keyword"/>
        </w:rPr>
        <w:t>SHALL</w:t>
      </w:r>
      <w:r>
        <w:t xml:space="preserve"> contain at least one [1..*] </w:t>
      </w:r>
      <w:r>
        <w:rPr>
          <w:rStyle w:val="XMLnameBold"/>
        </w:rPr>
        <w:t>entry</w:t>
      </w:r>
      <w:bookmarkStart w:id="349" w:name="C_3250-16904"/>
      <w:r>
        <w:t xml:space="preserve"> (CONF:3250-16904)</w:t>
      </w:r>
      <w:bookmarkEnd w:id="349"/>
      <w:r>
        <w:t xml:space="preserve"> such that it</w:t>
      </w:r>
    </w:p>
    <w:p w14:paraId="67702A48" w14:textId="77777777" w:rsidR="002E1B08" w:rsidRDefault="00000000">
      <w:pPr>
        <w:numPr>
          <w:ilvl w:val="1"/>
          <w:numId w:val="40"/>
        </w:numPr>
      </w:pPr>
      <w:r>
        <w:rPr>
          <w:rStyle w:val="keyword"/>
        </w:rPr>
        <w:lastRenderedPageBreak/>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350" w:name="C_3250-16905"/>
      <w:r>
        <w:t xml:space="preserve"> (CONF:3250-16905)</w:t>
      </w:r>
      <w:bookmarkEnd w:id="350"/>
      <w:r>
        <w:t>.</w:t>
      </w:r>
    </w:p>
    <w:p w14:paraId="5512EE29" w14:textId="77777777" w:rsidR="002E1B08" w:rsidRDefault="00000000">
      <w:pPr>
        <w:pStyle w:val="Caption"/>
      </w:pPr>
      <w:bookmarkStart w:id="351" w:name="_Toc119067383"/>
      <w:bookmarkStart w:id="352" w:name="_Toc119074807"/>
      <w:bookmarkStart w:id="353" w:name="_Toc120095018"/>
      <w:r>
        <w:lastRenderedPageBreak/>
        <w:t xml:space="preserve">Table </w:t>
      </w:r>
      <w:r>
        <w:fldChar w:fldCharType="begin"/>
      </w:r>
      <w:r>
        <w:instrText>SEQ Table \* ARABIC</w:instrText>
      </w:r>
      <w:r>
        <w:fldChar w:fldCharType="separate"/>
      </w:r>
      <w:r>
        <w:t>25</w:t>
      </w:r>
      <w:r>
        <w:fldChar w:fldCharType="end"/>
      </w:r>
      <w:r>
        <w:t xml:space="preserve">: </w:t>
      </w:r>
      <w:bookmarkStart w:id="354" w:name="Note_Types"/>
      <w:r>
        <w:t>Note Types</w:t>
      </w:r>
      <w:bookmarkEnd w:id="351"/>
      <w:bookmarkEnd w:id="352"/>
      <w:bookmarkEnd w:id="353"/>
      <w:bookmarkEnd w:id="354"/>
    </w:p>
    <w:tbl>
      <w:tblPr>
        <w:tblW w:w="10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498"/>
        <w:gridCol w:w="3070"/>
        <w:gridCol w:w="6"/>
        <w:gridCol w:w="3073"/>
        <w:gridCol w:w="6"/>
        <w:gridCol w:w="2427"/>
        <w:gridCol w:w="7"/>
      </w:tblGrid>
      <w:tr w:rsidR="002E1B08" w14:paraId="2927601B" w14:textId="77777777" w:rsidTr="008A4F80">
        <w:trPr>
          <w:jc w:val="center"/>
        </w:trPr>
        <w:tc>
          <w:tcPr>
            <w:tcW w:w="10087" w:type="dxa"/>
            <w:gridSpan w:val="7"/>
          </w:tcPr>
          <w:p w14:paraId="52478B36" w14:textId="77777777" w:rsidR="002E1B08" w:rsidRDefault="00000000">
            <w:pPr>
              <w:pStyle w:val="TableText"/>
            </w:pPr>
            <w:r>
              <w:t>Value Set: Note Types urn:oid:2.16.840.1.113883.11.20.9.68</w:t>
            </w:r>
          </w:p>
          <w:p w14:paraId="1DB47B2C" w14:textId="2F3442CA" w:rsidR="002E1B08" w:rsidRDefault="00000000">
            <w:pPr>
              <w:pStyle w:val="TableText"/>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t>OR CHARINDEX('Advance directives',LNC.COMPONENT) = 0 OR  CHARINDEX('Agreement',LNC.COMPONENT) = 0</w:t>
            </w:r>
            <w:r>
              <w:br/>
              <w:t>OR CHARINDEX('ALERT',LNC.COMPONENT) = 0</w:t>
            </w:r>
            <w:r>
              <w:br/>
              <w:t>OR CHARINDEX('REPORT',LNC.COMPONENT)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r>
            <w:r>
              <w:t xml:space="preserve">This value set was imported on </w:t>
            </w:r>
            <w:r>
              <w:t>11/22/2022</w:t>
            </w:r>
            <w:r>
              <w:t xml:space="preserve"> with a version of </w:t>
            </w:r>
            <w:r>
              <w:t>Latest</w:t>
            </w:r>
            <w:r>
              <w:t>.</w:t>
            </w:r>
          </w:p>
          <w:p w14:paraId="2FE617AF" w14:textId="77777777" w:rsidR="002E1B08" w:rsidRDefault="00000000">
            <w:pPr>
              <w:pStyle w:val="TableText"/>
            </w:pPr>
            <w:r>
              <w:t xml:space="preserve">Value Set Source: </w:t>
            </w:r>
            <w:hyperlink r:id="rId28" w:history="1">
              <w:r>
                <w:rPr>
                  <w:rStyle w:val="HyperlinkCourierBold"/>
                </w:rPr>
                <w:t>https://vsac.nlm.nih.gov/valueset/2.16.840.1.113883.11.20.9.68/expansion</w:t>
              </w:r>
            </w:hyperlink>
          </w:p>
        </w:tc>
      </w:tr>
      <w:tr w:rsidR="008A4F80" w14:paraId="5DB5F9F4" w14:textId="77777777" w:rsidTr="008A4F80">
        <w:trPr>
          <w:cantSplit/>
          <w:tblHeader/>
          <w:jc w:val="center"/>
        </w:trPr>
        <w:tc>
          <w:tcPr>
            <w:tcW w:w="1498" w:type="dxa"/>
            <w:shd w:val="clear" w:color="auto" w:fill="E6E6E6"/>
          </w:tcPr>
          <w:p w14:paraId="669EA2E1" w14:textId="77777777" w:rsidR="002E1B08" w:rsidRDefault="00000000">
            <w:pPr>
              <w:pStyle w:val="TableHead"/>
            </w:pPr>
            <w:r>
              <w:t>Code</w:t>
            </w:r>
          </w:p>
        </w:tc>
        <w:tc>
          <w:tcPr>
            <w:tcW w:w="3070" w:type="dxa"/>
            <w:shd w:val="clear" w:color="auto" w:fill="E6E6E6"/>
          </w:tcPr>
          <w:p w14:paraId="6EDB7EFB" w14:textId="77777777" w:rsidR="002E1B08" w:rsidRDefault="00000000">
            <w:pPr>
              <w:pStyle w:val="TableHead"/>
            </w:pPr>
            <w:r>
              <w:t>Code System</w:t>
            </w:r>
          </w:p>
        </w:tc>
        <w:tc>
          <w:tcPr>
            <w:tcW w:w="3079" w:type="dxa"/>
            <w:gridSpan w:val="2"/>
            <w:shd w:val="clear" w:color="auto" w:fill="E6E6E6"/>
          </w:tcPr>
          <w:p w14:paraId="75A35CF0" w14:textId="77777777" w:rsidR="002E1B08" w:rsidRDefault="00000000">
            <w:pPr>
              <w:pStyle w:val="TableHead"/>
            </w:pPr>
            <w:r>
              <w:t>Code System OID</w:t>
            </w:r>
          </w:p>
        </w:tc>
        <w:tc>
          <w:tcPr>
            <w:tcW w:w="2440" w:type="dxa"/>
            <w:gridSpan w:val="3"/>
            <w:shd w:val="clear" w:color="auto" w:fill="E6E6E6"/>
          </w:tcPr>
          <w:p w14:paraId="173169D6" w14:textId="0B9D0354" w:rsidR="002E1B08" w:rsidRDefault="00000000" w:rsidP="008A4F80">
            <w:pPr>
              <w:pStyle w:val="TableHead"/>
              <w:tabs>
                <w:tab w:val="right" w:pos="2218"/>
              </w:tabs>
            </w:pPr>
            <w:r>
              <w:t>Print Name</w:t>
            </w:r>
            <w:r w:rsidR="008A4F80">
              <w:tab/>
            </w:r>
          </w:p>
        </w:tc>
      </w:tr>
      <w:tr w:rsidR="008A4F80" w14:paraId="04B9CD34" w14:textId="77777777" w:rsidTr="008A4F80">
        <w:trPr>
          <w:jc w:val="center"/>
        </w:trPr>
        <w:tc>
          <w:tcPr>
            <w:tcW w:w="1498" w:type="dxa"/>
          </w:tcPr>
          <w:p w14:paraId="2942DCDC" w14:textId="77777777" w:rsidR="002E1B08" w:rsidRDefault="00000000">
            <w:pPr>
              <w:pStyle w:val="TableText"/>
            </w:pPr>
            <w:r>
              <w:t>100018-1</w:t>
            </w:r>
          </w:p>
        </w:tc>
        <w:tc>
          <w:tcPr>
            <w:tcW w:w="3076" w:type="dxa"/>
            <w:gridSpan w:val="2"/>
          </w:tcPr>
          <w:p w14:paraId="051FA7E3" w14:textId="4954DACA" w:rsidR="008A4F80" w:rsidRDefault="00000000">
            <w:pPr>
              <w:pStyle w:val="TableText"/>
            </w:pPr>
            <w:r>
              <w:t>LOINC</w:t>
            </w:r>
          </w:p>
        </w:tc>
        <w:tc>
          <w:tcPr>
            <w:tcW w:w="3079" w:type="dxa"/>
            <w:gridSpan w:val="2"/>
          </w:tcPr>
          <w:p w14:paraId="2A785947" w14:textId="77777777" w:rsidR="002E1B08" w:rsidRDefault="00000000">
            <w:pPr>
              <w:pStyle w:val="TableText"/>
            </w:pPr>
            <w:r>
              <w:t>urn:oid:2.16.840.1.113883.6.1</w:t>
            </w:r>
          </w:p>
        </w:tc>
        <w:tc>
          <w:tcPr>
            <w:tcW w:w="2434" w:type="dxa"/>
            <w:gridSpan w:val="2"/>
          </w:tcPr>
          <w:p w14:paraId="6605B9E7" w14:textId="77777777" w:rsidR="002E1B08" w:rsidRDefault="00000000">
            <w:pPr>
              <w:pStyle w:val="TableText"/>
            </w:pPr>
            <w:r>
              <w:t>Hospice care Note</w:t>
            </w:r>
          </w:p>
        </w:tc>
      </w:tr>
      <w:tr w:rsidR="008A4F80" w14:paraId="3AF28718" w14:textId="77777777" w:rsidTr="008A4F80">
        <w:trPr>
          <w:jc w:val="center"/>
        </w:trPr>
        <w:tc>
          <w:tcPr>
            <w:tcW w:w="1498" w:type="dxa"/>
          </w:tcPr>
          <w:p w14:paraId="67020826" w14:textId="77777777" w:rsidR="002E1B08" w:rsidRDefault="00000000">
            <w:pPr>
              <w:pStyle w:val="TableText"/>
            </w:pPr>
            <w:r>
              <w:t>11488-4</w:t>
            </w:r>
          </w:p>
        </w:tc>
        <w:tc>
          <w:tcPr>
            <w:tcW w:w="3076" w:type="dxa"/>
            <w:gridSpan w:val="2"/>
          </w:tcPr>
          <w:p w14:paraId="53FF85DA" w14:textId="77777777" w:rsidR="002E1B08" w:rsidRDefault="00000000">
            <w:pPr>
              <w:pStyle w:val="TableText"/>
            </w:pPr>
            <w:r>
              <w:t>LOINC</w:t>
            </w:r>
          </w:p>
        </w:tc>
        <w:tc>
          <w:tcPr>
            <w:tcW w:w="3079" w:type="dxa"/>
            <w:gridSpan w:val="2"/>
          </w:tcPr>
          <w:p w14:paraId="0CBED331" w14:textId="77777777" w:rsidR="002E1B08" w:rsidRDefault="00000000">
            <w:pPr>
              <w:pStyle w:val="TableText"/>
            </w:pPr>
            <w:r>
              <w:t>urn:oid:2.16.840.1.113883.6.1</w:t>
            </w:r>
          </w:p>
        </w:tc>
        <w:tc>
          <w:tcPr>
            <w:tcW w:w="2434" w:type="dxa"/>
            <w:gridSpan w:val="2"/>
          </w:tcPr>
          <w:p w14:paraId="0FB8ADDC" w14:textId="77777777" w:rsidR="002E1B08" w:rsidRDefault="00000000">
            <w:pPr>
              <w:pStyle w:val="TableText"/>
            </w:pPr>
            <w:r>
              <w:t>Consult note</w:t>
            </w:r>
          </w:p>
        </w:tc>
      </w:tr>
      <w:tr w:rsidR="008A4F80" w14:paraId="1AD0D812" w14:textId="77777777" w:rsidTr="008A4F80">
        <w:trPr>
          <w:jc w:val="center"/>
        </w:trPr>
        <w:tc>
          <w:tcPr>
            <w:tcW w:w="1498" w:type="dxa"/>
          </w:tcPr>
          <w:p w14:paraId="05358A13" w14:textId="77777777" w:rsidR="002E1B08" w:rsidRDefault="00000000">
            <w:pPr>
              <w:pStyle w:val="TableText"/>
            </w:pPr>
            <w:r>
              <w:t>11490-0</w:t>
            </w:r>
          </w:p>
        </w:tc>
        <w:tc>
          <w:tcPr>
            <w:tcW w:w="3076" w:type="dxa"/>
            <w:gridSpan w:val="2"/>
          </w:tcPr>
          <w:p w14:paraId="71FEB305" w14:textId="77777777" w:rsidR="002E1B08" w:rsidRDefault="00000000">
            <w:pPr>
              <w:pStyle w:val="TableText"/>
            </w:pPr>
            <w:r>
              <w:t>LOINC</w:t>
            </w:r>
          </w:p>
        </w:tc>
        <w:tc>
          <w:tcPr>
            <w:tcW w:w="3079" w:type="dxa"/>
            <w:gridSpan w:val="2"/>
          </w:tcPr>
          <w:p w14:paraId="5326C8E4" w14:textId="77777777" w:rsidR="002E1B08" w:rsidRDefault="00000000">
            <w:pPr>
              <w:pStyle w:val="TableText"/>
            </w:pPr>
            <w:r>
              <w:t>urn:oid:2.16.840.1.</w:t>
            </w:r>
            <w:r w:rsidRPr="008A4F80">
              <w:t>113883</w:t>
            </w:r>
            <w:r>
              <w:t>.6.1</w:t>
            </w:r>
          </w:p>
        </w:tc>
        <w:tc>
          <w:tcPr>
            <w:tcW w:w="2434" w:type="dxa"/>
            <w:gridSpan w:val="2"/>
          </w:tcPr>
          <w:p w14:paraId="11F5B942" w14:textId="77777777" w:rsidR="002E1B08" w:rsidRDefault="00000000">
            <w:pPr>
              <w:pStyle w:val="TableText"/>
            </w:pPr>
            <w:r>
              <w:t>Physician Discharge summary</w:t>
            </w:r>
          </w:p>
        </w:tc>
      </w:tr>
      <w:tr w:rsidR="008A4F80" w14:paraId="4790EF0B" w14:textId="77777777" w:rsidTr="008A4F80">
        <w:trPr>
          <w:jc w:val="center"/>
        </w:trPr>
        <w:tc>
          <w:tcPr>
            <w:tcW w:w="1498" w:type="dxa"/>
          </w:tcPr>
          <w:p w14:paraId="58FDDBC4" w14:textId="77777777" w:rsidR="002E1B08" w:rsidRDefault="00000000">
            <w:pPr>
              <w:pStyle w:val="TableText"/>
            </w:pPr>
            <w:r>
              <w:t>11492-6</w:t>
            </w:r>
          </w:p>
        </w:tc>
        <w:tc>
          <w:tcPr>
            <w:tcW w:w="3076" w:type="dxa"/>
            <w:gridSpan w:val="2"/>
          </w:tcPr>
          <w:p w14:paraId="1DE4D502" w14:textId="77777777" w:rsidR="002E1B08" w:rsidRDefault="00000000">
            <w:pPr>
              <w:pStyle w:val="TableText"/>
            </w:pPr>
            <w:r>
              <w:t>LOINC</w:t>
            </w:r>
          </w:p>
        </w:tc>
        <w:tc>
          <w:tcPr>
            <w:tcW w:w="3079" w:type="dxa"/>
            <w:gridSpan w:val="2"/>
          </w:tcPr>
          <w:p w14:paraId="6ECC694B" w14:textId="77777777" w:rsidR="002E1B08" w:rsidRDefault="00000000">
            <w:pPr>
              <w:pStyle w:val="TableText"/>
            </w:pPr>
            <w:r>
              <w:t>urn:oid:2.16.840.1.113883.6.1</w:t>
            </w:r>
          </w:p>
        </w:tc>
        <w:tc>
          <w:tcPr>
            <w:tcW w:w="2434" w:type="dxa"/>
            <w:gridSpan w:val="2"/>
          </w:tcPr>
          <w:p w14:paraId="32F04B99" w14:textId="77777777" w:rsidR="002E1B08" w:rsidRDefault="00000000">
            <w:pPr>
              <w:pStyle w:val="TableText"/>
            </w:pPr>
            <w:r>
              <w:t>Provider-unspecifed, History and physical note</w:t>
            </w:r>
          </w:p>
        </w:tc>
      </w:tr>
      <w:tr w:rsidR="008A4F80" w14:paraId="2C1CAC2E" w14:textId="77777777" w:rsidTr="008A4F80">
        <w:trPr>
          <w:jc w:val="center"/>
        </w:trPr>
        <w:tc>
          <w:tcPr>
            <w:tcW w:w="1498" w:type="dxa"/>
          </w:tcPr>
          <w:p w14:paraId="1E2F5742" w14:textId="77777777" w:rsidR="002E1B08" w:rsidRDefault="00000000">
            <w:pPr>
              <w:pStyle w:val="TableText"/>
            </w:pPr>
            <w:r>
              <w:t>11502-2</w:t>
            </w:r>
          </w:p>
        </w:tc>
        <w:tc>
          <w:tcPr>
            <w:tcW w:w="3076" w:type="dxa"/>
            <w:gridSpan w:val="2"/>
          </w:tcPr>
          <w:p w14:paraId="193345C9" w14:textId="77777777" w:rsidR="002E1B08" w:rsidRDefault="00000000">
            <w:pPr>
              <w:pStyle w:val="TableText"/>
            </w:pPr>
            <w:r>
              <w:t>LOINC</w:t>
            </w:r>
          </w:p>
        </w:tc>
        <w:tc>
          <w:tcPr>
            <w:tcW w:w="3079" w:type="dxa"/>
            <w:gridSpan w:val="2"/>
          </w:tcPr>
          <w:p w14:paraId="5F08FC72" w14:textId="77777777" w:rsidR="002E1B08" w:rsidRDefault="00000000">
            <w:pPr>
              <w:pStyle w:val="TableText"/>
            </w:pPr>
            <w:r>
              <w:t>urn:oid:2.16.840.1.113883.6.1</w:t>
            </w:r>
          </w:p>
        </w:tc>
        <w:tc>
          <w:tcPr>
            <w:tcW w:w="2434" w:type="dxa"/>
            <w:gridSpan w:val="2"/>
          </w:tcPr>
          <w:p w14:paraId="76C985BD" w14:textId="77777777" w:rsidR="002E1B08" w:rsidRDefault="00000000">
            <w:pPr>
              <w:pStyle w:val="TableText"/>
            </w:pPr>
            <w:r>
              <w:t>Laboratory report</w:t>
            </w:r>
          </w:p>
        </w:tc>
      </w:tr>
      <w:tr w:rsidR="008A4F80" w14:paraId="2B04B16C" w14:textId="77777777" w:rsidTr="008A4F80">
        <w:trPr>
          <w:jc w:val="center"/>
        </w:trPr>
        <w:tc>
          <w:tcPr>
            <w:tcW w:w="1498" w:type="dxa"/>
          </w:tcPr>
          <w:p w14:paraId="630638C0" w14:textId="77777777" w:rsidR="002E1B08" w:rsidRDefault="00000000">
            <w:pPr>
              <w:pStyle w:val="TableText"/>
            </w:pPr>
            <w:r>
              <w:t>11504-8</w:t>
            </w:r>
          </w:p>
        </w:tc>
        <w:tc>
          <w:tcPr>
            <w:tcW w:w="3076" w:type="dxa"/>
            <w:gridSpan w:val="2"/>
          </w:tcPr>
          <w:p w14:paraId="00BC0801" w14:textId="77777777" w:rsidR="002E1B08" w:rsidRDefault="00000000">
            <w:pPr>
              <w:pStyle w:val="TableText"/>
            </w:pPr>
            <w:r>
              <w:t>LOINC</w:t>
            </w:r>
          </w:p>
        </w:tc>
        <w:tc>
          <w:tcPr>
            <w:tcW w:w="3079" w:type="dxa"/>
            <w:gridSpan w:val="2"/>
          </w:tcPr>
          <w:p w14:paraId="488BB134" w14:textId="77777777" w:rsidR="002E1B08" w:rsidRDefault="00000000">
            <w:pPr>
              <w:pStyle w:val="TableText"/>
            </w:pPr>
            <w:r>
              <w:t>urn:oid:2.16.840.1.113883.6.1</w:t>
            </w:r>
          </w:p>
        </w:tc>
        <w:tc>
          <w:tcPr>
            <w:tcW w:w="2434" w:type="dxa"/>
            <w:gridSpan w:val="2"/>
          </w:tcPr>
          <w:p w14:paraId="321A037D" w14:textId="77777777" w:rsidR="002E1B08" w:rsidRDefault="00000000">
            <w:pPr>
              <w:pStyle w:val="TableText"/>
            </w:pPr>
            <w:r>
              <w:t>Surgical operation note</w:t>
            </w:r>
          </w:p>
        </w:tc>
      </w:tr>
      <w:tr w:rsidR="008A4F80" w14:paraId="52CB4894" w14:textId="77777777" w:rsidTr="008A4F80">
        <w:trPr>
          <w:jc w:val="center"/>
        </w:trPr>
        <w:tc>
          <w:tcPr>
            <w:tcW w:w="1498" w:type="dxa"/>
          </w:tcPr>
          <w:p w14:paraId="6E173BFF" w14:textId="77777777" w:rsidR="002E1B08" w:rsidRDefault="00000000">
            <w:pPr>
              <w:pStyle w:val="TableText"/>
            </w:pPr>
            <w:r>
              <w:t>11505-5</w:t>
            </w:r>
          </w:p>
        </w:tc>
        <w:tc>
          <w:tcPr>
            <w:tcW w:w="3076" w:type="dxa"/>
            <w:gridSpan w:val="2"/>
          </w:tcPr>
          <w:p w14:paraId="0C659595" w14:textId="77777777" w:rsidR="002E1B08" w:rsidRDefault="00000000">
            <w:pPr>
              <w:pStyle w:val="TableText"/>
            </w:pPr>
            <w:r>
              <w:t>LOINC</w:t>
            </w:r>
          </w:p>
        </w:tc>
        <w:tc>
          <w:tcPr>
            <w:tcW w:w="3079" w:type="dxa"/>
            <w:gridSpan w:val="2"/>
          </w:tcPr>
          <w:p w14:paraId="302836FE" w14:textId="77777777" w:rsidR="002E1B08" w:rsidRDefault="00000000">
            <w:pPr>
              <w:pStyle w:val="TableText"/>
            </w:pPr>
            <w:r>
              <w:t>urn:oid:2.16.840.1.113883.6.1</w:t>
            </w:r>
          </w:p>
        </w:tc>
        <w:tc>
          <w:tcPr>
            <w:tcW w:w="2434" w:type="dxa"/>
            <w:gridSpan w:val="2"/>
          </w:tcPr>
          <w:p w14:paraId="11D27B27" w14:textId="77777777" w:rsidR="002E1B08" w:rsidRDefault="00000000">
            <w:pPr>
              <w:pStyle w:val="TableText"/>
            </w:pPr>
            <w:r>
              <w:t>Physician procedure note</w:t>
            </w:r>
          </w:p>
        </w:tc>
      </w:tr>
      <w:tr w:rsidR="008A4F80" w14:paraId="1E0AC81A" w14:textId="77777777" w:rsidTr="008A4F80">
        <w:trPr>
          <w:jc w:val="center"/>
        </w:trPr>
        <w:tc>
          <w:tcPr>
            <w:tcW w:w="1498" w:type="dxa"/>
          </w:tcPr>
          <w:p w14:paraId="5BAC458F" w14:textId="77777777" w:rsidR="002E1B08" w:rsidRDefault="00000000">
            <w:pPr>
              <w:pStyle w:val="TableText"/>
            </w:pPr>
            <w:r>
              <w:t>11506-3</w:t>
            </w:r>
          </w:p>
        </w:tc>
        <w:tc>
          <w:tcPr>
            <w:tcW w:w="3076" w:type="dxa"/>
            <w:gridSpan w:val="2"/>
          </w:tcPr>
          <w:p w14:paraId="7AF55916" w14:textId="77777777" w:rsidR="002E1B08" w:rsidRDefault="00000000">
            <w:pPr>
              <w:pStyle w:val="TableText"/>
            </w:pPr>
            <w:r>
              <w:t>LOINC</w:t>
            </w:r>
          </w:p>
        </w:tc>
        <w:tc>
          <w:tcPr>
            <w:tcW w:w="3079" w:type="dxa"/>
            <w:gridSpan w:val="2"/>
          </w:tcPr>
          <w:p w14:paraId="31678E8A" w14:textId="77777777" w:rsidR="002E1B08" w:rsidRDefault="00000000">
            <w:pPr>
              <w:pStyle w:val="TableText"/>
            </w:pPr>
            <w:r>
              <w:t>urn:oid:2.16.840.1.113883.6.1</w:t>
            </w:r>
          </w:p>
        </w:tc>
        <w:tc>
          <w:tcPr>
            <w:tcW w:w="2434" w:type="dxa"/>
            <w:gridSpan w:val="2"/>
          </w:tcPr>
          <w:p w14:paraId="6CD40D2F" w14:textId="77777777" w:rsidR="002E1B08" w:rsidRDefault="00000000">
            <w:pPr>
              <w:pStyle w:val="TableText"/>
            </w:pPr>
            <w:r>
              <w:t>Progress note</w:t>
            </w:r>
          </w:p>
        </w:tc>
      </w:tr>
      <w:tr w:rsidR="008A4F80" w14:paraId="7E5AD1B3" w14:textId="77777777" w:rsidTr="008A4F80">
        <w:trPr>
          <w:jc w:val="center"/>
        </w:trPr>
        <w:tc>
          <w:tcPr>
            <w:tcW w:w="1498" w:type="dxa"/>
          </w:tcPr>
          <w:p w14:paraId="1EAB4305" w14:textId="77777777" w:rsidR="002E1B08" w:rsidRDefault="00000000">
            <w:pPr>
              <w:pStyle w:val="TableText"/>
            </w:pPr>
            <w:r>
              <w:t>11507-1</w:t>
            </w:r>
          </w:p>
        </w:tc>
        <w:tc>
          <w:tcPr>
            <w:tcW w:w="3076" w:type="dxa"/>
            <w:gridSpan w:val="2"/>
          </w:tcPr>
          <w:p w14:paraId="2B36EBC9" w14:textId="77777777" w:rsidR="002E1B08" w:rsidRDefault="00000000">
            <w:pPr>
              <w:pStyle w:val="TableText"/>
            </w:pPr>
            <w:r>
              <w:t>LOINC</w:t>
            </w:r>
          </w:p>
        </w:tc>
        <w:tc>
          <w:tcPr>
            <w:tcW w:w="3079" w:type="dxa"/>
            <w:gridSpan w:val="2"/>
          </w:tcPr>
          <w:p w14:paraId="7500571B" w14:textId="77777777" w:rsidR="002E1B08" w:rsidRDefault="00000000">
            <w:pPr>
              <w:pStyle w:val="TableText"/>
            </w:pPr>
            <w:r>
              <w:t>urn:oid:2.16.840.1.113883.6.1</w:t>
            </w:r>
          </w:p>
        </w:tc>
        <w:tc>
          <w:tcPr>
            <w:tcW w:w="2434" w:type="dxa"/>
            <w:gridSpan w:val="2"/>
          </w:tcPr>
          <w:p w14:paraId="291AA5E4" w14:textId="77777777" w:rsidR="002E1B08" w:rsidRDefault="00000000">
            <w:pPr>
              <w:pStyle w:val="TableText"/>
            </w:pPr>
            <w:r>
              <w:t>Occupational therapy Progress note</w:t>
            </w:r>
          </w:p>
        </w:tc>
      </w:tr>
      <w:tr w:rsidR="008A4F80" w14:paraId="3E568F85" w14:textId="77777777" w:rsidTr="008A4F80">
        <w:trPr>
          <w:jc w:val="center"/>
        </w:trPr>
        <w:tc>
          <w:tcPr>
            <w:tcW w:w="1498" w:type="dxa"/>
          </w:tcPr>
          <w:p w14:paraId="7D2BB0DE" w14:textId="77777777" w:rsidR="002E1B08" w:rsidRDefault="00000000">
            <w:pPr>
              <w:pStyle w:val="TableText"/>
            </w:pPr>
            <w:r>
              <w:t>11508-9</w:t>
            </w:r>
          </w:p>
        </w:tc>
        <w:tc>
          <w:tcPr>
            <w:tcW w:w="3076" w:type="dxa"/>
            <w:gridSpan w:val="2"/>
          </w:tcPr>
          <w:p w14:paraId="102D23C5" w14:textId="77777777" w:rsidR="002E1B08" w:rsidRDefault="00000000">
            <w:pPr>
              <w:pStyle w:val="TableText"/>
            </w:pPr>
            <w:r>
              <w:t>LOINC</w:t>
            </w:r>
          </w:p>
        </w:tc>
        <w:tc>
          <w:tcPr>
            <w:tcW w:w="3079" w:type="dxa"/>
            <w:gridSpan w:val="2"/>
          </w:tcPr>
          <w:p w14:paraId="2EC1FE6E" w14:textId="77777777" w:rsidR="002E1B08" w:rsidRDefault="00000000">
            <w:pPr>
              <w:pStyle w:val="TableText"/>
            </w:pPr>
            <w:r>
              <w:t>urn:oid:2.16.840.1.113883.6.1</w:t>
            </w:r>
          </w:p>
        </w:tc>
        <w:tc>
          <w:tcPr>
            <w:tcW w:w="2434" w:type="dxa"/>
            <w:gridSpan w:val="2"/>
          </w:tcPr>
          <w:p w14:paraId="634A8ED6" w14:textId="77777777" w:rsidR="002E1B08" w:rsidRDefault="00000000">
            <w:pPr>
              <w:pStyle w:val="TableText"/>
            </w:pPr>
            <w:r>
              <w:t>Physical therapy Progress note</w:t>
            </w:r>
          </w:p>
        </w:tc>
      </w:tr>
      <w:tr w:rsidR="008A4F80" w14:paraId="284A4C67" w14:textId="77777777" w:rsidTr="008A4F80">
        <w:trPr>
          <w:gridAfter w:val="1"/>
          <w:wAfter w:w="7" w:type="dxa"/>
          <w:jc w:val="center"/>
        </w:trPr>
        <w:tc>
          <w:tcPr>
            <w:tcW w:w="10080" w:type="dxa"/>
            <w:gridSpan w:val="6"/>
          </w:tcPr>
          <w:p w14:paraId="75786F14" w14:textId="77777777" w:rsidR="008A4F80" w:rsidRDefault="008A4F80">
            <w:pPr>
              <w:pStyle w:val="TableText"/>
            </w:pPr>
            <w:r>
              <w:t>...</w:t>
            </w:r>
          </w:p>
        </w:tc>
      </w:tr>
    </w:tbl>
    <w:p w14:paraId="191386FA" w14:textId="77777777" w:rsidR="002E1B08" w:rsidRDefault="00000000">
      <w:pPr>
        <w:pStyle w:val="Caption"/>
        <w:ind w:left="130" w:right="115"/>
      </w:pPr>
      <w:bookmarkStart w:id="355" w:name="_Toc119067316"/>
      <w:bookmarkStart w:id="356" w:name="_Toc119072230"/>
      <w:bookmarkStart w:id="357" w:name="_Toc120095152"/>
      <w:r>
        <w:lastRenderedPageBreak/>
        <w:t xml:space="preserve">Figure </w:t>
      </w:r>
      <w:r>
        <w:fldChar w:fldCharType="begin"/>
      </w:r>
      <w:r>
        <w:instrText>SEQ Figure \* ARABIC</w:instrText>
      </w:r>
      <w:r>
        <w:fldChar w:fldCharType="separate"/>
      </w:r>
      <w:r>
        <w:t>19</w:t>
      </w:r>
      <w:r>
        <w:fldChar w:fldCharType="end"/>
      </w:r>
      <w:r>
        <w:t>: Note Section Example</w:t>
      </w:r>
      <w:bookmarkEnd w:id="355"/>
      <w:bookmarkEnd w:id="356"/>
      <w:bookmarkEnd w:id="357"/>
    </w:p>
    <w:p w14:paraId="1D2DF48C" w14:textId="77777777" w:rsidR="002E1B08" w:rsidRDefault="00000000">
      <w:pPr>
        <w:pStyle w:val="Example"/>
        <w:ind w:left="130" w:right="115"/>
      </w:pPr>
      <w:r>
        <w:t>&lt;section&gt;</w:t>
      </w:r>
    </w:p>
    <w:p w14:paraId="070B5C87" w14:textId="77777777" w:rsidR="002E1B08" w:rsidRDefault="00000000">
      <w:pPr>
        <w:pStyle w:val="Example"/>
        <w:ind w:left="130" w:right="115"/>
      </w:pPr>
      <w:r>
        <w:t xml:space="preserve">    &lt;!-- Notes Section --&gt;</w:t>
      </w:r>
    </w:p>
    <w:p w14:paraId="59E96D53" w14:textId="77777777" w:rsidR="002E1B08" w:rsidRDefault="00000000">
      <w:pPr>
        <w:pStyle w:val="Example"/>
        <w:ind w:left="130" w:right="115"/>
      </w:pPr>
      <w:r>
        <w:t xml:space="preserve">    &lt;templateId root="2.16.840.1.113883.10.20.22.2.65" extension="2016-11-01"/&gt;</w:t>
      </w:r>
    </w:p>
    <w:p w14:paraId="6B13F186" w14:textId="77777777" w:rsidR="002E1B08" w:rsidRDefault="00000000">
      <w:pPr>
        <w:pStyle w:val="Example"/>
        <w:ind w:left="130" w:right="115"/>
      </w:pPr>
      <w:r>
        <w:t xml:space="preserve">    &lt;code code="11488-4" codeSystem="2.16.840.1.113883.6.1" codeSystemName="LOINC" displayName="Consultation note"/&gt;</w:t>
      </w:r>
    </w:p>
    <w:p w14:paraId="7725A2DA" w14:textId="77777777" w:rsidR="002E1B08" w:rsidRDefault="00000000">
      <w:pPr>
        <w:pStyle w:val="Example"/>
        <w:ind w:left="130" w:right="115"/>
      </w:pPr>
      <w:r>
        <w:t xml:space="preserve">    &lt;title&gt;Consultation Notes&lt;/title&gt;</w:t>
      </w:r>
    </w:p>
    <w:p w14:paraId="79E58B17" w14:textId="77777777" w:rsidR="002E1B08" w:rsidRDefault="00000000">
      <w:pPr>
        <w:pStyle w:val="Example"/>
        <w:ind w:left="130" w:right="115"/>
      </w:pPr>
      <w:r>
        <w:t xml:space="preserve">    &lt;text&gt;</w:t>
      </w:r>
    </w:p>
    <w:p w14:paraId="7615E1F8" w14:textId="77777777" w:rsidR="002E1B08" w:rsidRDefault="00000000">
      <w:pPr>
        <w:pStyle w:val="Example"/>
        <w:ind w:left="130" w:right="115"/>
      </w:pPr>
      <w:r>
        <w:t xml:space="preserve">        &lt;list&gt;</w:t>
      </w:r>
    </w:p>
    <w:p w14:paraId="408AE799" w14:textId="77777777" w:rsidR="002E1B08" w:rsidRDefault="00000000">
      <w:pPr>
        <w:pStyle w:val="Example"/>
        <w:ind w:left="130" w:right="115"/>
      </w:pPr>
      <w:r>
        <w:t xml:space="preserve">            &lt;item ID="ConsultNote1"&gt;</w:t>
      </w:r>
    </w:p>
    <w:p w14:paraId="2BE39FD7" w14:textId="77777777" w:rsidR="002E1B08" w:rsidRDefault="00000000">
      <w:pPr>
        <w:pStyle w:val="Example"/>
        <w:ind w:left="130" w:right="115"/>
      </w:pPr>
      <w:r>
        <w:t xml:space="preserve">                &lt;paragraph&gt;Dr. Specialist - September 8, 2016&lt;/paragraph&gt;</w:t>
      </w:r>
    </w:p>
    <w:p w14:paraId="5677CAFA" w14:textId="77777777" w:rsidR="002E1B08" w:rsidRDefault="00000000">
      <w:pPr>
        <w:pStyle w:val="Example"/>
        <w:ind w:left="130" w:right="115"/>
      </w:pPr>
      <w:r>
        <w:t xml:space="preserve">                &lt;paragraph&gt;Evaluated patient due to symptoms of...&lt;/paragraph&gt;</w:t>
      </w:r>
    </w:p>
    <w:p w14:paraId="4CB2CAC9" w14:textId="77777777" w:rsidR="002E1B08" w:rsidRDefault="00000000">
      <w:pPr>
        <w:pStyle w:val="Example"/>
        <w:ind w:left="130" w:right="115"/>
      </w:pPr>
      <w:r>
        <w:t xml:space="preserve">            &lt;/item&gt;</w:t>
      </w:r>
    </w:p>
    <w:p w14:paraId="021A656D" w14:textId="77777777" w:rsidR="002E1B08" w:rsidRDefault="00000000">
      <w:pPr>
        <w:pStyle w:val="Example"/>
        <w:ind w:left="130" w:right="115"/>
      </w:pPr>
      <w:r>
        <w:t xml:space="preserve">        &lt;/list&gt;</w:t>
      </w:r>
    </w:p>
    <w:p w14:paraId="49B1C95C" w14:textId="77777777" w:rsidR="002E1B08" w:rsidRDefault="00000000">
      <w:pPr>
        <w:pStyle w:val="Example"/>
        <w:ind w:left="130" w:right="115"/>
      </w:pPr>
      <w:r>
        <w:t xml:space="preserve">    &lt;/text&gt;</w:t>
      </w:r>
    </w:p>
    <w:p w14:paraId="4486A232" w14:textId="77777777" w:rsidR="002E1B08" w:rsidRDefault="00000000">
      <w:pPr>
        <w:pStyle w:val="Example"/>
        <w:ind w:left="130" w:right="115"/>
      </w:pPr>
      <w:r>
        <w:t xml:space="preserve">    &lt;!-- Note Activity entry --&gt;</w:t>
      </w:r>
    </w:p>
    <w:p w14:paraId="7C09257D" w14:textId="77777777" w:rsidR="002E1B08" w:rsidRDefault="00000000">
      <w:pPr>
        <w:pStyle w:val="Example"/>
        <w:ind w:left="130" w:right="115"/>
      </w:pPr>
      <w:r>
        <w:t xml:space="preserve">    &lt;entry&gt;</w:t>
      </w:r>
    </w:p>
    <w:p w14:paraId="05F017A3" w14:textId="77777777" w:rsidR="002E1B08" w:rsidRDefault="00000000">
      <w:pPr>
        <w:pStyle w:val="Example"/>
        <w:ind w:left="130" w:right="115"/>
      </w:pPr>
      <w:r>
        <w:t xml:space="preserve">        &lt;act classCode="ACT" moodCode="EVN"&gt;</w:t>
      </w:r>
    </w:p>
    <w:p w14:paraId="66C778FE" w14:textId="77777777" w:rsidR="002E1B08" w:rsidRDefault="00000000">
      <w:pPr>
        <w:pStyle w:val="Example"/>
        <w:ind w:left="130" w:right="115"/>
      </w:pPr>
      <w:r>
        <w:t xml:space="preserve">            &lt;templateId root="2.16.840.1.113883.10.20.22.4.202" extension="2016-11-01"/&gt;</w:t>
      </w:r>
    </w:p>
    <w:p w14:paraId="0D798BA2" w14:textId="77777777" w:rsidR="002E1B08" w:rsidRDefault="00000000">
      <w:pPr>
        <w:pStyle w:val="Example"/>
        <w:ind w:left="130" w:right="115"/>
      </w:pPr>
      <w:r>
        <w:t xml:space="preserve">            &lt;code code="34109-9" codeSystem="2.16.840.1.113883.6.1" codeSystemName="LOINC" displayName="Note"&gt;</w:t>
      </w:r>
    </w:p>
    <w:p w14:paraId="0AEE73C9" w14:textId="77777777" w:rsidR="002E1B08" w:rsidRDefault="00000000">
      <w:pPr>
        <w:pStyle w:val="Example"/>
        <w:ind w:left="130" w:right="115"/>
      </w:pPr>
      <w:r>
        <w:t xml:space="preserve">                &lt;!-- Code must match or be equivalent to section code --&gt;</w:t>
      </w:r>
    </w:p>
    <w:p w14:paraId="78DCA6C1" w14:textId="77777777" w:rsidR="002E1B08" w:rsidRDefault="00000000">
      <w:pPr>
        <w:pStyle w:val="Example"/>
        <w:ind w:left="130" w:right="115"/>
      </w:pPr>
      <w:r>
        <w:t xml:space="preserve">                &lt;translation code="11488-4" codeSystem="2.16.840.1.113883.6.1" codeSystemName="LOINC" displayName="Consultation note" /&gt;</w:t>
      </w:r>
    </w:p>
    <w:p w14:paraId="43F637EB" w14:textId="77777777" w:rsidR="002E1B08" w:rsidRDefault="00000000">
      <w:pPr>
        <w:pStyle w:val="Example"/>
        <w:ind w:left="130" w:right="115"/>
      </w:pPr>
      <w:r>
        <w:t xml:space="preserve">            &lt;/code&gt;</w:t>
      </w:r>
    </w:p>
    <w:p w14:paraId="57CC0B4F" w14:textId="77777777" w:rsidR="002E1B08" w:rsidRDefault="00000000">
      <w:pPr>
        <w:pStyle w:val="Example"/>
        <w:ind w:left="130" w:right="115"/>
      </w:pPr>
      <w:r>
        <w:t xml:space="preserve">            &lt;text&gt;</w:t>
      </w:r>
    </w:p>
    <w:p w14:paraId="49DAC6D7" w14:textId="77777777" w:rsidR="002E1B08" w:rsidRDefault="00000000">
      <w:pPr>
        <w:pStyle w:val="Example"/>
        <w:ind w:left="130" w:right="115"/>
      </w:pPr>
      <w:r>
        <w:t xml:space="preserve">                &lt;reference value="#ConsultNote1" /&gt;</w:t>
      </w:r>
    </w:p>
    <w:p w14:paraId="690B0A95" w14:textId="77777777" w:rsidR="002E1B08" w:rsidRDefault="00000000">
      <w:pPr>
        <w:pStyle w:val="Example"/>
        <w:ind w:left="130" w:right="115"/>
      </w:pPr>
      <w:r>
        <w:t xml:space="preserve">            &lt;/text&gt;</w:t>
      </w:r>
    </w:p>
    <w:p w14:paraId="67A1E638" w14:textId="77777777" w:rsidR="002E1B08" w:rsidRDefault="00000000">
      <w:pPr>
        <w:pStyle w:val="Example"/>
        <w:ind w:left="130" w:right="115"/>
      </w:pPr>
      <w:r>
        <w:t xml:space="preserve">            &lt;statusCode code="completed"/&gt;</w:t>
      </w:r>
    </w:p>
    <w:p w14:paraId="4909E85B" w14:textId="77777777" w:rsidR="002E1B08" w:rsidRDefault="00000000">
      <w:pPr>
        <w:pStyle w:val="Example"/>
        <w:ind w:left="130" w:right="115"/>
      </w:pPr>
      <w:r>
        <w:t xml:space="preserve">            &lt;!-- Clinically-relevant time of the note --&gt;</w:t>
      </w:r>
    </w:p>
    <w:p w14:paraId="1C23C81F" w14:textId="77777777" w:rsidR="002E1B08" w:rsidRDefault="00000000">
      <w:pPr>
        <w:pStyle w:val="Example"/>
        <w:ind w:left="130" w:right="115"/>
      </w:pPr>
      <w:r>
        <w:t xml:space="preserve">            &lt;effectiveTime value="20160908" /&gt;</w:t>
      </w:r>
    </w:p>
    <w:p w14:paraId="23C117AB" w14:textId="77777777" w:rsidR="002E1B08" w:rsidRDefault="00000000">
      <w:pPr>
        <w:pStyle w:val="Example"/>
        <w:ind w:left="130" w:right="115"/>
      </w:pPr>
      <w:r>
        <w:t xml:space="preserve">            &lt;!--...--&gt;</w:t>
      </w:r>
    </w:p>
    <w:p w14:paraId="41B5BCC2" w14:textId="77777777" w:rsidR="002E1B08" w:rsidRDefault="00000000">
      <w:pPr>
        <w:pStyle w:val="Example"/>
        <w:ind w:left="130" w:right="115"/>
      </w:pPr>
      <w:r>
        <w:t xml:space="preserve">        &lt;/act&gt;</w:t>
      </w:r>
    </w:p>
    <w:p w14:paraId="74173CCF" w14:textId="77777777" w:rsidR="002E1B08" w:rsidRDefault="00000000">
      <w:pPr>
        <w:pStyle w:val="Example"/>
        <w:ind w:left="130" w:right="115"/>
      </w:pPr>
      <w:r>
        <w:t xml:space="preserve">    &lt;/entry&gt;</w:t>
      </w:r>
    </w:p>
    <w:p w14:paraId="3A84C557" w14:textId="77777777" w:rsidR="002E1B08" w:rsidRDefault="00000000">
      <w:pPr>
        <w:pStyle w:val="Example"/>
        <w:ind w:left="130" w:right="115"/>
      </w:pPr>
      <w:r>
        <w:t>&lt;/section&gt;</w:t>
      </w:r>
    </w:p>
    <w:p w14:paraId="12936310" w14:textId="77777777" w:rsidR="002E1B08" w:rsidRDefault="002E1B08">
      <w:pPr>
        <w:pStyle w:val="BodyText"/>
      </w:pPr>
    </w:p>
    <w:p w14:paraId="3B4C2917" w14:textId="77777777" w:rsidR="002E1B08" w:rsidRDefault="00000000">
      <w:pPr>
        <w:pStyle w:val="Heading1"/>
      </w:pPr>
      <w:bookmarkStart w:id="358" w:name="_Toc119067262"/>
      <w:bookmarkStart w:id="359" w:name="_Toc119074747"/>
      <w:bookmarkStart w:id="360" w:name="_Toc120095098"/>
      <w:r>
        <w:lastRenderedPageBreak/>
        <w:t>entry</w:t>
      </w:r>
      <w:bookmarkEnd w:id="358"/>
      <w:bookmarkEnd w:id="359"/>
      <w:bookmarkEnd w:id="360"/>
    </w:p>
    <w:p w14:paraId="73D12DBF" w14:textId="77777777" w:rsidR="002E1B08" w:rsidRDefault="00000000">
      <w:pPr>
        <w:pStyle w:val="Heading2nospace"/>
      </w:pPr>
      <w:bookmarkStart w:id="361" w:name="E_Assessment_Scale_Observation_V2"/>
      <w:bookmarkStart w:id="362" w:name="_Toc119067263"/>
      <w:bookmarkStart w:id="363" w:name="_Toc119074748"/>
      <w:bookmarkStart w:id="364" w:name="_Toc120095099"/>
      <w:r>
        <w:t>Assessment Scale Observation (V2)</w:t>
      </w:r>
      <w:bookmarkEnd w:id="361"/>
      <w:bookmarkEnd w:id="362"/>
      <w:bookmarkEnd w:id="363"/>
      <w:bookmarkEnd w:id="364"/>
    </w:p>
    <w:p w14:paraId="3AD4E2C9" w14:textId="77777777" w:rsidR="002E1B08" w:rsidRDefault="00000000">
      <w:pPr>
        <w:pStyle w:val="BracketData"/>
      </w:pPr>
      <w:r>
        <w:t>[observation: identifier urn:hl7ii:2.16.840.1.113883.10.20.22.4.69:2022-06-01 (open)]</w:t>
      </w:r>
    </w:p>
    <w:p w14:paraId="140D102A" w14:textId="77777777" w:rsidR="002E1B08" w:rsidRDefault="00000000">
      <w:pPr>
        <w:pStyle w:val="Caption"/>
      </w:pPr>
      <w:bookmarkStart w:id="365" w:name="_Toc119067384"/>
      <w:bookmarkStart w:id="366" w:name="_Toc119074808"/>
      <w:bookmarkStart w:id="367" w:name="_Toc120095019"/>
      <w:r>
        <w:t xml:space="preserve">Table </w:t>
      </w:r>
      <w:r>
        <w:fldChar w:fldCharType="begin"/>
      </w:r>
      <w:r>
        <w:instrText>SEQ Table \* ARABIC</w:instrText>
      </w:r>
      <w:r>
        <w:fldChar w:fldCharType="separate"/>
      </w:r>
      <w:r>
        <w:t>26</w:t>
      </w:r>
      <w:r>
        <w:fldChar w:fldCharType="end"/>
      </w:r>
      <w:r>
        <w:t>: Assessment Scale Observation (V2) Contexts</w:t>
      </w:r>
      <w:bookmarkEnd w:id="365"/>
      <w:bookmarkEnd w:id="366"/>
      <w:bookmarkEnd w:id="3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55C33299" w14:textId="77777777">
        <w:trPr>
          <w:cantSplit/>
          <w:tblHeader/>
          <w:jc w:val="center"/>
        </w:trPr>
        <w:tc>
          <w:tcPr>
            <w:tcW w:w="360" w:type="dxa"/>
            <w:shd w:val="clear" w:color="auto" w:fill="E6E6E6"/>
          </w:tcPr>
          <w:p w14:paraId="5431D840" w14:textId="77777777" w:rsidR="002E1B08" w:rsidRDefault="00000000">
            <w:pPr>
              <w:pStyle w:val="TableHead"/>
            </w:pPr>
            <w:r>
              <w:t>Contained By:</w:t>
            </w:r>
          </w:p>
        </w:tc>
        <w:tc>
          <w:tcPr>
            <w:tcW w:w="360" w:type="dxa"/>
            <w:shd w:val="clear" w:color="auto" w:fill="E6E6E6"/>
          </w:tcPr>
          <w:p w14:paraId="1741E38C" w14:textId="77777777" w:rsidR="002E1B08" w:rsidRDefault="00000000">
            <w:pPr>
              <w:pStyle w:val="TableHead"/>
            </w:pPr>
            <w:r>
              <w:t>Contains:</w:t>
            </w:r>
          </w:p>
        </w:tc>
      </w:tr>
      <w:tr w:rsidR="002E1B08" w14:paraId="0DCD9A2C" w14:textId="77777777">
        <w:trPr>
          <w:jc w:val="center"/>
        </w:trPr>
        <w:tc>
          <w:tcPr>
            <w:tcW w:w="360" w:type="dxa"/>
          </w:tcPr>
          <w:p w14:paraId="3C78EF06" w14:textId="77777777" w:rsidR="002E1B08" w:rsidRDefault="00000000">
            <w:pPr>
              <w:pStyle w:val="TableText"/>
            </w:pPr>
            <w:hyperlink w:anchor="E_Disability_Status_Observation_C_CDA">
              <w:r>
                <w:rPr>
                  <w:rStyle w:val="HyperlinkText9pt"/>
                </w:rPr>
                <w:t>Disability Status Observation</w:t>
              </w:r>
            </w:hyperlink>
            <w:r>
              <w:t xml:space="preserve"> (optional)</w:t>
            </w:r>
          </w:p>
        </w:tc>
        <w:tc>
          <w:tcPr>
            <w:tcW w:w="360" w:type="dxa"/>
          </w:tcPr>
          <w:p w14:paraId="0676920C" w14:textId="77777777" w:rsidR="002E1B08" w:rsidRDefault="002E1B08"/>
        </w:tc>
      </w:tr>
    </w:tbl>
    <w:p w14:paraId="23A04C39" w14:textId="77777777" w:rsidR="002E1B08" w:rsidRDefault="002E1B08">
      <w:pPr>
        <w:pStyle w:val="BodyText"/>
      </w:pPr>
    </w:p>
    <w:p w14:paraId="5798F010" w14:textId="77777777" w:rsidR="002E1B08" w:rsidRDefault="00000000">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14:paraId="213E68FC" w14:textId="77777777" w:rsidR="002E1B08" w:rsidRDefault="00000000">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14:paraId="724E56D9" w14:textId="77777777" w:rsidR="002E1B08" w:rsidRDefault="00000000">
      <w:pPr>
        <w:pStyle w:val="Caption"/>
      </w:pPr>
      <w:bookmarkStart w:id="368" w:name="_Toc119067385"/>
      <w:bookmarkStart w:id="369" w:name="_Toc119074809"/>
      <w:bookmarkStart w:id="370" w:name="_Toc120095020"/>
      <w:r>
        <w:lastRenderedPageBreak/>
        <w:t xml:space="preserve">Table </w:t>
      </w:r>
      <w:r>
        <w:fldChar w:fldCharType="begin"/>
      </w:r>
      <w:r>
        <w:instrText>SEQ Table \* ARABIC</w:instrText>
      </w:r>
      <w:r>
        <w:fldChar w:fldCharType="separate"/>
      </w:r>
      <w:r>
        <w:t>27</w:t>
      </w:r>
      <w:r>
        <w:fldChar w:fldCharType="end"/>
      </w:r>
      <w:r>
        <w:t>: Assessment Scale Observation (V2) Constraints Overview</w:t>
      </w:r>
      <w:bookmarkEnd w:id="368"/>
      <w:bookmarkEnd w:id="369"/>
      <w:bookmarkEnd w:id="3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1CDFA0EE" w14:textId="77777777">
        <w:trPr>
          <w:cantSplit/>
          <w:tblHeader/>
          <w:jc w:val="center"/>
        </w:trPr>
        <w:tc>
          <w:tcPr>
            <w:tcW w:w="0" w:type="dxa"/>
            <w:shd w:val="clear" w:color="auto" w:fill="E6E6E6"/>
            <w:noWrap/>
          </w:tcPr>
          <w:p w14:paraId="4266B1BA" w14:textId="77777777" w:rsidR="002E1B08" w:rsidRDefault="00000000">
            <w:pPr>
              <w:pStyle w:val="TableHead"/>
            </w:pPr>
            <w:r>
              <w:t>XPath</w:t>
            </w:r>
          </w:p>
        </w:tc>
        <w:tc>
          <w:tcPr>
            <w:tcW w:w="720" w:type="dxa"/>
            <w:shd w:val="clear" w:color="auto" w:fill="E6E6E6"/>
            <w:noWrap/>
          </w:tcPr>
          <w:p w14:paraId="78BCFFD0" w14:textId="77777777" w:rsidR="002E1B08" w:rsidRDefault="00000000">
            <w:pPr>
              <w:pStyle w:val="TableHead"/>
            </w:pPr>
            <w:r>
              <w:t>Card.</w:t>
            </w:r>
          </w:p>
        </w:tc>
        <w:tc>
          <w:tcPr>
            <w:tcW w:w="1152" w:type="dxa"/>
            <w:shd w:val="clear" w:color="auto" w:fill="E6E6E6"/>
            <w:noWrap/>
          </w:tcPr>
          <w:p w14:paraId="05AEC733" w14:textId="77777777" w:rsidR="002E1B08" w:rsidRDefault="00000000">
            <w:pPr>
              <w:pStyle w:val="TableHead"/>
            </w:pPr>
            <w:r>
              <w:t>Verb</w:t>
            </w:r>
          </w:p>
        </w:tc>
        <w:tc>
          <w:tcPr>
            <w:tcW w:w="864" w:type="dxa"/>
            <w:shd w:val="clear" w:color="auto" w:fill="E6E6E6"/>
            <w:noWrap/>
          </w:tcPr>
          <w:p w14:paraId="1D1CB417" w14:textId="77777777" w:rsidR="002E1B08" w:rsidRDefault="00000000">
            <w:pPr>
              <w:pStyle w:val="TableHead"/>
            </w:pPr>
            <w:r>
              <w:t>Data Type</w:t>
            </w:r>
          </w:p>
        </w:tc>
        <w:tc>
          <w:tcPr>
            <w:tcW w:w="864" w:type="dxa"/>
            <w:shd w:val="clear" w:color="auto" w:fill="E6E6E6"/>
            <w:noWrap/>
          </w:tcPr>
          <w:p w14:paraId="7135918C" w14:textId="77777777" w:rsidR="002E1B08" w:rsidRDefault="00000000">
            <w:pPr>
              <w:pStyle w:val="TableHead"/>
            </w:pPr>
            <w:r>
              <w:t>CONF#</w:t>
            </w:r>
          </w:p>
        </w:tc>
        <w:tc>
          <w:tcPr>
            <w:tcW w:w="864" w:type="dxa"/>
            <w:shd w:val="clear" w:color="auto" w:fill="E6E6E6"/>
            <w:noWrap/>
          </w:tcPr>
          <w:p w14:paraId="2F1D94BB" w14:textId="77777777" w:rsidR="002E1B08" w:rsidRDefault="00000000">
            <w:pPr>
              <w:pStyle w:val="TableHead"/>
            </w:pPr>
            <w:r>
              <w:t>Value</w:t>
            </w:r>
          </w:p>
        </w:tc>
      </w:tr>
      <w:tr w:rsidR="002E1B08" w14:paraId="4D9B997D" w14:textId="77777777">
        <w:trPr>
          <w:jc w:val="center"/>
        </w:trPr>
        <w:tc>
          <w:tcPr>
            <w:tcW w:w="10160" w:type="dxa"/>
            <w:gridSpan w:val="6"/>
          </w:tcPr>
          <w:p w14:paraId="4A2D7984" w14:textId="77777777" w:rsidR="002E1B08" w:rsidRDefault="00000000">
            <w:pPr>
              <w:pStyle w:val="TableText"/>
            </w:pPr>
            <w:r>
              <w:t>observation (identifier: urn:hl7ii:2.16.840.1.113883.10.20.22.4.69:2022-06-01)</w:t>
            </w:r>
          </w:p>
        </w:tc>
      </w:tr>
      <w:tr w:rsidR="002E1B08" w14:paraId="31F0824B" w14:textId="77777777">
        <w:trPr>
          <w:jc w:val="center"/>
        </w:trPr>
        <w:tc>
          <w:tcPr>
            <w:tcW w:w="3345" w:type="dxa"/>
          </w:tcPr>
          <w:p w14:paraId="655C36C3" w14:textId="77777777" w:rsidR="002E1B08" w:rsidRDefault="00000000">
            <w:pPr>
              <w:pStyle w:val="TableText"/>
            </w:pPr>
            <w:r>
              <w:tab/>
              <w:t>@classCode</w:t>
            </w:r>
          </w:p>
        </w:tc>
        <w:tc>
          <w:tcPr>
            <w:tcW w:w="720" w:type="dxa"/>
          </w:tcPr>
          <w:p w14:paraId="1DADB554" w14:textId="77777777" w:rsidR="002E1B08" w:rsidRDefault="00000000">
            <w:pPr>
              <w:pStyle w:val="TableText"/>
            </w:pPr>
            <w:r>
              <w:t>1..1</w:t>
            </w:r>
          </w:p>
        </w:tc>
        <w:tc>
          <w:tcPr>
            <w:tcW w:w="1152" w:type="dxa"/>
          </w:tcPr>
          <w:p w14:paraId="2C120CDE" w14:textId="77777777" w:rsidR="002E1B08" w:rsidRDefault="00000000">
            <w:pPr>
              <w:pStyle w:val="TableText"/>
            </w:pPr>
            <w:r>
              <w:t>SHALL</w:t>
            </w:r>
          </w:p>
        </w:tc>
        <w:tc>
          <w:tcPr>
            <w:tcW w:w="864" w:type="dxa"/>
          </w:tcPr>
          <w:p w14:paraId="4B8460B6" w14:textId="77777777" w:rsidR="002E1B08" w:rsidRDefault="002E1B08">
            <w:pPr>
              <w:pStyle w:val="TableText"/>
            </w:pPr>
          </w:p>
        </w:tc>
        <w:tc>
          <w:tcPr>
            <w:tcW w:w="1104" w:type="dxa"/>
          </w:tcPr>
          <w:p w14:paraId="307F0B92" w14:textId="77777777" w:rsidR="002E1B08" w:rsidRDefault="00000000">
            <w:pPr>
              <w:pStyle w:val="TableText"/>
            </w:pPr>
            <w:hyperlink w:anchor="C_4515-14434">
              <w:r>
                <w:rPr>
                  <w:rStyle w:val="HyperlinkText9pt"/>
                </w:rPr>
                <w:t>4515-14434</w:t>
              </w:r>
            </w:hyperlink>
          </w:p>
        </w:tc>
        <w:tc>
          <w:tcPr>
            <w:tcW w:w="2975" w:type="dxa"/>
          </w:tcPr>
          <w:p w14:paraId="14EBB7A2" w14:textId="77777777" w:rsidR="002E1B08" w:rsidRDefault="00000000">
            <w:pPr>
              <w:pStyle w:val="TableText"/>
            </w:pPr>
            <w:r>
              <w:t>urn:oid:2.16.840.1.113883.5.6 (HL7ActClass) = OBS</w:t>
            </w:r>
          </w:p>
        </w:tc>
      </w:tr>
      <w:tr w:rsidR="002E1B08" w14:paraId="0BB843BC" w14:textId="77777777">
        <w:trPr>
          <w:jc w:val="center"/>
        </w:trPr>
        <w:tc>
          <w:tcPr>
            <w:tcW w:w="3345" w:type="dxa"/>
          </w:tcPr>
          <w:p w14:paraId="72C332D0" w14:textId="77777777" w:rsidR="002E1B08" w:rsidRDefault="00000000">
            <w:pPr>
              <w:pStyle w:val="TableText"/>
            </w:pPr>
            <w:r>
              <w:tab/>
              <w:t>@moodCode</w:t>
            </w:r>
          </w:p>
        </w:tc>
        <w:tc>
          <w:tcPr>
            <w:tcW w:w="720" w:type="dxa"/>
          </w:tcPr>
          <w:p w14:paraId="45813EE9" w14:textId="77777777" w:rsidR="002E1B08" w:rsidRDefault="00000000">
            <w:pPr>
              <w:pStyle w:val="TableText"/>
            </w:pPr>
            <w:r>
              <w:t>1..1</w:t>
            </w:r>
          </w:p>
        </w:tc>
        <w:tc>
          <w:tcPr>
            <w:tcW w:w="1152" w:type="dxa"/>
          </w:tcPr>
          <w:p w14:paraId="0A575979" w14:textId="77777777" w:rsidR="002E1B08" w:rsidRDefault="00000000">
            <w:pPr>
              <w:pStyle w:val="TableText"/>
            </w:pPr>
            <w:r>
              <w:t>SHALL</w:t>
            </w:r>
          </w:p>
        </w:tc>
        <w:tc>
          <w:tcPr>
            <w:tcW w:w="864" w:type="dxa"/>
          </w:tcPr>
          <w:p w14:paraId="54102EDA" w14:textId="77777777" w:rsidR="002E1B08" w:rsidRDefault="002E1B08">
            <w:pPr>
              <w:pStyle w:val="TableText"/>
            </w:pPr>
          </w:p>
        </w:tc>
        <w:tc>
          <w:tcPr>
            <w:tcW w:w="1104" w:type="dxa"/>
          </w:tcPr>
          <w:p w14:paraId="0BE24E5F" w14:textId="77777777" w:rsidR="002E1B08" w:rsidRDefault="00000000">
            <w:pPr>
              <w:pStyle w:val="TableText"/>
            </w:pPr>
            <w:hyperlink w:anchor="C_4515-14435">
              <w:r>
                <w:rPr>
                  <w:rStyle w:val="HyperlinkText9pt"/>
                </w:rPr>
                <w:t>4515-14435</w:t>
              </w:r>
            </w:hyperlink>
          </w:p>
        </w:tc>
        <w:tc>
          <w:tcPr>
            <w:tcW w:w="2975" w:type="dxa"/>
          </w:tcPr>
          <w:p w14:paraId="03E53894" w14:textId="77777777" w:rsidR="002E1B08" w:rsidRDefault="00000000">
            <w:pPr>
              <w:pStyle w:val="TableText"/>
            </w:pPr>
            <w:r>
              <w:t>urn:oid:2.16.840.1.113883.5.1001 (HL7ActMood) = EVN</w:t>
            </w:r>
          </w:p>
        </w:tc>
      </w:tr>
      <w:tr w:rsidR="002E1B08" w14:paraId="434992BA" w14:textId="77777777">
        <w:trPr>
          <w:jc w:val="center"/>
        </w:trPr>
        <w:tc>
          <w:tcPr>
            <w:tcW w:w="3345" w:type="dxa"/>
          </w:tcPr>
          <w:p w14:paraId="370B3F17" w14:textId="77777777" w:rsidR="002E1B08" w:rsidRDefault="00000000">
            <w:pPr>
              <w:pStyle w:val="TableText"/>
            </w:pPr>
            <w:r>
              <w:tab/>
              <w:t>templateId</w:t>
            </w:r>
          </w:p>
        </w:tc>
        <w:tc>
          <w:tcPr>
            <w:tcW w:w="720" w:type="dxa"/>
          </w:tcPr>
          <w:p w14:paraId="45802D3F" w14:textId="77777777" w:rsidR="002E1B08" w:rsidRDefault="00000000">
            <w:pPr>
              <w:pStyle w:val="TableText"/>
            </w:pPr>
            <w:r>
              <w:t>1..1</w:t>
            </w:r>
          </w:p>
        </w:tc>
        <w:tc>
          <w:tcPr>
            <w:tcW w:w="1152" w:type="dxa"/>
          </w:tcPr>
          <w:p w14:paraId="6154A632" w14:textId="77777777" w:rsidR="002E1B08" w:rsidRDefault="00000000">
            <w:pPr>
              <w:pStyle w:val="TableText"/>
            </w:pPr>
            <w:r>
              <w:t>SHALL</w:t>
            </w:r>
          </w:p>
        </w:tc>
        <w:tc>
          <w:tcPr>
            <w:tcW w:w="864" w:type="dxa"/>
          </w:tcPr>
          <w:p w14:paraId="0778C3FA" w14:textId="77777777" w:rsidR="002E1B08" w:rsidRDefault="002E1B08">
            <w:pPr>
              <w:pStyle w:val="TableText"/>
            </w:pPr>
          </w:p>
        </w:tc>
        <w:tc>
          <w:tcPr>
            <w:tcW w:w="1104" w:type="dxa"/>
          </w:tcPr>
          <w:p w14:paraId="3F03124E" w14:textId="77777777" w:rsidR="002E1B08" w:rsidRDefault="00000000">
            <w:pPr>
              <w:pStyle w:val="TableText"/>
            </w:pPr>
            <w:hyperlink w:anchor="C_4515-14436">
              <w:r>
                <w:rPr>
                  <w:rStyle w:val="HyperlinkText9pt"/>
                </w:rPr>
                <w:t>4515-14436</w:t>
              </w:r>
            </w:hyperlink>
          </w:p>
        </w:tc>
        <w:tc>
          <w:tcPr>
            <w:tcW w:w="2975" w:type="dxa"/>
          </w:tcPr>
          <w:p w14:paraId="73E214EC" w14:textId="77777777" w:rsidR="002E1B08" w:rsidRDefault="002E1B08">
            <w:pPr>
              <w:pStyle w:val="TableText"/>
            </w:pPr>
          </w:p>
        </w:tc>
      </w:tr>
      <w:tr w:rsidR="002E1B08" w14:paraId="07C71572" w14:textId="77777777">
        <w:trPr>
          <w:jc w:val="center"/>
        </w:trPr>
        <w:tc>
          <w:tcPr>
            <w:tcW w:w="3345" w:type="dxa"/>
          </w:tcPr>
          <w:p w14:paraId="788EC01C" w14:textId="77777777" w:rsidR="002E1B08" w:rsidRDefault="00000000">
            <w:pPr>
              <w:pStyle w:val="TableText"/>
            </w:pPr>
            <w:r>
              <w:tab/>
            </w:r>
            <w:r>
              <w:tab/>
              <w:t>@root</w:t>
            </w:r>
          </w:p>
        </w:tc>
        <w:tc>
          <w:tcPr>
            <w:tcW w:w="720" w:type="dxa"/>
          </w:tcPr>
          <w:p w14:paraId="176CEA82" w14:textId="77777777" w:rsidR="002E1B08" w:rsidRDefault="00000000">
            <w:pPr>
              <w:pStyle w:val="TableText"/>
            </w:pPr>
            <w:r>
              <w:t>1..1</w:t>
            </w:r>
          </w:p>
        </w:tc>
        <w:tc>
          <w:tcPr>
            <w:tcW w:w="1152" w:type="dxa"/>
          </w:tcPr>
          <w:p w14:paraId="486D4C47" w14:textId="77777777" w:rsidR="002E1B08" w:rsidRDefault="00000000">
            <w:pPr>
              <w:pStyle w:val="TableText"/>
            </w:pPr>
            <w:r>
              <w:t>SHALL</w:t>
            </w:r>
          </w:p>
        </w:tc>
        <w:tc>
          <w:tcPr>
            <w:tcW w:w="864" w:type="dxa"/>
          </w:tcPr>
          <w:p w14:paraId="24140B79" w14:textId="77777777" w:rsidR="002E1B08" w:rsidRDefault="002E1B08">
            <w:pPr>
              <w:pStyle w:val="TableText"/>
            </w:pPr>
          </w:p>
        </w:tc>
        <w:tc>
          <w:tcPr>
            <w:tcW w:w="1104" w:type="dxa"/>
          </w:tcPr>
          <w:p w14:paraId="3008E5F8" w14:textId="77777777" w:rsidR="002E1B08" w:rsidRDefault="00000000">
            <w:pPr>
              <w:pStyle w:val="TableText"/>
            </w:pPr>
            <w:hyperlink w:anchor="C_4515-14437">
              <w:r>
                <w:rPr>
                  <w:rStyle w:val="HyperlinkText9pt"/>
                </w:rPr>
                <w:t>4515-14437</w:t>
              </w:r>
            </w:hyperlink>
          </w:p>
        </w:tc>
        <w:tc>
          <w:tcPr>
            <w:tcW w:w="2975" w:type="dxa"/>
          </w:tcPr>
          <w:p w14:paraId="606B19BB" w14:textId="77777777" w:rsidR="002E1B08" w:rsidRDefault="00000000">
            <w:pPr>
              <w:pStyle w:val="TableText"/>
            </w:pPr>
            <w:r>
              <w:t>2.16.840.1.113883.10.20.22.4.69</w:t>
            </w:r>
          </w:p>
        </w:tc>
      </w:tr>
      <w:tr w:rsidR="002E1B08" w14:paraId="591EB57D" w14:textId="77777777">
        <w:trPr>
          <w:jc w:val="center"/>
        </w:trPr>
        <w:tc>
          <w:tcPr>
            <w:tcW w:w="3345" w:type="dxa"/>
          </w:tcPr>
          <w:p w14:paraId="7B8E6936" w14:textId="77777777" w:rsidR="002E1B08" w:rsidRDefault="00000000">
            <w:pPr>
              <w:pStyle w:val="TableText"/>
            </w:pPr>
            <w:r>
              <w:tab/>
            </w:r>
            <w:r>
              <w:tab/>
              <w:t>@extension</w:t>
            </w:r>
          </w:p>
        </w:tc>
        <w:tc>
          <w:tcPr>
            <w:tcW w:w="720" w:type="dxa"/>
          </w:tcPr>
          <w:p w14:paraId="216742AB" w14:textId="77777777" w:rsidR="002E1B08" w:rsidRDefault="00000000">
            <w:pPr>
              <w:pStyle w:val="TableText"/>
            </w:pPr>
            <w:r>
              <w:t>1..1</w:t>
            </w:r>
          </w:p>
        </w:tc>
        <w:tc>
          <w:tcPr>
            <w:tcW w:w="1152" w:type="dxa"/>
          </w:tcPr>
          <w:p w14:paraId="11754BF4" w14:textId="77777777" w:rsidR="002E1B08" w:rsidRDefault="00000000">
            <w:pPr>
              <w:pStyle w:val="TableText"/>
            </w:pPr>
            <w:r>
              <w:t>SHALL</w:t>
            </w:r>
          </w:p>
        </w:tc>
        <w:tc>
          <w:tcPr>
            <w:tcW w:w="864" w:type="dxa"/>
          </w:tcPr>
          <w:p w14:paraId="5BEF7B19" w14:textId="77777777" w:rsidR="002E1B08" w:rsidRDefault="002E1B08">
            <w:pPr>
              <w:pStyle w:val="TableText"/>
            </w:pPr>
          </w:p>
        </w:tc>
        <w:tc>
          <w:tcPr>
            <w:tcW w:w="1104" w:type="dxa"/>
          </w:tcPr>
          <w:p w14:paraId="0D525569" w14:textId="77777777" w:rsidR="002E1B08" w:rsidRDefault="00000000">
            <w:pPr>
              <w:pStyle w:val="TableText"/>
            </w:pPr>
            <w:hyperlink w:anchor="C_4515-33037">
              <w:r>
                <w:rPr>
                  <w:rStyle w:val="HyperlinkText9pt"/>
                </w:rPr>
                <w:t>4515-33037</w:t>
              </w:r>
            </w:hyperlink>
          </w:p>
        </w:tc>
        <w:tc>
          <w:tcPr>
            <w:tcW w:w="2975" w:type="dxa"/>
          </w:tcPr>
          <w:p w14:paraId="2AA36321" w14:textId="77777777" w:rsidR="002E1B08" w:rsidRDefault="00000000">
            <w:pPr>
              <w:pStyle w:val="TableText"/>
            </w:pPr>
            <w:r>
              <w:t>2022-06-01</w:t>
            </w:r>
          </w:p>
        </w:tc>
      </w:tr>
      <w:tr w:rsidR="002E1B08" w14:paraId="54AF587C" w14:textId="77777777">
        <w:trPr>
          <w:jc w:val="center"/>
        </w:trPr>
        <w:tc>
          <w:tcPr>
            <w:tcW w:w="3345" w:type="dxa"/>
          </w:tcPr>
          <w:p w14:paraId="0A2567B6" w14:textId="77777777" w:rsidR="002E1B08" w:rsidRDefault="00000000">
            <w:pPr>
              <w:pStyle w:val="TableText"/>
            </w:pPr>
            <w:r>
              <w:tab/>
              <w:t>id</w:t>
            </w:r>
          </w:p>
        </w:tc>
        <w:tc>
          <w:tcPr>
            <w:tcW w:w="720" w:type="dxa"/>
          </w:tcPr>
          <w:p w14:paraId="580868CA" w14:textId="77777777" w:rsidR="002E1B08" w:rsidRDefault="00000000">
            <w:pPr>
              <w:pStyle w:val="TableText"/>
            </w:pPr>
            <w:r>
              <w:t>1..*</w:t>
            </w:r>
          </w:p>
        </w:tc>
        <w:tc>
          <w:tcPr>
            <w:tcW w:w="1152" w:type="dxa"/>
          </w:tcPr>
          <w:p w14:paraId="55A8E5A6" w14:textId="77777777" w:rsidR="002E1B08" w:rsidRDefault="00000000">
            <w:pPr>
              <w:pStyle w:val="TableText"/>
            </w:pPr>
            <w:r>
              <w:t>SHALL</w:t>
            </w:r>
          </w:p>
        </w:tc>
        <w:tc>
          <w:tcPr>
            <w:tcW w:w="864" w:type="dxa"/>
          </w:tcPr>
          <w:p w14:paraId="4B7EEA18" w14:textId="77777777" w:rsidR="002E1B08" w:rsidRDefault="002E1B08">
            <w:pPr>
              <w:pStyle w:val="TableText"/>
            </w:pPr>
          </w:p>
        </w:tc>
        <w:tc>
          <w:tcPr>
            <w:tcW w:w="1104" w:type="dxa"/>
          </w:tcPr>
          <w:p w14:paraId="5EE77DEC" w14:textId="77777777" w:rsidR="002E1B08" w:rsidRDefault="00000000">
            <w:pPr>
              <w:pStyle w:val="TableText"/>
            </w:pPr>
            <w:hyperlink w:anchor="C_4515-14438">
              <w:r>
                <w:rPr>
                  <w:rStyle w:val="HyperlinkText9pt"/>
                </w:rPr>
                <w:t>4515-14438</w:t>
              </w:r>
            </w:hyperlink>
          </w:p>
        </w:tc>
        <w:tc>
          <w:tcPr>
            <w:tcW w:w="2975" w:type="dxa"/>
          </w:tcPr>
          <w:p w14:paraId="71D6B374" w14:textId="77777777" w:rsidR="002E1B08" w:rsidRDefault="002E1B08">
            <w:pPr>
              <w:pStyle w:val="TableText"/>
            </w:pPr>
          </w:p>
        </w:tc>
      </w:tr>
      <w:tr w:rsidR="002E1B08" w14:paraId="2F387E63" w14:textId="77777777">
        <w:trPr>
          <w:jc w:val="center"/>
        </w:trPr>
        <w:tc>
          <w:tcPr>
            <w:tcW w:w="3345" w:type="dxa"/>
          </w:tcPr>
          <w:p w14:paraId="65E263E3" w14:textId="77777777" w:rsidR="002E1B08" w:rsidRDefault="00000000">
            <w:pPr>
              <w:pStyle w:val="TableText"/>
            </w:pPr>
            <w:r>
              <w:tab/>
              <w:t>code</w:t>
            </w:r>
          </w:p>
        </w:tc>
        <w:tc>
          <w:tcPr>
            <w:tcW w:w="720" w:type="dxa"/>
          </w:tcPr>
          <w:p w14:paraId="391EE94F" w14:textId="77777777" w:rsidR="002E1B08" w:rsidRDefault="00000000">
            <w:pPr>
              <w:pStyle w:val="TableText"/>
            </w:pPr>
            <w:r>
              <w:t>1..1</w:t>
            </w:r>
          </w:p>
        </w:tc>
        <w:tc>
          <w:tcPr>
            <w:tcW w:w="1152" w:type="dxa"/>
          </w:tcPr>
          <w:p w14:paraId="71E9607A" w14:textId="77777777" w:rsidR="002E1B08" w:rsidRDefault="00000000">
            <w:pPr>
              <w:pStyle w:val="TableText"/>
            </w:pPr>
            <w:r>
              <w:t>SHALL</w:t>
            </w:r>
          </w:p>
        </w:tc>
        <w:tc>
          <w:tcPr>
            <w:tcW w:w="864" w:type="dxa"/>
          </w:tcPr>
          <w:p w14:paraId="21270DED" w14:textId="77777777" w:rsidR="002E1B08" w:rsidRDefault="002E1B08">
            <w:pPr>
              <w:pStyle w:val="TableText"/>
            </w:pPr>
          </w:p>
        </w:tc>
        <w:tc>
          <w:tcPr>
            <w:tcW w:w="1104" w:type="dxa"/>
          </w:tcPr>
          <w:p w14:paraId="724DFC42" w14:textId="77777777" w:rsidR="002E1B08" w:rsidRDefault="00000000">
            <w:pPr>
              <w:pStyle w:val="TableText"/>
            </w:pPr>
            <w:hyperlink w:anchor="C_4515-14439">
              <w:r>
                <w:rPr>
                  <w:rStyle w:val="HyperlinkText9pt"/>
                </w:rPr>
                <w:t>4515-14439</w:t>
              </w:r>
            </w:hyperlink>
          </w:p>
        </w:tc>
        <w:tc>
          <w:tcPr>
            <w:tcW w:w="2975" w:type="dxa"/>
          </w:tcPr>
          <w:p w14:paraId="34D374E6" w14:textId="77777777" w:rsidR="002E1B08" w:rsidRDefault="00000000">
            <w:pPr>
              <w:pStyle w:val="TableText"/>
            </w:pPr>
            <w:r>
              <w:t>urn:oid:2.16.840.1.113883.6.1 (LOINC)</w:t>
            </w:r>
          </w:p>
        </w:tc>
      </w:tr>
      <w:tr w:rsidR="002E1B08" w14:paraId="34A50877" w14:textId="77777777">
        <w:trPr>
          <w:jc w:val="center"/>
        </w:trPr>
        <w:tc>
          <w:tcPr>
            <w:tcW w:w="3345" w:type="dxa"/>
          </w:tcPr>
          <w:p w14:paraId="255565D9" w14:textId="77777777" w:rsidR="002E1B08" w:rsidRDefault="00000000">
            <w:pPr>
              <w:pStyle w:val="TableText"/>
            </w:pPr>
            <w:r>
              <w:tab/>
              <w:t>derivationExpr</w:t>
            </w:r>
          </w:p>
        </w:tc>
        <w:tc>
          <w:tcPr>
            <w:tcW w:w="720" w:type="dxa"/>
          </w:tcPr>
          <w:p w14:paraId="5830ED0E" w14:textId="77777777" w:rsidR="002E1B08" w:rsidRDefault="00000000">
            <w:pPr>
              <w:pStyle w:val="TableText"/>
            </w:pPr>
            <w:r>
              <w:t>0..1</w:t>
            </w:r>
          </w:p>
        </w:tc>
        <w:tc>
          <w:tcPr>
            <w:tcW w:w="1152" w:type="dxa"/>
          </w:tcPr>
          <w:p w14:paraId="680306E7" w14:textId="77777777" w:rsidR="002E1B08" w:rsidRDefault="00000000">
            <w:pPr>
              <w:pStyle w:val="TableText"/>
            </w:pPr>
            <w:r>
              <w:t>MAY</w:t>
            </w:r>
          </w:p>
        </w:tc>
        <w:tc>
          <w:tcPr>
            <w:tcW w:w="864" w:type="dxa"/>
          </w:tcPr>
          <w:p w14:paraId="572CBD6F" w14:textId="77777777" w:rsidR="002E1B08" w:rsidRDefault="002E1B08">
            <w:pPr>
              <w:pStyle w:val="TableText"/>
            </w:pPr>
          </w:p>
        </w:tc>
        <w:tc>
          <w:tcPr>
            <w:tcW w:w="1104" w:type="dxa"/>
          </w:tcPr>
          <w:p w14:paraId="6A6C2C47" w14:textId="77777777" w:rsidR="002E1B08" w:rsidRDefault="00000000">
            <w:pPr>
              <w:pStyle w:val="TableText"/>
            </w:pPr>
            <w:hyperlink w:anchor="C_4515-14637">
              <w:r>
                <w:rPr>
                  <w:rStyle w:val="HyperlinkText9pt"/>
                </w:rPr>
                <w:t>4515-14637</w:t>
              </w:r>
            </w:hyperlink>
          </w:p>
        </w:tc>
        <w:tc>
          <w:tcPr>
            <w:tcW w:w="2975" w:type="dxa"/>
          </w:tcPr>
          <w:p w14:paraId="52EBA1A5" w14:textId="77777777" w:rsidR="002E1B08" w:rsidRDefault="002E1B08">
            <w:pPr>
              <w:pStyle w:val="TableText"/>
            </w:pPr>
          </w:p>
        </w:tc>
      </w:tr>
      <w:tr w:rsidR="002E1B08" w14:paraId="7BDC4B58" w14:textId="77777777">
        <w:trPr>
          <w:jc w:val="center"/>
        </w:trPr>
        <w:tc>
          <w:tcPr>
            <w:tcW w:w="3345" w:type="dxa"/>
          </w:tcPr>
          <w:p w14:paraId="3A4288AF" w14:textId="77777777" w:rsidR="002E1B08" w:rsidRDefault="00000000">
            <w:pPr>
              <w:pStyle w:val="TableText"/>
            </w:pPr>
            <w:r>
              <w:tab/>
              <w:t>statusCode</w:t>
            </w:r>
          </w:p>
        </w:tc>
        <w:tc>
          <w:tcPr>
            <w:tcW w:w="720" w:type="dxa"/>
          </w:tcPr>
          <w:p w14:paraId="2582780B" w14:textId="77777777" w:rsidR="002E1B08" w:rsidRDefault="00000000">
            <w:pPr>
              <w:pStyle w:val="TableText"/>
            </w:pPr>
            <w:r>
              <w:t>1..1</w:t>
            </w:r>
          </w:p>
        </w:tc>
        <w:tc>
          <w:tcPr>
            <w:tcW w:w="1152" w:type="dxa"/>
          </w:tcPr>
          <w:p w14:paraId="19440901" w14:textId="77777777" w:rsidR="002E1B08" w:rsidRDefault="00000000">
            <w:pPr>
              <w:pStyle w:val="TableText"/>
            </w:pPr>
            <w:r>
              <w:t>SHALL</w:t>
            </w:r>
          </w:p>
        </w:tc>
        <w:tc>
          <w:tcPr>
            <w:tcW w:w="864" w:type="dxa"/>
          </w:tcPr>
          <w:p w14:paraId="621A1805" w14:textId="77777777" w:rsidR="002E1B08" w:rsidRDefault="002E1B08">
            <w:pPr>
              <w:pStyle w:val="TableText"/>
            </w:pPr>
          </w:p>
        </w:tc>
        <w:tc>
          <w:tcPr>
            <w:tcW w:w="1104" w:type="dxa"/>
          </w:tcPr>
          <w:p w14:paraId="1E185B8C" w14:textId="77777777" w:rsidR="002E1B08" w:rsidRDefault="00000000">
            <w:pPr>
              <w:pStyle w:val="TableText"/>
            </w:pPr>
            <w:hyperlink w:anchor="C_4515-14444">
              <w:r>
                <w:rPr>
                  <w:rStyle w:val="HyperlinkText9pt"/>
                </w:rPr>
                <w:t>4515-14444</w:t>
              </w:r>
            </w:hyperlink>
          </w:p>
        </w:tc>
        <w:tc>
          <w:tcPr>
            <w:tcW w:w="2975" w:type="dxa"/>
          </w:tcPr>
          <w:p w14:paraId="277CDAA2" w14:textId="77777777" w:rsidR="002E1B08" w:rsidRDefault="002E1B08">
            <w:pPr>
              <w:pStyle w:val="TableText"/>
            </w:pPr>
          </w:p>
        </w:tc>
      </w:tr>
      <w:tr w:rsidR="002E1B08" w14:paraId="76076275" w14:textId="77777777">
        <w:trPr>
          <w:jc w:val="center"/>
        </w:trPr>
        <w:tc>
          <w:tcPr>
            <w:tcW w:w="3345" w:type="dxa"/>
          </w:tcPr>
          <w:p w14:paraId="4D436EA5" w14:textId="77777777" w:rsidR="002E1B08" w:rsidRDefault="00000000">
            <w:pPr>
              <w:pStyle w:val="TableText"/>
            </w:pPr>
            <w:r>
              <w:tab/>
            </w:r>
            <w:r>
              <w:tab/>
              <w:t>@code</w:t>
            </w:r>
          </w:p>
        </w:tc>
        <w:tc>
          <w:tcPr>
            <w:tcW w:w="720" w:type="dxa"/>
          </w:tcPr>
          <w:p w14:paraId="2EF89D90" w14:textId="77777777" w:rsidR="002E1B08" w:rsidRDefault="00000000">
            <w:pPr>
              <w:pStyle w:val="TableText"/>
            </w:pPr>
            <w:r>
              <w:t>1..1</w:t>
            </w:r>
          </w:p>
        </w:tc>
        <w:tc>
          <w:tcPr>
            <w:tcW w:w="1152" w:type="dxa"/>
          </w:tcPr>
          <w:p w14:paraId="12C16D30" w14:textId="77777777" w:rsidR="002E1B08" w:rsidRDefault="00000000">
            <w:pPr>
              <w:pStyle w:val="TableText"/>
            </w:pPr>
            <w:r>
              <w:t>SHALL</w:t>
            </w:r>
          </w:p>
        </w:tc>
        <w:tc>
          <w:tcPr>
            <w:tcW w:w="864" w:type="dxa"/>
          </w:tcPr>
          <w:p w14:paraId="2186960B" w14:textId="77777777" w:rsidR="002E1B08" w:rsidRDefault="002E1B08">
            <w:pPr>
              <w:pStyle w:val="TableText"/>
            </w:pPr>
          </w:p>
        </w:tc>
        <w:tc>
          <w:tcPr>
            <w:tcW w:w="1104" w:type="dxa"/>
          </w:tcPr>
          <w:p w14:paraId="4336E209" w14:textId="77777777" w:rsidR="002E1B08" w:rsidRDefault="00000000">
            <w:pPr>
              <w:pStyle w:val="TableText"/>
            </w:pPr>
            <w:hyperlink w:anchor="C_4515-19088">
              <w:r>
                <w:rPr>
                  <w:rStyle w:val="HyperlinkText9pt"/>
                </w:rPr>
                <w:t>4515-19088</w:t>
              </w:r>
            </w:hyperlink>
          </w:p>
        </w:tc>
        <w:tc>
          <w:tcPr>
            <w:tcW w:w="2975" w:type="dxa"/>
          </w:tcPr>
          <w:p w14:paraId="2B8A5C65" w14:textId="77777777" w:rsidR="002E1B08" w:rsidRDefault="00000000">
            <w:pPr>
              <w:pStyle w:val="TableText"/>
            </w:pPr>
            <w:r>
              <w:t>urn:oid:2.16.840.1.113883.5.14 (HL7ActStatus) = completed</w:t>
            </w:r>
          </w:p>
        </w:tc>
      </w:tr>
      <w:tr w:rsidR="002E1B08" w14:paraId="5484AE96" w14:textId="77777777">
        <w:trPr>
          <w:jc w:val="center"/>
        </w:trPr>
        <w:tc>
          <w:tcPr>
            <w:tcW w:w="3345" w:type="dxa"/>
          </w:tcPr>
          <w:p w14:paraId="1459258E" w14:textId="77777777" w:rsidR="002E1B08" w:rsidRDefault="00000000">
            <w:pPr>
              <w:pStyle w:val="TableText"/>
            </w:pPr>
            <w:r>
              <w:tab/>
              <w:t>effectiveTime</w:t>
            </w:r>
          </w:p>
        </w:tc>
        <w:tc>
          <w:tcPr>
            <w:tcW w:w="720" w:type="dxa"/>
          </w:tcPr>
          <w:p w14:paraId="3B028696" w14:textId="77777777" w:rsidR="002E1B08" w:rsidRDefault="00000000">
            <w:pPr>
              <w:pStyle w:val="TableText"/>
            </w:pPr>
            <w:r>
              <w:t>1..1</w:t>
            </w:r>
          </w:p>
        </w:tc>
        <w:tc>
          <w:tcPr>
            <w:tcW w:w="1152" w:type="dxa"/>
          </w:tcPr>
          <w:p w14:paraId="6AF205B3" w14:textId="77777777" w:rsidR="002E1B08" w:rsidRDefault="00000000">
            <w:pPr>
              <w:pStyle w:val="TableText"/>
            </w:pPr>
            <w:r>
              <w:t>SHALL</w:t>
            </w:r>
          </w:p>
        </w:tc>
        <w:tc>
          <w:tcPr>
            <w:tcW w:w="864" w:type="dxa"/>
          </w:tcPr>
          <w:p w14:paraId="61D1A2BB" w14:textId="77777777" w:rsidR="002E1B08" w:rsidRDefault="002E1B08">
            <w:pPr>
              <w:pStyle w:val="TableText"/>
            </w:pPr>
          </w:p>
        </w:tc>
        <w:tc>
          <w:tcPr>
            <w:tcW w:w="1104" w:type="dxa"/>
          </w:tcPr>
          <w:p w14:paraId="425CBFC4" w14:textId="77777777" w:rsidR="002E1B08" w:rsidRDefault="00000000">
            <w:pPr>
              <w:pStyle w:val="TableText"/>
            </w:pPr>
            <w:hyperlink w:anchor="C_4515-14445">
              <w:r>
                <w:rPr>
                  <w:rStyle w:val="HyperlinkText9pt"/>
                </w:rPr>
                <w:t>4515-14445</w:t>
              </w:r>
            </w:hyperlink>
          </w:p>
        </w:tc>
        <w:tc>
          <w:tcPr>
            <w:tcW w:w="2975" w:type="dxa"/>
          </w:tcPr>
          <w:p w14:paraId="7B35A841" w14:textId="77777777" w:rsidR="002E1B08" w:rsidRDefault="002E1B08">
            <w:pPr>
              <w:pStyle w:val="TableText"/>
            </w:pPr>
          </w:p>
        </w:tc>
      </w:tr>
      <w:tr w:rsidR="002E1B08" w14:paraId="205B999C" w14:textId="77777777">
        <w:trPr>
          <w:jc w:val="center"/>
        </w:trPr>
        <w:tc>
          <w:tcPr>
            <w:tcW w:w="3345" w:type="dxa"/>
          </w:tcPr>
          <w:p w14:paraId="012A9CC5" w14:textId="77777777" w:rsidR="002E1B08" w:rsidRDefault="00000000">
            <w:pPr>
              <w:pStyle w:val="TableText"/>
            </w:pPr>
            <w:r>
              <w:tab/>
              <w:t>value</w:t>
            </w:r>
          </w:p>
        </w:tc>
        <w:tc>
          <w:tcPr>
            <w:tcW w:w="720" w:type="dxa"/>
          </w:tcPr>
          <w:p w14:paraId="5ACCD0BC" w14:textId="77777777" w:rsidR="002E1B08" w:rsidRDefault="00000000">
            <w:pPr>
              <w:pStyle w:val="TableText"/>
            </w:pPr>
            <w:r>
              <w:t>1..1</w:t>
            </w:r>
          </w:p>
        </w:tc>
        <w:tc>
          <w:tcPr>
            <w:tcW w:w="1152" w:type="dxa"/>
          </w:tcPr>
          <w:p w14:paraId="7E70ABB7" w14:textId="77777777" w:rsidR="002E1B08" w:rsidRDefault="00000000">
            <w:pPr>
              <w:pStyle w:val="TableText"/>
            </w:pPr>
            <w:r>
              <w:t>SHALL</w:t>
            </w:r>
          </w:p>
        </w:tc>
        <w:tc>
          <w:tcPr>
            <w:tcW w:w="864" w:type="dxa"/>
          </w:tcPr>
          <w:p w14:paraId="4378749B" w14:textId="77777777" w:rsidR="002E1B08" w:rsidRDefault="002E1B08">
            <w:pPr>
              <w:pStyle w:val="TableText"/>
            </w:pPr>
          </w:p>
        </w:tc>
        <w:tc>
          <w:tcPr>
            <w:tcW w:w="1104" w:type="dxa"/>
          </w:tcPr>
          <w:p w14:paraId="7F1E3226" w14:textId="77777777" w:rsidR="002E1B08" w:rsidRDefault="00000000">
            <w:pPr>
              <w:pStyle w:val="TableText"/>
            </w:pPr>
            <w:hyperlink w:anchor="C_4515-14450">
              <w:r>
                <w:rPr>
                  <w:rStyle w:val="HyperlinkText9pt"/>
                </w:rPr>
                <w:t>4515-14450</w:t>
              </w:r>
            </w:hyperlink>
          </w:p>
        </w:tc>
        <w:tc>
          <w:tcPr>
            <w:tcW w:w="2975" w:type="dxa"/>
          </w:tcPr>
          <w:p w14:paraId="4476E5D3" w14:textId="77777777" w:rsidR="002E1B08" w:rsidRDefault="002E1B08">
            <w:pPr>
              <w:pStyle w:val="TableText"/>
            </w:pPr>
          </w:p>
        </w:tc>
      </w:tr>
      <w:tr w:rsidR="002E1B08" w14:paraId="422000BD" w14:textId="77777777">
        <w:trPr>
          <w:jc w:val="center"/>
        </w:trPr>
        <w:tc>
          <w:tcPr>
            <w:tcW w:w="3345" w:type="dxa"/>
          </w:tcPr>
          <w:p w14:paraId="7520B3DC" w14:textId="77777777" w:rsidR="002E1B08" w:rsidRDefault="00000000">
            <w:pPr>
              <w:pStyle w:val="TableText"/>
            </w:pPr>
            <w:r>
              <w:tab/>
              <w:t>interpretationCode</w:t>
            </w:r>
          </w:p>
        </w:tc>
        <w:tc>
          <w:tcPr>
            <w:tcW w:w="720" w:type="dxa"/>
          </w:tcPr>
          <w:p w14:paraId="02A0F5FD" w14:textId="77777777" w:rsidR="002E1B08" w:rsidRDefault="00000000">
            <w:pPr>
              <w:pStyle w:val="TableText"/>
            </w:pPr>
            <w:r>
              <w:t>0..*</w:t>
            </w:r>
          </w:p>
        </w:tc>
        <w:tc>
          <w:tcPr>
            <w:tcW w:w="1152" w:type="dxa"/>
          </w:tcPr>
          <w:p w14:paraId="74099026" w14:textId="77777777" w:rsidR="002E1B08" w:rsidRDefault="00000000">
            <w:pPr>
              <w:pStyle w:val="TableText"/>
            </w:pPr>
            <w:r>
              <w:t>MAY</w:t>
            </w:r>
          </w:p>
        </w:tc>
        <w:tc>
          <w:tcPr>
            <w:tcW w:w="864" w:type="dxa"/>
          </w:tcPr>
          <w:p w14:paraId="2DEBE636" w14:textId="77777777" w:rsidR="002E1B08" w:rsidRDefault="002E1B08">
            <w:pPr>
              <w:pStyle w:val="TableText"/>
            </w:pPr>
          </w:p>
        </w:tc>
        <w:tc>
          <w:tcPr>
            <w:tcW w:w="1104" w:type="dxa"/>
          </w:tcPr>
          <w:p w14:paraId="4DEB7F75" w14:textId="77777777" w:rsidR="002E1B08" w:rsidRDefault="00000000">
            <w:pPr>
              <w:pStyle w:val="TableText"/>
            </w:pPr>
            <w:hyperlink w:anchor="C_4515-14459">
              <w:r>
                <w:rPr>
                  <w:rStyle w:val="HyperlinkText9pt"/>
                </w:rPr>
                <w:t>4515-14459</w:t>
              </w:r>
            </w:hyperlink>
          </w:p>
        </w:tc>
        <w:tc>
          <w:tcPr>
            <w:tcW w:w="2975" w:type="dxa"/>
          </w:tcPr>
          <w:p w14:paraId="5E857D2D" w14:textId="77777777" w:rsidR="002E1B08" w:rsidRDefault="002E1B08">
            <w:pPr>
              <w:pStyle w:val="TableText"/>
            </w:pPr>
          </w:p>
        </w:tc>
      </w:tr>
      <w:tr w:rsidR="002E1B08" w14:paraId="2C9008CE" w14:textId="77777777">
        <w:trPr>
          <w:jc w:val="center"/>
        </w:trPr>
        <w:tc>
          <w:tcPr>
            <w:tcW w:w="3345" w:type="dxa"/>
          </w:tcPr>
          <w:p w14:paraId="60C920E2" w14:textId="77777777" w:rsidR="002E1B08" w:rsidRDefault="00000000">
            <w:pPr>
              <w:pStyle w:val="TableText"/>
            </w:pPr>
            <w:r>
              <w:tab/>
            </w:r>
            <w:r>
              <w:tab/>
              <w:t>translation</w:t>
            </w:r>
          </w:p>
        </w:tc>
        <w:tc>
          <w:tcPr>
            <w:tcW w:w="720" w:type="dxa"/>
          </w:tcPr>
          <w:p w14:paraId="1EFF7038" w14:textId="77777777" w:rsidR="002E1B08" w:rsidRDefault="00000000">
            <w:pPr>
              <w:pStyle w:val="TableText"/>
            </w:pPr>
            <w:r>
              <w:t>0..*</w:t>
            </w:r>
          </w:p>
        </w:tc>
        <w:tc>
          <w:tcPr>
            <w:tcW w:w="1152" w:type="dxa"/>
          </w:tcPr>
          <w:p w14:paraId="4880E052" w14:textId="77777777" w:rsidR="002E1B08" w:rsidRDefault="00000000">
            <w:pPr>
              <w:pStyle w:val="TableText"/>
            </w:pPr>
            <w:r>
              <w:t>MAY</w:t>
            </w:r>
          </w:p>
        </w:tc>
        <w:tc>
          <w:tcPr>
            <w:tcW w:w="864" w:type="dxa"/>
          </w:tcPr>
          <w:p w14:paraId="132A8AAD" w14:textId="77777777" w:rsidR="002E1B08" w:rsidRDefault="002E1B08">
            <w:pPr>
              <w:pStyle w:val="TableText"/>
            </w:pPr>
          </w:p>
        </w:tc>
        <w:tc>
          <w:tcPr>
            <w:tcW w:w="1104" w:type="dxa"/>
          </w:tcPr>
          <w:p w14:paraId="6216BD00" w14:textId="77777777" w:rsidR="002E1B08" w:rsidRDefault="00000000">
            <w:pPr>
              <w:pStyle w:val="TableText"/>
            </w:pPr>
            <w:hyperlink w:anchor="C_4515-14888">
              <w:r>
                <w:rPr>
                  <w:rStyle w:val="HyperlinkText9pt"/>
                </w:rPr>
                <w:t>4515-14888</w:t>
              </w:r>
            </w:hyperlink>
          </w:p>
        </w:tc>
        <w:tc>
          <w:tcPr>
            <w:tcW w:w="2975" w:type="dxa"/>
          </w:tcPr>
          <w:p w14:paraId="1D5DA502" w14:textId="77777777" w:rsidR="002E1B08" w:rsidRDefault="002E1B08">
            <w:pPr>
              <w:pStyle w:val="TableText"/>
            </w:pPr>
          </w:p>
        </w:tc>
      </w:tr>
      <w:tr w:rsidR="002E1B08" w14:paraId="14049D3C" w14:textId="77777777">
        <w:trPr>
          <w:jc w:val="center"/>
        </w:trPr>
        <w:tc>
          <w:tcPr>
            <w:tcW w:w="3345" w:type="dxa"/>
          </w:tcPr>
          <w:p w14:paraId="2CAEA0D4" w14:textId="77777777" w:rsidR="002E1B08" w:rsidRDefault="00000000">
            <w:pPr>
              <w:pStyle w:val="TableText"/>
            </w:pPr>
            <w:r>
              <w:tab/>
              <w:t>author</w:t>
            </w:r>
          </w:p>
        </w:tc>
        <w:tc>
          <w:tcPr>
            <w:tcW w:w="720" w:type="dxa"/>
          </w:tcPr>
          <w:p w14:paraId="425C9E43" w14:textId="77777777" w:rsidR="002E1B08" w:rsidRDefault="00000000">
            <w:pPr>
              <w:pStyle w:val="TableText"/>
            </w:pPr>
            <w:r>
              <w:t>0..*</w:t>
            </w:r>
          </w:p>
        </w:tc>
        <w:tc>
          <w:tcPr>
            <w:tcW w:w="1152" w:type="dxa"/>
          </w:tcPr>
          <w:p w14:paraId="7630417C" w14:textId="77777777" w:rsidR="002E1B08" w:rsidRDefault="00000000">
            <w:pPr>
              <w:pStyle w:val="TableText"/>
            </w:pPr>
            <w:r>
              <w:t>MAY</w:t>
            </w:r>
          </w:p>
        </w:tc>
        <w:tc>
          <w:tcPr>
            <w:tcW w:w="864" w:type="dxa"/>
          </w:tcPr>
          <w:p w14:paraId="344D2763" w14:textId="77777777" w:rsidR="002E1B08" w:rsidRDefault="002E1B08">
            <w:pPr>
              <w:pStyle w:val="TableText"/>
            </w:pPr>
          </w:p>
        </w:tc>
        <w:tc>
          <w:tcPr>
            <w:tcW w:w="1104" w:type="dxa"/>
          </w:tcPr>
          <w:p w14:paraId="0EECC5D4" w14:textId="77777777" w:rsidR="002E1B08" w:rsidRDefault="00000000">
            <w:pPr>
              <w:pStyle w:val="TableText"/>
            </w:pPr>
            <w:hyperlink w:anchor="C_4515-14460">
              <w:r>
                <w:rPr>
                  <w:rStyle w:val="HyperlinkText9pt"/>
                </w:rPr>
                <w:t>4515-14460</w:t>
              </w:r>
            </w:hyperlink>
          </w:p>
        </w:tc>
        <w:tc>
          <w:tcPr>
            <w:tcW w:w="2975" w:type="dxa"/>
          </w:tcPr>
          <w:p w14:paraId="2C6E06B8" w14:textId="77777777" w:rsidR="002E1B08" w:rsidRDefault="002E1B08">
            <w:pPr>
              <w:pStyle w:val="TableText"/>
            </w:pPr>
          </w:p>
        </w:tc>
      </w:tr>
      <w:tr w:rsidR="002E1B08" w14:paraId="3580E098" w14:textId="77777777">
        <w:trPr>
          <w:jc w:val="center"/>
        </w:trPr>
        <w:tc>
          <w:tcPr>
            <w:tcW w:w="3345" w:type="dxa"/>
          </w:tcPr>
          <w:p w14:paraId="1010B8DA" w14:textId="77777777" w:rsidR="002E1B08" w:rsidRDefault="00000000">
            <w:pPr>
              <w:pStyle w:val="TableText"/>
            </w:pPr>
            <w:r>
              <w:tab/>
              <w:t>entryRelationship</w:t>
            </w:r>
          </w:p>
        </w:tc>
        <w:tc>
          <w:tcPr>
            <w:tcW w:w="720" w:type="dxa"/>
          </w:tcPr>
          <w:p w14:paraId="6C90438E" w14:textId="77777777" w:rsidR="002E1B08" w:rsidRDefault="00000000">
            <w:pPr>
              <w:pStyle w:val="TableText"/>
            </w:pPr>
            <w:r>
              <w:t>0..*</w:t>
            </w:r>
          </w:p>
        </w:tc>
        <w:tc>
          <w:tcPr>
            <w:tcW w:w="1152" w:type="dxa"/>
          </w:tcPr>
          <w:p w14:paraId="757C9FE9" w14:textId="77777777" w:rsidR="002E1B08" w:rsidRDefault="00000000">
            <w:pPr>
              <w:pStyle w:val="TableText"/>
            </w:pPr>
            <w:r>
              <w:t>SHOULD</w:t>
            </w:r>
          </w:p>
        </w:tc>
        <w:tc>
          <w:tcPr>
            <w:tcW w:w="864" w:type="dxa"/>
          </w:tcPr>
          <w:p w14:paraId="490F9B44" w14:textId="77777777" w:rsidR="002E1B08" w:rsidRDefault="002E1B08">
            <w:pPr>
              <w:pStyle w:val="TableText"/>
            </w:pPr>
          </w:p>
        </w:tc>
        <w:tc>
          <w:tcPr>
            <w:tcW w:w="1104" w:type="dxa"/>
          </w:tcPr>
          <w:p w14:paraId="76C44FA6" w14:textId="77777777" w:rsidR="002E1B08" w:rsidRDefault="00000000">
            <w:pPr>
              <w:pStyle w:val="TableText"/>
            </w:pPr>
            <w:hyperlink w:anchor="C_4515-14451">
              <w:r>
                <w:rPr>
                  <w:rStyle w:val="HyperlinkText9pt"/>
                </w:rPr>
                <w:t>4515-14451</w:t>
              </w:r>
            </w:hyperlink>
          </w:p>
        </w:tc>
        <w:tc>
          <w:tcPr>
            <w:tcW w:w="2975" w:type="dxa"/>
          </w:tcPr>
          <w:p w14:paraId="64308C3D" w14:textId="77777777" w:rsidR="002E1B08" w:rsidRDefault="002E1B08">
            <w:pPr>
              <w:pStyle w:val="TableText"/>
            </w:pPr>
          </w:p>
        </w:tc>
      </w:tr>
      <w:tr w:rsidR="002E1B08" w14:paraId="4E2B80A3" w14:textId="77777777">
        <w:trPr>
          <w:jc w:val="center"/>
        </w:trPr>
        <w:tc>
          <w:tcPr>
            <w:tcW w:w="3345" w:type="dxa"/>
          </w:tcPr>
          <w:p w14:paraId="2C34F84B" w14:textId="77777777" w:rsidR="002E1B08" w:rsidRDefault="00000000">
            <w:pPr>
              <w:pStyle w:val="TableText"/>
            </w:pPr>
            <w:r>
              <w:tab/>
            </w:r>
            <w:r>
              <w:tab/>
              <w:t>@typeCode</w:t>
            </w:r>
          </w:p>
        </w:tc>
        <w:tc>
          <w:tcPr>
            <w:tcW w:w="720" w:type="dxa"/>
          </w:tcPr>
          <w:p w14:paraId="07261D42" w14:textId="77777777" w:rsidR="002E1B08" w:rsidRDefault="00000000">
            <w:pPr>
              <w:pStyle w:val="TableText"/>
            </w:pPr>
            <w:r>
              <w:t>1..1</w:t>
            </w:r>
          </w:p>
        </w:tc>
        <w:tc>
          <w:tcPr>
            <w:tcW w:w="1152" w:type="dxa"/>
          </w:tcPr>
          <w:p w14:paraId="5C3D0F71" w14:textId="77777777" w:rsidR="002E1B08" w:rsidRDefault="00000000">
            <w:pPr>
              <w:pStyle w:val="TableText"/>
            </w:pPr>
            <w:r>
              <w:t>SHALL</w:t>
            </w:r>
          </w:p>
        </w:tc>
        <w:tc>
          <w:tcPr>
            <w:tcW w:w="864" w:type="dxa"/>
          </w:tcPr>
          <w:p w14:paraId="2D86512C" w14:textId="77777777" w:rsidR="002E1B08" w:rsidRDefault="002E1B08">
            <w:pPr>
              <w:pStyle w:val="TableText"/>
            </w:pPr>
          </w:p>
        </w:tc>
        <w:tc>
          <w:tcPr>
            <w:tcW w:w="1104" w:type="dxa"/>
          </w:tcPr>
          <w:p w14:paraId="14E4C6C6" w14:textId="77777777" w:rsidR="002E1B08" w:rsidRDefault="00000000">
            <w:pPr>
              <w:pStyle w:val="TableText"/>
            </w:pPr>
            <w:hyperlink w:anchor="C_4515-16741">
              <w:r>
                <w:rPr>
                  <w:rStyle w:val="HyperlinkText9pt"/>
                </w:rPr>
                <w:t>4515-16741</w:t>
              </w:r>
            </w:hyperlink>
          </w:p>
        </w:tc>
        <w:tc>
          <w:tcPr>
            <w:tcW w:w="2975" w:type="dxa"/>
          </w:tcPr>
          <w:p w14:paraId="27AA5FD7" w14:textId="77777777" w:rsidR="002E1B08" w:rsidRDefault="00000000">
            <w:pPr>
              <w:pStyle w:val="TableText"/>
            </w:pPr>
            <w:r>
              <w:t>COMP</w:t>
            </w:r>
          </w:p>
        </w:tc>
      </w:tr>
      <w:tr w:rsidR="002E1B08" w14:paraId="285DA1FD" w14:textId="77777777">
        <w:trPr>
          <w:jc w:val="center"/>
        </w:trPr>
        <w:tc>
          <w:tcPr>
            <w:tcW w:w="3345" w:type="dxa"/>
          </w:tcPr>
          <w:p w14:paraId="75F2DCA1" w14:textId="77777777" w:rsidR="002E1B08" w:rsidRDefault="00000000">
            <w:pPr>
              <w:pStyle w:val="TableText"/>
            </w:pPr>
            <w:r>
              <w:tab/>
            </w:r>
            <w:r>
              <w:tab/>
              <w:t>observation</w:t>
            </w:r>
          </w:p>
        </w:tc>
        <w:tc>
          <w:tcPr>
            <w:tcW w:w="720" w:type="dxa"/>
          </w:tcPr>
          <w:p w14:paraId="01071084" w14:textId="77777777" w:rsidR="002E1B08" w:rsidRDefault="00000000">
            <w:pPr>
              <w:pStyle w:val="TableText"/>
            </w:pPr>
            <w:r>
              <w:t>1..1</w:t>
            </w:r>
          </w:p>
        </w:tc>
        <w:tc>
          <w:tcPr>
            <w:tcW w:w="1152" w:type="dxa"/>
          </w:tcPr>
          <w:p w14:paraId="07114D88" w14:textId="77777777" w:rsidR="002E1B08" w:rsidRDefault="00000000">
            <w:pPr>
              <w:pStyle w:val="TableText"/>
            </w:pPr>
            <w:r>
              <w:t>SHALL</w:t>
            </w:r>
          </w:p>
        </w:tc>
        <w:tc>
          <w:tcPr>
            <w:tcW w:w="864" w:type="dxa"/>
          </w:tcPr>
          <w:p w14:paraId="3DD80903" w14:textId="77777777" w:rsidR="002E1B08" w:rsidRDefault="002E1B08">
            <w:pPr>
              <w:pStyle w:val="TableText"/>
            </w:pPr>
          </w:p>
        </w:tc>
        <w:tc>
          <w:tcPr>
            <w:tcW w:w="1104" w:type="dxa"/>
          </w:tcPr>
          <w:p w14:paraId="23DE9CAF" w14:textId="77777777" w:rsidR="002E1B08" w:rsidRDefault="00000000">
            <w:pPr>
              <w:pStyle w:val="TableText"/>
            </w:pPr>
            <w:hyperlink w:anchor="C_4515-16742">
              <w:r>
                <w:rPr>
                  <w:rStyle w:val="HyperlinkText9pt"/>
                </w:rPr>
                <w:t>4515-16742</w:t>
              </w:r>
            </w:hyperlink>
          </w:p>
        </w:tc>
        <w:tc>
          <w:tcPr>
            <w:tcW w:w="2975" w:type="dxa"/>
          </w:tcPr>
          <w:p w14:paraId="2E2DA69D" w14:textId="77777777" w:rsidR="002E1B08" w:rsidRDefault="00000000">
            <w:pPr>
              <w:pStyle w:val="TableText"/>
            </w:pPr>
            <w:r>
              <w:t>Assessment Scale Supporting Observation (identifier: urn:oid:2.16.840.1.113883.10.20.22.4.86</w:t>
            </w:r>
          </w:p>
        </w:tc>
      </w:tr>
      <w:tr w:rsidR="002E1B08" w14:paraId="740E7701" w14:textId="77777777">
        <w:trPr>
          <w:jc w:val="center"/>
        </w:trPr>
        <w:tc>
          <w:tcPr>
            <w:tcW w:w="3345" w:type="dxa"/>
          </w:tcPr>
          <w:p w14:paraId="2B1C2F4B" w14:textId="77777777" w:rsidR="002E1B08" w:rsidRDefault="00000000">
            <w:pPr>
              <w:pStyle w:val="TableText"/>
            </w:pPr>
            <w:r>
              <w:tab/>
              <w:t>referenceRange</w:t>
            </w:r>
          </w:p>
        </w:tc>
        <w:tc>
          <w:tcPr>
            <w:tcW w:w="720" w:type="dxa"/>
          </w:tcPr>
          <w:p w14:paraId="734F158D" w14:textId="77777777" w:rsidR="002E1B08" w:rsidRDefault="00000000">
            <w:pPr>
              <w:pStyle w:val="TableText"/>
            </w:pPr>
            <w:r>
              <w:t>0..*</w:t>
            </w:r>
          </w:p>
        </w:tc>
        <w:tc>
          <w:tcPr>
            <w:tcW w:w="1152" w:type="dxa"/>
          </w:tcPr>
          <w:p w14:paraId="3BFAC31A" w14:textId="77777777" w:rsidR="002E1B08" w:rsidRDefault="00000000">
            <w:pPr>
              <w:pStyle w:val="TableText"/>
            </w:pPr>
            <w:r>
              <w:t>MAY</w:t>
            </w:r>
          </w:p>
        </w:tc>
        <w:tc>
          <w:tcPr>
            <w:tcW w:w="864" w:type="dxa"/>
          </w:tcPr>
          <w:p w14:paraId="1E1B801C" w14:textId="77777777" w:rsidR="002E1B08" w:rsidRDefault="002E1B08">
            <w:pPr>
              <w:pStyle w:val="TableText"/>
            </w:pPr>
          </w:p>
        </w:tc>
        <w:tc>
          <w:tcPr>
            <w:tcW w:w="1104" w:type="dxa"/>
          </w:tcPr>
          <w:p w14:paraId="200E6679" w14:textId="77777777" w:rsidR="002E1B08" w:rsidRDefault="00000000">
            <w:pPr>
              <w:pStyle w:val="TableText"/>
            </w:pPr>
            <w:hyperlink w:anchor="C_4515-16799">
              <w:r>
                <w:rPr>
                  <w:rStyle w:val="HyperlinkText9pt"/>
                </w:rPr>
                <w:t>4515-16799</w:t>
              </w:r>
            </w:hyperlink>
          </w:p>
        </w:tc>
        <w:tc>
          <w:tcPr>
            <w:tcW w:w="2975" w:type="dxa"/>
          </w:tcPr>
          <w:p w14:paraId="637E018D" w14:textId="77777777" w:rsidR="002E1B08" w:rsidRDefault="002E1B08">
            <w:pPr>
              <w:pStyle w:val="TableText"/>
            </w:pPr>
          </w:p>
        </w:tc>
      </w:tr>
      <w:tr w:rsidR="002E1B08" w14:paraId="39D99D2A" w14:textId="77777777">
        <w:trPr>
          <w:jc w:val="center"/>
        </w:trPr>
        <w:tc>
          <w:tcPr>
            <w:tcW w:w="3345" w:type="dxa"/>
          </w:tcPr>
          <w:p w14:paraId="69F85A12" w14:textId="77777777" w:rsidR="002E1B08" w:rsidRDefault="00000000">
            <w:pPr>
              <w:pStyle w:val="TableText"/>
            </w:pPr>
            <w:r>
              <w:tab/>
            </w:r>
            <w:r>
              <w:tab/>
              <w:t>observationRange</w:t>
            </w:r>
          </w:p>
        </w:tc>
        <w:tc>
          <w:tcPr>
            <w:tcW w:w="720" w:type="dxa"/>
          </w:tcPr>
          <w:p w14:paraId="77A4565A" w14:textId="77777777" w:rsidR="002E1B08" w:rsidRDefault="00000000">
            <w:pPr>
              <w:pStyle w:val="TableText"/>
            </w:pPr>
            <w:r>
              <w:t>1..1</w:t>
            </w:r>
          </w:p>
        </w:tc>
        <w:tc>
          <w:tcPr>
            <w:tcW w:w="1152" w:type="dxa"/>
          </w:tcPr>
          <w:p w14:paraId="7691B786" w14:textId="77777777" w:rsidR="002E1B08" w:rsidRDefault="00000000">
            <w:pPr>
              <w:pStyle w:val="TableText"/>
            </w:pPr>
            <w:r>
              <w:t>SHALL</w:t>
            </w:r>
          </w:p>
        </w:tc>
        <w:tc>
          <w:tcPr>
            <w:tcW w:w="864" w:type="dxa"/>
          </w:tcPr>
          <w:p w14:paraId="4F3A8132" w14:textId="77777777" w:rsidR="002E1B08" w:rsidRDefault="002E1B08">
            <w:pPr>
              <w:pStyle w:val="TableText"/>
            </w:pPr>
          </w:p>
        </w:tc>
        <w:tc>
          <w:tcPr>
            <w:tcW w:w="1104" w:type="dxa"/>
          </w:tcPr>
          <w:p w14:paraId="127B3C33" w14:textId="77777777" w:rsidR="002E1B08" w:rsidRDefault="00000000">
            <w:pPr>
              <w:pStyle w:val="TableText"/>
            </w:pPr>
            <w:hyperlink w:anchor="C_4515-16800">
              <w:r>
                <w:rPr>
                  <w:rStyle w:val="HyperlinkText9pt"/>
                </w:rPr>
                <w:t>4515-16800</w:t>
              </w:r>
            </w:hyperlink>
          </w:p>
        </w:tc>
        <w:tc>
          <w:tcPr>
            <w:tcW w:w="2975" w:type="dxa"/>
          </w:tcPr>
          <w:p w14:paraId="1CC12C9F" w14:textId="77777777" w:rsidR="002E1B08" w:rsidRDefault="002E1B08">
            <w:pPr>
              <w:pStyle w:val="TableText"/>
            </w:pPr>
          </w:p>
        </w:tc>
      </w:tr>
      <w:tr w:rsidR="002E1B08" w14:paraId="18E4A361" w14:textId="77777777">
        <w:trPr>
          <w:jc w:val="center"/>
        </w:trPr>
        <w:tc>
          <w:tcPr>
            <w:tcW w:w="3345" w:type="dxa"/>
          </w:tcPr>
          <w:p w14:paraId="6C6F2015" w14:textId="77777777" w:rsidR="002E1B08" w:rsidRDefault="00000000">
            <w:pPr>
              <w:pStyle w:val="TableText"/>
            </w:pPr>
            <w:r>
              <w:tab/>
            </w:r>
            <w:r>
              <w:tab/>
            </w:r>
            <w:r>
              <w:tab/>
              <w:t>text</w:t>
            </w:r>
          </w:p>
        </w:tc>
        <w:tc>
          <w:tcPr>
            <w:tcW w:w="720" w:type="dxa"/>
          </w:tcPr>
          <w:p w14:paraId="7E2EBEEF" w14:textId="77777777" w:rsidR="002E1B08" w:rsidRDefault="00000000">
            <w:pPr>
              <w:pStyle w:val="TableText"/>
            </w:pPr>
            <w:r>
              <w:t>0..1</w:t>
            </w:r>
          </w:p>
        </w:tc>
        <w:tc>
          <w:tcPr>
            <w:tcW w:w="1152" w:type="dxa"/>
          </w:tcPr>
          <w:p w14:paraId="625FDA06" w14:textId="77777777" w:rsidR="002E1B08" w:rsidRDefault="00000000">
            <w:pPr>
              <w:pStyle w:val="TableText"/>
            </w:pPr>
            <w:r>
              <w:t>SHOULD</w:t>
            </w:r>
          </w:p>
        </w:tc>
        <w:tc>
          <w:tcPr>
            <w:tcW w:w="864" w:type="dxa"/>
          </w:tcPr>
          <w:p w14:paraId="123BF41F" w14:textId="77777777" w:rsidR="002E1B08" w:rsidRDefault="002E1B08">
            <w:pPr>
              <w:pStyle w:val="TableText"/>
            </w:pPr>
          </w:p>
        </w:tc>
        <w:tc>
          <w:tcPr>
            <w:tcW w:w="1104" w:type="dxa"/>
          </w:tcPr>
          <w:p w14:paraId="2110F7DF" w14:textId="77777777" w:rsidR="002E1B08" w:rsidRDefault="00000000">
            <w:pPr>
              <w:pStyle w:val="TableText"/>
            </w:pPr>
            <w:hyperlink w:anchor="C_4515-16801">
              <w:r>
                <w:rPr>
                  <w:rStyle w:val="HyperlinkText9pt"/>
                </w:rPr>
                <w:t>4515-</w:t>
              </w:r>
              <w:r>
                <w:rPr>
                  <w:rStyle w:val="HyperlinkText9pt"/>
                </w:rPr>
                <w:lastRenderedPageBreak/>
                <w:t>16801</w:t>
              </w:r>
            </w:hyperlink>
          </w:p>
        </w:tc>
        <w:tc>
          <w:tcPr>
            <w:tcW w:w="2975" w:type="dxa"/>
          </w:tcPr>
          <w:p w14:paraId="2301D8BE" w14:textId="77777777" w:rsidR="002E1B08" w:rsidRDefault="002E1B08">
            <w:pPr>
              <w:pStyle w:val="TableText"/>
            </w:pPr>
          </w:p>
        </w:tc>
      </w:tr>
      <w:tr w:rsidR="002E1B08" w14:paraId="50D65A43" w14:textId="77777777">
        <w:trPr>
          <w:jc w:val="center"/>
        </w:trPr>
        <w:tc>
          <w:tcPr>
            <w:tcW w:w="3345" w:type="dxa"/>
          </w:tcPr>
          <w:p w14:paraId="165C761D" w14:textId="77777777" w:rsidR="002E1B08" w:rsidRDefault="00000000">
            <w:pPr>
              <w:pStyle w:val="TableText"/>
            </w:pPr>
            <w:r>
              <w:tab/>
            </w:r>
            <w:r>
              <w:tab/>
            </w:r>
            <w:r>
              <w:tab/>
            </w:r>
            <w:r>
              <w:tab/>
              <w:t>reference</w:t>
            </w:r>
          </w:p>
        </w:tc>
        <w:tc>
          <w:tcPr>
            <w:tcW w:w="720" w:type="dxa"/>
          </w:tcPr>
          <w:p w14:paraId="742C0103" w14:textId="77777777" w:rsidR="002E1B08" w:rsidRDefault="00000000">
            <w:pPr>
              <w:pStyle w:val="TableText"/>
            </w:pPr>
            <w:r>
              <w:t>0..1</w:t>
            </w:r>
          </w:p>
        </w:tc>
        <w:tc>
          <w:tcPr>
            <w:tcW w:w="1152" w:type="dxa"/>
          </w:tcPr>
          <w:p w14:paraId="572FBF0F" w14:textId="77777777" w:rsidR="002E1B08" w:rsidRDefault="00000000">
            <w:pPr>
              <w:pStyle w:val="TableText"/>
            </w:pPr>
            <w:r>
              <w:t>SHOULD</w:t>
            </w:r>
          </w:p>
        </w:tc>
        <w:tc>
          <w:tcPr>
            <w:tcW w:w="864" w:type="dxa"/>
          </w:tcPr>
          <w:p w14:paraId="5DC17CBC" w14:textId="77777777" w:rsidR="002E1B08" w:rsidRDefault="002E1B08">
            <w:pPr>
              <w:pStyle w:val="TableText"/>
            </w:pPr>
          </w:p>
        </w:tc>
        <w:tc>
          <w:tcPr>
            <w:tcW w:w="1104" w:type="dxa"/>
          </w:tcPr>
          <w:p w14:paraId="62DB33C7" w14:textId="77777777" w:rsidR="002E1B08" w:rsidRDefault="00000000">
            <w:pPr>
              <w:pStyle w:val="TableText"/>
            </w:pPr>
            <w:hyperlink w:anchor="C_4515-16802">
              <w:r>
                <w:rPr>
                  <w:rStyle w:val="HyperlinkText9pt"/>
                </w:rPr>
                <w:t>4515-16802</w:t>
              </w:r>
            </w:hyperlink>
          </w:p>
        </w:tc>
        <w:tc>
          <w:tcPr>
            <w:tcW w:w="2975" w:type="dxa"/>
          </w:tcPr>
          <w:p w14:paraId="0E5E4053" w14:textId="77777777" w:rsidR="002E1B08" w:rsidRDefault="002E1B08">
            <w:pPr>
              <w:pStyle w:val="TableText"/>
            </w:pPr>
          </w:p>
        </w:tc>
      </w:tr>
      <w:tr w:rsidR="002E1B08" w14:paraId="73AA7878" w14:textId="77777777">
        <w:trPr>
          <w:jc w:val="center"/>
        </w:trPr>
        <w:tc>
          <w:tcPr>
            <w:tcW w:w="3345" w:type="dxa"/>
          </w:tcPr>
          <w:p w14:paraId="4A519953" w14:textId="77777777" w:rsidR="002E1B08" w:rsidRDefault="00000000">
            <w:pPr>
              <w:pStyle w:val="TableText"/>
            </w:pPr>
            <w:r>
              <w:tab/>
            </w:r>
            <w:r>
              <w:tab/>
            </w:r>
            <w:r>
              <w:tab/>
            </w:r>
            <w:r>
              <w:tab/>
            </w:r>
            <w:r>
              <w:tab/>
              <w:t>@value</w:t>
            </w:r>
          </w:p>
        </w:tc>
        <w:tc>
          <w:tcPr>
            <w:tcW w:w="720" w:type="dxa"/>
          </w:tcPr>
          <w:p w14:paraId="3773EEF4" w14:textId="77777777" w:rsidR="002E1B08" w:rsidRDefault="00000000">
            <w:pPr>
              <w:pStyle w:val="TableText"/>
            </w:pPr>
            <w:r>
              <w:t>0..1</w:t>
            </w:r>
          </w:p>
        </w:tc>
        <w:tc>
          <w:tcPr>
            <w:tcW w:w="1152" w:type="dxa"/>
          </w:tcPr>
          <w:p w14:paraId="75A2CC65" w14:textId="77777777" w:rsidR="002E1B08" w:rsidRDefault="00000000">
            <w:pPr>
              <w:pStyle w:val="TableText"/>
            </w:pPr>
            <w:r>
              <w:t>MAY</w:t>
            </w:r>
          </w:p>
        </w:tc>
        <w:tc>
          <w:tcPr>
            <w:tcW w:w="864" w:type="dxa"/>
          </w:tcPr>
          <w:p w14:paraId="01884305" w14:textId="77777777" w:rsidR="002E1B08" w:rsidRDefault="002E1B08">
            <w:pPr>
              <w:pStyle w:val="TableText"/>
            </w:pPr>
          </w:p>
        </w:tc>
        <w:tc>
          <w:tcPr>
            <w:tcW w:w="1104" w:type="dxa"/>
          </w:tcPr>
          <w:p w14:paraId="637FC1E6" w14:textId="77777777" w:rsidR="002E1B08" w:rsidRDefault="00000000">
            <w:pPr>
              <w:pStyle w:val="TableText"/>
            </w:pPr>
            <w:hyperlink w:anchor="C_4515-16803">
              <w:r>
                <w:rPr>
                  <w:rStyle w:val="HyperlinkText9pt"/>
                </w:rPr>
                <w:t>4515-16803</w:t>
              </w:r>
            </w:hyperlink>
          </w:p>
        </w:tc>
        <w:tc>
          <w:tcPr>
            <w:tcW w:w="2975" w:type="dxa"/>
          </w:tcPr>
          <w:p w14:paraId="373E7F68" w14:textId="77777777" w:rsidR="002E1B08" w:rsidRDefault="002E1B08">
            <w:pPr>
              <w:pStyle w:val="TableText"/>
            </w:pPr>
          </w:p>
        </w:tc>
      </w:tr>
    </w:tbl>
    <w:p w14:paraId="6DDC7C91" w14:textId="77777777" w:rsidR="002E1B08" w:rsidRDefault="002E1B08">
      <w:pPr>
        <w:pStyle w:val="BodyText"/>
      </w:pPr>
    </w:p>
    <w:p w14:paraId="3EA3B2F3" w14:textId="77777777" w:rsidR="002E1B08" w:rsidRDefault="00000000">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71" w:name="C_4515-14434"/>
      <w:r>
        <w:t xml:space="preserve"> (CONF:4515-14434)</w:t>
      </w:r>
      <w:bookmarkEnd w:id="371"/>
      <w:r>
        <w:t>.</w:t>
      </w:r>
    </w:p>
    <w:p w14:paraId="2914D9E3" w14:textId="77777777" w:rsidR="002E1B08" w:rsidRDefault="00000000">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72" w:name="C_4515-14435"/>
      <w:r>
        <w:t xml:space="preserve"> (CONF:4515-14435)</w:t>
      </w:r>
      <w:bookmarkEnd w:id="372"/>
      <w:r>
        <w:t>.</w:t>
      </w:r>
    </w:p>
    <w:p w14:paraId="1FF7A97E" w14:textId="77777777" w:rsidR="002E1B08" w:rsidRDefault="00000000">
      <w:pPr>
        <w:numPr>
          <w:ilvl w:val="0"/>
          <w:numId w:val="11"/>
        </w:numPr>
      </w:pPr>
      <w:r>
        <w:rPr>
          <w:rStyle w:val="keyword"/>
        </w:rPr>
        <w:t>SHALL</w:t>
      </w:r>
      <w:r>
        <w:t xml:space="preserve"> contain exactly one [1..1] </w:t>
      </w:r>
      <w:r>
        <w:rPr>
          <w:rStyle w:val="XMLnameBold"/>
        </w:rPr>
        <w:t>templateId</w:t>
      </w:r>
      <w:bookmarkStart w:id="373" w:name="C_4515-14436"/>
      <w:r>
        <w:t xml:space="preserve"> (CONF:4515-14436)</w:t>
      </w:r>
      <w:bookmarkEnd w:id="373"/>
      <w:r>
        <w:t xml:space="preserve"> such that it</w:t>
      </w:r>
    </w:p>
    <w:p w14:paraId="7B2DF9F2" w14:textId="77777777" w:rsidR="002E1B08" w:rsidRDefault="00000000">
      <w:pPr>
        <w:numPr>
          <w:ilvl w:val="1"/>
          <w:numId w:val="11"/>
        </w:numPr>
      </w:pPr>
      <w:r>
        <w:rPr>
          <w:rStyle w:val="keyword"/>
        </w:rPr>
        <w:t>SHALL</w:t>
      </w:r>
      <w:r>
        <w:t xml:space="preserve"> contain exactly one [1..1] </w:t>
      </w:r>
      <w:r>
        <w:rPr>
          <w:rStyle w:val="XMLnameBold"/>
        </w:rPr>
        <w:t>@root</w:t>
      </w:r>
      <w:r>
        <w:t>=</w:t>
      </w:r>
      <w:r>
        <w:rPr>
          <w:rStyle w:val="XMLname"/>
        </w:rPr>
        <w:t>"2.16.840.1.113883.10.20.22.4.69"</w:t>
      </w:r>
      <w:bookmarkStart w:id="374" w:name="C_4515-14437"/>
      <w:r>
        <w:t xml:space="preserve"> (CONF:4515-14437)</w:t>
      </w:r>
      <w:bookmarkEnd w:id="374"/>
      <w:r>
        <w:t>.</w:t>
      </w:r>
    </w:p>
    <w:p w14:paraId="2DDABB71" w14:textId="77777777" w:rsidR="002E1B08" w:rsidRDefault="00000000">
      <w:pPr>
        <w:numPr>
          <w:ilvl w:val="1"/>
          <w:numId w:val="11"/>
        </w:numPr>
      </w:pPr>
      <w:r>
        <w:rPr>
          <w:rStyle w:val="keyword"/>
        </w:rPr>
        <w:t>SHALL</w:t>
      </w:r>
      <w:r>
        <w:t xml:space="preserve"> contain exactly one [1..1] </w:t>
      </w:r>
      <w:r>
        <w:rPr>
          <w:rStyle w:val="XMLnameBold"/>
        </w:rPr>
        <w:t>@extension</w:t>
      </w:r>
      <w:r>
        <w:t>=</w:t>
      </w:r>
      <w:r>
        <w:rPr>
          <w:rStyle w:val="XMLname"/>
        </w:rPr>
        <w:t>"2022-06-01"</w:t>
      </w:r>
      <w:bookmarkStart w:id="375" w:name="C_4515-33037"/>
      <w:r>
        <w:t xml:space="preserve"> (CONF:4515-33037)</w:t>
      </w:r>
      <w:bookmarkEnd w:id="375"/>
      <w:r>
        <w:t>.</w:t>
      </w:r>
    </w:p>
    <w:p w14:paraId="3B55A1B6" w14:textId="77777777" w:rsidR="002E1B08" w:rsidRDefault="00000000">
      <w:pPr>
        <w:numPr>
          <w:ilvl w:val="0"/>
          <w:numId w:val="11"/>
        </w:numPr>
      </w:pPr>
      <w:r>
        <w:rPr>
          <w:rStyle w:val="keyword"/>
        </w:rPr>
        <w:t>SHALL</w:t>
      </w:r>
      <w:r>
        <w:t xml:space="preserve"> contain at least one [1..*] </w:t>
      </w:r>
      <w:r>
        <w:rPr>
          <w:rStyle w:val="XMLnameBold"/>
        </w:rPr>
        <w:t>id</w:t>
      </w:r>
      <w:bookmarkStart w:id="376" w:name="C_4515-14438"/>
      <w:r>
        <w:t xml:space="preserve"> (CONF:4515-14438)</w:t>
      </w:r>
      <w:bookmarkEnd w:id="376"/>
      <w:r>
        <w:t>.</w:t>
      </w:r>
    </w:p>
    <w:p w14:paraId="5F299DC7" w14:textId="77777777" w:rsidR="002E1B08" w:rsidRDefault="00000000">
      <w:pPr>
        <w:numPr>
          <w:ilvl w:val="0"/>
          <w:numId w:val="11"/>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377" w:name="C_4515-14439"/>
      <w:r>
        <w:t xml:space="preserve"> (CONF:4515-14439)</w:t>
      </w:r>
      <w:bookmarkEnd w:id="377"/>
      <w:r>
        <w:t>.</w:t>
      </w:r>
    </w:p>
    <w:p w14:paraId="5A96D340" w14:textId="77777777" w:rsidR="002E1B08" w:rsidRDefault="00000000">
      <w:pPr>
        <w:pStyle w:val="BodyText"/>
        <w:spacing w:before="120"/>
      </w:pPr>
      <w:r>
        <w:t>Such derivation expression can contain a text calculation of how the components total up to the summed score</w:t>
      </w:r>
    </w:p>
    <w:p w14:paraId="67333708" w14:textId="77777777" w:rsidR="002E1B08" w:rsidRDefault="00000000">
      <w:pPr>
        <w:numPr>
          <w:ilvl w:val="0"/>
          <w:numId w:val="11"/>
        </w:numPr>
      </w:pPr>
      <w:r>
        <w:rPr>
          <w:rStyle w:val="keyword"/>
        </w:rPr>
        <w:t>MAY</w:t>
      </w:r>
      <w:r>
        <w:t xml:space="preserve"> contain zero or one [0..1] </w:t>
      </w:r>
      <w:r>
        <w:rPr>
          <w:rStyle w:val="XMLnameBold"/>
        </w:rPr>
        <w:t>derivationExpr</w:t>
      </w:r>
      <w:bookmarkStart w:id="378" w:name="C_4515-14637"/>
      <w:r>
        <w:t xml:space="preserve"> (CONF:4515-14637)</w:t>
      </w:r>
      <w:bookmarkEnd w:id="378"/>
      <w:r>
        <w:t>.</w:t>
      </w:r>
    </w:p>
    <w:p w14:paraId="32D3269E" w14:textId="77777777" w:rsidR="002E1B08" w:rsidRDefault="00000000">
      <w:pPr>
        <w:numPr>
          <w:ilvl w:val="0"/>
          <w:numId w:val="11"/>
        </w:numPr>
      </w:pPr>
      <w:r>
        <w:rPr>
          <w:rStyle w:val="keyword"/>
        </w:rPr>
        <w:t>SHALL</w:t>
      </w:r>
      <w:r>
        <w:t xml:space="preserve"> contain exactly one [1..1] </w:t>
      </w:r>
      <w:r>
        <w:rPr>
          <w:rStyle w:val="XMLnameBold"/>
        </w:rPr>
        <w:t>statusCode</w:t>
      </w:r>
      <w:bookmarkStart w:id="379" w:name="C_4515-14444"/>
      <w:r>
        <w:t xml:space="preserve"> (CONF:4515-14444)</w:t>
      </w:r>
      <w:bookmarkEnd w:id="379"/>
      <w:r>
        <w:t>.</w:t>
      </w:r>
    </w:p>
    <w:p w14:paraId="697D46C6" w14:textId="77777777" w:rsidR="002E1B08" w:rsidRDefault="00000000">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80" w:name="C_4515-19088"/>
      <w:r>
        <w:t xml:space="preserve"> (CONF:4515-19088)</w:t>
      </w:r>
      <w:bookmarkEnd w:id="380"/>
      <w:r>
        <w:t>.</w:t>
      </w:r>
    </w:p>
    <w:p w14:paraId="06110FCC" w14:textId="77777777" w:rsidR="002E1B08" w:rsidRDefault="00000000">
      <w:pPr>
        <w:pStyle w:val="BodyText"/>
        <w:spacing w:before="120"/>
      </w:pPr>
      <w:r>
        <w:t>Represents clinically effective time of the measurement, which may be when the measurement was performed (e.g., a BP measurement), or may be when sample was taken (and measured some time afterwards)</w:t>
      </w:r>
    </w:p>
    <w:p w14:paraId="5797ADDF" w14:textId="77777777" w:rsidR="002E1B08" w:rsidRDefault="00000000">
      <w:pPr>
        <w:numPr>
          <w:ilvl w:val="0"/>
          <w:numId w:val="11"/>
        </w:numPr>
      </w:pPr>
      <w:r>
        <w:rPr>
          <w:rStyle w:val="keyword"/>
        </w:rPr>
        <w:t>SHALL</w:t>
      </w:r>
      <w:r>
        <w:t xml:space="preserve"> contain exactly one [1..1] </w:t>
      </w:r>
      <w:r>
        <w:rPr>
          <w:rStyle w:val="XMLnameBold"/>
        </w:rPr>
        <w:t>effectiveTime</w:t>
      </w:r>
      <w:bookmarkStart w:id="381" w:name="C_4515-14445"/>
      <w:r>
        <w:t xml:space="preserve"> (CONF:4515-14445)</w:t>
      </w:r>
      <w:bookmarkEnd w:id="381"/>
      <w:r>
        <w:t>.</w:t>
      </w:r>
    </w:p>
    <w:p w14:paraId="70F616A8" w14:textId="77777777" w:rsidR="002E1B08" w:rsidRDefault="00000000">
      <w:pPr>
        <w:numPr>
          <w:ilvl w:val="0"/>
          <w:numId w:val="11"/>
        </w:numPr>
      </w:pPr>
      <w:r>
        <w:rPr>
          <w:rStyle w:val="keyword"/>
        </w:rPr>
        <w:t>SHALL</w:t>
      </w:r>
      <w:r>
        <w:t xml:space="preserve"> contain exactly one [1..1] </w:t>
      </w:r>
      <w:r>
        <w:rPr>
          <w:rStyle w:val="XMLnameBold"/>
        </w:rPr>
        <w:t>value</w:t>
      </w:r>
      <w:bookmarkStart w:id="382" w:name="C_4515-14450"/>
      <w:r>
        <w:t xml:space="preserve"> (CONF:4515-14450)</w:t>
      </w:r>
      <w:bookmarkEnd w:id="382"/>
      <w:r>
        <w:t>.</w:t>
      </w:r>
    </w:p>
    <w:p w14:paraId="2BD01249" w14:textId="77777777" w:rsidR="002E1B08" w:rsidRDefault="00000000">
      <w:pPr>
        <w:numPr>
          <w:ilvl w:val="0"/>
          <w:numId w:val="11"/>
        </w:numPr>
      </w:pPr>
      <w:r>
        <w:rPr>
          <w:rStyle w:val="keyword"/>
        </w:rPr>
        <w:t>MAY</w:t>
      </w:r>
      <w:r>
        <w:t xml:space="preserve"> contain zero or more [0..*] </w:t>
      </w:r>
      <w:r>
        <w:rPr>
          <w:rStyle w:val="XMLnameBold"/>
        </w:rPr>
        <w:t>interpretationCode</w:t>
      </w:r>
      <w:bookmarkStart w:id="383" w:name="C_4515-14459"/>
      <w:r>
        <w:t xml:space="preserve"> (CONF:4515-14459)</w:t>
      </w:r>
      <w:bookmarkEnd w:id="383"/>
      <w:r>
        <w:t>.</w:t>
      </w:r>
    </w:p>
    <w:p w14:paraId="685A39AF" w14:textId="77777777" w:rsidR="002E1B08" w:rsidRDefault="00000000">
      <w:pPr>
        <w:numPr>
          <w:ilvl w:val="1"/>
          <w:numId w:val="11"/>
        </w:numPr>
      </w:pPr>
      <w:r>
        <w:t xml:space="preserve">The interpretationCode, if present, </w:t>
      </w:r>
      <w:r>
        <w:rPr>
          <w:rStyle w:val="keyword"/>
        </w:rPr>
        <w:t>MAY</w:t>
      </w:r>
      <w:r>
        <w:t xml:space="preserve"> contain zero or more [0..*] </w:t>
      </w:r>
      <w:r>
        <w:rPr>
          <w:rStyle w:val="XMLnameBold"/>
        </w:rPr>
        <w:t>translation</w:t>
      </w:r>
      <w:bookmarkStart w:id="384" w:name="C_4515-14888"/>
      <w:r>
        <w:t xml:space="preserve"> (CONF:4515-14888)</w:t>
      </w:r>
      <w:bookmarkEnd w:id="384"/>
      <w:r>
        <w:t>.</w:t>
      </w:r>
    </w:p>
    <w:p w14:paraId="6863CD22" w14:textId="77777777" w:rsidR="002E1B08" w:rsidRDefault="00000000">
      <w:pPr>
        <w:numPr>
          <w:ilvl w:val="0"/>
          <w:numId w:val="11"/>
        </w:numPr>
      </w:pPr>
      <w:r>
        <w:rPr>
          <w:rStyle w:val="keyword"/>
        </w:rPr>
        <w:t>MAY</w:t>
      </w:r>
      <w:r>
        <w:t xml:space="preserve"> contain zero or more [0..*] </w:t>
      </w:r>
      <w:r>
        <w:rPr>
          <w:rStyle w:val="XMLnameBold"/>
        </w:rPr>
        <w:t>author</w:t>
      </w:r>
      <w:bookmarkStart w:id="385" w:name="C_4515-14460"/>
      <w:r>
        <w:t xml:space="preserve"> (CONF:4515-14460)</w:t>
      </w:r>
      <w:bookmarkEnd w:id="385"/>
      <w:r>
        <w:t>.</w:t>
      </w:r>
    </w:p>
    <w:p w14:paraId="57C17408" w14:textId="77777777" w:rsidR="002E1B08" w:rsidRDefault="00000000">
      <w:pPr>
        <w:numPr>
          <w:ilvl w:val="0"/>
          <w:numId w:val="11"/>
        </w:numPr>
      </w:pPr>
      <w:r>
        <w:rPr>
          <w:rStyle w:val="keyword"/>
        </w:rPr>
        <w:t>SHOULD</w:t>
      </w:r>
      <w:r>
        <w:t xml:space="preserve"> contain zero or more [0..*] </w:t>
      </w:r>
      <w:r>
        <w:rPr>
          <w:rStyle w:val="XMLnameBold"/>
        </w:rPr>
        <w:t>entryRelationship</w:t>
      </w:r>
      <w:bookmarkStart w:id="386" w:name="C_4515-14451"/>
      <w:r>
        <w:t xml:space="preserve"> (CONF:4515-14451)</w:t>
      </w:r>
      <w:bookmarkEnd w:id="386"/>
      <w:r>
        <w:t xml:space="preserve"> such that it</w:t>
      </w:r>
    </w:p>
    <w:p w14:paraId="338D3937" w14:textId="77777777" w:rsidR="002E1B08" w:rsidRDefault="00000000">
      <w:pPr>
        <w:numPr>
          <w:ilvl w:val="1"/>
          <w:numId w:val="11"/>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387" w:name="C_4515-16741"/>
      <w:r>
        <w:t xml:space="preserve"> (CONF:4515-16741)</w:t>
      </w:r>
      <w:bookmarkEnd w:id="387"/>
      <w:r>
        <w:t>.</w:t>
      </w:r>
    </w:p>
    <w:p w14:paraId="4BD8B272" w14:textId="77777777" w:rsidR="002E1B08" w:rsidRDefault="00000000">
      <w:pPr>
        <w:numPr>
          <w:ilvl w:val="1"/>
          <w:numId w:val="11"/>
        </w:numPr>
      </w:pPr>
      <w:r>
        <w:rPr>
          <w:rStyle w:val="keyword"/>
        </w:rPr>
        <w:t>SHALL</w:t>
      </w:r>
      <w:r>
        <w:t xml:space="preserve"> contain exactly one [1..1] Assessment Scale Supporting Observation</w:t>
      </w:r>
      <w:r>
        <w:rPr>
          <w:rStyle w:val="XMLname"/>
        </w:rPr>
        <w:t xml:space="preserve"> (identifier: urn:oid:2.16.840.1.113883.10.20.22.4.86)</w:t>
      </w:r>
      <w:bookmarkStart w:id="388" w:name="C_4515-16742"/>
      <w:r>
        <w:t xml:space="preserve"> (CONF:4515-16742)</w:t>
      </w:r>
      <w:bookmarkEnd w:id="388"/>
      <w:r>
        <w:t>.</w:t>
      </w:r>
    </w:p>
    <w:p w14:paraId="5342937C" w14:textId="77777777" w:rsidR="002E1B08" w:rsidRDefault="00000000">
      <w:pPr>
        <w:numPr>
          <w:ilvl w:val="0"/>
          <w:numId w:val="11"/>
        </w:numPr>
      </w:pPr>
      <w:r>
        <w:rPr>
          <w:rStyle w:val="keyword"/>
        </w:rPr>
        <w:t>MAY</w:t>
      </w:r>
      <w:r>
        <w:t xml:space="preserve"> contain zero or more [0..*] </w:t>
      </w:r>
      <w:r>
        <w:rPr>
          <w:rStyle w:val="XMLnameBold"/>
        </w:rPr>
        <w:t>referenceRange</w:t>
      </w:r>
      <w:bookmarkStart w:id="389" w:name="C_4515-16799"/>
      <w:r>
        <w:t xml:space="preserve"> (CONF:4515-16799)</w:t>
      </w:r>
      <w:bookmarkEnd w:id="389"/>
      <w:r>
        <w:t>.</w:t>
      </w:r>
    </w:p>
    <w:p w14:paraId="3C20CE3E" w14:textId="77777777" w:rsidR="002E1B08" w:rsidRDefault="00000000">
      <w:pPr>
        <w:numPr>
          <w:ilvl w:val="1"/>
          <w:numId w:val="11"/>
        </w:numPr>
      </w:pPr>
      <w:r>
        <w:lastRenderedPageBreak/>
        <w:t xml:space="preserve">The referenceRange, if present, </w:t>
      </w:r>
      <w:r>
        <w:rPr>
          <w:rStyle w:val="keyword"/>
        </w:rPr>
        <w:t>SHALL</w:t>
      </w:r>
      <w:r>
        <w:t xml:space="preserve"> contain exactly one [1..1] </w:t>
      </w:r>
      <w:r>
        <w:rPr>
          <w:rStyle w:val="XMLnameBold"/>
        </w:rPr>
        <w:t>observationRange</w:t>
      </w:r>
      <w:bookmarkStart w:id="390" w:name="C_4515-16800"/>
      <w:r>
        <w:t xml:space="preserve"> (CONF:4515-16800)</w:t>
      </w:r>
      <w:bookmarkEnd w:id="390"/>
      <w:r>
        <w:t>.</w:t>
      </w:r>
    </w:p>
    <w:p w14:paraId="51950454" w14:textId="77777777" w:rsidR="002E1B08" w:rsidRDefault="00000000">
      <w:pPr>
        <w:pStyle w:val="BodyText"/>
        <w:spacing w:before="120"/>
      </w:pPr>
      <w:r>
        <w:t>The text may contain a description of the scale (e.g., for a Pain Scale 1 to 10:  1 to 3 = little pain, 4 to 7= moderate pain, 8 to 10 = severe pain)</w:t>
      </w:r>
    </w:p>
    <w:p w14:paraId="5CD3E241" w14:textId="77777777" w:rsidR="002E1B08" w:rsidRDefault="00000000">
      <w:pPr>
        <w:numPr>
          <w:ilvl w:val="2"/>
          <w:numId w:val="11"/>
        </w:numPr>
      </w:pPr>
      <w:r>
        <w:t xml:space="preserve">This observationRange </w:t>
      </w:r>
      <w:r>
        <w:rPr>
          <w:rStyle w:val="keyword"/>
        </w:rPr>
        <w:t>SHOULD</w:t>
      </w:r>
      <w:r>
        <w:t xml:space="preserve"> contain zero or one [0..1] </w:t>
      </w:r>
      <w:r>
        <w:rPr>
          <w:rStyle w:val="XMLnameBold"/>
        </w:rPr>
        <w:t>text</w:t>
      </w:r>
      <w:bookmarkStart w:id="391" w:name="C_4515-16801"/>
      <w:r>
        <w:t xml:space="preserve"> (CONF:4515-16801)</w:t>
      </w:r>
      <w:bookmarkEnd w:id="391"/>
      <w:r>
        <w:t>.</w:t>
      </w:r>
    </w:p>
    <w:p w14:paraId="479BCC5A" w14:textId="77777777" w:rsidR="002E1B08" w:rsidRDefault="00000000">
      <w:pPr>
        <w:numPr>
          <w:ilvl w:val="3"/>
          <w:numId w:val="11"/>
        </w:numPr>
      </w:pPr>
      <w:r>
        <w:t xml:space="preserve">The text, if present, </w:t>
      </w:r>
      <w:r>
        <w:rPr>
          <w:rStyle w:val="keyword"/>
        </w:rPr>
        <w:t>SHOULD</w:t>
      </w:r>
      <w:r>
        <w:t xml:space="preserve"> contain zero or one [0..1] </w:t>
      </w:r>
      <w:r>
        <w:rPr>
          <w:rStyle w:val="XMLnameBold"/>
        </w:rPr>
        <w:t>reference</w:t>
      </w:r>
      <w:bookmarkStart w:id="392" w:name="C_4515-16802"/>
      <w:r>
        <w:t xml:space="preserve"> (CONF:4515-16802)</w:t>
      </w:r>
      <w:bookmarkEnd w:id="392"/>
      <w:r>
        <w:t>.</w:t>
      </w:r>
    </w:p>
    <w:p w14:paraId="3EFB7263" w14:textId="77777777" w:rsidR="002E1B08" w:rsidRDefault="00000000">
      <w:pPr>
        <w:numPr>
          <w:ilvl w:val="4"/>
          <w:numId w:val="11"/>
        </w:numPr>
      </w:pPr>
      <w:r>
        <w:t xml:space="preserve">The reference, if present, </w:t>
      </w:r>
      <w:r>
        <w:rPr>
          <w:rStyle w:val="keyword"/>
        </w:rPr>
        <w:t>MAY</w:t>
      </w:r>
      <w:r>
        <w:t xml:space="preserve"> contain zero or one [0..1] </w:t>
      </w:r>
      <w:r>
        <w:rPr>
          <w:rStyle w:val="XMLnameBold"/>
        </w:rPr>
        <w:t>@value</w:t>
      </w:r>
      <w:bookmarkStart w:id="393" w:name="C_4515-16803"/>
      <w:r>
        <w:t xml:space="preserve"> (CONF:4515-16803)</w:t>
      </w:r>
      <w:bookmarkEnd w:id="393"/>
      <w:r>
        <w:t>.</w:t>
      </w:r>
    </w:p>
    <w:p w14:paraId="4F6003B3" w14:textId="77777777" w:rsidR="002E1B08" w:rsidRDefault="00000000">
      <w:pPr>
        <w:numPr>
          <w:ilvl w:val="5"/>
          <w:numId w:val="11"/>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p>
    <w:p w14:paraId="317ACBA9" w14:textId="77777777" w:rsidR="002E1B08" w:rsidRDefault="00000000">
      <w:pPr>
        <w:pStyle w:val="Caption"/>
        <w:ind w:left="130" w:right="115"/>
      </w:pPr>
      <w:bookmarkStart w:id="394" w:name="_Toc119067317"/>
      <w:bookmarkStart w:id="395" w:name="_Toc119072231"/>
      <w:bookmarkStart w:id="396" w:name="_Toc120095153"/>
      <w:r>
        <w:t xml:space="preserve">Figure </w:t>
      </w:r>
      <w:r>
        <w:fldChar w:fldCharType="begin"/>
      </w:r>
      <w:r>
        <w:instrText>SEQ Figure \* ARABIC</w:instrText>
      </w:r>
      <w:r>
        <w:fldChar w:fldCharType="separate"/>
      </w:r>
      <w:r>
        <w:t>20</w:t>
      </w:r>
      <w:r>
        <w:fldChar w:fldCharType="end"/>
      </w:r>
      <w:r>
        <w:t>: Assessment Scale Observation Example</w:t>
      </w:r>
      <w:bookmarkEnd w:id="394"/>
      <w:bookmarkEnd w:id="395"/>
      <w:bookmarkEnd w:id="396"/>
    </w:p>
    <w:p w14:paraId="171040CF" w14:textId="77777777" w:rsidR="002E1B08" w:rsidRDefault="00000000">
      <w:pPr>
        <w:pStyle w:val="Example"/>
        <w:ind w:left="130" w:right="115"/>
      </w:pPr>
      <w:r>
        <w:t>&lt;observation classCode="OBS" moodCode="EVN"&gt;</w:t>
      </w:r>
    </w:p>
    <w:p w14:paraId="65931406" w14:textId="77777777" w:rsidR="002E1B08" w:rsidRDefault="00000000">
      <w:pPr>
        <w:pStyle w:val="Example"/>
        <w:ind w:left="130" w:right="115"/>
      </w:pPr>
      <w:r>
        <w:t xml:space="preserve">    &lt;templateId root="2.16.840.1.113883.10.20.22.4.69" extension="2022-06-01"/&gt;</w:t>
      </w:r>
    </w:p>
    <w:p w14:paraId="56740751" w14:textId="77777777" w:rsidR="002E1B08" w:rsidRDefault="00000000">
      <w:pPr>
        <w:pStyle w:val="Example"/>
        <w:ind w:left="130" w:right="115"/>
      </w:pPr>
      <w:r>
        <w:t xml:space="preserve">    &lt;id root="c6b5a04b-2bf4-49d1-8336-636a3813df0b"/&gt;</w:t>
      </w:r>
    </w:p>
    <w:p w14:paraId="016E9E05" w14:textId="464E1F12" w:rsidR="002E1B08" w:rsidRDefault="00000000">
      <w:pPr>
        <w:pStyle w:val="Example"/>
        <w:ind w:left="130" w:right="115"/>
      </w:pPr>
      <w:r>
        <w:t xml:space="preserve">    &lt;code code="54614-3" displayName="Brief Interview for Mental Status" codeSystem="2.16.840.1.113883.6.1" codeSystemName="LOINC"/&gt;</w:t>
      </w:r>
    </w:p>
    <w:p w14:paraId="0BB0D985" w14:textId="77777777" w:rsidR="002E1B08" w:rsidRDefault="00000000">
      <w:pPr>
        <w:pStyle w:val="Example"/>
        <w:ind w:left="130" w:right="115"/>
      </w:pPr>
      <w:r>
        <w:t xml:space="preserve">    &lt;derivationExpr&gt;Text description of the calculation&lt;/derivationExpr&gt;</w:t>
      </w:r>
    </w:p>
    <w:p w14:paraId="1A958389" w14:textId="77777777" w:rsidR="002E1B08" w:rsidRDefault="00000000">
      <w:pPr>
        <w:pStyle w:val="Example"/>
        <w:ind w:left="130" w:right="115"/>
      </w:pPr>
      <w:r>
        <w:t xml:space="preserve">    &lt;statusCode code="completed"/&gt;</w:t>
      </w:r>
    </w:p>
    <w:p w14:paraId="74E3D0EE" w14:textId="77777777" w:rsidR="002E1B08" w:rsidRDefault="00000000">
      <w:pPr>
        <w:pStyle w:val="Example"/>
        <w:ind w:left="130" w:right="115"/>
      </w:pPr>
      <w:r>
        <w:t xml:space="preserve">    &lt;effectiveTime value="20120214"/&gt;</w:t>
      </w:r>
    </w:p>
    <w:p w14:paraId="62D33ED2" w14:textId="77777777" w:rsidR="002E1B08" w:rsidRDefault="00000000">
      <w:pPr>
        <w:pStyle w:val="Example"/>
        <w:ind w:left="130" w:right="115"/>
      </w:pPr>
      <w:r>
        <w:t xml:space="preserve">    &lt;!-- Summed score of the component values --&gt;</w:t>
      </w:r>
    </w:p>
    <w:p w14:paraId="5D1DE65D" w14:textId="77777777" w:rsidR="002E1B08" w:rsidRDefault="00000000">
      <w:pPr>
        <w:pStyle w:val="Example"/>
        <w:ind w:left="130" w:right="115"/>
      </w:pPr>
      <w:r>
        <w:t xml:space="preserve">    &lt;value xsi:type="INT" value="7"/&gt;</w:t>
      </w:r>
    </w:p>
    <w:p w14:paraId="5F1B6316" w14:textId="77777777" w:rsidR="002E1B08" w:rsidRDefault="00000000">
      <w:pPr>
        <w:pStyle w:val="Example"/>
        <w:ind w:left="130" w:right="115"/>
      </w:pPr>
      <w:r>
        <w:t xml:space="preserve">    &lt;entryRelationship typeCode="COMP"&gt;</w:t>
      </w:r>
    </w:p>
    <w:p w14:paraId="38B53303" w14:textId="77777777" w:rsidR="002E1B08" w:rsidRDefault="00000000">
      <w:pPr>
        <w:pStyle w:val="Example"/>
        <w:ind w:left="130" w:right="115"/>
      </w:pPr>
      <w:r>
        <w:t xml:space="preserve">        &lt;observation classCode="OBS" moodCode="EVN"&gt;</w:t>
      </w:r>
    </w:p>
    <w:p w14:paraId="1A72C2C6" w14:textId="32BEFBED" w:rsidR="002E1B08" w:rsidRDefault="00000000">
      <w:pPr>
        <w:pStyle w:val="Example"/>
        <w:ind w:left="130" w:right="115"/>
      </w:pPr>
      <w:r>
        <w:t xml:space="preserve">            &lt;templateId root="2.16.840.1.113883.10.20.22.4.86"/&gt;</w:t>
      </w:r>
      <w:r>
        <w:t xml:space="preserve"> </w:t>
      </w:r>
    </w:p>
    <w:p w14:paraId="71E390D0" w14:textId="4C5D2E9A" w:rsidR="002E1B08" w:rsidRDefault="00000000">
      <w:pPr>
        <w:pStyle w:val="Example"/>
        <w:ind w:left="130" w:right="115"/>
      </w:pPr>
      <w:r>
        <w:t xml:space="preserve">            </w:t>
      </w:r>
      <w:r>
        <w:t>. . .</w:t>
      </w:r>
      <w:r>
        <w:t xml:space="preserve"> </w:t>
      </w:r>
    </w:p>
    <w:p w14:paraId="42376E81" w14:textId="77777777" w:rsidR="002E1B08" w:rsidRDefault="00000000">
      <w:pPr>
        <w:pStyle w:val="Example"/>
        <w:ind w:left="130" w:right="115"/>
      </w:pPr>
      <w:r>
        <w:t xml:space="preserve">        &lt;/observation&gt;</w:t>
      </w:r>
    </w:p>
    <w:p w14:paraId="6397248D" w14:textId="77777777" w:rsidR="002E1B08" w:rsidRDefault="00000000">
      <w:pPr>
        <w:pStyle w:val="Example"/>
        <w:ind w:left="130" w:right="115"/>
      </w:pPr>
      <w:r>
        <w:t xml:space="preserve">    &lt;/entryRelationship&gt;</w:t>
      </w:r>
    </w:p>
    <w:p w14:paraId="38621F52" w14:textId="77777777" w:rsidR="002E1B08" w:rsidRDefault="00000000">
      <w:pPr>
        <w:pStyle w:val="Example"/>
        <w:ind w:left="130" w:right="115"/>
      </w:pPr>
      <w:r>
        <w:t>&lt;/observation&gt;</w:t>
      </w:r>
    </w:p>
    <w:p w14:paraId="27586E6C" w14:textId="77777777" w:rsidR="002E1B08" w:rsidRDefault="002E1B08">
      <w:pPr>
        <w:pStyle w:val="BodyText"/>
      </w:pPr>
    </w:p>
    <w:p w14:paraId="0690F2B7" w14:textId="77777777" w:rsidR="002E1B08" w:rsidRDefault="00000000">
      <w:pPr>
        <w:pStyle w:val="Caption"/>
        <w:ind w:left="130" w:right="115"/>
      </w:pPr>
      <w:bookmarkStart w:id="397" w:name="_Toc119067318"/>
      <w:bookmarkStart w:id="398" w:name="_Toc119072232"/>
      <w:bookmarkStart w:id="399" w:name="_Toc120095154"/>
      <w:r>
        <w:lastRenderedPageBreak/>
        <w:t xml:space="preserve">Figure </w:t>
      </w:r>
      <w:r>
        <w:fldChar w:fldCharType="begin"/>
      </w:r>
      <w:r>
        <w:instrText>SEQ Figure \* ARABIC</w:instrText>
      </w:r>
      <w:r>
        <w:fldChar w:fldCharType="separate"/>
      </w:r>
      <w:r>
        <w:t>21</w:t>
      </w:r>
      <w:r>
        <w:fldChar w:fldCharType="end"/>
      </w:r>
      <w:r>
        <w:t>: Assessment Scale Observation - Hunger Vital Signs Example</w:t>
      </w:r>
      <w:bookmarkEnd w:id="397"/>
      <w:bookmarkEnd w:id="398"/>
      <w:bookmarkEnd w:id="399"/>
    </w:p>
    <w:p w14:paraId="01BC02EB" w14:textId="77777777" w:rsidR="002E1B08" w:rsidRDefault="00000000">
      <w:pPr>
        <w:pStyle w:val="Example"/>
        <w:ind w:left="130" w:right="115"/>
      </w:pPr>
      <w:r>
        <w:t>&lt;entry&gt;</w:t>
      </w:r>
    </w:p>
    <w:p w14:paraId="24C899D6" w14:textId="77777777" w:rsidR="002E1B08" w:rsidRDefault="00000000">
      <w:pPr>
        <w:pStyle w:val="Example"/>
        <w:ind w:left="130" w:right="115"/>
      </w:pPr>
      <w:r>
        <w:t xml:space="preserve">    &lt;observation classCode="OBS" moodCode="EVN"&gt;</w:t>
      </w:r>
    </w:p>
    <w:p w14:paraId="3EC25D84" w14:textId="77777777" w:rsidR="002E1B08" w:rsidRDefault="00000000">
      <w:pPr>
        <w:pStyle w:val="Example"/>
        <w:ind w:left="130" w:right="115"/>
      </w:pPr>
      <w:r>
        <w:t xml:space="preserve">        &lt;templateId root="2.16.840.1.113883.10.20.22.4.69"  extension="2022-06-01"/&gt;</w:t>
      </w:r>
    </w:p>
    <w:p w14:paraId="418A7954" w14:textId="77777777" w:rsidR="002E1B08" w:rsidRDefault="00000000">
      <w:pPr>
        <w:pStyle w:val="Example"/>
        <w:ind w:left="130" w:right="115"/>
      </w:pPr>
      <w:r>
        <w:t xml:space="preserve">        &lt;id root="c6b5a04b-2bf4-49d1-8336-636a3813df0b"/&gt;</w:t>
      </w:r>
    </w:p>
    <w:p w14:paraId="322B840D" w14:textId="40F22DAB" w:rsidR="002E1B08" w:rsidRDefault="00000000">
      <w:pPr>
        <w:pStyle w:val="Example"/>
        <w:ind w:left="130" w:right="115"/>
      </w:pPr>
      <w:r>
        <w:t xml:space="preserve">        &lt;code code="88121-9" displayName="Hunger Vital Signs" codeSystem="2.16.840.1.113883.6.1" codeSystemName="LOINC"/&gt;</w:t>
      </w:r>
    </w:p>
    <w:p w14:paraId="4A75B0FA" w14:textId="77777777" w:rsidR="002E1B08" w:rsidRDefault="00000000">
      <w:pPr>
        <w:pStyle w:val="Example"/>
        <w:ind w:left="130" w:right="115"/>
      </w:pPr>
      <w:r>
        <w:t xml:space="preserve">        &lt;derivationExpr&gt;Text description of the calculation&lt;/derivationExpr&gt;</w:t>
      </w:r>
    </w:p>
    <w:p w14:paraId="201340E3" w14:textId="77777777" w:rsidR="002E1B08" w:rsidRDefault="00000000">
      <w:pPr>
        <w:pStyle w:val="Example"/>
        <w:ind w:left="130" w:right="115"/>
      </w:pPr>
      <w:r>
        <w:t xml:space="preserve">        &lt;statusCode code="completed"/&gt;</w:t>
      </w:r>
    </w:p>
    <w:p w14:paraId="1DAD04AE" w14:textId="77777777" w:rsidR="002E1B08" w:rsidRDefault="00000000">
      <w:pPr>
        <w:pStyle w:val="Example"/>
        <w:ind w:left="130" w:right="115"/>
      </w:pPr>
      <w:r>
        <w:t xml:space="preserve">        &lt;effectiveTime value="20120214"/&gt;</w:t>
      </w:r>
    </w:p>
    <w:p w14:paraId="1199543E" w14:textId="77777777" w:rsidR="002E1B08" w:rsidRDefault="00000000">
      <w:pPr>
        <w:pStyle w:val="Example"/>
        <w:ind w:left="130" w:right="115"/>
      </w:pPr>
      <w:r>
        <w:t xml:space="preserve">        &lt;!-- Summed score of the component values --&gt;</w:t>
      </w:r>
    </w:p>
    <w:p w14:paraId="42417782" w14:textId="77777777" w:rsidR="002E1B08" w:rsidRDefault="00000000">
      <w:pPr>
        <w:pStyle w:val="Example"/>
        <w:ind w:left="130" w:right="115"/>
      </w:pPr>
      <w:r>
        <w:t xml:space="preserve">        &lt;value xsi:type="INT" value="2"/&gt;</w:t>
      </w:r>
    </w:p>
    <w:p w14:paraId="64929DC7" w14:textId="77777777" w:rsidR="002E1B08" w:rsidRDefault="00000000">
      <w:pPr>
        <w:pStyle w:val="Example"/>
        <w:ind w:left="130" w:right="115"/>
      </w:pPr>
      <w:r>
        <w:t xml:space="preserve">        &lt;entryRelationship typeCode="COMP"&gt;</w:t>
      </w:r>
    </w:p>
    <w:p w14:paraId="67BBB62E" w14:textId="77777777" w:rsidR="002E1B08" w:rsidRDefault="00000000">
      <w:pPr>
        <w:pStyle w:val="Example"/>
        <w:ind w:left="130" w:right="115"/>
      </w:pPr>
      <w:r>
        <w:t xml:space="preserve">            &lt;observation classCode="OBS" moodCode="EVN"&gt;</w:t>
      </w:r>
    </w:p>
    <w:p w14:paraId="2748E937" w14:textId="77777777" w:rsidR="002E1B08" w:rsidRDefault="00000000">
      <w:pPr>
        <w:pStyle w:val="Example"/>
        <w:ind w:left="130" w:right="115"/>
      </w:pPr>
      <w:r>
        <w:t xml:space="preserve">                &lt;templateId root="2.16.840.1.113883.10.20.22.4.86"/&gt;</w:t>
      </w:r>
    </w:p>
    <w:p w14:paraId="3327A90A" w14:textId="77777777" w:rsidR="002E1B08" w:rsidRDefault="00000000">
      <w:pPr>
        <w:pStyle w:val="Example"/>
        <w:ind w:left="130" w:right="115"/>
      </w:pPr>
      <w:r>
        <w:t xml:space="preserve">                &lt;id root="f4dce790-8328-11db-9fe1-0800200c9a44"/&gt;</w:t>
      </w:r>
    </w:p>
    <w:p w14:paraId="187FA4A0" w14:textId="69C11541" w:rsidR="002E1B08" w:rsidRDefault="00000000">
      <w:pPr>
        <w:pStyle w:val="Example"/>
        <w:ind w:left="130" w:right="115"/>
      </w:pPr>
      <w:r>
        <w:t xml:space="preserve">                &lt;code code="88122-7" displayName="(I/We) worried whether (my/our) food would run out before (I/we) got money to buy more"</w:t>
      </w:r>
      <w:r w:rsidR="008A4F80">
        <w:t xml:space="preserve"> </w:t>
      </w:r>
      <w:r>
        <w:t>codeSystem="2.16.840.1.113883.6.1" codeSystemName="LOINC"/&gt;</w:t>
      </w:r>
    </w:p>
    <w:p w14:paraId="73DB462B" w14:textId="77777777" w:rsidR="002E1B08" w:rsidRDefault="00000000">
      <w:pPr>
        <w:pStyle w:val="Example"/>
        <w:ind w:left="130" w:right="115"/>
      </w:pPr>
      <w:r>
        <w:t xml:space="preserve">                &lt;statusCode code="completed"/&gt;</w:t>
      </w:r>
    </w:p>
    <w:p w14:paraId="3E1FDABB" w14:textId="77777777" w:rsidR="002E1B08" w:rsidRDefault="00000000">
      <w:pPr>
        <w:pStyle w:val="Example"/>
        <w:ind w:left="130" w:right="115"/>
      </w:pPr>
      <w:r>
        <w:t xml:space="preserve">                &lt;value xsi:type="CD" code="LA28397-0" displayName="Often true" codeSystem="2.16.840.1.113883.6.1"&gt;</w:t>
      </w:r>
    </w:p>
    <w:p w14:paraId="6716FC31" w14:textId="77777777" w:rsidR="002E1B08" w:rsidRDefault="00000000">
      <w:pPr>
        <w:pStyle w:val="Example"/>
        <w:ind w:left="130" w:right="115"/>
      </w:pPr>
      <w:r>
        <w:t xml:space="preserve">                    &lt;translation code="1" codeSystem="2.16.840.1.113883.6.1" codeSystemName="LOINC"/&gt;</w:t>
      </w:r>
    </w:p>
    <w:p w14:paraId="77D5CFD8" w14:textId="77777777" w:rsidR="002E1B08" w:rsidRDefault="00000000">
      <w:pPr>
        <w:pStyle w:val="Example"/>
        <w:ind w:left="130" w:right="115"/>
      </w:pPr>
      <w:r>
        <w:t xml:space="preserve">                &lt;/value&gt;</w:t>
      </w:r>
    </w:p>
    <w:p w14:paraId="60938ED2" w14:textId="77777777" w:rsidR="002E1B08" w:rsidRDefault="00000000">
      <w:pPr>
        <w:pStyle w:val="Example"/>
        <w:ind w:left="130" w:right="115"/>
      </w:pPr>
      <w:r>
        <w:t xml:space="preserve">            &lt;/observation&gt;</w:t>
      </w:r>
    </w:p>
    <w:p w14:paraId="17DB0A26" w14:textId="77777777" w:rsidR="002E1B08" w:rsidRDefault="00000000">
      <w:pPr>
        <w:pStyle w:val="Example"/>
        <w:ind w:left="130" w:right="115"/>
      </w:pPr>
      <w:r>
        <w:t xml:space="preserve">        &lt;/entryRelationship&gt;</w:t>
      </w:r>
    </w:p>
    <w:p w14:paraId="492110F2" w14:textId="77777777" w:rsidR="002E1B08" w:rsidRDefault="00000000">
      <w:pPr>
        <w:pStyle w:val="Example"/>
        <w:ind w:left="130" w:right="115"/>
      </w:pPr>
      <w:r>
        <w:t xml:space="preserve">        &lt;entryRelationship typeCode="COMP"&gt;</w:t>
      </w:r>
    </w:p>
    <w:p w14:paraId="1493F626" w14:textId="77777777" w:rsidR="002E1B08" w:rsidRDefault="00000000">
      <w:pPr>
        <w:pStyle w:val="Example"/>
        <w:ind w:left="130" w:right="115"/>
      </w:pPr>
      <w:r>
        <w:t xml:space="preserve">            &lt;observation classCode="OBS" moodCode="EVN"&gt;</w:t>
      </w:r>
    </w:p>
    <w:p w14:paraId="0B56C84E" w14:textId="77777777" w:rsidR="002E1B08" w:rsidRDefault="00000000">
      <w:pPr>
        <w:pStyle w:val="Example"/>
        <w:ind w:left="130" w:right="115"/>
      </w:pPr>
      <w:r>
        <w:t xml:space="preserve">                &lt;templateId root="2.16.840.1.113883.10.20.22.4.86"/&gt;</w:t>
      </w:r>
    </w:p>
    <w:p w14:paraId="1B4F0A2A" w14:textId="77777777" w:rsidR="002E1B08" w:rsidRDefault="00000000">
      <w:pPr>
        <w:pStyle w:val="Example"/>
        <w:ind w:left="130" w:right="115"/>
      </w:pPr>
      <w:r>
        <w:t xml:space="preserve">                &lt;id root="f4dce790-8328-11db-9fe1-0800200c9a44"/&gt;</w:t>
      </w:r>
    </w:p>
    <w:p w14:paraId="08C04998" w14:textId="21913BEE" w:rsidR="002E1B08" w:rsidRDefault="00000000" w:rsidP="00FE44A9">
      <w:pPr>
        <w:pStyle w:val="Example"/>
        <w:ind w:left="130" w:right="115"/>
      </w:pPr>
      <w:r>
        <w:t xml:space="preserve">                &lt;code code="88123-5" displayName="Within the past 12Mo the food we bought just didn't last and we didn't have money to get more"</w:t>
      </w:r>
      <w:r w:rsidR="00FE44A9">
        <w:t xml:space="preserve"> </w:t>
      </w:r>
      <w:r>
        <w:t xml:space="preserve">codeSystem="2.16.840.1.113883.6.1" </w:t>
      </w:r>
      <w:r>
        <w:t>codeSystemName="</w:t>
      </w:r>
      <w:r>
        <w:t>LOINC</w:t>
      </w:r>
      <w:r>
        <w:t>"/&gt;</w:t>
      </w:r>
    </w:p>
    <w:p w14:paraId="53D41233" w14:textId="77777777" w:rsidR="002E1B08" w:rsidRDefault="00000000">
      <w:pPr>
        <w:pStyle w:val="Example"/>
        <w:ind w:left="130" w:right="115"/>
      </w:pPr>
      <w:r>
        <w:t xml:space="preserve">                &lt;statusCode code="completed"/&gt;</w:t>
      </w:r>
    </w:p>
    <w:p w14:paraId="09CB2165" w14:textId="77777777" w:rsidR="002E1B08" w:rsidRDefault="00000000">
      <w:pPr>
        <w:pStyle w:val="Example"/>
        <w:ind w:left="130" w:right="115"/>
      </w:pPr>
      <w:r>
        <w:t xml:space="preserve">                &lt;value xsi:type="CD" code="LA28397-0" displayName="Often true" codeSystem="2.16.840.1.113883.6.1"&gt;</w:t>
      </w:r>
    </w:p>
    <w:p w14:paraId="50CCE4A0" w14:textId="77777777" w:rsidR="002E1B08" w:rsidRDefault="00000000">
      <w:pPr>
        <w:pStyle w:val="Example"/>
        <w:ind w:left="130" w:right="115"/>
      </w:pPr>
      <w:r>
        <w:t xml:space="preserve">                    &lt;translation code="1" codeSystem="2.16.840.1.113883.6.1" codeSystemName="LOINC"/&gt;</w:t>
      </w:r>
    </w:p>
    <w:p w14:paraId="5F6BAC29" w14:textId="77777777" w:rsidR="002E1B08" w:rsidRDefault="00000000">
      <w:pPr>
        <w:pStyle w:val="Example"/>
        <w:ind w:left="130" w:right="115"/>
      </w:pPr>
      <w:r>
        <w:t xml:space="preserve">                &lt;/value&gt;</w:t>
      </w:r>
    </w:p>
    <w:p w14:paraId="40B87929" w14:textId="77777777" w:rsidR="002E1B08" w:rsidRDefault="00000000">
      <w:pPr>
        <w:pStyle w:val="Example"/>
        <w:ind w:left="130" w:right="115"/>
      </w:pPr>
      <w:r>
        <w:t xml:space="preserve">            &lt;/observation&gt;</w:t>
      </w:r>
    </w:p>
    <w:p w14:paraId="000CF2B0" w14:textId="77777777" w:rsidR="002E1B08" w:rsidRDefault="00000000">
      <w:pPr>
        <w:pStyle w:val="Example"/>
        <w:ind w:left="130" w:right="115"/>
      </w:pPr>
      <w:r>
        <w:t xml:space="preserve">        &lt;/entryRelationship&gt;</w:t>
      </w:r>
    </w:p>
    <w:p w14:paraId="0BC706C8" w14:textId="77777777" w:rsidR="002E1B08" w:rsidRDefault="00000000">
      <w:pPr>
        <w:pStyle w:val="Example"/>
        <w:ind w:left="130" w:right="115"/>
      </w:pPr>
      <w:r>
        <w:t xml:space="preserve">        &lt;entryRelationship typeCode="COMP"&gt;</w:t>
      </w:r>
    </w:p>
    <w:p w14:paraId="6D5BED03" w14:textId="77777777" w:rsidR="002E1B08" w:rsidRDefault="00000000">
      <w:pPr>
        <w:pStyle w:val="Example"/>
        <w:ind w:left="130" w:right="115"/>
      </w:pPr>
      <w:r>
        <w:t xml:space="preserve">            &lt;observation classCode="OBS" moodCode="EVN"&gt;</w:t>
      </w:r>
    </w:p>
    <w:p w14:paraId="7AA08916" w14:textId="77777777" w:rsidR="002E1B08" w:rsidRDefault="00000000">
      <w:pPr>
        <w:pStyle w:val="Example"/>
        <w:ind w:left="130" w:right="115"/>
      </w:pPr>
      <w:r>
        <w:t xml:space="preserve">                &lt;templateId root="2.16.840.1.113883.10.20.22.4.86"/&gt;</w:t>
      </w:r>
    </w:p>
    <w:p w14:paraId="7BB80880" w14:textId="77777777" w:rsidR="002E1B08" w:rsidRDefault="00000000">
      <w:pPr>
        <w:pStyle w:val="Example"/>
        <w:ind w:left="130" w:right="115"/>
      </w:pPr>
      <w:r>
        <w:t xml:space="preserve">                &lt;id root="f4dce790-8328-11db-9fe1-0800200c9a44"/&gt;</w:t>
      </w:r>
    </w:p>
    <w:p w14:paraId="3474DBC3" w14:textId="38146A6E" w:rsidR="002E1B08" w:rsidRDefault="00000000" w:rsidP="00FE44A9">
      <w:pPr>
        <w:pStyle w:val="Example"/>
        <w:ind w:left="130" w:right="115"/>
      </w:pPr>
      <w:r>
        <w:t xml:space="preserve">                &lt;code code="88124-3" displayName="Food insecurity risk [HVS]"</w:t>
      </w:r>
      <w:r w:rsidR="00FE44A9">
        <w:t xml:space="preserve"> </w:t>
      </w:r>
      <w:r>
        <w:t>codeSystem="2.16.840.1.113883.6.1"</w:t>
      </w:r>
      <w:r w:rsidR="00FE44A9">
        <w:t xml:space="preserve"> </w:t>
      </w:r>
      <w:r>
        <w:t>codeSystemName="LOINC"/&gt;</w:t>
      </w:r>
    </w:p>
    <w:p w14:paraId="021F93D2" w14:textId="77777777" w:rsidR="002E1B08" w:rsidRDefault="00000000">
      <w:pPr>
        <w:pStyle w:val="Example"/>
        <w:ind w:left="130" w:right="115"/>
      </w:pPr>
      <w:r>
        <w:t xml:space="preserve">                &lt;statusCode code="completed"/&gt;</w:t>
      </w:r>
    </w:p>
    <w:p w14:paraId="107699D0" w14:textId="77777777" w:rsidR="002E1B08" w:rsidRDefault="00000000">
      <w:pPr>
        <w:pStyle w:val="Example"/>
        <w:ind w:left="130" w:right="115"/>
      </w:pPr>
      <w:r>
        <w:t xml:space="preserve">                &lt;value xsi:type="CD" code="LA19952-3" displayName="At risk" codeSystem="2.16.840.1.113883.6.1"/&gt;</w:t>
      </w:r>
    </w:p>
    <w:p w14:paraId="30F76EB9" w14:textId="77777777" w:rsidR="002E1B08" w:rsidRDefault="00000000">
      <w:pPr>
        <w:pStyle w:val="Example"/>
        <w:ind w:left="130" w:right="115"/>
      </w:pPr>
      <w:r>
        <w:t xml:space="preserve">            &lt;/observation&gt;</w:t>
      </w:r>
    </w:p>
    <w:p w14:paraId="1F5F757E" w14:textId="77777777" w:rsidR="002E1B08" w:rsidRDefault="00000000">
      <w:pPr>
        <w:pStyle w:val="Example"/>
        <w:ind w:left="130" w:right="115"/>
      </w:pPr>
      <w:r>
        <w:t xml:space="preserve">        &lt;/entryRelationship&gt;</w:t>
      </w:r>
    </w:p>
    <w:p w14:paraId="2C2B24C9" w14:textId="77777777" w:rsidR="002E1B08" w:rsidRDefault="00000000">
      <w:pPr>
        <w:pStyle w:val="Example"/>
        <w:ind w:left="130" w:right="115"/>
      </w:pPr>
      <w:r>
        <w:t xml:space="preserve">    &lt;/observation&gt;</w:t>
      </w:r>
    </w:p>
    <w:p w14:paraId="0E2F0DD6" w14:textId="77777777" w:rsidR="002E1B08" w:rsidRDefault="00000000">
      <w:pPr>
        <w:pStyle w:val="Example"/>
        <w:ind w:left="130" w:right="115"/>
      </w:pPr>
      <w:r>
        <w:t>&lt;/entry&gt;</w:t>
      </w:r>
    </w:p>
    <w:p w14:paraId="3E3283EA" w14:textId="77777777" w:rsidR="002E1B08" w:rsidRDefault="002E1B08">
      <w:pPr>
        <w:pStyle w:val="BodyText"/>
      </w:pPr>
    </w:p>
    <w:p w14:paraId="32FB7230" w14:textId="77777777" w:rsidR="002E1B08" w:rsidRDefault="00000000">
      <w:pPr>
        <w:pStyle w:val="Heading2nospace"/>
      </w:pPr>
      <w:bookmarkStart w:id="400" w:name="E_Assessment_Supporting_Observation_V2"/>
      <w:bookmarkStart w:id="401" w:name="_Toc119067264"/>
      <w:bookmarkStart w:id="402" w:name="_Toc119074749"/>
      <w:bookmarkStart w:id="403" w:name="_Toc120095100"/>
      <w:r>
        <w:t>Assessment Scale Supporting Observation (V2)</w:t>
      </w:r>
      <w:bookmarkEnd w:id="400"/>
      <w:bookmarkEnd w:id="401"/>
      <w:bookmarkEnd w:id="402"/>
      <w:bookmarkEnd w:id="403"/>
    </w:p>
    <w:p w14:paraId="73586E88" w14:textId="77777777" w:rsidR="002E1B08" w:rsidRDefault="00000000">
      <w:pPr>
        <w:pStyle w:val="BracketData"/>
      </w:pPr>
      <w:r>
        <w:t>[observation: identifier urn:hl7ii:2.16.840.1.113883.10.20.22.4.86:2022-06-01 (open)]</w:t>
      </w:r>
    </w:p>
    <w:p w14:paraId="2295421B" w14:textId="77777777" w:rsidR="002E1B08" w:rsidRDefault="00000000">
      <w:r>
        <w:t>An Assessment Scale Supporting Observation represents the components of a scale used in an Assessment Scale Observation. The individual parts that make up the component may be a group of physical, cognitive, functional status, social observations or answers to questions.</w:t>
      </w:r>
    </w:p>
    <w:p w14:paraId="5315D276" w14:textId="77777777" w:rsidR="002E1B08" w:rsidRDefault="00000000">
      <w:pPr>
        <w:pStyle w:val="Caption"/>
      </w:pPr>
      <w:bookmarkStart w:id="404" w:name="_Toc119067386"/>
      <w:bookmarkStart w:id="405" w:name="_Toc119074810"/>
      <w:bookmarkStart w:id="406" w:name="_Toc120095021"/>
      <w:r>
        <w:t xml:space="preserve">Table </w:t>
      </w:r>
      <w:r>
        <w:fldChar w:fldCharType="begin"/>
      </w:r>
      <w:r>
        <w:instrText>SEQ Table \* ARABIC</w:instrText>
      </w:r>
      <w:r>
        <w:fldChar w:fldCharType="separate"/>
      </w:r>
      <w:r>
        <w:t>28</w:t>
      </w:r>
      <w:r>
        <w:fldChar w:fldCharType="end"/>
      </w:r>
      <w:r>
        <w:t>: Assessment Scale Supporting Observation (V2) Constraints Overview</w:t>
      </w:r>
      <w:bookmarkEnd w:id="404"/>
      <w:bookmarkEnd w:id="405"/>
      <w:bookmarkEnd w:id="40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7769D9FD" w14:textId="77777777">
        <w:trPr>
          <w:cantSplit/>
          <w:tblHeader/>
          <w:jc w:val="center"/>
        </w:trPr>
        <w:tc>
          <w:tcPr>
            <w:tcW w:w="0" w:type="dxa"/>
            <w:shd w:val="clear" w:color="auto" w:fill="E6E6E6"/>
            <w:noWrap/>
          </w:tcPr>
          <w:p w14:paraId="0737CBBE" w14:textId="77777777" w:rsidR="002E1B08" w:rsidRDefault="00000000">
            <w:pPr>
              <w:pStyle w:val="TableHead"/>
            </w:pPr>
            <w:r>
              <w:t>XPath</w:t>
            </w:r>
          </w:p>
        </w:tc>
        <w:tc>
          <w:tcPr>
            <w:tcW w:w="720" w:type="dxa"/>
            <w:shd w:val="clear" w:color="auto" w:fill="E6E6E6"/>
            <w:noWrap/>
          </w:tcPr>
          <w:p w14:paraId="028FE775" w14:textId="77777777" w:rsidR="002E1B08" w:rsidRDefault="00000000">
            <w:pPr>
              <w:pStyle w:val="TableHead"/>
            </w:pPr>
            <w:r>
              <w:t>Card.</w:t>
            </w:r>
          </w:p>
        </w:tc>
        <w:tc>
          <w:tcPr>
            <w:tcW w:w="1152" w:type="dxa"/>
            <w:shd w:val="clear" w:color="auto" w:fill="E6E6E6"/>
            <w:noWrap/>
          </w:tcPr>
          <w:p w14:paraId="65AF2627" w14:textId="77777777" w:rsidR="002E1B08" w:rsidRDefault="00000000">
            <w:pPr>
              <w:pStyle w:val="TableHead"/>
            </w:pPr>
            <w:r>
              <w:t>Verb</w:t>
            </w:r>
          </w:p>
        </w:tc>
        <w:tc>
          <w:tcPr>
            <w:tcW w:w="864" w:type="dxa"/>
            <w:shd w:val="clear" w:color="auto" w:fill="E6E6E6"/>
            <w:noWrap/>
          </w:tcPr>
          <w:p w14:paraId="0B579E49" w14:textId="77777777" w:rsidR="002E1B08" w:rsidRDefault="00000000">
            <w:pPr>
              <w:pStyle w:val="TableHead"/>
            </w:pPr>
            <w:r>
              <w:t>Data Type</w:t>
            </w:r>
          </w:p>
        </w:tc>
        <w:tc>
          <w:tcPr>
            <w:tcW w:w="864" w:type="dxa"/>
            <w:shd w:val="clear" w:color="auto" w:fill="E6E6E6"/>
            <w:noWrap/>
          </w:tcPr>
          <w:p w14:paraId="3B600128" w14:textId="77777777" w:rsidR="002E1B08" w:rsidRDefault="00000000">
            <w:pPr>
              <w:pStyle w:val="TableHead"/>
            </w:pPr>
            <w:r>
              <w:t>CONF#</w:t>
            </w:r>
          </w:p>
        </w:tc>
        <w:tc>
          <w:tcPr>
            <w:tcW w:w="864" w:type="dxa"/>
            <w:shd w:val="clear" w:color="auto" w:fill="E6E6E6"/>
            <w:noWrap/>
          </w:tcPr>
          <w:p w14:paraId="6D191C91" w14:textId="77777777" w:rsidR="002E1B08" w:rsidRDefault="00000000">
            <w:pPr>
              <w:pStyle w:val="TableHead"/>
            </w:pPr>
            <w:r>
              <w:t>Value</w:t>
            </w:r>
          </w:p>
        </w:tc>
      </w:tr>
      <w:tr w:rsidR="002E1B08" w14:paraId="5701AB49" w14:textId="77777777">
        <w:trPr>
          <w:jc w:val="center"/>
        </w:trPr>
        <w:tc>
          <w:tcPr>
            <w:tcW w:w="10160" w:type="dxa"/>
            <w:gridSpan w:val="6"/>
          </w:tcPr>
          <w:p w14:paraId="32DCADBB" w14:textId="77777777" w:rsidR="002E1B08" w:rsidRDefault="00000000">
            <w:pPr>
              <w:pStyle w:val="TableText"/>
            </w:pPr>
            <w:r>
              <w:t>observation (identifier: urn:hl7ii:2.16.840.1.113883.10.20.22.4.86:2022-06-01)</w:t>
            </w:r>
          </w:p>
        </w:tc>
      </w:tr>
      <w:tr w:rsidR="002E1B08" w14:paraId="5DB4B0DB" w14:textId="77777777">
        <w:trPr>
          <w:jc w:val="center"/>
        </w:trPr>
        <w:tc>
          <w:tcPr>
            <w:tcW w:w="3345" w:type="dxa"/>
          </w:tcPr>
          <w:p w14:paraId="7614ECE1" w14:textId="77777777" w:rsidR="002E1B08" w:rsidRDefault="00000000">
            <w:pPr>
              <w:pStyle w:val="TableText"/>
            </w:pPr>
            <w:r>
              <w:tab/>
              <w:t>@classCode</w:t>
            </w:r>
          </w:p>
        </w:tc>
        <w:tc>
          <w:tcPr>
            <w:tcW w:w="720" w:type="dxa"/>
          </w:tcPr>
          <w:p w14:paraId="1BD05A05" w14:textId="77777777" w:rsidR="002E1B08" w:rsidRDefault="00000000">
            <w:pPr>
              <w:pStyle w:val="TableText"/>
            </w:pPr>
            <w:r>
              <w:t>1..1</w:t>
            </w:r>
          </w:p>
        </w:tc>
        <w:tc>
          <w:tcPr>
            <w:tcW w:w="1152" w:type="dxa"/>
          </w:tcPr>
          <w:p w14:paraId="231A230C" w14:textId="77777777" w:rsidR="002E1B08" w:rsidRDefault="00000000">
            <w:pPr>
              <w:pStyle w:val="TableText"/>
            </w:pPr>
            <w:r>
              <w:t>SHALL</w:t>
            </w:r>
          </w:p>
        </w:tc>
        <w:tc>
          <w:tcPr>
            <w:tcW w:w="864" w:type="dxa"/>
          </w:tcPr>
          <w:p w14:paraId="3CBF43CC" w14:textId="77777777" w:rsidR="002E1B08" w:rsidRDefault="002E1B08">
            <w:pPr>
              <w:pStyle w:val="TableText"/>
            </w:pPr>
          </w:p>
        </w:tc>
        <w:tc>
          <w:tcPr>
            <w:tcW w:w="1104" w:type="dxa"/>
          </w:tcPr>
          <w:p w14:paraId="1098CB0B" w14:textId="77777777" w:rsidR="002E1B08" w:rsidRDefault="00000000">
            <w:pPr>
              <w:pStyle w:val="TableText"/>
            </w:pPr>
            <w:hyperlink w:anchor="C_4515-16715">
              <w:r>
                <w:rPr>
                  <w:rStyle w:val="HyperlinkText9pt"/>
                </w:rPr>
                <w:t>4515-16715</w:t>
              </w:r>
            </w:hyperlink>
          </w:p>
        </w:tc>
        <w:tc>
          <w:tcPr>
            <w:tcW w:w="2975" w:type="dxa"/>
          </w:tcPr>
          <w:p w14:paraId="50B227FB" w14:textId="77777777" w:rsidR="002E1B08" w:rsidRDefault="00000000">
            <w:pPr>
              <w:pStyle w:val="TableText"/>
            </w:pPr>
            <w:r>
              <w:t>urn:oid:2.16.840.1.113883.5.6 (HL7ActClass) = OBS</w:t>
            </w:r>
          </w:p>
        </w:tc>
      </w:tr>
      <w:tr w:rsidR="002E1B08" w14:paraId="5581E80A" w14:textId="77777777">
        <w:trPr>
          <w:jc w:val="center"/>
        </w:trPr>
        <w:tc>
          <w:tcPr>
            <w:tcW w:w="3345" w:type="dxa"/>
          </w:tcPr>
          <w:p w14:paraId="77F1B83E" w14:textId="77777777" w:rsidR="002E1B08" w:rsidRDefault="00000000">
            <w:pPr>
              <w:pStyle w:val="TableText"/>
            </w:pPr>
            <w:r>
              <w:tab/>
              <w:t>@moodCode</w:t>
            </w:r>
          </w:p>
        </w:tc>
        <w:tc>
          <w:tcPr>
            <w:tcW w:w="720" w:type="dxa"/>
          </w:tcPr>
          <w:p w14:paraId="0F3617F0" w14:textId="77777777" w:rsidR="002E1B08" w:rsidRDefault="00000000">
            <w:pPr>
              <w:pStyle w:val="TableText"/>
            </w:pPr>
            <w:r>
              <w:t>1..1</w:t>
            </w:r>
          </w:p>
        </w:tc>
        <w:tc>
          <w:tcPr>
            <w:tcW w:w="1152" w:type="dxa"/>
          </w:tcPr>
          <w:p w14:paraId="29411DF1" w14:textId="77777777" w:rsidR="002E1B08" w:rsidRDefault="00000000">
            <w:pPr>
              <w:pStyle w:val="TableText"/>
            </w:pPr>
            <w:r>
              <w:t>SHALL</w:t>
            </w:r>
          </w:p>
        </w:tc>
        <w:tc>
          <w:tcPr>
            <w:tcW w:w="864" w:type="dxa"/>
          </w:tcPr>
          <w:p w14:paraId="42267287" w14:textId="77777777" w:rsidR="002E1B08" w:rsidRDefault="002E1B08">
            <w:pPr>
              <w:pStyle w:val="TableText"/>
            </w:pPr>
          </w:p>
        </w:tc>
        <w:tc>
          <w:tcPr>
            <w:tcW w:w="1104" w:type="dxa"/>
          </w:tcPr>
          <w:p w14:paraId="580485ED" w14:textId="77777777" w:rsidR="002E1B08" w:rsidRDefault="00000000">
            <w:pPr>
              <w:pStyle w:val="TableText"/>
            </w:pPr>
            <w:hyperlink w:anchor="C_4515-16716">
              <w:r>
                <w:rPr>
                  <w:rStyle w:val="HyperlinkText9pt"/>
                </w:rPr>
                <w:t>4515-16716</w:t>
              </w:r>
            </w:hyperlink>
          </w:p>
        </w:tc>
        <w:tc>
          <w:tcPr>
            <w:tcW w:w="2975" w:type="dxa"/>
          </w:tcPr>
          <w:p w14:paraId="4092A99E" w14:textId="77777777" w:rsidR="002E1B08" w:rsidRDefault="00000000">
            <w:pPr>
              <w:pStyle w:val="TableText"/>
            </w:pPr>
            <w:r>
              <w:t>urn:oid:2.16.840.1.113883.5.1001 (HL7ActMood) = EVN</w:t>
            </w:r>
          </w:p>
        </w:tc>
      </w:tr>
      <w:tr w:rsidR="002E1B08" w14:paraId="74326515" w14:textId="77777777">
        <w:trPr>
          <w:jc w:val="center"/>
        </w:trPr>
        <w:tc>
          <w:tcPr>
            <w:tcW w:w="3345" w:type="dxa"/>
          </w:tcPr>
          <w:p w14:paraId="73AFB912" w14:textId="77777777" w:rsidR="002E1B08" w:rsidRDefault="00000000">
            <w:pPr>
              <w:pStyle w:val="TableText"/>
            </w:pPr>
            <w:r>
              <w:tab/>
              <w:t>templateId</w:t>
            </w:r>
          </w:p>
        </w:tc>
        <w:tc>
          <w:tcPr>
            <w:tcW w:w="720" w:type="dxa"/>
          </w:tcPr>
          <w:p w14:paraId="375BE7E4" w14:textId="77777777" w:rsidR="002E1B08" w:rsidRDefault="00000000">
            <w:pPr>
              <w:pStyle w:val="TableText"/>
            </w:pPr>
            <w:r>
              <w:t>1..1</w:t>
            </w:r>
          </w:p>
        </w:tc>
        <w:tc>
          <w:tcPr>
            <w:tcW w:w="1152" w:type="dxa"/>
          </w:tcPr>
          <w:p w14:paraId="5BDBF583" w14:textId="77777777" w:rsidR="002E1B08" w:rsidRDefault="00000000">
            <w:pPr>
              <w:pStyle w:val="TableText"/>
            </w:pPr>
            <w:r>
              <w:t>SHALL</w:t>
            </w:r>
          </w:p>
        </w:tc>
        <w:tc>
          <w:tcPr>
            <w:tcW w:w="864" w:type="dxa"/>
          </w:tcPr>
          <w:p w14:paraId="20667AB5" w14:textId="77777777" w:rsidR="002E1B08" w:rsidRDefault="002E1B08">
            <w:pPr>
              <w:pStyle w:val="TableText"/>
            </w:pPr>
          </w:p>
        </w:tc>
        <w:tc>
          <w:tcPr>
            <w:tcW w:w="1104" w:type="dxa"/>
          </w:tcPr>
          <w:p w14:paraId="167E3C9C" w14:textId="77777777" w:rsidR="002E1B08" w:rsidRDefault="00000000">
            <w:pPr>
              <w:pStyle w:val="TableText"/>
            </w:pPr>
            <w:hyperlink w:anchor="C_4515-16722">
              <w:r>
                <w:rPr>
                  <w:rStyle w:val="HyperlinkText9pt"/>
                </w:rPr>
                <w:t>4515-16722</w:t>
              </w:r>
            </w:hyperlink>
          </w:p>
        </w:tc>
        <w:tc>
          <w:tcPr>
            <w:tcW w:w="2975" w:type="dxa"/>
          </w:tcPr>
          <w:p w14:paraId="03E7F1C2" w14:textId="77777777" w:rsidR="002E1B08" w:rsidRDefault="002E1B08">
            <w:pPr>
              <w:pStyle w:val="TableText"/>
            </w:pPr>
          </w:p>
        </w:tc>
      </w:tr>
      <w:tr w:rsidR="002E1B08" w14:paraId="6C7BBECF" w14:textId="77777777">
        <w:trPr>
          <w:jc w:val="center"/>
        </w:trPr>
        <w:tc>
          <w:tcPr>
            <w:tcW w:w="3345" w:type="dxa"/>
          </w:tcPr>
          <w:p w14:paraId="4C5CCD04" w14:textId="77777777" w:rsidR="002E1B08" w:rsidRDefault="00000000">
            <w:pPr>
              <w:pStyle w:val="TableText"/>
            </w:pPr>
            <w:r>
              <w:tab/>
            </w:r>
            <w:r>
              <w:tab/>
              <w:t>@root</w:t>
            </w:r>
          </w:p>
        </w:tc>
        <w:tc>
          <w:tcPr>
            <w:tcW w:w="720" w:type="dxa"/>
          </w:tcPr>
          <w:p w14:paraId="1F31EBFF" w14:textId="77777777" w:rsidR="002E1B08" w:rsidRDefault="00000000">
            <w:pPr>
              <w:pStyle w:val="TableText"/>
            </w:pPr>
            <w:r>
              <w:t>1..1</w:t>
            </w:r>
          </w:p>
        </w:tc>
        <w:tc>
          <w:tcPr>
            <w:tcW w:w="1152" w:type="dxa"/>
          </w:tcPr>
          <w:p w14:paraId="59374B6F" w14:textId="77777777" w:rsidR="002E1B08" w:rsidRDefault="00000000">
            <w:pPr>
              <w:pStyle w:val="TableText"/>
            </w:pPr>
            <w:r>
              <w:t>SHALL</w:t>
            </w:r>
          </w:p>
        </w:tc>
        <w:tc>
          <w:tcPr>
            <w:tcW w:w="864" w:type="dxa"/>
          </w:tcPr>
          <w:p w14:paraId="3955CB33" w14:textId="77777777" w:rsidR="002E1B08" w:rsidRDefault="002E1B08">
            <w:pPr>
              <w:pStyle w:val="TableText"/>
            </w:pPr>
          </w:p>
        </w:tc>
        <w:tc>
          <w:tcPr>
            <w:tcW w:w="1104" w:type="dxa"/>
          </w:tcPr>
          <w:p w14:paraId="2B613041" w14:textId="77777777" w:rsidR="002E1B08" w:rsidRDefault="00000000">
            <w:pPr>
              <w:pStyle w:val="TableText"/>
            </w:pPr>
            <w:hyperlink w:anchor="C_4515-16723">
              <w:r>
                <w:rPr>
                  <w:rStyle w:val="HyperlinkText9pt"/>
                </w:rPr>
                <w:t>4515-16723</w:t>
              </w:r>
            </w:hyperlink>
          </w:p>
        </w:tc>
        <w:tc>
          <w:tcPr>
            <w:tcW w:w="2975" w:type="dxa"/>
          </w:tcPr>
          <w:p w14:paraId="4A850774" w14:textId="77777777" w:rsidR="002E1B08" w:rsidRDefault="00000000">
            <w:pPr>
              <w:pStyle w:val="TableText"/>
            </w:pPr>
            <w:r>
              <w:t>2.16.840.1.113883.10.20.22.4.86</w:t>
            </w:r>
          </w:p>
        </w:tc>
      </w:tr>
      <w:tr w:rsidR="002E1B08" w14:paraId="75BE5706" w14:textId="77777777">
        <w:trPr>
          <w:jc w:val="center"/>
        </w:trPr>
        <w:tc>
          <w:tcPr>
            <w:tcW w:w="3345" w:type="dxa"/>
          </w:tcPr>
          <w:p w14:paraId="62540AF3" w14:textId="77777777" w:rsidR="002E1B08" w:rsidRDefault="00000000">
            <w:pPr>
              <w:pStyle w:val="TableText"/>
            </w:pPr>
            <w:r>
              <w:tab/>
            </w:r>
            <w:r>
              <w:tab/>
              <w:t>@extension</w:t>
            </w:r>
          </w:p>
        </w:tc>
        <w:tc>
          <w:tcPr>
            <w:tcW w:w="720" w:type="dxa"/>
          </w:tcPr>
          <w:p w14:paraId="4D3500F1" w14:textId="77777777" w:rsidR="002E1B08" w:rsidRDefault="00000000">
            <w:pPr>
              <w:pStyle w:val="TableText"/>
            </w:pPr>
            <w:r>
              <w:t>1..1</w:t>
            </w:r>
          </w:p>
        </w:tc>
        <w:tc>
          <w:tcPr>
            <w:tcW w:w="1152" w:type="dxa"/>
          </w:tcPr>
          <w:p w14:paraId="0571F047" w14:textId="77777777" w:rsidR="002E1B08" w:rsidRDefault="00000000">
            <w:pPr>
              <w:pStyle w:val="TableText"/>
            </w:pPr>
            <w:r>
              <w:t>SHALL</w:t>
            </w:r>
          </w:p>
        </w:tc>
        <w:tc>
          <w:tcPr>
            <w:tcW w:w="864" w:type="dxa"/>
          </w:tcPr>
          <w:p w14:paraId="7F1B7548" w14:textId="77777777" w:rsidR="002E1B08" w:rsidRDefault="002E1B08">
            <w:pPr>
              <w:pStyle w:val="TableText"/>
            </w:pPr>
          </w:p>
        </w:tc>
        <w:tc>
          <w:tcPr>
            <w:tcW w:w="1104" w:type="dxa"/>
          </w:tcPr>
          <w:p w14:paraId="5B6F52C6" w14:textId="77777777" w:rsidR="002E1B08" w:rsidRDefault="00000000">
            <w:pPr>
              <w:pStyle w:val="TableText"/>
            </w:pPr>
            <w:hyperlink w:anchor="C_4515-33036">
              <w:r>
                <w:rPr>
                  <w:rStyle w:val="HyperlinkText9pt"/>
                </w:rPr>
                <w:t>4515-33036</w:t>
              </w:r>
            </w:hyperlink>
          </w:p>
        </w:tc>
        <w:tc>
          <w:tcPr>
            <w:tcW w:w="2975" w:type="dxa"/>
          </w:tcPr>
          <w:p w14:paraId="58C76D70" w14:textId="77777777" w:rsidR="002E1B08" w:rsidRDefault="00000000">
            <w:pPr>
              <w:pStyle w:val="TableText"/>
            </w:pPr>
            <w:r>
              <w:t>2022-06-01</w:t>
            </w:r>
          </w:p>
        </w:tc>
      </w:tr>
      <w:tr w:rsidR="002E1B08" w14:paraId="7D48E229" w14:textId="77777777">
        <w:trPr>
          <w:jc w:val="center"/>
        </w:trPr>
        <w:tc>
          <w:tcPr>
            <w:tcW w:w="3345" w:type="dxa"/>
          </w:tcPr>
          <w:p w14:paraId="221D6C41" w14:textId="77777777" w:rsidR="002E1B08" w:rsidRDefault="00000000">
            <w:pPr>
              <w:pStyle w:val="TableText"/>
            </w:pPr>
            <w:r>
              <w:tab/>
              <w:t>id</w:t>
            </w:r>
          </w:p>
        </w:tc>
        <w:tc>
          <w:tcPr>
            <w:tcW w:w="720" w:type="dxa"/>
          </w:tcPr>
          <w:p w14:paraId="5DCEC2D1" w14:textId="77777777" w:rsidR="002E1B08" w:rsidRDefault="00000000">
            <w:pPr>
              <w:pStyle w:val="TableText"/>
            </w:pPr>
            <w:r>
              <w:t>1..*</w:t>
            </w:r>
          </w:p>
        </w:tc>
        <w:tc>
          <w:tcPr>
            <w:tcW w:w="1152" w:type="dxa"/>
          </w:tcPr>
          <w:p w14:paraId="6014B785" w14:textId="77777777" w:rsidR="002E1B08" w:rsidRDefault="00000000">
            <w:pPr>
              <w:pStyle w:val="TableText"/>
            </w:pPr>
            <w:r>
              <w:t>SHALL</w:t>
            </w:r>
          </w:p>
        </w:tc>
        <w:tc>
          <w:tcPr>
            <w:tcW w:w="864" w:type="dxa"/>
          </w:tcPr>
          <w:p w14:paraId="15D1633A" w14:textId="77777777" w:rsidR="002E1B08" w:rsidRDefault="002E1B08">
            <w:pPr>
              <w:pStyle w:val="TableText"/>
            </w:pPr>
          </w:p>
        </w:tc>
        <w:tc>
          <w:tcPr>
            <w:tcW w:w="1104" w:type="dxa"/>
          </w:tcPr>
          <w:p w14:paraId="1CD86FDB" w14:textId="77777777" w:rsidR="002E1B08" w:rsidRDefault="00000000">
            <w:pPr>
              <w:pStyle w:val="TableText"/>
            </w:pPr>
            <w:hyperlink w:anchor="C_4515-16724">
              <w:r>
                <w:rPr>
                  <w:rStyle w:val="HyperlinkText9pt"/>
                </w:rPr>
                <w:t>4515-16724</w:t>
              </w:r>
            </w:hyperlink>
          </w:p>
        </w:tc>
        <w:tc>
          <w:tcPr>
            <w:tcW w:w="2975" w:type="dxa"/>
          </w:tcPr>
          <w:p w14:paraId="3647D87C" w14:textId="77777777" w:rsidR="002E1B08" w:rsidRDefault="002E1B08">
            <w:pPr>
              <w:pStyle w:val="TableText"/>
            </w:pPr>
          </w:p>
        </w:tc>
      </w:tr>
      <w:tr w:rsidR="002E1B08" w14:paraId="42D6B726" w14:textId="77777777">
        <w:trPr>
          <w:jc w:val="center"/>
        </w:trPr>
        <w:tc>
          <w:tcPr>
            <w:tcW w:w="3345" w:type="dxa"/>
          </w:tcPr>
          <w:p w14:paraId="70194C48" w14:textId="77777777" w:rsidR="002E1B08" w:rsidRDefault="00000000">
            <w:pPr>
              <w:pStyle w:val="TableText"/>
            </w:pPr>
            <w:r>
              <w:tab/>
              <w:t>code</w:t>
            </w:r>
          </w:p>
        </w:tc>
        <w:tc>
          <w:tcPr>
            <w:tcW w:w="720" w:type="dxa"/>
          </w:tcPr>
          <w:p w14:paraId="15905D12" w14:textId="77777777" w:rsidR="002E1B08" w:rsidRDefault="00000000">
            <w:pPr>
              <w:pStyle w:val="TableText"/>
            </w:pPr>
            <w:r>
              <w:t>1..1</w:t>
            </w:r>
          </w:p>
        </w:tc>
        <w:tc>
          <w:tcPr>
            <w:tcW w:w="1152" w:type="dxa"/>
          </w:tcPr>
          <w:p w14:paraId="5E4F3934" w14:textId="77777777" w:rsidR="002E1B08" w:rsidRDefault="00000000">
            <w:pPr>
              <w:pStyle w:val="TableText"/>
            </w:pPr>
            <w:r>
              <w:t>SHALL</w:t>
            </w:r>
          </w:p>
        </w:tc>
        <w:tc>
          <w:tcPr>
            <w:tcW w:w="864" w:type="dxa"/>
          </w:tcPr>
          <w:p w14:paraId="20526C8A" w14:textId="77777777" w:rsidR="002E1B08" w:rsidRDefault="002E1B08">
            <w:pPr>
              <w:pStyle w:val="TableText"/>
            </w:pPr>
          </w:p>
        </w:tc>
        <w:tc>
          <w:tcPr>
            <w:tcW w:w="1104" w:type="dxa"/>
          </w:tcPr>
          <w:p w14:paraId="151AAC26" w14:textId="77777777" w:rsidR="002E1B08" w:rsidRDefault="00000000">
            <w:pPr>
              <w:pStyle w:val="TableText"/>
            </w:pPr>
            <w:hyperlink w:anchor="C_4515-19178">
              <w:r>
                <w:rPr>
                  <w:rStyle w:val="HyperlinkText9pt"/>
                </w:rPr>
                <w:t>4515-19178</w:t>
              </w:r>
            </w:hyperlink>
          </w:p>
        </w:tc>
        <w:tc>
          <w:tcPr>
            <w:tcW w:w="2975" w:type="dxa"/>
          </w:tcPr>
          <w:p w14:paraId="3B4AE241" w14:textId="77777777" w:rsidR="002E1B08" w:rsidRDefault="00000000">
            <w:pPr>
              <w:pStyle w:val="TableText"/>
            </w:pPr>
            <w:r>
              <w:t>urn:oid:2.16.840.1.113883.6.1 (LOINC)</w:t>
            </w:r>
          </w:p>
        </w:tc>
      </w:tr>
      <w:tr w:rsidR="002E1B08" w14:paraId="2CF6DE27" w14:textId="77777777">
        <w:trPr>
          <w:jc w:val="center"/>
        </w:trPr>
        <w:tc>
          <w:tcPr>
            <w:tcW w:w="3345" w:type="dxa"/>
          </w:tcPr>
          <w:p w14:paraId="423CF6FC" w14:textId="77777777" w:rsidR="002E1B08" w:rsidRDefault="00000000">
            <w:pPr>
              <w:pStyle w:val="TableText"/>
            </w:pPr>
            <w:r>
              <w:tab/>
              <w:t>statusCode</w:t>
            </w:r>
          </w:p>
        </w:tc>
        <w:tc>
          <w:tcPr>
            <w:tcW w:w="720" w:type="dxa"/>
          </w:tcPr>
          <w:p w14:paraId="37DBF4A5" w14:textId="77777777" w:rsidR="002E1B08" w:rsidRDefault="00000000">
            <w:pPr>
              <w:pStyle w:val="TableText"/>
            </w:pPr>
            <w:r>
              <w:t>1..1</w:t>
            </w:r>
          </w:p>
        </w:tc>
        <w:tc>
          <w:tcPr>
            <w:tcW w:w="1152" w:type="dxa"/>
          </w:tcPr>
          <w:p w14:paraId="0C452248" w14:textId="77777777" w:rsidR="002E1B08" w:rsidRDefault="00000000">
            <w:pPr>
              <w:pStyle w:val="TableText"/>
            </w:pPr>
            <w:r>
              <w:t>SHALL</w:t>
            </w:r>
          </w:p>
        </w:tc>
        <w:tc>
          <w:tcPr>
            <w:tcW w:w="864" w:type="dxa"/>
          </w:tcPr>
          <w:p w14:paraId="5340CA72" w14:textId="77777777" w:rsidR="002E1B08" w:rsidRDefault="002E1B08">
            <w:pPr>
              <w:pStyle w:val="TableText"/>
            </w:pPr>
          </w:p>
        </w:tc>
        <w:tc>
          <w:tcPr>
            <w:tcW w:w="1104" w:type="dxa"/>
          </w:tcPr>
          <w:p w14:paraId="77A34A48" w14:textId="77777777" w:rsidR="002E1B08" w:rsidRDefault="00000000">
            <w:pPr>
              <w:pStyle w:val="TableText"/>
            </w:pPr>
            <w:hyperlink w:anchor="C_4515-16720">
              <w:r>
                <w:rPr>
                  <w:rStyle w:val="HyperlinkText9pt"/>
                </w:rPr>
                <w:t>4515-16720</w:t>
              </w:r>
            </w:hyperlink>
          </w:p>
        </w:tc>
        <w:tc>
          <w:tcPr>
            <w:tcW w:w="2975" w:type="dxa"/>
          </w:tcPr>
          <w:p w14:paraId="4E65A850" w14:textId="77777777" w:rsidR="002E1B08" w:rsidRDefault="002E1B08">
            <w:pPr>
              <w:pStyle w:val="TableText"/>
            </w:pPr>
          </w:p>
        </w:tc>
      </w:tr>
      <w:tr w:rsidR="002E1B08" w14:paraId="3E94CA56" w14:textId="77777777">
        <w:trPr>
          <w:jc w:val="center"/>
        </w:trPr>
        <w:tc>
          <w:tcPr>
            <w:tcW w:w="3345" w:type="dxa"/>
          </w:tcPr>
          <w:p w14:paraId="15B556E3" w14:textId="77777777" w:rsidR="002E1B08" w:rsidRDefault="00000000">
            <w:pPr>
              <w:pStyle w:val="TableText"/>
            </w:pPr>
            <w:r>
              <w:tab/>
            </w:r>
            <w:r>
              <w:tab/>
              <w:t>@code</w:t>
            </w:r>
          </w:p>
        </w:tc>
        <w:tc>
          <w:tcPr>
            <w:tcW w:w="720" w:type="dxa"/>
          </w:tcPr>
          <w:p w14:paraId="68D2F856" w14:textId="77777777" w:rsidR="002E1B08" w:rsidRDefault="00000000">
            <w:pPr>
              <w:pStyle w:val="TableText"/>
            </w:pPr>
            <w:r>
              <w:t>1..1</w:t>
            </w:r>
          </w:p>
        </w:tc>
        <w:tc>
          <w:tcPr>
            <w:tcW w:w="1152" w:type="dxa"/>
          </w:tcPr>
          <w:p w14:paraId="008DEC17" w14:textId="77777777" w:rsidR="002E1B08" w:rsidRDefault="00000000">
            <w:pPr>
              <w:pStyle w:val="TableText"/>
            </w:pPr>
            <w:r>
              <w:t>SHALL</w:t>
            </w:r>
          </w:p>
        </w:tc>
        <w:tc>
          <w:tcPr>
            <w:tcW w:w="864" w:type="dxa"/>
          </w:tcPr>
          <w:p w14:paraId="5FA6D099" w14:textId="77777777" w:rsidR="002E1B08" w:rsidRDefault="002E1B08">
            <w:pPr>
              <w:pStyle w:val="TableText"/>
            </w:pPr>
          </w:p>
        </w:tc>
        <w:tc>
          <w:tcPr>
            <w:tcW w:w="1104" w:type="dxa"/>
          </w:tcPr>
          <w:p w14:paraId="1D9D57CD" w14:textId="77777777" w:rsidR="002E1B08" w:rsidRDefault="00000000">
            <w:pPr>
              <w:pStyle w:val="TableText"/>
            </w:pPr>
            <w:hyperlink w:anchor="C_4515-19089">
              <w:r>
                <w:rPr>
                  <w:rStyle w:val="HyperlinkText9pt"/>
                </w:rPr>
                <w:t>4515-19089</w:t>
              </w:r>
            </w:hyperlink>
          </w:p>
        </w:tc>
        <w:tc>
          <w:tcPr>
            <w:tcW w:w="2975" w:type="dxa"/>
          </w:tcPr>
          <w:p w14:paraId="383E06B9" w14:textId="77777777" w:rsidR="002E1B08" w:rsidRDefault="00000000">
            <w:pPr>
              <w:pStyle w:val="TableText"/>
            </w:pPr>
            <w:r>
              <w:t>urn:oid:2.16.840.1.113883.5.14 (HL7ActStatus) = completed</w:t>
            </w:r>
          </w:p>
        </w:tc>
      </w:tr>
      <w:tr w:rsidR="002E1B08" w14:paraId="3B3BA16D" w14:textId="77777777">
        <w:trPr>
          <w:jc w:val="center"/>
        </w:trPr>
        <w:tc>
          <w:tcPr>
            <w:tcW w:w="3345" w:type="dxa"/>
          </w:tcPr>
          <w:p w14:paraId="6D232AFE" w14:textId="77777777" w:rsidR="002E1B08" w:rsidRDefault="00000000">
            <w:pPr>
              <w:pStyle w:val="TableText"/>
            </w:pPr>
            <w:r>
              <w:tab/>
              <w:t>value</w:t>
            </w:r>
          </w:p>
        </w:tc>
        <w:tc>
          <w:tcPr>
            <w:tcW w:w="720" w:type="dxa"/>
          </w:tcPr>
          <w:p w14:paraId="793545BC" w14:textId="77777777" w:rsidR="002E1B08" w:rsidRDefault="00000000">
            <w:pPr>
              <w:pStyle w:val="TableText"/>
            </w:pPr>
            <w:r>
              <w:t>1..*</w:t>
            </w:r>
          </w:p>
        </w:tc>
        <w:tc>
          <w:tcPr>
            <w:tcW w:w="1152" w:type="dxa"/>
          </w:tcPr>
          <w:p w14:paraId="0BC13A0E" w14:textId="77777777" w:rsidR="002E1B08" w:rsidRDefault="00000000">
            <w:pPr>
              <w:pStyle w:val="TableText"/>
            </w:pPr>
            <w:r>
              <w:t>SHALL</w:t>
            </w:r>
          </w:p>
        </w:tc>
        <w:tc>
          <w:tcPr>
            <w:tcW w:w="864" w:type="dxa"/>
          </w:tcPr>
          <w:p w14:paraId="0EDCEF33" w14:textId="77777777" w:rsidR="002E1B08" w:rsidRDefault="002E1B08">
            <w:pPr>
              <w:pStyle w:val="TableText"/>
            </w:pPr>
          </w:p>
        </w:tc>
        <w:tc>
          <w:tcPr>
            <w:tcW w:w="1104" w:type="dxa"/>
          </w:tcPr>
          <w:p w14:paraId="4CD12F46" w14:textId="77777777" w:rsidR="002E1B08" w:rsidRDefault="00000000">
            <w:pPr>
              <w:pStyle w:val="TableText"/>
            </w:pPr>
            <w:hyperlink w:anchor="C_4515-16754">
              <w:r>
                <w:rPr>
                  <w:rStyle w:val="HyperlinkText9pt"/>
                </w:rPr>
                <w:t>4515-16754</w:t>
              </w:r>
            </w:hyperlink>
          </w:p>
        </w:tc>
        <w:tc>
          <w:tcPr>
            <w:tcW w:w="2975" w:type="dxa"/>
          </w:tcPr>
          <w:p w14:paraId="100F6FAB" w14:textId="77777777" w:rsidR="002E1B08" w:rsidRDefault="002E1B08">
            <w:pPr>
              <w:pStyle w:val="TableText"/>
            </w:pPr>
          </w:p>
        </w:tc>
      </w:tr>
    </w:tbl>
    <w:p w14:paraId="79ACB62D" w14:textId="77777777" w:rsidR="002E1B08" w:rsidRDefault="002E1B08">
      <w:pPr>
        <w:pStyle w:val="BodyText"/>
      </w:pPr>
    </w:p>
    <w:p w14:paraId="71D5C58B" w14:textId="77777777" w:rsidR="002E1B08" w:rsidRDefault="00000000">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07" w:name="C_4515-16715"/>
      <w:r>
        <w:t xml:space="preserve"> (CONF:4515-16715)</w:t>
      </w:r>
      <w:bookmarkEnd w:id="407"/>
      <w:r>
        <w:t>.</w:t>
      </w:r>
    </w:p>
    <w:p w14:paraId="31086699" w14:textId="77777777" w:rsidR="002E1B08" w:rsidRDefault="00000000">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08" w:name="C_4515-16716"/>
      <w:r>
        <w:t xml:space="preserve"> (CONF:4515-16716)</w:t>
      </w:r>
      <w:bookmarkEnd w:id="408"/>
      <w:r>
        <w:t>.</w:t>
      </w:r>
    </w:p>
    <w:p w14:paraId="2A54D439" w14:textId="77777777" w:rsidR="002E1B08" w:rsidRDefault="00000000">
      <w:pPr>
        <w:numPr>
          <w:ilvl w:val="0"/>
          <w:numId w:val="12"/>
        </w:numPr>
      </w:pPr>
      <w:r>
        <w:rPr>
          <w:rStyle w:val="keyword"/>
        </w:rPr>
        <w:t>SHALL</w:t>
      </w:r>
      <w:r>
        <w:t xml:space="preserve"> contain exactly one [1..1] </w:t>
      </w:r>
      <w:r>
        <w:rPr>
          <w:rStyle w:val="XMLnameBold"/>
        </w:rPr>
        <w:t>templateId</w:t>
      </w:r>
      <w:bookmarkStart w:id="409" w:name="C_4515-16722"/>
      <w:r>
        <w:t xml:space="preserve"> (CONF:4515-16722)</w:t>
      </w:r>
      <w:bookmarkEnd w:id="409"/>
      <w:r>
        <w:t xml:space="preserve"> such that it</w:t>
      </w:r>
    </w:p>
    <w:p w14:paraId="135E63FA" w14:textId="77777777" w:rsidR="002E1B08" w:rsidRDefault="00000000">
      <w:pPr>
        <w:numPr>
          <w:ilvl w:val="1"/>
          <w:numId w:val="12"/>
        </w:numPr>
      </w:pPr>
      <w:r>
        <w:rPr>
          <w:rStyle w:val="keyword"/>
        </w:rPr>
        <w:t>SHALL</w:t>
      </w:r>
      <w:r>
        <w:t xml:space="preserve"> contain exactly one [1..1] </w:t>
      </w:r>
      <w:r>
        <w:rPr>
          <w:rStyle w:val="XMLnameBold"/>
        </w:rPr>
        <w:t>@root</w:t>
      </w:r>
      <w:r>
        <w:t>=</w:t>
      </w:r>
      <w:r>
        <w:rPr>
          <w:rStyle w:val="XMLname"/>
        </w:rPr>
        <w:t>"2.16.840.1.113883.10.20.22.4.86"</w:t>
      </w:r>
      <w:bookmarkStart w:id="410" w:name="C_4515-16723"/>
      <w:r>
        <w:t xml:space="preserve"> (CONF:4515-16723)</w:t>
      </w:r>
      <w:bookmarkEnd w:id="410"/>
      <w:r>
        <w:t>.</w:t>
      </w:r>
    </w:p>
    <w:p w14:paraId="272E3C6C" w14:textId="77777777" w:rsidR="002E1B08" w:rsidRDefault="00000000">
      <w:pPr>
        <w:numPr>
          <w:ilvl w:val="1"/>
          <w:numId w:val="12"/>
        </w:numPr>
      </w:pPr>
      <w:r>
        <w:rPr>
          <w:rStyle w:val="keyword"/>
        </w:rPr>
        <w:t>SHALL</w:t>
      </w:r>
      <w:r>
        <w:t xml:space="preserve"> contain exactly one [1..1] </w:t>
      </w:r>
      <w:r>
        <w:rPr>
          <w:rStyle w:val="XMLnameBold"/>
        </w:rPr>
        <w:t>@extension</w:t>
      </w:r>
      <w:r>
        <w:t>=</w:t>
      </w:r>
      <w:r>
        <w:rPr>
          <w:rStyle w:val="XMLname"/>
        </w:rPr>
        <w:t>"2022-06-01"</w:t>
      </w:r>
      <w:bookmarkStart w:id="411" w:name="C_4515-33036"/>
      <w:r>
        <w:t xml:space="preserve"> (CONF:4515-33036)</w:t>
      </w:r>
      <w:bookmarkEnd w:id="411"/>
      <w:r>
        <w:t>.</w:t>
      </w:r>
    </w:p>
    <w:p w14:paraId="33D0C377" w14:textId="77777777" w:rsidR="002E1B08" w:rsidRDefault="00000000">
      <w:pPr>
        <w:numPr>
          <w:ilvl w:val="0"/>
          <w:numId w:val="12"/>
        </w:numPr>
      </w:pPr>
      <w:r>
        <w:rPr>
          <w:rStyle w:val="keyword"/>
        </w:rPr>
        <w:t>SHALL</w:t>
      </w:r>
      <w:r>
        <w:t xml:space="preserve"> contain at least one [1..*] </w:t>
      </w:r>
      <w:r>
        <w:rPr>
          <w:rStyle w:val="XMLnameBold"/>
        </w:rPr>
        <w:t>id</w:t>
      </w:r>
      <w:bookmarkStart w:id="412" w:name="C_4515-16724"/>
      <w:r>
        <w:t xml:space="preserve"> (CONF:4515-16724)</w:t>
      </w:r>
      <w:bookmarkEnd w:id="412"/>
      <w:r>
        <w:t>.</w:t>
      </w:r>
    </w:p>
    <w:p w14:paraId="6AE789F7" w14:textId="77777777" w:rsidR="002E1B08" w:rsidRDefault="00000000">
      <w:pPr>
        <w:numPr>
          <w:ilvl w:val="0"/>
          <w:numId w:val="12"/>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413" w:name="C_4515-19178"/>
      <w:r>
        <w:t xml:space="preserve"> (CONF:4515-19178)</w:t>
      </w:r>
      <w:bookmarkEnd w:id="413"/>
      <w:r>
        <w:t>.</w:t>
      </w:r>
    </w:p>
    <w:p w14:paraId="4FA4AB7C" w14:textId="77777777" w:rsidR="002E1B08" w:rsidRDefault="00000000">
      <w:pPr>
        <w:numPr>
          <w:ilvl w:val="0"/>
          <w:numId w:val="12"/>
        </w:numPr>
      </w:pPr>
      <w:r>
        <w:rPr>
          <w:rStyle w:val="keyword"/>
        </w:rPr>
        <w:lastRenderedPageBreak/>
        <w:t>SHALL</w:t>
      </w:r>
      <w:r>
        <w:t xml:space="preserve"> contain exactly one [1..1] </w:t>
      </w:r>
      <w:r>
        <w:rPr>
          <w:rStyle w:val="XMLnameBold"/>
        </w:rPr>
        <w:t>statusCode</w:t>
      </w:r>
      <w:bookmarkStart w:id="414" w:name="C_4515-16720"/>
      <w:r>
        <w:t xml:space="preserve"> (CONF:4515-16720)</w:t>
      </w:r>
      <w:bookmarkEnd w:id="414"/>
      <w:r>
        <w:t>.</w:t>
      </w:r>
    </w:p>
    <w:p w14:paraId="7B539D78" w14:textId="77777777" w:rsidR="002E1B08" w:rsidRDefault="00000000">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15" w:name="C_4515-19089"/>
      <w:r>
        <w:t xml:space="preserve"> (CONF:4515-19089)</w:t>
      </w:r>
      <w:bookmarkEnd w:id="415"/>
      <w:r>
        <w:t>.</w:t>
      </w:r>
    </w:p>
    <w:p w14:paraId="51CCF43C" w14:textId="77777777" w:rsidR="002E1B08" w:rsidRDefault="00000000">
      <w:pPr>
        <w:numPr>
          <w:ilvl w:val="0"/>
          <w:numId w:val="12"/>
        </w:numPr>
      </w:pPr>
      <w:r>
        <w:rPr>
          <w:rStyle w:val="keyword"/>
        </w:rPr>
        <w:t>SHALL</w:t>
      </w:r>
      <w:r>
        <w:t xml:space="preserve"> contain at least one [1..*] </w:t>
      </w:r>
      <w:r>
        <w:rPr>
          <w:rStyle w:val="XMLnameBold"/>
        </w:rPr>
        <w:t>value</w:t>
      </w:r>
      <w:bookmarkStart w:id="416" w:name="C_4515-16754"/>
      <w:r>
        <w:t xml:space="preserve"> (CONF:4515-16754)</w:t>
      </w:r>
      <w:bookmarkEnd w:id="416"/>
      <w:r>
        <w:t>.</w:t>
      </w:r>
    </w:p>
    <w:p w14:paraId="3EC29483" w14:textId="77777777" w:rsidR="002E1B08" w:rsidRDefault="00000000">
      <w:pPr>
        <w:numPr>
          <w:ilvl w:val="1"/>
          <w:numId w:val="12"/>
        </w:numPr>
      </w:pPr>
      <w:r>
        <w:t>If xsi:type="CD",</w:t>
      </w:r>
      <w:r>
        <w:rPr>
          <w:rStyle w:val="keyword"/>
        </w:rPr>
        <w:t xml:space="preserve"> MAY </w:t>
      </w:r>
      <w:r>
        <w:t>have a translation code to further specify the source if the instrument has an applicable code system and value set for the integer (CONF:14639) (CONF:4515-16755).</w:t>
      </w:r>
    </w:p>
    <w:p w14:paraId="49C842F3" w14:textId="77777777" w:rsidR="002E1B08" w:rsidRDefault="00000000">
      <w:pPr>
        <w:pStyle w:val="Caption"/>
        <w:ind w:left="130" w:right="115"/>
      </w:pPr>
      <w:bookmarkStart w:id="417" w:name="_Toc119067319"/>
      <w:bookmarkStart w:id="418" w:name="_Toc119072233"/>
      <w:bookmarkStart w:id="419" w:name="_Toc120095155"/>
      <w:r>
        <w:t xml:space="preserve">Figure </w:t>
      </w:r>
      <w:r>
        <w:fldChar w:fldCharType="begin"/>
      </w:r>
      <w:r>
        <w:instrText>SEQ Figure \* ARABIC</w:instrText>
      </w:r>
      <w:r>
        <w:fldChar w:fldCharType="separate"/>
      </w:r>
      <w:r>
        <w:t>22</w:t>
      </w:r>
      <w:r>
        <w:fldChar w:fldCharType="end"/>
      </w:r>
      <w:r>
        <w:t>: Assessment Scale Supporting Observation Example</w:t>
      </w:r>
      <w:bookmarkEnd w:id="417"/>
      <w:bookmarkEnd w:id="418"/>
      <w:bookmarkEnd w:id="419"/>
    </w:p>
    <w:p w14:paraId="22BD4A8E" w14:textId="77777777" w:rsidR="002E1B08" w:rsidRDefault="00000000">
      <w:pPr>
        <w:pStyle w:val="Example"/>
        <w:ind w:left="130" w:right="115"/>
      </w:pPr>
      <w:r>
        <w:t xml:space="preserve"> &lt;observation classCode="OBS" moodCode="EVN"&gt;</w:t>
      </w:r>
    </w:p>
    <w:p w14:paraId="52E2011A" w14:textId="77777777" w:rsidR="002E1B08" w:rsidRDefault="00000000">
      <w:pPr>
        <w:pStyle w:val="Example"/>
        <w:ind w:left="130" w:right="115"/>
      </w:pPr>
      <w:r>
        <w:t xml:space="preserve">    &lt;templateId root="2.16.840.1.113883.10.20.22.4.86" extension="2022-06-01"/&gt;</w:t>
      </w:r>
    </w:p>
    <w:p w14:paraId="43512247" w14:textId="77777777" w:rsidR="002E1B08" w:rsidRDefault="00000000">
      <w:pPr>
        <w:pStyle w:val="Example"/>
        <w:ind w:left="130" w:right="115"/>
      </w:pPr>
      <w:r>
        <w:t xml:space="preserve">    &lt;id root="f4dce790-8328-11db-9fe1-0800200c9a44"/&gt;</w:t>
      </w:r>
    </w:p>
    <w:p w14:paraId="1A9CE3D9" w14:textId="77777777" w:rsidR="002E1B08" w:rsidRDefault="00000000">
      <w:pPr>
        <w:pStyle w:val="Example"/>
        <w:ind w:left="130" w:right="115"/>
      </w:pPr>
      <w:r>
        <w:t xml:space="preserve">    &lt;code code="60715-0" displayName="Defensive Reaction - Head and Neck Response" codeSystem="2.16.840.1.113883.6.1" codeSystemName="LOINC"/&gt;</w:t>
      </w:r>
    </w:p>
    <w:p w14:paraId="0FDDBE72" w14:textId="77777777" w:rsidR="002E1B08" w:rsidRDefault="00000000">
      <w:pPr>
        <w:pStyle w:val="Example"/>
        <w:ind w:left="130" w:right="115"/>
      </w:pPr>
      <w:r>
        <w:t xml:space="preserve">    &lt;statusCode code="completed"/&gt;</w:t>
      </w:r>
    </w:p>
    <w:p w14:paraId="48DFE13F" w14:textId="77777777" w:rsidR="002E1B08" w:rsidRDefault="00000000">
      <w:pPr>
        <w:pStyle w:val="Example"/>
        <w:ind w:left="130" w:right="115"/>
      </w:pPr>
      <w:r>
        <w:t xml:space="preserve">    &lt;value xsi:type="INT" value="3"/&gt;</w:t>
      </w:r>
    </w:p>
    <w:p w14:paraId="4FD112D1" w14:textId="77777777" w:rsidR="002E1B08" w:rsidRDefault="00000000">
      <w:pPr>
        <w:pStyle w:val="Example"/>
        <w:ind w:left="130" w:right="115"/>
      </w:pPr>
      <w:r>
        <w:t xml:space="preserve">&lt;/observation&gt; </w:t>
      </w:r>
    </w:p>
    <w:p w14:paraId="22CBA91B" w14:textId="77777777" w:rsidR="002E1B08" w:rsidRDefault="002E1B08">
      <w:pPr>
        <w:pStyle w:val="BodyText"/>
      </w:pPr>
    </w:p>
    <w:p w14:paraId="7A2327BA" w14:textId="77777777" w:rsidR="002E1B08" w:rsidRPr="0021629C" w:rsidRDefault="00000000">
      <w:pPr>
        <w:pStyle w:val="Heading2nospace"/>
      </w:pPr>
      <w:bookmarkStart w:id="420" w:name="E_Birth_Sex_Observation_V2"/>
      <w:bookmarkStart w:id="421" w:name="_Toc119067265"/>
      <w:bookmarkStart w:id="422" w:name="_Toc119074750"/>
      <w:bookmarkStart w:id="423" w:name="_Toc120095101"/>
      <w:r w:rsidRPr="0021629C">
        <w:t>Birth Sex Observation (V2)</w:t>
      </w:r>
      <w:bookmarkEnd w:id="420"/>
      <w:bookmarkEnd w:id="421"/>
      <w:bookmarkEnd w:id="422"/>
      <w:bookmarkEnd w:id="423"/>
    </w:p>
    <w:p w14:paraId="31B8103E" w14:textId="77777777" w:rsidR="002E1B08" w:rsidRDefault="00000000">
      <w:pPr>
        <w:pStyle w:val="BracketData"/>
      </w:pPr>
      <w:r>
        <w:t>[observation: identifier urn:hl7ii:2.16.840.1.113883.10.20.22.4.200:2023-05-01 (open)]</w:t>
      </w:r>
    </w:p>
    <w:p w14:paraId="7D53F628" w14:textId="77777777" w:rsidR="002E1B08" w:rsidRDefault="00000000">
      <w:r>
        <w:t>This observation represents the sex of the patient at birth. It is the sex that is entered on the person's birth certificate at time of birth.</w:t>
      </w:r>
    </w:p>
    <w:p w14:paraId="1917625B" w14:textId="77777777" w:rsidR="002E1B08" w:rsidRDefault="00000000">
      <w:r>
        <w:t>This observation is not appropriate for recording patient gender (administrativeGender).</w:t>
      </w:r>
    </w:p>
    <w:p w14:paraId="3125006C" w14:textId="77777777" w:rsidR="002E1B08" w:rsidRDefault="00000000">
      <w:r>
        <w:t>This observation is not appropriate for recording Gender Identity (GI), or Sex For Clinical Use (SFCU).</w:t>
      </w:r>
    </w:p>
    <w:p w14:paraId="738DEE05" w14:textId="77777777" w:rsidR="002E1B08" w:rsidRDefault="00000000">
      <w:r>
        <w:t>It is recommended systems include the</w:t>
      </w:r>
      <w:r>
        <w:t xml:space="preserve"> Birth</w:t>
      </w:r>
      <w:r>
        <w:t xml:space="preserve"> Sex observation in the Social History section.</w:t>
      </w:r>
    </w:p>
    <w:p w14:paraId="26F13E43" w14:textId="77777777" w:rsidR="002E1B08" w:rsidRDefault="00000000">
      <w:pPr>
        <w:pStyle w:val="Caption"/>
      </w:pPr>
      <w:bookmarkStart w:id="424" w:name="_Toc119067387"/>
      <w:bookmarkStart w:id="425" w:name="_Toc119074811"/>
      <w:bookmarkStart w:id="426" w:name="_Toc120095022"/>
      <w:r>
        <w:lastRenderedPageBreak/>
        <w:t xml:space="preserve">Table </w:t>
      </w:r>
      <w:r>
        <w:fldChar w:fldCharType="begin"/>
      </w:r>
      <w:r>
        <w:instrText>SEQ Table \* ARABIC</w:instrText>
      </w:r>
      <w:r>
        <w:fldChar w:fldCharType="separate"/>
      </w:r>
      <w:r>
        <w:t>29</w:t>
      </w:r>
      <w:r>
        <w:fldChar w:fldCharType="end"/>
      </w:r>
      <w:r>
        <w:t>: Birth Sex Observation (V2) Constraints Overview</w:t>
      </w:r>
      <w:bookmarkEnd w:id="424"/>
      <w:bookmarkEnd w:id="425"/>
      <w:bookmarkEnd w:id="4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06B63484" w14:textId="77777777">
        <w:trPr>
          <w:cantSplit/>
          <w:tblHeader/>
          <w:jc w:val="center"/>
        </w:trPr>
        <w:tc>
          <w:tcPr>
            <w:tcW w:w="0" w:type="dxa"/>
            <w:shd w:val="clear" w:color="auto" w:fill="E6E6E6"/>
            <w:noWrap/>
          </w:tcPr>
          <w:p w14:paraId="0FEE6157" w14:textId="77777777" w:rsidR="002E1B08" w:rsidRDefault="00000000">
            <w:pPr>
              <w:pStyle w:val="TableHead"/>
            </w:pPr>
            <w:r>
              <w:t>XPath</w:t>
            </w:r>
          </w:p>
        </w:tc>
        <w:tc>
          <w:tcPr>
            <w:tcW w:w="720" w:type="dxa"/>
            <w:shd w:val="clear" w:color="auto" w:fill="E6E6E6"/>
            <w:noWrap/>
          </w:tcPr>
          <w:p w14:paraId="471907A5" w14:textId="77777777" w:rsidR="002E1B08" w:rsidRDefault="00000000">
            <w:pPr>
              <w:pStyle w:val="TableHead"/>
            </w:pPr>
            <w:r>
              <w:t>Card.</w:t>
            </w:r>
          </w:p>
        </w:tc>
        <w:tc>
          <w:tcPr>
            <w:tcW w:w="1152" w:type="dxa"/>
            <w:shd w:val="clear" w:color="auto" w:fill="E6E6E6"/>
            <w:noWrap/>
          </w:tcPr>
          <w:p w14:paraId="264711E5" w14:textId="77777777" w:rsidR="002E1B08" w:rsidRDefault="00000000">
            <w:pPr>
              <w:pStyle w:val="TableHead"/>
            </w:pPr>
            <w:r>
              <w:t>Verb</w:t>
            </w:r>
          </w:p>
        </w:tc>
        <w:tc>
          <w:tcPr>
            <w:tcW w:w="864" w:type="dxa"/>
            <w:shd w:val="clear" w:color="auto" w:fill="E6E6E6"/>
            <w:noWrap/>
          </w:tcPr>
          <w:p w14:paraId="0F864693" w14:textId="77777777" w:rsidR="002E1B08" w:rsidRDefault="00000000">
            <w:pPr>
              <w:pStyle w:val="TableHead"/>
            </w:pPr>
            <w:r>
              <w:t>Data Type</w:t>
            </w:r>
          </w:p>
        </w:tc>
        <w:tc>
          <w:tcPr>
            <w:tcW w:w="864" w:type="dxa"/>
            <w:shd w:val="clear" w:color="auto" w:fill="E6E6E6"/>
            <w:noWrap/>
          </w:tcPr>
          <w:p w14:paraId="2D4E3AB6" w14:textId="77777777" w:rsidR="002E1B08" w:rsidRDefault="00000000">
            <w:pPr>
              <w:pStyle w:val="TableHead"/>
            </w:pPr>
            <w:r>
              <w:t>CONF#</w:t>
            </w:r>
          </w:p>
        </w:tc>
        <w:tc>
          <w:tcPr>
            <w:tcW w:w="864" w:type="dxa"/>
            <w:shd w:val="clear" w:color="auto" w:fill="E6E6E6"/>
            <w:noWrap/>
          </w:tcPr>
          <w:p w14:paraId="2D2F32A2" w14:textId="77777777" w:rsidR="002E1B08" w:rsidRDefault="00000000">
            <w:pPr>
              <w:pStyle w:val="TableHead"/>
            </w:pPr>
            <w:r>
              <w:t>Value</w:t>
            </w:r>
          </w:p>
        </w:tc>
      </w:tr>
      <w:tr w:rsidR="002E1B08" w14:paraId="5DBE6F35" w14:textId="77777777">
        <w:trPr>
          <w:jc w:val="center"/>
        </w:trPr>
        <w:tc>
          <w:tcPr>
            <w:tcW w:w="10160" w:type="dxa"/>
            <w:gridSpan w:val="6"/>
          </w:tcPr>
          <w:p w14:paraId="17096042" w14:textId="77777777" w:rsidR="002E1B08" w:rsidRDefault="00000000">
            <w:pPr>
              <w:pStyle w:val="TableText"/>
            </w:pPr>
            <w:r>
              <w:t>observation (identifier: urn:hl7ii:2.16.840.1.113883.10.20.22.4.200:2023-05-01)</w:t>
            </w:r>
          </w:p>
        </w:tc>
      </w:tr>
      <w:tr w:rsidR="002E1B08" w14:paraId="41E1037A" w14:textId="77777777">
        <w:trPr>
          <w:jc w:val="center"/>
        </w:trPr>
        <w:tc>
          <w:tcPr>
            <w:tcW w:w="3345" w:type="dxa"/>
          </w:tcPr>
          <w:p w14:paraId="6DBD3D09" w14:textId="77777777" w:rsidR="002E1B08" w:rsidRDefault="00000000">
            <w:pPr>
              <w:pStyle w:val="TableText"/>
            </w:pPr>
            <w:r>
              <w:tab/>
              <w:t>@classCode</w:t>
            </w:r>
          </w:p>
        </w:tc>
        <w:tc>
          <w:tcPr>
            <w:tcW w:w="720" w:type="dxa"/>
          </w:tcPr>
          <w:p w14:paraId="0FDB7AFB" w14:textId="77777777" w:rsidR="002E1B08" w:rsidRDefault="00000000">
            <w:pPr>
              <w:pStyle w:val="TableText"/>
            </w:pPr>
            <w:r>
              <w:t>1..1</w:t>
            </w:r>
          </w:p>
        </w:tc>
        <w:tc>
          <w:tcPr>
            <w:tcW w:w="1152" w:type="dxa"/>
          </w:tcPr>
          <w:p w14:paraId="7209BAA2" w14:textId="77777777" w:rsidR="002E1B08" w:rsidRDefault="00000000">
            <w:pPr>
              <w:pStyle w:val="TableText"/>
            </w:pPr>
            <w:r>
              <w:t>SHALL</w:t>
            </w:r>
          </w:p>
        </w:tc>
        <w:tc>
          <w:tcPr>
            <w:tcW w:w="864" w:type="dxa"/>
          </w:tcPr>
          <w:p w14:paraId="7A49D5AE" w14:textId="77777777" w:rsidR="002E1B08" w:rsidRDefault="002E1B08">
            <w:pPr>
              <w:pStyle w:val="TableText"/>
            </w:pPr>
          </w:p>
        </w:tc>
        <w:tc>
          <w:tcPr>
            <w:tcW w:w="1104" w:type="dxa"/>
          </w:tcPr>
          <w:p w14:paraId="7D9765B9" w14:textId="77777777" w:rsidR="002E1B08" w:rsidRDefault="00000000">
            <w:pPr>
              <w:pStyle w:val="TableText"/>
            </w:pPr>
            <w:hyperlink w:anchor="C_4537-33041">
              <w:r>
                <w:rPr>
                  <w:rStyle w:val="HyperlinkText9pt"/>
                </w:rPr>
                <w:t>4537-33041</w:t>
              </w:r>
            </w:hyperlink>
          </w:p>
        </w:tc>
        <w:tc>
          <w:tcPr>
            <w:tcW w:w="2975" w:type="dxa"/>
          </w:tcPr>
          <w:p w14:paraId="3426719A" w14:textId="77777777" w:rsidR="002E1B08" w:rsidRDefault="00000000">
            <w:pPr>
              <w:pStyle w:val="TableText"/>
            </w:pPr>
            <w:r>
              <w:t>urn:oid:2.16.840.1.113883.5.6 (HL7ActClass) = OBS</w:t>
            </w:r>
          </w:p>
        </w:tc>
      </w:tr>
      <w:tr w:rsidR="002E1B08" w14:paraId="517615A1" w14:textId="77777777">
        <w:trPr>
          <w:jc w:val="center"/>
        </w:trPr>
        <w:tc>
          <w:tcPr>
            <w:tcW w:w="3345" w:type="dxa"/>
          </w:tcPr>
          <w:p w14:paraId="704F33B0" w14:textId="77777777" w:rsidR="002E1B08" w:rsidRDefault="00000000">
            <w:pPr>
              <w:pStyle w:val="TableText"/>
            </w:pPr>
            <w:r>
              <w:tab/>
              <w:t>@moodCode</w:t>
            </w:r>
          </w:p>
        </w:tc>
        <w:tc>
          <w:tcPr>
            <w:tcW w:w="720" w:type="dxa"/>
          </w:tcPr>
          <w:p w14:paraId="297ED502" w14:textId="77777777" w:rsidR="002E1B08" w:rsidRDefault="00000000">
            <w:pPr>
              <w:pStyle w:val="TableText"/>
            </w:pPr>
            <w:r>
              <w:t>1..1</w:t>
            </w:r>
          </w:p>
        </w:tc>
        <w:tc>
          <w:tcPr>
            <w:tcW w:w="1152" w:type="dxa"/>
          </w:tcPr>
          <w:p w14:paraId="01BE8120" w14:textId="77777777" w:rsidR="002E1B08" w:rsidRDefault="00000000">
            <w:pPr>
              <w:pStyle w:val="TableText"/>
            </w:pPr>
            <w:r>
              <w:t>SHALL</w:t>
            </w:r>
          </w:p>
        </w:tc>
        <w:tc>
          <w:tcPr>
            <w:tcW w:w="864" w:type="dxa"/>
          </w:tcPr>
          <w:p w14:paraId="046C6279" w14:textId="77777777" w:rsidR="002E1B08" w:rsidRDefault="002E1B08">
            <w:pPr>
              <w:pStyle w:val="TableText"/>
            </w:pPr>
          </w:p>
        </w:tc>
        <w:tc>
          <w:tcPr>
            <w:tcW w:w="1104" w:type="dxa"/>
          </w:tcPr>
          <w:p w14:paraId="4D0A7820" w14:textId="77777777" w:rsidR="002E1B08" w:rsidRDefault="00000000">
            <w:pPr>
              <w:pStyle w:val="TableText"/>
            </w:pPr>
            <w:hyperlink w:anchor="C_4537-33042">
              <w:r>
                <w:rPr>
                  <w:rStyle w:val="HyperlinkText9pt"/>
                </w:rPr>
                <w:t>4537-33042</w:t>
              </w:r>
            </w:hyperlink>
          </w:p>
        </w:tc>
        <w:tc>
          <w:tcPr>
            <w:tcW w:w="2975" w:type="dxa"/>
          </w:tcPr>
          <w:p w14:paraId="25AF4EFD" w14:textId="77777777" w:rsidR="002E1B08" w:rsidRDefault="00000000">
            <w:pPr>
              <w:pStyle w:val="TableText"/>
            </w:pPr>
            <w:r>
              <w:t>urn:oid:2.16.840.1.113883.5.1001 (HL7ActMood) = EVN</w:t>
            </w:r>
          </w:p>
        </w:tc>
      </w:tr>
      <w:tr w:rsidR="002E1B08" w14:paraId="7A346362" w14:textId="77777777">
        <w:trPr>
          <w:jc w:val="center"/>
        </w:trPr>
        <w:tc>
          <w:tcPr>
            <w:tcW w:w="3345" w:type="dxa"/>
          </w:tcPr>
          <w:p w14:paraId="3A289389" w14:textId="77777777" w:rsidR="002E1B08" w:rsidRDefault="00000000">
            <w:pPr>
              <w:pStyle w:val="TableText"/>
            </w:pPr>
            <w:r>
              <w:tab/>
              <w:t>templateId</w:t>
            </w:r>
          </w:p>
        </w:tc>
        <w:tc>
          <w:tcPr>
            <w:tcW w:w="720" w:type="dxa"/>
          </w:tcPr>
          <w:p w14:paraId="41B0C4A3" w14:textId="77777777" w:rsidR="002E1B08" w:rsidRDefault="00000000">
            <w:pPr>
              <w:pStyle w:val="TableText"/>
            </w:pPr>
            <w:r>
              <w:t>1..1</w:t>
            </w:r>
          </w:p>
        </w:tc>
        <w:tc>
          <w:tcPr>
            <w:tcW w:w="1152" w:type="dxa"/>
          </w:tcPr>
          <w:p w14:paraId="35748133" w14:textId="77777777" w:rsidR="002E1B08" w:rsidRDefault="00000000">
            <w:pPr>
              <w:pStyle w:val="TableText"/>
            </w:pPr>
            <w:r>
              <w:t>SHALL</w:t>
            </w:r>
          </w:p>
        </w:tc>
        <w:tc>
          <w:tcPr>
            <w:tcW w:w="864" w:type="dxa"/>
          </w:tcPr>
          <w:p w14:paraId="518D4F27" w14:textId="77777777" w:rsidR="002E1B08" w:rsidRDefault="002E1B08">
            <w:pPr>
              <w:pStyle w:val="TableText"/>
            </w:pPr>
          </w:p>
        </w:tc>
        <w:tc>
          <w:tcPr>
            <w:tcW w:w="1104" w:type="dxa"/>
          </w:tcPr>
          <w:p w14:paraId="35226BE7" w14:textId="77777777" w:rsidR="002E1B08" w:rsidRDefault="00000000">
            <w:pPr>
              <w:pStyle w:val="TableText"/>
            </w:pPr>
            <w:hyperlink w:anchor="C_4537-33032">
              <w:r>
                <w:rPr>
                  <w:rStyle w:val="HyperlinkText9pt"/>
                </w:rPr>
                <w:t>4537-33032</w:t>
              </w:r>
            </w:hyperlink>
          </w:p>
        </w:tc>
        <w:tc>
          <w:tcPr>
            <w:tcW w:w="2975" w:type="dxa"/>
          </w:tcPr>
          <w:p w14:paraId="04924381" w14:textId="77777777" w:rsidR="002E1B08" w:rsidRDefault="002E1B08">
            <w:pPr>
              <w:pStyle w:val="TableText"/>
            </w:pPr>
          </w:p>
        </w:tc>
      </w:tr>
      <w:tr w:rsidR="002E1B08" w14:paraId="67BCBC47" w14:textId="77777777">
        <w:trPr>
          <w:jc w:val="center"/>
        </w:trPr>
        <w:tc>
          <w:tcPr>
            <w:tcW w:w="3345" w:type="dxa"/>
          </w:tcPr>
          <w:p w14:paraId="46D5974B" w14:textId="77777777" w:rsidR="002E1B08" w:rsidRDefault="00000000">
            <w:pPr>
              <w:pStyle w:val="TableText"/>
            </w:pPr>
            <w:r>
              <w:tab/>
            </w:r>
            <w:r>
              <w:tab/>
              <w:t>@root</w:t>
            </w:r>
          </w:p>
        </w:tc>
        <w:tc>
          <w:tcPr>
            <w:tcW w:w="720" w:type="dxa"/>
          </w:tcPr>
          <w:p w14:paraId="0B19F948" w14:textId="77777777" w:rsidR="002E1B08" w:rsidRDefault="00000000">
            <w:pPr>
              <w:pStyle w:val="TableText"/>
            </w:pPr>
            <w:r>
              <w:t>1..1</w:t>
            </w:r>
          </w:p>
        </w:tc>
        <w:tc>
          <w:tcPr>
            <w:tcW w:w="1152" w:type="dxa"/>
          </w:tcPr>
          <w:p w14:paraId="7E7CFB3F" w14:textId="77777777" w:rsidR="002E1B08" w:rsidRDefault="00000000">
            <w:pPr>
              <w:pStyle w:val="TableText"/>
            </w:pPr>
            <w:r>
              <w:t>SHALL</w:t>
            </w:r>
          </w:p>
        </w:tc>
        <w:tc>
          <w:tcPr>
            <w:tcW w:w="864" w:type="dxa"/>
          </w:tcPr>
          <w:p w14:paraId="1BBF93A7" w14:textId="77777777" w:rsidR="002E1B08" w:rsidRDefault="002E1B08">
            <w:pPr>
              <w:pStyle w:val="TableText"/>
            </w:pPr>
          </w:p>
        </w:tc>
        <w:tc>
          <w:tcPr>
            <w:tcW w:w="1104" w:type="dxa"/>
          </w:tcPr>
          <w:p w14:paraId="1F903993" w14:textId="77777777" w:rsidR="002E1B08" w:rsidRDefault="00000000">
            <w:pPr>
              <w:pStyle w:val="TableText"/>
            </w:pPr>
            <w:hyperlink w:anchor="C_4537-33036">
              <w:r>
                <w:rPr>
                  <w:rStyle w:val="HyperlinkText9pt"/>
                </w:rPr>
                <w:t>4537-33036</w:t>
              </w:r>
            </w:hyperlink>
          </w:p>
        </w:tc>
        <w:tc>
          <w:tcPr>
            <w:tcW w:w="2975" w:type="dxa"/>
          </w:tcPr>
          <w:p w14:paraId="7AFD6FF3" w14:textId="77777777" w:rsidR="002E1B08" w:rsidRDefault="00000000">
            <w:pPr>
              <w:pStyle w:val="TableText"/>
            </w:pPr>
            <w:r>
              <w:t>2.16.840.1.113883.10.20.22.4.200</w:t>
            </w:r>
          </w:p>
        </w:tc>
      </w:tr>
      <w:tr w:rsidR="002E1B08" w14:paraId="02360535" w14:textId="77777777">
        <w:trPr>
          <w:jc w:val="center"/>
        </w:trPr>
        <w:tc>
          <w:tcPr>
            <w:tcW w:w="3345" w:type="dxa"/>
          </w:tcPr>
          <w:p w14:paraId="4E8FEB80" w14:textId="77777777" w:rsidR="002E1B08" w:rsidRDefault="00000000">
            <w:pPr>
              <w:pStyle w:val="TableText"/>
            </w:pPr>
            <w:r>
              <w:tab/>
            </w:r>
            <w:r>
              <w:tab/>
              <w:t>@extension</w:t>
            </w:r>
          </w:p>
        </w:tc>
        <w:tc>
          <w:tcPr>
            <w:tcW w:w="720" w:type="dxa"/>
          </w:tcPr>
          <w:p w14:paraId="024A6312" w14:textId="77777777" w:rsidR="002E1B08" w:rsidRDefault="00000000">
            <w:pPr>
              <w:pStyle w:val="TableText"/>
            </w:pPr>
            <w:r>
              <w:t>1..1</w:t>
            </w:r>
          </w:p>
        </w:tc>
        <w:tc>
          <w:tcPr>
            <w:tcW w:w="1152" w:type="dxa"/>
          </w:tcPr>
          <w:p w14:paraId="7AC76DA5" w14:textId="77777777" w:rsidR="002E1B08" w:rsidRDefault="00000000">
            <w:pPr>
              <w:pStyle w:val="TableText"/>
            </w:pPr>
            <w:r>
              <w:t>SHALL</w:t>
            </w:r>
          </w:p>
        </w:tc>
        <w:tc>
          <w:tcPr>
            <w:tcW w:w="864" w:type="dxa"/>
          </w:tcPr>
          <w:p w14:paraId="4FC6576B" w14:textId="77777777" w:rsidR="002E1B08" w:rsidRDefault="002E1B08">
            <w:pPr>
              <w:pStyle w:val="TableText"/>
            </w:pPr>
          </w:p>
        </w:tc>
        <w:tc>
          <w:tcPr>
            <w:tcW w:w="1104" w:type="dxa"/>
          </w:tcPr>
          <w:p w14:paraId="071473D3" w14:textId="77777777" w:rsidR="002E1B08" w:rsidRDefault="00000000">
            <w:pPr>
              <w:pStyle w:val="TableText"/>
            </w:pPr>
            <w:hyperlink w:anchor="C_4537-33037">
              <w:r>
                <w:rPr>
                  <w:rStyle w:val="HyperlinkText9pt"/>
                </w:rPr>
                <w:t>4537-33037</w:t>
              </w:r>
            </w:hyperlink>
          </w:p>
        </w:tc>
        <w:tc>
          <w:tcPr>
            <w:tcW w:w="2975" w:type="dxa"/>
          </w:tcPr>
          <w:p w14:paraId="36AC11DC" w14:textId="77777777" w:rsidR="002E1B08" w:rsidRDefault="00000000">
            <w:pPr>
              <w:pStyle w:val="TableText"/>
            </w:pPr>
            <w:r>
              <w:t>2023-05-01</w:t>
            </w:r>
          </w:p>
        </w:tc>
      </w:tr>
      <w:tr w:rsidR="002E1B08" w14:paraId="78A29E11" w14:textId="77777777">
        <w:trPr>
          <w:jc w:val="center"/>
        </w:trPr>
        <w:tc>
          <w:tcPr>
            <w:tcW w:w="3345" w:type="dxa"/>
          </w:tcPr>
          <w:p w14:paraId="6D728563" w14:textId="77777777" w:rsidR="002E1B08" w:rsidRDefault="00000000">
            <w:pPr>
              <w:pStyle w:val="TableText"/>
            </w:pPr>
            <w:r>
              <w:tab/>
              <w:t>code</w:t>
            </w:r>
          </w:p>
        </w:tc>
        <w:tc>
          <w:tcPr>
            <w:tcW w:w="720" w:type="dxa"/>
          </w:tcPr>
          <w:p w14:paraId="5D741D94" w14:textId="77777777" w:rsidR="002E1B08" w:rsidRDefault="00000000">
            <w:pPr>
              <w:pStyle w:val="TableText"/>
            </w:pPr>
            <w:r>
              <w:t>1..1</w:t>
            </w:r>
          </w:p>
        </w:tc>
        <w:tc>
          <w:tcPr>
            <w:tcW w:w="1152" w:type="dxa"/>
          </w:tcPr>
          <w:p w14:paraId="4A9F95D9" w14:textId="77777777" w:rsidR="002E1B08" w:rsidRDefault="00000000">
            <w:pPr>
              <w:pStyle w:val="TableText"/>
            </w:pPr>
            <w:r>
              <w:t>SHALL</w:t>
            </w:r>
          </w:p>
        </w:tc>
        <w:tc>
          <w:tcPr>
            <w:tcW w:w="864" w:type="dxa"/>
          </w:tcPr>
          <w:p w14:paraId="674492ED" w14:textId="77777777" w:rsidR="002E1B08" w:rsidRDefault="002E1B08">
            <w:pPr>
              <w:pStyle w:val="TableText"/>
            </w:pPr>
          </w:p>
        </w:tc>
        <w:tc>
          <w:tcPr>
            <w:tcW w:w="1104" w:type="dxa"/>
          </w:tcPr>
          <w:p w14:paraId="4CC579EB" w14:textId="77777777" w:rsidR="002E1B08" w:rsidRDefault="00000000">
            <w:pPr>
              <w:pStyle w:val="TableText"/>
            </w:pPr>
            <w:hyperlink w:anchor="C_4537-33033">
              <w:r>
                <w:rPr>
                  <w:rStyle w:val="HyperlinkText9pt"/>
                </w:rPr>
                <w:t>4537-33033</w:t>
              </w:r>
            </w:hyperlink>
          </w:p>
        </w:tc>
        <w:tc>
          <w:tcPr>
            <w:tcW w:w="2975" w:type="dxa"/>
          </w:tcPr>
          <w:p w14:paraId="4EE314D2" w14:textId="77777777" w:rsidR="002E1B08" w:rsidRDefault="002E1B08">
            <w:pPr>
              <w:pStyle w:val="TableText"/>
            </w:pPr>
          </w:p>
        </w:tc>
      </w:tr>
      <w:tr w:rsidR="002E1B08" w14:paraId="599846F6" w14:textId="77777777">
        <w:trPr>
          <w:jc w:val="center"/>
        </w:trPr>
        <w:tc>
          <w:tcPr>
            <w:tcW w:w="3345" w:type="dxa"/>
          </w:tcPr>
          <w:p w14:paraId="1196F3F4" w14:textId="77777777" w:rsidR="002E1B08" w:rsidRDefault="00000000">
            <w:pPr>
              <w:pStyle w:val="TableText"/>
            </w:pPr>
            <w:r>
              <w:tab/>
            </w:r>
            <w:r>
              <w:tab/>
              <w:t>@code</w:t>
            </w:r>
          </w:p>
        </w:tc>
        <w:tc>
          <w:tcPr>
            <w:tcW w:w="720" w:type="dxa"/>
          </w:tcPr>
          <w:p w14:paraId="6719A231" w14:textId="77777777" w:rsidR="002E1B08" w:rsidRDefault="00000000">
            <w:pPr>
              <w:pStyle w:val="TableText"/>
            </w:pPr>
            <w:r>
              <w:t>1..1</w:t>
            </w:r>
          </w:p>
        </w:tc>
        <w:tc>
          <w:tcPr>
            <w:tcW w:w="1152" w:type="dxa"/>
          </w:tcPr>
          <w:p w14:paraId="5D7027BD" w14:textId="77777777" w:rsidR="002E1B08" w:rsidRDefault="00000000">
            <w:pPr>
              <w:pStyle w:val="TableText"/>
            </w:pPr>
            <w:r>
              <w:t>SHALL</w:t>
            </w:r>
          </w:p>
        </w:tc>
        <w:tc>
          <w:tcPr>
            <w:tcW w:w="864" w:type="dxa"/>
          </w:tcPr>
          <w:p w14:paraId="32B153C1" w14:textId="77777777" w:rsidR="002E1B08" w:rsidRDefault="002E1B08">
            <w:pPr>
              <w:pStyle w:val="TableText"/>
            </w:pPr>
          </w:p>
        </w:tc>
        <w:tc>
          <w:tcPr>
            <w:tcW w:w="1104" w:type="dxa"/>
          </w:tcPr>
          <w:p w14:paraId="57E6E1A3" w14:textId="77777777" w:rsidR="002E1B08" w:rsidRDefault="00000000">
            <w:pPr>
              <w:pStyle w:val="TableText"/>
            </w:pPr>
            <w:hyperlink w:anchor="C_4537-33038">
              <w:r>
                <w:rPr>
                  <w:rStyle w:val="HyperlinkText9pt"/>
                </w:rPr>
                <w:t>4537-33038</w:t>
              </w:r>
            </w:hyperlink>
          </w:p>
        </w:tc>
        <w:tc>
          <w:tcPr>
            <w:tcW w:w="2975" w:type="dxa"/>
          </w:tcPr>
          <w:p w14:paraId="4F6B11D7" w14:textId="77777777" w:rsidR="002E1B08" w:rsidRDefault="00000000">
            <w:pPr>
              <w:pStyle w:val="TableText"/>
            </w:pPr>
            <w:r>
              <w:t>76689-9</w:t>
            </w:r>
          </w:p>
        </w:tc>
      </w:tr>
      <w:tr w:rsidR="002E1B08" w14:paraId="49674C07" w14:textId="77777777">
        <w:trPr>
          <w:jc w:val="center"/>
        </w:trPr>
        <w:tc>
          <w:tcPr>
            <w:tcW w:w="3345" w:type="dxa"/>
          </w:tcPr>
          <w:p w14:paraId="41E72DC0" w14:textId="77777777" w:rsidR="002E1B08" w:rsidRDefault="00000000">
            <w:pPr>
              <w:pStyle w:val="TableText"/>
            </w:pPr>
            <w:r>
              <w:tab/>
            </w:r>
            <w:r>
              <w:tab/>
              <w:t>@codeSystem</w:t>
            </w:r>
          </w:p>
        </w:tc>
        <w:tc>
          <w:tcPr>
            <w:tcW w:w="720" w:type="dxa"/>
          </w:tcPr>
          <w:p w14:paraId="5CD2E52E" w14:textId="77777777" w:rsidR="002E1B08" w:rsidRDefault="00000000">
            <w:pPr>
              <w:pStyle w:val="TableText"/>
            </w:pPr>
            <w:r>
              <w:t>1..1</w:t>
            </w:r>
          </w:p>
        </w:tc>
        <w:tc>
          <w:tcPr>
            <w:tcW w:w="1152" w:type="dxa"/>
          </w:tcPr>
          <w:p w14:paraId="21AF0C06" w14:textId="77777777" w:rsidR="002E1B08" w:rsidRDefault="00000000">
            <w:pPr>
              <w:pStyle w:val="TableText"/>
            </w:pPr>
            <w:r>
              <w:t>SHALL</w:t>
            </w:r>
          </w:p>
        </w:tc>
        <w:tc>
          <w:tcPr>
            <w:tcW w:w="864" w:type="dxa"/>
          </w:tcPr>
          <w:p w14:paraId="536D14C0" w14:textId="77777777" w:rsidR="002E1B08" w:rsidRDefault="002E1B08">
            <w:pPr>
              <w:pStyle w:val="TableText"/>
            </w:pPr>
          </w:p>
        </w:tc>
        <w:tc>
          <w:tcPr>
            <w:tcW w:w="1104" w:type="dxa"/>
          </w:tcPr>
          <w:p w14:paraId="1AC1EA09" w14:textId="77777777" w:rsidR="002E1B08" w:rsidRDefault="00000000">
            <w:pPr>
              <w:pStyle w:val="TableText"/>
            </w:pPr>
            <w:hyperlink w:anchor="C_4537-33039">
              <w:r>
                <w:rPr>
                  <w:rStyle w:val="HyperlinkText9pt"/>
                </w:rPr>
                <w:t>4537-33039</w:t>
              </w:r>
            </w:hyperlink>
          </w:p>
        </w:tc>
        <w:tc>
          <w:tcPr>
            <w:tcW w:w="2975" w:type="dxa"/>
          </w:tcPr>
          <w:p w14:paraId="1C3C1E68" w14:textId="77777777" w:rsidR="002E1B08" w:rsidRDefault="00000000">
            <w:pPr>
              <w:pStyle w:val="TableText"/>
            </w:pPr>
            <w:r>
              <w:t>urn:oid:2.16.840.1.113883.6.1 (LOINC) = 2.16.840.1.113883.6.1</w:t>
            </w:r>
          </w:p>
        </w:tc>
      </w:tr>
      <w:tr w:rsidR="002E1B08" w14:paraId="017FCE4C" w14:textId="77777777">
        <w:trPr>
          <w:jc w:val="center"/>
        </w:trPr>
        <w:tc>
          <w:tcPr>
            <w:tcW w:w="3345" w:type="dxa"/>
          </w:tcPr>
          <w:p w14:paraId="1ADC96FD" w14:textId="77777777" w:rsidR="002E1B08" w:rsidRDefault="00000000">
            <w:pPr>
              <w:pStyle w:val="TableText"/>
            </w:pPr>
            <w:r>
              <w:tab/>
              <w:t>statusCode</w:t>
            </w:r>
          </w:p>
        </w:tc>
        <w:tc>
          <w:tcPr>
            <w:tcW w:w="720" w:type="dxa"/>
          </w:tcPr>
          <w:p w14:paraId="1B9937B6" w14:textId="77777777" w:rsidR="002E1B08" w:rsidRDefault="00000000">
            <w:pPr>
              <w:pStyle w:val="TableText"/>
            </w:pPr>
            <w:r>
              <w:t>1..1</w:t>
            </w:r>
          </w:p>
        </w:tc>
        <w:tc>
          <w:tcPr>
            <w:tcW w:w="1152" w:type="dxa"/>
          </w:tcPr>
          <w:p w14:paraId="5FFB05C0" w14:textId="77777777" w:rsidR="002E1B08" w:rsidRDefault="00000000">
            <w:pPr>
              <w:pStyle w:val="TableText"/>
            </w:pPr>
            <w:r>
              <w:t>SHALL</w:t>
            </w:r>
          </w:p>
        </w:tc>
        <w:tc>
          <w:tcPr>
            <w:tcW w:w="864" w:type="dxa"/>
          </w:tcPr>
          <w:p w14:paraId="3C187F47" w14:textId="77777777" w:rsidR="002E1B08" w:rsidRDefault="002E1B08">
            <w:pPr>
              <w:pStyle w:val="TableText"/>
            </w:pPr>
          </w:p>
        </w:tc>
        <w:tc>
          <w:tcPr>
            <w:tcW w:w="1104" w:type="dxa"/>
          </w:tcPr>
          <w:p w14:paraId="12D7892F" w14:textId="77777777" w:rsidR="002E1B08" w:rsidRDefault="00000000">
            <w:pPr>
              <w:pStyle w:val="TableText"/>
            </w:pPr>
            <w:hyperlink w:anchor="C_4537-33031">
              <w:r>
                <w:rPr>
                  <w:rStyle w:val="HyperlinkText9pt"/>
                </w:rPr>
                <w:t>4537-33031</w:t>
              </w:r>
            </w:hyperlink>
          </w:p>
        </w:tc>
        <w:tc>
          <w:tcPr>
            <w:tcW w:w="2975" w:type="dxa"/>
          </w:tcPr>
          <w:p w14:paraId="71B68100" w14:textId="77777777" w:rsidR="002E1B08" w:rsidRDefault="002E1B08">
            <w:pPr>
              <w:pStyle w:val="TableText"/>
            </w:pPr>
          </w:p>
        </w:tc>
      </w:tr>
      <w:tr w:rsidR="002E1B08" w14:paraId="3E983E37" w14:textId="77777777">
        <w:trPr>
          <w:jc w:val="center"/>
        </w:trPr>
        <w:tc>
          <w:tcPr>
            <w:tcW w:w="3345" w:type="dxa"/>
          </w:tcPr>
          <w:p w14:paraId="1F19DF4D" w14:textId="77777777" w:rsidR="002E1B08" w:rsidRDefault="00000000">
            <w:pPr>
              <w:pStyle w:val="TableText"/>
            </w:pPr>
            <w:r>
              <w:tab/>
            </w:r>
            <w:r>
              <w:tab/>
              <w:t>@code</w:t>
            </w:r>
          </w:p>
        </w:tc>
        <w:tc>
          <w:tcPr>
            <w:tcW w:w="720" w:type="dxa"/>
          </w:tcPr>
          <w:p w14:paraId="3E984E76" w14:textId="77777777" w:rsidR="002E1B08" w:rsidRDefault="00000000">
            <w:pPr>
              <w:pStyle w:val="TableText"/>
            </w:pPr>
            <w:r>
              <w:t>1..1</w:t>
            </w:r>
          </w:p>
        </w:tc>
        <w:tc>
          <w:tcPr>
            <w:tcW w:w="1152" w:type="dxa"/>
          </w:tcPr>
          <w:p w14:paraId="7406E0C4" w14:textId="77777777" w:rsidR="002E1B08" w:rsidRDefault="00000000">
            <w:pPr>
              <w:pStyle w:val="TableText"/>
            </w:pPr>
            <w:r>
              <w:t>SHALL</w:t>
            </w:r>
          </w:p>
        </w:tc>
        <w:tc>
          <w:tcPr>
            <w:tcW w:w="864" w:type="dxa"/>
          </w:tcPr>
          <w:p w14:paraId="46E9A3E8" w14:textId="77777777" w:rsidR="002E1B08" w:rsidRDefault="002E1B08">
            <w:pPr>
              <w:pStyle w:val="TableText"/>
            </w:pPr>
          </w:p>
        </w:tc>
        <w:tc>
          <w:tcPr>
            <w:tcW w:w="1104" w:type="dxa"/>
          </w:tcPr>
          <w:p w14:paraId="0C41D9EB" w14:textId="77777777" w:rsidR="002E1B08" w:rsidRDefault="00000000">
            <w:pPr>
              <w:pStyle w:val="TableText"/>
            </w:pPr>
            <w:hyperlink w:anchor="C_4537-33035">
              <w:r>
                <w:rPr>
                  <w:rStyle w:val="HyperlinkText9pt"/>
                </w:rPr>
                <w:t>4537-33035</w:t>
              </w:r>
            </w:hyperlink>
          </w:p>
        </w:tc>
        <w:tc>
          <w:tcPr>
            <w:tcW w:w="2975" w:type="dxa"/>
          </w:tcPr>
          <w:p w14:paraId="5551CFA8" w14:textId="77777777" w:rsidR="002E1B08" w:rsidRDefault="00000000">
            <w:pPr>
              <w:pStyle w:val="TableText"/>
            </w:pPr>
            <w:r>
              <w:t>urn:oid:2.16.840.1.113883.5.14 (HL7ActStatus) = completed</w:t>
            </w:r>
          </w:p>
        </w:tc>
      </w:tr>
      <w:tr w:rsidR="002E1B08" w14:paraId="24F6C29C" w14:textId="77777777">
        <w:trPr>
          <w:jc w:val="center"/>
        </w:trPr>
        <w:tc>
          <w:tcPr>
            <w:tcW w:w="3345" w:type="dxa"/>
          </w:tcPr>
          <w:p w14:paraId="7197AA2E" w14:textId="77777777" w:rsidR="002E1B08" w:rsidRDefault="00000000">
            <w:pPr>
              <w:pStyle w:val="TableText"/>
            </w:pPr>
            <w:r>
              <w:tab/>
              <w:t>effectiveTime</w:t>
            </w:r>
          </w:p>
        </w:tc>
        <w:tc>
          <w:tcPr>
            <w:tcW w:w="720" w:type="dxa"/>
          </w:tcPr>
          <w:p w14:paraId="62689D9F" w14:textId="77777777" w:rsidR="002E1B08" w:rsidRDefault="00000000">
            <w:pPr>
              <w:pStyle w:val="TableText"/>
            </w:pPr>
            <w:r>
              <w:t>1..1</w:t>
            </w:r>
          </w:p>
        </w:tc>
        <w:tc>
          <w:tcPr>
            <w:tcW w:w="1152" w:type="dxa"/>
          </w:tcPr>
          <w:p w14:paraId="6273C0CA" w14:textId="77777777" w:rsidR="002E1B08" w:rsidRDefault="00000000">
            <w:pPr>
              <w:pStyle w:val="TableText"/>
            </w:pPr>
            <w:r>
              <w:t>SHALL</w:t>
            </w:r>
          </w:p>
        </w:tc>
        <w:tc>
          <w:tcPr>
            <w:tcW w:w="864" w:type="dxa"/>
          </w:tcPr>
          <w:p w14:paraId="0DB7F208" w14:textId="77777777" w:rsidR="002E1B08" w:rsidRDefault="002E1B08">
            <w:pPr>
              <w:pStyle w:val="TableText"/>
            </w:pPr>
          </w:p>
        </w:tc>
        <w:tc>
          <w:tcPr>
            <w:tcW w:w="1104" w:type="dxa"/>
          </w:tcPr>
          <w:p w14:paraId="64CCDEEB" w14:textId="77777777" w:rsidR="002E1B08" w:rsidRDefault="00000000">
            <w:pPr>
              <w:pStyle w:val="TableText"/>
            </w:pPr>
            <w:hyperlink w:anchor="C_4537-33043">
              <w:r>
                <w:rPr>
                  <w:rStyle w:val="HyperlinkText9pt"/>
                </w:rPr>
                <w:t>4537-33043</w:t>
              </w:r>
            </w:hyperlink>
          </w:p>
        </w:tc>
        <w:tc>
          <w:tcPr>
            <w:tcW w:w="2975" w:type="dxa"/>
          </w:tcPr>
          <w:p w14:paraId="2290B830" w14:textId="77777777" w:rsidR="002E1B08" w:rsidRDefault="002E1B08">
            <w:pPr>
              <w:pStyle w:val="TableText"/>
            </w:pPr>
          </w:p>
        </w:tc>
      </w:tr>
      <w:tr w:rsidR="002E1B08" w14:paraId="2C67A2A6" w14:textId="77777777">
        <w:trPr>
          <w:jc w:val="center"/>
        </w:trPr>
        <w:tc>
          <w:tcPr>
            <w:tcW w:w="3345" w:type="dxa"/>
          </w:tcPr>
          <w:p w14:paraId="2994A4DA" w14:textId="77777777" w:rsidR="002E1B08" w:rsidRDefault="00000000">
            <w:pPr>
              <w:pStyle w:val="TableText"/>
            </w:pPr>
            <w:r>
              <w:tab/>
            </w:r>
            <w:r>
              <w:tab/>
              <w:t>low</w:t>
            </w:r>
          </w:p>
        </w:tc>
        <w:tc>
          <w:tcPr>
            <w:tcW w:w="720" w:type="dxa"/>
          </w:tcPr>
          <w:p w14:paraId="4685124A" w14:textId="77777777" w:rsidR="002E1B08" w:rsidRDefault="00000000">
            <w:pPr>
              <w:pStyle w:val="TableText"/>
            </w:pPr>
            <w:r>
              <w:t>1..1</w:t>
            </w:r>
          </w:p>
        </w:tc>
        <w:tc>
          <w:tcPr>
            <w:tcW w:w="1152" w:type="dxa"/>
          </w:tcPr>
          <w:p w14:paraId="7A1B8B94" w14:textId="77777777" w:rsidR="002E1B08" w:rsidRDefault="00000000">
            <w:pPr>
              <w:pStyle w:val="TableText"/>
            </w:pPr>
            <w:r>
              <w:t>SHALL NOT</w:t>
            </w:r>
          </w:p>
        </w:tc>
        <w:tc>
          <w:tcPr>
            <w:tcW w:w="864" w:type="dxa"/>
          </w:tcPr>
          <w:p w14:paraId="0DC69FC9" w14:textId="77777777" w:rsidR="002E1B08" w:rsidRDefault="002E1B08">
            <w:pPr>
              <w:pStyle w:val="TableText"/>
            </w:pPr>
          </w:p>
        </w:tc>
        <w:tc>
          <w:tcPr>
            <w:tcW w:w="1104" w:type="dxa"/>
          </w:tcPr>
          <w:p w14:paraId="17EC8E9B" w14:textId="77777777" w:rsidR="002E1B08" w:rsidRDefault="00000000">
            <w:pPr>
              <w:pStyle w:val="TableText"/>
            </w:pPr>
            <w:hyperlink w:anchor="C_4537-33044">
              <w:r>
                <w:rPr>
                  <w:rStyle w:val="HyperlinkText9pt"/>
                </w:rPr>
                <w:t>4537-33044</w:t>
              </w:r>
            </w:hyperlink>
          </w:p>
        </w:tc>
        <w:tc>
          <w:tcPr>
            <w:tcW w:w="2975" w:type="dxa"/>
          </w:tcPr>
          <w:p w14:paraId="692786B4" w14:textId="77777777" w:rsidR="002E1B08" w:rsidRDefault="002E1B08">
            <w:pPr>
              <w:pStyle w:val="TableText"/>
            </w:pPr>
          </w:p>
        </w:tc>
      </w:tr>
      <w:tr w:rsidR="002E1B08" w14:paraId="451E4006" w14:textId="77777777">
        <w:trPr>
          <w:jc w:val="center"/>
        </w:trPr>
        <w:tc>
          <w:tcPr>
            <w:tcW w:w="3345" w:type="dxa"/>
          </w:tcPr>
          <w:p w14:paraId="1ED78C6E" w14:textId="77777777" w:rsidR="002E1B08" w:rsidRDefault="00000000">
            <w:pPr>
              <w:pStyle w:val="TableText"/>
            </w:pPr>
            <w:r>
              <w:tab/>
            </w:r>
            <w:r>
              <w:tab/>
              <w:t>width</w:t>
            </w:r>
          </w:p>
        </w:tc>
        <w:tc>
          <w:tcPr>
            <w:tcW w:w="720" w:type="dxa"/>
          </w:tcPr>
          <w:p w14:paraId="4E330E6F" w14:textId="77777777" w:rsidR="002E1B08" w:rsidRDefault="00000000">
            <w:pPr>
              <w:pStyle w:val="TableText"/>
            </w:pPr>
            <w:r>
              <w:t>1..1</w:t>
            </w:r>
          </w:p>
        </w:tc>
        <w:tc>
          <w:tcPr>
            <w:tcW w:w="1152" w:type="dxa"/>
          </w:tcPr>
          <w:p w14:paraId="17BD9430" w14:textId="77777777" w:rsidR="002E1B08" w:rsidRDefault="00000000">
            <w:pPr>
              <w:pStyle w:val="TableText"/>
            </w:pPr>
            <w:r>
              <w:t>SHALL NOT</w:t>
            </w:r>
          </w:p>
        </w:tc>
        <w:tc>
          <w:tcPr>
            <w:tcW w:w="864" w:type="dxa"/>
          </w:tcPr>
          <w:p w14:paraId="5EEAC370" w14:textId="77777777" w:rsidR="002E1B08" w:rsidRDefault="002E1B08">
            <w:pPr>
              <w:pStyle w:val="TableText"/>
            </w:pPr>
          </w:p>
        </w:tc>
        <w:tc>
          <w:tcPr>
            <w:tcW w:w="1104" w:type="dxa"/>
          </w:tcPr>
          <w:p w14:paraId="6F587CE5" w14:textId="77777777" w:rsidR="002E1B08" w:rsidRDefault="00000000">
            <w:pPr>
              <w:pStyle w:val="TableText"/>
            </w:pPr>
            <w:hyperlink w:anchor="C_4537-33045">
              <w:r>
                <w:rPr>
                  <w:rStyle w:val="HyperlinkText9pt"/>
                </w:rPr>
                <w:t>4537-33045</w:t>
              </w:r>
            </w:hyperlink>
          </w:p>
        </w:tc>
        <w:tc>
          <w:tcPr>
            <w:tcW w:w="2975" w:type="dxa"/>
          </w:tcPr>
          <w:p w14:paraId="30BC5BE5" w14:textId="77777777" w:rsidR="002E1B08" w:rsidRDefault="002E1B08">
            <w:pPr>
              <w:pStyle w:val="TableText"/>
            </w:pPr>
          </w:p>
        </w:tc>
      </w:tr>
      <w:tr w:rsidR="002E1B08" w14:paraId="1A3971EA" w14:textId="77777777">
        <w:trPr>
          <w:jc w:val="center"/>
        </w:trPr>
        <w:tc>
          <w:tcPr>
            <w:tcW w:w="3345" w:type="dxa"/>
          </w:tcPr>
          <w:p w14:paraId="348B0C3C" w14:textId="77777777" w:rsidR="002E1B08" w:rsidRDefault="00000000">
            <w:pPr>
              <w:pStyle w:val="TableText"/>
            </w:pPr>
            <w:r>
              <w:tab/>
            </w:r>
            <w:r>
              <w:tab/>
              <w:t>high</w:t>
            </w:r>
          </w:p>
        </w:tc>
        <w:tc>
          <w:tcPr>
            <w:tcW w:w="720" w:type="dxa"/>
          </w:tcPr>
          <w:p w14:paraId="55611C68" w14:textId="77777777" w:rsidR="002E1B08" w:rsidRDefault="00000000">
            <w:pPr>
              <w:pStyle w:val="TableText"/>
            </w:pPr>
            <w:r>
              <w:t>1..1</w:t>
            </w:r>
          </w:p>
        </w:tc>
        <w:tc>
          <w:tcPr>
            <w:tcW w:w="1152" w:type="dxa"/>
          </w:tcPr>
          <w:p w14:paraId="098BADFB" w14:textId="77777777" w:rsidR="002E1B08" w:rsidRDefault="00000000">
            <w:pPr>
              <w:pStyle w:val="TableText"/>
            </w:pPr>
            <w:r>
              <w:t>SHALL NOT</w:t>
            </w:r>
          </w:p>
        </w:tc>
        <w:tc>
          <w:tcPr>
            <w:tcW w:w="864" w:type="dxa"/>
          </w:tcPr>
          <w:p w14:paraId="4E9E34C0" w14:textId="77777777" w:rsidR="002E1B08" w:rsidRDefault="002E1B08">
            <w:pPr>
              <w:pStyle w:val="TableText"/>
            </w:pPr>
          </w:p>
        </w:tc>
        <w:tc>
          <w:tcPr>
            <w:tcW w:w="1104" w:type="dxa"/>
          </w:tcPr>
          <w:p w14:paraId="265A76EE" w14:textId="77777777" w:rsidR="002E1B08" w:rsidRDefault="00000000">
            <w:pPr>
              <w:pStyle w:val="TableText"/>
            </w:pPr>
            <w:hyperlink w:anchor="C_4537-33046">
              <w:r>
                <w:rPr>
                  <w:rStyle w:val="HyperlinkText9pt"/>
                </w:rPr>
                <w:t>4537-33046</w:t>
              </w:r>
            </w:hyperlink>
          </w:p>
        </w:tc>
        <w:tc>
          <w:tcPr>
            <w:tcW w:w="2975" w:type="dxa"/>
          </w:tcPr>
          <w:p w14:paraId="77913F61" w14:textId="77777777" w:rsidR="002E1B08" w:rsidRDefault="002E1B08">
            <w:pPr>
              <w:pStyle w:val="TableText"/>
            </w:pPr>
          </w:p>
        </w:tc>
      </w:tr>
      <w:tr w:rsidR="002E1B08" w14:paraId="7215410F" w14:textId="77777777">
        <w:trPr>
          <w:jc w:val="center"/>
        </w:trPr>
        <w:tc>
          <w:tcPr>
            <w:tcW w:w="3345" w:type="dxa"/>
          </w:tcPr>
          <w:p w14:paraId="28D3D349" w14:textId="77777777" w:rsidR="002E1B08" w:rsidRDefault="00000000">
            <w:pPr>
              <w:pStyle w:val="TableText"/>
            </w:pPr>
            <w:r>
              <w:tab/>
            </w:r>
            <w:r>
              <w:tab/>
              <w:t>center</w:t>
            </w:r>
          </w:p>
        </w:tc>
        <w:tc>
          <w:tcPr>
            <w:tcW w:w="720" w:type="dxa"/>
          </w:tcPr>
          <w:p w14:paraId="615D509D" w14:textId="77777777" w:rsidR="002E1B08" w:rsidRDefault="00000000">
            <w:pPr>
              <w:pStyle w:val="TableText"/>
            </w:pPr>
            <w:r>
              <w:t>1..1</w:t>
            </w:r>
          </w:p>
        </w:tc>
        <w:tc>
          <w:tcPr>
            <w:tcW w:w="1152" w:type="dxa"/>
          </w:tcPr>
          <w:p w14:paraId="53EA809C" w14:textId="77777777" w:rsidR="002E1B08" w:rsidRDefault="00000000">
            <w:pPr>
              <w:pStyle w:val="TableText"/>
            </w:pPr>
            <w:r>
              <w:t>SHALL NOT</w:t>
            </w:r>
          </w:p>
        </w:tc>
        <w:tc>
          <w:tcPr>
            <w:tcW w:w="864" w:type="dxa"/>
          </w:tcPr>
          <w:p w14:paraId="6654B7E3" w14:textId="77777777" w:rsidR="002E1B08" w:rsidRDefault="002E1B08">
            <w:pPr>
              <w:pStyle w:val="TableText"/>
            </w:pPr>
          </w:p>
        </w:tc>
        <w:tc>
          <w:tcPr>
            <w:tcW w:w="1104" w:type="dxa"/>
          </w:tcPr>
          <w:p w14:paraId="5B1F69C9" w14:textId="77777777" w:rsidR="002E1B08" w:rsidRDefault="00000000">
            <w:pPr>
              <w:pStyle w:val="TableText"/>
            </w:pPr>
            <w:hyperlink w:anchor="C_4537-33047">
              <w:r>
                <w:rPr>
                  <w:rStyle w:val="HyperlinkText9pt"/>
                </w:rPr>
                <w:t>4537-33047</w:t>
              </w:r>
            </w:hyperlink>
          </w:p>
        </w:tc>
        <w:tc>
          <w:tcPr>
            <w:tcW w:w="2975" w:type="dxa"/>
          </w:tcPr>
          <w:p w14:paraId="5F2A3A8E" w14:textId="77777777" w:rsidR="002E1B08" w:rsidRDefault="002E1B08">
            <w:pPr>
              <w:pStyle w:val="TableText"/>
            </w:pPr>
          </w:p>
        </w:tc>
      </w:tr>
      <w:tr w:rsidR="002E1B08" w14:paraId="3E1002A6" w14:textId="77777777">
        <w:trPr>
          <w:jc w:val="center"/>
        </w:trPr>
        <w:tc>
          <w:tcPr>
            <w:tcW w:w="3345" w:type="dxa"/>
          </w:tcPr>
          <w:p w14:paraId="346DD6BC" w14:textId="77777777" w:rsidR="002E1B08" w:rsidRDefault="00000000">
            <w:pPr>
              <w:pStyle w:val="TableText"/>
            </w:pPr>
            <w:r>
              <w:tab/>
              <w:t>value</w:t>
            </w:r>
          </w:p>
        </w:tc>
        <w:tc>
          <w:tcPr>
            <w:tcW w:w="720" w:type="dxa"/>
          </w:tcPr>
          <w:p w14:paraId="74D3AE8E" w14:textId="77777777" w:rsidR="002E1B08" w:rsidRDefault="00000000">
            <w:pPr>
              <w:pStyle w:val="TableText"/>
            </w:pPr>
            <w:r>
              <w:t>1..1</w:t>
            </w:r>
          </w:p>
        </w:tc>
        <w:tc>
          <w:tcPr>
            <w:tcW w:w="1152" w:type="dxa"/>
          </w:tcPr>
          <w:p w14:paraId="77DC69A1" w14:textId="77777777" w:rsidR="002E1B08" w:rsidRDefault="00000000">
            <w:pPr>
              <w:pStyle w:val="TableText"/>
            </w:pPr>
            <w:r>
              <w:t>SHALL</w:t>
            </w:r>
          </w:p>
        </w:tc>
        <w:tc>
          <w:tcPr>
            <w:tcW w:w="864" w:type="dxa"/>
          </w:tcPr>
          <w:p w14:paraId="5DCD42FE" w14:textId="77777777" w:rsidR="002E1B08" w:rsidRDefault="00000000">
            <w:pPr>
              <w:pStyle w:val="TableText"/>
            </w:pPr>
            <w:r>
              <w:t>CD</w:t>
            </w:r>
          </w:p>
        </w:tc>
        <w:tc>
          <w:tcPr>
            <w:tcW w:w="1104" w:type="dxa"/>
          </w:tcPr>
          <w:p w14:paraId="268FEDB5" w14:textId="77777777" w:rsidR="002E1B08" w:rsidRDefault="00000000">
            <w:pPr>
              <w:pStyle w:val="TableText"/>
            </w:pPr>
            <w:hyperlink w:anchor="C_4537-33034">
              <w:r>
                <w:rPr>
                  <w:rStyle w:val="HyperlinkText9pt"/>
                </w:rPr>
                <w:t>4537-33034</w:t>
              </w:r>
            </w:hyperlink>
          </w:p>
        </w:tc>
        <w:tc>
          <w:tcPr>
            <w:tcW w:w="2975" w:type="dxa"/>
          </w:tcPr>
          <w:p w14:paraId="7A9EEDA6" w14:textId="77777777" w:rsidR="002E1B08" w:rsidRDefault="00000000">
            <w:pPr>
              <w:pStyle w:val="TableText"/>
            </w:pPr>
            <w:r>
              <w:t>urn:oid:2.16.840.1.113762.1.4.1 (ONC Administrative Sex)</w:t>
            </w:r>
          </w:p>
        </w:tc>
      </w:tr>
    </w:tbl>
    <w:p w14:paraId="07427233" w14:textId="77777777" w:rsidR="002E1B08" w:rsidRDefault="002E1B08">
      <w:pPr>
        <w:pStyle w:val="BodyText"/>
      </w:pPr>
    </w:p>
    <w:p w14:paraId="1B23C47A" w14:textId="77777777" w:rsidR="002E1B08" w:rsidRDefault="00000000">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427" w:name="C_4537-33041"/>
      <w:r>
        <w:t xml:space="preserve"> (CONF:4537-33041)</w:t>
      </w:r>
      <w:bookmarkEnd w:id="427"/>
      <w:r>
        <w:t>.</w:t>
      </w:r>
    </w:p>
    <w:p w14:paraId="46354DC4" w14:textId="77777777" w:rsidR="002E1B08" w:rsidRDefault="00000000">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428" w:name="C_4537-33042"/>
      <w:r>
        <w:t xml:space="preserve"> (CONF:4537-33042)</w:t>
      </w:r>
      <w:bookmarkEnd w:id="428"/>
      <w:r>
        <w:t>.</w:t>
      </w:r>
    </w:p>
    <w:p w14:paraId="05F5430E" w14:textId="77777777" w:rsidR="002E1B08" w:rsidRDefault="00000000">
      <w:pPr>
        <w:numPr>
          <w:ilvl w:val="0"/>
          <w:numId w:val="15"/>
        </w:numPr>
      </w:pPr>
      <w:r>
        <w:rPr>
          <w:rStyle w:val="keyword"/>
        </w:rPr>
        <w:t>SHALL</w:t>
      </w:r>
      <w:r>
        <w:t xml:space="preserve"> contain exactly one [1..1] </w:t>
      </w:r>
      <w:r>
        <w:rPr>
          <w:rStyle w:val="XMLnameBold"/>
        </w:rPr>
        <w:t>templateId</w:t>
      </w:r>
      <w:bookmarkStart w:id="429" w:name="C_4537-33032"/>
      <w:r>
        <w:t xml:space="preserve"> (CONF:4537-33032)</w:t>
      </w:r>
      <w:bookmarkEnd w:id="429"/>
      <w:r>
        <w:t xml:space="preserve"> such that it</w:t>
      </w:r>
    </w:p>
    <w:p w14:paraId="2D1A2450" w14:textId="77777777" w:rsidR="002E1B08" w:rsidRDefault="00000000">
      <w:pPr>
        <w:numPr>
          <w:ilvl w:val="1"/>
          <w:numId w:val="15"/>
        </w:numPr>
      </w:pPr>
      <w:r>
        <w:rPr>
          <w:rStyle w:val="keyword"/>
        </w:rPr>
        <w:t>SHALL</w:t>
      </w:r>
      <w:r>
        <w:t xml:space="preserve"> contain exactly one [1..1] </w:t>
      </w:r>
      <w:r>
        <w:rPr>
          <w:rStyle w:val="XMLnameBold"/>
        </w:rPr>
        <w:t>@root</w:t>
      </w:r>
      <w:r>
        <w:t>=</w:t>
      </w:r>
      <w:r>
        <w:rPr>
          <w:rStyle w:val="XMLname"/>
        </w:rPr>
        <w:t>"2.16.840.1.113883.10.20.22.4.200"</w:t>
      </w:r>
      <w:bookmarkStart w:id="430" w:name="C_4537-33036"/>
      <w:r>
        <w:t xml:space="preserve"> (CONF:4537-33036)</w:t>
      </w:r>
      <w:bookmarkEnd w:id="430"/>
      <w:r>
        <w:t>.</w:t>
      </w:r>
    </w:p>
    <w:p w14:paraId="5EEFDBB1" w14:textId="77777777" w:rsidR="002E1B08" w:rsidRDefault="00000000">
      <w:pPr>
        <w:numPr>
          <w:ilvl w:val="1"/>
          <w:numId w:val="15"/>
        </w:numPr>
      </w:pPr>
      <w:r>
        <w:rPr>
          <w:rStyle w:val="keyword"/>
        </w:rPr>
        <w:t>SHALL</w:t>
      </w:r>
      <w:r>
        <w:t xml:space="preserve"> contain exactly one [1..1] </w:t>
      </w:r>
      <w:r>
        <w:rPr>
          <w:rStyle w:val="XMLnameBold"/>
        </w:rPr>
        <w:t>@extension</w:t>
      </w:r>
      <w:r>
        <w:t>=</w:t>
      </w:r>
      <w:r>
        <w:rPr>
          <w:rStyle w:val="XMLname"/>
        </w:rPr>
        <w:t>"2023-05-01"</w:t>
      </w:r>
      <w:bookmarkStart w:id="431" w:name="C_4537-33037"/>
      <w:r>
        <w:t xml:space="preserve"> (CONF:4537-33037)</w:t>
      </w:r>
      <w:bookmarkEnd w:id="431"/>
      <w:r>
        <w:t>.</w:t>
      </w:r>
    </w:p>
    <w:p w14:paraId="32CBEBD8" w14:textId="77777777" w:rsidR="002E1B08" w:rsidRDefault="00000000">
      <w:pPr>
        <w:numPr>
          <w:ilvl w:val="0"/>
          <w:numId w:val="15"/>
        </w:numPr>
      </w:pPr>
      <w:r>
        <w:rPr>
          <w:rStyle w:val="keyword"/>
        </w:rPr>
        <w:lastRenderedPageBreak/>
        <w:t>SHALL</w:t>
      </w:r>
      <w:r>
        <w:t xml:space="preserve"> contain exactly one [1..1] </w:t>
      </w:r>
      <w:r>
        <w:rPr>
          <w:rStyle w:val="XMLnameBold"/>
        </w:rPr>
        <w:t>code</w:t>
      </w:r>
      <w:bookmarkStart w:id="432" w:name="C_4537-33033"/>
      <w:r>
        <w:t xml:space="preserve"> (CONF:4537-33033)</w:t>
      </w:r>
      <w:bookmarkEnd w:id="432"/>
      <w:r>
        <w:t>.</w:t>
      </w:r>
    </w:p>
    <w:p w14:paraId="54238F70" w14:textId="77777777" w:rsidR="002E1B08" w:rsidRDefault="00000000">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433" w:name="C_4537-33038"/>
      <w:r>
        <w:t xml:space="preserve"> (CONF:4537-33038)</w:t>
      </w:r>
      <w:bookmarkEnd w:id="433"/>
      <w:r>
        <w:t>.</w:t>
      </w:r>
    </w:p>
    <w:p w14:paraId="7342B0F3" w14:textId="77777777" w:rsidR="002E1B08" w:rsidRDefault="00000000">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434" w:name="C_4537-33039"/>
      <w:r>
        <w:t xml:space="preserve"> (CONF:4537-33039)</w:t>
      </w:r>
      <w:bookmarkEnd w:id="434"/>
      <w:r>
        <w:t>.</w:t>
      </w:r>
    </w:p>
    <w:p w14:paraId="608B3E61" w14:textId="77777777" w:rsidR="002E1B08" w:rsidRDefault="00000000">
      <w:pPr>
        <w:numPr>
          <w:ilvl w:val="0"/>
          <w:numId w:val="15"/>
        </w:numPr>
      </w:pPr>
      <w:r>
        <w:rPr>
          <w:rStyle w:val="keyword"/>
        </w:rPr>
        <w:t>SHALL</w:t>
      </w:r>
      <w:r>
        <w:t xml:space="preserve"> contain exactly one [1..1] </w:t>
      </w:r>
      <w:r>
        <w:rPr>
          <w:rStyle w:val="XMLnameBold"/>
        </w:rPr>
        <w:t>statusCode</w:t>
      </w:r>
      <w:bookmarkStart w:id="435" w:name="C_4537-33031"/>
      <w:r>
        <w:t xml:space="preserve"> (CONF:4537-33031)</w:t>
      </w:r>
      <w:bookmarkEnd w:id="435"/>
      <w:r>
        <w:t>.</w:t>
      </w:r>
    </w:p>
    <w:p w14:paraId="58E502DA" w14:textId="77777777" w:rsidR="002E1B08" w:rsidRDefault="00000000">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36" w:name="C_4537-33035"/>
      <w:r>
        <w:t xml:space="preserve"> (CONF:4537-33035)</w:t>
      </w:r>
      <w:bookmarkEnd w:id="436"/>
      <w:r>
        <w:t>.</w:t>
      </w:r>
    </w:p>
    <w:p w14:paraId="64AB4973" w14:textId="77777777" w:rsidR="002E1B08" w:rsidRDefault="00000000">
      <w:pPr>
        <w:numPr>
          <w:ilvl w:val="0"/>
          <w:numId w:val="15"/>
        </w:numPr>
      </w:pPr>
      <w:r>
        <w:rPr>
          <w:rStyle w:val="keyword"/>
        </w:rPr>
        <w:t>SHALL</w:t>
      </w:r>
      <w:r>
        <w:t xml:space="preserve"> contain exactly one [1..1] </w:t>
      </w:r>
      <w:r>
        <w:rPr>
          <w:rStyle w:val="XMLnameBold"/>
        </w:rPr>
        <w:t>effectiveTime</w:t>
      </w:r>
      <w:bookmarkStart w:id="437" w:name="C_4537-33043"/>
      <w:r>
        <w:t xml:space="preserve"> (CONF:4537-33043)</w:t>
      </w:r>
      <w:bookmarkEnd w:id="437"/>
      <w:r>
        <w:t>.</w:t>
      </w:r>
    </w:p>
    <w:p w14:paraId="1A2D9BF8" w14:textId="77777777" w:rsidR="002E1B08" w:rsidRDefault="00000000">
      <w:pPr>
        <w:pStyle w:val="BodyText"/>
        <w:spacing w:before="120"/>
      </w:pPr>
      <w:r>
        <w:t>Note: This template represents a "snapshot in time" observation, simply reflecting the patient's sex at the time of the observation. As a result, the effectiveTime is constrained to just a time stamp. Since this represents Birth Sex it SHALL match the birthTime.</w:t>
      </w:r>
    </w:p>
    <w:p w14:paraId="62C52EBE" w14:textId="77777777" w:rsidR="002E1B08" w:rsidRDefault="00000000">
      <w:pPr>
        <w:numPr>
          <w:ilvl w:val="1"/>
          <w:numId w:val="15"/>
        </w:numPr>
      </w:pPr>
      <w:r>
        <w:t xml:space="preserve">This effectiveTime </w:t>
      </w:r>
      <w:r>
        <w:rPr>
          <w:rStyle w:val="keyword"/>
        </w:rPr>
        <w:t>SHALL NOT</w:t>
      </w:r>
      <w:r>
        <w:t xml:space="preserve"> contain exactly one [1..1] </w:t>
      </w:r>
      <w:r>
        <w:rPr>
          <w:rStyle w:val="XMLnameBold"/>
        </w:rPr>
        <w:t>low</w:t>
      </w:r>
      <w:bookmarkStart w:id="438" w:name="C_4537-33044"/>
      <w:r>
        <w:t xml:space="preserve"> (CONF:4537-33044)</w:t>
      </w:r>
      <w:bookmarkEnd w:id="438"/>
      <w:r>
        <w:t>.</w:t>
      </w:r>
    </w:p>
    <w:p w14:paraId="419F0AF6" w14:textId="77777777" w:rsidR="002E1B08" w:rsidRDefault="00000000">
      <w:pPr>
        <w:numPr>
          <w:ilvl w:val="1"/>
          <w:numId w:val="15"/>
        </w:numPr>
      </w:pPr>
      <w:r>
        <w:t xml:space="preserve">This effectiveTime </w:t>
      </w:r>
      <w:r>
        <w:rPr>
          <w:rStyle w:val="keyword"/>
        </w:rPr>
        <w:t>SHALL NOT</w:t>
      </w:r>
      <w:r>
        <w:t xml:space="preserve"> contain exactly one [1..1] </w:t>
      </w:r>
      <w:r>
        <w:rPr>
          <w:rStyle w:val="XMLnameBold"/>
        </w:rPr>
        <w:t>width</w:t>
      </w:r>
      <w:bookmarkStart w:id="439" w:name="C_4537-33045"/>
      <w:r>
        <w:t xml:space="preserve"> (CONF:4537-33045)</w:t>
      </w:r>
      <w:bookmarkEnd w:id="439"/>
      <w:r>
        <w:t>.</w:t>
      </w:r>
    </w:p>
    <w:p w14:paraId="0D745457" w14:textId="77777777" w:rsidR="002E1B08" w:rsidRDefault="00000000">
      <w:pPr>
        <w:numPr>
          <w:ilvl w:val="1"/>
          <w:numId w:val="15"/>
        </w:numPr>
      </w:pPr>
      <w:r>
        <w:t xml:space="preserve">This effectiveTime </w:t>
      </w:r>
      <w:r>
        <w:rPr>
          <w:rStyle w:val="keyword"/>
        </w:rPr>
        <w:t>SHALL NOT</w:t>
      </w:r>
      <w:r>
        <w:t xml:space="preserve"> contain exactly one [1..1] </w:t>
      </w:r>
      <w:r>
        <w:rPr>
          <w:rStyle w:val="XMLnameBold"/>
        </w:rPr>
        <w:t>high</w:t>
      </w:r>
      <w:bookmarkStart w:id="440" w:name="C_4537-33046"/>
      <w:r>
        <w:t xml:space="preserve"> (CONF:4537-33046)</w:t>
      </w:r>
      <w:bookmarkEnd w:id="440"/>
      <w:r>
        <w:t>.</w:t>
      </w:r>
    </w:p>
    <w:p w14:paraId="42D44055" w14:textId="77777777" w:rsidR="002E1B08" w:rsidRDefault="00000000">
      <w:pPr>
        <w:numPr>
          <w:ilvl w:val="1"/>
          <w:numId w:val="15"/>
        </w:numPr>
      </w:pPr>
      <w:r>
        <w:t xml:space="preserve">This effectiveTime </w:t>
      </w:r>
      <w:r>
        <w:rPr>
          <w:rStyle w:val="keyword"/>
        </w:rPr>
        <w:t>SHALL NOT</w:t>
      </w:r>
      <w:r>
        <w:t xml:space="preserve"> contain exactly one [1..1] </w:t>
      </w:r>
      <w:r>
        <w:rPr>
          <w:rStyle w:val="XMLnameBold"/>
        </w:rPr>
        <w:t>center</w:t>
      </w:r>
      <w:bookmarkStart w:id="441" w:name="C_4537-33047"/>
      <w:r>
        <w:t xml:space="preserve"> (CONF:4537-33047)</w:t>
      </w:r>
      <w:bookmarkEnd w:id="441"/>
      <w:r>
        <w:t>.</w:t>
      </w:r>
    </w:p>
    <w:p w14:paraId="63B4D598" w14:textId="77777777" w:rsidR="002E1B08" w:rsidRDefault="00000000">
      <w:pPr>
        <w:numPr>
          <w:ilvl w:val="0"/>
          <w:numId w:val="1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442" w:name="C_4537-33034"/>
      <w:r>
        <w:t xml:space="preserve"> (CONF:4537-33034)</w:t>
      </w:r>
      <w:bookmarkEnd w:id="442"/>
      <w:r>
        <w:t>.</w:t>
      </w:r>
    </w:p>
    <w:p w14:paraId="2B730475" w14:textId="77777777" w:rsidR="002E1B08" w:rsidRDefault="00000000">
      <w:pPr>
        <w:numPr>
          <w:ilvl w:val="1"/>
          <w:numId w:val="15"/>
        </w:numPr>
      </w:pPr>
      <w:r>
        <w:t>If value/@code not from value set ONC Administrative Sex urn:oid:2.16.840.1.113762.1.4.1 STATIC 2016-06-01, then value/@nullFlavor</w:t>
      </w:r>
      <w:r>
        <w:rPr>
          <w:rStyle w:val="keyword"/>
        </w:rPr>
        <w:t xml:space="preserve"> SHALL </w:t>
      </w:r>
      <w:r>
        <w:t>be “UNK” (CONF:4537-33040).</w:t>
      </w:r>
    </w:p>
    <w:p w14:paraId="767EC6FB" w14:textId="77777777" w:rsidR="002E1B08" w:rsidRDefault="00000000">
      <w:pPr>
        <w:pStyle w:val="Caption"/>
      </w:pPr>
      <w:bookmarkStart w:id="443" w:name="_Toc119067388"/>
      <w:bookmarkStart w:id="444" w:name="_Toc119074812"/>
      <w:bookmarkStart w:id="445" w:name="_Toc120095023"/>
      <w:r>
        <w:t xml:space="preserve">Table </w:t>
      </w:r>
      <w:r>
        <w:fldChar w:fldCharType="begin"/>
      </w:r>
      <w:r>
        <w:instrText>SEQ Table \* ARABIC</w:instrText>
      </w:r>
      <w:r>
        <w:fldChar w:fldCharType="separate"/>
      </w:r>
      <w:r>
        <w:t>30</w:t>
      </w:r>
      <w:r>
        <w:fldChar w:fldCharType="end"/>
      </w:r>
      <w:r>
        <w:t xml:space="preserve">: </w:t>
      </w:r>
      <w:bookmarkStart w:id="446" w:name="ONC_Administrative_Sex"/>
      <w:r>
        <w:t>ONC Administrative Sex</w:t>
      </w:r>
      <w:bookmarkEnd w:id="443"/>
      <w:bookmarkEnd w:id="444"/>
      <w:bookmarkEnd w:id="445"/>
      <w:bookmarkEnd w:id="4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3C9B87A9" w14:textId="77777777">
        <w:trPr>
          <w:jc w:val="center"/>
        </w:trPr>
        <w:tc>
          <w:tcPr>
            <w:tcW w:w="1440" w:type="dxa"/>
            <w:gridSpan w:val="4"/>
          </w:tcPr>
          <w:p w14:paraId="78A47A26" w14:textId="77777777" w:rsidR="002E1B08" w:rsidRDefault="00000000">
            <w:pPr>
              <w:pStyle w:val="TableText"/>
            </w:pPr>
            <w:r>
              <w:t>Value Set: ONC Administrative Sex urn:oid:2.16.840.1.113762.1.4.1</w:t>
            </w:r>
          </w:p>
          <w:p w14:paraId="58EF0475" w14:textId="77777777" w:rsidR="002E1B08" w:rsidRDefault="00000000">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648AD1B2" w14:textId="77777777" w:rsidR="002E1B08" w:rsidRDefault="00000000">
            <w:pPr>
              <w:pStyle w:val="TableText"/>
            </w:pPr>
            <w:r>
              <w:t xml:space="preserve">Value Set Source: </w:t>
            </w:r>
            <w:hyperlink r:id="rId29" w:history="1">
              <w:r>
                <w:rPr>
                  <w:rStyle w:val="HyperlinkCourierBold"/>
                </w:rPr>
                <w:t>https://vsac.nlm.nih.gov/valueset/2.16.840.1.113762.1.4.1/expansion</w:t>
              </w:r>
            </w:hyperlink>
          </w:p>
        </w:tc>
      </w:tr>
      <w:tr w:rsidR="002E1B08" w14:paraId="783AED43" w14:textId="77777777">
        <w:trPr>
          <w:cantSplit/>
          <w:tblHeader/>
          <w:jc w:val="center"/>
        </w:trPr>
        <w:tc>
          <w:tcPr>
            <w:tcW w:w="1560" w:type="dxa"/>
            <w:shd w:val="clear" w:color="auto" w:fill="E6E6E6"/>
          </w:tcPr>
          <w:p w14:paraId="35B02ABF" w14:textId="77777777" w:rsidR="002E1B08" w:rsidRDefault="00000000">
            <w:pPr>
              <w:pStyle w:val="TableHead"/>
            </w:pPr>
            <w:r>
              <w:t>Code</w:t>
            </w:r>
          </w:p>
        </w:tc>
        <w:tc>
          <w:tcPr>
            <w:tcW w:w="3000" w:type="dxa"/>
            <w:shd w:val="clear" w:color="auto" w:fill="E6E6E6"/>
          </w:tcPr>
          <w:p w14:paraId="4264BEBF" w14:textId="77777777" w:rsidR="002E1B08" w:rsidRDefault="00000000">
            <w:pPr>
              <w:pStyle w:val="TableHead"/>
            </w:pPr>
            <w:r>
              <w:t>Code System</w:t>
            </w:r>
          </w:p>
        </w:tc>
        <w:tc>
          <w:tcPr>
            <w:tcW w:w="3000" w:type="dxa"/>
            <w:shd w:val="clear" w:color="auto" w:fill="E6E6E6"/>
          </w:tcPr>
          <w:p w14:paraId="2DF68BAA" w14:textId="77777777" w:rsidR="002E1B08" w:rsidRDefault="00000000">
            <w:pPr>
              <w:pStyle w:val="TableHead"/>
            </w:pPr>
            <w:r>
              <w:t>Code System OID</w:t>
            </w:r>
          </w:p>
        </w:tc>
        <w:tc>
          <w:tcPr>
            <w:tcW w:w="2520" w:type="dxa"/>
            <w:shd w:val="clear" w:color="auto" w:fill="E6E6E6"/>
          </w:tcPr>
          <w:p w14:paraId="6658D046" w14:textId="77777777" w:rsidR="002E1B08" w:rsidRDefault="00000000">
            <w:pPr>
              <w:pStyle w:val="TableHead"/>
            </w:pPr>
            <w:r>
              <w:t>Print Name</w:t>
            </w:r>
          </w:p>
        </w:tc>
      </w:tr>
      <w:tr w:rsidR="002E1B08" w14:paraId="4A2E44CE" w14:textId="77777777">
        <w:trPr>
          <w:jc w:val="center"/>
        </w:trPr>
        <w:tc>
          <w:tcPr>
            <w:tcW w:w="1170" w:type="dxa"/>
          </w:tcPr>
          <w:p w14:paraId="07AD0965" w14:textId="77777777" w:rsidR="002E1B08" w:rsidRDefault="00000000">
            <w:pPr>
              <w:pStyle w:val="TableText"/>
            </w:pPr>
            <w:r>
              <w:t>F</w:t>
            </w:r>
          </w:p>
        </w:tc>
        <w:tc>
          <w:tcPr>
            <w:tcW w:w="3195" w:type="dxa"/>
          </w:tcPr>
          <w:p w14:paraId="144E2A75" w14:textId="77777777" w:rsidR="002E1B08" w:rsidRDefault="00000000">
            <w:pPr>
              <w:pStyle w:val="TableText"/>
            </w:pPr>
            <w:r>
              <w:t>Administrative Gender</w:t>
            </w:r>
          </w:p>
        </w:tc>
        <w:tc>
          <w:tcPr>
            <w:tcW w:w="3195" w:type="dxa"/>
          </w:tcPr>
          <w:p w14:paraId="15BF77EA" w14:textId="77777777" w:rsidR="002E1B08" w:rsidRDefault="00000000">
            <w:pPr>
              <w:pStyle w:val="TableText"/>
            </w:pPr>
            <w:r>
              <w:t>urn:oid:2.16.840.1.113883.5.1</w:t>
            </w:r>
          </w:p>
        </w:tc>
        <w:tc>
          <w:tcPr>
            <w:tcW w:w="2520" w:type="dxa"/>
          </w:tcPr>
          <w:p w14:paraId="6D680254" w14:textId="77777777" w:rsidR="002E1B08" w:rsidRDefault="00000000">
            <w:pPr>
              <w:pStyle w:val="TableText"/>
            </w:pPr>
            <w:r>
              <w:t>Female</w:t>
            </w:r>
          </w:p>
        </w:tc>
      </w:tr>
      <w:tr w:rsidR="002E1B08" w14:paraId="079D1502" w14:textId="77777777">
        <w:trPr>
          <w:jc w:val="center"/>
        </w:trPr>
        <w:tc>
          <w:tcPr>
            <w:tcW w:w="1170" w:type="dxa"/>
          </w:tcPr>
          <w:p w14:paraId="6C126913" w14:textId="77777777" w:rsidR="002E1B08" w:rsidRDefault="00000000">
            <w:pPr>
              <w:pStyle w:val="TableText"/>
            </w:pPr>
            <w:r>
              <w:t>M</w:t>
            </w:r>
          </w:p>
        </w:tc>
        <w:tc>
          <w:tcPr>
            <w:tcW w:w="3195" w:type="dxa"/>
          </w:tcPr>
          <w:p w14:paraId="195600BB" w14:textId="77777777" w:rsidR="002E1B08" w:rsidRDefault="00000000">
            <w:pPr>
              <w:pStyle w:val="TableText"/>
            </w:pPr>
            <w:r>
              <w:t>Administrative Gender</w:t>
            </w:r>
          </w:p>
        </w:tc>
        <w:tc>
          <w:tcPr>
            <w:tcW w:w="3195" w:type="dxa"/>
          </w:tcPr>
          <w:p w14:paraId="1366BF1B" w14:textId="77777777" w:rsidR="002E1B08" w:rsidRDefault="00000000">
            <w:pPr>
              <w:pStyle w:val="TableText"/>
            </w:pPr>
            <w:r>
              <w:t>urn:oid:2.16.840.1.113883.5.1</w:t>
            </w:r>
          </w:p>
        </w:tc>
        <w:tc>
          <w:tcPr>
            <w:tcW w:w="2520" w:type="dxa"/>
          </w:tcPr>
          <w:p w14:paraId="67BE38FC" w14:textId="77777777" w:rsidR="002E1B08" w:rsidRDefault="00000000">
            <w:pPr>
              <w:pStyle w:val="TableText"/>
            </w:pPr>
            <w:r>
              <w:t>Male</w:t>
            </w:r>
          </w:p>
        </w:tc>
      </w:tr>
    </w:tbl>
    <w:p w14:paraId="303BB210" w14:textId="77777777" w:rsidR="002E1B08" w:rsidRDefault="002E1B08">
      <w:pPr>
        <w:pStyle w:val="BodyText"/>
      </w:pPr>
    </w:p>
    <w:p w14:paraId="7D2ADC76" w14:textId="77777777" w:rsidR="002E1B08" w:rsidRDefault="00000000">
      <w:pPr>
        <w:pStyle w:val="Caption"/>
        <w:ind w:left="130" w:right="115"/>
      </w:pPr>
      <w:bookmarkStart w:id="447" w:name="_Toc119067320"/>
      <w:bookmarkStart w:id="448" w:name="_Toc119072234"/>
      <w:bookmarkStart w:id="449" w:name="_Toc120095156"/>
      <w:r>
        <w:lastRenderedPageBreak/>
        <w:t xml:space="preserve">Figure </w:t>
      </w:r>
      <w:r>
        <w:fldChar w:fldCharType="begin"/>
      </w:r>
      <w:r>
        <w:instrText>SEQ Figure \* ARABIC</w:instrText>
      </w:r>
      <w:r>
        <w:fldChar w:fldCharType="separate"/>
      </w:r>
      <w:r>
        <w:t>23</w:t>
      </w:r>
      <w:r>
        <w:fldChar w:fldCharType="end"/>
      </w:r>
      <w:r>
        <w:t>: Birth Sex Example</w:t>
      </w:r>
      <w:bookmarkEnd w:id="447"/>
      <w:bookmarkEnd w:id="448"/>
      <w:bookmarkEnd w:id="449"/>
    </w:p>
    <w:p w14:paraId="70589419" w14:textId="77777777" w:rsidR="002E1B08" w:rsidRDefault="00000000">
      <w:pPr>
        <w:pStyle w:val="Example"/>
        <w:ind w:left="130" w:right="115"/>
      </w:pPr>
      <w:r>
        <w:t>&lt;observation classCode="OBS" moodCode="EVN"&gt;</w:t>
      </w:r>
    </w:p>
    <w:p w14:paraId="11367F64" w14:textId="77777777" w:rsidR="002E1B08" w:rsidRDefault="00000000">
      <w:pPr>
        <w:pStyle w:val="Example"/>
        <w:ind w:left="130" w:right="115"/>
      </w:pPr>
      <w:r>
        <w:t xml:space="preserve">    &lt;!-- New templateId for Birth Sex --&gt;</w:t>
      </w:r>
    </w:p>
    <w:p w14:paraId="72C1DFFD" w14:textId="77777777" w:rsidR="002E1B08" w:rsidRDefault="00000000">
      <w:pPr>
        <w:pStyle w:val="Example"/>
        <w:ind w:left="130" w:right="115"/>
      </w:pPr>
      <w:r>
        <w:t xml:space="preserve">    &lt;!-- Not asserting conformance to Social History Observation due to different vocab. --&gt;</w:t>
      </w:r>
    </w:p>
    <w:p w14:paraId="12BAE3C0" w14:textId="77777777" w:rsidR="002E1B08" w:rsidRDefault="00000000">
      <w:pPr>
        <w:pStyle w:val="Example"/>
        <w:ind w:left="130" w:right="115"/>
      </w:pPr>
      <w:r>
        <w:t xml:space="preserve">    &lt;templateId root="2.16.840.1.113883.10.20.22.4.200" extension="2016-06-01"/&gt;</w:t>
      </w:r>
    </w:p>
    <w:p w14:paraId="2CEE2D0E" w14:textId="08795788" w:rsidR="002E1B08" w:rsidRDefault="00000000" w:rsidP="00FE44A9">
      <w:pPr>
        <w:pStyle w:val="Example"/>
        <w:ind w:left="130" w:right="115"/>
      </w:pPr>
      <w:r>
        <w:t xml:space="preserve">    &lt;code code="76689-9" codeSystem="2.16.840.1.113883.6.1"</w:t>
      </w:r>
      <w:r w:rsidR="00FE44A9">
        <w:t xml:space="preserve"> </w:t>
      </w:r>
      <w:r>
        <w:t>displayName="Sex Assigned At Birth"/&gt;</w:t>
      </w:r>
    </w:p>
    <w:p w14:paraId="48432F9A" w14:textId="77777777" w:rsidR="002E1B08" w:rsidRDefault="00000000">
      <w:pPr>
        <w:pStyle w:val="Example"/>
        <w:ind w:left="130" w:right="115"/>
      </w:pPr>
      <w:r>
        <w:t xml:space="preserve">    &lt;text&gt;</w:t>
      </w:r>
    </w:p>
    <w:p w14:paraId="548605A7" w14:textId="77777777" w:rsidR="002E1B08" w:rsidRDefault="00000000">
      <w:pPr>
        <w:pStyle w:val="Example"/>
        <w:ind w:left="130" w:right="115"/>
      </w:pPr>
      <w:r>
        <w:t xml:space="preserve">        &lt;reference value="#BSex_Narrative1"/&gt;</w:t>
      </w:r>
    </w:p>
    <w:p w14:paraId="3493C849" w14:textId="77777777" w:rsidR="002E1B08" w:rsidRDefault="00000000">
      <w:pPr>
        <w:pStyle w:val="Example"/>
        <w:ind w:left="130" w:right="115"/>
      </w:pPr>
      <w:r>
        <w:t xml:space="preserve">    &lt;/text&gt;</w:t>
      </w:r>
    </w:p>
    <w:p w14:paraId="24777296" w14:textId="77777777" w:rsidR="002E1B08" w:rsidRDefault="00000000">
      <w:pPr>
        <w:pStyle w:val="Example"/>
        <w:ind w:left="130" w:right="115"/>
      </w:pPr>
      <w:r>
        <w:t xml:space="preserve">    &lt;statusCode code="completed"/&gt;</w:t>
      </w:r>
    </w:p>
    <w:p w14:paraId="1573A4B5" w14:textId="77777777" w:rsidR="002E1B08" w:rsidRDefault="00000000">
      <w:pPr>
        <w:pStyle w:val="Example"/>
        <w:ind w:left="130" w:right="115"/>
      </w:pPr>
      <w:r>
        <w:t xml:space="preserve">    &lt;!-- effectiveTime if present should match birthTime --&gt;</w:t>
      </w:r>
    </w:p>
    <w:p w14:paraId="108280C9" w14:textId="77777777" w:rsidR="002E1B08" w:rsidRDefault="00000000">
      <w:pPr>
        <w:pStyle w:val="Example"/>
        <w:ind w:left="130" w:right="115"/>
      </w:pPr>
      <w:r>
        <w:t xml:space="preserve">    &lt;!-- Request  name change to QRDA value set (2.16.840.1.113762.1.4.1) - ONC Birth Sex --&gt;</w:t>
      </w:r>
    </w:p>
    <w:p w14:paraId="79934801" w14:textId="1B5B2221" w:rsidR="002E1B08" w:rsidRDefault="00000000">
      <w:pPr>
        <w:pStyle w:val="Example"/>
        <w:ind w:left="130" w:right="115"/>
      </w:pPr>
      <w:r>
        <w:t xml:space="preserve">    &lt;value xsi:type="CD" codeSystem="2.16.840.1.113883.5.1"</w:t>
      </w:r>
      <w:r w:rsidR="00FE44A9">
        <w:t xml:space="preserve"> </w:t>
      </w:r>
      <w:r>
        <w:t xml:space="preserve">codeSystemName="AdministrativeGender" </w:t>
      </w:r>
    </w:p>
    <w:p w14:paraId="223E35EB" w14:textId="77777777" w:rsidR="002E1B08" w:rsidRDefault="00000000">
      <w:pPr>
        <w:pStyle w:val="Example"/>
        <w:ind w:left="130" w:right="115"/>
      </w:pPr>
      <w:r>
        <w:t xml:space="preserve">            code="F" displayName="Female"&gt;</w:t>
      </w:r>
    </w:p>
    <w:p w14:paraId="47A72D0C" w14:textId="77777777" w:rsidR="002E1B08" w:rsidRDefault="00000000">
      <w:pPr>
        <w:pStyle w:val="Example"/>
        <w:ind w:left="130" w:right="115"/>
      </w:pPr>
      <w:r>
        <w:t xml:space="preserve">        &lt;originalText&gt;</w:t>
      </w:r>
    </w:p>
    <w:p w14:paraId="7377F36F" w14:textId="77777777" w:rsidR="002E1B08" w:rsidRDefault="00000000">
      <w:pPr>
        <w:pStyle w:val="Example"/>
        <w:ind w:left="130" w:right="115"/>
      </w:pPr>
      <w:r>
        <w:t xml:space="preserve">            &lt;reference value="#BSex_value"/&gt;</w:t>
      </w:r>
    </w:p>
    <w:p w14:paraId="5BC2CD81" w14:textId="77777777" w:rsidR="002E1B08" w:rsidRDefault="00000000">
      <w:pPr>
        <w:pStyle w:val="Example"/>
        <w:ind w:left="130" w:right="115"/>
      </w:pPr>
      <w:r>
        <w:t xml:space="preserve">        &lt;/originalText&gt;</w:t>
      </w:r>
    </w:p>
    <w:p w14:paraId="5B52A228" w14:textId="77777777" w:rsidR="002E1B08" w:rsidRDefault="00000000">
      <w:pPr>
        <w:pStyle w:val="Example"/>
        <w:ind w:left="130" w:right="115"/>
      </w:pPr>
      <w:r>
        <w:t xml:space="preserve">    &lt;/value&gt;</w:t>
      </w:r>
    </w:p>
    <w:p w14:paraId="0C23BFA3" w14:textId="77777777" w:rsidR="002E1B08" w:rsidRDefault="00000000">
      <w:pPr>
        <w:pStyle w:val="Example"/>
        <w:ind w:left="130" w:right="115"/>
      </w:pPr>
      <w:r>
        <w:t xml:space="preserve">    &lt;author&gt;</w:t>
      </w:r>
    </w:p>
    <w:p w14:paraId="527B814B" w14:textId="77777777" w:rsidR="002E1B08" w:rsidRDefault="00000000">
      <w:pPr>
        <w:pStyle w:val="Example"/>
        <w:ind w:left="130" w:right="115"/>
      </w:pPr>
      <w:r>
        <w:t xml:space="preserve">           ...</w:t>
      </w:r>
    </w:p>
    <w:p w14:paraId="671BF31C" w14:textId="77777777" w:rsidR="002E1B08" w:rsidRDefault="00000000">
      <w:pPr>
        <w:pStyle w:val="Example"/>
        <w:ind w:left="130" w:right="115"/>
      </w:pPr>
      <w:r>
        <w:t xml:space="preserve">    &lt;/author&gt;</w:t>
      </w:r>
    </w:p>
    <w:p w14:paraId="364A6359" w14:textId="77777777" w:rsidR="002E1B08" w:rsidRDefault="00000000">
      <w:pPr>
        <w:pStyle w:val="Example"/>
        <w:ind w:left="130" w:right="115"/>
      </w:pPr>
      <w:r>
        <w:t>&lt;/observation&gt;</w:t>
      </w:r>
    </w:p>
    <w:p w14:paraId="5ED20F91" w14:textId="77777777" w:rsidR="002E1B08" w:rsidRDefault="002E1B08">
      <w:pPr>
        <w:pStyle w:val="BodyText"/>
      </w:pPr>
    </w:p>
    <w:p w14:paraId="3BAC1D65" w14:textId="77777777" w:rsidR="002E1B08" w:rsidRDefault="00000000">
      <w:pPr>
        <w:pStyle w:val="Heading2nospace"/>
      </w:pPr>
      <w:bookmarkStart w:id="450" w:name="E_Care_Team_Member_Act_V2"/>
      <w:bookmarkStart w:id="451" w:name="_Toc119067266"/>
      <w:bookmarkStart w:id="452" w:name="_Toc119074751"/>
      <w:bookmarkStart w:id="453" w:name="_Toc120095102"/>
      <w:r>
        <w:t>Care Team Member Act (V2)</w:t>
      </w:r>
      <w:bookmarkEnd w:id="450"/>
      <w:bookmarkEnd w:id="451"/>
      <w:bookmarkEnd w:id="452"/>
      <w:bookmarkEnd w:id="453"/>
    </w:p>
    <w:p w14:paraId="54F07EDC" w14:textId="77777777" w:rsidR="002E1B08" w:rsidRDefault="00000000">
      <w:pPr>
        <w:pStyle w:val="BracketData"/>
      </w:pPr>
      <w:r>
        <w:t>[act: identifier urn:hl7ii:2.16.840.1.113883.10.20.22.4.500.1:2022-06-01 (open)]</w:t>
      </w:r>
    </w:p>
    <w:p w14:paraId="293FAF97" w14:textId="77777777" w:rsidR="002E1B08" w:rsidRDefault="00000000">
      <w:pPr>
        <w:pStyle w:val="Caption"/>
      </w:pPr>
      <w:bookmarkStart w:id="454" w:name="_Toc119067389"/>
      <w:bookmarkStart w:id="455" w:name="_Toc119074813"/>
      <w:bookmarkStart w:id="456" w:name="_Toc120095024"/>
      <w:r>
        <w:t xml:space="preserve">Table </w:t>
      </w:r>
      <w:r>
        <w:fldChar w:fldCharType="begin"/>
      </w:r>
      <w:r>
        <w:instrText>SEQ Table \* ARABIC</w:instrText>
      </w:r>
      <w:r>
        <w:fldChar w:fldCharType="separate"/>
      </w:r>
      <w:r>
        <w:t>31</w:t>
      </w:r>
      <w:r>
        <w:fldChar w:fldCharType="end"/>
      </w:r>
      <w:r>
        <w:t>: Care Team Member Act (V2) Contexts</w:t>
      </w:r>
      <w:bookmarkEnd w:id="454"/>
      <w:bookmarkEnd w:id="455"/>
      <w:bookmarkEnd w:id="4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25802AE4" w14:textId="77777777">
        <w:trPr>
          <w:cantSplit/>
          <w:tblHeader/>
          <w:jc w:val="center"/>
        </w:trPr>
        <w:tc>
          <w:tcPr>
            <w:tcW w:w="360" w:type="dxa"/>
            <w:shd w:val="clear" w:color="auto" w:fill="E6E6E6"/>
          </w:tcPr>
          <w:p w14:paraId="0B3FFC64" w14:textId="77777777" w:rsidR="002E1B08" w:rsidRDefault="00000000">
            <w:pPr>
              <w:pStyle w:val="TableHead"/>
            </w:pPr>
            <w:r>
              <w:t>Contained By:</w:t>
            </w:r>
          </w:p>
        </w:tc>
        <w:tc>
          <w:tcPr>
            <w:tcW w:w="360" w:type="dxa"/>
            <w:shd w:val="clear" w:color="auto" w:fill="E6E6E6"/>
          </w:tcPr>
          <w:p w14:paraId="30C23536" w14:textId="77777777" w:rsidR="002E1B08" w:rsidRDefault="00000000">
            <w:pPr>
              <w:pStyle w:val="TableHead"/>
            </w:pPr>
            <w:r>
              <w:t>Contains:</w:t>
            </w:r>
          </w:p>
        </w:tc>
      </w:tr>
      <w:tr w:rsidR="002E1B08" w14:paraId="35F59AF3" w14:textId="77777777">
        <w:trPr>
          <w:jc w:val="center"/>
        </w:trPr>
        <w:tc>
          <w:tcPr>
            <w:tcW w:w="360" w:type="dxa"/>
          </w:tcPr>
          <w:p w14:paraId="40FA313D" w14:textId="77777777" w:rsidR="002E1B08" w:rsidRDefault="00000000">
            <w:pPr>
              <w:pStyle w:val="TableText"/>
            </w:pPr>
            <w:hyperlink w:anchor="E_Care_Team_Organizer_V2">
              <w:r>
                <w:rPr>
                  <w:rStyle w:val="HyperlinkText9pt"/>
                </w:rPr>
                <w:t>Care Team Organizer (V2)</w:t>
              </w:r>
            </w:hyperlink>
            <w:r>
              <w:t xml:space="preserve"> (required)</w:t>
            </w:r>
          </w:p>
        </w:tc>
        <w:tc>
          <w:tcPr>
            <w:tcW w:w="360" w:type="dxa"/>
          </w:tcPr>
          <w:p w14:paraId="593FC4C7" w14:textId="77777777" w:rsidR="002E1B08" w:rsidRDefault="00000000">
            <w:pPr>
              <w:pStyle w:val="TableText"/>
            </w:pPr>
            <w:hyperlink w:anchor="E_Note_Activity">
              <w:r>
                <w:rPr>
                  <w:rStyle w:val="HyperlinkText9pt"/>
                </w:rPr>
                <w:t>Note Activity</w:t>
              </w:r>
            </w:hyperlink>
            <w:r>
              <w:t xml:space="preserve"> (optional)</w:t>
            </w:r>
          </w:p>
          <w:p w14:paraId="7E6CFB67" w14:textId="77777777" w:rsidR="002E1B08" w:rsidRDefault="00000000">
            <w:pPr>
              <w:pStyle w:val="TableText"/>
            </w:pPr>
            <w:hyperlink w:anchor="E_CareTeam_Member_Schedule_ObservationV2">
              <w:r>
                <w:rPr>
                  <w:rStyle w:val="HyperlinkText9pt"/>
                </w:rPr>
                <w:t>Care Team Member Schedule Observation (V2)</w:t>
              </w:r>
            </w:hyperlink>
            <w:r>
              <w:t xml:space="preserve"> (optional)</w:t>
            </w:r>
          </w:p>
        </w:tc>
      </w:tr>
    </w:tbl>
    <w:p w14:paraId="2A4631EC" w14:textId="77777777" w:rsidR="002E1B08" w:rsidRDefault="002E1B08">
      <w:pPr>
        <w:pStyle w:val="BodyText"/>
      </w:pPr>
    </w:p>
    <w:p w14:paraId="61F5F5D0" w14:textId="77777777" w:rsidR="002E1B08" w:rsidRDefault="00000000">
      <w:r>
        <w:t>This template is used to represent a member of the care team. Care team members can include healthcare and community services providers, caregivers, relatives, the patient themselves, etc. A care team member can be another care team or an organization.</w:t>
      </w:r>
      <w:r>
        <w:br/>
        <w:t>Care team member attributes include the following:</w:t>
      </w:r>
      <w:r>
        <w:br/>
        <w:t>•</w:t>
      </w:r>
      <w:r>
        <w:tab/>
        <w:t>Care team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 care team such as the care team member specialty, relationship to the patient, and also role on the care team</w:t>
      </w:r>
      <w:r>
        <w:br/>
      </w:r>
      <w:r>
        <w:lastRenderedPageBreak/>
        <w:t>•</w:t>
      </w:r>
      <w:r>
        <w:tab/>
        <w:t>Care team member name, address, telecom, organization, etc.</w:t>
      </w:r>
      <w:r>
        <w:br/>
        <w:t>•</w:t>
      </w:r>
      <w:r>
        <w:tab/>
        <w:t>Care team member information (narrative description about the care team member)</w:t>
      </w:r>
    </w:p>
    <w:p w14:paraId="33E4068D" w14:textId="77777777" w:rsidR="002E1B08" w:rsidRDefault="00000000">
      <w:r>
        <w:t>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14:paraId="4DDC2ED5" w14:textId="77777777" w:rsidR="002E1B08" w:rsidRDefault="00000000">
      <w:r>
        <w:t>This id must be a pointer to another Performer.</w:t>
      </w:r>
    </w:p>
    <w:p w14:paraId="12FD7288" w14:textId="77777777" w:rsidR="002E1B08" w:rsidRDefault="00000000">
      <w:pPr>
        <w:pStyle w:val="Caption"/>
      </w:pPr>
      <w:bookmarkStart w:id="457" w:name="_Toc119067390"/>
      <w:bookmarkStart w:id="458" w:name="_Toc119074814"/>
      <w:bookmarkStart w:id="459" w:name="_Toc120095025"/>
      <w:r>
        <w:lastRenderedPageBreak/>
        <w:t xml:space="preserve">Table </w:t>
      </w:r>
      <w:r>
        <w:fldChar w:fldCharType="begin"/>
      </w:r>
      <w:r>
        <w:instrText>SEQ Table \* ARABIC</w:instrText>
      </w:r>
      <w:r>
        <w:fldChar w:fldCharType="separate"/>
      </w:r>
      <w:r>
        <w:t>32</w:t>
      </w:r>
      <w:r>
        <w:fldChar w:fldCharType="end"/>
      </w:r>
      <w:r>
        <w:t>: Care Team Member Act (V2) Constraints Overview</w:t>
      </w:r>
      <w:bookmarkEnd w:id="457"/>
      <w:bookmarkEnd w:id="458"/>
      <w:bookmarkEnd w:id="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20ED9FD0" w14:textId="77777777">
        <w:trPr>
          <w:cantSplit/>
          <w:tblHeader/>
          <w:jc w:val="center"/>
        </w:trPr>
        <w:tc>
          <w:tcPr>
            <w:tcW w:w="0" w:type="dxa"/>
            <w:shd w:val="clear" w:color="auto" w:fill="E6E6E6"/>
            <w:noWrap/>
          </w:tcPr>
          <w:p w14:paraId="201F7405" w14:textId="77777777" w:rsidR="002E1B08" w:rsidRDefault="00000000">
            <w:pPr>
              <w:pStyle w:val="TableHead"/>
            </w:pPr>
            <w:r>
              <w:t>XPath</w:t>
            </w:r>
          </w:p>
        </w:tc>
        <w:tc>
          <w:tcPr>
            <w:tcW w:w="720" w:type="dxa"/>
            <w:shd w:val="clear" w:color="auto" w:fill="E6E6E6"/>
            <w:noWrap/>
          </w:tcPr>
          <w:p w14:paraId="71B2A886" w14:textId="77777777" w:rsidR="002E1B08" w:rsidRDefault="00000000">
            <w:pPr>
              <w:pStyle w:val="TableHead"/>
            </w:pPr>
            <w:r>
              <w:t>Card.</w:t>
            </w:r>
          </w:p>
        </w:tc>
        <w:tc>
          <w:tcPr>
            <w:tcW w:w="1152" w:type="dxa"/>
            <w:shd w:val="clear" w:color="auto" w:fill="E6E6E6"/>
            <w:noWrap/>
          </w:tcPr>
          <w:p w14:paraId="6DF80C2C" w14:textId="77777777" w:rsidR="002E1B08" w:rsidRDefault="00000000">
            <w:pPr>
              <w:pStyle w:val="TableHead"/>
            </w:pPr>
            <w:r>
              <w:t>Verb</w:t>
            </w:r>
          </w:p>
        </w:tc>
        <w:tc>
          <w:tcPr>
            <w:tcW w:w="864" w:type="dxa"/>
            <w:shd w:val="clear" w:color="auto" w:fill="E6E6E6"/>
            <w:noWrap/>
          </w:tcPr>
          <w:p w14:paraId="5FF7D89D" w14:textId="77777777" w:rsidR="002E1B08" w:rsidRDefault="00000000">
            <w:pPr>
              <w:pStyle w:val="TableHead"/>
            </w:pPr>
            <w:r>
              <w:t>Data Type</w:t>
            </w:r>
          </w:p>
        </w:tc>
        <w:tc>
          <w:tcPr>
            <w:tcW w:w="864" w:type="dxa"/>
            <w:shd w:val="clear" w:color="auto" w:fill="E6E6E6"/>
            <w:noWrap/>
          </w:tcPr>
          <w:p w14:paraId="423DD6C7" w14:textId="77777777" w:rsidR="002E1B08" w:rsidRDefault="00000000">
            <w:pPr>
              <w:pStyle w:val="TableHead"/>
            </w:pPr>
            <w:r>
              <w:t>CONF#</w:t>
            </w:r>
          </w:p>
        </w:tc>
        <w:tc>
          <w:tcPr>
            <w:tcW w:w="864" w:type="dxa"/>
            <w:shd w:val="clear" w:color="auto" w:fill="E6E6E6"/>
            <w:noWrap/>
          </w:tcPr>
          <w:p w14:paraId="59655EAB" w14:textId="77777777" w:rsidR="002E1B08" w:rsidRDefault="00000000">
            <w:pPr>
              <w:pStyle w:val="TableHead"/>
            </w:pPr>
            <w:r>
              <w:t>Value</w:t>
            </w:r>
          </w:p>
        </w:tc>
      </w:tr>
      <w:tr w:rsidR="002E1B08" w14:paraId="697CEF3D" w14:textId="77777777">
        <w:trPr>
          <w:jc w:val="center"/>
        </w:trPr>
        <w:tc>
          <w:tcPr>
            <w:tcW w:w="10160" w:type="dxa"/>
            <w:gridSpan w:val="6"/>
          </w:tcPr>
          <w:p w14:paraId="5718B24C" w14:textId="77777777" w:rsidR="002E1B08" w:rsidRDefault="00000000">
            <w:pPr>
              <w:pStyle w:val="TableText"/>
            </w:pPr>
            <w:r>
              <w:t>act (identifier: urn:hl7ii:2.16.840.1.113883.10.20.22.4.500.1:2022-06-01)</w:t>
            </w:r>
          </w:p>
        </w:tc>
      </w:tr>
      <w:tr w:rsidR="002E1B08" w14:paraId="361ABE36" w14:textId="77777777">
        <w:trPr>
          <w:jc w:val="center"/>
        </w:trPr>
        <w:tc>
          <w:tcPr>
            <w:tcW w:w="3345" w:type="dxa"/>
          </w:tcPr>
          <w:p w14:paraId="78F2EAFF" w14:textId="77777777" w:rsidR="002E1B08" w:rsidRDefault="00000000">
            <w:pPr>
              <w:pStyle w:val="TableText"/>
            </w:pPr>
            <w:r>
              <w:tab/>
              <w:t>@classCode</w:t>
            </w:r>
          </w:p>
        </w:tc>
        <w:tc>
          <w:tcPr>
            <w:tcW w:w="720" w:type="dxa"/>
          </w:tcPr>
          <w:p w14:paraId="1A2E31CC" w14:textId="77777777" w:rsidR="002E1B08" w:rsidRDefault="00000000">
            <w:pPr>
              <w:pStyle w:val="TableText"/>
            </w:pPr>
            <w:r>
              <w:t>1..1</w:t>
            </w:r>
          </w:p>
        </w:tc>
        <w:tc>
          <w:tcPr>
            <w:tcW w:w="1152" w:type="dxa"/>
          </w:tcPr>
          <w:p w14:paraId="79392E01" w14:textId="77777777" w:rsidR="002E1B08" w:rsidRDefault="00000000">
            <w:pPr>
              <w:pStyle w:val="TableText"/>
            </w:pPr>
            <w:r>
              <w:t>SHALL</w:t>
            </w:r>
          </w:p>
        </w:tc>
        <w:tc>
          <w:tcPr>
            <w:tcW w:w="864" w:type="dxa"/>
          </w:tcPr>
          <w:p w14:paraId="21A6E6D5" w14:textId="77777777" w:rsidR="002E1B08" w:rsidRDefault="002E1B08">
            <w:pPr>
              <w:pStyle w:val="TableText"/>
            </w:pPr>
          </w:p>
        </w:tc>
        <w:tc>
          <w:tcPr>
            <w:tcW w:w="1104" w:type="dxa"/>
          </w:tcPr>
          <w:p w14:paraId="1AF246A2" w14:textId="77777777" w:rsidR="002E1B08" w:rsidRDefault="00000000">
            <w:pPr>
              <w:pStyle w:val="TableText"/>
            </w:pPr>
            <w:hyperlink w:anchor="C_4515-53">
              <w:r>
                <w:rPr>
                  <w:rStyle w:val="HyperlinkText9pt"/>
                </w:rPr>
                <w:t>4515-53</w:t>
              </w:r>
            </w:hyperlink>
          </w:p>
        </w:tc>
        <w:tc>
          <w:tcPr>
            <w:tcW w:w="2975" w:type="dxa"/>
          </w:tcPr>
          <w:p w14:paraId="5B8C72BE" w14:textId="77777777" w:rsidR="002E1B08" w:rsidRDefault="00000000">
            <w:pPr>
              <w:pStyle w:val="TableText"/>
            </w:pPr>
            <w:r>
              <w:t>PCPR</w:t>
            </w:r>
          </w:p>
        </w:tc>
      </w:tr>
      <w:tr w:rsidR="002E1B08" w14:paraId="25040727" w14:textId="77777777">
        <w:trPr>
          <w:jc w:val="center"/>
        </w:trPr>
        <w:tc>
          <w:tcPr>
            <w:tcW w:w="3345" w:type="dxa"/>
          </w:tcPr>
          <w:p w14:paraId="3AFFF9A1" w14:textId="77777777" w:rsidR="002E1B08" w:rsidRDefault="00000000">
            <w:pPr>
              <w:pStyle w:val="TableText"/>
            </w:pPr>
            <w:r>
              <w:tab/>
              <w:t>@moodCode</w:t>
            </w:r>
          </w:p>
        </w:tc>
        <w:tc>
          <w:tcPr>
            <w:tcW w:w="720" w:type="dxa"/>
          </w:tcPr>
          <w:p w14:paraId="0918716E" w14:textId="77777777" w:rsidR="002E1B08" w:rsidRDefault="00000000">
            <w:pPr>
              <w:pStyle w:val="TableText"/>
            </w:pPr>
            <w:r>
              <w:t>1..1</w:t>
            </w:r>
          </w:p>
        </w:tc>
        <w:tc>
          <w:tcPr>
            <w:tcW w:w="1152" w:type="dxa"/>
          </w:tcPr>
          <w:p w14:paraId="09C43792" w14:textId="77777777" w:rsidR="002E1B08" w:rsidRDefault="00000000">
            <w:pPr>
              <w:pStyle w:val="TableText"/>
            </w:pPr>
            <w:r>
              <w:t>SHALL</w:t>
            </w:r>
          </w:p>
        </w:tc>
        <w:tc>
          <w:tcPr>
            <w:tcW w:w="864" w:type="dxa"/>
          </w:tcPr>
          <w:p w14:paraId="47948EC4" w14:textId="77777777" w:rsidR="002E1B08" w:rsidRDefault="002E1B08">
            <w:pPr>
              <w:pStyle w:val="TableText"/>
            </w:pPr>
          </w:p>
        </w:tc>
        <w:tc>
          <w:tcPr>
            <w:tcW w:w="1104" w:type="dxa"/>
          </w:tcPr>
          <w:p w14:paraId="2935CDEC" w14:textId="77777777" w:rsidR="002E1B08" w:rsidRDefault="00000000">
            <w:pPr>
              <w:pStyle w:val="TableText"/>
            </w:pPr>
            <w:hyperlink w:anchor="C_4515-54">
              <w:r>
                <w:rPr>
                  <w:rStyle w:val="HyperlinkText9pt"/>
                </w:rPr>
                <w:t>4515-54</w:t>
              </w:r>
            </w:hyperlink>
          </w:p>
        </w:tc>
        <w:tc>
          <w:tcPr>
            <w:tcW w:w="2975" w:type="dxa"/>
          </w:tcPr>
          <w:p w14:paraId="10298C9C" w14:textId="77777777" w:rsidR="002E1B08" w:rsidRDefault="00000000">
            <w:pPr>
              <w:pStyle w:val="TableText"/>
            </w:pPr>
            <w:r>
              <w:t>EVN</w:t>
            </w:r>
          </w:p>
        </w:tc>
      </w:tr>
      <w:tr w:rsidR="002E1B08" w14:paraId="4A774A1E" w14:textId="77777777">
        <w:trPr>
          <w:jc w:val="center"/>
        </w:trPr>
        <w:tc>
          <w:tcPr>
            <w:tcW w:w="3345" w:type="dxa"/>
          </w:tcPr>
          <w:p w14:paraId="26932BC6" w14:textId="77777777" w:rsidR="002E1B08" w:rsidRDefault="00000000">
            <w:pPr>
              <w:pStyle w:val="TableText"/>
            </w:pPr>
            <w:r>
              <w:tab/>
              <w:t>templateId</w:t>
            </w:r>
          </w:p>
        </w:tc>
        <w:tc>
          <w:tcPr>
            <w:tcW w:w="720" w:type="dxa"/>
          </w:tcPr>
          <w:p w14:paraId="77032524" w14:textId="77777777" w:rsidR="002E1B08" w:rsidRDefault="00000000">
            <w:pPr>
              <w:pStyle w:val="TableText"/>
            </w:pPr>
            <w:r>
              <w:t>1..1</w:t>
            </w:r>
          </w:p>
        </w:tc>
        <w:tc>
          <w:tcPr>
            <w:tcW w:w="1152" w:type="dxa"/>
          </w:tcPr>
          <w:p w14:paraId="4EB4CA97" w14:textId="77777777" w:rsidR="002E1B08" w:rsidRDefault="00000000">
            <w:pPr>
              <w:pStyle w:val="TableText"/>
            </w:pPr>
            <w:r>
              <w:t>SHALL</w:t>
            </w:r>
          </w:p>
        </w:tc>
        <w:tc>
          <w:tcPr>
            <w:tcW w:w="864" w:type="dxa"/>
          </w:tcPr>
          <w:p w14:paraId="08CCEE15" w14:textId="77777777" w:rsidR="002E1B08" w:rsidRDefault="002E1B08">
            <w:pPr>
              <w:pStyle w:val="TableText"/>
            </w:pPr>
          </w:p>
        </w:tc>
        <w:tc>
          <w:tcPr>
            <w:tcW w:w="1104" w:type="dxa"/>
          </w:tcPr>
          <w:p w14:paraId="38D64C55" w14:textId="77777777" w:rsidR="002E1B08" w:rsidRDefault="00000000">
            <w:pPr>
              <w:pStyle w:val="TableText"/>
            </w:pPr>
            <w:hyperlink w:anchor="C_4515-45">
              <w:r>
                <w:rPr>
                  <w:rStyle w:val="HyperlinkText9pt"/>
                </w:rPr>
                <w:t>4515-45</w:t>
              </w:r>
            </w:hyperlink>
          </w:p>
        </w:tc>
        <w:tc>
          <w:tcPr>
            <w:tcW w:w="2975" w:type="dxa"/>
          </w:tcPr>
          <w:p w14:paraId="103B3545" w14:textId="77777777" w:rsidR="002E1B08" w:rsidRDefault="002E1B08">
            <w:pPr>
              <w:pStyle w:val="TableText"/>
            </w:pPr>
          </w:p>
        </w:tc>
      </w:tr>
      <w:tr w:rsidR="002E1B08" w14:paraId="3C5F6F45" w14:textId="77777777">
        <w:trPr>
          <w:jc w:val="center"/>
        </w:trPr>
        <w:tc>
          <w:tcPr>
            <w:tcW w:w="3345" w:type="dxa"/>
          </w:tcPr>
          <w:p w14:paraId="5D6347A0" w14:textId="77777777" w:rsidR="002E1B08" w:rsidRDefault="00000000">
            <w:pPr>
              <w:pStyle w:val="TableText"/>
            </w:pPr>
            <w:r>
              <w:tab/>
            </w:r>
            <w:r>
              <w:tab/>
              <w:t>@root</w:t>
            </w:r>
          </w:p>
        </w:tc>
        <w:tc>
          <w:tcPr>
            <w:tcW w:w="720" w:type="dxa"/>
          </w:tcPr>
          <w:p w14:paraId="44BFA017" w14:textId="77777777" w:rsidR="002E1B08" w:rsidRDefault="00000000">
            <w:pPr>
              <w:pStyle w:val="TableText"/>
            </w:pPr>
            <w:r>
              <w:t>1..1</w:t>
            </w:r>
          </w:p>
        </w:tc>
        <w:tc>
          <w:tcPr>
            <w:tcW w:w="1152" w:type="dxa"/>
          </w:tcPr>
          <w:p w14:paraId="066D5977" w14:textId="77777777" w:rsidR="002E1B08" w:rsidRDefault="00000000">
            <w:pPr>
              <w:pStyle w:val="TableText"/>
            </w:pPr>
            <w:r>
              <w:t>SHALL</w:t>
            </w:r>
          </w:p>
        </w:tc>
        <w:tc>
          <w:tcPr>
            <w:tcW w:w="864" w:type="dxa"/>
          </w:tcPr>
          <w:p w14:paraId="2C0DEC2B" w14:textId="77777777" w:rsidR="002E1B08" w:rsidRDefault="002E1B08">
            <w:pPr>
              <w:pStyle w:val="TableText"/>
            </w:pPr>
          </w:p>
        </w:tc>
        <w:tc>
          <w:tcPr>
            <w:tcW w:w="1104" w:type="dxa"/>
          </w:tcPr>
          <w:p w14:paraId="2D2A0178" w14:textId="77777777" w:rsidR="002E1B08" w:rsidRDefault="00000000">
            <w:pPr>
              <w:pStyle w:val="TableText"/>
            </w:pPr>
            <w:hyperlink w:anchor="C_4515-66">
              <w:r>
                <w:rPr>
                  <w:rStyle w:val="HyperlinkText9pt"/>
                </w:rPr>
                <w:t>4515-66</w:t>
              </w:r>
            </w:hyperlink>
          </w:p>
        </w:tc>
        <w:tc>
          <w:tcPr>
            <w:tcW w:w="2975" w:type="dxa"/>
          </w:tcPr>
          <w:p w14:paraId="3F8715E3" w14:textId="77777777" w:rsidR="002E1B08" w:rsidRDefault="00000000">
            <w:pPr>
              <w:pStyle w:val="TableText"/>
            </w:pPr>
            <w:r>
              <w:t>2.16.840.1.113883.10.20.22.4.500.1</w:t>
            </w:r>
          </w:p>
        </w:tc>
      </w:tr>
      <w:tr w:rsidR="002E1B08" w14:paraId="1A3A8D27" w14:textId="77777777">
        <w:trPr>
          <w:jc w:val="center"/>
        </w:trPr>
        <w:tc>
          <w:tcPr>
            <w:tcW w:w="3345" w:type="dxa"/>
          </w:tcPr>
          <w:p w14:paraId="343C80AF" w14:textId="77777777" w:rsidR="002E1B08" w:rsidRDefault="00000000">
            <w:pPr>
              <w:pStyle w:val="TableText"/>
            </w:pPr>
            <w:r>
              <w:tab/>
            </w:r>
            <w:r>
              <w:tab/>
              <w:t>@extension</w:t>
            </w:r>
          </w:p>
        </w:tc>
        <w:tc>
          <w:tcPr>
            <w:tcW w:w="720" w:type="dxa"/>
          </w:tcPr>
          <w:p w14:paraId="10219284" w14:textId="77777777" w:rsidR="002E1B08" w:rsidRDefault="00000000">
            <w:pPr>
              <w:pStyle w:val="TableText"/>
            </w:pPr>
            <w:r>
              <w:t>1..1</w:t>
            </w:r>
          </w:p>
        </w:tc>
        <w:tc>
          <w:tcPr>
            <w:tcW w:w="1152" w:type="dxa"/>
          </w:tcPr>
          <w:p w14:paraId="72FE9CBB" w14:textId="77777777" w:rsidR="002E1B08" w:rsidRDefault="00000000">
            <w:pPr>
              <w:pStyle w:val="TableText"/>
            </w:pPr>
            <w:r>
              <w:t>SHALL</w:t>
            </w:r>
          </w:p>
        </w:tc>
        <w:tc>
          <w:tcPr>
            <w:tcW w:w="864" w:type="dxa"/>
          </w:tcPr>
          <w:p w14:paraId="2CCF966A" w14:textId="77777777" w:rsidR="002E1B08" w:rsidRDefault="002E1B08">
            <w:pPr>
              <w:pStyle w:val="TableText"/>
            </w:pPr>
          </w:p>
        </w:tc>
        <w:tc>
          <w:tcPr>
            <w:tcW w:w="1104" w:type="dxa"/>
          </w:tcPr>
          <w:p w14:paraId="32CA2A50" w14:textId="77777777" w:rsidR="002E1B08" w:rsidRDefault="00000000">
            <w:pPr>
              <w:pStyle w:val="TableText"/>
            </w:pPr>
            <w:hyperlink w:anchor="C_4515-67">
              <w:r>
                <w:rPr>
                  <w:rStyle w:val="HyperlinkText9pt"/>
                </w:rPr>
                <w:t>4515-67</w:t>
              </w:r>
            </w:hyperlink>
          </w:p>
        </w:tc>
        <w:tc>
          <w:tcPr>
            <w:tcW w:w="2975" w:type="dxa"/>
          </w:tcPr>
          <w:p w14:paraId="10C615AF" w14:textId="77777777" w:rsidR="002E1B08" w:rsidRDefault="00000000">
            <w:pPr>
              <w:pStyle w:val="TableText"/>
            </w:pPr>
            <w:r>
              <w:t>2022-06-01</w:t>
            </w:r>
          </w:p>
        </w:tc>
      </w:tr>
      <w:tr w:rsidR="002E1B08" w14:paraId="2957BC66" w14:textId="77777777">
        <w:trPr>
          <w:jc w:val="center"/>
        </w:trPr>
        <w:tc>
          <w:tcPr>
            <w:tcW w:w="3345" w:type="dxa"/>
          </w:tcPr>
          <w:p w14:paraId="5345DBF2" w14:textId="77777777" w:rsidR="002E1B08" w:rsidRDefault="00000000">
            <w:pPr>
              <w:pStyle w:val="TableText"/>
            </w:pPr>
            <w:r>
              <w:tab/>
              <w:t>code</w:t>
            </w:r>
          </w:p>
        </w:tc>
        <w:tc>
          <w:tcPr>
            <w:tcW w:w="720" w:type="dxa"/>
          </w:tcPr>
          <w:p w14:paraId="3A13B765" w14:textId="77777777" w:rsidR="002E1B08" w:rsidRDefault="00000000">
            <w:pPr>
              <w:pStyle w:val="TableText"/>
            </w:pPr>
            <w:r>
              <w:t>1..1</w:t>
            </w:r>
          </w:p>
        </w:tc>
        <w:tc>
          <w:tcPr>
            <w:tcW w:w="1152" w:type="dxa"/>
          </w:tcPr>
          <w:p w14:paraId="216F676C" w14:textId="77777777" w:rsidR="002E1B08" w:rsidRDefault="00000000">
            <w:pPr>
              <w:pStyle w:val="TableText"/>
            </w:pPr>
            <w:r>
              <w:t>SHALL</w:t>
            </w:r>
          </w:p>
        </w:tc>
        <w:tc>
          <w:tcPr>
            <w:tcW w:w="864" w:type="dxa"/>
          </w:tcPr>
          <w:p w14:paraId="49DF69E2" w14:textId="77777777" w:rsidR="002E1B08" w:rsidRDefault="002E1B08">
            <w:pPr>
              <w:pStyle w:val="TableText"/>
            </w:pPr>
          </w:p>
        </w:tc>
        <w:tc>
          <w:tcPr>
            <w:tcW w:w="1104" w:type="dxa"/>
          </w:tcPr>
          <w:p w14:paraId="1AEDE02A" w14:textId="77777777" w:rsidR="002E1B08" w:rsidRDefault="00000000">
            <w:pPr>
              <w:pStyle w:val="TableText"/>
            </w:pPr>
            <w:hyperlink w:anchor="C_4515-27">
              <w:r>
                <w:rPr>
                  <w:rStyle w:val="HyperlinkText9pt"/>
                </w:rPr>
                <w:t>4515-27</w:t>
              </w:r>
            </w:hyperlink>
          </w:p>
        </w:tc>
        <w:tc>
          <w:tcPr>
            <w:tcW w:w="2975" w:type="dxa"/>
          </w:tcPr>
          <w:p w14:paraId="32BD75AA" w14:textId="77777777" w:rsidR="002E1B08" w:rsidRDefault="002E1B08">
            <w:pPr>
              <w:pStyle w:val="TableText"/>
            </w:pPr>
          </w:p>
        </w:tc>
      </w:tr>
      <w:tr w:rsidR="002E1B08" w14:paraId="7178A6CB" w14:textId="77777777">
        <w:trPr>
          <w:jc w:val="center"/>
        </w:trPr>
        <w:tc>
          <w:tcPr>
            <w:tcW w:w="3345" w:type="dxa"/>
          </w:tcPr>
          <w:p w14:paraId="25E34D07" w14:textId="77777777" w:rsidR="002E1B08" w:rsidRDefault="00000000">
            <w:pPr>
              <w:pStyle w:val="TableText"/>
            </w:pPr>
            <w:r>
              <w:tab/>
            </w:r>
            <w:r>
              <w:tab/>
              <w:t>@code</w:t>
            </w:r>
          </w:p>
        </w:tc>
        <w:tc>
          <w:tcPr>
            <w:tcW w:w="720" w:type="dxa"/>
          </w:tcPr>
          <w:p w14:paraId="1C0ED352" w14:textId="77777777" w:rsidR="002E1B08" w:rsidRDefault="00000000">
            <w:pPr>
              <w:pStyle w:val="TableText"/>
            </w:pPr>
            <w:r>
              <w:t>1..1</w:t>
            </w:r>
          </w:p>
        </w:tc>
        <w:tc>
          <w:tcPr>
            <w:tcW w:w="1152" w:type="dxa"/>
          </w:tcPr>
          <w:p w14:paraId="7FCDB917" w14:textId="77777777" w:rsidR="002E1B08" w:rsidRDefault="00000000">
            <w:pPr>
              <w:pStyle w:val="TableText"/>
            </w:pPr>
            <w:r>
              <w:t>SHALL</w:t>
            </w:r>
          </w:p>
        </w:tc>
        <w:tc>
          <w:tcPr>
            <w:tcW w:w="864" w:type="dxa"/>
          </w:tcPr>
          <w:p w14:paraId="1242B26D" w14:textId="77777777" w:rsidR="002E1B08" w:rsidRDefault="002E1B08">
            <w:pPr>
              <w:pStyle w:val="TableText"/>
            </w:pPr>
          </w:p>
        </w:tc>
        <w:tc>
          <w:tcPr>
            <w:tcW w:w="1104" w:type="dxa"/>
          </w:tcPr>
          <w:p w14:paraId="23C3B7DF" w14:textId="77777777" w:rsidR="002E1B08" w:rsidRDefault="00000000">
            <w:pPr>
              <w:pStyle w:val="TableText"/>
            </w:pPr>
            <w:hyperlink w:anchor="C_4515-48">
              <w:r>
                <w:rPr>
                  <w:rStyle w:val="HyperlinkText9pt"/>
                </w:rPr>
                <w:t>4515-48</w:t>
              </w:r>
            </w:hyperlink>
          </w:p>
        </w:tc>
        <w:tc>
          <w:tcPr>
            <w:tcW w:w="2975" w:type="dxa"/>
          </w:tcPr>
          <w:p w14:paraId="2671A94D" w14:textId="77777777" w:rsidR="002E1B08" w:rsidRDefault="00000000">
            <w:pPr>
              <w:pStyle w:val="TableText"/>
            </w:pPr>
            <w:r>
              <w:t>urn:oid:2.16.840.1.113883.6.1 (LOINC) = 85847-2</w:t>
            </w:r>
          </w:p>
        </w:tc>
      </w:tr>
      <w:tr w:rsidR="002E1B08" w14:paraId="0F9CCBCA" w14:textId="77777777">
        <w:trPr>
          <w:jc w:val="center"/>
        </w:trPr>
        <w:tc>
          <w:tcPr>
            <w:tcW w:w="3345" w:type="dxa"/>
          </w:tcPr>
          <w:p w14:paraId="3CA39FF3" w14:textId="77777777" w:rsidR="002E1B08" w:rsidRDefault="00000000">
            <w:pPr>
              <w:pStyle w:val="TableText"/>
            </w:pPr>
            <w:r>
              <w:tab/>
            </w:r>
            <w:r>
              <w:tab/>
              <w:t>@codeSystem</w:t>
            </w:r>
          </w:p>
        </w:tc>
        <w:tc>
          <w:tcPr>
            <w:tcW w:w="720" w:type="dxa"/>
          </w:tcPr>
          <w:p w14:paraId="6C3BFDD3" w14:textId="77777777" w:rsidR="002E1B08" w:rsidRDefault="00000000">
            <w:pPr>
              <w:pStyle w:val="TableText"/>
            </w:pPr>
            <w:r>
              <w:t>1..1</w:t>
            </w:r>
          </w:p>
        </w:tc>
        <w:tc>
          <w:tcPr>
            <w:tcW w:w="1152" w:type="dxa"/>
          </w:tcPr>
          <w:p w14:paraId="54856B9B" w14:textId="77777777" w:rsidR="002E1B08" w:rsidRDefault="00000000">
            <w:pPr>
              <w:pStyle w:val="TableText"/>
            </w:pPr>
            <w:r>
              <w:t>SHALL</w:t>
            </w:r>
          </w:p>
        </w:tc>
        <w:tc>
          <w:tcPr>
            <w:tcW w:w="864" w:type="dxa"/>
          </w:tcPr>
          <w:p w14:paraId="1D7DFF23" w14:textId="77777777" w:rsidR="002E1B08" w:rsidRDefault="002E1B08">
            <w:pPr>
              <w:pStyle w:val="TableText"/>
            </w:pPr>
          </w:p>
        </w:tc>
        <w:tc>
          <w:tcPr>
            <w:tcW w:w="1104" w:type="dxa"/>
          </w:tcPr>
          <w:p w14:paraId="05B1B5CA" w14:textId="77777777" w:rsidR="002E1B08" w:rsidRDefault="00000000">
            <w:pPr>
              <w:pStyle w:val="TableText"/>
            </w:pPr>
            <w:hyperlink w:anchor="C_4515-49">
              <w:r>
                <w:rPr>
                  <w:rStyle w:val="HyperlinkText9pt"/>
                </w:rPr>
                <w:t>4515-49</w:t>
              </w:r>
            </w:hyperlink>
          </w:p>
        </w:tc>
        <w:tc>
          <w:tcPr>
            <w:tcW w:w="2975" w:type="dxa"/>
          </w:tcPr>
          <w:p w14:paraId="0D97B238" w14:textId="77777777" w:rsidR="002E1B08" w:rsidRDefault="00000000">
            <w:pPr>
              <w:pStyle w:val="TableText"/>
            </w:pPr>
            <w:r>
              <w:t>2.16.840.1.113883.6.1</w:t>
            </w:r>
          </w:p>
        </w:tc>
      </w:tr>
      <w:tr w:rsidR="002E1B08" w14:paraId="0BC0B869" w14:textId="77777777">
        <w:trPr>
          <w:jc w:val="center"/>
        </w:trPr>
        <w:tc>
          <w:tcPr>
            <w:tcW w:w="3345" w:type="dxa"/>
          </w:tcPr>
          <w:p w14:paraId="0D42B5C4" w14:textId="77777777" w:rsidR="002E1B08" w:rsidRDefault="00000000">
            <w:pPr>
              <w:pStyle w:val="TableText"/>
            </w:pPr>
            <w:r>
              <w:tab/>
              <w:t>statusCode</w:t>
            </w:r>
          </w:p>
        </w:tc>
        <w:tc>
          <w:tcPr>
            <w:tcW w:w="720" w:type="dxa"/>
          </w:tcPr>
          <w:p w14:paraId="5343C837" w14:textId="77777777" w:rsidR="002E1B08" w:rsidRDefault="00000000">
            <w:pPr>
              <w:pStyle w:val="TableText"/>
            </w:pPr>
            <w:r>
              <w:t>1..1</w:t>
            </w:r>
          </w:p>
        </w:tc>
        <w:tc>
          <w:tcPr>
            <w:tcW w:w="1152" w:type="dxa"/>
          </w:tcPr>
          <w:p w14:paraId="6A64BFAB" w14:textId="77777777" w:rsidR="002E1B08" w:rsidRDefault="00000000">
            <w:pPr>
              <w:pStyle w:val="TableText"/>
            </w:pPr>
            <w:r>
              <w:t>SHALL</w:t>
            </w:r>
          </w:p>
        </w:tc>
        <w:tc>
          <w:tcPr>
            <w:tcW w:w="864" w:type="dxa"/>
          </w:tcPr>
          <w:p w14:paraId="3619ED38" w14:textId="77777777" w:rsidR="002E1B08" w:rsidRDefault="002E1B08">
            <w:pPr>
              <w:pStyle w:val="TableText"/>
            </w:pPr>
          </w:p>
        </w:tc>
        <w:tc>
          <w:tcPr>
            <w:tcW w:w="1104" w:type="dxa"/>
          </w:tcPr>
          <w:p w14:paraId="1BAE5EFA" w14:textId="77777777" w:rsidR="002E1B08" w:rsidRDefault="00000000">
            <w:pPr>
              <w:pStyle w:val="TableText"/>
            </w:pPr>
            <w:hyperlink w:anchor="C_4515-62">
              <w:r>
                <w:rPr>
                  <w:rStyle w:val="HyperlinkText9pt"/>
                </w:rPr>
                <w:t>4515-62</w:t>
              </w:r>
            </w:hyperlink>
          </w:p>
        </w:tc>
        <w:tc>
          <w:tcPr>
            <w:tcW w:w="2975" w:type="dxa"/>
          </w:tcPr>
          <w:p w14:paraId="0B7E6A4D" w14:textId="77777777" w:rsidR="002E1B08" w:rsidRDefault="002E1B08">
            <w:pPr>
              <w:pStyle w:val="TableText"/>
            </w:pPr>
          </w:p>
        </w:tc>
      </w:tr>
      <w:tr w:rsidR="002E1B08" w14:paraId="6A8007B6" w14:textId="77777777">
        <w:trPr>
          <w:jc w:val="center"/>
        </w:trPr>
        <w:tc>
          <w:tcPr>
            <w:tcW w:w="3345" w:type="dxa"/>
          </w:tcPr>
          <w:p w14:paraId="7B6F3C9A" w14:textId="77777777" w:rsidR="002E1B08" w:rsidRDefault="00000000">
            <w:pPr>
              <w:pStyle w:val="TableText"/>
            </w:pPr>
            <w:r>
              <w:tab/>
            </w:r>
            <w:r>
              <w:tab/>
              <w:t>@code</w:t>
            </w:r>
          </w:p>
        </w:tc>
        <w:tc>
          <w:tcPr>
            <w:tcW w:w="720" w:type="dxa"/>
          </w:tcPr>
          <w:p w14:paraId="7574E371" w14:textId="77777777" w:rsidR="002E1B08" w:rsidRDefault="00000000">
            <w:pPr>
              <w:pStyle w:val="TableText"/>
            </w:pPr>
            <w:r>
              <w:t>1..1</w:t>
            </w:r>
          </w:p>
        </w:tc>
        <w:tc>
          <w:tcPr>
            <w:tcW w:w="1152" w:type="dxa"/>
          </w:tcPr>
          <w:p w14:paraId="20465DDD" w14:textId="77777777" w:rsidR="002E1B08" w:rsidRDefault="00000000">
            <w:pPr>
              <w:pStyle w:val="TableText"/>
            </w:pPr>
            <w:r>
              <w:t>SHALL</w:t>
            </w:r>
          </w:p>
        </w:tc>
        <w:tc>
          <w:tcPr>
            <w:tcW w:w="864" w:type="dxa"/>
          </w:tcPr>
          <w:p w14:paraId="468BABD8" w14:textId="77777777" w:rsidR="002E1B08" w:rsidRDefault="002E1B08">
            <w:pPr>
              <w:pStyle w:val="TableText"/>
            </w:pPr>
          </w:p>
        </w:tc>
        <w:tc>
          <w:tcPr>
            <w:tcW w:w="1104" w:type="dxa"/>
          </w:tcPr>
          <w:p w14:paraId="774C5F06" w14:textId="77777777" w:rsidR="002E1B08" w:rsidRDefault="00000000">
            <w:pPr>
              <w:pStyle w:val="TableText"/>
            </w:pPr>
            <w:hyperlink w:anchor="C_4515-68">
              <w:r>
                <w:rPr>
                  <w:rStyle w:val="HyperlinkText9pt"/>
                </w:rPr>
                <w:t>4515-68</w:t>
              </w:r>
            </w:hyperlink>
          </w:p>
        </w:tc>
        <w:tc>
          <w:tcPr>
            <w:tcW w:w="2975" w:type="dxa"/>
          </w:tcPr>
          <w:p w14:paraId="47E6560D" w14:textId="77777777" w:rsidR="002E1B08" w:rsidRDefault="00000000">
            <w:pPr>
              <w:pStyle w:val="TableText"/>
            </w:pPr>
            <w:r>
              <w:t>urn:oid:2.16.840.1.113883.1.11.15933 (ActStatus)</w:t>
            </w:r>
          </w:p>
        </w:tc>
      </w:tr>
      <w:tr w:rsidR="002E1B08" w14:paraId="4D5FD037" w14:textId="77777777">
        <w:trPr>
          <w:jc w:val="center"/>
        </w:trPr>
        <w:tc>
          <w:tcPr>
            <w:tcW w:w="3345" w:type="dxa"/>
          </w:tcPr>
          <w:p w14:paraId="4CB4CCE6" w14:textId="77777777" w:rsidR="002E1B08" w:rsidRDefault="00000000">
            <w:pPr>
              <w:pStyle w:val="TableText"/>
            </w:pPr>
            <w:r>
              <w:tab/>
              <w:t>effectiveTime</w:t>
            </w:r>
          </w:p>
        </w:tc>
        <w:tc>
          <w:tcPr>
            <w:tcW w:w="720" w:type="dxa"/>
          </w:tcPr>
          <w:p w14:paraId="4F257017" w14:textId="77777777" w:rsidR="002E1B08" w:rsidRDefault="00000000">
            <w:pPr>
              <w:pStyle w:val="TableText"/>
            </w:pPr>
            <w:r>
              <w:t>1..1</w:t>
            </w:r>
          </w:p>
        </w:tc>
        <w:tc>
          <w:tcPr>
            <w:tcW w:w="1152" w:type="dxa"/>
          </w:tcPr>
          <w:p w14:paraId="6A4A08B5" w14:textId="77777777" w:rsidR="002E1B08" w:rsidRDefault="00000000">
            <w:pPr>
              <w:pStyle w:val="TableText"/>
            </w:pPr>
            <w:r>
              <w:t>SHALL</w:t>
            </w:r>
          </w:p>
        </w:tc>
        <w:tc>
          <w:tcPr>
            <w:tcW w:w="864" w:type="dxa"/>
          </w:tcPr>
          <w:p w14:paraId="353CE63D" w14:textId="77777777" w:rsidR="002E1B08" w:rsidRDefault="002E1B08">
            <w:pPr>
              <w:pStyle w:val="TableText"/>
            </w:pPr>
          </w:p>
        </w:tc>
        <w:tc>
          <w:tcPr>
            <w:tcW w:w="1104" w:type="dxa"/>
          </w:tcPr>
          <w:p w14:paraId="7C598DDE" w14:textId="77777777" w:rsidR="002E1B08" w:rsidRDefault="00000000">
            <w:pPr>
              <w:pStyle w:val="TableText"/>
            </w:pPr>
            <w:hyperlink w:anchor="C_4515-33">
              <w:r>
                <w:rPr>
                  <w:rStyle w:val="HyperlinkText9pt"/>
                </w:rPr>
                <w:t>4515-33</w:t>
              </w:r>
            </w:hyperlink>
          </w:p>
        </w:tc>
        <w:tc>
          <w:tcPr>
            <w:tcW w:w="2975" w:type="dxa"/>
          </w:tcPr>
          <w:p w14:paraId="12A48A71" w14:textId="77777777" w:rsidR="002E1B08" w:rsidRDefault="002E1B08">
            <w:pPr>
              <w:pStyle w:val="TableText"/>
            </w:pPr>
          </w:p>
        </w:tc>
      </w:tr>
      <w:tr w:rsidR="002E1B08" w14:paraId="671F2CDA" w14:textId="77777777">
        <w:trPr>
          <w:jc w:val="center"/>
        </w:trPr>
        <w:tc>
          <w:tcPr>
            <w:tcW w:w="3345" w:type="dxa"/>
          </w:tcPr>
          <w:p w14:paraId="6FC3AC8A" w14:textId="77777777" w:rsidR="002E1B08" w:rsidRDefault="00000000">
            <w:pPr>
              <w:pStyle w:val="TableText"/>
            </w:pPr>
            <w:r>
              <w:tab/>
            </w:r>
            <w:r>
              <w:tab/>
              <w:t>low</w:t>
            </w:r>
          </w:p>
        </w:tc>
        <w:tc>
          <w:tcPr>
            <w:tcW w:w="720" w:type="dxa"/>
          </w:tcPr>
          <w:p w14:paraId="40BF0CD0" w14:textId="77777777" w:rsidR="002E1B08" w:rsidRDefault="00000000">
            <w:pPr>
              <w:pStyle w:val="TableText"/>
            </w:pPr>
            <w:r>
              <w:t>1..1</w:t>
            </w:r>
          </w:p>
        </w:tc>
        <w:tc>
          <w:tcPr>
            <w:tcW w:w="1152" w:type="dxa"/>
          </w:tcPr>
          <w:p w14:paraId="7C5B69F1" w14:textId="77777777" w:rsidR="002E1B08" w:rsidRDefault="00000000">
            <w:pPr>
              <w:pStyle w:val="TableText"/>
            </w:pPr>
            <w:r>
              <w:t>SHALL</w:t>
            </w:r>
          </w:p>
        </w:tc>
        <w:tc>
          <w:tcPr>
            <w:tcW w:w="864" w:type="dxa"/>
          </w:tcPr>
          <w:p w14:paraId="59FC2F58" w14:textId="77777777" w:rsidR="002E1B08" w:rsidRDefault="002E1B08">
            <w:pPr>
              <w:pStyle w:val="TableText"/>
            </w:pPr>
          </w:p>
        </w:tc>
        <w:tc>
          <w:tcPr>
            <w:tcW w:w="1104" w:type="dxa"/>
          </w:tcPr>
          <w:p w14:paraId="3AB13948" w14:textId="77777777" w:rsidR="002E1B08" w:rsidRDefault="00000000">
            <w:pPr>
              <w:pStyle w:val="TableText"/>
            </w:pPr>
            <w:hyperlink w:anchor="C_4515-167">
              <w:r>
                <w:rPr>
                  <w:rStyle w:val="HyperlinkText9pt"/>
                </w:rPr>
                <w:t>4515-167</w:t>
              </w:r>
            </w:hyperlink>
          </w:p>
        </w:tc>
        <w:tc>
          <w:tcPr>
            <w:tcW w:w="2975" w:type="dxa"/>
          </w:tcPr>
          <w:p w14:paraId="3BEF51BA" w14:textId="77777777" w:rsidR="002E1B08" w:rsidRDefault="002E1B08">
            <w:pPr>
              <w:pStyle w:val="TableText"/>
            </w:pPr>
          </w:p>
        </w:tc>
      </w:tr>
      <w:tr w:rsidR="002E1B08" w14:paraId="291CD268" w14:textId="77777777">
        <w:trPr>
          <w:jc w:val="center"/>
        </w:trPr>
        <w:tc>
          <w:tcPr>
            <w:tcW w:w="3345" w:type="dxa"/>
          </w:tcPr>
          <w:p w14:paraId="320890B2" w14:textId="77777777" w:rsidR="002E1B08" w:rsidRDefault="00000000">
            <w:pPr>
              <w:pStyle w:val="TableText"/>
            </w:pPr>
            <w:r>
              <w:tab/>
            </w:r>
            <w:r>
              <w:tab/>
              <w:t>high</w:t>
            </w:r>
          </w:p>
        </w:tc>
        <w:tc>
          <w:tcPr>
            <w:tcW w:w="720" w:type="dxa"/>
          </w:tcPr>
          <w:p w14:paraId="0DA3CCEA" w14:textId="77777777" w:rsidR="002E1B08" w:rsidRDefault="00000000">
            <w:pPr>
              <w:pStyle w:val="TableText"/>
            </w:pPr>
            <w:r>
              <w:t>0..1</w:t>
            </w:r>
          </w:p>
        </w:tc>
        <w:tc>
          <w:tcPr>
            <w:tcW w:w="1152" w:type="dxa"/>
          </w:tcPr>
          <w:p w14:paraId="5FF8F516" w14:textId="77777777" w:rsidR="002E1B08" w:rsidRDefault="00000000">
            <w:pPr>
              <w:pStyle w:val="TableText"/>
            </w:pPr>
            <w:r>
              <w:t>MAY</w:t>
            </w:r>
          </w:p>
        </w:tc>
        <w:tc>
          <w:tcPr>
            <w:tcW w:w="864" w:type="dxa"/>
          </w:tcPr>
          <w:p w14:paraId="6CDF4327" w14:textId="77777777" w:rsidR="002E1B08" w:rsidRDefault="002E1B08">
            <w:pPr>
              <w:pStyle w:val="TableText"/>
            </w:pPr>
          </w:p>
        </w:tc>
        <w:tc>
          <w:tcPr>
            <w:tcW w:w="1104" w:type="dxa"/>
          </w:tcPr>
          <w:p w14:paraId="4C201A2A" w14:textId="77777777" w:rsidR="002E1B08" w:rsidRDefault="00000000">
            <w:pPr>
              <w:pStyle w:val="TableText"/>
            </w:pPr>
            <w:hyperlink w:anchor="C_4515-168">
              <w:r>
                <w:rPr>
                  <w:rStyle w:val="HyperlinkText9pt"/>
                </w:rPr>
                <w:t>4515-168</w:t>
              </w:r>
            </w:hyperlink>
          </w:p>
        </w:tc>
        <w:tc>
          <w:tcPr>
            <w:tcW w:w="2975" w:type="dxa"/>
          </w:tcPr>
          <w:p w14:paraId="0698A5C9" w14:textId="77777777" w:rsidR="002E1B08" w:rsidRDefault="002E1B08">
            <w:pPr>
              <w:pStyle w:val="TableText"/>
            </w:pPr>
          </w:p>
        </w:tc>
      </w:tr>
      <w:tr w:rsidR="002E1B08" w14:paraId="094FEA9A" w14:textId="77777777">
        <w:trPr>
          <w:jc w:val="center"/>
        </w:trPr>
        <w:tc>
          <w:tcPr>
            <w:tcW w:w="3345" w:type="dxa"/>
          </w:tcPr>
          <w:p w14:paraId="51C0B712" w14:textId="77777777" w:rsidR="002E1B08" w:rsidRDefault="00000000">
            <w:pPr>
              <w:pStyle w:val="TableText"/>
            </w:pPr>
            <w:r>
              <w:tab/>
              <w:t>performer</w:t>
            </w:r>
          </w:p>
        </w:tc>
        <w:tc>
          <w:tcPr>
            <w:tcW w:w="720" w:type="dxa"/>
          </w:tcPr>
          <w:p w14:paraId="693C1ED4" w14:textId="77777777" w:rsidR="002E1B08" w:rsidRDefault="00000000">
            <w:pPr>
              <w:pStyle w:val="TableText"/>
            </w:pPr>
            <w:r>
              <w:t>1..1</w:t>
            </w:r>
          </w:p>
        </w:tc>
        <w:tc>
          <w:tcPr>
            <w:tcW w:w="1152" w:type="dxa"/>
          </w:tcPr>
          <w:p w14:paraId="42779D6E" w14:textId="77777777" w:rsidR="002E1B08" w:rsidRDefault="00000000">
            <w:pPr>
              <w:pStyle w:val="TableText"/>
            </w:pPr>
            <w:r>
              <w:t>SHALL</w:t>
            </w:r>
          </w:p>
        </w:tc>
        <w:tc>
          <w:tcPr>
            <w:tcW w:w="864" w:type="dxa"/>
          </w:tcPr>
          <w:p w14:paraId="01DF6CD1" w14:textId="77777777" w:rsidR="002E1B08" w:rsidRDefault="002E1B08">
            <w:pPr>
              <w:pStyle w:val="TableText"/>
            </w:pPr>
          </w:p>
        </w:tc>
        <w:tc>
          <w:tcPr>
            <w:tcW w:w="1104" w:type="dxa"/>
          </w:tcPr>
          <w:p w14:paraId="735E37F5" w14:textId="77777777" w:rsidR="002E1B08" w:rsidRDefault="00000000">
            <w:pPr>
              <w:pStyle w:val="TableText"/>
            </w:pPr>
            <w:hyperlink w:anchor="C_4515-160">
              <w:r>
                <w:rPr>
                  <w:rStyle w:val="HyperlinkText9pt"/>
                </w:rPr>
                <w:t>4515-160</w:t>
              </w:r>
            </w:hyperlink>
          </w:p>
        </w:tc>
        <w:tc>
          <w:tcPr>
            <w:tcW w:w="2975" w:type="dxa"/>
          </w:tcPr>
          <w:p w14:paraId="0095AE64" w14:textId="77777777" w:rsidR="002E1B08" w:rsidRDefault="002E1B08">
            <w:pPr>
              <w:pStyle w:val="TableText"/>
            </w:pPr>
          </w:p>
        </w:tc>
      </w:tr>
      <w:tr w:rsidR="002E1B08" w14:paraId="5AF55E34" w14:textId="77777777">
        <w:trPr>
          <w:jc w:val="center"/>
        </w:trPr>
        <w:tc>
          <w:tcPr>
            <w:tcW w:w="3345" w:type="dxa"/>
          </w:tcPr>
          <w:p w14:paraId="59E7D93B" w14:textId="77777777" w:rsidR="002E1B08" w:rsidRDefault="00000000">
            <w:pPr>
              <w:pStyle w:val="TableText"/>
            </w:pPr>
            <w:r>
              <w:tab/>
            </w:r>
            <w:r>
              <w:tab/>
              <w:t>sdtc:functionCode</w:t>
            </w:r>
          </w:p>
        </w:tc>
        <w:tc>
          <w:tcPr>
            <w:tcW w:w="720" w:type="dxa"/>
          </w:tcPr>
          <w:p w14:paraId="2E85961F" w14:textId="77777777" w:rsidR="002E1B08" w:rsidRDefault="00000000">
            <w:pPr>
              <w:pStyle w:val="TableText"/>
            </w:pPr>
            <w:r>
              <w:t>0..1</w:t>
            </w:r>
          </w:p>
        </w:tc>
        <w:tc>
          <w:tcPr>
            <w:tcW w:w="1152" w:type="dxa"/>
          </w:tcPr>
          <w:p w14:paraId="55DCF1C9" w14:textId="77777777" w:rsidR="002E1B08" w:rsidRDefault="00000000">
            <w:pPr>
              <w:pStyle w:val="TableText"/>
            </w:pPr>
            <w:r>
              <w:t>MAY</w:t>
            </w:r>
          </w:p>
        </w:tc>
        <w:tc>
          <w:tcPr>
            <w:tcW w:w="864" w:type="dxa"/>
          </w:tcPr>
          <w:p w14:paraId="183493A6" w14:textId="77777777" w:rsidR="002E1B08" w:rsidRDefault="002E1B08">
            <w:pPr>
              <w:pStyle w:val="TableText"/>
            </w:pPr>
          </w:p>
        </w:tc>
        <w:tc>
          <w:tcPr>
            <w:tcW w:w="1104" w:type="dxa"/>
          </w:tcPr>
          <w:p w14:paraId="341102CC" w14:textId="77777777" w:rsidR="002E1B08" w:rsidRDefault="00000000">
            <w:pPr>
              <w:pStyle w:val="TableText"/>
            </w:pPr>
            <w:hyperlink w:anchor="C_4515-161">
              <w:r>
                <w:rPr>
                  <w:rStyle w:val="HyperlinkText9pt"/>
                </w:rPr>
                <w:t>4515-161</w:t>
              </w:r>
            </w:hyperlink>
          </w:p>
        </w:tc>
        <w:tc>
          <w:tcPr>
            <w:tcW w:w="2975" w:type="dxa"/>
          </w:tcPr>
          <w:p w14:paraId="0BA52E7E" w14:textId="77777777" w:rsidR="002E1B08" w:rsidRDefault="00000000">
            <w:pPr>
              <w:pStyle w:val="TableText"/>
            </w:pPr>
            <w:r>
              <w:t>urn:oid:2.16.840.1.113762.1.4.1099.30 (Care Team Member Function)</w:t>
            </w:r>
          </w:p>
        </w:tc>
      </w:tr>
      <w:tr w:rsidR="002E1B08" w14:paraId="10C5FF34" w14:textId="77777777">
        <w:trPr>
          <w:jc w:val="center"/>
        </w:trPr>
        <w:tc>
          <w:tcPr>
            <w:tcW w:w="3345" w:type="dxa"/>
          </w:tcPr>
          <w:p w14:paraId="122BE735" w14:textId="77777777" w:rsidR="002E1B08" w:rsidRDefault="00000000">
            <w:pPr>
              <w:pStyle w:val="TableText"/>
            </w:pPr>
            <w:r>
              <w:tab/>
            </w:r>
            <w:r>
              <w:tab/>
              <w:t>assignedEntity</w:t>
            </w:r>
          </w:p>
        </w:tc>
        <w:tc>
          <w:tcPr>
            <w:tcW w:w="720" w:type="dxa"/>
          </w:tcPr>
          <w:p w14:paraId="39518876" w14:textId="77777777" w:rsidR="002E1B08" w:rsidRDefault="00000000">
            <w:pPr>
              <w:pStyle w:val="TableText"/>
            </w:pPr>
            <w:r>
              <w:t>1..1</w:t>
            </w:r>
          </w:p>
        </w:tc>
        <w:tc>
          <w:tcPr>
            <w:tcW w:w="1152" w:type="dxa"/>
          </w:tcPr>
          <w:p w14:paraId="07ECF727" w14:textId="77777777" w:rsidR="002E1B08" w:rsidRDefault="00000000">
            <w:pPr>
              <w:pStyle w:val="TableText"/>
            </w:pPr>
            <w:r>
              <w:t>SHALL</w:t>
            </w:r>
          </w:p>
        </w:tc>
        <w:tc>
          <w:tcPr>
            <w:tcW w:w="864" w:type="dxa"/>
          </w:tcPr>
          <w:p w14:paraId="28D2564E" w14:textId="77777777" w:rsidR="002E1B08" w:rsidRDefault="002E1B08">
            <w:pPr>
              <w:pStyle w:val="TableText"/>
            </w:pPr>
          </w:p>
        </w:tc>
        <w:tc>
          <w:tcPr>
            <w:tcW w:w="1104" w:type="dxa"/>
          </w:tcPr>
          <w:p w14:paraId="2845BE96" w14:textId="77777777" w:rsidR="002E1B08" w:rsidRDefault="00000000">
            <w:pPr>
              <w:pStyle w:val="TableText"/>
            </w:pPr>
            <w:hyperlink w:anchor="C_4515-175">
              <w:r>
                <w:rPr>
                  <w:rStyle w:val="HyperlinkText9pt"/>
                </w:rPr>
                <w:t>4515-175</w:t>
              </w:r>
            </w:hyperlink>
          </w:p>
        </w:tc>
        <w:tc>
          <w:tcPr>
            <w:tcW w:w="2975" w:type="dxa"/>
          </w:tcPr>
          <w:p w14:paraId="16AD4893" w14:textId="77777777" w:rsidR="002E1B08" w:rsidRDefault="002E1B08">
            <w:pPr>
              <w:pStyle w:val="TableText"/>
            </w:pPr>
          </w:p>
        </w:tc>
      </w:tr>
      <w:tr w:rsidR="002E1B08" w14:paraId="19D48DE0" w14:textId="77777777">
        <w:trPr>
          <w:jc w:val="center"/>
        </w:trPr>
        <w:tc>
          <w:tcPr>
            <w:tcW w:w="3345" w:type="dxa"/>
          </w:tcPr>
          <w:p w14:paraId="16DC3287" w14:textId="77777777" w:rsidR="002E1B08" w:rsidRDefault="00000000">
            <w:pPr>
              <w:pStyle w:val="TableText"/>
            </w:pPr>
            <w:r>
              <w:tab/>
            </w:r>
            <w:r>
              <w:tab/>
            </w:r>
            <w:r>
              <w:tab/>
              <w:t>id</w:t>
            </w:r>
          </w:p>
        </w:tc>
        <w:tc>
          <w:tcPr>
            <w:tcW w:w="720" w:type="dxa"/>
          </w:tcPr>
          <w:p w14:paraId="188B2735" w14:textId="77777777" w:rsidR="002E1B08" w:rsidRDefault="00000000">
            <w:pPr>
              <w:pStyle w:val="TableText"/>
            </w:pPr>
            <w:r>
              <w:t>1..*</w:t>
            </w:r>
          </w:p>
        </w:tc>
        <w:tc>
          <w:tcPr>
            <w:tcW w:w="1152" w:type="dxa"/>
          </w:tcPr>
          <w:p w14:paraId="2D6BDEA4" w14:textId="77777777" w:rsidR="002E1B08" w:rsidRDefault="00000000">
            <w:pPr>
              <w:pStyle w:val="TableText"/>
            </w:pPr>
            <w:r>
              <w:t>SHALL</w:t>
            </w:r>
          </w:p>
        </w:tc>
        <w:tc>
          <w:tcPr>
            <w:tcW w:w="864" w:type="dxa"/>
          </w:tcPr>
          <w:p w14:paraId="1E4910DF" w14:textId="77777777" w:rsidR="002E1B08" w:rsidRDefault="002E1B08">
            <w:pPr>
              <w:pStyle w:val="TableText"/>
            </w:pPr>
          </w:p>
        </w:tc>
        <w:tc>
          <w:tcPr>
            <w:tcW w:w="1104" w:type="dxa"/>
          </w:tcPr>
          <w:p w14:paraId="741905F0" w14:textId="77777777" w:rsidR="002E1B08" w:rsidRDefault="00000000">
            <w:pPr>
              <w:pStyle w:val="TableText"/>
            </w:pPr>
            <w:hyperlink w:anchor="C_4515-176">
              <w:r>
                <w:rPr>
                  <w:rStyle w:val="HyperlinkText9pt"/>
                </w:rPr>
                <w:t>4515-176</w:t>
              </w:r>
            </w:hyperlink>
          </w:p>
        </w:tc>
        <w:tc>
          <w:tcPr>
            <w:tcW w:w="2975" w:type="dxa"/>
          </w:tcPr>
          <w:p w14:paraId="7F05BA99" w14:textId="77777777" w:rsidR="002E1B08" w:rsidRDefault="002E1B08">
            <w:pPr>
              <w:pStyle w:val="TableText"/>
            </w:pPr>
          </w:p>
        </w:tc>
      </w:tr>
      <w:tr w:rsidR="002E1B08" w14:paraId="3BE56D98" w14:textId="77777777">
        <w:trPr>
          <w:jc w:val="center"/>
        </w:trPr>
        <w:tc>
          <w:tcPr>
            <w:tcW w:w="3345" w:type="dxa"/>
          </w:tcPr>
          <w:p w14:paraId="0A537B75" w14:textId="77777777" w:rsidR="002E1B08" w:rsidRDefault="00000000">
            <w:pPr>
              <w:pStyle w:val="TableText"/>
            </w:pPr>
            <w:r>
              <w:tab/>
            </w:r>
            <w:r>
              <w:tab/>
            </w:r>
            <w:r>
              <w:tab/>
            </w:r>
            <w:r>
              <w:tab/>
              <w:t>@root</w:t>
            </w:r>
          </w:p>
        </w:tc>
        <w:tc>
          <w:tcPr>
            <w:tcW w:w="720" w:type="dxa"/>
          </w:tcPr>
          <w:p w14:paraId="3FB3EA02" w14:textId="77777777" w:rsidR="002E1B08" w:rsidRDefault="00000000">
            <w:pPr>
              <w:pStyle w:val="TableText"/>
            </w:pPr>
            <w:r>
              <w:t>0..1</w:t>
            </w:r>
          </w:p>
        </w:tc>
        <w:tc>
          <w:tcPr>
            <w:tcW w:w="1152" w:type="dxa"/>
          </w:tcPr>
          <w:p w14:paraId="74251289" w14:textId="77777777" w:rsidR="002E1B08" w:rsidRDefault="00000000">
            <w:pPr>
              <w:pStyle w:val="TableText"/>
            </w:pPr>
            <w:r>
              <w:t>SHOULD</w:t>
            </w:r>
          </w:p>
        </w:tc>
        <w:tc>
          <w:tcPr>
            <w:tcW w:w="864" w:type="dxa"/>
          </w:tcPr>
          <w:p w14:paraId="4D44FA5E" w14:textId="77777777" w:rsidR="002E1B08" w:rsidRDefault="002E1B08">
            <w:pPr>
              <w:pStyle w:val="TableText"/>
            </w:pPr>
          </w:p>
        </w:tc>
        <w:tc>
          <w:tcPr>
            <w:tcW w:w="1104" w:type="dxa"/>
          </w:tcPr>
          <w:p w14:paraId="6A45D7DD" w14:textId="77777777" w:rsidR="002E1B08" w:rsidRDefault="00000000">
            <w:pPr>
              <w:pStyle w:val="TableText"/>
            </w:pPr>
            <w:hyperlink w:anchor="C_4515-177">
              <w:r>
                <w:rPr>
                  <w:rStyle w:val="HyperlinkText9pt"/>
                </w:rPr>
                <w:t>4515-177</w:t>
              </w:r>
            </w:hyperlink>
          </w:p>
        </w:tc>
        <w:tc>
          <w:tcPr>
            <w:tcW w:w="2975" w:type="dxa"/>
          </w:tcPr>
          <w:p w14:paraId="147732D2" w14:textId="77777777" w:rsidR="002E1B08" w:rsidRDefault="00000000">
            <w:pPr>
              <w:pStyle w:val="TableText"/>
            </w:pPr>
            <w:r>
              <w:t>2.16.840.1.113883.4.6</w:t>
            </w:r>
          </w:p>
        </w:tc>
      </w:tr>
      <w:tr w:rsidR="002E1B08" w14:paraId="169DBE9C" w14:textId="77777777">
        <w:trPr>
          <w:jc w:val="center"/>
        </w:trPr>
        <w:tc>
          <w:tcPr>
            <w:tcW w:w="3345" w:type="dxa"/>
          </w:tcPr>
          <w:p w14:paraId="6BAA28BF" w14:textId="77777777" w:rsidR="002E1B08" w:rsidRDefault="00000000">
            <w:pPr>
              <w:pStyle w:val="TableText"/>
            </w:pPr>
            <w:r>
              <w:tab/>
            </w:r>
            <w:r>
              <w:tab/>
            </w:r>
            <w:r>
              <w:tab/>
              <w:t>addr</w:t>
            </w:r>
          </w:p>
        </w:tc>
        <w:tc>
          <w:tcPr>
            <w:tcW w:w="720" w:type="dxa"/>
          </w:tcPr>
          <w:p w14:paraId="79EA20FE" w14:textId="77777777" w:rsidR="002E1B08" w:rsidRDefault="00000000">
            <w:pPr>
              <w:pStyle w:val="TableText"/>
            </w:pPr>
            <w:r>
              <w:t>0..*</w:t>
            </w:r>
          </w:p>
        </w:tc>
        <w:tc>
          <w:tcPr>
            <w:tcW w:w="1152" w:type="dxa"/>
          </w:tcPr>
          <w:p w14:paraId="2600A8FC" w14:textId="77777777" w:rsidR="002E1B08" w:rsidRDefault="00000000">
            <w:pPr>
              <w:pStyle w:val="TableText"/>
            </w:pPr>
            <w:r>
              <w:t>SHOULD</w:t>
            </w:r>
          </w:p>
        </w:tc>
        <w:tc>
          <w:tcPr>
            <w:tcW w:w="864" w:type="dxa"/>
          </w:tcPr>
          <w:p w14:paraId="025F9701" w14:textId="77777777" w:rsidR="002E1B08" w:rsidRDefault="002E1B08">
            <w:pPr>
              <w:pStyle w:val="TableText"/>
            </w:pPr>
          </w:p>
        </w:tc>
        <w:tc>
          <w:tcPr>
            <w:tcW w:w="1104" w:type="dxa"/>
          </w:tcPr>
          <w:p w14:paraId="2830B178" w14:textId="77777777" w:rsidR="002E1B08" w:rsidRDefault="00000000">
            <w:pPr>
              <w:pStyle w:val="TableText"/>
            </w:pPr>
            <w:hyperlink w:anchor="C_4515-182">
              <w:r>
                <w:rPr>
                  <w:rStyle w:val="HyperlinkText9pt"/>
                </w:rPr>
                <w:t>4515-182</w:t>
              </w:r>
            </w:hyperlink>
          </w:p>
        </w:tc>
        <w:tc>
          <w:tcPr>
            <w:tcW w:w="2975" w:type="dxa"/>
          </w:tcPr>
          <w:p w14:paraId="6F151399" w14:textId="77777777" w:rsidR="002E1B08" w:rsidRDefault="002E1B08">
            <w:pPr>
              <w:pStyle w:val="TableText"/>
            </w:pPr>
          </w:p>
        </w:tc>
      </w:tr>
      <w:tr w:rsidR="002E1B08" w14:paraId="31B94406" w14:textId="77777777">
        <w:trPr>
          <w:jc w:val="center"/>
        </w:trPr>
        <w:tc>
          <w:tcPr>
            <w:tcW w:w="3345" w:type="dxa"/>
          </w:tcPr>
          <w:p w14:paraId="3CA61B0C" w14:textId="77777777" w:rsidR="002E1B08" w:rsidRDefault="00000000">
            <w:pPr>
              <w:pStyle w:val="TableText"/>
            </w:pPr>
            <w:r>
              <w:tab/>
            </w:r>
            <w:r>
              <w:tab/>
            </w:r>
            <w:r>
              <w:tab/>
              <w:t>telecom</w:t>
            </w:r>
          </w:p>
        </w:tc>
        <w:tc>
          <w:tcPr>
            <w:tcW w:w="720" w:type="dxa"/>
          </w:tcPr>
          <w:p w14:paraId="4B6873ED" w14:textId="77777777" w:rsidR="002E1B08" w:rsidRDefault="00000000">
            <w:pPr>
              <w:pStyle w:val="TableText"/>
            </w:pPr>
            <w:r>
              <w:t>0..*</w:t>
            </w:r>
          </w:p>
        </w:tc>
        <w:tc>
          <w:tcPr>
            <w:tcW w:w="1152" w:type="dxa"/>
          </w:tcPr>
          <w:p w14:paraId="01341967" w14:textId="77777777" w:rsidR="002E1B08" w:rsidRDefault="00000000">
            <w:pPr>
              <w:pStyle w:val="TableText"/>
            </w:pPr>
            <w:r>
              <w:t>SHOULD</w:t>
            </w:r>
          </w:p>
        </w:tc>
        <w:tc>
          <w:tcPr>
            <w:tcW w:w="864" w:type="dxa"/>
          </w:tcPr>
          <w:p w14:paraId="46BF30C7" w14:textId="77777777" w:rsidR="002E1B08" w:rsidRDefault="002E1B08">
            <w:pPr>
              <w:pStyle w:val="TableText"/>
            </w:pPr>
          </w:p>
        </w:tc>
        <w:tc>
          <w:tcPr>
            <w:tcW w:w="1104" w:type="dxa"/>
          </w:tcPr>
          <w:p w14:paraId="2FBF0A27" w14:textId="77777777" w:rsidR="002E1B08" w:rsidRDefault="00000000">
            <w:pPr>
              <w:pStyle w:val="TableText"/>
            </w:pPr>
            <w:hyperlink w:anchor="C_4515-183">
              <w:r>
                <w:rPr>
                  <w:rStyle w:val="HyperlinkText9pt"/>
                </w:rPr>
                <w:t>4515-183</w:t>
              </w:r>
            </w:hyperlink>
          </w:p>
        </w:tc>
        <w:tc>
          <w:tcPr>
            <w:tcW w:w="2975" w:type="dxa"/>
          </w:tcPr>
          <w:p w14:paraId="4EF54086" w14:textId="77777777" w:rsidR="002E1B08" w:rsidRDefault="002E1B08">
            <w:pPr>
              <w:pStyle w:val="TableText"/>
            </w:pPr>
          </w:p>
        </w:tc>
      </w:tr>
      <w:tr w:rsidR="002E1B08" w14:paraId="498EE63F" w14:textId="77777777">
        <w:trPr>
          <w:jc w:val="center"/>
        </w:trPr>
        <w:tc>
          <w:tcPr>
            <w:tcW w:w="3345" w:type="dxa"/>
          </w:tcPr>
          <w:p w14:paraId="2B7370E0" w14:textId="77777777" w:rsidR="002E1B08" w:rsidRDefault="00000000">
            <w:pPr>
              <w:pStyle w:val="TableText"/>
            </w:pPr>
            <w:r>
              <w:tab/>
            </w:r>
            <w:r>
              <w:tab/>
            </w:r>
            <w:r>
              <w:tab/>
              <w:t>assignedPerson</w:t>
            </w:r>
          </w:p>
        </w:tc>
        <w:tc>
          <w:tcPr>
            <w:tcW w:w="720" w:type="dxa"/>
          </w:tcPr>
          <w:p w14:paraId="06BDFAEC" w14:textId="77777777" w:rsidR="002E1B08" w:rsidRDefault="00000000">
            <w:pPr>
              <w:pStyle w:val="TableText"/>
            </w:pPr>
            <w:r>
              <w:t>0..1</w:t>
            </w:r>
          </w:p>
        </w:tc>
        <w:tc>
          <w:tcPr>
            <w:tcW w:w="1152" w:type="dxa"/>
          </w:tcPr>
          <w:p w14:paraId="414FF664" w14:textId="77777777" w:rsidR="002E1B08" w:rsidRDefault="00000000">
            <w:pPr>
              <w:pStyle w:val="TableText"/>
            </w:pPr>
            <w:r>
              <w:t>SHOULD</w:t>
            </w:r>
          </w:p>
        </w:tc>
        <w:tc>
          <w:tcPr>
            <w:tcW w:w="864" w:type="dxa"/>
          </w:tcPr>
          <w:p w14:paraId="33AC3F2F" w14:textId="77777777" w:rsidR="002E1B08" w:rsidRDefault="002E1B08">
            <w:pPr>
              <w:pStyle w:val="TableText"/>
            </w:pPr>
          </w:p>
        </w:tc>
        <w:tc>
          <w:tcPr>
            <w:tcW w:w="1104" w:type="dxa"/>
          </w:tcPr>
          <w:p w14:paraId="7200B448" w14:textId="77777777" w:rsidR="002E1B08" w:rsidRDefault="00000000">
            <w:pPr>
              <w:pStyle w:val="TableText"/>
            </w:pPr>
            <w:hyperlink w:anchor="C_4515-178">
              <w:r>
                <w:rPr>
                  <w:rStyle w:val="HyperlinkText9pt"/>
                </w:rPr>
                <w:t>4515-178</w:t>
              </w:r>
            </w:hyperlink>
          </w:p>
        </w:tc>
        <w:tc>
          <w:tcPr>
            <w:tcW w:w="2975" w:type="dxa"/>
          </w:tcPr>
          <w:p w14:paraId="20110F91" w14:textId="77777777" w:rsidR="002E1B08" w:rsidRDefault="002E1B08">
            <w:pPr>
              <w:pStyle w:val="TableText"/>
            </w:pPr>
          </w:p>
        </w:tc>
      </w:tr>
      <w:tr w:rsidR="002E1B08" w14:paraId="3CCD9D60" w14:textId="77777777">
        <w:trPr>
          <w:jc w:val="center"/>
        </w:trPr>
        <w:tc>
          <w:tcPr>
            <w:tcW w:w="3345" w:type="dxa"/>
          </w:tcPr>
          <w:p w14:paraId="0A23DE0D" w14:textId="77777777" w:rsidR="002E1B08" w:rsidRDefault="00000000">
            <w:pPr>
              <w:pStyle w:val="TableText"/>
            </w:pPr>
            <w:r>
              <w:tab/>
            </w:r>
            <w:r>
              <w:tab/>
            </w:r>
            <w:r>
              <w:tab/>
            </w:r>
            <w:r>
              <w:tab/>
              <w:t>name</w:t>
            </w:r>
          </w:p>
        </w:tc>
        <w:tc>
          <w:tcPr>
            <w:tcW w:w="720" w:type="dxa"/>
          </w:tcPr>
          <w:p w14:paraId="1D0A4010" w14:textId="77777777" w:rsidR="002E1B08" w:rsidRDefault="00000000">
            <w:pPr>
              <w:pStyle w:val="TableText"/>
            </w:pPr>
            <w:r>
              <w:t>1..1</w:t>
            </w:r>
          </w:p>
        </w:tc>
        <w:tc>
          <w:tcPr>
            <w:tcW w:w="1152" w:type="dxa"/>
          </w:tcPr>
          <w:p w14:paraId="2D486727" w14:textId="77777777" w:rsidR="002E1B08" w:rsidRDefault="00000000">
            <w:pPr>
              <w:pStyle w:val="TableText"/>
            </w:pPr>
            <w:r>
              <w:t>SHALL</w:t>
            </w:r>
          </w:p>
        </w:tc>
        <w:tc>
          <w:tcPr>
            <w:tcW w:w="864" w:type="dxa"/>
          </w:tcPr>
          <w:p w14:paraId="4DAA05A1" w14:textId="77777777" w:rsidR="002E1B08" w:rsidRDefault="002E1B08">
            <w:pPr>
              <w:pStyle w:val="TableText"/>
            </w:pPr>
          </w:p>
        </w:tc>
        <w:tc>
          <w:tcPr>
            <w:tcW w:w="1104" w:type="dxa"/>
          </w:tcPr>
          <w:p w14:paraId="0EA6CFC0" w14:textId="77777777" w:rsidR="002E1B08" w:rsidRDefault="00000000">
            <w:pPr>
              <w:pStyle w:val="TableText"/>
            </w:pPr>
            <w:hyperlink w:anchor="C_4515-179">
              <w:r>
                <w:rPr>
                  <w:rStyle w:val="HyperlinkText9pt"/>
                </w:rPr>
                <w:t>4515-179</w:t>
              </w:r>
            </w:hyperlink>
          </w:p>
        </w:tc>
        <w:tc>
          <w:tcPr>
            <w:tcW w:w="2975" w:type="dxa"/>
          </w:tcPr>
          <w:p w14:paraId="307CBF8F" w14:textId="77777777" w:rsidR="002E1B08" w:rsidRDefault="00000000">
            <w:pPr>
              <w:pStyle w:val="TableText"/>
            </w:pPr>
            <w:r>
              <w:t>US Realm Person Name (PN.US.FIELDED) (identifier: urn:oid:2.16.840.1.113883.10.20.22.5.1.1</w:t>
            </w:r>
          </w:p>
        </w:tc>
      </w:tr>
      <w:tr w:rsidR="002E1B08" w14:paraId="118D9CE5" w14:textId="77777777">
        <w:trPr>
          <w:jc w:val="center"/>
        </w:trPr>
        <w:tc>
          <w:tcPr>
            <w:tcW w:w="3345" w:type="dxa"/>
          </w:tcPr>
          <w:p w14:paraId="371B5034" w14:textId="77777777" w:rsidR="002E1B08" w:rsidRDefault="00000000">
            <w:pPr>
              <w:pStyle w:val="TableText"/>
            </w:pPr>
            <w:r>
              <w:tab/>
            </w:r>
            <w:r>
              <w:tab/>
            </w:r>
            <w:r>
              <w:tab/>
              <w:t>representedOrganization</w:t>
            </w:r>
          </w:p>
        </w:tc>
        <w:tc>
          <w:tcPr>
            <w:tcW w:w="720" w:type="dxa"/>
          </w:tcPr>
          <w:p w14:paraId="2DE0BD0C" w14:textId="77777777" w:rsidR="002E1B08" w:rsidRDefault="00000000">
            <w:pPr>
              <w:pStyle w:val="TableText"/>
            </w:pPr>
            <w:r>
              <w:t>0..1</w:t>
            </w:r>
          </w:p>
        </w:tc>
        <w:tc>
          <w:tcPr>
            <w:tcW w:w="1152" w:type="dxa"/>
          </w:tcPr>
          <w:p w14:paraId="21C14D41" w14:textId="77777777" w:rsidR="002E1B08" w:rsidRDefault="00000000">
            <w:pPr>
              <w:pStyle w:val="TableText"/>
            </w:pPr>
            <w:r>
              <w:t>MAY</w:t>
            </w:r>
          </w:p>
        </w:tc>
        <w:tc>
          <w:tcPr>
            <w:tcW w:w="864" w:type="dxa"/>
          </w:tcPr>
          <w:p w14:paraId="0FBD6C91" w14:textId="77777777" w:rsidR="002E1B08" w:rsidRDefault="002E1B08">
            <w:pPr>
              <w:pStyle w:val="TableText"/>
            </w:pPr>
          </w:p>
        </w:tc>
        <w:tc>
          <w:tcPr>
            <w:tcW w:w="1104" w:type="dxa"/>
          </w:tcPr>
          <w:p w14:paraId="70FAA1C2" w14:textId="77777777" w:rsidR="002E1B08" w:rsidRDefault="00000000">
            <w:pPr>
              <w:pStyle w:val="TableText"/>
            </w:pPr>
            <w:hyperlink w:anchor="C_4515-181">
              <w:r>
                <w:rPr>
                  <w:rStyle w:val="HyperlinkText9pt"/>
                </w:rPr>
                <w:t>4515-181</w:t>
              </w:r>
            </w:hyperlink>
          </w:p>
        </w:tc>
        <w:tc>
          <w:tcPr>
            <w:tcW w:w="2975" w:type="dxa"/>
          </w:tcPr>
          <w:p w14:paraId="5A1C7A53" w14:textId="77777777" w:rsidR="002E1B08" w:rsidRDefault="002E1B08">
            <w:pPr>
              <w:pStyle w:val="TableText"/>
            </w:pPr>
          </w:p>
        </w:tc>
      </w:tr>
      <w:tr w:rsidR="002E1B08" w14:paraId="0F192C48" w14:textId="77777777">
        <w:trPr>
          <w:jc w:val="center"/>
        </w:trPr>
        <w:tc>
          <w:tcPr>
            <w:tcW w:w="3345" w:type="dxa"/>
          </w:tcPr>
          <w:p w14:paraId="00C8AF66" w14:textId="77777777" w:rsidR="002E1B08" w:rsidRDefault="00000000">
            <w:pPr>
              <w:pStyle w:val="TableText"/>
            </w:pPr>
            <w:r>
              <w:tab/>
              <w:t>participant</w:t>
            </w:r>
          </w:p>
        </w:tc>
        <w:tc>
          <w:tcPr>
            <w:tcW w:w="720" w:type="dxa"/>
          </w:tcPr>
          <w:p w14:paraId="2DFD83FE" w14:textId="77777777" w:rsidR="002E1B08" w:rsidRDefault="00000000">
            <w:pPr>
              <w:pStyle w:val="TableText"/>
            </w:pPr>
            <w:r>
              <w:t>0..*</w:t>
            </w:r>
          </w:p>
        </w:tc>
        <w:tc>
          <w:tcPr>
            <w:tcW w:w="1152" w:type="dxa"/>
          </w:tcPr>
          <w:p w14:paraId="71BD79FE" w14:textId="77777777" w:rsidR="002E1B08" w:rsidRDefault="00000000">
            <w:pPr>
              <w:pStyle w:val="TableText"/>
            </w:pPr>
            <w:r>
              <w:t>MAY</w:t>
            </w:r>
          </w:p>
        </w:tc>
        <w:tc>
          <w:tcPr>
            <w:tcW w:w="864" w:type="dxa"/>
          </w:tcPr>
          <w:p w14:paraId="0CFDFEFF" w14:textId="77777777" w:rsidR="002E1B08" w:rsidRDefault="002E1B08">
            <w:pPr>
              <w:pStyle w:val="TableText"/>
            </w:pPr>
          </w:p>
        </w:tc>
        <w:tc>
          <w:tcPr>
            <w:tcW w:w="1104" w:type="dxa"/>
          </w:tcPr>
          <w:p w14:paraId="072C464C" w14:textId="77777777" w:rsidR="002E1B08" w:rsidRDefault="00000000">
            <w:pPr>
              <w:pStyle w:val="TableText"/>
            </w:pPr>
            <w:hyperlink w:anchor="C_4515-171">
              <w:r>
                <w:rPr>
                  <w:rStyle w:val="HyperlinkText9pt"/>
                </w:rPr>
                <w:t>4515-171</w:t>
              </w:r>
            </w:hyperlink>
          </w:p>
        </w:tc>
        <w:tc>
          <w:tcPr>
            <w:tcW w:w="2975" w:type="dxa"/>
          </w:tcPr>
          <w:p w14:paraId="489173ED" w14:textId="77777777" w:rsidR="002E1B08" w:rsidRDefault="002E1B08">
            <w:pPr>
              <w:pStyle w:val="TableText"/>
            </w:pPr>
          </w:p>
        </w:tc>
      </w:tr>
      <w:tr w:rsidR="002E1B08" w14:paraId="7D66778E" w14:textId="77777777">
        <w:trPr>
          <w:jc w:val="center"/>
        </w:trPr>
        <w:tc>
          <w:tcPr>
            <w:tcW w:w="3345" w:type="dxa"/>
          </w:tcPr>
          <w:p w14:paraId="53C4902F" w14:textId="77777777" w:rsidR="002E1B08" w:rsidRDefault="00000000">
            <w:pPr>
              <w:pStyle w:val="TableText"/>
            </w:pPr>
            <w:r>
              <w:tab/>
            </w:r>
            <w:r>
              <w:tab/>
              <w:t>@typeCode</w:t>
            </w:r>
          </w:p>
        </w:tc>
        <w:tc>
          <w:tcPr>
            <w:tcW w:w="720" w:type="dxa"/>
          </w:tcPr>
          <w:p w14:paraId="36DC4699" w14:textId="77777777" w:rsidR="002E1B08" w:rsidRDefault="00000000">
            <w:pPr>
              <w:pStyle w:val="TableText"/>
            </w:pPr>
            <w:r>
              <w:t>1..1</w:t>
            </w:r>
          </w:p>
        </w:tc>
        <w:tc>
          <w:tcPr>
            <w:tcW w:w="1152" w:type="dxa"/>
          </w:tcPr>
          <w:p w14:paraId="3B8D2829" w14:textId="77777777" w:rsidR="002E1B08" w:rsidRDefault="00000000">
            <w:pPr>
              <w:pStyle w:val="TableText"/>
            </w:pPr>
            <w:r>
              <w:t>SHALL</w:t>
            </w:r>
          </w:p>
        </w:tc>
        <w:tc>
          <w:tcPr>
            <w:tcW w:w="864" w:type="dxa"/>
          </w:tcPr>
          <w:p w14:paraId="314A78CC" w14:textId="77777777" w:rsidR="002E1B08" w:rsidRDefault="002E1B08">
            <w:pPr>
              <w:pStyle w:val="TableText"/>
            </w:pPr>
          </w:p>
        </w:tc>
        <w:tc>
          <w:tcPr>
            <w:tcW w:w="1104" w:type="dxa"/>
          </w:tcPr>
          <w:p w14:paraId="11090407" w14:textId="77777777" w:rsidR="002E1B08" w:rsidRDefault="00000000">
            <w:pPr>
              <w:pStyle w:val="TableText"/>
            </w:pPr>
            <w:hyperlink w:anchor="C_4515-174">
              <w:r>
                <w:rPr>
                  <w:rStyle w:val="HyperlinkText9pt"/>
                </w:rPr>
                <w:t>4515-174</w:t>
              </w:r>
            </w:hyperlink>
          </w:p>
        </w:tc>
        <w:tc>
          <w:tcPr>
            <w:tcW w:w="2975" w:type="dxa"/>
          </w:tcPr>
          <w:p w14:paraId="21EC32D2" w14:textId="77777777" w:rsidR="002E1B08" w:rsidRDefault="00000000">
            <w:pPr>
              <w:pStyle w:val="TableText"/>
            </w:pPr>
            <w:r>
              <w:t>urn:oid:2.16.840.1.113883.5.90 (HL7ParticipationType) = LOC</w:t>
            </w:r>
          </w:p>
        </w:tc>
      </w:tr>
      <w:tr w:rsidR="002E1B08" w14:paraId="71170399" w14:textId="77777777">
        <w:trPr>
          <w:jc w:val="center"/>
        </w:trPr>
        <w:tc>
          <w:tcPr>
            <w:tcW w:w="3345" w:type="dxa"/>
          </w:tcPr>
          <w:p w14:paraId="5F05778C" w14:textId="77777777" w:rsidR="002E1B08" w:rsidRDefault="00000000">
            <w:pPr>
              <w:pStyle w:val="TableText"/>
            </w:pPr>
            <w:r>
              <w:tab/>
            </w:r>
            <w:r>
              <w:tab/>
              <w:t>participantRole</w:t>
            </w:r>
          </w:p>
        </w:tc>
        <w:tc>
          <w:tcPr>
            <w:tcW w:w="720" w:type="dxa"/>
          </w:tcPr>
          <w:p w14:paraId="6FC82487" w14:textId="77777777" w:rsidR="002E1B08" w:rsidRDefault="00000000">
            <w:pPr>
              <w:pStyle w:val="TableText"/>
            </w:pPr>
            <w:r>
              <w:t>1..1</w:t>
            </w:r>
          </w:p>
        </w:tc>
        <w:tc>
          <w:tcPr>
            <w:tcW w:w="1152" w:type="dxa"/>
          </w:tcPr>
          <w:p w14:paraId="6C2E33BF" w14:textId="77777777" w:rsidR="002E1B08" w:rsidRDefault="00000000">
            <w:pPr>
              <w:pStyle w:val="TableText"/>
            </w:pPr>
            <w:r>
              <w:t>SHALL</w:t>
            </w:r>
          </w:p>
        </w:tc>
        <w:tc>
          <w:tcPr>
            <w:tcW w:w="864" w:type="dxa"/>
          </w:tcPr>
          <w:p w14:paraId="43840505" w14:textId="77777777" w:rsidR="002E1B08" w:rsidRDefault="002E1B08">
            <w:pPr>
              <w:pStyle w:val="TableText"/>
            </w:pPr>
          </w:p>
        </w:tc>
        <w:tc>
          <w:tcPr>
            <w:tcW w:w="1104" w:type="dxa"/>
          </w:tcPr>
          <w:p w14:paraId="3AC17A8A" w14:textId="77777777" w:rsidR="002E1B08" w:rsidRDefault="00000000">
            <w:pPr>
              <w:pStyle w:val="TableText"/>
            </w:pPr>
            <w:hyperlink w:anchor="C_4515-173">
              <w:r>
                <w:rPr>
                  <w:rStyle w:val="HyperlinkText9pt"/>
                </w:rPr>
                <w:t>4515-173</w:t>
              </w:r>
            </w:hyperlink>
          </w:p>
        </w:tc>
        <w:tc>
          <w:tcPr>
            <w:tcW w:w="2975" w:type="dxa"/>
          </w:tcPr>
          <w:p w14:paraId="2B86E54A" w14:textId="77777777" w:rsidR="002E1B08" w:rsidRDefault="002E1B08">
            <w:pPr>
              <w:pStyle w:val="TableText"/>
            </w:pPr>
          </w:p>
        </w:tc>
      </w:tr>
      <w:tr w:rsidR="002E1B08" w14:paraId="63207D7E" w14:textId="77777777">
        <w:trPr>
          <w:jc w:val="center"/>
        </w:trPr>
        <w:tc>
          <w:tcPr>
            <w:tcW w:w="3345" w:type="dxa"/>
          </w:tcPr>
          <w:p w14:paraId="1AF1FBDF" w14:textId="77777777" w:rsidR="002E1B08" w:rsidRDefault="00000000">
            <w:pPr>
              <w:pStyle w:val="TableText"/>
            </w:pPr>
            <w:r>
              <w:tab/>
              <w:t>participant</w:t>
            </w:r>
          </w:p>
        </w:tc>
        <w:tc>
          <w:tcPr>
            <w:tcW w:w="720" w:type="dxa"/>
          </w:tcPr>
          <w:p w14:paraId="50585415" w14:textId="77777777" w:rsidR="002E1B08" w:rsidRDefault="00000000">
            <w:pPr>
              <w:pStyle w:val="TableText"/>
            </w:pPr>
            <w:r>
              <w:t>0..*</w:t>
            </w:r>
          </w:p>
        </w:tc>
        <w:tc>
          <w:tcPr>
            <w:tcW w:w="1152" w:type="dxa"/>
          </w:tcPr>
          <w:p w14:paraId="679E7AB3" w14:textId="77777777" w:rsidR="002E1B08" w:rsidRDefault="00000000">
            <w:pPr>
              <w:pStyle w:val="TableText"/>
            </w:pPr>
            <w:r>
              <w:t>MAY</w:t>
            </w:r>
          </w:p>
        </w:tc>
        <w:tc>
          <w:tcPr>
            <w:tcW w:w="864" w:type="dxa"/>
          </w:tcPr>
          <w:p w14:paraId="45D61366" w14:textId="77777777" w:rsidR="002E1B08" w:rsidRDefault="002E1B08">
            <w:pPr>
              <w:pStyle w:val="TableText"/>
            </w:pPr>
          </w:p>
        </w:tc>
        <w:tc>
          <w:tcPr>
            <w:tcW w:w="1104" w:type="dxa"/>
          </w:tcPr>
          <w:p w14:paraId="40B2F8E3" w14:textId="77777777" w:rsidR="002E1B08" w:rsidRDefault="00000000">
            <w:pPr>
              <w:pStyle w:val="TableText"/>
            </w:pPr>
            <w:hyperlink w:anchor="C_4515-76">
              <w:r>
                <w:rPr>
                  <w:rStyle w:val="HyperlinkText9pt"/>
                </w:rPr>
                <w:t>4515-76</w:t>
              </w:r>
            </w:hyperlink>
          </w:p>
        </w:tc>
        <w:tc>
          <w:tcPr>
            <w:tcW w:w="2975" w:type="dxa"/>
          </w:tcPr>
          <w:p w14:paraId="2D02E539" w14:textId="77777777" w:rsidR="002E1B08" w:rsidRDefault="002E1B08">
            <w:pPr>
              <w:pStyle w:val="TableText"/>
            </w:pPr>
          </w:p>
        </w:tc>
      </w:tr>
      <w:tr w:rsidR="002E1B08" w14:paraId="1D1DB186" w14:textId="77777777">
        <w:trPr>
          <w:jc w:val="center"/>
        </w:trPr>
        <w:tc>
          <w:tcPr>
            <w:tcW w:w="3345" w:type="dxa"/>
          </w:tcPr>
          <w:p w14:paraId="707B370B" w14:textId="77777777" w:rsidR="002E1B08" w:rsidRDefault="00000000">
            <w:pPr>
              <w:pStyle w:val="TableText"/>
            </w:pPr>
            <w:r>
              <w:tab/>
            </w:r>
            <w:r>
              <w:tab/>
              <w:t>@typeCode</w:t>
            </w:r>
          </w:p>
        </w:tc>
        <w:tc>
          <w:tcPr>
            <w:tcW w:w="720" w:type="dxa"/>
          </w:tcPr>
          <w:p w14:paraId="41FB8CE5" w14:textId="77777777" w:rsidR="002E1B08" w:rsidRDefault="00000000">
            <w:pPr>
              <w:pStyle w:val="TableText"/>
            </w:pPr>
            <w:r>
              <w:t>1..1</w:t>
            </w:r>
          </w:p>
        </w:tc>
        <w:tc>
          <w:tcPr>
            <w:tcW w:w="1152" w:type="dxa"/>
          </w:tcPr>
          <w:p w14:paraId="6A58F63F" w14:textId="77777777" w:rsidR="002E1B08" w:rsidRDefault="00000000">
            <w:pPr>
              <w:pStyle w:val="TableText"/>
            </w:pPr>
            <w:r>
              <w:t>SHALL</w:t>
            </w:r>
          </w:p>
        </w:tc>
        <w:tc>
          <w:tcPr>
            <w:tcW w:w="864" w:type="dxa"/>
          </w:tcPr>
          <w:p w14:paraId="71EBAC8B" w14:textId="77777777" w:rsidR="002E1B08" w:rsidRDefault="002E1B08">
            <w:pPr>
              <w:pStyle w:val="TableText"/>
            </w:pPr>
          </w:p>
        </w:tc>
        <w:tc>
          <w:tcPr>
            <w:tcW w:w="1104" w:type="dxa"/>
          </w:tcPr>
          <w:p w14:paraId="794752A5" w14:textId="77777777" w:rsidR="002E1B08" w:rsidRDefault="00000000">
            <w:pPr>
              <w:pStyle w:val="TableText"/>
            </w:pPr>
            <w:hyperlink w:anchor="C_4515-78">
              <w:r>
                <w:rPr>
                  <w:rStyle w:val="HyperlinkText9pt"/>
                </w:rPr>
                <w:t>4515-78</w:t>
              </w:r>
            </w:hyperlink>
          </w:p>
        </w:tc>
        <w:tc>
          <w:tcPr>
            <w:tcW w:w="2975" w:type="dxa"/>
          </w:tcPr>
          <w:p w14:paraId="403A7169" w14:textId="77777777" w:rsidR="002E1B08" w:rsidRDefault="00000000">
            <w:pPr>
              <w:pStyle w:val="TableText"/>
            </w:pPr>
            <w:r>
              <w:t>urn:oid:2.16.840.1.113883.5.90 (HL7ParticipationType) = IND</w:t>
            </w:r>
          </w:p>
        </w:tc>
      </w:tr>
      <w:tr w:rsidR="002E1B08" w14:paraId="1E8B5B2A" w14:textId="77777777">
        <w:trPr>
          <w:jc w:val="center"/>
        </w:trPr>
        <w:tc>
          <w:tcPr>
            <w:tcW w:w="3345" w:type="dxa"/>
          </w:tcPr>
          <w:p w14:paraId="17301622" w14:textId="77777777" w:rsidR="002E1B08" w:rsidRDefault="00000000">
            <w:pPr>
              <w:pStyle w:val="TableText"/>
            </w:pPr>
            <w:r>
              <w:lastRenderedPageBreak/>
              <w:tab/>
            </w:r>
            <w:r>
              <w:tab/>
              <w:t>sdtc:functionCode</w:t>
            </w:r>
          </w:p>
        </w:tc>
        <w:tc>
          <w:tcPr>
            <w:tcW w:w="720" w:type="dxa"/>
          </w:tcPr>
          <w:p w14:paraId="2ACDCF86" w14:textId="77777777" w:rsidR="002E1B08" w:rsidRDefault="00000000">
            <w:pPr>
              <w:pStyle w:val="TableText"/>
            </w:pPr>
            <w:r>
              <w:t>1..1</w:t>
            </w:r>
          </w:p>
        </w:tc>
        <w:tc>
          <w:tcPr>
            <w:tcW w:w="1152" w:type="dxa"/>
          </w:tcPr>
          <w:p w14:paraId="349F11DC" w14:textId="77777777" w:rsidR="002E1B08" w:rsidRDefault="00000000">
            <w:pPr>
              <w:pStyle w:val="TableText"/>
            </w:pPr>
            <w:r>
              <w:t>SHALL</w:t>
            </w:r>
          </w:p>
        </w:tc>
        <w:tc>
          <w:tcPr>
            <w:tcW w:w="864" w:type="dxa"/>
          </w:tcPr>
          <w:p w14:paraId="557CF804" w14:textId="77777777" w:rsidR="002E1B08" w:rsidRDefault="002E1B08">
            <w:pPr>
              <w:pStyle w:val="TableText"/>
            </w:pPr>
          </w:p>
        </w:tc>
        <w:tc>
          <w:tcPr>
            <w:tcW w:w="1104" w:type="dxa"/>
          </w:tcPr>
          <w:p w14:paraId="36439C27" w14:textId="77777777" w:rsidR="002E1B08" w:rsidRDefault="00000000">
            <w:pPr>
              <w:pStyle w:val="TableText"/>
            </w:pPr>
            <w:hyperlink w:anchor="C_4515-169">
              <w:r>
                <w:rPr>
                  <w:rStyle w:val="HyperlinkText9pt"/>
                </w:rPr>
                <w:t>4515-169</w:t>
              </w:r>
            </w:hyperlink>
          </w:p>
        </w:tc>
        <w:tc>
          <w:tcPr>
            <w:tcW w:w="2975" w:type="dxa"/>
          </w:tcPr>
          <w:p w14:paraId="5ACA50D1" w14:textId="77777777" w:rsidR="002E1B08" w:rsidRDefault="00000000">
            <w:pPr>
              <w:pStyle w:val="TableText"/>
            </w:pPr>
            <w:r>
              <w:t>urn:oid:2.16.840.1.113762.1.4.1099.30 (Care Team Member Function)</w:t>
            </w:r>
          </w:p>
        </w:tc>
      </w:tr>
      <w:tr w:rsidR="002E1B08" w14:paraId="73759743" w14:textId="77777777">
        <w:trPr>
          <w:jc w:val="center"/>
        </w:trPr>
        <w:tc>
          <w:tcPr>
            <w:tcW w:w="3345" w:type="dxa"/>
          </w:tcPr>
          <w:p w14:paraId="633509B0" w14:textId="77777777" w:rsidR="002E1B08" w:rsidRDefault="00000000">
            <w:pPr>
              <w:pStyle w:val="TableText"/>
            </w:pPr>
            <w:r>
              <w:tab/>
              <w:t>entryRelationship</w:t>
            </w:r>
          </w:p>
        </w:tc>
        <w:tc>
          <w:tcPr>
            <w:tcW w:w="720" w:type="dxa"/>
          </w:tcPr>
          <w:p w14:paraId="04C17DF5" w14:textId="77777777" w:rsidR="002E1B08" w:rsidRDefault="00000000">
            <w:pPr>
              <w:pStyle w:val="TableText"/>
            </w:pPr>
            <w:r>
              <w:t>0..*</w:t>
            </w:r>
          </w:p>
        </w:tc>
        <w:tc>
          <w:tcPr>
            <w:tcW w:w="1152" w:type="dxa"/>
          </w:tcPr>
          <w:p w14:paraId="0E09CB64" w14:textId="77777777" w:rsidR="002E1B08" w:rsidRDefault="00000000">
            <w:pPr>
              <w:pStyle w:val="TableText"/>
            </w:pPr>
            <w:r>
              <w:t>MAY</w:t>
            </w:r>
          </w:p>
        </w:tc>
        <w:tc>
          <w:tcPr>
            <w:tcW w:w="864" w:type="dxa"/>
          </w:tcPr>
          <w:p w14:paraId="28CC7553" w14:textId="77777777" w:rsidR="002E1B08" w:rsidRDefault="002E1B08">
            <w:pPr>
              <w:pStyle w:val="TableText"/>
            </w:pPr>
          </w:p>
        </w:tc>
        <w:tc>
          <w:tcPr>
            <w:tcW w:w="1104" w:type="dxa"/>
          </w:tcPr>
          <w:p w14:paraId="46BDBB42" w14:textId="77777777" w:rsidR="002E1B08" w:rsidRDefault="00000000">
            <w:pPr>
              <w:pStyle w:val="TableText"/>
            </w:pPr>
            <w:hyperlink w:anchor="C_4515-86">
              <w:r>
                <w:rPr>
                  <w:rStyle w:val="HyperlinkText9pt"/>
                </w:rPr>
                <w:t>4515-86</w:t>
              </w:r>
            </w:hyperlink>
          </w:p>
        </w:tc>
        <w:tc>
          <w:tcPr>
            <w:tcW w:w="2975" w:type="dxa"/>
          </w:tcPr>
          <w:p w14:paraId="77C59F1A" w14:textId="77777777" w:rsidR="002E1B08" w:rsidRDefault="002E1B08">
            <w:pPr>
              <w:pStyle w:val="TableText"/>
            </w:pPr>
          </w:p>
        </w:tc>
      </w:tr>
      <w:tr w:rsidR="002E1B08" w14:paraId="43D0C926" w14:textId="77777777">
        <w:trPr>
          <w:jc w:val="center"/>
        </w:trPr>
        <w:tc>
          <w:tcPr>
            <w:tcW w:w="3345" w:type="dxa"/>
          </w:tcPr>
          <w:p w14:paraId="0138D80F" w14:textId="77777777" w:rsidR="002E1B08" w:rsidRDefault="00000000">
            <w:pPr>
              <w:pStyle w:val="TableText"/>
            </w:pPr>
            <w:r>
              <w:tab/>
            </w:r>
            <w:r>
              <w:tab/>
              <w:t>@typeCode</w:t>
            </w:r>
          </w:p>
        </w:tc>
        <w:tc>
          <w:tcPr>
            <w:tcW w:w="720" w:type="dxa"/>
          </w:tcPr>
          <w:p w14:paraId="7CC56E85" w14:textId="77777777" w:rsidR="002E1B08" w:rsidRDefault="00000000">
            <w:pPr>
              <w:pStyle w:val="TableText"/>
            </w:pPr>
            <w:r>
              <w:t>1..1</w:t>
            </w:r>
          </w:p>
        </w:tc>
        <w:tc>
          <w:tcPr>
            <w:tcW w:w="1152" w:type="dxa"/>
          </w:tcPr>
          <w:p w14:paraId="3D2DD190" w14:textId="77777777" w:rsidR="002E1B08" w:rsidRDefault="00000000">
            <w:pPr>
              <w:pStyle w:val="TableText"/>
            </w:pPr>
            <w:r>
              <w:t>SHALL</w:t>
            </w:r>
          </w:p>
        </w:tc>
        <w:tc>
          <w:tcPr>
            <w:tcW w:w="864" w:type="dxa"/>
          </w:tcPr>
          <w:p w14:paraId="21CD6040" w14:textId="77777777" w:rsidR="002E1B08" w:rsidRDefault="002E1B08">
            <w:pPr>
              <w:pStyle w:val="TableText"/>
            </w:pPr>
          </w:p>
        </w:tc>
        <w:tc>
          <w:tcPr>
            <w:tcW w:w="1104" w:type="dxa"/>
          </w:tcPr>
          <w:p w14:paraId="5EF2300B" w14:textId="77777777" w:rsidR="002E1B08" w:rsidRDefault="00000000">
            <w:pPr>
              <w:pStyle w:val="TableText"/>
            </w:pPr>
            <w:hyperlink w:anchor="C_4515-87">
              <w:r>
                <w:rPr>
                  <w:rStyle w:val="HyperlinkText9pt"/>
                </w:rPr>
                <w:t>4515-87</w:t>
              </w:r>
            </w:hyperlink>
          </w:p>
        </w:tc>
        <w:tc>
          <w:tcPr>
            <w:tcW w:w="2975" w:type="dxa"/>
          </w:tcPr>
          <w:p w14:paraId="0C2A0A10" w14:textId="77777777" w:rsidR="002E1B08" w:rsidRDefault="00000000">
            <w:pPr>
              <w:pStyle w:val="TableText"/>
            </w:pPr>
            <w:r>
              <w:t>urn:oid:2.16.840.1.113883.5.1002 (HL7ActRelationshipType) = REFR</w:t>
            </w:r>
          </w:p>
        </w:tc>
      </w:tr>
      <w:tr w:rsidR="002E1B08" w14:paraId="112F5741" w14:textId="77777777">
        <w:trPr>
          <w:jc w:val="center"/>
        </w:trPr>
        <w:tc>
          <w:tcPr>
            <w:tcW w:w="3345" w:type="dxa"/>
          </w:tcPr>
          <w:p w14:paraId="3BC19FA1" w14:textId="77777777" w:rsidR="002E1B08" w:rsidRDefault="00000000">
            <w:pPr>
              <w:pStyle w:val="TableText"/>
            </w:pPr>
            <w:r>
              <w:tab/>
            </w:r>
            <w:r>
              <w:tab/>
              <w:t>encounter</w:t>
            </w:r>
          </w:p>
        </w:tc>
        <w:tc>
          <w:tcPr>
            <w:tcW w:w="720" w:type="dxa"/>
          </w:tcPr>
          <w:p w14:paraId="0E15C1C0" w14:textId="77777777" w:rsidR="002E1B08" w:rsidRDefault="00000000">
            <w:pPr>
              <w:pStyle w:val="TableText"/>
            </w:pPr>
            <w:r>
              <w:t>1..1</w:t>
            </w:r>
          </w:p>
        </w:tc>
        <w:tc>
          <w:tcPr>
            <w:tcW w:w="1152" w:type="dxa"/>
          </w:tcPr>
          <w:p w14:paraId="73B6A98E" w14:textId="77777777" w:rsidR="002E1B08" w:rsidRDefault="00000000">
            <w:pPr>
              <w:pStyle w:val="TableText"/>
            </w:pPr>
            <w:r>
              <w:t>SHALL</w:t>
            </w:r>
          </w:p>
        </w:tc>
        <w:tc>
          <w:tcPr>
            <w:tcW w:w="864" w:type="dxa"/>
          </w:tcPr>
          <w:p w14:paraId="41939F60" w14:textId="77777777" w:rsidR="002E1B08" w:rsidRDefault="002E1B08">
            <w:pPr>
              <w:pStyle w:val="TableText"/>
            </w:pPr>
          </w:p>
        </w:tc>
        <w:tc>
          <w:tcPr>
            <w:tcW w:w="1104" w:type="dxa"/>
          </w:tcPr>
          <w:p w14:paraId="57560A34" w14:textId="77777777" w:rsidR="002E1B08" w:rsidRDefault="00000000">
            <w:pPr>
              <w:pStyle w:val="TableText"/>
            </w:pPr>
            <w:hyperlink w:anchor="C_4515-88">
              <w:r>
                <w:rPr>
                  <w:rStyle w:val="HyperlinkText9pt"/>
                </w:rPr>
                <w:t>4515-88</w:t>
              </w:r>
            </w:hyperlink>
          </w:p>
        </w:tc>
        <w:tc>
          <w:tcPr>
            <w:tcW w:w="2975" w:type="dxa"/>
          </w:tcPr>
          <w:p w14:paraId="1AD24F0D" w14:textId="77777777" w:rsidR="002E1B08" w:rsidRDefault="002E1B08">
            <w:pPr>
              <w:pStyle w:val="TableText"/>
            </w:pPr>
          </w:p>
        </w:tc>
      </w:tr>
      <w:tr w:rsidR="002E1B08" w14:paraId="0441AB98" w14:textId="77777777">
        <w:trPr>
          <w:jc w:val="center"/>
        </w:trPr>
        <w:tc>
          <w:tcPr>
            <w:tcW w:w="3345" w:type="dxa"/>
          </w:tcPr>
          <w:p w14:paraId="60330E8F" w14:textId="77777777" w:rsidR="002E1B08" w:rsidRDefault="00000000">
            <w:pPr>
              <w:pStyle w:val="TableText"/>
            </w:pPr>
            <w:r>
              <w:tab/>
            </w:r>
            <w:r>
              <w:tab/>
            </w:r>
            <w:r>
              <w:tab/>
              <w:t>id</w:t>
            </w:r>
          </w:p>
        </w:tc>
        <w:tc>
          <w:tcPr>
            <w:tcW w:w="720" w:type="dxa"/>
          </w:tcPr>
          <w:p w14:paraId="21C27BC3" w14:textId="77777777" w:rsidR="002E1B08" w:rsidRDefault="00000000">
            <w:pPr>
              <w:pStyle w:val="TableText"/>
            </w:pPr>
            <w:r>
              <w:t>1..1</w:t>
            </w:r>
          </w:p>
        </w:tc>
        <w:tc>
          <w:tcPr>
            <w:tcW w:w="1152" w:type="dxa"/>
          </w:tcPr>
          <w:p w14:paraId="3D12AC53" w14:textId="77777777" w:rsidR="002E1B08" w:rsidRDefault="00000000">
            <w:pPr>
              <w:pStyle w:val="TableText"/>
            </w:pPr>
            <w:r>
              <w:t>SHALL</w:t>
            </w:r>
          </w:p>
        </w:tc>
        <w:tc>
          <w:tcPr>
            <w:tcW w:w="864" w:type="dxa"/>
          </w:tcPr>
          <w:p w14:paraId="1069C6BE" w14:textId="77777777" w:rsidR="002E1B08" w:rsidRDefault="002E1B08">
            <w:pPr>
              <w:pStyle w:val="TableText"/>
            </w:pPr>
          </w:p>
        </w:tc>
        <w:tc>
          <w:tcPr>
            <w:tcW w:w="1104" w:type="dxa"/>
          </w:tcPr>
          <w:p w14:paraId="44FA31A7" w14:textId="77777777" w:rsidR="002E1B08" w:rsidRDefault="00000000">
            <w:pPr>
              <w:pStyle w:val="TableText"/>
            </w:pPr>
            <w:hyperlink w:anchor="C_4515-89">
              <w:r>
                <w:rPr>
                  <w:rStyle w:val="HyperlinkText9pt"/>
                </w:rPr>
                <w:t>4515-89</w:t>
              </w:r>
            </w:hyperlink>
          </w:p>
        </w:tc>
        <w:tc>
          <w:tcPr>
            <w:tcW w:w="2975" w:type="dxa"/>
          </w:tcPr>
          <w:p w14:paraId="4D4FAA36" w14:textId="77777777" w:rsidR="002E1B08" w:rsidRDefault="002E1B08">
            <w:pPr>
              <w:pStyle w:val="TableText"/>
            </w:pPr>
          </w:p>
        </w:tc>
      </w:tr>
      <w:tr w:rsidR="002E1B08" w14:paraId="27C9F3F3" w14:textId="77777777">
        <w:trPr>
          <w:jc w:val="center"/>
        </w:trPr>
        <w:tc>
          <w:tcPr>
            <w:tcW w:w="3345" w:type="dxa"/>
          </w:tcPr>
          <w:p w14:paraId="66608EC1" w14:textId="77777777" w:rsidR="002E1B08" w:rsidRDefault="00000000">
            <w:pPr>
              <w:pStyle w:val="TableText"/>
            </w:pPr>
            <w:r>
              <w:tab/>
              <w:t>entryRelationship</w:t>
            </w:r>
          </w:p>
        </w:tc>
        <w:tc>
          <w:tcPr>
            <w:tcW w:w="720" w:type="dxa"/>
          </w:tcPr>
          <w:p w14:paraId="21516638" w14:textId="77777777" w:rsidR="002E1B08" w:rsidRDefault="00000000">
            <w:pPr>
              <w:pStyle w:val="TableText"/>
            </w:pPr>
            <w:r>
              <w:t>0..*</w:t>
            </w:r>
          </w:p>
        </w:tc>
        <w:tc>
          <w:tcPr>
            <w:tcW w:w="1152" w:type="dxa"/>
          </w:tcPr>
          <w:p w14:paraId="4ACB3F98" w14:textId="77777777" w:rsidR="002E1B08" w:rsidRDefault="00000000">
            <w:pPr>
              <w:pStyle w:val="TableText"/>
            </w:pPr>
            <w:r>
              <w:t>MAY</w:t>
            </w:r>
          </w:p>
        </w:tc>
        <w:tc>
          <w:tcPr>
            <w:tcW w:w="864" w:type="dxa"/>
          </w:tcPr>
          <w:p w14:paraId="72538E78" w14:textId="77777777" w:rsidR="002E1B08" w:rsidRDefault="002E1B08">
            <w:pPr>
              <w:pStyle w:val="TableText"/>
            </w:pPr>
          </w:p>
        </w:tc>
        <w:tc>
          <w:tcPr>
            <w:tcW w:w="1104" w:type="dxa"/>
          </w:tcPr>
          <w:p w14:paraId="0A8D9326" w14:textId="77777777" w:rsidR="002E1B08" w:rsidRDefault="00000000">
            <w:pPr>
              <w:pStyle w:val="TableText"/>
            </w:pPr>
            <w:hyperlink w:anchor="C_4515-91">
              <w:r>
                <w:rPr>
                  <w:rStyle w:val="HyperlinkText9pt"/>
                </w:rPr>
                <w:t>4515-91</w:t>
              </w:r>
            </w:hyperlink>
          </w:p>
        </w:tc>
        <w:tc>
          <w:tcPr>
            <w:tcW w:w="2975" w:type="dxa"/>
          </w:tcPr>
          <w:p w14:paraId="7452CE87" w14:textId="77777777" w:rsidR="002E1B08" w:rsidRDefault="002E1B08">
            <w:pPr>
              <w:pStyle w:val="TableText"/>
            </w:pPr>
          </w:p>
        </w:tc>
      </w:tr>
      <w:tr w:rsidR="002E1B08" w14:paraId="0DB13BD9" w14:textId="77777777">
        <w:trPr>
          <w:jc w:val="center"/>
        </w:trPr>
        <w:tc>
          <w:tcPr>
            <w:tcW w:w="3345" w:type="dxa"/>
          </w:tcPr>
          <w:p w14:paraId="09A08221" w14:textId="77777777" w:rsidR="002E1B08" w:rsidRDefault="00000000">
            <w:pPr>
              <w:pStyle w:val="TableText"/>
            </w:pPr>
            <w:r>
              <w:tab/>
            </w:r>
            <w:r>
              <w:tab/>
              <w:t>@typeCode</w:t>
            </w:r>
          </w:p>
        </w:tc>
        <w:tc>
          <w:tcPr>
            <w:tcW w:w="720" w:type="dxa"/>
          </w:tcPr>
          <w:p w14:paraId="6DACDF16" w14:textId="77777777" w:rsidR="002E1B08" w:rsidRDefault="00000000">
            <w:pPr>
              <w:pStyle w:val="TableText"/>
            </w:pPr>
            <w:r>
              <w:t>1..1</w:t>
            </w:r>
          </w:p>
        </w:tc>
        <w:tc>
          <w:tcPr>
            <w:tcW w:w="1152" w:type="dxa"/>
          </w:tcPr>
          <w:p w14:paraId="1BF74A8D" w14:textId="77777777" w:rsidR="002E1B08" w:rsidRDefault="00000000">
            <w:pPr>
              <w:pStyle w:val="TableText"/>
            </w:pPr>
            <w:r>
              <w:t>SHALL</w:t>
            </w:r>
          </w:p>
        </w:tc>
        <w:tc>
          <w:tcPr>
            <w:tcW w:w="864" w:type="dxa"/>
          </w:tcPr>
          <w:p w14:paraId="78F3CAED" w14:textId="77777777" w:rsidR="002E1B08" w:rsidRDefault="002E1B08">
            <w:pPr>
              <w:pStyle w:val="TableText"/>
            </w:pPr>
          </w:p>
        </w:tc>
        <w:tc>
          <w:tcPr>
            <w:tcW w:w="1104" w:type="dxa"/>
          </w:tcPr>
          <w:p w14:paraId="3BBCDFC8" w14:textId="77777777" w:rsidR="002E1B08" w:rsidRDefault="00000000">
            <w:pPr>
              <w:pStyle w:val="TableText"/>
            </w:pPr>
            <w:hyperlink w:anchor="C_4515-92">
              <w:r>
                <w:rPr>
                  <w:rStyle w:val="HyperlinkText9pt"/>
                </w:rPr>
                <w:t>4515-92</w:t>
              </w:r>
            </w:hyperlink>
          </w:p>
        </w:tc>
        <w:tc>
          <w:tcPr>
            <w:tcW w:w="2975" w:type="dxa"/>
          </w:tcPr>
          <w:p w14:paraId="57E1D4E5" w14:textId="77777777" w:rsidR="002E1B08" w:rsidRDefault="00000000">
            <w:pPr>
              <w:pStyle w:val="TableText"/>
            </w:pPr>
            <w:r>
              <w:t>urn:oid:2.16.840.1.113883.5.1002 (HL7ActRelationshipType) = REFR</w:t>
            </w:r>
          </w:p>
        </w:tc>
      </w:tr>
      <w:tr w:rsidR="002E1B08" w14:paraId="167502EA" w14:textId="77777777">
        <w:trPr>
          <w:jc w:val="center"/>
        </w:trPr>
        <w:tc>
          <w:tcPr>
            <w:tcW w:w="3345" w:type="dxa"/>
          </w:tcPr>
          <w:p w14:paraId="6351A176" w14:textId="77777777" w:rsidR="002E1B08" w:rsidRDefault="00000000">
            <w:pPr>
              <w:pStyle w:val="TableText"/>
            </w:pPr>
            <w:r>
              <w:tab/>
            </w:r>
            <w:r>
              <w:tab/>
              <w:t>act</w:t>
            </w:r>
          </w:p>
        </w:tc>
        <w:tc>
          <w:tcPr>
            <w:tcW w:w="720" w:type="dxa"/>
          </w:tcPr>
          <w:p w14:paraId="4DAC1D75" w14:textId="77777777" w:rsidR="002E1B08" w:rsidRDefault="00000000">
            <w:pPr>
              <w:pStyle w:val="TableText"/>
            </w:pPr>
            <w:r>
              <w:t>1..1</w:t>
            </w:r>
          </w:p>
        </w:tc>
        <w:tc>
          <w:tcPr>
            <w:tcW w:w="1152" w:type="dxa"/>
          </w:tcPr>
          <w:p w14:paraId="5EF2F96E" w14:textId="77777777" w:rsidR="002E1B08" w:rsidRDefault="00000000">
            <w:pPr>
              <w:pStyle w:val="TableText"/>
            </w:pPr>
            <w:r>
              <w:t>SHALL</w:t>
            </w:r>
          </w:p>
        </w:tc>
        <w:tc>
          <w:tcPr>
            <w:tcW w:w="864" w:type="dxa"/>
          </w:tcPr>
          <w:p w14:paraId="2A57C854" w14:textId="77777777" w:rsidR="002E1B08" w:rsidRDefault="002E1B08">
            <w:pPr>
              <w:pStyle w:val="TableText"/>
            </w:pPr>
          </w:p>
        </w:tc>
        <w:tc>
          <w:tcPr>
            <w:tcW w:w="1104" w:type="dxa"/>
          </w:tcPr>
          <w:p w14:paraId="04AD106B" w14:textId="77777777" w:rsidR="002E1B08" w:rsidRDefault="00000000">
            <w:pPr>
              <w:pStyle w:val="TableText"/>
            </w:pPr>
            <w:hyperlink w:anchor="C_4515-93">
              <w:r>
                <w:rPr>
                  <w:rStyle w:val="HyperlinkText9pt"/>
                </w:rPr>
                <w:t>4515-93</w:t>
              </w:r>
            </w:hyperlink>
          </w:p>
        </w:tc>
        <w:tc>
          <w:tcPr>
            <w:tcW w:w="2975" w:type="dxa"/>
          </w:tcPr>
          <w:p w14:paraId="7E5B7A6F" w14:textId="77777777" w:rsidR="002E1B08" w:rsidRDefault="00000000">
            <w:pPr>
              <w:pStyle w:val="TableText"/>
            </w:pPr>
            <w:hyperlink w:anchor="E_Note_Activity">
              <w:r>
                <w:rPr>
                  <w:rStyle w:val="HyperlinkText9pt"/>
                </w:rPr>
                <w:t>Note Activity (identifier: urn:hl7ii:2.16.840.1.113883.10.20.22.4.202:2016-11-01</w:t>
              </w:r>
            </w:hyperlink>
          </w:p>
        </w:tc>
      </w:tr>
      <w:tr w:rsidR="002E1B08" w14:paraId="725736BD" w14:textId="77777777">
        <w:trPr>
          <w:jc w:val="center"/>
        </w:trPr>
        <w:tc>
          <w:tcPr>
            <w:tcW w:w="3345" w:type="dxa"/>
          </w:tcPr>
          <w:p w14:paraId="21FD97F6" w14:textId="77777777" w:rsidR="002E1B08" w:rsidRDefault="00000000">
            <w:pPr>
              <w:pStyle w:val="TableText"/>
            </w:pPr>
            <w:r>
              <w:tab/>
              <w:t>entryRelationship</w:t>
            </w:r>
          </w:p>
        </w:tc>
        <w:tc>
          <w:tcPr>
            <w:tcW w:w="720" w:type="dxa"/>
          </w:tcPr>
          <w:p w14:paraId="18BB80C0" w14:textId="77777777" w:rsidR="002E1B08" w:rsidRDefault="00000000">
            <w:pPr>
              <w:pStyle w:val="TableText"/>
            </w:pPr>
            <w:r>
              <w:t>0..1</w:t>
            </w:r>
          </w:p>
        </w:tc>
        <w:tc>
          <w:tcPr>
            <w:tcW w:w="1152" w:type="dxa"/>
          </w:tcPr>
          <w:p w14:paraId="6C470B0E" w14:textId="77777777" w:rsidR="002E1B08" w:rsidRDefault="00000000">
            <w:pPr>
              <w:pStyle w:val="TableText"/>
            </w:pPr>
            <w:r>
              <w:t>MAY</w:t>
            </w:r>
          </w:p>
        </w:tc>
        <w:tc>
          <w:tcPr>
            <w:tcW w:w="864" w:type="dxa"/>
          </w:tcPr>
          <w:p w14:paraId="7C8018F6" w14:textId="77777777" w:rsidR="002E1B08" w:rsidRDefault="002E1B08">
            <w:pPr>
              <w:pStyle w:val="TableText"/>
            </w:pPr>
          </w:p>
        </w:tc>
        <w:tc>
          <w:tcPr>
            <w:tcW w:w="1104" w:type="dxa"/>
          </w:tcPr>
          <w:p w14:paraId="594A7F64" w14:textId="77777777" w:rsidR="002E1B08" w:rsidRDefault="00000000">
            <w:pPr>
              <w:pStyle w:val="TableText"/>
            </w:pPr>
            <w:hyperlink w:anchor="C_4515-94">
              <w:r>
                <w:rPr>
                  <w:rStyle w:val="HyperlinkText9pt"/>
                </w:rPr>
                <w:t>4515-94</w:t>
              </w:r>
            </w:hyperlink>
          </w:p>
        </w:tc>
        <w:tc>
          <w:tcPr>
            <w:tcW w:w="2975" w:type="dxa"/>
          </w:tcPr>
          <w:p w14:paraId="1A05FA12" w14:textId="77777777" w:rsidR="002E1B08" w:rsidRDefault="002E1B08">
            <w:pPr>
              <w:pStyle w:val="TableText"/>
            </w:pPr>
          </w:p>
        </w:tc>
      </w:tr>
      <w:tr w:rsidR="002E1B08" w14:paraId="17C288B1" w14:textId="77777777">
        <w:trPr>
          <w:jc w:val="center"/>
        </w:trPr>
        <w:tc>
          <w:tcPr>
            <w:tcW w:w="3345" w:type="dxa"/>
          </w:tcPr>
          <w:p w14:paraId="16DBE554" w14:textId="77777777" w:rsidR="002E1B08" w:rsidRDefault="00000000">
            <w:pPr>
              <w:pStyle w:val="TableText"/>
            </w:pPr>
            <w:r>
              <w:tab/>
            </w:r>
            <w:r>
              <w:tab/>
              <w:t>@typeCode</w:t>
            </w:r>
          </w:p>
        </w:tc>
        <w:tc>
          <w:tcPr>
            <w:tcW w:w="720" w:type="dxa"/>
          </w:tcPr>
          <w:p w14:paraId="0CF973F4" w14:textId="77777777" w:rsidR="002E1B08" w:rsidRDefault="00000000">
            <w:pPr>
              <w:pStyle w:val="TableText"/>
            </w:pPr>
            <w:r>
              <w:t>1..1</w:t>
            </w:r>
          </w:p>
        </w:tc>
        <w:tc>
          <w:tcPr>
            <w:tcW w:w="1152" w:type="dxa"/>
          </w:tcPr>
          <w:p w14:paraId="58E2001A" w14:textId="77777777" w:rsidR="002E1B08" w:rsidRDefault="00000000">
            <w:pPr>
              <w:pStyle w:val="TableText"/>
            </w:pPr>
            <w:r>
              <w:t>SHALL</w:t>
            </w:r>
          </w:p>
        </w:tc>
        <w:tc>
          <w:tcPr>
            <w:tcW w:w="864" w:type="dxa"/>
          </w:tcPr>
          <w:p w14:paraId="712AC294" w14:textId="77777777" w:rsidR="002E1B08" w:rsidRDefault="002E1B08">
            <w:pPr>
              <w:pStyle w:val="TableText"/>
            </w:pPr>
          </w:p>
        </w:tc>
        <w:tc>
          <w:tcPr>
            <w:tcW w:w="1104" w:type="dxa"/>
          </w:tcPr>
          <w:p w14:paraId="10779F81" w14:textId="77777777" w:rsidR="002E1B08" w:rsidRDefault="00000000">
            <w:pPr>
              <w:pStyle w:val="TableText"/>
            </w:pPr>
            <w:hyperlink w:anchor="C_4515-96">
              <w:r>
                <w:rPr>
                  <w:rStyle w:val="HyperlinkText9pt"/>
                </w:rPr>
                <w:t>4515-96</w:t>
              </w:r>
            </w:hyperlink>
          </w:p>
        </w:tc>
        <w:tc>
          <w:tcPr>
            <w:tcW w:w="2975" w:type="dxa"/>
          </w:tcPr>
          <w:p w14:paraId="582ED587" w14:textId="77777777" w:rsidR="002E1B08" w:rsidRDefault="00000000">
            <w:pPr>
              <w:pStyle w:val="TableText"/>
            </w:pPr>
            <w:r>
              <w:t>urn:oid:2.16.840.1.113883.5.1002 (HL7ActRelationshipType) = REFR</w:t>
            </w:r>
          </w:p>
        </w:tc>
      </w:tr>
      <w:tr w:rsidR="002E1B08" w14:paraId="0AA322A6" w14:textId="77777777">
        <w:trPr>
          <w:jc w:val="center"/>
        </w:trPr>
        <w:tc>
          <w:tcPr>
            <w:tcW w:w="3345" w:type="dxa"/>
          </w:tcPr>
          <w:p w14:paraId="1D02B051" w14:textId="77777777" w:rsidR="002E1B08" w:rsidRDefault="00000000">
            <w:pPr>
              <w:pStyle w:val="TableText"/>
            </w:pPr>
            <w:r>
              <w:tab/>
            </w:r>
            <w:r>
              <w:tab/>
              <w:t>observation</w:t>
            </w:r>
          </w:p>
        </w:tc>
        <w:tc>
          <w:tcPr>
            <w:tcW w:w="720" w:type="dxa"/>
          </w:tcPr>
          <w:p w14:paraId="0B32C7E1" w14:textId="77777777" w:rsidR="002E1B08" w:rsidRDefault="00000000">
            <w:pPr>
              <w:pStyle w:val="TableText"/>
            </w:pPr>
            <w:r>
              <w:t>1..1</w:t>
            </w:r>
          </w:p>
        </w:tc>
        <w:tc>
          <w:tcPr>
            <w:tcW w:w="1152" w:type="dxa"/>
          </w:tcPr>
          <w:p w14:paraId="362ABBE9" w14:textId="77777777" w:rsidR="002E1B08" w:rsidRDefault="00000000">
            <w:pPr>
              <w:pStyle w:val="TableText"/>
            </w:pPr>
            <w:r>
              <w:t>SHALL</w:t>
            </w:r>
          </w:p>
        </w:tc>
        <w:tc>
          <w:tcPr>
            <w:tcW w:w="864" w:type="dxa"/>
          </w:tcPr>
          <w:p w14:paraId="2077A3D3" w14:textId="77777777" w:rsidR="002E1B08" w:rsidRDefault="002E1B08">
            <w:pPr>
              <w:pStyle w:val="TableText"/>
            </w:pPr>
          </w:p>
        </w:tc>
        <w:tc>
          <w:tcPr>
            <w:tcW w:w="1104" w:type="dxa"/>
          </w:tcPr>
          <w:p w14:paraId="28D4A8C0" w14:textId="77777777" w:rsidR="002E1B08" w:rsidRDefault="00000000">
            <w:pPr>
              <w:pStyle w:val="TableText"/>
            </w:pPr>
            <w:hyperlink w:anchor="C_4515-95">
              <w:r>
                <w:rPr>
                  <w:rStyle w:val="HyperlinkText9pt"/>
                </w:rPr>
                <w:t>4515-95</w:t>
              </w:r>
            </w:hyperlink>
          </w:p>
        </w:tc>
        <w:tc>
          <w:tcPr>
            <w:tcW w:w="2975" w:type="dxa"/>
          </w:tcPr>
          <w:p w14:paraId="015A9217" w14:textId="77777777" w:rsidR="002E1B08" w:rsidRDefault="00000000">
            <w:pPr>
              <w:pStyle w:val="TableText"/>
            </w:pPr>
            <w:hyperlink w:anchor="E_CareTeam_Member_Schedule_ObservationV2">
              <w:r>
                <w:rPr>
                  <w:rStyle w:val="HyperlinkText9pt"/>
                </w:rPr>
                <w:t>Care Team Member Schedule Observation (V2) (identifier: urn:hl7ii:2.16.840.1.113883.10.20.22.4.500.3:2022-06-01</w:t>
              </w:r>
            </w:hyperlink>
          </w:p>
        </w:tc>
      </w:tr>
    </w:tbl>
    <w:p w14:paraId="2F74E6D1" w14:textId="77777777" w:rsidR="002E1B08" w:rsidRDefault="002E1B08">
      <w:pPr>
        <w:pStyle w:val="BodyText"/>
      </w:pPr>
    </w:p>
    <w:p w14:paraId="32C79ADC" w14:textId="77777777" w:rsidR="002E1B08" w:rsidRDefault="00000000">
      <w:pPr>
        <w:numPr>
          <w:ilvl w:val="0"/>
          <w:numId w:val="16"/>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id="460" w:name="C_4515-53"/>
      <w:r>
        <w:t xml:space="preserve"> (CONF:4515-53)</w:t>
      </w:r>
      <w:bookmarkEnd w:id="460"/>
      <w:r>
        <w:t>.</w:t>
      </w:r>
    </w:p>
    <w:p w14:paraId="2E8CAB39" w14:textId="77777777" w:rsidR="002E1B08" w:rsidRDefault="00000000">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461" w:name="C_4515-54"/>
      <w:r>
        <w:t xml:space="preserve"> (CONF:4515-54)</w:t>
      </w:r>
      <w:bookmarkEnd w:id="461"/>
      <w:r>
        <w:t>.</w:t>
      </w:r>
    </w:p>
    <w:p w14:paraId="65917BDD" w14:textId="77777777" w:rsidR="002E1B08" w:rsidRDefault="00000000">
      <w:pPr>
        <w:numPr>
          <w:ilvl w:val="0"/>
          <w:numId w:val="16"/>
        </w:numPr>
      </w:pPr>
      <w:r>
        <w:rPr>
          <w:rStyle w:val="keyword"/>
        </w:rPr>
        <w:t>SHALL</w:t>
      </w:r>
      <w:r>
        <w:t xml:space="preserve"> contain exactly one [1..1] </w:t>
      </w:r>
      <w:r>
        <w:rPr>
          <w:rStyle w:val="XMLnameBold"/>
        </w:rPr>
        <w:t>templateId</w:t>
      </w:r>
      <w:bookmarkStart w:id="462" w:name="C_4515-45"/>
      <w:r>
        <w:t xml:space="preserve"> (CONF:4515-45)</w:t>
      </w:r>
      <w:bookmarkEnd w:id="462"/>
      <w:r>
        <w:t xml:space="preserve"> such that it</w:t>
      </w:r>
    </w:p>
    <w:p w14:paraId="1949C0CA" w14:textId="77777777" w:rsidR="002E1B08" w:rsidRDefault="00000000">
      <w:pPr>
        <w:numPr>
          <w:ilvl w:val="1"/>
          <w:numId w:val="16"/>
        </w:numPr>
      </w:pPr>
      <w:r>
        <w:rPr>
          <w:rStyle w:val="keyword"/>
        </w:rPr>
        <w:t>SHALL</w:t>
      </w:r>
      <w:r>
        <w:t xml:space="preserve"> contain exactly one [1..1] </w:t>
      </w:r>
      <w:r>
        <w:rPr>
          <w:rStyle w:val="XMLnameBold"/>
        </w:rPr>
        <w:t>@root</w:t>
      </w:r>
      <w:r>
        <w:t>=</w:t>
      </w:r>
      <w:r>
        <w:rPr>
          <w:rStyle w:val="XMLname"/>
        </w:rPr>
        <w:t>"2.16.840.1.113883.10.20.22.4.500.1"</w:t>
      </w:r>
      <w:bookmarkStart w:id="463" w:name="C_4515-66"/>
      <w:r>
        <w:t xml:space="preserve"> (CONF:4515-66)</w:t>
      </w:r>
      <w:bookmarkEnd w:id="463"/>
      <w:r>
        <w:t>.</w:t>
      </w:r>
    </w:p>
    <w:p w14:paraId="3D75CBF7" w14:textId="77777777" w:rsidR="002E1B08" w:rsidRDefault="00000000">
      <w:pPr>
        <w:numPr>
          <w:ilvl w:val="1"/>
          <w:numId w:val="16"/>
        </w:numPr>
      </w:pPr>
      <w:r>
        <w:rPr>
          <w:rStyle w:val="keyword"/>
        </w:rPr>
        <w:t>SHALL</w:t>
      </w:r>
      <w:r>
        <w:t xml:space="preserve"> contain exactly one [1..1] </w:t>
      </w:r>
      <w:r>
        <w:rPr>
          <w:rStyle w:val="XMLnameBold"/>
        </w:rPr>
        <w:t>@extension</w:t>
      </w:r>
      <w:r>
        <w:t>=</w:t>
      </w:r>
      <w:r>
        <w:rPr>
          <w:rStyle w:val="XMLname"/>
        </w:rPr>
        <w:t>"2022-06-01"</w:t>
      </w:r>
      <w:bookmarkStart w:id="464" w:name="C_4515-67"/>
      <w:r>
        <w:t xml:space="preserve"> (CONF:4515-67)</w:t>
      </w:r>
      <w:bookmarkEnd w:id="464"/>
      <w:r>
        <w:t>.</w:t>
      </w:r>
    </w:p>
    <w:p w14:paraId="6B1EA09D" w14:textId="77777777" w:rsidR="002E1B08" w:rsidRDefault="00000000">
      <w:pPr>
        <w:numPr>
          <w:ilvl w:val="0"/>
          <w:numId w:val="16"/>
        </w:numPr>
      </w:pPr>
      <w:r>
        <w:rPr>
          <w:rStyle w:val="keyword"/>
        </w:rPr>
        <w:t>SHALL</w:t>
      </w:r>
      <w:r>
        <w:t xml:space="preserve"> contain exactly one [1..1] </w:t>
      </w:r>
      <w:r>
        <w:rPr>
          <w:rStyle w:val="XMLnameBold"/>
        </w:rPr>
        <w:t>code</w:t>
      </w:r>
      <w:bookmarkStart w:id="465" w:name="C_4515-27"/>
      <w:r>
        <w:t xml:space="preserve"> (CONF:4515-27)</w:t>
      </w:r>
      <w:bookmarkEnd w:id="465"/>
      <w:r>
        <w:t>.</w:t>
      </w:r>
    </w:p>
    <w:p w14:paraId="110497BB" w14:textId="77777777" w:rsidR="002E1B08" w:rsidRDefault="00000000">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466" w:name="C_4515-48"/>
      <w:r>
        <w:t xml:space="preserve"> (CONF:4515-48)</w:t>
      </w:r>
      <w:bookmarkEnd w:id="466"/>
      <w:r>
        <w:t>.</w:t>
      </w:r>
    </w:p>
    <w:p w14:paraId="783D9B99" w14:textId="77777777" w:rsidR="002E1B08" w:rsidRDefault="00000000">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467" w:name="C_4515-49"/>
      <w:r>
        <w:t xml:space="preserve"> (CONF:4515-49)</w:t>
      </w:r>
      <w:bookmarkEnd w:id="467"/>
      <w:r>
        <w:t>.</w:t>
      </w:r>
    </w:p>
    <w:p w14:paraId="6E874566" w14:textId="77777777" w:rsidR="002E1B08" w:rsidRDefault="00000000">
      <w:pPr>
        <w:numPr>
          <w:ilvl w:val="0"/>
          <w:numId w:val="16"/>
        </w:numPr>
      </w:pPr>
      <w:r>
        <w:rPr>
          <w:rStyle w:val="keyword"/>
        </w:rPr>
        <w:t>SHALL</w:t>
      </w:r>
      <w:r>
        <w:t xml:space="preserve"> contain exactly one [1..1] </w:t>
      </w:r>
      <w:r>
        <w:rPr>
          <w:rStyle w:val="XMLnameBold"/>
        </w:rPr>
        <w:t>statusCode</w:t>
      </w:r>
      <w:bookmarkStart w:id="468" w:name="C_4515-62"/>
      <w:r>
        <w:t xml:space="preserve"> (CONF:4515-62)</w:t>
      </w:r>
      <w:bookmarkEnd w:id="468"/>
      <w:r>
        <w:t>.</w:t>
      </w:r>
    </w:p>
    <w:p w14:paraId="567E4DF8" w14:textId="77777777" w:rsidR="002E1B08" w:rsidRDefault="00000000">
      <w:pPr>
        <w:numPr>
          <w:ilvl w:val="1"/>
          <w:numId w:val="1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id="469" w:name="C_4515-68"/>
      <w:r>
        <w:t xml:space="preserve"> (CONF:4515-68)</w:t>
      </w:r>
      <w:bookmarkEnd w:id="469"/>
      <w:r>
        <w:t>.</w:t>
      </w:r>
    </w:p>
    <w:p w14:paraId="4681FCEF" w14:textId="77777777" w:rsidR="002E1B08" w:rsidRDefault="00000000">
      <w:pPr>
        <w:numPr>
          <w:ilvl w:val="0"/>
          <w:numId w:val="16"/>
        </w:numPr>
      </w:pPr>
      <w:r>
        <w:rPr>
          <w:rStyle w:val="keyword"/>
        </w:rPr>
        <w:t>SHALL</w:t>
      </w:r>
      <w:r>
        <w:t xml:space="preserve"> contain exactly one [1..1] </w:t>
      </w:r>
      <w:r>
        <w:rPr>
          <w:rStyle w:val="XMLnameBold"/>
        </w:rPr>
        <w:t>effectiveTime</w:t>
      </w:r>
      <w:bookmarkStart w:id="470" w:name="C_4515-33"/>
      <w:r>
        <w:t xml:space="preserve"> (CONF:4515-33)</w:t>
      </w:r>
      <w:bookmarkEnd w:id="470"/>
      <w:r>
        <w:t>.</w:t>
      </w:r>
    </w:p>
    <w:p w14:paraId="03D12E80" w14:textId="77777777" w:rsidR="002E1B08" w:rsidRDefault="00000000">
      <w:pPr>
        <w:numPr>
          <w:ilvl w:val="1"/>
          <w:numId w:val="16"/>
        </w:numPr>
      </w:pPr>
      <w:r>
        <w:t xml:space="preserve">This effectiveTime </w:t>
      </w:r>
      <w:r>
        <w:rPr>
          <w:rStyle w:val="keyword"/>
        </w:rPr>
        <w:t>SHALL</w:t>
      </w:r>
      <w:r>
        <w:t xml:space="preserve"> contain exactly one [1..1] </w:t>
      </w:r>
      <w:r>
        <w:rPr>
          <w:rStyle w:val="XMLnameBold"/>
        </w:rPr>
        <w:t>low</w:t>
      </w:r>
      <w:bookmarkStart w:id="471" w:name="C_4515-167"/>
      <w:r>
        <w:t xml:space="preserve"> (CONF:4515-167)</w:t>
      </w:r>
      <w:bookmarkEnd w:id="471"/>
      <w:r>
        <w:t>.</w:t>
      </w:r>
    </w:p>
    <w:p w14:paraId="0AF19788" w14:textId="77777777" w:rsidR="002E1B08" w:rsidRDefault="00000000">
      <w:pPr>
        <w:numPr>
          <w:ilvl w:val="1"/>
          <w:numId w:val="16"/>
        </w:numPr>
      </w:pPr>
      <w:r>
        <w:t xml:space="preserve">This effectiveTime </w:t>
      </w:r>
      <w:r>
        <w:rPr>
          <w:rStyle w:val="keyword"/>
        </w:rPr>
        <w:t>MAY</w:t>
      </w:r>
      <w:r>
        <w:t xml:space="preserve"> contain zero or one [0..1] </w:t>
      </w:r>
      <w:r>
        <w:rPr>
          <w:rStyle w:val="XMLnameBold"/>
        </w:rPr>
        <w:t>high</w:t>
      </w:r>
      <w:bookmarkStart w:id="472" w:name="C_4515-168"/>
      <w:r>
        <w:t xml:space="preserve"> (CONF:4515-168)</w:t>
      </w:r>
      <w:bookmarkEnd w:id="472"/>
      <w:r>
        <w:t>.</w:t>
      </w:r>
    </w:p>
    <w:p w14:paraId="714EE444" w14:textId="77777777" w:rsidR="002E1B08" w:rsidRDefault="00000000">
      <w:pPr>
        <w:numPr>
          <w:ilvl w:val="0"/>
          <w:numId w:val="16"/>
        </w:numPr>
      </w:pPr>
      <w:r>
        <w:rPr>
          <w:rStyle w:val="keyword"/>
        </w:rPr>
        <w:lastRenderedPageBreak/>
        <w:t>SHALL</w:t>
      </w:r>
      <w:r>
        <w:t xml:space="preserve"> contain exactly one [1..1] </w:t>
      </w:r>
      <w:r>
        <w:rPr>
          <w:rStyle w:val="XMLnameBold"/>
        </w:rPr>
        <w:t>performer</w:t>
      </w:r>
      <w:bookmarkStart w:id="473" w:name="C_4515-160"/>
      <w:r>
        <w:t xml:space="preserve"> (CONF:4515-160)</w:t>
      </w:r>
      <w:bookmarkEnd w:id="473"/>
      <w:r>
        <w:t xml:space="preserve"> such that it</w:t>
      </w:r>
    </w:p>
    <w:p w14:paraId="7A97F6D1" w14:textId="77777777" w:rsidR="002E1B08" w:rsidRDefault="00000000">
      <w:pPr>
        <w:numPr>
          <w:ilvl w:val="1"/>
          <w:numId w:val="16"/>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474" w:name="C_4515-161"/>
      <w:r>
        <w:t xml:space="preserve"> (CONF:4515-161)</w:t>
      </w:r>
      <w:bookmarkEnd w:id="474"/>
      <w:r>
        <w:t>.</w:t>
      </w:r>
      <w:r>
        <w:br/>
        <w:t xml:space="preserve">Note: </w:t>
      </w:r>
      <w:r>
        <w:tab/>
        <w:t xml:space="preserve">This sdtc:functionCode represents the function or role of the member on the care team. For example, the care team member roles on the care team can be a caregiver and a professional nurse or a primary care provider and the care coordinator.  </w:t>
      </w:r>
    </w:p>
    <w:p w14:paraId="32E4A258" w14:textId="77777777" w:rsidR="002E1B08" w:rsidRDefault="00000000">
      <w:pPr>
        <w:numPr>
          <w:ilvl w:val="1"/>
          <w:numId w:val="16"/>
        </w:numPr>
      </w:pPr>
      <w:r>
        <w:rPr>
          <w:rStyle w:val="keyword"/>
        </w:rPr>
        <w:t>SHALL</w:t>
      </w:r>
      <w:r>
        <w:t xml:space="preserve"> contain exactly one [1..1] </w:t>
      </w:r>
      <w:r>
        <w:rPr>
          <w:rStyle w:val="XMLnameBold"/>
        </w:rPr>
        <w:t>assignedEntity</w:t>
      </w:r>
      <w:bookmarkStart w:id="475" w:name="C_4515-175"/>
      <w:r>
        <w:t xml:space="preserve"> (CONF:4515-175)</w:t>
      </w:r>
      <w:bookmarkEnd w:id="475"/>
      <w:r>
        <w:t>.</w:t>
      </w:r>
    </w:p>
    <w:p w14:paraId="0834CB89" w14:textId="77777777" w:rsidR="002E1B08" w:rsidRDefault="00000000">
      <w:pPr>
        <w:numPr>
          <w:ilvl w:val="2"/>
          <w:numId w:val="16"/>
        </w:numPr>
      </w:pPr>
      <w:r>
        <w:t xml:space="preserve">This assignedEntity </w:t>
      </w:r>
      <w:r>
        <w:rPr>
          <w:rStyle w:val="keyword"/>
        </w:rPr>
        <w:t>SHALL</w:t>
      </w:r>
      <w:r>
        <w:t xml:space="preserve"> contain at least one [1..*] </w:t>
      </w:r>
      <w:r>
        <w:rPr>
          <w:rStyle w:val="XMLnameBold"/>
        </w:rPr>
        <w:t>id</w:t>
      </w:r>
      <w:bookmarkStart w:id="476" w:name="C_4515-176"/>
      <w:r>
        <w:t xml:space="preserve"> (CONF:4515-176)</w:t>
      </w:r>
      <w:bookmarkEnd w:id="476"/>
      <w:r>
        <w:t>.</w:t>
      </w:r>
    </w:p>
    <w:p w14:paraId="6C70F7C5" w14:textId="77777777" w:rsidR="002E1B08" w:rsidRDefault="00000000">
      <w:pPr>
        <w:numPr>
          <w:ilvl w:val="3"/>
          <w:numId w:val="1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477" w:name="C_4515-177"/>
      <w:r>
        <w:t xml:space="preserve"> (CONF:4515-177)</w:t>
      </w:r>
      <w:bookmarkEnd w:id="477"/>
      <w:r>
        <w:t>.</w:t>
      </w:r>
    </w:p>
    <w:p w14:paraId="44DE38D4" w14:textId="77777777" w:rsidR="002E1B08" w:rsidRDefault="00000000">
      <w:pPr>
        <w:numPr>
          <w:ilvl w:val="3"/>
          <w:numId w:val="16"/>
        </w:numPr>
      </w:pPr>
      <w:r>
        <w:t>If the assignedEntity/id is not referencing a Performer elsewhere in the document with an assignedPerson populated, this assignedEntity</w:t>
      </w:r>
      <w:r>
        <w:rPr>
          <w:rStyle w:val="keyword"/>
        </w:rPr>
        <w:t xml:space="preserve"> SHALL </w:t>
      </w:r>
      <w:r>
        <w:t>contain exactly one [1..1] assignedPerson (CONF:4515-180).</w:t>
      </w:r>
    </w:p>
    <w:p w14:paraId="1C36E506" w14:textId="77777777" w:rsidR="002E1B08" w:rsidRDefault="00000000">
      <w:pPr>
        <w:numPr>
          <w:ilvl w:val="2"/>
          <w:numId w:val="16"/>
        </w:numPr>
      </w:pPr>
      <w:r>
        <w:t xml:space="preserve">This assignedEntity </w:t>
      </w:r>
      <w:r>
        <w:rPr>
          <w:rStyle w:val="keyword"/>
        </w:rPr>
        <w:t>SHOULD</w:t>
      </w:r>
      <w:r>
        <w:t xml:space="preserve"> contain zero or more [0..*] </w:t>
      </w:r>
      <w:r>
        <w:rPr>
          <w:rStyle w:val="XMLnameBold"/>
        </w:rPr>
        <w:t>addr</w:t>
      </w:r>
      <w:bookmarkStart w:id="478" w:name="C_4515-182"/>
      <w:r>
        <w:t xml:space="preserve"> (CONF:4515-182)</w:t>
      </w:r>
      <w:bookmarkEnd w:id="478"/>
      <w:r>
        <w:t>.</w:t>
      </w:r>
    </w:p>
    <w:p w14:paraId="00FCE004" w14:textId="77777777" w:rsidR="002E1B08" w:rsidRDefault="00000000">
      <w:pPr>
        <w:numPr>
          <w:ilvl w:val="2"/>
          <w:numId w:val="16"/>
        </w:numPr>
      </w:pPr>
      <w:r>
        <w:t xml:space="preserve">This assignedEntity </w:t>
      </w:r>
      <w:r>
        <w:rPr>
          <w:rStyle w:val="keyword"/>
        </w:rPr>
        <w:t>SHOULD</w:t>
      </w:r>
      <w:r>
        <w:t xml:space="preserve"> contain zero or more [0..*] </w:t>
      </w:r>
      <w:r>
        <w:rPr>
          <w:rStyle w:val="XMLnameBold"/>
        </w:rPr>
        <w:t>telecom</w:t>
      </w:r>
      <w:bookmarkStart w:id="479" w:name="C_4515-183"/>
      <w:r>
        <w:t xml:space="preserve"> (CONF:4515-183)</w:t>
      </w:r>
      <w:bookmarkEnd w:id="479"/>
      <w:r>
        <w:t>.</w:t>
      </w:r>
    </w:p>
    <w:p w14:paraId="002A9BD9" w14:textId="77777777" w:rsidR="002E1B08" w:rsidRDefault="00000000">
      <w:pPr>
        <w:numPr>
          <w:ilvl w:val="2"/>
          <w:numId w:val="16"/>
        </w:numPr>
      </w:pPr>
      <w:r>
        <w:t xml:space="preserve">This assignedEntity </w:t>
      </w:r>
      <w:r>
        <w:rPr>
          <w:rStyle w:val="keyword"/>
        </w:rPr>
        <w:t>SHOULD</w:t>
      </w:r>
      <w:r>
        <w:t xml:space="preserve"> contain zero or one [0..1] </w:t>
      </w:r>
      <w:r>
        <w:rPr>
          <w:rStyle w:val="XMLnameBold"/>
        </w:rPr>
        <w:t>assignedPerson</w:t>
      </w:r>
      <w:bookmarkStart w:id="480" w:name="C_4515-178"/>
      <w:r>
        <w:t xml:space="preserve"> (CONF:4515-178)</w:t>
      </w:r>
      <w:bookmarkEnd w:id="480"/>
      <w:r>
        <w:t>.</w:t>
      </w:r>
      <w:r>
        <w:br/>
        <w:t>Note: This assignedPerson must be present on at least one performer in this document for each unique assignedEntity/id.</w:t>
      </w:r>
    </w:p>
    <w:p w14:paraId="7DA9959E" w14:textId="77777777" w:rsidR="002E1B08" w:rsidRDefault="00000000">
      <w:pPr>
        <w:numPr>
          <w:ilvl w:val="3"/>
          <w:numId w:val="16"/>
        </w:numPr>
      </w:pPr>
      <w:r>
        <w:t xml:space="preserve">The assignedPerson, if present, </w:t>
      </w:r>
      <w:r>
        <w:rPr>
          <w:rStyle w:val="keyword"/>
        </w:rPr>
        <w:t>SHALL</w:t>
      </w:r>
      <w:r>
        <w:t xml:space="preserve"> contain exactly one [1..1] US Realm Person Name (PN.US.FIELDED)</w:t>
      </w:r>
      <w:r>
        <w:rPr>
          <w:rStyle w:val="XMLname"/>
        </w:rPr>
        <w:t xml:space="preserve"> (identifier: urn:oid:2.16.840.1.113883.10.20.22.5.1.1)</w:t>
      </w:r>
      <w:bookmarkStart w:id="481" w:name="C_4515-179"/>
      <w:r>
        <w:t xml:space="preserve"> (CONF:4515-179)</w:t>
      </w:r>
      <w:bookmarkEnd w:id="481"/>
      <w:r>
        <w:t>.</w:t>
      </w:r>
    </w:p>
    <w:p w14:paraId="6DDDC62B" w14:textId="77777777" w:rsidR="002E1B08" w:rsidRDefault="00000000">
      <w:pPr>
        <w:numPr>
          <w:ilvl w:val="2"/>
          <w:numId w:val="16"/>
        </w:numPr>
      </w:pPr>
      <w:r>
        <w:t xml:space="preserve">This assignedEntity </w:t>
      </w:r>
      <w:r>
        <w:rPr>
          <w:rStyle w:val="keyword"/>
        </w:rPr>
        <w:t>MAY</w:t>
      </w:r>
      <w:r>
        <w:t xml:space="preserve"> contain zero or one [0..1] </w:t>
      </w:r>
      <w:r>
        <w:rPr>
          <w:rStyle w:val="XMLnameBold"/>
        </w:rPr>
        <w:t>representedOrganization</w:t>
      </w:r>
      <w:bookmarkStart w:id="482" w:name="C_4515-181"/>
      <w:r>
        <w:t xml:space="preserve"> (CONF:4515-181)</w:t>
      </w:r>
      <w:bookmarkEnd w:id="482"/>
      <w:r>
        <w:t>.</w:t>
      </w:r>
    </w:p>
    <w:p w14:paraId="7008460C" w14:textId="77777777" w:rsidR="002E1B08" w:rsidRDefault="00000000">
      <w:pPr>
        <w:numPr>
          <w:ilvl w:val="3"/>
          <w:numId w:val="16"/>
        </w:numPr>
      </w:pPr>
      <w:r>
        <w:t xml:space="preserve">When a provider is working on behalf of an organization an addr &amp; telecom </w:t>
      </w:r>
      <w:r>
        <w:rPr>
          <w:rStyle w:val="keyword"/>
        </w:rPr>
        <w:t>SHALL</w:t>
      </w:r>
      <w:r>
        <w:t xml:space="preserve"> be present in representedOrganization (CONF:4515-184).</w:t>
      </w:r>
    </w:p>
    <w:p w14:paraId="08741FE4" w14:textId="77777777" w:rsidR="002E1B08" w:rsidRDefault="00000000">
      <w:pPr>
        <w:pStyle w:val="BodyText"/>
        <w:spacing w:before="120"/>
      </w:pPr>
      <w:r>
        <w:t>This participant represents the location where the care team member provides the service</w:t>
      </w:r>
    </w:p>
    <w:p w14:paraId="69F82619" w14:textId="77777777" w:rsidR="002E1B08" w:rsidRDefault="00000000">
      <w:pPr>
        <w:numPr>
          <w:ilvl w:val="0"/>
          <w:numId w:val="16"/>
        </w:numPr>
      </w:pPr>
      <w:r>
        <w:rPr>
          <w:rStyle w:val="keyword"/>
        </w:rPr>
        <w:t>MAY</w:t>
      </w:r>
      <w:r>
        <w:t xml:space="preserve"> contain zero or more [0..*] </w:t>
      </w:r>
      <w:r>
        <w:rPr>
          <w:rStyle w:val="XMLnameBold"/>
        </w:rPr>
        <w:t>participant</w:t>
      </w:r>
      <w:bookmarkStart w:id="483" w:name="C_4515-171"/>
      <w:r>
        <w:t xml:space="preserve"> (CONF:4515-171)</w:t>
      </w:r>
      <w:bookmarkEnd w:id="483"/>
      <w:r>
        <w:t xml:space="preserve"> such that it</w:t>
      </w:r>
    </w:p>
    <w:p w14:paraId="6FDA76BA" w14:textId="77777777" w:rsidR="002E1B08" w:rsidRDefault="00000000">
      <w:pPr>
        <w:numPr>
          <w:ilvl w:val="1"/>
          <w:numId w:val="1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484" w:name="C_4515-174"/>
      <w:r>
        <w:t xml:space="preserve"> (CONF:4515-174)</w:t>
      </w:r>
      <w:bookmarkEnd w:id="484"/>
      <w:r>
        <w:t>.</w:t>
      </w:r>
    </w:p>
    <w:p w14:paraId="2B09C21F" w14:textId="77777777" w:rsidR="002E1B08" w:rsidRDefault="00000000">
      <w:pPr>
        <w:numPr>
          <w:ilvl w:val="1"/>
          <w:numId w:val="16"/>
        </w:numPr>
      </w:pPr>
      <w:r>
        <w:rPr>
          <w:rStyle w:val="keyword"/>
        </w:rPr>
        <w:t>SHALL</w:t>
      </w:r>
      <w:r>
        <w:t xml:space="preserve"> contain exactly one [1..1] </w:t>
      </w:r>
      <w:r>
        <w:rPr>
          <w:rStyle w:val="XMLnameBold"/>
        </w:rPr>
        <w:t>participantRole</w:t>
      </w:r>
      <w:bookmarkStart w:id="485" w:name="C_4515-173"/>
      <w:r>
        <w:t xml:space="preserve"> (CONF:4515-173)</w:t>
      </w:r>
      <w:bookmarkEnd w:id="485"/>
      <w:r>
        <w:t>.</w:t>
      </w:r>
    </w:p>
    <w:p w14:paraId="3068DF2D" w14:textId="77777777" w:rsidR="002E1B08" w:rsidRDefault="00000000">
      <w:pPr>
        <w:pStyle w:val="BodyText"/>
        <w:spacing w:before="120"/>
      </w:pPr>
      <w:r>
        <w:t>This participant is used to express additional care team functions performed by this member of the team. Include additional participant to record additional roles (functionCode) this Care Team member plays.</w:t>
      </w:r>
    </w:p>
    <w:p w14:paraId="424698DD" w14:textId="77777777" w:rsidR="002E1B08" w:rsidRDefault="00000000">
      <w:pPr>
        <w:numPr>
          <w:ilvl w:val="0"/>
          <w:numId w:val="16"/>
        </w:numPr>
      </w:pPr>
      <w:r>
        <w:rPr>
          <w:rStyle w:val="keyword"/>
        </w:rPr>
        <w:t>MAY</w:t>
      </w:r>
      <w:r>
        <w:t xml:space="preserve"> contain zero or more [0..*] </w:t>
      </w:r>
      <w:r>
        <w:rPr>
          <w:rStyle w:val="XMLnameBold"/>
        </w:rPr>
        <w:t>participant</w:t>
      </w:r>
      <w:bookmarkStart w:id="486" w:name="C_4515-76"/>
      <w:r>
        <w:t xml:space="preserve"> (CONF:4515-76)</w:t>
      </w:r>
      <w:bookmarkEnd w:id="486"/>
      <w:r>
        <w:t xml:space="preserve"> such that it</w:t>
      </w:r>
    </w:p>
    <w:p w14:paraId="2963361F" w14:textId="77777777" w:rsidR="002E1B08" w:rsidRDefault="00000000">
      <w:pPr>
        <w:numPr>
          <w:ilvl w:val="1"/>
          <w:numId w:val="16"/>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id="487" w:name="C_4515-78"/>
      <w:r>
        <w:t xml:space="preserve"> (CONF:4515-78)</w:t>
      </w:r>
      <w:bookmarkEnd w:id="487"/>
      <w:r>
        <w:t>.</w:t>
      </w:r>
    </w:p>
    <w:p w14:paraId="5E2002F3" w14:textId="77777777" w:rsidR="002E1B08" w:rsidRDefault="00000000">
      <w:pPr>
        <w:numPr>
          <w:ilvl w:val="1"/>
          <w:numId w:val="16"/>
        </w:numPr>
      </w:pPr>
      <w:r>
        <w:rPr>
          <w:rStyle w:val="keyword"/>
        </w:rPr>
        <w:lastRenderedPageBreak/>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488" w:name="C_4515-169"/>
      <w:r>
        <w:t xml:space="preserve"> (CONF:4515-169)</w:t>
      </w:r>
      <w:bookmarkEnd w:id="488"/>
      <w:r>
        <w:t>.</w:t>
      </w:r>
    </w:p>
    <w:p w14:paraId="0D1E0D41" w14:textId="77777777" w:rsidR="002E1B08" w:rsidRDefault="00000000">
      <w:pPr>
        <w:numPr>
          <w:ilvl w:val="1"/>
          <w:numId w:val="16"/>
        </w:numPr>
      </w:pPr>
      <w:r>
        <w:t>This participantRole</w:t>
      </w:r>
      <w:r>
        <w:rPr>
          <w:rStyle w:val="keyword"/>
        </w:rPr>
        <w:t xml:space="preserve"> SHALL </w:t>
      </w:r>
      <w:r>
        <w:t>contain exactly one [1..1] @nullFlavor="NI" No Information. (CONF:4515-172).</w:t>
      </w:r>
    </w:p>
    <w:p w14:paraId="54EF3C72" w14:textId="77777777" w:rsidR="002E1B08" w:rsidRDefault="00000000">
      <w:pPr>
        <w:numPr>
          <w:ilvl w:val="0"/>
          <w:numId w:val="16"/>
        </w:numPr>
      </w:pPr>
      <w:r>
        <w:rPr>
          <w:rStyle w:val="keyword"/>
        </w:rPr>
        <w:t>MAY</w:t>
      </w:r>
      <w:r>
        <w:t xml:space="preserve"> contain zero or more [0..*] </w:t>
      </w:r>
      <w:r>
        <w:rPr>
          <w:rStyle w:val="XMLnameBold"/>
        </w:rPr>
        <w:t>entryRelationship</w:t>
      </w:r>
      <w:bookmarkStart w:id="489" w:name="C_4515-86"/>
      <w:r>
        <w:t xml:space="preserve"> (CONF:4515-86)</w:t>
      </w:r>
      <w:bookmarkEnd w:id="489"/>
      <w:r>
        <w:t xml:space="preserve"> such that it</w:t>
      </w:r>
    </w:p>
    <w:p w14:paraId="78EEC657" w14:textId="77777777" w:rsidR="002E1B08"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90" w:name="C_4515-87"/>
      <w:r>
        <w:t xml:space="preserve"> (CONF:4515-87)</w:t>
      </w:r>
      <w:bookmarkEnd w:id="490"/>
      <w:r>
        <w:t>.</w:t>
      </w:r>
    </w:p>
    <w:p w14:paraId="7B3BEB24" w14:textId="77777777" w:rsidR="002E1B08" w:rsidRDefault="00000000">
      <w:pPr>
        <w:numPr>
          <w:ilvl w:val="1"/>
          <w:numId w:val="16"/>
        </w:numPr>
      </w:pPr>
      <w:r>
        <w:rPr>
          <w:rStyle w:val="keyword"/>
        </w:rPr>
        <w:t>SHALL</w:t>
      </w:r>
      <w:r>
        <w:t xml:space="preserve"> contain exactly one [1..1] </w:t>
      </w:r>
      <w:r>
        <w:rPr>
          <w:rStyle w:val="XMLnameBold"/>
        </w:rPr>
        <w:t>encounter</w:t>
      </w:r>
      <w:bookmarkStart w:id="491" w:name="C_4515-88"/>
      <w:r>
        <w:t xml:space="preserve"> (CONF:4515-88)</w:t>
      </w:r>
      <w:bookmarkEnd w:id="491"/>
      <w:r>
        <w:t>.</w:t>
      </w:r>
    </w:p>
    <w:p w14:paraId="44B8C7E1" w14:textId="77777777" w:rsidR="002E1B08" w:rsidRDefault="00000000">
      <w:pPr>
        <w:numPr>
          <w:ilvl w:val="2"/>
          <w:numId w:val="16"/>
        </w:numPr>
      </w:pPr>
      <w:r>
        <w:t xml:space="preserve">This encounter </w:t>
      </w:r>
      <w:r>
        <w:rPr>
          <w:rStyle w:val="keyword"/>
        </w:rPr>
        <w:t>SHALL</w:t>
      </w:r>
      <w:r>
        <w:t xml:space="preserve"> contain exactly one [1..1] </w:t>
      </w:r>
      <w:r>
        <w:rPr>
          <w:rStyle w:val="XMLnameBold"/>
        </w:rPr>
        <w:t>id</w:t>
      </w:r>
      <w:bookmarkStart w:id="492" w:name="C_4515-89"/>
      <w:r>
        <w:t xml:space="preserve"> (CONF:4515-89)</w:t>
      </w:r>
      <w:bookmarkEnd w:id="492"/>
      <w:r>
        <w:t>.</w:t>
      </w:r>
    </w:p>
    <w:p w14:paraId="7FD8C9B1" w14:textId="77777777" w:rsidR="002E1B08" w:rsidRDefault="00000000">
      <w:pPr>
        <w:numPr>
          <w:ilvl w:val="3"/>
          <w:numId w:val="16"/>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(CONF:4515-90).</w:t>
      </w:r>
    </w:p>
    <w:p w14:paraId="3ABE8C07" w14:textId="77777777" w:rsidR="002E1B08" w:rsidRDefault="00000000">
      <w:pPr>
        <w:pStyle w:val="BodyText"/>
        <w:spacing w:before="120"/>
      </w:pPr>
      <w:r>
        <w:t>This is the note activity to naratively describe information about the member on the care team.</w:t>
      </w:r>
    </w:p>
    <w:p w14:paraId="3B0EC4C8" w14:textId="77777777" w:rsidR="002E1B08" w:rsidRDefault="00000000">
      <w:pPr>
        <w:numPr>
          <w:ilvl w:val="0"/>
          <w:numId w:val="16"/>
        </w:numPr>
      </w:pPr>
      <w:r>
        <w:rPr>
          <w:rStyle w:val="keyword"/>
        </w:rPr>
        <w:t>MAY</w:t>
      </w:r>
      <w:r>
        <w:t xml:space="preserve"> contain zero or more [0..*] </w:t>
      </w:r>
      <w:r>
        <w:rPr>
          <w:rStyle w:val="XMLnameBold"/>
        </w:rPr>
        <w:t>entryRelationship</w:t>
      </w:r>
      <w:bookmarkStart w:id="493" w:name="C_4515-91"/>
      <w:r>
        <w:t xml:space="preserve"> (CONF:4515-91)</w:t>
      </w:r>
      <w:bookmarkEnd w:id="493"/>
      <w:r>
        <w:t xml:space="preserve"> such that it</w:t>
      </w:r>
    </w:p>
    <w:p w14:paraId="409FF723" w14:textId="77777777" w:rsidR="002E1B08"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94" w:name="C_4515-92"/>
      <w:r>
        <w:t xml:space="preserve"> (CONF:4515-92)</w:t>
      </w:r>
      <w:bookmarkEnd w:id="494"/>
      <w:r>
        <w:t>.</w:t>
      </w:r>
    </w:p>
    <w:p w14:paraId="53D8C252" w14:textId="77777777" w:rsidR="002E1B08" w:rsidRDefault="00000000">
      <w:pPr>
        <w:numPr>
          <w:ilvl w:val="1"/>
          <w:numId w:val="16"/>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495" w:name="C_4515-93"/>
      <w:r>
        <w:t xml:space="preserve"> (CONF:4515-93)</w:t>
      </w:r>
      <w:bookmarkEnd w:id="495"/>
      <w:r>
        <w:t>.</w:t>
      </w:r>
    </w:p>
    <w:p w14:paraId="3DA39E01" w14:textId="77777777" w:rsidR="002E1B08" w:rsidRDefault="00000000">
      <w:pPr>
        <w:pStyle w:val="BodyText"/>
        <w:spacing w:before="120"/>
      </w:pPr>
      <w:r>
        <w:t>This is the schedule of when or how frequently the care team member participates (or provides care to the patient) on the care team.</w:t>
      </w:r>
    </w:p>
    <w:p w14:paraId="48F15A83" w14:textId="77777777" w:rsidR="002E1B08" w:rsidRDefault="00000000">
      <w:pPr>
        <w:numPr>
          <w:ilvl w:val="0"/>
          <w:numId w:val="16"/>
        </w:numPr>
      </w:pPr>
      <w:r>
        <w:rPr>
          <w:rStyle w:val="keyword"/>
        </w:rPr>
        <w:t>MAY</w:t>
      </w:r>
      <w:r>
        <w:t xml:space="preserve"> contain zero or one [0..1] </w:t>
      </w:r>
      <w:r>
        <w:rPr>
          <w:rStyle w:val="XMLnameBold"/>
        </w:rPr>
        <w:t>entryRelationship</w:t>
      </w:r>
      <w:bookmarkStart w:id="496" w:name="C_4515-94"/>
      <w:r>
        <w:t xml:space="preserve"> (CONF:4515-94)</w:t>
      </w:r>
      <w:bookmarkEnd w:id="496"/>
      <w:r>
        <w:t xml:space="preserve"> such that it</w:t>
      </w:r>
    </w:p>
    <w:p w14:paraId="6E2A3EBC" w14:textId="77777777" w:rsidR="002E1B08"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97" w:name="C_4515-96"/>
      <w:r>
        <w:t xml:space="preserve"> (CONF:4515-96)</w:t>
      </w:r>
      <w:bookmarkEnd w:id="497"/>
      <w:r>
        <w:t>.</w:t>
      </w:r>
    </w:p>
    <w:p w14:paraId="65B5A8C2" w14:textId="77777777" w:rsidR="002E1B08" w:rsidRDefault="00000000">
      <w:pPr>
        <w:numPr>
          <w:ilvl w:val="1"/>
          <w:numId w:val="16"/>
        </w:numPr>
      </w:pPr>
      <w:r>
        <w:rPr>
          <w:rStyle w:val="keyword"/>
        </w:rPr>
        <w:t>SHALL</w:t>
      </w:r>
      <w:r>
        <w:t xml:space="preserve"> contain exactly one [1..1]  </w:t>
      </w:r>
      <w:hyperlink w:anchor="E_CareTeam_Member_Schedule_ObservationV2">
        <w:r>
          <w:rPr>
            <w:rStyle w:val="HyperlinkCourierBold"/>
          </w:rPr>
          <w:t>Care Team Member Schedule Observation (V2)</w:t>
        </w:r>
      </w:hyperlink>
      <w:r>
        <w:rPr>
          <w:rStyle w:val="XMLname"/>
        </w:rPr>
        <w:t xml:space="preserve"> (identifier: urn:hl7ii:2.16.840.1.113883.10.20.22.4.500.3:2022-06-01)</w:t>
      </w:r>
      <w:bookmarkStart w:id="498" w:name="C_4515-95"/>
      <w:r>
        <w:t xml:space="preserve"> (CONF:4515-95)</w:t>
      </w:r>
      <w:bookmarkEnd w:id="498"/>
      <w:r>
        <w:t>.</w:t>
      </w:r>
    </w:p>
    <w:p w14:paraId="0517FB10" w14:textId="77777777" w:rsidR="002E1B08" w:rsidRDefault="00000000">
      <w:pPr>
        <w:pStyle w:val="Caption"/>
      </w:pPr>
      <w:bookmarkStart w:id="499" w:name="_Toc119067391"/>
      <w:bookmarkStart w:id="500" w:name="_Toc119074815"/>
      <w:bookmarkStart w:id="501" w:name="_Toc120095026"/>
      <w:r>
        <w:lastRenderedPageBreak/>
        <w:t xml:space="preserve">Table </w:t>
      </w:r>
      <w:r>
        <w:fldChar w:fldCharType="begin"/>
      </w:r>
      <w:r>
        <w:instrText>SEQ Table \* ARABIC</w:instrText>
      </w:r>
      <w:r>
        <w:fldChar w:fldCharType="separate"/>
      </w:r>
      <w:r>
        <w:t>33</w:t>
      </w:r>
      <w:r>
        <w:fldChar w:fldCharType="end"/>
      </w:r>
      <w:r>
        <w:t xml:space="preserve">: </w:t>
      </w:r>
      <w:bookmarkStart w:id="502" w:name="ActStatus"/>
      <w:r>
        <w:t>ActStatus</w:t>
      </w:r>
      <w:bookmarkEnd w:id="499"/>
      <w:bookmarkEnd w:id="500"/>
      <w:bookmarkEnd w:id="501"/>
      <w:bookmarkEnd w:id="5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0B5B130A" w14:textId="77777777">
        <w:trPr>
          <w:jc w:val="center"/>
        </w:trPr>
        <w:tc>
          <w:tcPr>
            <w:tcW w:w="1440" w:type="dxa"/>
            <w:gridSpan w:val="4"/>
          </w:tcPr>
          <w:p w14:paraId="04074D76" w14:textId="77777777" w:rsidR="002E1B08" w:rsidRDefault="00000000">
            <w:pPr>
              <w:pStyle w:val="TableText"/>
            </w:pPr>
            <w:r>
              <w:t>Value Set: ActStatus urn:oid:2.16.840.1.113883.1.11.15933</w:t>
            </w:r>
          </w:p>
          <w:p w14:paraId="273367A2" w14:textId="77777777" w:rsidR="002E1B08" w:rsidRDefault="00000000">
            <w:pPr>
              <w:pStyle w:val="TableText"/>
            </w:pPr>
            <w:r>
              <w:t>Contains the names (codes) for each of the states in the state-machine of the RIM Act class.</w:t>
            </w:r>
          </w:p>
          <w:p w14:paraId="7A1B7B6E" w14:textId="77777777" w:rsidR="002E1B08" w:rsidRDefault="00000000">
            <w:pPr>
              <w:pStyle w:val="TableText"/>
            </w:pPr>
            <w:r>
              <w:t xml:space="preserve">Value Set Source: </w:t>
            </w:r>
            <w:hyperlink r:id="rId30" w:history="1">
              <w:r>
                <w:rPr>
                  <w:rStyle w:val="HyperlinkCourierBold"/>
                </w:rPr>
                <w:t>https://vsac.nlm.nih.gov/valueset/2.16.840.1.113883.1.11.15933/expansion</w:t>
              </w:r>
            </w:hyperlink>
          </w:p>
        </w:tc>
      </w:tr>
      <w:tr w:rsidR="002E1B08" w14:paraId="4B027262" w14:textId="77777777">
        <w:trPr>
          <w:cantSplit/>
          <w:tblHeader/>
          <w:jc w:val="center"/>
        </w:trPr>
        <w:tc>
          <w:tcPr>
            <w:tcW w:w="1560" w:type="dxa"/>
            <w:shd w:val="clear" w:color="auto" w:fill="E6E6E6"/>
          </w:tcPr>
          <w:p w14:paraId="3FF625A6" w14:textId="77777777" w:rsidR="002E1B08" w:rsidRDefault="00000000">
            <w:pPr>
              <w:pStyle w:val="TableHead"/>
            </w:pPr>
            <w:r>
              <w:t>Code</w:t>
            </w:r>
          </w:p>
        </w:tc>
        <w:tc>
          <w:tcPr>
            <w:tcW w:w="3000" w:type="dxa"/>
            <w:shd w:val="clear" w:color="auto" w:fill="E6E6E6"/>
          </w:tcPr>
          <w:p w14:paraId="610F21ED" w14:textId="77777777" w:rsidR="002E1B08" w:rsidRDefault="00000000">
            <w:pPr>
              <w:pStyle w:val="TableHead"/>
            </w:pPr>
            <w:r>
              <w:t>Code System</w:t>
            </w:r>
          </w:p>
        </w:tc>
        <w:tc>
          <w:tcPr>
            <w:tcW w:w="3000" w:type="dxa"/>
            <w:shd w:val="clear" w:color="auto" w:fill="E6E6E6"/>
          </w:tcPr>
          <w:p w14:paraId="1C956C06" w14:textId="77777777" w:rsidR="002E1B08" w:rsidRDefault="00000000">
            <w:pPr>
              <w:pStyle w:val="TableHead"/>
            </w:pPr>
            <w:r>
              <w:t>Code System OID</w:t>
            </w:r>
          </w:p>
        </w:tc>
        <w:tc>
          <w:tcPr>
            <w:tcW w:w="2520" w:type="dxa"/>
            <w:shd w:val="clear" w:color="auto" w:fill="E6E6E6"/>
          </w:tcPr>
          <w:p w14:paraId="2B5DDD60" w14:textId="77777777" w:rsidR="002E1B08" w:rsidRDefault="00000000">
            <w:pPr>
              <w:pStyle w:val="TableHead"/>
            </w:pPr>
            <w:r>
              <w:t>Print Name</w:t>
            </w:r>
          </w:p>
        </w:tc>
      </w:tr>
      <w:tr w:rsidR="002E1B08" w14:paraId="0B36B590" w14:textId="77777777">
        <w:trPr>
          <w:jc w:val="center"/>
        </w:trPr>
        <w:tc>
          <w:tcPr>
            <w:tcW w:w="1170" w:type="dxa"/>
          </w:tcPr>
          <w:p w14:paraId="37EAF085" w14:textId="77777777" w:rsidR="002E1B08" w:rsidRDefault="00000000">
            <w:pPr>
              <w:pStyle w:val="TableText"/>
            </w:pPr>
            <w:r>
              <w:t>normal</w:t>
            </w:r>
          </w:p>
        </w:tc>
        <w:tc>
          <w:tcPr>
            <w:tcW w:w="3195" w:type="dxa"/>
          </w:tcPr>
          <w:p w14:paraId="4B19ECC4" w14:textId="77777777" w:rsidR="002E1B08" w:rsidRDefault="00000000">
            <w:pPr>
              <w:pStyle w:val="TableText"/>
            </w:pPr>
            <w:r>
              <w:t>HL7ActStatus</w:t>
            </w:r>
          </w:p>
        </w:tc>
        <w:tc>
          <w:tcPr>
            <w:tcW w:w="3195" w:type="dxa"/>
          </w:tcPr>
          <w:p w14:paraId="3C9CFBDC" w14:textId="77777777" w:rsidR="002E1B08" w:rsidRDefault="00000000">
            <w:pPr>
              <w:pStyle w:val="TableText"/>
            </w:pPr>
            <w:r>
              <w:t>urn:oid:2.16.840.1.113883.5.14</w:t>
            </w:r>
          </w:p>
        </w:tc>
        <w:tc>
          <w:tcPr>
            <w:tcW w:w="2520" w:type="dxa"/>
          </w:tcPr>
          <w:p w14:paraId="6D770CE6" w14:textId="77777777" w:rsidR="002E1B08" w:rsidRDefault="00000000">
            <w:pPr>
              <w:pStyle w:val="TableText"/>
            </w:pPr>
            <w:r>
              <w:t>normal</w:t>
            </w:r>
          </w:p>
        </w:tc>
      </w:tr>
      <w:tr w:rsidR="002E1B08" w14:paraId="39812450" w14:textId="77777777">
        <w:trPr>
          <w:jc w:val="center"/>
        </w:trPr>
        <w:tc>
          <w:tcPr>
            <w:tcW w:w="1170" w:type="dxa"/>
          </w:tcPr>
          <w:p w14:paraId="4CE01F44" w14:textId="77777777" w:rsidR="002E1B08" w:rsidRDefault="00000000">
            <w:pPr>
              <w:pStyle w:val="TableText"/>
            </w:pPr>
            <w:r>
              <w:t>aborted</w:t>
            </w:r>
          </w:p>
        </w:tc>
        <w:tc>
          <w:tcPr>
            <w:tcW w:w="3195" w:type="dxa"/>
          </w:tcPr>
          <w:p w14:paraId="4D1C5842" w14:textId="77777777" w:rsidR="002E1B08" w:rsidRDefault="00000000">
            <w:pPr>
              <w:pStyle w:val="TableText"/>
            </w:pPr>
            <w:r>
              <w:t>HL7ActStatus</w:t>
            </w:r>
          </w:p>
        </w:tc>
        <w:tc>
          <w:tcPr>
            <w:tcW w:w="3195" w:type="dxa"/>
          </w:tcPr>
          <w:p w14:paraId="5372ACAC" w14:textId="77777777" w:rsidR="002E1B08" w:rsidRDefault="00000000">
            <w:pPr>
              <w:pStyle w:val="TableText"/>
            </w:pPr>
            <w:r>
              <w:t>urn:oid:2.16.840.1.113883.5.14</w:t>
            </w:r>
          </w:p>
        </w:tc>
        <w:tc>
          <w:tcPr>
            <w:tcW w:w="2520" w:type="dxa"/>
          </w:tcPr>
          <w:p w14:paraId="7157345F" w14:textId="77777777" w:rsidR="002E1B08" w:rsidRDefault="00000000">
            <w:pPr>
              <w:pStyle w:val="TableText"/>
            </w:pPr>
            <w:r>
              <w:t>aborted</w:t>
            </w:r>
          </w:p>
        </w:tc>
      </w:tr>
      <w:tr w:rsidR="002E1B08" w14:paraId="3B1FE53F" w14:textId="77777777">
        <w:trPr>
          <w:jc w:val="center"/>
        </w:trPr>
        <w:tc>
          <w:tcPr>
            <w:tcW w:w="1170" w:type="dxa"/>
          </w:tcPr>
          <w:p w14:paraId="2A5AD805" w14:textId="77777777" w:rsidR="002E1B08" w:rsidRDefault="00000000">
            <w:pPr>
              <w:pStyle w:val="TableText"/>
            </w:pPr>
            <w:r>
              <w:t>active</w:t>
            </w:r>
          </w:p>
        </w:tc>
        <w:tc>
          <w:tcPr>
            <w:tcW w:w="3195" w:type="dxa"/>
          </w:tcPr>
          <w:p w14:paraId="7A1E122D" w14:textId="77777777" w:rsidR="002E1B08" w:rsidRDefault="00000000">
            <w:pPr>
              <w:pStyle w:val="TableText"/>
            </w:pPr>
            <w:r>
              <w:t>HL7ActStatus</w:t>
            </w:r>
          </w:p>
        </w:tc>
        <w:tc>
          <w:tcPr>
            <w:tcW w:w="3195" w:type="dxa"/>
          </w:tcPr>
          <w:p w14:paraId="6EAC4ACC" w14:textId="77777777" w:rsidR="002E1B08" w:rsidRDefault="00000000">
            <w:pPr>
              <w:pStyle w:val="TableText"/>
            </w:pPr>
            <w:r>
              <w:t>urn:oid:2.16.840.1.113883.5.14</w:t>
            </w:r>
          </w:p>
        </w:tc>
        <w:tc>
          <w:tcPr>
            <w:tcW w:w="2520" w:type="dxa"/>
          </w:tcPr>
          <w:p w14:paraId="62BE5716" w14:textId="77777777" w:rsidR="002E1B08" w:rsidRDefault="00000000">
            <w:pPr>
              <w:pStyle w:val="TableText"/>
            </w:pPr>
            <w:r>
              <w:t>active</w:t>
            </w:r>
          </w:p>
        </w:tc>
      </w:tr>
      <w:tr w:rsidR="002E1B08" w14:paraId="0346EACE" w14:textId="77777777">
        <w:trPr>
          <w:jc w:val="center"/>
        </w:trPr>
        <w:tc>
          <w:tcPr>
            <w:tcW w:w="1170" w:type="dxa"/>
          </w:tcPr>
          <w:p w14:paraId="51AA7E33" w14:textId="77777777" w:rsidR="002E1B08" w:rsidRDefault="00000000">
            <w:pPr>
              <w:pStyle w:val="TableText"/>
            </w:pPr>
            <w:r>
              <w:t>cancelled</w:t>
            </w:r>
          </w:p>
        </w:tc>
        <w:tc>
          <w:tcPr>
            <w:tcW w:w="3195" w:type="dxa"/>
          </w:tcPr>
          <w:p w14:paraId="14B83BFA" w14:textId="77777777" w:rsidR="002E1B08" w:rsidRDefault="00000000">
            <w:pPr>
              <w:pStyle w:val="TableText"/>
            </w:pPr>
            <w:r>
              <w:t>HL7ActStatus</w:t>
            </w:r>
          </w:p>
        </w:tc>
        <w:tc>
          <w:tcPr>
            <w:tcW w:w="3195" w:type="dxa"/>
          </w:tcPr>
          <w:p w14:paraId="7AE1AA4D" w14:textId="77777777" w:rsidR="002E1B08" w:rsidRDefault="00000000">
            <w:pPr>
              <w:pStyle w:val="TableText"/>
            </w:pPr>
            <w:r>
              <w:t>urn:oid:2.16.840.1.113883.5.14</w:t>
            </w:r>
          </w:p>
        </w:tc>
        <w:tc>
          <w:tcPr>
            <w:tcW w:w="2520" w:type="dxa"/>
          </w:tcPr>
          <w:p w14:paraId="3E4F4CED" w14:textId="77777777" w:rsidR="002E1B08" w:rsidRDefault="00000000">
            <w:pPr>
              <w:pStyle w:val="TableText"/>
            </w:pPr>
            <w:r>
              <w:t>cancelled</w:t>
            </w:r>
          </w:p>
        </w:tc>
      </w:tr>
      <w:tr w:rsidR="002E1B08" w14:paraId="7480A965" w14:textId="77777777">
        <w:trPr>
          <w:jc w:val="center"/>
        </w:trPr>
        <w:tc>
          <w:tcPr>
            <w:tcW w:w="1170" w:type="dxa"/>
          </w:tcPr>
          <w:p w14:paraId="52AA97FB" w14:textId="77777777" w:rsidR="002E1B08" w:rsidRDefault="00000000">
            <w:pPr>
              <w:pStyle w:val="TableText"/>
            </w:pPr>
            <w:r>
              <w:t>completed</w:t>
            </w:r>
          </w:p>
        </w:tc>
        <w:tc>
          <w:tcPr>
            <w:tcW w:w="3195" w:type="dxa"/>
          </w:tcPr>
          <w:p w14:paraId="75956C66" w14:textId="77777777" w:rsidR="002E1B08" w:rsidRDefault="00000000">
            <w:pPr>
              <w:pStyle w:val="TableText"/>
            </w:pPr>
            <w:r>
              <w:t>HL7ActStatus</w:t>
            </w:r>
          </w:p>
        </w:tc>
        <w:tc>
          <w:tcPr>
            <w:tcW w:w="3195" w:type="dxa"/>
          </w:tcPr>
          <w:p w14:paraId="006C6B56" w14:textId="77777777" w:rsidR="002E1B08" w:rsidRDefault="00000000">
            <w:pPr>
              <w:pStyle w:val="TableText"/>
            </w:pPr>
            <w:r>
              <w:t>urn:oid:2.16.840.1.113883.5.14</w:t>
            </w:r>
          </w:p>
        </w:tc>
        <w:tc>
          <w:tcPr>
            <w:tcW w:w="2520" w:type="dxa"/>
          </w:tcPr>
          <w:p w14:paraId="5A5E7378" w14:textId="77777777" w:rsidR="002E1B08" w:rsidRDefault="00000000">
            <w:pPr>
              <w:pStyle w:val="TableText"/>
            </w:pPr>
            <w:r>
              <w:t>completed</w:t>
            </w:r>
          </w:p>
        </w:tc>
      </w:tr>
      <w:tr w:rsidR="002E1B08" w14:paraId="10FC3A0A" w14:textId="77777777">
        <w:trPr>
          <w:jc w:val="center"/>
        </w:trPr>
        <w:tc>
          <w:tcPr>
            <w:tcW w:w="1170" w:type="dxa"/>
          </w:tcPr>
          <w:p w14:paraId="06EF7517" w14:textId="77777777" w:rsidR="002E1B08" w:rsidRDefault="00000000">
            <w:pPr>
              <w:pStyle w:val="TableText"/>
            </w:pPr>
            <w:r>
              <w:t>held</w:t>
            </w:r>
          </w:p>
        </w:tc>
        <w:tc>
          <w:tcPr>
            <w:tcW w:w="3195" w:type="dxa"/>
          </w:tcPr>
          <w:p w14:paraId="2B6BAE53" w14:textId="77777777" w:rsidR="002E1B08" w:rsidRDefault="00000000">
            <w:pPr>
              <w:pStyle w:val="TableText"/>
            </w:pPr>
            <w:r>
              <w:t>HL7ActStatus</w:t>
            </w:r>
          </w:p>
        </w:tc>
        <w:tc>
          <w:tcPr>
            <w:tcW w:w="3195" w:type="dxa"/>
          </w:tcPr>
          <w:p w14:paraId="5D0B7E1E" w14:textId="77777777" w:rsidR="002E1B08" w:rsidRDefault="00000000">
            <w:pPr>
              <w:pStyle w:val="TableText"/>
            </w:pPr>
            <w:r>
              <w:t>urn:oid:2.16.840.1.113883.5.14</w:t>
            </w:r>
          </w:p>
        </w:tc>
        <w:tc>
          <w:tcPr>
            <w:tcW w:w="2520" w:type="dxa"/>
          </w:tcPr>
          <w:p w14:paraId="1CF2282E" w14:textId="77777777" w:rsidR="002E1B08" w:rsidRDefault="00000000">
            <w:pPr>
              <w:pStyle w:val="TableText"/>
            </w:pPr>
            <w:r>
              <w:t>held</w:t>
            </w:r>
          </w:p>
        </w:tc>
      </w:tr>
      <w:tr w:rsidR="002E1B08" w14:paraId="60D92C2A" w14:textId="77777777">
        <w:trPr>
          <w:jc w:val="center"/>
        </w:trPr>
        <w:tc>
          <w:tcPr>
            <w:tcW w:w="1170" w:type="dxa"/>
          </w:tcPr>
          <w:p w14:paraId="374B567E" w14:textId="77777777" w:rsidR="002E1B08" w:rsidRDefault="00000000">
            <w:pPr>
              <w:pStyle w:val="TableText"/>
            </w:pPr>
            <w:r>
              <w:t>new</w:t>
            </w:r>
          </w:p>
        </w:tc>
        <w:tc>
          <w:tcPr>
            <w:tcW w:w="3195" w:type="dxa"/>
          </w:tcPr>
          <w:p w14:paraId="6041F6D7" w14:textId="77777777" w:rsidR="002E1B08" w:rsidRDefault="00000000">
            <w:pPr>
              <w:pStyle w:val="TableText"/>
            </w:pPr>
            <w:r>
              <w:t>HL7ActStatus</w:t>
            </w:r>
          </w:p>
        </w:tc>
        <w:tc>
          <w:tcPr>
            <w:tcW w:w="3195" w:type="dxa"/>
          </w:tcPr>
          <w:p w14:paraId="5DA7727E" w14:textId="77777777" w:rsidR="002E1B08" w:rsidRDefault="00000000">
            <w:pPr>
              <w:pStyle w:val="TableText"/>
            </w:pPr>
            <w:r>
              <w:t>urn:oid:2.16.840.1.113883.5.14</w:t>
            </w:r>
          </w:p>
        </w:tc>
        <w:tc>
          <w:tcPr>
            <w:tcW w:w="2520" w:type="dxa"/>
          </w:tcPr>
          <w:p w14:paraId="7BE0242F" w14:textId="77777777" w:rsidR="002E1B08" w:rsidRDefault="00000000">
            <w:pPr>
              <w:pStyle w:val="TableText"/>
            </w:pPr>
            <w:r>
              <w:t>new</w:t>
            </w:r>
          </w:p>
        </w:tc>
      </w:tr>
      <w:tr w:rsidR="002E1B08" w14:paraId="6DF0B8E1" w14:textId="77777777">
        <w:trPr>
          <w:jc w:val="center"/>
        </w:trPr>
        <w:tc>
          <w:tcPr>
            <w:tcW w:w="1170" w:type="dxa"/>
          </w:tcPr>
          <w:p w14:paraId="0680224D" w14:textId="77777777" w:rsidR="002E1B08" w:rsidRDefault="00000000">
            <w:pPr>
              <w:pStyle w:val="TableText"/>
            </w:pPr>
            <w:r>
              <w:t>suspended</w:t>
            </w:r>
          </w:p>
        </w:tc>
        <w:tc>
          <w:tcPr>
            <w:tcW w:w="3195" w:type="dxa"/>
          </w:tcPr>
          <w:p w14:paraId="7CB08BAE" w14:textId="77777777" w:rsidR="002E1B08" w:rsidRDefault="00000000">
            <w:pPr>
              <w:pStyle w:val="TableText"/>
            </w:pPr>
            <w:r>
              <w:t>HL7ActStatus</w:t>
            </w:r>
          </w:p>
        </w:tc>
        <w:tc>
          <w:tcPr>
            <w:tcW w:w="3195" w:type="dxa"/>
          </w:tcPr>
          <w:p w14:paraId="1BEB9CC2" w14:textId="77777777" w:rsidR="002E1B08" w:rsidRDefault="00000000">
            <w:pPr>
              <w:pStyle w:val="TableText"/>
            </w:pPr>
            <w:r>
              <w:t>urn:oid:2.16.840.1.113883.5.14</w:t>
            </w:r>
          </w:p>
        </w:tc>
        <w:tc>
          <w:tcPr>
            <w:tcW w:w="2520" w:type="dxa"/>
          </w:tcPr>
          <w:p w14:paraId="38E96C69" w14:textId="77777777" w:rsidR="002E1B08" w:rsidRDefault="00000000">
            <w:pPr>
              <w:pStyle w:val="TableText"/>
            </w:pPr>
            <w:r>
              <w:t>suspended</w:t>
            </w:r>
          </w:p>
        </w:tc>
      </w:tr>
      <w:tr w:rsidR="002E1B08" w14:paraId="7A462DD8" w14:textId="77777777">
        <w:trPr>
          <w:jc w:val="center"/>
        </w:trPr>
        <w:tc>
          <w:tcPr>
            <w:tcW w:w="1170" w:type="dxa"/>
          </w:tcPr>
          <w:p w14:paraId="46F18D8B" w14:textId="77777777" w:rsidR="002E1B08" w:rsidRDefault="00000000">
            <w:pPr>
              <w:pStyle w:val="TableText"/>
            </w:pPr>
            <w:r>
              <w:t>nullified</w:t>
            </w:r>
          </w:p>
        </w:tc>
        <w:tc>
          <w:tcPr>
            <w:tcW w:w="3195" w:type="dxa"/>
          </w:tcPr>
          <w:p w14:paraId="3BCFE670" w14:textId="77777777" w:rsidR="002E1B08" w:rsidRDefault="00000000">
            <w:pPr>
              <w:pStyle w:val="TableText"/>
            </w:pPr>
            <w:r>
              <w:t>HL7ActStatus</w:t>
            </w:r>
          </w:p>
        </w:tc>
        <w:tc>
          <w:tcPr>
            <w:tcW w:w="3195" w:type="dxa"/>
          </w:tcPr>
          <w:p w14:paraId="31C82178" w14:textId="77777777" w:rsidR="002E1B08" w:rsidRDefault="00000000">
            <w:pPr>
              <w:pStyle w:val="TableText"/>
            </w:pPr>
            <w:r>
              <w:t>urn:oid:2.16.840.1.113883.5.14</w:t>
            </w:r>
          </w:p>
        </w:tc>
        <w:tc>
          <w:tcPr>
            <w:tcW w:w="2520" w:type="dxa"/>
          </w:tcPr>
          <w:p w14:paraId="65B8B6B5" w14:textId="77777777" w:rsidR="002E1B08" w:rsidRDefault="00000000">
            <w:pPr>
              <w:pStyle w:val="TableText"/>
            </w:pPr>
            <w:r>
              <w:t>nullified</w:t>
            </w:r>
          </w:p>
        </w:tc>
      </w:tr>
      <w:tr w:rsidR="002E1B08" w14:paraId="1B19C608" w14:textId="77777777">
        <w:trPr>
          <w:jc w:val="center"/>
        </w:trPr>
        <w:tc>
          <w:tcPr>
            <w:tcW w:w="1170" w:type="dxa"/>
          </w:tcPr>
          <w:p w14:paraId="7159AD7A" w14:textId="77777777" w:rsidR="002E1B08" w:rsidRDefault="00000000">
            <w:pPr>
              <w:pStyle w:val="TableText"/>
            </w:pPr>
            <w:r>
              <w:t>obsolete</w:t>
            </w:r>
          </w:p>
        </w:tc>
        <w:tc>
          <w:tcPr>
            <w:tcW w:w="3195" w:type="dxa"/>
          </w:tcPr>
          <w:p w14:paraId="186124D2" w14:textId="77777777" w:rsidR="002E1B08" w:rsidRDefault="00000000">
            <w:pPr>
              <w:pStyle w:val="TableText"/>
            </w:pPr>
            <w:r>
              <w:t>HL7ActStatus</w:t>
            </w:r>
          </w:p>
        </w:tc>
        <w:tc>
          <w:tcPr>
            <w:tcW w:w="3195" w:type="dxa"/>
          </w:tcPr>
          <w:p w14:paraId="61CE5DBC" w14:textId="77777777" w:rsidR="002E1B08" w:rsidRDefault="00000000">
            <w:pPr>
              <w:pStyle w:val="TableText"/>
            </w:pPr>
            <w:r>
              <w:t>urn:oid:2.16.840.1.113883.5.14</w:t>
            </w:r>
          </w:p>
        </w:tc>
        <w:tc>
          <w:tcPr>
            <w:tcW w:w="2520" w:type="dxa"/>
          </w:tcPr>
          <w:p w14:paraId="44EEE025" w14:textId="77777777" w:rsidR="002E1B08" w:rsidRDefault="00000000">
            <w:pPr>
              <w:pStyle w:val="TableText"/>
            </w:pPr>
            <w:r>
              <w:t>obsolete</w:t>
            </w:r>
          </w:p>
        </w:tc>
      </w:tr>
    </w:tbl>
    <w:p w14:paraId="46CEEB89" w14:textId="77777777" w:rsidR="002E1B08" w:rsidRDefault="002E1B08">
      <w:pPr>
        <w:pStyle w:val="BodyText"/>
      </w:pPr>
    </w:p>
    <w:p w14:paraId="0B2EBD51" w14:textId="77777777" w:rsidR="002E1B08" w:rsidRDefault="00000000">
      <w:pPr>
        <w:pStyle w:val="Caption"/>
        <w:ind w:left="130" w:right="115"/>
      </w:pPr>
      <w:bookmarkStart w:id="503" w:name="_Toc119067321"/>
      <w:bookmarkStart w:id="504" w:name="_Toc119072235"/>
      <w:bookmarkStart w:id="505" w:name="_Toc120095157"/>
      <w:r>
        <w:lastRenderedPageBreak/>
        <w:t xml:space="preserve">Figure </w:t>
      </w:r>
      <w:r>
        <w:fldChar w:fldCharType="begin"/>
      </w:r>
      <w:r>
        <w:instrText>SEQ Figure \* ARABIC</w:instrText>
      </w:r>
      <w:r>
        <w:fldChar w:fldCharType="separate"/>
      </w:r>
      <w:r>
        <w:t>24</w:t>
      </w:r>
      <w:r>
        <w:fldChar w:fldCharType="end"/>
      </w:r>
      <w:r>
        <w:t>: Care Team Member Act Example</w:t>
      </w:r>
      <w:bookmarkEnd w:id="503"/>
      <w:bookmarkEnd w:id="504"/>
      <w:bookmarkEnd w:id="505"/>
    </w:p>
    <w:p w14:paraId="1B217809" w14:textId="77777777" w:rsidR="002E1B08" w:rsidRDefault="00000000">
      <w:pPr>
        <w:pStyle w:val="Example"/>
        <w:ind w:left="130" w:right="115"/>
      </w:pPr>
      <w:r>
        <w:t>&lt;!--Care Team Organizer--&gt;</w:t>
      </w:r>
    </w:p>
    <w:p w14:paraId="6E06C02B" w14:textId="77777777" w:rsidR="002E1B08" w:rsidRDefault="00000000">
      <w:pPr>
        <w:pStyle w:val="Example"/>
        <w:ind w:left="130" w:right="115"/>
      </w:pPr>
      <w:r>
        <w:t>&lt;entry&gt;</w:t>
      </w:r>
    </w:p>
    <w:p w14:paraId="140715BA" w14:textId="77777777" w:rsidR="002E1B08" w:rsidRDefault="00000000">
      <w:pPr>
        <w:pStyle w:val="Example"/>
        <w:ind w:left="130" w:right="115"/>
      </w:pPr>
      <w:r>
        <w:t xml:space="preserve">    &lt;organizer classCode="CLUSTER" moodCode="EVN"&gt;</w:t>
      </w:r>
    </w:p>
    <w:p w14:paraId="6ED94DD2" w14:textId="77777777" w:rsidR="002E1B08" w:rsidRDefault="00000000">
      <w:pPr>
        <w:pStyle w:val="Example"/>
        <w:ind w:left="130" w:right="115"/>
      </w:pPr>
      <w:r>
        <w:t xml:space="preserve">        &lt;templateId root="2.16.840.1.113883.10.20.22.4.500" extension="2019-07-01"/&gt;</w:t>
      </w:r>
    </w:p>
    <w:p w14:paraId="218B558C" w14:textId="77777777" w:rsidR="002E1B08" w:rsidRDefault="00000000">
      <w:pPr>
        <w:pStyle w:val="Example"/>
        <w:ind w:left="130" w:right="115"/>
      </w:pPr>
      <w:r>
        <w:t>...</w:t>
      </w:r>
    </w:p>
    <w:p w14:paraId="795D90D5" w14:textId="77777777" w:rsidR="002E1B08" w:rsidRDefault="00000000">
      <w:pPr>
        <w:pStyle w:val="Example"/>
        <w:ind w:left="130" w:right="115"/>
      </w:pPr>
      <w:r>
        <w:t xml:space="preserve">              </w:t>
      </w:r>
    </w:p>
    <w:p w14:paraId="158A2555" w14:textId="77777777" w:rsidR="002E1B08" w:rsidRDefault="00000000">
      <w:pPr>
        <w:pStyle w:val="Example"/>
        <w:ind w:left="130" w:right="115"/>
      </w:pPr>
      <w:r>
        <w:t xml:space="preserve">        &lt;!--NEW Care Team Organizer Entry Template ID and extension--&gt;</w:t>
      </w:r>
    </w:p>
    <w:p w14:paraId="6FC6DB5C" w14:textId="77777777" w:rsidR="002E1B08" w:rsidRDefault="00000000">
      <w:pPr>
        <w:pStyle w:val="Example"/>
        <w:ind w:left="130" w:right="115"/>
      </w:pPr>
      <w:r>
        <w:t xml:space="preserve">...              </w:t>
      </w:r>
    </w:p>
    <w:p w14:paraId="3ADA3C14" w14:textId="77777777" w:rsidR="002E1B08" w:rsidRDefault="00000000">
      <w:pPr>
        <w:pStyle w:val="Example"/>
        <w:ind w:left="130" w:right="115"/>
      </w:pPr>
      <w:r>
        <w:t xml:space="preserve">              </w:t>
      </w:r>
    </w:p>
    <w:p w14:paraId="613F9538" w14:textId="77777777" w:rsidR="002E1B08" w:rsidRDefault="00000000">
      <w:pPr>
        <w:pStyle w:val="Example"/>
        <w:ind w:left="130" w:right="115"/>
      </w:pPr>
      <w:r>
        <w:t xml:space="preserve">        &lt;!-- #1 Care Team Member Act - This component is a care team member who is a provider --&gt;</w:t>
      </w:r>
    </w:p>
    <w:p w14:paraId="5F4C69E5" w14:textId="77777777" w:rsidR="002E1B08" w:rsidRDefault="00000000">
      <w:pPr>
        <w:pStyle w:val="Example"/>
        <w:ind w:left="130" w:right="115"/>
      </w:pPr>
      <w:r>
        <w:t xml:space="preserve">        &lt;component&gt;</w:t>
      </w:r>
    </w:p>
    <w:p w14:paraId="11876D41" w14:textId="77777777" w:rsidR="002E1B08" w:rsidRDefault="00000000">
      <w:pPr>
        <w:pStyle w:val="Example"/>
        <w:ind w:left="130" w:right="115"/>
      </w:pPr>
      <w:r>
        <w:t xml:space="preserve">            &lt;act classCode="PCPR" moodCode="EVN"&gt;</w:t>
      </w:r>
    </w:p>
    <w:p w14:paraId="13772225" w14:textId="77777777" w:rsidR="002E1B08" w:rsidRDefault="00000000">
      <w:pPr>
        <w:pStyle w:val="Example"/>
        <w:ind w:left="130" w:right="115"/>
      </w:pPr>
      <w:r>
        <w:t xml:space="preserve">                &lt;templateId root="2.16.840.1.113883.10.20.22.4.500.1" extension="2019-07-01"/&gt;</w:t>
      </w:r>
    </w:p>
    <w:p w14:paraId="5C659C83" w14:textId="77777777" w:rsidR="002E1B08" w:rsidRDefault="00000000">
      <w:pPr>
        <w:pStyle w:val="Example"/>
        <w:ind w:left="130" w:right="115"/>
      </w:pPr>
      <w:r>
        <w:t xml:space="preserve">                &lt;templateId root="2.16.840.1.113883.10.20.22.4.500.1" extension="2022-06-01"/&gt;</w:t>
      </w:r>
    </w:p>
    <w:p w14:paraId="41323AD6" w14:textId="77777777" w:rsidR="002E1B08" w:rsidRDefault="00000000">
      <w:pPr>
        <w:pStyle w:val="Example"/>
        <w:ind w:left="130" w:right="115"/>
      </w:pPr>
      <w:r>
        <w:t xml:space="preserve">                &lt;id root="1.5.5.5.5.5.5"/&gt;</w:t>
      </w:r>
    </w:p>
    <w:p w14:paraId="3F07F723" w14:textId="77777777" w:rsidR="002E1B08" w:rsidRDefault="00000000">
      <w:pPr>
        <w:pStyle w:val="Example"/>
        <w:ind w:left="130" w:right="115"/>
      </w:pPr>
      <w:r>
        <w:t xml:space="preserve">                &lt;code code="85847-2" codeSystem="2.16.840.1.113883.6.1" codeSystemName="LOINC" displayName="Care Team Information"/&gt;</w:t>
      </w:r>
    </w:p>
    <w:p w14:paraId="2FA0D9ED" w14:textId="77777777" w:rsidR="002E1B08" w:rsidRDefault="00000000">
      <w:pPr>
        <w:pStyle w:val="Example"/>
        <w:ind w:left="130" w:right="115"/>
      </w:pPr>
      <w:r>
        <w:t xml:space="preserve">                &lt;!--Care Team Member Status - https://vsac.nlm.nih.gov/valueset/2.16.840.1.113883.1.11.15933/expansion--&gt;</w:t>
      </w:r>
    </w:p>
    <w:p w14:paraId="48D51544" w14:textId="77777777" w:rsidR="002E1B08" w:rsidRDefault="00000000">
      <w:pPr>
        <w:pStyle w:val="Example"/>
        <w:ind w:left="130" w:right="115"/>
      </w:pPr>
      <w:r>
        <w:t xml:space="preserve">                &lt;statusCode code="active"/&gt;</w:t>
      </w:r>
    </w:p>
    <w:p w14:paraId="319DA613" w14:textId="77777777" w:rsidR="002E1B08" w:rsidRDefault="00000000">
      <w:pPr>
        <w:pStyle w:val="Example"/>
        <w:ind w:left="130" w:right="115"/>
      </w:pPr>
      <w:r>
        <w:t xml:space="preserve">                &lt;effectiveTime xsi:type="IVL_TS"&gt;</w:t>
      </w:r>
    </w:p>
    <w:p w14:paraId="07F8EE9D" w14:textId="77777777" w:rsidR="002E1B08" w:rsidRDefault="00000000">
      <w:pPr>
        <w:pStyle w:val="Example"/>
        <w:ind w:left="130" w:right="115"/>
      </w:pPr>
      <w:r>
        <w:t xml:space="preserve">                    &lt;low value="201810081426-0500"/&gt;</w:t>
      </w:r>
    </w:p>
    <w:p w14:paraId="73E6A9FD" w14:textId="77777777" w:rsidR="002E1B08" w:rsidRDefault="00000000">
      <w:pPr>
        <w:pStyle w:val="Example"/>
        <w:ind w:left="130" w:right="115"/>
      </w:pPr>
      <w:r>
        <w:t xml:space="preserve">                &lt;/effectiveTime&gt;</w:t>
      </w:r>
    </w:p>
    <w:p w14:paraId="73144E83" w14:textId="77777777" w:rsidR="002E1B08" w:rsidRDefault="00000000">
      <w:pPr>
        <w:pStyle w:val="Example"/>
        <w:ind w:left="130" w:right="115"/>
      </w:pPr>
      <w:r>
        <w:t xml:space="preserve">                &lt;!--Attributes about the provider member - name--&gt;</w:t>
      </w:r>
    </w:p>
    <w:p w14:paraId="6D14DE50" w14:textId="77777777" w:rsidR="002E1B08" w:rsidRDefault="00000000">
      <w:pPr>
        <w:pStyle w:val="Example"/>
        <w:ind w:left="130" w:right="115"/>
      </w:pPr>
      <w:r>
        <w:t xml:space="preserve">                &lt;performer typeCode="PRF"&gt;</w:t>
      </w:r>
    </w:p>
    <w:p w14:paraId="266C6F63" w14:textId="1771B091" w:rsidR="002E1B08" w:rsidRDefault="00000000" w:rsidP="00FE44A9">
      <w:pPr>
        <w:pStyle w:val="Example"/>
        <w:ind w:left="130" w:right="115"/>
      </w:pPr>
      <w:r>
        <w:t xml:space="preserve">                    &lt;functionCode</w:t>
      </w:r>
      <w:r w:rsidR="00FE44A9">
        <w:t xml:space="preserve"> </w:t>
      </w:r>
      <w:r>
        <w:t>xmlns="urn:hl7-org:sdtc" code="PCP" displayName="primary care physician"</w:t>
      </w:r>
      <w:r w:rsidR="00FE44A9">
        <w:t xml:space="preserve"> </w:t>
      </w:r>
      <w:r>
        <w:t>codeSystem="2.16.840.1.113883.5.88" codeSystemName="ParticipationFunction"&gt;</w:t>
      </w:r>
    </w:p>
    <w:p w14:paraId="28F9F911" w14:textId="77777777" w:rsidR="002E1B08" w:rsidRDefault="00000000">
      <w:pPr>
        <w:pStyle w:val="Example"/>
        <w:ind w:left="130" w:right="115"/>
      </w:pPr>
      <w:r>
        <w:t xml:space="preserve">                        &lt;originalText</w:t>
      </w:r>
    </w:p>
    <w:p w14:paraId="18D4BB53" w14:textId="77777777" w:rsidR="002E1B08" w:rsidRDefault="00000000">
      <w:pPr>
        <w:pStyle w:val="Example"/>
        <w:ind w:left="130" w:right="115"/>
      </w:pPr>
      <w:r>
        <w:t xml:space="preserve">                            xmlns="urn:hl7-org:v3"&gt;</w:t>
      </w:r>
    </w:p>
    <w:p w14:paraId="342310D5" w14:textId="77777777" w:rsidR="002E1B08" w:rsidRDefault="00000000">
      <w:pPr>
        <w:pStyle w:val="Example"/>
        <w:ind w:left="130" w:right="115"/>
      </w:pPr>
      <w:r>
        <w:t xml:space="preserve">                            &lt;reference value="#CT1_M01"&gt;&lt;/reference&gt;</w:t>
      </w:r>
    </w:p>
    <w:p w14:paraId="40497F44" w14:textId="77777777" w:rsidR="002E1B08" w:rsidRDefault="00000000">
      <w:pPr>
        <w:pStyle w:val="Example"/>
        <w:ind w:left="130" w:right="115"/>
      </w:pPr>
      <w:r>
        <w:t xml:space="preserve">                        &lt;/originalText&gt;</w:t>
      </w:r>
    </w:p>
    <w:p w14:paraId="5EA41CE8" w14:textId="77777777" w:rsidR="002E1B08" w:rsidRDefault="00000000">
      <w:pPr>
        <w:pStyle w:val="Example"/>
        <w:ind w:left="130" w:right="115"/>
      </w:pPr>
      <w:r>
        <w:t xml:space="preserve">                    &lt;/functionCode&gt;</w:t>
      </w:r>
    </w:p>
    <w:p w14:paraId="58F5DBE1" w14:textId="77777777" w:rsidR="002E1B08" w:rsidRDefault="00000000">
      <w:pPr>
        <w:pStyle w:val="Example"/>
        <w:ind w:left="130" w:right="115"/>
      </w:pPr>
      <w:r>
        <w:t xml:space="preserve">                    &lt;!-- A care team member role --&gt;</w:t>
      </w:r>
    </w:p>
    <w:p w14:paraId="6B011A48" w14:textId="77777777" w:rsidR="002E1B08" w:rsidRDefault="00000000">
      <w:pPr>
        <w:pStyle w:val="Example"/>
        <w:ind w:left="130" w:right="115"/>
      </w:pPr>
      <w:r>
        <w:t xml:space="preserve">                    &lt;assignedEntity&gt;</w:t>
      </w:r>
    </w:p>
    <w:p w14:paraId="245A2A4E" w14:textId="77777777" w:rsidR="002E1B08" w:rsidRDefault="00000000">
      <w:pPr>
        <w:pStyle w:val="Example"/>
        <w:ind w:left="130" w:right="115"/>
      </w:pPr>
      <w:r>
        <w:t xml:space="preserve">                        &lt;id root="B00B14E8-CDE4-48EA-8A09-01BC4945122A" extension="1"/&gt;</w:t>
      </w:r>
    </w:p>
    <w:p w14:paraId="3215A66A" w14:textId="77777777" w:rsidR="002E1B08" w:rsidRDefault="00000000">
      <w:pPr>
        <w:pStyle w:val="Example"/>
        <w:ind w:left="130" w:right="115"/>
      </w:pPr>
      <w:r>
        <w:t xml:space="preserve">                        &lt;id root="1.5.5.5.5.5.5"/&gt;</w:t>
      </w:r>
    </w:p>
    <w:p w14:paraId="039DED34" w14:textId="77777777" w:rsidR="002E1B08" w:rsidRDefault="00000000">
      <w:pPr>
        <w:pStyle w:val="Example"/>
        <w:ind w:left="130" w:right="115"/>
      </w:pPr>
      <w:r>
        <w:t xml:space="preserve">                        &lt;assignedPerson&gt;</w:t>
      </w:r>
    </w:p>
    <w:p w14:paraId="5CA19C4F" w14:textId="77777777" w:rsidR="002E1B08" w:rsidRDefault="00000000">
      <w:pPr>
        <w:pStyle w:val="Example"/>
        <w:ind w:left="130" w:right="115"/>
      </w:pPr>
      <w:r>
        <w:t xml:space="preserve">                            &lt;name&gt;</w:t>
      </w:r>
    </w:p>
    <w:p w14:paraId="3EF67A49" w14:textId="77777777" w:rsidR="002E1B08" w:rsidRDefault="00000000">
      <w:pPr>
        <w:pStyle w:val="Example"/>
        <w:ind w:left="130" w:right="115"/>
      </w:pPr>
      <w:r>
        <w:t xml:space="preserve">                                &lt;given&gt;John&lt;/given&gt;</w:t>
      </w:r>
    </w:p>
    <w:p w14:paraId="10BE1877" w14:textId="77777777" w:rsidR="002E1B08" w:rsidRDefault="00000000">
      <w:pPr>
        <w:pStyle w:val="Example"/>
        <w:ind w:left="130" w:right="115"/>
      </w:pPr>
      <w:r>
        <w:t xml:space="preserve">                                &lt;given&gt;D&lt;/given&gt;</w:t>
      </w:r>
    </w:p>
    <w:p w14:paraId="67BD4DD1" w14:textId="77777777" w:rsidR="002E1B08" w:rsidRDefault="00000000">
      <w:pPr>
        <w:pStyle w:val="Example"/>
        <w:ind w:left="130" w:right="115"/>
      </w:pPr>
      <w:r>
        <w:t xml:space="preserve">                                &lt;family&gt;Smith&lt;/family&gt;,</w:t>
      </w:r>
    </w:p>
    <w:p w14:paraId="645F3ACB" w14:textId="77777777" w:rsidR="002E1B08" w:rsidRDefault="00000000">
      <w:pPr>
        <w:pStyle w:val="Example"/>
        <w:ind w:left="130" w:right="115"/>
      </w:pPr>
      <w:r>
        <w:t xml:space="preserve">                                &lt;suffix&gt;MD&lt;/suffix&gt;</w:t>
      </w:r>
    </w:p>
    <w:p w14:paraId="345F5EDB" w14:textId="77777777" w:rsidR="002E1B08" w:rsidRDefault="00000000">
      <w:pPr>
        <w:pStyle w:val="Example"/>
        <w:ind w:left="130" w:right="115"/>
      </w:pPr>
      <w:r>
        <w:t xml:space="preserve">                            &lt;/name&gt;</w:t>
      </w:r>
    </w:p>
    <w:p w14:paraId="49C6BA9F" w14:textId="77777777" w:rsidR="002E1B08" w:rsidRDefault="00000000">
      <w:pPr>
        <w:pStyle w:val="Example"/>
        <w:ind w:left="130" w:right="115"/>
      </w:pPr>
      <w:r>
        <w:t xml:space="preserve">                        &lt;/assignedPerson&gt;</w:t>
      </w:r>
    </w:p>
    <w:p w14:paraId="67F22F0A" w14:textId="77777777" w:rsidR="002E1B08" w:rsidRDefault="00000000">
      <w:pPr>
        <w:pStyle w:val="Example"/>
        <w:ind w:left="130" w:right="115"/>
      </w:pPr>
      <w:r>
        <w:t xml:space="preserve">                    &lt;/assignedEntity&gt;</w:t>
      </w:r>
    </w:p>
    <w:p w14:paraId="51038533" w14:textId="77777777" w:rsidR="002E1B08" w:rsidRDefault="00000000">
      <w:pPr>
        <w:pStyle w:val="Example"/>
        <w:ind w:left="130" w:right="115"/>
      </w:pPr>
      <w:r>
        <w:t xml:space="preserve">                &lt;/performer&gt;</w:t>
      </w:r>
    </w:p>
    <w:p w14:paraId="0F19C4F4" w14:textId="77777777" w:rsidR="002E1B08" w:rsidRDefault="00000000">
      <w:pPr>
        <w:pStyle w:val="Example"/>
        <w:ind w:left="130" w:right="115"/>
      </w:pPr>
      <w:r>
        <w:t xml:space="preserve">            &lt;/act&gt;</w:t>
      </w:r>
    </w:p>
    <w:p w14:paraId="6AA58CCB" w14:textId="77777777" w:rsidR="002E1B08" w:rsidRDefault="00000000">
      <w:pPr>
        <w:pStyle w:val="Example"/>
        <w:ind w:left="130" w:right="115"/>
      </w:pPr>
      <w:r>
        <w:t xml:space="preserve">        &lt;/component&gt;</w:t>
      </w:r>
    </w:p>
    <w:p w14:paraId="6C1744E0" w14:textId="77777777" w:rsidR="002E1B08" w:rsidRDefault="00000000">
      <w:pPr>
        <w:pStyle w:val="Example"/>
        <w:ind w:left="130" w:right="115"/>
      </w:pPr>
      <w:r>
        <w:t xml:space="preserve">    &lt;/organizer&gt;</w:t>
      </w:r>
    </w:p>
    <w:p w14:paraId="53BA2C40" w14:textId="77777777" w:rsidR="002E1B08" w:rsidRDefault="00000000">
      <w:pPr>
        <w:pStyle w:val="Example"/>
        <w:ind w:left="130" w:right="115"/>
      </w:pPr>
      <w:r>
        <w:t>&lt;/entry&gt;</w:t>
      </w:r>
    </w:p>
    <w:p w14:paraId="28407C3A" w14:textId="77777777" w:rsidR="002E1B08" w:rsidRDefault="002E1B08">
      <w:pPr>
        <w:pStyle w:val="BodyText"/>
      </w:pPr>
    </w:p>
    <w:p w14:paraId="4CEA82E7" w14:textId="77777777" w:rsidR="002E1B08" w:rsidRDefault="00000000">
      <w:pPr>
        <w:pStyle w:val="Heading2nospace"/>
      </w:pPr>
      <w:bookmarkStart w:id="506" w:name="E_CareTeam_Member_Schedule_ObservationV2"/>
      <w:bookmarkStart w:id="507" w:name="_Toc119067267"/>
      <w:bookmarkStart w:id="508" w:name="_Toc119074752"/>
      <w:bookmarkStart w:id="509" w:name="_Toc120095103"/>
      <w:r>
        <w:lastRenderedPageBreak/>
        <w:t>Care Team Member Schedule Observation (V2)</w:t>
      </w:r>
      <w:bookmarkEnd w:id="506"/>
      <w:bookmarkEnd w:id="507"/>
      <w:bookmarkEnd w:id="508"/>
      <w:bookmarkEnd w:id="509"/>
    </w:p>
    <w:p w14:paraId="5BACBCD8" w14:textId="77777777" w:rsidR="002E1B08" w:rsidRDefault="00000000">
      <w:pPr>
        <w:pStyle w:val="BracketData"/>
      </w:pPr>
      <w:r>
        <w:t>[observation: identifier urn:hl7ii:2.16.840.1.113883.10.20.22.4.500.3:2022-06-01 (open)]</w:t>
      </w:r>
    </w:p>
    <w:p w14:paraId="0CD59E03" w14:textId="77777777" w:rsidR="002E1B08" w:rsidRDefault="00000000">
      <w:pPr>
        <w:pStyle w:val="Caption"/>
      </w:pPr>
      <w:bookmarkStart w:id="510" w:name="_Toc119067392"/>
      <w:bookmarkStart w:id="511" w:name="_Toc119074816"/>
      <w:bookmarkStart w:id="512" w:name="_Toc120095027"/>
      <w:r>
        <w:t xml:space="preserve">Table </w:t>
      </w:r>
      <w:r>
        <w:fldChar w:fldCharType="begin"/>
      </w:r>
      <w:r>
        <w:instrText>SEQ Table \* ARABIC</w:instrText>
      </w:r>
      <w:r>
        <w:fldChar w:fldCharType="separate"/>
      </w:r>
      <w:r>
        <w:t>34</w:t>
      </w:r>
      <w:r>
        <w:fldChar w:fldCharType="end"/>
      </w:r>
      <w:r>
        <w:t>: Care Team Member Schedule Observation (V2) Contexts</w:t>
      </w:r>
      <w:bookmarkEnd w:id="510"/>
      <w:bookmarkEnd w:id="511"/>
      <w:bookmarkEnd w:id="5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1212FEB2" w14:textId="77777777">
        <w:trPr>
          <w:cantSplit/>
          <w:tblHeader/>
          <w:jc w:val="center"/>
        </w:trPr>
        <w:tc>
          <w:tcPr>
            <w:tcW w:w="360" w:type="dxa"/>
            <w:shd w:val="clear" w:color="auto" w:fill="E6E6E6"/>
          </w:tcPr>
          <w:p w14:paraId="7A1B9002" w14:textId="77777777" w:rsidR="002E1B08" w:rsidRDefault="00000000">
            <w:pPr>
              <w:pStyle w:val="TableHead"/>
            </w:pPr>
            <w:r>
              <w:t>Contained By:</w:t>
            </w:r>
          </w:p>
        </w:tc>
        <w:tc>
          <w:tcPr>
            <w:tcW w:w="360" w:type="dxa"/>
            <w:shd w:val="clear" w:color="auto" w:fill="E6E6E6"/>
          </w:tcPr>
          <w:p w14:paraId="0E70A267" w14:textId="77777777" w:rsidR="002E1B08" w:rsidRDefault="00000000">
            <w:pPr>
              <w:pStyle w:val="TableHead"/>
            </w:pPr>
            <w:r>
              <w:t>Contains:</w:t>
            </w:r>
          </w:p>
        </w:tc>
      </w:tr>
      <w:tr w:rsidR="002E1B08" w14:paraId="02059905" w14:textId="77777777">
        <w:trPr>
          <w:jc w:val="center"/>
        </w:trPr>
        <w:tc>
          <w:tcPr>
            <w:tcW w:w="360" w:type="dxa"/>
          </w:tcPr>
          <w:p w14:paraId="7DC1ABC2" w14:textId="77777777" w:rsidR="002E1B08" w:rsidRDefault="00000000">
            <w:pPr>
              <w:pStyle w:val="TableText"/>
            </w:pPr>
            <w:hyperlink w:anchor="E_Care_Team_Member_Act_V2">
              <w:r>
                <w:rPr>
                  <w:rStyle w:val="HyperlinkText9pt"/>
                </w:rPr>
                <w:t>Care Team Member Act (V2)</w:t>
              </w:r>
            </w:hyperlink>
            <w:r>
              <w:t xml:space="preserve"> (optional)</w:t>
            </w:r>
          </w:p>
        </w:tc>
        <w:tc>
          <w:tcPr>
            <w:tcW w:w="360" w:type="dxa"/>
          </w:tcPr>
          <w:p w14:paraId="09E71B0E" w14:textId="77777777" w:rsidR="002E1B08" w:rsidRDefault="002E1B08"/>
        </w:tc>
      </w:tr>
    </w:tbl>
    <w:p w14:paraId="2BCBF962" w14:textId="77777777" w:rsidR="002E1B08" w:rsidRDefault="002E1B08">
      <w:pPr>
        <w:pStyle w:val="BodyText"/>
      </w:pPr>
    </w:p>
    <w:p w14:paraId="4B2AF0A8" w14:textId="77777777" w:rsidR="002E1B08" w:rsidRDefault="00000000">
      <w:r>
        <w:t>This template represents the schedule of when the care team member participates on the care team. Examples include:</w:t>
      </w:r>
      <w:r>
        <w:br/>
        <w:t>• An oncologist who participated on the care team for one week.</w:t>
      </w:r>
      <w:r>
        <w:br/>
        <w:t>• A primary care provider who participated on a care team during one summer (e.g. in the case of patients who are snow-birds).</w:t>
      </w:r>
      <w:r>
        <w:br/>
        <w:t>• A crisis team who participated on the care team for the patient during an inpatient stay (e.g. in the case of children with special needs).</w:t>
      </w:r>
    </w:p>
    <w:p w14:paraId="495F3585" w14:textId="77777777" w:rsidR="002E1B08" w:rsidRDefault="00000000">
      <w:pPr>
        <w:pStyle w:val="Caption"/>
      </w:pPr>
      <w:bookmarkStart w:id="513" w:name="_Toc119067393"/>
      <w:bookmarkStart w:id="514" w:name="_Toc119074817"/>
      <w:bookmarkStart w:id="515" w:name="_Toc120095028"/>
      <w:r>
        <w:lastRenderedPageBreak/>
        <w:t xml:space="preserve">Table </w:t>
      </w:r>
      <w:r>
        <w:fldChar w:fldCharType="begin"/>
      </w:r>
      <w:r>
        <w:instrText>SEQ Table \* ARABIC</w:instrText>
      </w:r>
      <w:r>
        <w:fldChar w:fldCharType="separate"/>
      </w:r>
      <w:r>
        <w:t>35</w:t>
      </w:r>
      <w:r>
        <w:fldChar w:fldCharType="end"/>
      </w:r>
      <w:r>
        <w:t>: Care Team Member Schedule Observation (V2) Constraints Overview</w:t>
      </w:r>
      <w:bookmarkEnd w:id="513"/>
      <w:bookmarkEnd w:id="514"/>
      <w:bookmarkEnd w:id="51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20145616" w14:textId="77777777">
        <w:trPr>
          <w:cantSplit/>
          <w:tblHeader/>
          <w:jc w:val="center"/>
        </w:trPr>
        <w:tc>
          <w:tcPr>
            <w:tcW w:w="0" w:type="dxa"/>
            <w:shd w:val="clear" w:color="auto" w:fill="E6E6E6"/>
            <w:noWrap/>
          </w:tcPr>
          <w:p w14:paraId="64951D02" w14:textId="77777777" w:rsidR="002E1B08" w:rsidRDefault="00000000">
            <w:pPr>
              <w:pStyle w:val="TableHead"/>
            </w:pPr>
            <w:r>
              <w:t>XPath</w:t>
            </w:r>
          </w:p>
        </w:tc>
        <w:tc>
          <w:tcPr>
            <w:tcW w:w="720" w:type="dxa"/>
            <w:shd w:val="clear" w:color="auto" w:fill="E6E6E6"/>
            <w:noWrap/>
          </w:tcPr>
          <w:p w14:paraId="4786D2EE" w14:textId="77777777" w:rsidR="002E1B08" w:rsidRDefault="00000000">
            <w:pPr>
              <w:pStyle w:val="TableHead"/>
            </w:pPr>
            <w:r>
              <w:t>Card.</w:t>
            </w:r>
          </w:p>
        </w:tc>
        <w:tc>
          <w:tcPr>
            <w:tcW w:w="1152" w:type="dxa"/>
            <w:shd w:val="clear" w:color="auto" w:fill="E6E6E6"/>
            <w:noWrap/>
          </w:tcPr>
          <w:p w14:paraId="1A56E24F" w14:textId="77777777" w:rsidR="002E1B08" w:rsidRDefault="00000000">
            <w:pPr>
              <w:pStyle w:val="TableHead"/>
            </w:pPr>
            <w:r>
              <w:t>Verb</w:t>
            </w:r>
          </w:p>
        </w:tc>
        <w:tc>
          <w:tcPr>
            <w:tcW w:w="864" w:type="dxa"/>
            <w:shd w:val="clear" w:color="auto" w:fill="E6E6E6"/>
            <w:noWrap/>
          </w:tcPr>
          <w:p w14:paraId="1234AF1E" w14:textId="77777777" w:rsidR="002E1B08" w:rsidRDefault="00000000">
            <w:pPr>
              <w:pStyle w:val="TableHead"/>
            </w:pPr>
            <w:r>
              <w:t>Data Type</w:t>
            </w:r>
          </w:p>
        </w:tc>
        <w:tc>
          <w:tcPr>
            <w:tcW w:w="864" w:type="dxa"/>
            <w:shd w:val="clear" w:color="auto" w:fill="E6E6E6"/>
            <w:noWrap/>
          </w:tcPr>
          <w:p w14:paraId="0A2ED124" w14:textId="77777777" w:rsidR="002E1B08" w:rsidRDefault="00000000">
            <w:pPr>
              <w:pStyle w:val="TableHead"/>
            </w:pPr>
            <w:r>
              <w:t>CONF#</w:t>
            </w:r>
          </w:p>
        </w:tc>
        <w:tc>
          <w:tcPr>
            <w:tcW w:w="864" w:type="dxa"/>
            <w:shd w:val="clear" w:color="auto" w:fill="E6E6E6"/>
            <w:noWrap/>
          </w:tcPr>
          <w:p w14:paraId="411A113E" w14:textId="77777777" w:rsidR="002E1B08" w:rsidRDefault="00000000">
            <w:pPr>
              <w:pStyle w:val="TableHead"/>
            </w:pPr>
            <w:r>
              <w:t>Value</w:t>
            </w:r>
          </w:p>
        </w:tc>
      </w:tr>
      <w:tr w:rsidR="002E1B08" w14:paraId="2E912702" w14:textId="77777777">
        <w:trPr>
          <w:jc w:val="center"/>
        </w:trPr>
        <w:tc>
          <w:tcPr>
            <w:tcW w:w="10160" w:type="dxa"/>
            <w:gridSpan w:val="6"/>
          </w:tcPr>
          <w:p w14:paraId="4737464F" w14:textId="77777777" w:rsidR="002E1B08" w:rsidRDefault="00000000">
            <w:pPr>
              <w:pStyle w:val="TableText"/>
            </w:pPr>
            <w:r>
              <w:t>observation (identifier: urn:hl7ii:2.16.840.1.113883.10.20.22.4.500.3:2022-06-01)</w:t>
            </w:r>
          </w:p>
        </w:tc>
      </w:tr>
      <w:tr w:rsidR="002E1B08" w14:paraId="753278E8" w14:textId="77777777">
        <w:trPr>
          <w:jc w:val="center"/>
        </w:trPr>
        <w:tc>
          <w:tcPr>
            <w:tcW w:w="3345" w:type="dxa"/>
          </w:tcPr>
          <w:p w14:paraId="11923732" w14:textId="77777777" w:rsidR="002E1B08" w:rsidRDefault="00000000">
            <w:pPr>
              <w:pStyle w:val="TableText"/>
            </w:pPr>
            <w:r>
              <w:tab/>
              <w:t>@classCode</w:t>
            </w:r>
          </w:p>
        </w:tc>
        <w:tc>
          <w:tcPr>
            <w:tcW w:w="720" w:type="dxa"/>
          </w:tcPr>
          <w:p w14:paraId="315C26DF" w14:textId="77777777" w:rsidR="002E1B08" w:rsidRDefault="00000000">
            <w:pPr>
              <w:pStyle w:val="TableText"/>
            </w:pPr>
            <w:r>
              <w:t>1..1</w:t>
            </w:r>
          </w:p>
        </w:tc>
        <w:tc>
          <w:tcPr>
            <w:tcW w:w="1152" w:type="dxa"/>
          </w:tcPr>
          <w:p w14:paraId="374C0B35" w14:textId="77777777" w:rsidR="002E1B08" w:rsidRDefault="00000000">
            <w:pPr>
              <w:pStyle w:val="TableText"/>
            </w:pPr>
            <w:r>
              <w:t>SHALL</w:t>
            </w:r>
          </w:p>
        </w:tc>
        <w:tc>
          <w:tcPr>
            <w:tcW w:w="864" w:type="dxa"/>
          </w:tcPr>
          <w:p w14:paraId="7B56D40E" w14:textId="77777777" w:rsidR="002E1B08" w:rsidRDefault="002E1B08">
            <w:pPr>
              <w:pStyle w:val="TableText"/>
            </w:pPr>
          </w:p>
        </w:tc>
        <w:tc>
          <w:tcPr>
            <w:tcW w:w="1104" w:type="dxa"/>
          </w:tcPr>
          <w:p w14:paraId="4D121B31" w14:textId="77777777" w:rsidR="002E1B08" w:rsidRDefault="00000000">
            <w:pPr>
              <w:pStyle w:val="TableText"/>
            </w:pPr>
            <w:hyperlink w:anchor="C_4515-33026">
              <w:r>
                <w:rPr>
                  <w:rStyle w:val="HyperlinkText9pt"/>
                </w:rPr>
                <w:t>4515-33026</w:t>
              </w:r>
            </w:hyperlink>
          </w:p>
        </w:tc>
        <w:tc>
          <w:tcPr>
            <w:tcW w:w="2975" w:type="dxa"/>
          </w:tcPr>
          <w:p w14:paraId="4AA9F540" w14:textId="77777777" w:rsidR="002E1B08" w:rsidRDefault="00000000">
            <w:pPr>
              <w:pStyle w:val="TableText"/>
            </w:pPr>
            <w:r>
              <w:t>urn:oid:2.16.840.1.113883.5.6 (HL7ActClass) = OBS</w:t>
            </w:r>
          </w:p>
        </w:tc>
      </w:tr>
      <w:tr w:rsidR="002E1B08" w14:paraId="39C15D34" w14:textId="77777777">
        <w:trPr>
          <w:jc w:val="center"/>
        </w:trPr>
        <w:tc>
          <w:tcPr>
            <w:tcW w:w="3345" w:type="dxa"/>
          </w:tcPr>
          <w:p w14:paraId="2C554243" w14:textId="77777777" w:rsidR="002E1B08" w:rsidRDefault="00000000">
            <w:pPr>
              <w:pStyle w:val="TableText"/>
            </w:pPr>
            <w:r>
              <w:tab/>
              <w:t>@moodCode</w:t>
            </w:r>
          </w:p>
        </w:tc>
        <w:tc>
          <w:tcPr>
            <w:tcW w:w="720" w:type="dxa"/>
          </w:tcPr>
          <w:p w14:paraId="5DDBC00E" w14:textId="77777777" w:rsidR="002E1B08" w:rsidRDefault="00000000">
            <w:pPr>
              <w:pStyle w:val="TableText"/>
            </w:pPr>
            <w:r>
              <w:t>1..1</w:t>
            </w:r>
          </w:p>
        </w:tc>
        <w:tc>
          <w:tcPr>
            <w:tcW w:w="1152" w:type="dxa"/>
          </w:tcPr>
          <w:p w14:paraId="5263D05F" w14:textId="77777777" w:rsidR="002E1B08" w:rsidRDefault="00000000">
            <w:pPr>
              <w:pStyle w:val="TableText"/>
            </w:pPr>
            <w:r>
              <w:t>SHALL</w:t>
            </w:r>
          </w:p>
        </w:tc>
        <w:tc>
          <w:tcPr>
            <w:tcW w:w="864" w:type="dxa"/>
          </w:tcPr>
          <w:p w14:paraId="5A3DACF1" w14:textId="77777777" w:rsidR="002E1B08" w:rsidRDefault="002E1B08">
            <w:pPr>
              <w:pStyle w:val="TableText"/>
            </w:pPr>
          </w:p>
        </w:tc>
        <w:tc>
          <w:tcPr>
            <w:tcW w:w="1104" w:type="dxa"/>
          </w:tcPr>
          <w:p w14:paraId="0B2090FD" w14:textId="77777777" w:rsidR="002E1B08" w:rsidRDefault="00000000">
            <w:pPr>
              <w:pStyle w:val="TableText"/>
            </w:pPr>
            <w:hyperlink w:anchor="C_4515-33027">
              <w:r>
                <w:rPr>
                  <w:rStyle w:val="HyperlinkText9pt"/>
                </w:rPr>
                <w:t>4515-33027</w:t>
              </w:r>
            </w:hyperlink>
          </w:p>
        </w:tc>
        <w:tc>
          <w:tcPr>
            <w:tcW w:w="2975" w:type="dxa"/>
          </w:tcPr>
          <w:p w14:paraId="7B6701EA" w14:textId="77777777" w:rsidR="002E1B08" w:rsidRDefault="00000000">
            <w:pPr>
              <w:pStyle w:val="TableText"/>
            </w:pPr>
            <w:r>
              <w:t>urn:oid:2.16.840.1.113883.5.1001 (HL7ActMood) = EVN</w:t>
            </w:r>
          </w:p>
        </w:tc>
      </w:tr>
      <w:tr w:rsidR="002E1B08" w14:paraId="7D36DC7E" w14:textId="77777777">
        <w:trPr>
          <w:jc w:val="center"/>
        </w:trPr>
        <w:tc>
          <w:tcPr>
            <w:tcW w:w="3345" w:type="dxa"/>
          </w:tcPr>
          <w:p w14:paraId="4A215CA5" w14:textId="77777777" w:rsidR="002E1B08" w:rsidRDefault="00000000">
            <w:pPr>
              <w:pStyle w:val="TableText"/>
            </w:pPr>
            <w:r>
              <w:tab/>
              <w:t>templateId</w:t>
            </w:r>
          </w:p>
        </w:tc>
        <w:tc>
          <w:tcPr>
            <w:tcW w:w="720" w:type="dxa"/>
          </w:tcPr>
          <w:p w14:paraId="7CEC0E17" w14:textId="77777777" w:rsidR="002E1B08" w:rsidRDefault="00000000">
            <w:pPr>
              <w:pStyle w:val="TableText"/>
            </w:pPr>
            <w:r>
              <w:t>1..1</w:t>
            </w:r>
          </w:p>
        </w:tc>
        <w:tc>
          <w:tcPr>
            <w:tcW w:w="1152" w:type="dxa"/>
          </w:tcPr>
          <w:p w14:paraId="06E574A1" w14:textId="77777777" w:rsidR="002E1B08" w:rsidRDefault="00000000">
            <w:pPr>
              <w:pStyle w:val="TableText"/>
            </w:pPr>
            <w:r>
              <w:t>SHALL</w:t>
            </w:r>
          </w:p>
        </w:tc>
        <w:tc>
          <w:tcPr>
            <w:tcW w:w="864" w:type="dxa"/>
          </w:tcPr>
          <w:p w14:paraId="2BB80A19" w14:textId="77777777" w:rsidR="002E1B08" w:rsidRDefault="002E1B08">
            <w:pPr>
              <w:pStyle w:val="TableText"/>
            </w:pPr>
          </w:p>
        </w:tc>
        <w:tc>
          <w:tcPr>
            <w:tcW w:w="1104" w:type="dxa"/>
          </w:tcPr>
          <w:p w14:paraId="4E68311B" w14:textId="77777777" w:rsidR="002E1B08" w:rsidRDefault="00000000">
            <w:pPr>
              <w:pStyle w:val="TableText"/>
            </w:pPr>
            <w:hyperlink w:anchor="C_4515-33019">
              <w:r>
                <w:rPr>
                  <w:rStyle w:val="HyperlinkText9pt"/>
                </w:rPr>
                <w:t>4515-33019</w:t>
              </w:r>
            </w:hyperlink>
          </w:p>
        </w:tc>
        <w:tc>
          <w:tcPr>
            <w:tcW w:w="2975" w:type="dxa"/>
          </w:tcPr>
          <w:p w14:paraId="0E30B25A" w14:textId="77777777" w:rsidR="002E1B08" w:rsidRDefault="002E1B08">
            <w:pPr>
              <w:pStyle w:val="TableText"/>
            </w:pPr>
          </w:p>
        </w:tc>
      </w:tr>
      <w:tr w:rsidR="002E1B08" w14:paraId="7C56446D" w14:textId="77777777">
        <w:trPr>
          <w:jc w:val="center"/>
        </w:trPr>
        <w:tc>
          <w:tcPr>
            <w:tcW w:w="3345" w:type="dxa"/>
          </w:tcPr>
          <w:p w14:paraId="3CB5B7A6" w14:textId="77777777" w:rsidR="002E1B08" w:rsidRDefault="00000000">
            <w:pPr>
              <w:pStyle w:val="TableText"/>
            </w:pPr>
            <w:r>
              <w:tab/>
            </w:r>
            <w:r>
              <w:tab/>
              <w:t>@root</w:t>
            </w:r>
          </w:p>
        </w:tc>
        <w:tc>
          <w:tcPr>
            <w:tcW w:w="720" w:type="dxa"/>
          </w:tcPr>
          <w:p w14:paraId="2253281C" w14:textId="77777777" w:rsidR="002E1B08" w:rsidRDefault="00000000">
            <w:pPr>
              <w:pStyle w:val="TableText"/>
            </w:pPr>
            <w:r>
              <w:t>1..1</w:t>
            </w:r>
          </w:p>
        </w:tc>
        <w:tc>
          <w:tcPr>
            <w:tcW w:w="1152" w:type="dxa"/>
          </w:tcPr>
          <w:p w14:paraId="6B36749D" w14:textId="77777777" w:rsidR="002E1B08" w:rsidRDefault="00000000">
            <w:pPr>
              <w:pStyle w:val="TableText"/>
            </w:pPr>
            <w:r>
              <w:t>SHALL</w:t>
            </w:r>
          </w:p>
        </w:tc>
        <w:tc>
          <w:tcPr>
            <w:tcW w:w="864" w:type="dxa"/>
          </w:tcPr>
          <w:p w14:paraId="23249EF4" w14:textId="77777777" w:rsidR="002E1B08" w:rsidRDefault="002E1B08">
            <w:pPr>
              <w:pStyle w:val="TableText"/>
            </w:pPr>
          </w:p>
        </w:tc>
        <w:tc>
          <w:tcPr>
            <w:tcW w:w="1104" w:type="dxa"/>
          </w:tcPr>
          <w:p w14:paraId="4EF2AA1E" w14:textId="77777777" w:rsidR="002E1B08" w:rsidRDefault="00000000">
            <w:pPr>
              <w:pStyle w:val="TableText"/>
            </w:pPr>
            <w:hyperlink w:anchor="C_4515-33022">
              <w:r>
                <w:rPr>
                  <w:rStyle w:val="HyperlinkText9pt"/>
                </w:rPr>
                <w:t>4515-33022</w:t>
              </w:r>
            </w:hyperlink>
          </w:p>
        </w:tc>
        <w:tc>
          <w:tcPr>
            <w:tcW w:w="2975" w:type="dxa"/>
          </w:tcPr>
          <w:p w14:paraId="4E751292" w14:textId="77777777" w:rsidR="002E1B08" w:rsidRDefault="00000000">
            <w:pPr>
              <w:pStyle w:val="TableText"/>
            </w:pPr>
            <w:r>
              <w:t>2.16.840.1.113883.10.20.22.4.500.3</w:t>
            </w:r>
          </w:p>
        </w:tc>
      </w:tr>
      <w:tr w:rsidR="002E1B08" w14:paraId="63673553" w14:textId="77777777">
        <w:trPr>
          <w:jc w:val="center"/>
        </w:trPr>
        <w:tc>
          <w:tcPr>
            <w:tcW w:w="3345" w:type="dxa"/>
          </w:tcPr>
          <w:p w14:paraId="148BFE30" w14:textId="77777777" w:rsidR="002E1B08" w:rsidRDefault="00000000">
            <w:pPr>
              <w:pStyle w:val="TableText"/>
            </w:pPr>
            <w:r>
              <w:tab/>
            </w:r>
            <w:r>
              <w:tab/>
              <w:t>@extension</w:t>
            </w:r>
          </w:p>
        </w:tc>
        <w:tc>
          <w:tcPr>
            <w:tcW w:w="720" w:type="dxa"/>
          </w:tcPr>
          <w:p w14:paraId="59A34330" w14:textId="77777777" w:rsidR="002E1B08" w:rsidRDefault="00000000">
            <w:pPr>
              <w:pStyle w:val="TableText"/>
            </w:pPr>
            <w:r>
              <w:t>1..1</w:t>
            </w:r>
          </w:p>
        </w:tc>
        <w:tc>
          <w:tcPr>
            <w:tcW w:w="1152" w:type="dxa"/>
          </w:tcPr>
          <w:p w14:paraId="67557AC7" w14:textId="77777777" w:rsidR="002E1B08" w:rsidRDefault="00000000">
            <w:pPr>
              <w:pStyle w:val="TableText"/>
            </w:pPr>
            <w:r>
              <w:t>SHALL</w:t>
            </w:r>
          </w:p>
        </w:tc>
        <w:tc>
          <w:tcPr>
            <w:tcW w:w="864" w:type="dxa"/>
          </w:tcPr>
          <w:p w14:paraId="5554052D" w14:textId="77777777" w:rsidR="002E1B08" w:rsidRDefault="002E1B08">
            <w:pPr>
              <w:pStyle w:val="TableText"/>
            </w:pPr>
          </w:p>
        </w:tc>
        <w:tc>
          <w:tcPr>
            <w:tcW w:w="1104" w:type="dxa"/>
          </w:tcPr>
          <w:p w14:paraId="135763DF" w14:textId="77777777" w:rsidR="002E1B08" w:rsidRDefault="00000000">
            <w:pPr>
              <w:pStyle w:val="TableText"/>
            </w:pPr>
            <w:hyperlink w:anchor="C_4515-19">
              <w:r>
                <w:rPr>
                  <w:rStyle w:val="HyperlinkText9pt"/>
                </w:rPr>
                <w:t>4515-19</w:t>
              </w:r>
            </w:hyperlink>
          </w:p>
        </w:tc>
        <w:tc>
          <w:tcPr>
            <w:tcW w:w="2975" w:type="dxa"/>
          </w:tcPr>
          <w:p w14:paraId="1A9F114B" w14:textId="77777777" w:rsidR="002E1B08" w:rsidRDefault="00000000">
            <w:pPr>
              <w:pStyle w:val="TableText"/>
            </w:pPr>
            <w:r>
              <w:t>2022-06-01</w:t>
            </w:r>
          </w:p>
        </w:tc>
      </w:tr>
      <w:tr w:rsidR="002E1B08" w14:paraId="30A7CB90" w14:textId="77777777">
        <w:trPr>
          <w:jc w:val="center"/>
        </w:trPr>
        <w:tc>
          <w:tcPr>
            <w:tcW w:w="3345" w:type="dxa"/>
          </w:tcPr>
          <w:p w14:paraId="09758B25" w14:textId="77777777" w:rsidR="002E1B08" w:rsidRDefault="00000000">
            <w:pPr>
              <w:pStyle w:val="TableText"/>
            </w:pPr>
            <w:r>
              <w:tab/>
              <w:t>code</w:t>
            </w:r>
          </w:p>
        </w:tc>
        <w:tc>
          <w:tcPr>
            <w:tcW w:w="720" w:type="dxa"/>
          </w:tcPr>
          <w:p w14:paraId="7D67C3AF" w14:textId="77777777" w:rsidR="002E1B08" w:rsidRDefault="00000000">
            <w:pPr>
              <w:pStyle w:val="TableText"/>
            </w:pPr>
            <w:r>
              <w:t>1..1</w:t>
            </w:r>
          </w:p>
        </w:tc>
        <w:tc>
          <w:tcPr>
            <w:tcW w:w="1152" w:type="dxa"/>
          </w:tcPr>
          <w:p w14:paraId="10CB0817" w14:textId="77777777" w:rsidR="002E1B08" w:rsidRDefault="00000000">
            <w:pPr>
              <w:pStyle w:val="TableText"/>
            </w:pPr>
            <w:r>
              <w:t>SHALL</w:t>
            </w:r>
          </w:p>
        </w:tc>
        <w:tc>
          <w:tcPr>
            <w:tcW w:w="864" w:type="dxa"/>
          </w:tcPr>
          <w:p w14:paraId="5802030A" w14:textId="77777777" w:rsidR="002E1B08" w:rsidRDefault="002E1B08">
            <w:pPr>
              <w:pStyle w:val="TableText"/>
            </w:pPr>
          </w:p>
        </w:tc>
        <w:tc>
          <w:tcPr>
            <w:tcW w:w="1104" w:type="dxa"/>
          </w:tcPr>
          <w:p w14:paraId="603B88AC" w14:textId="77777777" w:rsidR="002E1B08" w:rsidRDefault="00000000">
            <w:pPr>
              <w:pStyle w:val="TableText"/>
            </w:pPr>
            <w:hyperlink w:anchor="C_4515-13">
              <w:r>
                <w:rPr>
                  <w:rStyle w:val="HyperlinkText9pt"/>
                </w:rPr>
                <w:t>4515-13</w:t>
              </w:r>
            </w:hyperlink>
          </w:p>
        </w:tc>
        <w:tc>
          <w:tcPr>
            <w:tcW w:w="2975" w:type="dxa"/>
          </w:tcPr>
          <w:p w14:paraId="66F719DB" w14:textId="77777777" w:rsidR="002E1B08" w:rsidRDefault="002E1B08">
            <w:pPr>
              <w:pStyle w:val="TableText"/>
            </w:pPr>
          </w:p>
        </w:tc>
      </w:tr>
      <w:tr w:rsidR="002E1B08" w14:paraId="55322C51" w14:textId="77777777">
        <w:trPr>
          <w:jc w:val="center"/>
        </w:trPr>
        <w:tc>
          <w:tcPr>
            <w:tcW w:w="3345" w:type="dxa"/>
          </w:tcPr>
          <w:p w14:paraId="30392775" w14:textId="77777777" w:rsidR="002E1B08" w:rsidRDefault="00000000">
            <w:pPr>
              <w:pStyle w:val="TableText"/>
            </w:pPr>
            <w:r>
              <w:tab/>
            </w:r>
            <w:r>
              <w:tab/>
              <w:t>@code</w:t>
            </w:r>
          </w:p>
        </w:tc>
        <w:tc>
          <w:tcPr>
            <w:tcW w:w="720" w:type="dxa"/>
          </w:tcPr>
          <w:p w14:paraId="1BAB8CAC" w14:textId="77777777" w:rsidR="002E1B08" w:rsidRDefault="00000000">
            <w:pPr>
              <w:pStyle w:val="TableText"/>
            </w:pPr>
            <w:r>
              <w:t>1..1</w:t>
            </w:r>
          </w:p>
        </w:tc>
        <w:tc>
          <w:tcPr>
            <w:tcW w:w="1152" w:type="dxa"/>
          </w:tcPr>
          <w:p w14:paraId="1F405BCF" w14:textId="77777777" w:rsidR="002E1B08" w:rsidRDefault="00000000">
            <w:pPr>
              <w:pStyle w:val="TableText"/>
            </w:pPr>
            <w:r>
              <w:t>SHALL</w:t>
            </w:r>
          </w:p>
        </w:tc>
        <w:tc>
          <w:tcPr>
            <w:tcW w:w="864" w:type="dxa"/>
          </w:tcPr>
          <w:p w14:paraId="030EC5F5" w14:textId="77777777" w:rsidR="002E1B08" w:rsidRDefault="002E1B08">
            <w:pPr>
              <w:pStyle w:val="TableText"/>
            </w:pPr>
          </w:p>
        </w:tc>
        <w:tc>
          <w:tcPr>
            <w:tcW w:w="1104" w:type="dxa"/>
          </w:tcPr>
          <w:p w14:paraId="68CCEC7E" w14:textId="77777777" w:rsidR="002E1B08" w:rsidRDefault="00000000">
            <w:pPr>
              <w:pStyle w:val="TableText"/>
            </w:pPr>
            <w:hyperlink w:anchor="C_4515-33023">
              <w:r>
                <w:rPr>
                  <w:rStyle w:val="HyperlinkText9pt"/>
                </w:rPr>
                <w:t>4515-33023</w:t>
              </w:r>
            </w:hyperlink>
          </w:p>
        </w:tc>
        <w:tc>
          <w:tcPr>
            <w:tcW w:w="2975" w:type="dxa"/>
          </w:tcPr>
          <w:p w14:paraId="1899893A" w14:textId="77777777" w:rsidR="002E1B08" w:rsidRDefault="00000000">
            <w:pPr>
              <w:pStyle w:val="TableText"/>
            </w:pPr>
            <w:r>
              <w:t>57203-2</w:t>
            </w:r>
          </w:p>
        </w:tc>
      </w:tr>
      <w:tr w:rsidR="002E1B08" w14:paraId="4A9EC15D" w14:textId="77777777">
        <w:trPr>
          <w:jc w:val="center"/>
        </w:trPr>
        <w:tc>
          <w:tcPr>
            <w:tcW w:w="3345" w:type="dxa"/>
          </w:tcPr>
          <w:p w14:paraId="00DB0CC0" w14:textId="77777777" w:rsidR="002E1B08" w:rsidRDefault="00000000">
            <w:pPr>
              <w:pStyle w:val="TableText"/>
            </w:pPr>
            <w:r>
              <w:tab/>
            </w:r>
            <w:r>
              <w:tab/>
              <w:t>@codeSystem</w:t>
            </w:r>
          </w:p>
        </w:tc>
        <w:tc>
          <w:tcPr>
            <w:tcW w:w="720" w:type="dxa"/>
          </w:tcPr>
          <w:p w14:paraId="6E84D5BF" w14:textId="77777777" w:rsidR="002E1B08" w:rsidRDefault="00000000">
            <w:pPr>
              <w:pStyle w:val="TableText"/>
            </w:pPr>
            <w:r>
              <w:t>1..1</w:t>
            </w:r>
          </w:p>
        </w:tc>
        <w:tc>
          <w:tcPr>
            <w:tcW w:w="1152" w:type="dxa"/>
          </w:tcPr>
          <w:p w14:paraId="790902D6" w14:textId="77777777" w:rsidR="002E1B08" w:rsidRDefault="00000000">
            <w:pPr>
              <w:pStyle w:val="TableText"/>
            </w:pPr>
            <w:r>
              <w:t>SHALL</w:t>
            </w:r>
          </w:p>
        </w:tc>
        <w:tc>
          <w:tcPr>
            <w:tcW w:w="864" w:type="dxa"/>
          </w:tcPr>
          <w:p w14:paraId="69BEBA42" w14:textId="77777777" w:rsidR="002E1B08" w:rsidRDefault="002E1B08">
            <w:pPr>
              <w:pStyle w:val="TableText"/>
            </w:pPr>
          </w:p>
        </w:tc>
        <w:tc>
          <w:tcPr>
            <w:tcW w:w="1104" w:type="dxa"/>
          </w:tcPr>
          <w:p w14:paraId="54FC732E" w14:textId="77777777" w:rsidR="002E1B08" w:rsidRDefault="00000000">
            <w:pPr>
              <w:pStyle w:val="TableText"/>
            </w:pPr>
            <w:hyperlink w:anchor="C_4515-33024">
              <w:r>
                <w:rPr>
                  <w:rStyle w:val="HyperlinkText9pt"/>
                </w:rPr>
                <w:t>4515-33024</w:t>
              </w:r>
            </w:hyperlink>
          </w:p>
        </w:tc>
        <w:tc>
          <w:tcPr>
            <w:tcW w:w="2975" w:type="dxa"/>
          </w:tcPr>
          <w:p w14:paraId="73DB998E" w14:textId="77777777" w:rsidR="002E1B08" w:rsidRDefault="00000000">
            <w:pPr>
              <w:pStyle w:val="TableText"/>
            </w:pPr>
            <w:r>
              <w:t>2.16.840.1.113883.6.1</w:t>
            </w:r>
          </w:p>
        </w:tc>
      </w:tr>
      <w:tr w:rsidR="002E1B08" w14:paraId="68C90638" w14:textId="77777777">
        <w:trPr>
          <w:jc w:val="center"/>
        </w:trPr>
        <w:tc>
          <w:tcPr>
            <w:tcW w:w="3345" w:type="dxa"/>
          </w:tcPr>
          <w:p w14:paraId="476CF276" w14:textId="77777777" w:rsidR="002E1B08" w:rsidRDefault="00000000">
            <w:pPr>
              <w:pStyle w:val="TableText"/>
            </w:pPr>
            <w:r>
              <w:tab/>
              <w:t>text</w:t>
            </w:r>
          </w:p>
        </w:tc>
        <w:tc>
          <w:tcPr>
            <w:tcW w:w="720" w:type="dxa"/>
          </w:tcPr>
          <w:p w14:paraId="399E855D" w14:textId="77777777" w:rsidR="002E1B08" w:rsidRDefault="00000000">
            <w:pPr>
              <w:pStyle w:val="TableText"/>
            </w:pPr>
            <w:r>
              <w:t>1..1</w:t>
            </w:r>
          </w:p>
        </w:tc>
        <w:tc>
          <w:tcPr>
            <w:tcW w:w="1152" w:type="dxa"/>
          </w:tcPr>
          <w:p w14:paraId="116F1B3A" w14:textId="77777777" w:rsidR="002E1B08" w:rsidRDefault="00000000">
            <w:pPr>
              <w:pStyle w:val="TableText"/>
            </w:pPr>
            <w:r>
              <w:t>SHALL</w:t>
            </w:r>
          </w:p>
        </w:tc>
        <w:tc>
          <w:tcPr>
            <w:tcW w:w="864" w:type="dxa"/>
          </w:tcPr>
          <w:p w14:paraId="6E743CC2" w14:textId="77777777" w:rsidR="002E1B08" w:rsidRDefault="002E1B08">
            <w:pPr>
              <w:pStyle w:val="TableText"/>
            </w:pPr>
          </w:p>
        </w:tc>
        <w:tc>
          <w:tcPr>
            <w:tcW w:w="1104" w:type="dxa"/>
          </w:tcPr>
          <w:p w14:paraId="7C4BE39F" w14:textId="77777777" w:rsidR="002E1B08" w:rsidRDefault="00000000">
            <w:pPr>
              <w:pStyle w:val="TableText"/>
            </w:pPr>
            <w:hyperlink w:anchor="C_4515-33020">
              <w:r>
                <w:rPr>
                  <w:rStyle w:val="HyperlinkText9pt"/>
                </w:rPr>
                <w:t>4515-33020</w:t>
              </w:r>
            </w:hyperlink>
          </w:p>
        </w:tc>
        <w:tc>
          <w:tcPr>
            <w:tcW w:w="2975" w:type="dxa"/>
          </w:tcPr>
          <w:p w14:paraId="0668426D" w14:textId="77777777" w:rsidR="002E1B08" w:rsidRDefault="002E1B08">
            <w:pPr>
              <w:pStyle w:val="TableText"/>
            </w:pPr>
          </w:p>
        </w:tc>
      </w:tr>
      <w:tr w:rsidR="002E1B08" w14:paraId="53F6D7FC" w14:textId="77777777">
        <w:trPr>
          <w:jc w:val="center"/>
        </w:trPr>
        <w:tc>
          <w:tcPr>
            <w:tcW w:w="3345" w:type="dxa"/>
          </w:tcPr>
          <w:p w14:paraId="03007C26" w14:textId="77777777" w:rsidR="002E1B08" w:rsidRDefault="00000000">
            <w:pPr>
              <w:pStyle w:val="TableText"/>
            </w:pPr>
            <w:r>
              <w:tab/>
            </w:r>
            <w:r>
              <w:tab/>
              <w:t>reference</w:t>
            </w:r>
          </w:p>
        </w:tc>
        <w:tc>
          <w:tcPr>
            <w:tcW w:w="720" w:type="dxa"/>
          </w:tcPr>
          <w:p w14:paraId="44A75D33" w14:textId="77777777" w:rsidR="002E1B08" w:rsidRDefault="00000000">
            <w:pPr>
              <w:pStyle w:val="TableText"/>
            </w:pPr>
            <w:r>
              <w:t>1..1</w:t>
            </w:r>
          </w:p>
        </w:tc>
        <w:tc>
          <w:tcPr>
            <w:tcW w:w="1152" w:type="dxa"/>
          </w:tcPr>
          <w:p w14:paraId="63AF4B7D" w14:textId="77777777" w:rsidR="002E1B08" w:rsidRDefault="00000000">
            <w:pPr>
              <w:pStyle w:val="TableText"/>
            </w:pPr>
            <w:r>
              <w:t>SHALL</w:t>
            </w:r>
          </w:p>
        </w:tc>
        <w:tc>
          <w:tcPr>
            <w:tcW w:w="864" w:type="dxa"/>
          </w:tcPr>
          <w:p w14:paraId="56EFE2B6" w14:textId="77777777" w:rsidR="002E1B08" w:rsidRDefault="002E1B08">
            <w:pPr>
              <w:pStyle w:val="TableText"/>
            </w:pPr>
          </w:p>
        </w:tc>
        <w:tc>
          <w:tcPr>
            <w:tcW w:w="1104" w:type="dxa"/>
          </w:tcPr>
          <w:p w14:paraId="4BD933F6" w14:textId="77777777" w:rsidR="002E1B08" w:rsidRDefault="00000000">
            <w:pPr>
              <w:pStyle w:val="TableText"/>
            </w:pPr>
            <w:hyperlink w:anchor="C_4515-16">
              <w:r>
                <w:rPr>
                  <w:rStyle w:val="HyperlinkText9pt"/>
                </w:rPr>
                <w:t>4515-16</w:t>
              </w:r>
            </w:hyperlink>
          </w:p>
        </w:tc>
        <w:tc>
          <w:tcPr>
            <w:tcW w:w="2975" w:type="dxa"/>
          </w:tcPr>
          <w:p w14:paraId="66AB4805" w14:textId="77777777" w:rsidR="002E1B08" w:rsidRDefault="002E1B08">
            <w:pPr>
              <w:pStyle w:val="TableText"/>
            </w:pPr>
          </w:p>
        </w:tc>
      </w:tr>
      <w:tr w:rsidR="002E1B08" w14:paraId="7F303345" w14:textId="77777777">
        <w:trPr>
          <w:jc w:val="center"/>
        </w:trPr>
        <w:tc>
          <w:tcPr>
            <w:tcW w:w="3345" w:type="dxa"/>
          </w:tcPr>
          <w:p w14:paraId="3FC8B52A" w14:textId="77777777" w:rsidR="002E1B08" w:rsidRDefault="00000000">
            <w:pPr>
              <w:pStyle w:val="TableText"/>
            </w:pPr>
            <w:r>
              <w:tab/>
            </w:r>
            <w:r>
              <w:tab/>
            </w:r>
            <w:r>
              <w:tab/>
              <w:t>@value</w:t>
            </w:r>
          </w:p>
        </w:tc>
        <w:tc>
          <w:tcPr>
            <w:tcW w:w="720" w:type="dxa"/>
          </w:tcPr>
          <w:p w14:paraId="11DAE533" w14:textId="77777777" w:rsidR="002E1B08" w:rsidRDefault="00000000">
            <w:pPr>
              <w:pStyle w:val="TableText"/>
            </w:pPr>
            <w:r>
              <w:t>1..1</w:t>
            </w:r>
          </w:p>
        </w:tc>
        <w:tc>
          <w:tcPr>
            <w:tcW w:w="1152" w:type="dxa"/>
          </w:tcPr>
          <w:p w14:paraId="1597A04F" w14:textId="77777777" w:rsidR="002E1B08" w:rsidRDefault="00000000">
            <w:pPr>
              <w:pStyle w:val="TableText"/>
            </w:pPr>
            <w:r>
              <w:t>SHALL</w:t>
            </w:r>
          </w:p>
        </w:tc>
        <w:tc>
          <w:tcPr>
            <w:tcW w:w="864" w:type="dxa"/>
          </w:tcPr>
          <w:p w14:paraId="74EDB4D0" w14:textId="77777777" w:rsidR="002E1B08" w:rsidRDefault="002E1B08">
            <w:pPr>
              <w:pStyle w:val="TableText"/>
            </w:pPr>
          </w:p>
        </w:tc>
        <w:tc>
          <w:tcPr>
            <w:tcW w:w="1104" w:type="dxa"/>
          </w:tcPr>
          <w:p w14:paraId="5E3E7FA7" w14:textId="77777777" w:rsidR="002E1B08" w:rsidRDefault="00000000">
            <w:pPr>
              <w:pStyle w:val="TableText"/>
            </w:pPr>
            <w:hyperlink w:anchor="C_4515-33025">
              <w:r>
                <w:rPr>
                  <w:rStyle w:val="HyperlinkText9pt"/>
                </w:rPr>
                <w:t>4515-33025</w:t>
              </w:r>
            </w:hyperlink>
          </w:p>
        </w:tc>
        <w:tc>
          <w:tcPr>
            <w:tcW w:w="2975" w:type="dxa"/>
          </w:tcPr>
          <w:p w14:paraId="1EB41FAF" w14:textId="77777777" w:rsidR="002E1B08" w:rsidRDefault="002E1B08">
            <w:pPr>
              <w:pStyle w:val="TableText"/>
            </w:pPr>
          </w:p>
        </w:tc>
      </w:tr>
      <w:tr w:rsidR="002E1B08" w14:paraId="2DE14771" w14:textId="77777777">
        <w:trPr>
          <w:jc w:val="center"/>
        </w:trPr>
        <w:tc>
          <w:tcPr>
            <w:tcW w:w="3345" w:type="dxa"/>
          </w:tcPr>
          <w:p w14:paraId="772BCED5" w14:textId="77777777" w:rsidR="002E1B08" w:rsidRDefault="00000000">
            <w:pPr>
              <w:pStyle w:val="TableText"/>
            </w:pPr>
            <w:r>
              <w:tab/>
              <w:t>statusCode</w:t>
            </w:r>
          </w:p>
        </w:tc>
        <w:tc>
          <w:tcPr>
            <w:tcW w:w="720" w:type="dxa"/>
          </w:tcPr>
          <w:p w14:paraId="66AAA974" w14:textId="77777777" w:rsidR="002E1B08" w:rsidRDefault="00000000">
            <w:pPr>
              <w:pStyle w:val="TableText"/>
            </w:pPr>
            <w:r>
              <w:t>1..1</w:t>
            </w:r>
          </w:p>
        </w:tc>
        <w:tc>
          <w:tcPr>
            <w:tcW w:w="1152" w:type="dxa"/>
          </w:tcPr>
          <w:p w14:paraId="3C33AC85" w14:textId="77777777" w:rsidR="002E1B08" w:rsidRDefault="00000000">
            <w:pPr>
              <w:pStyle w:val="TableText"/>
            </w:pPr>
            <w:r>
              <w:t>SHALL</w:t>
            </w:r>
          </w:p>
        </w:tc>
        <w:tc>
          <w:tcPr>
            <w:tcW w:w="864" w:type="dxa"/>
          </w:tcPr>
          <w:p w14:paraId="256E3AF1" w14:textId="77777777" w:rsidR="002E1B08" w:rsidRDefault="002E1B08">
            <w:pPr>
              <w:pStyle w:val="TableText"/>
            </w:pPr>
          </w:p>
        </w:tc>
        <w:tc>
          <w:tcPr>
            <w:tcW w:w="1104" w:type="dxa"/>
          </w:tcPr>
          <w:p w14:paraId="10D7F41D" w14:textId="77777777" w:rsidR="002E1B08" w:rsidRDefault="00000000">
            <w:pPr>
              <w:pStyle w:val="TableText"/>
            </w:pPr>
            <w:hyperlink w:anchor="C_4515-33018">
              <w:r>
                <w:rPr>
                  <w:rStyle w:val="HyperlinkText9pt"/>
                </w:rPr>
                <w:t>4515-33018</w:t>
              </w:r>
            </w:hyperlink>
          </w:p>
        </w:tc>
        <w:tc>
          <w:tcPr>
            <w:tcW w:w="2975" w:type="dxa"/>
          </w:tcPr>
          <w:p w14:paraId="47BCB7BA" w14:textId="77777777" w:rsidR="002E1B08" w:rsidRDefault="002E1B08">
            <w:pPr>
              <w:pStyle w:val="TableText"/>
            </w:pPr>
          </w:p>
        </w:tc>
      </w:tr>
      <w:tr w:rsidR="002E1B08" w14:paraId="1BA3737D" w14:textId="77777777">
        <w:trPr>
          <w:jc w:val="center"/>
        </w:trPr>
        <w:tc>
          <w:tcPr>
            <w:tcW w:w="3345" w:type="dxa"/>
          </w:tcPr>
          <w:p w14:paraId="367E90F8" w14:textId="77777777" w:rsidR="002E1B08" w:rsidRDefault="00000000">
            <w:pPr>
              <w:pStyle w:val="TableText"/>
            </w:pPr>
            <w:r>
              <w:tab/>
            </w:r>
            <w:r>
              <w:tab/>
              <w:t>@code</w:t>
            </w:r>
          </w:p>
        </w:tc>
        <w:tc>
          <w:tcPr>
            <w:tcW w:w="720" w:type="dxa"/>
          </w:tcPr>
          <w:p w14:paraId="308C488C" w14:textId="77777777" w:rsidR="002E1B08" w:rsidRDefault="00000000">
            <w:pPr>
              <w:pStyle w:val="TableText"/>
            </w:pPr>
            <w:r>
              <w:t>1..1</w:t>
            </w:r>
          </w:p>
        </w:tc>
        <w:tc>
          <w:tcPr>
            <w:tcW w:w="1152" w:type="dxa"/>
          </w:tcPr>
          <w:p w14:paraId="10C7DD28" w14:textId="77777777" w:rsidR="002E1B08" w:rsidRDefault="00000000">
            <w:pPr>
              <w:pStyle w:val="TableText"/>
            </w:pPr>
            <w:r>
              <w:t>SHALL</w:t>
            </w:r>
          </w:p>
        </w:tc>
        <w:tc>
          <w:tcPr>
            <w:tcW w:w="864" w:type="dxa"/>
          </w:tcPr>
          <w:p w14:paraId="5E7C0725" w14:textId="77777777" w:rsidR="002E1B08" w:rsidRDefault="002E1B08">
            <w:pPr>
              <w:pStyle w:val="TableText"/>
            </w:pPr>
          </w:p>
        </w:tc>
        <w:tc>
          <w:tcPr>
            <w:tcW w:w="1104" w:type="dxa"/>
          </w:tcPr>
          <w:p w14:paraId="572AF872" w14:textId="77777777" w:rsidR="002E1B08" w:rsidRDefault="00000000">
            <w:pPr>
              <w:pStyle w:val="TableText"/>
            </w:pPr>
            <w:hyperlink w:anchor="C_4515-33021">
              <w:r>
                <w:rPr>
                  <w:rStyle w:val="HyperlinkText9pt"/>
                </w:rPr>
                <w:t>4515-33021</w:t>
              </w:r>
            </w:hyperlink>
          </w:p>
        </w:tc>
        <w:tc>
          <w:tcPr>
            <w:tcW w:w="2975" w:type="dxa"/>
          </w:tcPr>
          <w:p w14:paraId="268A1DBC" w14:textId="77777777" w:rsidR="002E1B08" w:rsidRDefault="00000000">
            <w:pPr>
              <w:pStyle w:val="TableText"/>
            </w:pPr>
            <w:r>
              <w:t>urn:oid:2.16.840.1.113883.5.14 (HL7ActStatus) = completed</w:t>
            </w:r>
          </w:p>
        </w:tc>
      </w:tr>
      <w:tr w:rsidR="002E1B08" w14:paraId="126E77A8" w14:textId="77777777">
        <w:trPr>
          <w:jc w:val="center"/>
        </w:trPr>
        <w:tc>
          <w:tcPr>
            <w:tcW w:w="3345" w:type="dxa"/>
          </w:tcPr>
          <w:p w14:paraId="6892531B" w14:textId="77777777" w:rsidR="002E1B08" w:rsidRDefault="00000000">
            <w:pPr>
              <w:pStyle w:val="TableText"/>
            </w:pPr>
            <w:r>
              <w:tab/>
              <w:t>value</w:t>
            </w:r>
          </w:p>
        </w:tc>
        <w:tc>
          <w:tcPr>
            <w:tcW w:w="720" w:type="dxa"/>
          </w:tcPr>
          <w:p w14:paraId="508B24B3" w14:textId="77777777" w:rsidR="002E1B08" w:rsidRDefault="00000000">
            <w:pPr>
              <w:pStyle w:val="TableText"/>
            </w:pPr>
            <w:r>
              <w:t>1..1</w:t>
            </w:r>
          </w:p>
        </w:tc>
        <w:tc>
          <w:tcPr>
            <w:tcW w:w="1152" w:type="dxa"/>
          </w:tcPr>
          <w:p w14:paraId="050BC478" w14:textId="77777777" w:rsidR="002E1B08" w:rsidRDefault="00000000">
            <w:pPr>
              <w:pStyle w:val="TableText"/>
            </w:pPr>
            <w:r>
              <w:t>SHALL</w:t>
            </w:r>
          </w:p>
        </w:tc>
        <w:tc>
          <w:tcPr>
            <w:tcW w:w="864" w:type="dxa"/>
          </w:tcPr>
          <w:p w14:paraId="2F7CD01D" w14:textId="77777777" w:rsidR="002E1B08" w:rsidRDefault="00000000">
            <w:pPr>
              <w:pStyle w:val="TableText"/>
            </w:pPr>
            <w:r>
              <w:t>IVL_TS</w:t>
            </w:r>
          </w:p>
        </w:tc>
        <w:tc>
          <w:tcPr>
            <w:tcW w:w="1104" w:type="dxa"/>
          </w:tcPr>
          <w:p w14:paraId="6248BBEE" w14:textId="77777777" w:rsidR="002E1B08" w:rsidRDefault="00000000">
            <w:pPr>
              <w:pStyle w:val="TableText"/>
            </w:pPr>
            <w:hyperlink w:anchor="C_4515-14">
              <w:r>
                <w:rPr>
                  <w:rStyle w:val="HyperlinkText9pt"/>
                </w:rPr>
                <w:t>4515-14</w:t>
              </w:r>
            </w:hyperlink>
          </w:p>
        </w:tc>
        <w:tc>
          <w:tcPr>
            <w:tcW w:w="2975" w:type="dxa"/>
          </w:tcPr>
          <w:p w14:paraId="1B5E79AC" w14:textId="77777777" w:rsidR="002E1B08" w:rsidRDefault="002E1B08">
            <w:pPr>
              <w:pStyle w:val="TableText"/>
            </w:pPr>
          </w:p>
        </w:tc>
      </w:tr>
      <w:tr w:rsidR="002E1B08" w14:paraId="439DF68E" w14:textId="77777777">
        <w:trPr>
          <w:jc w:val="center"/>
        </w:trPr>
        <w:tc>
          <w:tcPr>
            <w:tcW w:w="3345" w:type="dxa"/>
          </w:tcPr>
          <w:p w14:paraId="32F1160A" w14:textId="77777777" w:rsidR="002E1B08" w:rsidRDefault="00000000">
            <w:pPr>
              <w:pStyle w:val="TableText"/>
            </w:pPr>
            <w:r>
              <w:tab/>
            </w:r>
            <w:r>
              <w:tab/>
              <w:t>low</w:t>
            </w:r>
          </w:p>
        </w:tc>
        <w:tc>
          <w:tcPr>
            <w:tcW w:w="720" w:type="dxa"/>
          </w:tcPr>
          <w:p w14:paraId="65E74556" w14:textId="77777777" w:rsidR="002E1B08" w:rsidRDefault="00000000">
            <w:pPr>
              <w:pStyle w:val="TableText"/>
            </w:pPr>
            <w:r>
              <w:t>1..1</w:t>
            </w:r>
          </w:p>
        </w:tc>
        <w:tc>
          <w:tcPr>
            <w:tcW w:w="1152" w:type="dxa"/>
          </w:tcPr>
          <w:p w14:paraId="745BEDEC" w14:textId="77777777" w:rsidR="002E1B08" w:rsidRDefault="00000000">
            <w:pPr>
              <w:pStyle w:val="TableText"/>
            </w:pPr>
            <w:r>
              <w:t>SHALL</w:t>
            </w:r>
          </w:p>
        </w:tc>
        <w:tc>
          <w:tcPr>
            <w:tcW w:w="864" w:type="dxa"/>
          </w:tcPr>
          <w:p w14:paraId="05C37657" w14:textId="77777777" w:rsidR="002E1B08" w:rsidRDefault="002E1B08">
            <w:pPr>
              <w:pStyle w:val="TableText"/>
            </w:pPr>
          </w:p>
        </w:tc>
        <w:tc>
          <w:tcPr>
            <w:tcW w:w="1104" w:type="dxa"/>
          </w:tcPr>
          <w:p w14:paraId="369FA7F8" w14:textId="77777777" w:rsidR="002E1B08" w:rsidRDefault="00000000">
            <w:pPr>
              <w:pStyle w:val="TableText"/>
            </w:pPr>
            <w:hyperlink w:anchor="C_4515-33030">
              <w:r>
                <w:rPr>
                  <w:rStyle w:val="HyperlinkText9pt"/>
                </w:rPr>
                <w:t>4515-33030</w:t>
              </w:r>
            </w:hyperlink>
          </w:p>
        </w:tc>
        <w:tc>
          <w:tcPr>
            <w:tcW w:w="2975" w:type="dxa"/>
          </w:tcPr>
          <w:p w14:paraId="25FBB00F" w14:textId="77777777" w:rsidR="002E1B08" w:rsidRDefault="002E1B08">
            <w:pPr>
              <w:pStyle w:val="TableText"/>
            </w:pPr>
          </w:p>
        </w:tc>
      </w:tr>
      <w:tr w:rsidR="002E1B08" w14:paraId="5C75E7C6" w14:textId="77777777">
        <w:trPr>
          <w:jc w:val="center"/>
        </w:trPr>
        <w:tc>
          <w:tcPr>
            <w:tcW w:w="3345" w:type="dxa"/>
          </w:tcPr>
          <w:p w14:paraId="1E088DE3" w14:textId="77777777" w:rsidR="002E1B08" w:rsidRDefault="00000000">
            <w:pPr>
              <w:pStyle w:val="TableText"/>
            </w:pPr>
            <w:r>
              <w:tab/>
            </w:r>
            <w:r>
              <w:tab/>
              <w:t>high</w:t>
            </w:r>
          </w:p>
        </w:tc>
        <w:tc>
          <w:tcPr>
            <w:tcW w:w="720" w:type="dxa"/>
          </w:tcPr>
          <w:p w14:paraId="4938114F" w14:textId="77777777" w:rsidR="002E1B08" w:rsidRDefault="00000000">
            <w:pPr>
              <w:pStyle w:val="TableText"/>
            </w:pPr>
            <w:r>
              <w:t>0..1</w:t>
            </w:r>
          </w:p>
        </w:tc>
        <w:tc>
          <w:tcPr>
            <w:tcW w:w="1152" w:type="dxa"/>
          </w:tcPr>
          <w:p w14:paraId="06FCE75C" w14:textId="77777777" w:rsidR="002E1B08" w:rsidRDefault="00000000">
            <w:pPr>
              <w:pStyle w:val="TableText"/>
            </w:pPr>
            <w:r>
              <w:t>SHOULD</w:t>
            </w:r>
          </w:p>
        </w:tc>
        <w:tc>
          <w:tcPr>
            <w:tcW w:w="864" w:type="dxa"/>
          </w:tcPr>
          <w:p w14:paraId="2F4457DD" w14:textId="77777777" w:rsidR="002E1B08" w:rsidRDefault="002E1B08">
            <w:pPr>
              <w:pStyle w:val="TableText"/>
            </w:pPr>
          </w:p>
        </w:tc>
        <w:tc>
          <w:tcPr>
            <w:tcW w:w="1104" w:type="dxa"/>
          </w:tcPr>
          <w:p w14:paraId="6BEB8FE6" w14:textId="77777777" w:rsidR="002E1B08" w:rsidRDefault="00000000">
            <w:pPr>
              <w:pStyle w:val="TableText"/>
            </w:pPr>
            <w:hyperlink w:anchor="C_4515-33029">
              <w:r>
                <w:rPr>
                  <w:rStyle w:val="HyperlinkText9pt"/>
                </w:rPr>
                <w:t>4515-33029</w:t>
              </w:r>
            </w:hyperlink>
          </w:p>
        </w:tc>
        <w:tc>
          <w:tcPr>
            <w:tcW w:w="2975" w:type="dxa"/>
          </w:tcPr>
          <w:p w14:paraId="46FC69DC" w14:textId="77777777" w:rsidR="002E1B08" w:rsidRDefault="002E1B08">
            <w:pPr>
              <w:pStyle w:val="TableText"/>
            </w:pPr>
          </w:p>
        </w:tc>
      </w:tr>
    </w:tbl>
    <w:p w14:paraId="32498261" w14:textId="77777777" w:rsidR="002E1B08" w:rsidRDefault="002E1B08">
      <w:pPr>
        <w:pStyle w:val="BodyText"/>
      </w:pPr>
    </w:p>
    <w:p w14:paraId="491B88D9" w14:textId="77777777" w:rsidR="002E1B08" w:rsidRDefault="00000000">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516" w:name="C_4515-33026"/>
      <w:r>
        <w:t xml:space="preserve"> (CONF:4515-33026)</w:t>
      </w:r>
      <w:bookmarkEnd w:id="516"/>
      <w:r>
        <w:t>.</w:t>
      </w:r>
    </w:p>
    <w:p w14:paraId="405DBCDB" w14:textId="77777777" w:rsidR="002E1B08" w:rsidRDefault="00000000">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517" w:name="C_4515-33027"/>
      <w:r>
        <w:t xml:space="preserve"> (CONF:4515-33027)</w:t>
      </w:r>
      <w:bookmarkEnd w:id="517"/>
      <w:r>
        <w:t>.</w:t>
      </w:r>
    </w:p>
    <w:p w14:paraId="6722F719" w14:textId="77777777" w:rsidR="002E1B08" w:rsidRDefault="00000000">
      <w:pPr>
        <w:numPr>
          <w:ilvl w:val="0"/>
          <w:numId w:val="17"/>
        </w:numPr>
      </w:pPr>
      <w:r>
        <w:rPr>
          <w:rStyle w:val="keyword"/>
        </w:rPr>
        <w:t>SHALL</w:t>
      </w:r>
      <w:r>
        <w:t xml:space="preserve"> contain exactly one [1..1] </w:t>
      </w:r>
      <w:r>
        <w:rPr>
          <w:rStyle w:val="XMLnameBold"/>
        </w:rPr>
        <w:t>templateId</w:t>
      </w:r>
      <w:bookmarkStart w:id="518" w:name="C_4515-33019"/>
      <w:r>
        <w:t xml:space="preserve"> (CONF:4515-33019)</w:t>
      </w:r>
      <w:bookmarkEnd w:id="518"/>
      <w:r>
        <w:t xml:space="preserve"> such that it</w:t>
      </w:r>
    </w:p>
    <w:p w14:paraId="436E563E" w14:textId="77777777" w:rsidR="002E1B08" w:rsidRDefault="00000000">
      <w:pPr>
        <w:numPr>
          <w:ilvl w:val="1"/>
          <w:numId w:val="17"/>
        </w:numPr>
      </w:pPr>
      <w:r>
        <w:rPr>
          <w:rStyle w:val="keyword"/>
        </w:rPr>
        <w:t>SHALL</w:t>
      </w:r>
      <w:r>
        <w:t xml:space="preserve"> contain exactly one [1..1] </w:t>
      </w:r>
      <w:r>
        <w:rPr>
          <w:rStyle w:val="XMLnameBold"/>
        </w:rPr>
        <w:t>@root</w:t>
      </w:r>
      <w:r>
        <w:t>=</w:t>
      </w:r>
      <w:r>
        <w:rPr>
          <w:rStyle w:val="XMLname"/>
        </w:rPr>
        <w:t>"2.16.840.1.113883.10.20.22.4.500.3"</w:t>
      </w:r>
      <w:bookmarkStart w:id="519" w:name="C_4515-33022"/>
      <w:r>
        <w:t xml:space="preserve"> (CONF:4515-33022)</w:t>
      </w:r>
      <w:bookmarkEnd w:id="519"/>
      <w:r>
        <w:t>.</w:t>
      </w:r>
    </w:p>
    <w:p w14:paraId="7AEF7265" w14:textId="77777777" w:rsidR="002E1B08" w:rsidRDefault="00000000">
      <w:pPr>
        <w:numPr>
          <w:ilvl w:val="1"/>
          <w:numId w:val="17"/>
        </w:numPr>
      </w:pPr>
      <w:r>
        <w:rPr>
          <w:rStyle w:val="keyword"/>
        </w:rPr>
        <w:t>SHALL</w:t>
      </w:r>
      <w:r>
        <w:t xml:space="preserve"> contain exactly one [1..1] </w:t>
      </w:r>
      <w:r>
        <w:rPr>
          <w:rStyle w:val="XMLnameBold"/>
        </w:rPr>
        <w:t>@extension</w:t>
      </w:r>
      <w:r>
        <w:t>=</w:t>
      </w:r>
      <w:r>
        <w:rPr>
          <w:rStyle w:val="XMLname"/>
        </w:rPr>
        <w:t>"2022-06-01"</w:t>
      </w:r>
      <w:bookmarkStart w:id="520" w:name="C_4515-19"/>
      <w:r>
        <w:t xml:space="preserve"> (CONF:4515-19)</w:t>
      </w:r>
      <w:bookmarkEnd w:id="520"/>
      <w:r>
        <w:t>.</w:t>
      </w:r>
    </w:p>
    <w:p w14:paraId="4F047FC8" w14:textId="77777777" w:rsidR="002E1B08" w:rsidRDefault="00000000">
      <w:pPr>
        <w:numPr>
          <w:ilvl w:val="0"/>
          <w:numId w:val="17"/>
        </w:numPr>
      </w:pPr>
      <w:r>
        <w:rPr>
          <w:rStyle w:val="keyword"/>
        </w:rPr>
        <w:t>SHALL</w:t>
      </w:r>
      <w:r>
        <w:t xml:space="preserve"> contain exactly one [1..1] </w:t>
      </w:r>
      <w:r>
        <w:rPr>
          <w:rStyle w:val="XMLnameBold"/>
        </w:rPr>
        <w:t>code</w:t>
      </w:r>
      <w:bookmarkStart w:id="521" w:name="C_4515-13"/>
      <w:r>
        <w:t xml:space="preserve"> (CONF:4515-13)</w:t>
      </w:r>
      <w:bookmarkEnd w:id="521"/>
      <w:r>
        <w:t>.</w:t>
      </w:r>
    </w:p>
    <w:p w14:paraId="7AA6F57E" w14:textId="77777777" w:rsidR="002E1B08" w:rsidRDefault="00000000">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id="522" w:name="C_4515-33023"/>
      <w:r>
        <w:t xml:space="preserve"> (CONF:4515-33023)</w:t>
      </w:r>
      <w:bookmarkEnd w:id="522"/>
      <w:r>
        <w:t>.</w:t>
      </w:r>
    </w:p>
    <w:p w14:paraId="7224DACE" w14:textId="77777777" w:rsidR="002E1B08" w:rsidRDefault="00000000">
      <w:pPr>
        <w:numPr>
          <w:ilvl w:val="1"/>
          <w:numId w:val="17"/>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523" w:name="C_4515-33024"/>
      <w:r>
        <w:t xml:space="preserve"> (CONF:4515-33024)</w:t>
      </w:r>
      <w:bookmarkEnd w:id="523"/>
      <w:r>
        <w:t>.</w:t>
      </w:r>
    </w:p>
    <w:p w14:paraId="0AEB10BE" w14:textId="77777777" w:rsidR="002E1B08" w:rsidRDefault="00000000">
      <w:pPr>
        <w:numPr>
          <w:ilvl w:val="0"/>
          <w:numId w:val="17"/>
        </w:numPr>
      </w:pPr>
      <w:r>
        <w:rPr>
          <w:rStyle w:val="keyword"/>
        </w:rPr>
        <w:t>SHALL</w:t>
      </w:r>
      <w:r>
        <w:t xml:space="preserve"> contain exactly one [1..1] </w:t>
      </w:r>
      <w:r>
        <w:rPr>
          <w:rStyle w:val="XMLnameBold"/>
        </w:rPr>
        <w:t>text</w:t>
      </w:r>
      <w:bookmarkStart w:id="524" w:name="C_4515-33020"/>
      <w:r>
        <w:t xml:space="preserve"> (CONF:4515-33020)</w:t>
      </w:r>
      <w:bookmarkEnd w:id="524"/>
      <w:r>
        <w:t>.</w:t>
      </w:r>
    </w:p>
    <w:p w14:paraId="76EDFEE5" w14:textId="77777777" w:rsidR="002E1B08" w:rsidRDefault="00000000">
      <w:pPr>
        <w:numPr>
          <w:ilvl w:val="1"/>
          <w:numId w:val="17"/>
        </w:numPr>
      </w:pPr>
      <w:r>
        <w:t xml:space="preserve">This text </w:t>
      </w:r>
      <w:r>
        <w:rPr>
          <w:rStyle w:val="keyword"/>
        </w:rPr>
        <w:t>SHALL</w:t>
      </w:r>
      <w:r>
        <w:t xml:space="preserve"> contain exactly one [1..1] </w:t>
      </w:r>
      <w:r>
        <w:rPr>
          <w:rStyle w:val="XMLnameBold"/>
        </w:rPr>
        <w:t>reference</w:t>
      </w:r>
      <w:bookmarkStart w:id="525" w:name="C_4515-16"/>
      <w:r>
        <w:t xml:space="preserve"> (CONF:4515-16)</w:t>
      </w:r>
      <w:bookmarkEnd w:id="525"/>
      <w:r>
        <w:t>.</w:t>
      </w:r>
    </w:p>
    <w:p w14:paraId="23588809" w14:textId="77777777" w:rsidR="002E1B08" w:rsidRDefault="00000000">
      <w:pPr>
        <w:numPr>
          <w:ilvl w:val="2"/>
          <w:numId w:val="17"/>
        </w:numPr>
      </w:pPr>
      <w:r>
        <w:t xml:space="preserve">This reference </w:t>
      </w:r>
      <w:r>
        <w:rPr>
          <w:rStyle w:val="keyword"/>
        </w:rPr>
        <w:t>SHALL</w:t>
      </w:r>
      <w:r>
        <w:t xml:space="preserve"> contain exactly one [1..1] </w:t>
      </w:r>
      <w:r>
        <w:rPr>
          <w:rStyle w:val="XMLnameBold"/>
        </w:rPr>
        <w:t>@value</w:t>
      </w:r>
      <w:bookmarkStart w:id="526" w:name="C_4515-33025"/>
      <w:r>
        <w:t xml:space="preserve"> (CONF:4515-33025)</w:t>
      </w:r>
      <w:bookmarkEnd w:id="526"/>
      <w:r>
        <w:t>.</w:t>
      </w:r>
    </w:p>
    <w:p w14:paraId="16678A07" w14:textId="77777777" w:rsidR="002E1B08" w:rsidRDefault="00000000">
      <w:pPr>
        <w:numPr>
          <w:ilvl w:val="0"/>
          <w:numId w:val="17"/>
        </w:numPr>
      </w:pPr>
      <w:r>
        <w:rPr>
          <w:rStyle w:val="keyword"/>
        </w:rPr>
        <w:t>SHALL</w:t>
      </w:r>
      <w:r>
        <w:t xml:space="preserve"> contain exactly one [1..1] </w:t>
      </w:r>
      <w:r>
        <w:rPr>
          <w:rStyle w:val="XMLnameBold"/>
        </w:rPr>
        <w:t>statusCode</w:t>
      </w:r>
      <w:bookmarkStart w:id="527" w:name="C_4515-33018"/>
      <w:r>
        <w:t xml:space="preserve"> (CONF:4515-33018)</w:t>
      </w:r>
      <w:bookmarkEnd w:id="527"/>
      <w:r>
        <w:t>.</w:t>
      </w:r>
    </w:p>
    <w:p w14:paraId="1D26F055" w14:textId="77777777" w:rsidR="002E1B08" w:rsidRDefault="00000000">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528" w:name="C_4515-33021"/>
      <w:r>
        <w:t xml:space="preserve"> (CONF:4515-33021)</w:t>
      </w:r>
      <w:bookmarkEnd w:id="528"/>
      <w:r>
        <w:t>.</w:t>
      </w:r>
    </w:p>
    <w:p w14:paraId="79DEB2C9" w14:textId="77777777" w:rsidR="002E1B08" w:rsidRDefault="00000000">
      <w:pPr>
        <w:pStyle w:val="BodyText"/>
        <w:spacing w:before="120"/>
      </w:pPr>
      <w:r>
        <w:t>Observation/value Interval Time Stamp holds the time range the Care Team Member participated on the Care Team of the patient.</w:t>
      </w:r>
    </w:p>
    <w:p w14:paraId="6F7DB4EA" w14:textId="77777777" w:rsidR="002E1B08" w:rsidRDefault="00000000">
      <w:pPr>
        <w:numPr>
          <w:ilvl w:val="0"/>
          <w:numId w:val="17"/>
        </w:numPr>
      </w:pPr>
      <w:r>
        <w:rPr>
          <w:rStyle w:val="keyword"/>
        </w:rPr>
        <w:t>SHALL</w:t>
      </w:r>
      <w:r>
        <w:t xml:space="preserve"> contain exactly one [1..1] </w:t>
      </w:r>
      <w:r>
        <w:rPr>
          <w:rStyle w:val="XMLnameBold"/>
        </w:rPr>
        <w:t>value</w:t>
      </w:r>
      <w:r>
        <w:t xml:space="preserve"> with @xsi:type="IVL_TS"</w:t>
      </w:r>
      <w:bookmarkStart w:id="529" w:name="C_4515-14"/>
      <w:r>
        <w:t xml:space="preserve"> (CONF:4515-14)</w:t>
      </w:r>
      <w:bookmarkEnd w:id="529"/>
      <w:r>
        <w:t>.</w:t>
      </w:r>
    </w:p>
    <w:p w14:paraId="4492646D" w14:textId="77777777" w:rsidR="002E1B08" w:rsidRDefault="00000000">
      <w:pPr>
        <w:numPr>
          <w:ilvl w:val="1"/>
          <w:numId w:val="17"/>
        </w:numPr>
      </w:pPr>
      <w:r>
        <w:t xml:space="preserve">This value </w:t>
      </w:r>
      <w:r>
        <w:rPr>
          <w:rStyle w:val="keyword"/>
        </w:rPr>
        <w:t>SHALL</w:t>
      </w:r>
      <w:r>
        <w:t xml:space="preserve"> contain exactly one [1..1] </w:t>
      </w:r>
      <w:r>
        <w:rPr>
          <w:rStyle w:val="XMLnameBold"/>
        </w:rPr>
        <w:t>low</w:t>
      </w:r>
      <w:bookmarkStart w:id="530" w:name="C_4515-33030"/>
      <w:r>
        <w:t xml:space="preserve"> (CONF:4515-33030)</w:t>
      </w:r>
      <w:bookmarkEnd w:id="530"/>
      <w:r>
        <w:t>.</w:t>
      </w:r>
    </w:p>
    <w:p w14:paraId="3F238755" w14:textId="77777777" w:rsidR="002E1B08" w:rsidRDefault="00000000">
      <w:pPr>
        <w:numPr>
          <w:ilvl w:val="1"/>
          <w:numId w:val="17"/>
        </w:numPr>
      </w:pPr>
      <w:r>
        <w:t xml:space="preserve">This value </w:t>
      </w:r>
      <w:r>
        <w:rPr>
          <w:rStyle w:val="keyword"/>
        </w:rPr>
        <w:t>SHOULD</w:t>
      </w:r>
      <w:r>
        <w:t xml:space="preserve"> contain zero or one [0..1] </w:t>
      </w:r>
      <w:r>
        <w:rPr>
          <w:rStyle w:val="XMLnameBold"/>
        </w:rPr>
        <w:t>high</w:t>
      </w:r>
      <w:bookmarkStart w:id="531" w:name="C_4515-33029"/>
      <w:r>
        <w:t xml:space="preserve"> (CONF:4515-33029)</w:t>
      </w:r>
      <w:bookmarkEnd w:id="531"/>
      <w:r>
        <w:t>.</w:t>
      </w:r>
    </w:p>
    <w:p w14:paraId="510BAAA2" w14:textId="77777777" w:rsidR="002E1B08" w:rsidRDefault="00000000">
      <w:pPr>
        <w:pStyle w:val="Caption"/>
        <w:ind w:left="130" w:right="115"/>
      </w:pPr>
      <w:bookmarkStart w:id="532" w:name="_Toc119067322"/>
      <w:bookmarkStart w:id="533" w:name="_Toc119072236"/>
      <w:bookmarkStart w:id="534" w:name="_Toc120095158"/>
      <w:r>
        <w:t xml:space="preserve">Figure </w:t>
      </w:r>
      <w:r>
        <w:fldChar w:fldCharType="begin"/>
      </w:r>
      <w:r>
        <w:instrText>SEQ Figure \* ARABIC</w:instrText>
      </w:r>
      <w:r>
        <w:fldChar w:fldCharType="separate"/>
      </w:r>
      <w:r>
        <w:t>25</w:t>
      </w:r>
      <w:r>
        <w:fldChar w:fldCharType="end"/>
      </w:r>
      <w:r>
        <w:t>: Care Team Member Schedule Observation Example</w:t>
      </w:r>
      <w:bookmarkEnd w:id="532"/>
      <w:bookmarkEnd w:id="533"/>
      <w:bookmarkEnd w:id="534"/>
    </w:p>
    <w:p w14:paraId="479DF220" w14:textId="77777777" w:rsidR="002E1B08" w:rsidRDefault="00000000">
      <w:pPr>
        <w:pStyle w:val="Example"/>
        <w:ind w:left="130" w:right="115"/>
      </w:pPr>
      <w:r>
        <w:t>&lt;!-- Care Team Member Schedule Observation (contained in Care Team Member Act) --&gt;</w:t>
      </w:r>
    </w:p>
    <w:p w14:paraId="115E9756" w14:textId="77777777" w:rsidR="002E1B08" w:rsidRDefault="00000000">
      <w:pPr>
        <w:pStyle w:val="Example"/>
        <w:ind w:left="130" w:right="115"/>
      </w:pPr>
      <w:r>
        <w:t>&lt;entry&gt;</w:t>
      </w:r>
    </w:p>
    <w:p w14:paraId="74E06C52" w14:textId="77777777" w:rsidR="002E1B08" w:rsidRDefault="00000000">
      <w:pPr>
        <w:pStyle w:val="Example"/>
        <w:ind w:left="130" w:right="115"/>
      </w:pPr>
      <w:r>
        <w:t xml:space="preserve">    &lt;observation classCode="OBS" moodCode="EVN"&gt;</w:t>
      </w:r>
    </w:p>
    <w:p w14:paraId="60A87AD3" w14:textId="77777777" w:rsidR="002E1B08" w:rsidRDefault="00000000">
      <w:pPr>
        <w:pStyle w:val="Example"/>
        <w:ind w:left="130" w:right="115"/>
      </w:pPr>
      <w:r>
        <w:t xml:space="preserve">        &lt;templateId root="2.16.840.1.113883.10.20.22.4.500.3" extension="2016-06-01"/&gt;</w:t>
      </w:r>
    </w:p>
    <w:p w14:paraId="3A7CE65E" w14:textId="77777777" w:rsidR="002E1B08" w:rsidRDefault="00000000">
      <w:pPr>
        <w:pStyle w:val="Example"/>
        <w:ind w:left="130" w:right="115"/>
      </w:pPr>
      <w:r>
        <w:t xml:space="preserve">        &lt;templateId root="2.16.840.1.113883.10.20.22.4.500.3" extension="2022-06-01"/&gt;</w:t>
      </w:r>
    </w:p>
    <w:p w14:paraId="2BA26F22" w14:textId="00AF2DEB" w:rsidR="002E1B08" w:rsidRDefault="00000000" w:rsidP="00FE44A9">
      <w:pPr>
        <w:pStyle w:val="Example"/>
        <w:ind w:left="130" w:right="115"/>
      </w:pPr>
      <w:r>
        <w:t xml:space="preserve">        &lt;code code="57203-2" displayName="Episode Timing [CMS Assessment]"</w:t>
      </w:r>
      <w:r w:rsidR="00FE44A9">
        <w:t xml:space="preserve"> </w:t>
      </w:r>
      <w:r>
        <w:t>codeSystem="2.16.840.1.113883.6.1" codeSystemName="LOINC"/&gt;</w:t>
      </w:r>
    </w:p>
    <w:p w14:paraId="118E2B7E" w14:textId="77777777" w:rsidR="002E1B08" w:rsidRDefault="00000000">
      <w:pPr>
        <w:pStyle w:val="Example"/>
        <w:ind w:left="130" w:right="115"/>
      </w:pPr>
      <w:r>
        <w:t xml:space="preserve">        &lt;text&gt;</w:t>
      </w:r>
    </w:p>
    <w:p w14:paraId="162746D6" w14:textId="77777777" w:rsidR="002E1B08" w:rsidRDefault="00000000">
      <w:pPr>
        <w:pStyle w:val="Example"/>
        <w:ind w:left="130" w:right="115"/>
      </w:pPr>
      <w:r>
        <w:t xml:space="preserve">            &lt;reference value="#CareTeam_CT"/&gt;</w:t>
      </w:r>
    </w:p>
    <w:p w14:paraId="7BD52CD8" w14:textId="77777777" w:rsidR="002E1B08" w:rsidRDefault="00000000">
      <w:pPr>
        <w:pStyle w:val="Example"/>
        <w:ind w:left="130" w:right="115"/>
      </w:pPr>
      <w:r>
        <w:t xml:space="preserve">        &lt;/text&gt;</w:t>
      </w:r>
    </w:p>
    <w:p w14:paraId="3C266802" w14:textId="77777777" w:rsidR="002E1B08" w:rsidRDefault="00000000">
      <w:pPr>
        <w:pStyle w:val="Example"/>
        <w:ind w:left="130" w:right="115"/>
      </w:pPr>
      <w:r>
        <w:t xml:space="preserve">        &lt;statusCode code="completed"/&gt;</w:t>
      </w:r>
    </w:p>
    <w:p w14:paraId="2870F337" w14:textId="77777777" w:rsidR="002E1B08" w:rsidRDefault="00000000">
      <w:pPr>
        <w:pStyle w:val="Example"/>
        <w:ind w:left="130" w:right="115"/>
      </w:pPr>
      <w:r>
        <w:t xml:space="preserve">        &lt;value xsi:type="IVL_TS"&gt;</w:t>
      </w:r>
    </w:p>
    <w:p w14:paraId="102F3A55" w14:textId="77777777" w:rsidR="002E1B08" w:rsidRDefault="00000000">
      <w:pPr>
        <w:pStyle w:val="Example"/>
        <w:ind w:left="130" w:right="115"/>
      </w:pPr>
      <w:r>
        <w:t xml:space="preserve">            &lt;low value="20210401"/&gt;</w:t>
      </w:r>
    </w:p>
    <w:p w14:paraId="7EDD8EF0" w14:textId="77777777" w:rsidR="002E1B08" w:rsidRDefault="00000000">
      <w:pPr>
        <w:pStyle w:val="Example"/>
        <w:ind w:left="130" w:right="115"/>
      </w:pPr>
      <w:r>
        <w:t xml:space="preserve">            &lt;high value="20210412"/&gt;</w:t>
      </w:r>
    </w:p>
    <w:p w14:paraId="14C19902" w14:textId="77777777" w:rsidR="002E1B08" w:rsidRDefault="00000000">
      <w:pPr>
        <w:pStyle w:val="Example"/>
        <w:ind w:left="130" w:right="115"/>
      </w:pPr>
      <w:r>
        <w:t xml:space="preserve">        &lt;/value&gt;</w:t>
      </w:r>
    </w:p>
    <w:p w14:paraId="6217931A" w14:textId="77777777" w:rsidR="002E1B08" w:rsidRDefault="00000000">
      <w:pPr>
        <w:pStyle w:val="Example"/>
        <w:ind w:left="130" w:right="115"/>
      </w:pPr>
      <w:r>
        <w:t xml:space="preserve">    &lt;/observation&gt;</w:t>
      </w:r>
    </w:p>
    <w:p w14:paraId="3D73412F" w14:textId="77777777" w:rsidR="002E1B08" w:rsidRDefault="00000000">
      <w:pPr>
        <w:pStyle w:val="Example"/>
        <w:ind w:left="130" w:right="115"/>
      </w:pPr>
      <w:r>
        <w:t>&lt;/entry&gt;</w:t>
      </w:r>
    </w:p>
    <w:p w14:paraId="099881C4" w14:textId="77777777" w:rsidR="002E1B08" w:rsidRDefault="002E1B08">
      <w:pPr>
        <w:pStyle w:val="BodyText"/>
      </w:pPr>
    </w:p>
    <w:p w14:paraId="3AB6FFF0" w14:textId="77777777" w:rsidR="002E1B08" w:rsidRDefault="00000000">
      <w:pPr>
        <w:pStyle w:val="Heading2nospace"/>
      </w:pPr>
      <w:bookmarkStart w:id="535" w:name="E_Care_Team_Organizer_V2"/>
      <w:bookmarkStart w:id="536" w:name="_Toc119067268"/>
      <w:bookmarkStart w:id="537" w:name="_Toc119074753"/>
      <w:bookmarkStart w:id="538" w:name="_Toc120095104"/>
      <w:r>
        <w:t>Care Team Organizer (V2)</w:t>
      </w:r>
      <w:bookmarkEnd w:id="535"/>
      <w:bookmarkEnd w:id="536"/>
      <w:bookmarkEnd w:id="537"/>
      <w:bookmarkEnd w:id="538"/>
    </w:p>
    <w:p w14:paraId="19857BD2" w14:textId="77777777" w:rsidR="002E1B08" w:rsidRDefault="00000000">
      <w:pPr>
        <w:pStyle w:val="BracketData"/>
      </w:pPr>
      <w:r>
        <w:t>[organizer: identifier urn:hl7ii:2.16.840.1.113883.10.20.22.4.500:2022-06-01 (open)]</w:t>
      </w:r>
    </w:p>
    <w:p w14:paraId="30EBF4C4" w14:textId="77777777" w:rsidR="002E1B08" w:rsidRDefault="00000000">
      <w:pPr>
        <w:pStyle w:val="Caption"/>
      </w:pPr>
      <w:bookmarkStart w:id="539" w:name="_Toc119067394"/>
      <w:bookmarkStart w:id="540" w:name="_Toc119074818"/>
      <w:bookmarkStart w:id="541" w:name="_Toc120095029"/>
      <w:r>
        <w:t xml:space="preserve">Table </w:t>
      </w:r>
      <w:r>
        <w:fldChar w:fldCharType="begin"/>
      </w:r>
      <w:r>
        <w:instrText>SEQ Table \* ARABIC</w:instrText>
      </w:r>
      <w:r>
        <w:fldChar w:fldCharType="separate"/>
      </w:r>
      <w:r>
        <w:t>36</w:t>
      </w:r>
      <w:r>
        <w:fldChar w:fldCharType="end"/>
      </w:r>
      <w:r>
        <w:t>: Care Team Organizer (V2) Contexts</w:t>
      </w:r>
      <w:bookmarkEnd w:id="539"/>
      <w:bookmarkEnd w:id="540"/>
      <w:bookmarkEnd w:id="5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05AE57CB" w14:textId="77777777">
        <w:trPr>
          <w:cantSplit/>
          <w:tblHeader/>
          <w:jc w:val="center"/>
        </w:trPr>
        <w:tc>
          <w:tcPr>
            <w:tcW w:w="360" w:type="dxa"/>
            <w:shd w:val="clear" w:color="auto" w:fill="E6E6E6"/>
          </w:tcPr>
          <w:p w14:paraId="6719D5FF" w14:textId="77777777" w:rsidR="002E1B08" w:rsidRDefault="00000000">
            <w:pPr>
              <w:pStyle w:val="TableHead"/>
            </w:pPr>
            <w:r>
              <w:t>Contained By:</w:t>
            </w:r>
          </w:p>
        </w:tc>
        <w:tc>
          <w:tcPr>
            <w:tcW w:w="360" w:type="dxa"/>
            <w:shd w:val="clear" w:color="auto" w:fill="E6E6E6"/>
          </w:tcPr>
          <w:p w14:paraId="65338CD3" w14:textId="77777777" w:rsidR="002E1B08" w:rsidRDefault="00000000">
            <w:pPr>
              <w:pStyle w:val="TableHead"/>
            </w:pPr>
            <w:r>
              <w:t>Contains:</w:t>
            </w:r>
          </w:p>
        </w:tc>
      </w:tr>
      <w:tr w:rsidR="002E1B08" w14:paraId="0304358A" w14:textId="77777777">
        <w:trPr>
          <w:jc w:val="center"/>
        </w:trPr>
        <w:tc>
          <w:tcPr>
            <w:tcW w:w="360" w:type="dxa"/>
          </w:tcPr>
          <w:p w14:paraId="0C6AB1C2" w14:textId="77777777" w:rsidR="002E1B08" w:rsidRDefault="00000000">
            <w:pPr>
              <w:pStyle w:val="TableText"/>
            </w:pPr>
            <w:hyperlink w:anchor="S_Care_Teams_Section_V2">
              <w:r>
                <w:rPr>
                  <w:rStyle w:val="HyperlinkText9pt"/>
                </w:rPr>
                <w:t>Care Teams Section (V2)</w:t>
              </w:r>
            </w:hyperlink>
            <w:r>
              <w:t xml:space="preserve"> (optional)</w:t>
            </w:r>
          </w:p>
        </w:tc>
        <w:tc>
          <w:tcPr>
            <w:tcW w:w="360" w:type="dxa"/>
          </w:tcPr>
          <w:p w14:paraId="74321CFD" w14:textId="77777777" w:rsidR="002E1B08" w:rsidRDefault="00000000">
            <w:pPr>
              <w:pStyle w:val="TableText"/>
            </w:pPr>
            <w:hyperlink w:anchor="E_Note_Activity">
              <w:r>
                <w:rPr>
                  <w:rStyle w:val="HyperlinkText9pt"/>
                </w:rPr>
                <w:t>Note Activity</w:t>
              </w:r>
            </w:hyperlink>
            <w:r>
              <w:t xml:space="preserve"> (optional)</w:t>
            </w:r>
          </w:p>
          <w:p w14:paraId="418F1AFC" w14:textId="77777777" w:rsidR="002E1B08" w:rsidRDefault="00000000">
            <w:pPr>
              <w:pStyle w:val="TableText"/>
            </w:pPr>
            <w:hyperlink w:anchor="E_Care_Team_Type_Observation">
              <w:r>
                <w:rPr>
                  <w:rStyle w:val="HyperlinkText9pt"/>
                </w:rPr>
                <w:t>Care Team Type Observation</w:t>
              </w:r>
            </w:hyperlink>
            <w:r>
              <w:t xml:space="preserve"> (optional)</w:t>
            </w:r>
          </w:p>
          <w:p w14:paraId="2A0AFFCD" w14:textId="77777777" w:rsidR="002E1B08" w:rsidRDefault="00000000">
            <w:pPr>
              <w:pStyle w:val="TableText"/>
            </w:pPr>
            <w:hyperlink w:anchor="E_Care_Team_Member_Act_V2">
              <w:r>
                <w:rPr>
                  <w:rStyle w:val="HyperlinkText9pt"/>
                </w:rPr>
                <w:t>Care Team Member Act (V2)</w:t>
              </w:r>
            </w:hyperlink>
            <w:r>
              <w:t xml:space="preserve"> (required)</w:t>
            </w:r>
          </w:p>
        </w:tc>
      </w:tr>
    </w:tbl>
    <w:p w14:paraId="5386AF58" w14:textId="77777777" w:rsidR="002E1B08" w:rsidRDefault="002E1B08">
      <w:pPr>
        <w:pStyle w:val="BodyText"/>
      </w:pPr>
    </w:p>
    <w:p w14:paraId="7101B65C" w14:textId="77777777" w:rsidR="002E1B08" w:rsidRDefault="00000000">
      <w:r>
        <w:lastRenderedPageBreak/>
        <w:t>This organizer template contains information about a single care team.</w:t>
      </w:r>
      <w:r>
        <w:br/>
        <w:t>The author of the organizer is the person who documented the care team information.</w:t>
      </w:r>
      <w:r>
        <w:br/>
        <w:t>The participants of the organizer are the care team lead(s) and the care team organization.</w:t>
      </w:r>
    </w:p>
    <w:p w14:paraId="69BDCDC6" w14:textId="77777777" w:rsidR="002E1B08" w:rsidRDefault="00000000">
      <w:r>
        <w:t>The components of the organizer contain the following information:</w:t>
      </w:r>
    </w:p>
    <w:p w14:paraId="318C0391" w14:textId="77777777" w:rsidR="002E1B08" w:rsidRDefault="00000000">
      <w:pPr>
        <w:pStyle w:val="ListBullet"/>
      </w:pPr>
      <w:r>
        <w:t>The encounter that caused the care team to be formed</w:t>
      </w:r>
    </w:p>
    <w:p w14:paraId="637194F6" w14:textId="77777777" w:rsidR="002E1B08" w:rsidRDefault="00000000">
      <w:pPr>
        <w:pStyle w:val="ListBullet"/>
      </w:pPr>
      <w:r>
        <w:t>Narrative information about the care team</w:t>
      </w:r>
    </w:p>
    <w:p w14:paraId="176C7F8E" w14:textId="77777777" w:rsidR="002E1B08" w:rsidRDefault="00000000">
      <w:pPr>
        <w:pStyle w:val="ListBullet"/>
      </w:pPr>
      <w:r>
        <w:t>The care team members</w:t>
      </w:r>
    </w:p>
    <w:p w14:paraId="38662A6D" w14:textId="77777777" w:rsidR="002E1B08" w:rsidRDefault="00000000">
      <w:pPr>
        <w:pStyle w:val="ListBullet"/>
      </w:pPr>
      <w:r>
        <w:t>Reasons for the care team</w:t>
      </w:r>
    </w:p>
    <w:p w14:paraId="42766825" w14:textId="77777777" w:rsidR="002E1B08" w:rsidRDefault="00000000">
      <w:pPr>
        <w:pStyle w:val="ListBullet"/>
      </w:pPr>
      <w:r>
        <w:t>The care team type(s) - a care team can have multiple care team types</w:t>
      </w:r>
    </w:p>
    <w:p w14:paraId="53863765" w14:textId="77777777" w:rsidR="002E1B08" w:rsidRDefault="00000000">
      <w:pPr>
        <w:pStyle w:val="Caption"/>
      </w:pPr>
      <w:bookmarkStart w:id="542" w:name="_Toc119067395"/>
      <w:bookmarkStart w:id="543" w:name="_Toc119074819"/>
      <w:bookmarkStart w:id="544" w:name="_Toc120095030"/>
      <w:r>
        <w:lastRenderedPageBreak/>
        <w:t xml:space="preserve">Table </w:t>
      </w:r>
      <w:r>
        <w:fldChar w:fldCharType="begin"/>
      </w:r>
      <w:r>
        <w:instrText>SEQ Table \* ARABIC</w:instrText>
      </w:r>
      <w:r>
        <w:fldChar w:fldCharType="separate"/>
      </w:r>
      <w:r>
        <w:t>37</w:t>
      </w:r>
      <w:r>
        <w:fldChar w:fldCharType="end"/>
      </w:r>
      <w:r>
        <w:t>: Care Team Organizer (V2) Constraints Overview</w:t>
      </w:r>
      <w:bookmarkEnd w:id="542"/>
      <w:bookmarkEnd w:id="543"/>
      <w:bookmarkEnd w:id="5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5D2F4CEE" w14:textId="77777777">
        <w:trPr>
          <w:cantSplit/>
          <w:tblHeader/>
          <w:jc w:val="center"/>
        </w:trPr>
        <w:tc>
          <w:tcPr>
            <w:tcW w:w="0" w:type="dxa"/>
            <w:shd w:val="clear" w:color="auto" w:fill="E6E6E6"/>
            <w:noWrap/>
          </w:tcPr>
          <w:p w14:paraId="5F08035E" w14:textId="77777777" w:rsidR="002E1B08" w:rsidRDefault="00000000">
            <w:pPr>
              <w:pStyle w:val="TableHead"/>
            </w:pPr>
            <w:r>
              <w:t>XPath</w:t>
            </w:r>
          </w:p>
        </w:tc>
        <w:tc>
          <w:tcPr>
            <w:tcW w:w="720" w:type="dxa"/>
            <w:shd w:val="clear" w:color="auto" w:fill="E6E6E6"/>
            <w:noWrap/>
          </w:tcPr>
          <w:p w14:paraId="517619A5" w14:textId="77777777" w:rsidR="002E1B08" w:rsidRDefault="00000000">
            <w:pPr>
              <w:pStyle w:val="TableHead"/>
            </w:pPr>
            <w:r>
              <w:t>Card.</w:t>
            </w:r>
          </w:p>
        </w:tc>
        <w:tc>
          <w:tcPr>
            <w:tcW w:w="1152" w:type="dxa"/>
            <w:shd w:val="clear" w:color="auto" w:fill="E6E6E6"/>
            <w:noWrap/>
          </w:tcPr>
          <w:p w14:paraId="3AC2A961" w14:textId="77777777" w:rsidR="002E1B08" w:rsidRDefault="00000000">
            <w:pPr>
              <w:pStyle w:val="TableHead"/>
            </w:pPr>
            <w:r>
              <w:t>Verb</w:t>
            </w:r>
          </w:p>
        </w:tc>
        <w:tc>
          <w:tcPr>
            <w:tcW w:w="864" w:type="dxa"/>
            <w:shd w:val="clear" w:color="auto" w:fill="E6E6E6"/>
            <w:noWrap/>
          </w:tcPr>
          <w:p w14:paraId="58E8D14B" w14:textId="77777777" w:rsidR="002E1B08" w:rsidRDefault="00000000">
            <w:pPr>
              <w:pStyle w:val="TableHead"/>
            </w:pPr>
            <w:r>
              <w:t>Data Type</w:t>
            </w:r>
          </w:p>
        </w:tc>
        <w:tc>
          <w:tcPr>
            <w:tcW w:w="864" w:type="dxa"/>
            <w:shd w:val="clear" w:color="auto" w:fill="E6E6E6"/>
            <w:noWrap/>
          </w:tcPr>
          <w:p w14:paraId="76B20907" w14:textId="77777777" w:rsidR="002E1B08" w:rsidRDefault="00000000">
            <w:pPr>
              <w:pStyle w:val="TableHead"/>
            </w:pPr>
            <w:r>
              <w:t>CONF#</w:t>
            </w:r>
          </w:p>
        </w:tc>
        <w:tc>
          <w:tcPr>
            <w:tcW w:w="864" w:type="dxa"/>
            <w:shd w:val="clear" w:color="auto" w:fill="E6E6E6"/>
            <w:noWrap/>
          </w:tcPr>
          <w:p w14:paraId="27114921" w14:textId="77777777" w:rsidR="002E1B08" w:rsidRDefault="00000000">
            <w:pPr>
              <w:pStyle w:val="TableHead"/>
            </w:pPr>
            <w:r>
              <w:t>Value</w:t>
            </w:r>
          </w:p>
        </w:tc>
      </w:tr>
      <w:tr w:rsidR="002E1B08" w14:paraId="7A860502" w14:textId="77777777">
        <w:trPr>
          <w:jc w:val="center"/>
        </w:trPr>
        <w:tc>
          <w:tcPr>
            <w:tcW w:w="10160" w:type="dxa"/>
            <w:gridSpan w:val="6"/>
          </w:tcPr>
          <w:p w14:paraId="7AA72D69" w14:textId="77777777" w:rsidR="002E1B08" w:rsidRDefault="00000000">
            <w:pPr>
              <w:pStyle w:val="TableText"/>
            </w:pPr>
            <w:r>
              <w:t>organizer (identifier: urn:hl7ii:2.16.840.1.113883.10.20.22.4.500:2022-06-01)</w:t>
            </w:r>
          </w:p>
        </w:tc>
      </w:tr>
      <w:tr w:rsidR="002E1B08" w14:paraId="01AC54C9" w14:textId="77777777">
        <w:trPr>
          <w:jc w:val="center"/>
        </w:trPr>
        <w:tc>
          <w:tcPr>
            <w:tcW w:w="3345" w:type="dxa"/>
          </w:tcPr>
          <w:p w14:paraId="027B2547" w14:textId="77777777" w:rsidR="002E1B08" w:rsidRDefault="00000000">
            <w:pPr>
              <w:pStyle w:val="TableText"/>
            </w:pPr>
            <w:r>
              <w:tab/>
              <w:t>@classCode</w:t>
            </w:r>
          </w:p>
        </w:tc>
        <w:tc>
          <w:tcPr>
            <w:tcW w:w="720" w:type="dxa"/>
          </w:tcPr>
          <w:p w14:paraId="4951B889" w14:textId="77777777" w:rsidR="002E1B08" w:rsidRDefault="00000000">
            <w:pPr>
              <w:pStyle w:val="TableText"/>
            </w:pPr>
            <w:r>
              <w:t>1..1</w:t>
            </w:r>
          </w:p>
        </w:tc>
        <w:tc>
          <w:tcPr>
            <w:tcW w:w="1152" w:type="dxa"/>
          </w:tcPr>
          <w:p w14:paraId="5F212BE6" w14:textId="77777777" w:rsidR="002E1B08" w:rsidRDefault="00000000">
            <w:pPr>
              <w:pStyle w:val="TableText"/>
            </w:pPr>
            <w:r>
              <w:t>SHALL</w:t>
            </w:r>
          </w:p>
        </w:tc>
        <w:tc>
          <w:tcPr>
            <w:tcW w:w="864" w:type="dxa"/>
          </w:tcPr>
          <w:p w14:paraId="169DF604" w14:textId="77777777" w:rsidR="002E1B08" w:rsidRDefault="002E1B08">
            <w:pPr>
              <w:pStyle w:val="TableText"/>
            </w:pPr>
          </w:p>
        </w:tc>
        <w:tc>
          <w:tcPr>
            <w:tcW w:w="1104" w:type="dxa"/>
          </w:tcPr>
          <w:p w14:paraId="44F3BAAA" w14:textId="77777777" w:rsidR="002E1B08" w:rsidRDefault="00000000">
            <w:pPr>
              <w:pStyle w:val="TableText"/>
            </w:pPr>
            <w:hyperlink w:anchor="C_4515-124">
              <w:r>
                <w:rPr>
                  <w:rStyle w:val="HyperlinkText9pt"/>
                </w:rPr>
                <w:t>4515-124</w:t>
              </w:r>
            </w:hyperlink>
          </w:p>
        </w:tc>
        <w:tc>
          <w:tcPr>
            <w:tcW w:w="2975" w:type="dxa"/>
          </w:tcPr>
          <w:p w14:paraId="554CE2F9" w14:textId="77777777" w:rsidR="002E1B08" w:rsidRDefault="00000000">
            <w:pPr>
              <w:pStyle w:val="TableText"/>
            </w:pPr>
            <w:r>
              <w:t>urn:oid:2.16.840.1.113883.5.6 (HL7ActClass) = CLUSTER</w:t>
            </w:r>
          </w:p>
        </w:tc>
      </w:tr>
      <w:tr w:rsidR="002E1B08" w14:paraId="6C801D01" w14:textId="77777777">
        <w:trPr>
          <w:jc w:val="center"/>
        </w:trPr>
        <w:tc>
          <w:tcPr>
            <w:tcW w:w="3345" w:type="dxa"/>
          </w:tcPr>
          <w:p w14:paraId="4B3D4CD4" w14:textId="77777777" w:rsidR="002E1B08" w:rsidRDefault="00000000">
            <w:pPr>
              <w:pStyle w:val="TableText"/>
            </w:pPr>
            <w:r>
              <w:tab/>
              <w:t>@moodCode</w:t>
            </w:r>
          </w:p>
        </w:tc>
        <w:tc>
          <w:tcPr>
            <w:tcW w:w="720" w:type="dxa"/>
          </w:tcPr>
          <w:p w14:paraId="09B9487F" w14:textId="77777777" w:rsidR="002E1B08" w:rsidRDefault="00000000">
            <w:pPr>
              <w:pStyle w:val="TableText"/>
            </w:pPr>
            <w:r>
              <w:t>1..1</w:t>
            </w:r>
          </w:p>
        </w:tc>
        <w:tc>
          <w:tcPr>
            <w:tcW w:w="1152" w:type="dxa"/>
          </w:tcPr>
          <w:p w14:paraId="241EF4B3" w14:textId="77777777" w:rsidR="002E1B08" w:rsidRDefault="00000000">
            <w:pPr>
              <w:pStyle w:val="TableText"/>
            </w:pPr>
            <w:r>
              <w:t>SHALL</w:t>
            </w:r>
          </w:p>
        </w:tc>
        <w:tc>
          <w:tcPr>
            <w:tcW w:w="864" w:type="dxa"/>
          </w:tcPr>
          <w:p w14:paraId="529E3238" w14:textId="77777777" w:rsidR="002E1B08" w:rsidRDefault="002E1B08">
            <w:pPr>
              <w:pStyle w:val="TableText"/>
            </w:pPr>
          </w:p>
        </w:tc>
        <w:tc>
          <w:tcPr>
            <w:tcW w:w="1104" w:type="dxa"/>
          </w:tcPr>
          <w:p w14:paraId="19F97B38" w14:textId="77777777" w:rsidR="002E1B08" w:rsidRDefault="00000000">
            <w:pPr>
              <w:pStyle w:val="TableText"/>
            </w:pPr>
            <w:hyperlink w:anchor="C_4515-125">
              <w:r>
                <w:rPr>
                  <w:rStyle w:val="HyperlinkText9pt"/>
                </w:rPr>
                <w:t>4515-125</w:t>
              </w:r>
            </w:hyperlink>
          </w:p>
        </w:tc>
        <w:tc>
          <w:tcPr>
            <w:tcW w:w="2975" w:type="dxa"/>
          </w:tcPr>
          <w:p w14:paraId="12F8C3E6" w14:textId="77777777" w:rsidR="002E1B08" w:rsidRDefault="00000000">
            <w:pPr>
              <w:pStyle w:val="TableText"/>
            </w:pPr>
            <w:r>
              <w:t>urn:oid:2.16.840.1.113883.5.1001 (HL7ActMood) = EVN</w:t>
            </w:r>
          </w:p>
        </w:tc>
      </w:tr>
      <w:tr w:rsidR="002E1B08" w14:paraId="2BE88232" w14:textId="77777777">
        <w:trPr>
          <w:jc w:val="center"/>
        </w:trPr>
        <w:tc>
          <w:tcPr>
            <w:tcW w:w="3345" w:type="dxa"/>
          </w:tcPr>
          <w:p w14:paraId="09E59006" w14:textId="77777777" w:rsidR="002E1B08" w:rsidRDefault="00000000">
            <w:pPr>
              <w:pStyle w:val="TableText"/>
            </w:pPr>
            <w:r>
              <w:tab/>
              <w:t>templateId</w:t>
            </w:r>
          </w:p>
        </w:tc>
        <w:tc>
          <w:tcPr>
            <w:tcW w:w="720" w:type="dxa"/>
          </w:tcPr>
          <w:p w14:paraId="46D2F5F2" w14:textId="77777777" w:rsidR="002E1B08" w:rsidRDefault="00000000">
            <w:pPr>
              <w:pStyle w:val="TableText"/>
            </w:pPr>
            <w:r>
              <w:t>1..1</w:t>
            </w:r>
          </w:p>
        </w:tc>
        <w:tc>
          <w:tcPr>
            <w:tcW w:w="1152" w:type="dxa"/>
          </w:tcPr>
          <w:p w14:paraId="26320E7F" w14:textId="77777777" w:rsidR="002E1B08" w:rsidRDefault="00000000">
            <w:pPr>
              <w:pStyle w:val="TableText"/>
            </w:pPr>
            <w:r>
              <w:t>SHALL</w:t>
            </w:r>
          </w:p>
        </w:tc>
        <w:tc>
          <w:tcPr>
            <w:tcW w:w="864" w:type="dxa"/>
          </w:tcPr>
          <w:p w14:paraId="6962DFD9" w14:textId="77777777" w:rsidR="002E1B08" w:rsidRDefault="002E1B08">
            <w:pPr>
              <w:pStyle w:val="TableText"/>
            </w:pPr>
          </w:p>
        </w:tc>
        <w:tc>
          <w:tcPr>
            <w:tcW w:w="1104" w:type="dxa"/>
          </w:tcPr>
          <w:p w14:paraId="11326D23" w14:textId="77777777" w:rsidR="002E1B08" w:rsidRDefault="00000000">
            <w:pPr>
              <w:pStyle w:val="TableText"/>
            </w:pPr>
            <w:hyperlink w:anchor="C_4515-112">
              <w:r>
                <w:rPr>
                  <w:rStyle w:val="HyperlinkText9pt"/>
                </w:rPr>
                <w:t>4515-112</w:t>
              </w:r>
            </w:hyperlink>
          </w:p>
        </w:tc>
        <w:tc>
          <w:tcPr>
            <w:tcW w:w="2975" w:type="dxa"/>
          </w:tcPr>
          <w:p w14:paraId="5691A15E" w14:textId="77777777" w:rsidR="002E1B08" w:rsidRDefault="002E1B08">
            <w:pPr>
              <w:pStyle w:val="TableText"/>
            </w:pPr>
          </w:p>
        </w:tc>
      </w:tr>
      <w:tr w:rsidR="002E1B08" w14:paraId="2B775A66" w14:textId="77777777">
        <w:trPr>
          <w:jc w:val="center"/>
        </w:trPr>
        <w:tc>
          <w:tcPr>
            <w:tcW w:w="3345" w:type="dxa"/>
          </w:tcPr>
          <w:p w14:paraId="11D772FC" w14:textId="77777777" w:rsidR="002E1B08" w:rsidRDefault="00000000">
            <w:pPr>
              <w:pStyle w:val="TableText"/>
            </w:pPr>
            <w:r>
              <w:tab/>
            </w:r>
            <w:r>
              <w:tab/>
              <w:t>@root</w:t>
            </w:r>
          </w:p>
        </w:tc>
        <w:tc>
          <w:tcPr>
            <w:tcW w:w="720" w:type="dxa"/>
          </w:tcPr>
          <w:p w14:paraId="1162F794" w14:textId="77777777" w:rsidR="002E1B08" w:rsidRDefault="00000000">
            <w:pPr>
              <w:pStyle w:val="TableText"/>
            </w:pPr>
            <w:r>
              <w:t>1..1</w:t>
            </w:r>
          </w:p>
        </w:tc>
        <w:tc>
          <w:tcPr>
            <w:tcW w:w="1152" w:type="dxa"/>
          </w:tcPr>
          <w:p w14:paraId="1CC0ADED" w14:textId="77777777" w:rsidR="002E1B08" w:rsidRDefault="00000000">
            <w:pPr>
              <w:pStyle w:val="TableText"/>
            </w:pPr>
            <w:r>
              <w:t>SHALL</w:t>
            </w:r>
          </w:p>
        </w:tc>
        <w:tc>
          <w:tcPr>
            <w:tcW w:w="864" w:type="dxa"/>
          </w:tcPr>
          <w:p w14:paraId="26DD29AD" w14:textId="77777777" w:rsidR="002E1B08" w:rsidRDefault="002E1B08">
            <w:pPr>
              <w:pStyle w:val="TableText"/>
            </w:pPr>
          </w:p>
        </w:tc>
        <w:tc>
          <w:tcPr>
            <w:tcW w:w="1104" w:type="dxa"/>
          </w:tcPr>
          <w:p w14:paraId="0D949DC1" w14:textId="77777777" w:rsidR="002E1B08" w:rsidRDefault="00000000">
            <w:pPr>
              <w:pStyle w:val="TableText"/>
            </w:pPr>
            <w:hyperlink w:anchor="C_4515-117">
              <w:r>
                <w:rPr>
                  <w:rStyle w:val="HyperlinkText9pt"/>
                </w:rPr>
                <w:t>4515-117</w:t>
              </w:r>
            </w:hyperlink>
          </w:p>
        </w:tc>
        <w:tc>
          <w:tcPr>
            <w:tcW w:w="2975" w:type="dxa"/>
          </w:tcPr>
          <w:p w14:paraId="1974A8AB" w14:textId="77777777" w:rsidR="002E1B08" w:rsidRDefault="00000000">
            <w:pPr>
              <w:pStyle w:val="TableText"/>
            </w:pPr>
            <w:r>
              <w:t>2.16.840.1.113883.10.20.22.4.500</w:t>
            </w:r>
          </w:p>
        </w:tc>
      </w:tr>
      <w:tr w:rsidR="002E1B08" w14:paraId="5C84192F" w14:textId="77777777">
        <w:trPr>
          <w:jc w:val="center"/>
        </w:trPr>
        <w:tc>
          <w:tcPr>
            <w:tcW w:w="3345" w:type="dxa"/>
          </w:tcPr>
          <w:p w14:paraId="1CD3D053" w14:textId="77777777" w:rsidR="002E1B08" w:rsidRDefault="00000000">
            <w:pPr>
              <w:pStyle w:val="TableText"/>
            </w:pPr>
            <w:r>
              <w:tab/>
            </w:r>
            <w:r>
              <w:tab/>
              <w:t>@extension</w:t>
            </w:r>
          </w:p>
        </w:tc>
        <w:tc>
          <w:tcPr>
            <w:tcW w:w="720" w:type="dxa"/>
          </w:tcPr>
          <w:p w14:paraId="04EBCEC2" w14:textId="77777777" w:rsidR="002E1B08" w:rsidRDefault="00000000">
            <w:pPr>
              <w:pStyle w:val="TableText"/>
            </w:pPr>
            <w:r>
              <w:t>1..1</w:t>
            </w:r>
          </w:p>
        </w:tc>
        <w:tc>
          <w:tcPr>
            <w:tcW w:w="1152" w:type="dxa"/>
          </w:tcPr>
          <w:p w14:paraId="65678A58" w14:textId="77777777" w:rsidR="002E1B08" w:rsidRDefault="00000000">
            <w:pPr>
              <w:pStyle w:val="TableText"/>
            </w:pPr>
            <w:r>
              <w:t>SHALL</w:t>
            </w:r>
          </w:p>
        </w:tc>
        <w:tc>
          <w:tcPr>
            <w:tcW w:w="864" w:type="dxa"/>
          </w:tcPr>
          <w:p w14:paraId="50332FB4" w14:textId="77777777" w:rsidR="002E1B08" w:rsidRDefault="002E1B08">
            <w:pPr>
              <w:pStyle w:val="TableText"/>
            </w:pPr>
          </w:p>
        </w:tc>
        <w:tc>
          <w:tcPr>
            <w:tcW w:w="1104" w:type="dxa"/>
          </w:tcPr>
          <w:p w14:paraId="56B9EF25" w14:textId="77777777" w:rsidR="002E1B08" w:rsidRDefault="00000000">
            <w:pPr>
              <w:pStyle w:val="TableText"/>
            </w:pPr>
            <w:hyperlink w:anchor="C_4515-118">
              <w:r>
                <w:rPr>
                  <w:rStyle w:val="HyperlinkText9pt"/>
                </w:rPr>
                <w:t>4515-118</w:t>
              </w:r>
            </w:hyperlink>
          </w:p>
        </w:tc>
        <w:tc>
          <w:tcPr>
            <w:tcW w:w="2975" w:type="dxa"/>
          </w:tcPr>
          <w:p w14:paraId="361847B7" w14:textId="77777777" w:rsidR="002E1B08" w:rsidRDefault="00000000">
            <w:pPr>
              <w:pStyle w:val="TableText"/>
            </w:pPr>
            <w:r>
              <w:t>2022-06-01</w:t>
            </w:r>
          </w:p>
        </w:tc>
      </w:tr>
      <w:tr w:rsidR="002E1B08" w14:paraId="468BD40F" w14:textId="77777777">
        <w:trPr>
          <w:jc w:val="center"/>
        </w:trPr>
        <w:tc>
          <w:tcPr>
            <w:tcW w:w="3345" w:type="dxa"/>
          </w:tcPr>
          <w:p w14:paraId="52C71AE2" w14:textId="77777777" w:rsidR="002E1B08" w:rsidRDefault="00000000">
            <w:pPr>
              <w:pStyle w:val="TableText"/>
            </w:pPr>
            <w:r>
              <w:tab/>
              <w:t>id</w:t>
            </w:r>
          </w:p>
        </w:tc>
        <w:tc>
          <w:tcPr>
            <w:tcW w:w="720" w:type="dxa"/>
          </w:tcPr>
          <w:p w14:paraId="3B5F1EC7" w14:textId="77777777" w:rsidR="002E1B08" w:rsidRDefault="00000000">
            <w:pPr>
              <w:pStyle w:val="TableText"/>
            </w:pPr>
            <w:r>
              <w:t>1..*</w:t>
            </w:r>
          </w:p>
        </w:tc>
        <w:tc>
          <w:tcPr>
            <w:tcW w:w="1152" w:type="dxa"/>
          </w:tcPr>
          <w:p w14:paraId="4B2C877E" w14:textId="77777777" w:rsidR="002E1B08" w:rsidRDefault="00000000">
            <w:pPr>
              <w:pStyle w:val="TableText"/>
            </w:pPr>
            <w:r>
              <w:t>SHALL</w:t>
            </w:r>
          </w:p>
        </w:tc>
        <w:tc>
          <w:tcPr>
            <w:tcW w:w="864" w:type="dxa"/>
          </w:tcPr>
          <w:p w14:paraId="0656C664" w14:textId="77777777" w:rsidR="002E1B08" w:rsidRDefault="002E1B08">
            <w:pPr>
              <w:pStyle w:val="TableText"/>
            </w:pPr>
          </w:p>
        </w:tc>
        <w:tc>
          <w:tcPr>
            <w:tcW w:w="1104" w:type="dxa"/>
          </w:tcPr>
          <w:p w14:paraId="4A05A718" w14:textId="77777777" w:rsidR="002E1B08" w:rsidRDefault="00000000">
            <w:pPr>
              <w:pStyle w:val="TableText"/>
            </w:pPr>
            <w:hyperlink w:anchor="C_4515-126">
              <w:r>
                <w:rPr>
                  <w:rStyle w:val="HyperlinkText9pt"/>
                </w:rPr>
                <w:t>4515-126</w:t>
              </w:r>
            </w:hyperlink>
          </w:p>
        </w:tc>
        <w:tc>
          <w:tcPr>
            <w:tcW w:w="2975" w:type="dxa"/>
          </w:tcPr>
          <w:p w14:paraId="55E82978" w14:textId="77777777" w:rsidR="002E1B08" w:rsidRDefault="002E1B08">
            <w:pPr>
              <w:pStyle w:val="TableText"/>
            </w:pPr>
          </w:p>
        </w:tc>
      </w:tr>
      <w:tr w:rsidR="002E1B08" w14:paraId="114CE4CA" w14:textId="77777777">
        <w:trPr>
          <w:jc w:val="center"/>
        </w:trPr>
        <w:tc>
          <w:tcPr>
            <w:tcW w:w="3345" w:type="dxa"/>
          </w:tcPr>
          <w:p w14:paraId="7D5319C3" w14:textId="77777777" w:rsidR="002E1B08" w:rsidRDefault="00000000">
            <w:pPr>
              <w:pStyle w:val="TableText"/>
            </w:pPr>
            <w:r>
              <w:tab/>
              <w:t>code</w:t>
            </w:r>
          </w:p>
        </w:tc>
        <w:tc>
          <w:tcPr>
            <w:tcW w:w="720" w:type="dxa"/>
          </w:tcPr>
          <w:p w14:paraId="781057A1" w14:textId="77777777" w:rsidR="002E1B08" w:rsidRDefault="00000000">
            <w:pPr>
              <w:pStyle w:val="TableText"/>
            </w:pPr>
            <w:r>
              <w:t>1..1</w:t>
            </w:r>
          </w:p>
        </w:tc>
        <w:tc>
          <w:tcPr>
            <w:tcW w:w="1152" w:type="dxa"/>
          </w:tcPr>
          <w:p w14:paraId="25FEBD31" w14:textId="77777777" w:rsidR="002E1B08" w:rsidRDefault="00000000">
            <w:pPr>
              <w:pStyle w:val="TableText"/>
            </w:pPr>
            <w:r>
              <w:t>SHALL</w:t>
            </w:r>
          </w:p>
        </w:tc>
        <w:tc>
          <w:tcPr>
            <w:tcW w:w="864" w:type="dxa"/>
          </w:tcPr>
          <w:p w14:paraId="38ACC476" w14:textId="77777777" w:rsidR="002E1B08" w:rsidRDefault="002E1B08">
            <w:pPr>
              <w:pStyle w:val="TableText"/>
            </w:pPr>
          </w:p>
        </w:tc>
        <w:tc>
          <w:tcPr>
            <w:tcW w:w="1104" w:type="dxa"/>
          </w:tcPr>
          <w:p w14:paraId="56F9BD88" w14:textId="77777777" w:rsidR="002E1B08" w:rsidRDefault="00000000">
            <w:pPr>
              <w:pStyle w:val="TableText"/>
            </w:pPr>
            <w:hyperlink w:anchor="C_4515-114">
              <w:r>
                <w:rPr>
                  <w:rStyle w:val="HyperlinkText9pt"/>
                </w:rPr>
                <w:t>4515-114</w:t>
              </w:r>
            </w:hyperlink>
          </w:p>
        </w:tc>
        <w:tc>
          <w:tcPr>
            <w:tcW w:w="2975" w:type="dxa"/>
          </w:tcPr>
          <w:p w14:paraId="45E8DC01" w14:textId="77777777" w:rsidR="002E1B08" w:rsidRDefault="002E1B08">
            <w:pPr>
              <w:pStyle w:val="TableText"/>
            </w:pPr>
          </w:p>
        </w:tc>
      </w:tr>
      <w:tr w:rsidR="002E1B08" w14:paraId="6913BA48" w14:textId="77777777">
        <w:trPr>
          <w:jc w:val="center"/>
        </w:trPr>
        <w:tc>
          <w:tcPr>
            <w:tcW w:w="3345" w:type="dxa"/>
          </w:tcPr>
          <w:p w14:paraId="4DF1C55D" w14:textId="77777777" w:rsidR="002E1B08" w:rsidRDefault="00000000">
            <w:pPr>
              <w:pStyle w:val="TableText"/>
            </w:pPr>
            <w:r>
              <w:tab/>
            </w:r>
            <w:r>
              <w:tab/>
              <w:t>@code</w:t>
            </w:r>
          </w:p>
        </w:tc>
        <w:tc>
          <w:tcPr>
            <w:tcW w:w="720" w:type="dxa"/>
          </w:tcPr>
          <w:p w14:paraId="4F2D7287" w14:textId="77777777" w:rsidR="002E1B08" w:rsidRDefault="00000000">
            <w:pPr>
              <w:pStyle w:val="TableText"/>
            </w:pPr>
            <w:r>
              <w:t>1..1</w:t>
            </w:r>
          </w:p>
        </w:tc>
        <w:tc>
          <w:tcPr>
            <w:tcW w:w="1152" w:type="dxa"/>
          </w:tcPr>
          <w:p w14:paraId="1D8F748B" w14:textId="77777777" w:rsidR="002E1B08" w:rsidRDefault="00000000">
            <w:pPr>
              <w:pStyle w:val="TableText"/>
            </w:pPr>
            <w:r>
              <w:t>SHALL</w:t>
            </w:r>
          </w:p>
        </w:tc>
        <w:tc>
          <w:tcPr>
            <w:tcW w:w="864" w:type="dxa"/>
          </w:tcPr>
          <w:p w14:paraId="2376C79F" w14:textId="77777777" w:rsidR="002E1B08" w:rsidRDefault="002E1B08">
            <w:pPr>
              <w:pStyle w:val="TableText"/>
            </w:pPr>
          </w:p>
        </w:tc>
        <w:tc>
          <w:tcPr>
            <w:tcW w:w="1104" w:type="dxa"/>
          </w:tcPr>
          <w:p w14:paraId="1ED4F169" w14:textId="77777777" w:rsidR="002E1B08" w:rsidRDefault="00000000">
            <w:pPr>
              <w:pStyle w:val="TableText"/>
            </w:pPr>
            <w:hyperlink w:anchor="C_4515-120">
              <w:r>
                <w:rPr>
                  <w:rStyle w:val="HyperlinkText9pt"/>
                </w:rPr>
                <w:t>4515-120</w:t>
              </w:r>
            </w:hyperlink>
          </w:p>
        </w:tc>
        <w:tc>
          <w:tcPr>
            <w:tcW w:w="2975" w:type="dxa"/>
          </w:tcPr>
          <w:p w14:paraId="6A3E0A08" w14:textId="77777777" w:rsidR="002E1B08" w:rsidRDefault="00000000">
            <w:pPr>
              <w:pStyle w:val="TableText"/>
            </w:pPr>
            <w:r>
              <w:t>86744-0</w:t>
            </w:r>
          </w:p>
        </w:tc>
      </w:tr>
      <w:tr w:rsidR="002E1B08" w14:paraId="29687A4F" w14:textId="77777777">
        <w:trPr>
          <w:jc w:val="center"/>
        </w:trPr>
        <w:tc>
          <w:tcPr>
            <w:tcW w:w="3345" w:type="dxa"/>
          </w:tcPr>
          <w:p w14:paraId="34DE5325" w14:textId="77777777" w:rsidR="002E1B08" w:rsidRDefault="00000000">
            <w:pPr>
              <w:pStyle w:val="TableText"/>
            </w:pPr>
            <w:r>
              <w:tab/>
            </w:r>
            <w:r>
              <w:tab/>
              <w:t>@codeSystem</w:t>
            </w:r>
          </w:p>
        </w:tc>
        <w:tc>
          <w:tcPr>
            <w:tcW w:w="720" w:type="dxa"/>
          </w:tcPr>
          <w:p w14:paraId="50287700" w14:textId="77777777" w:rsidR="002E1B08" w:rsidRDefault="00000000">
            <w:pPr>
              <w:pStyle w:val="TableText"/>
            </w:pPr>
            <w:r>
              <w:t>1..1</w:t>
            </w:r>
          </w:p>
        </w:tc>
        <w:tc>
          <w:tcPr>
            <w:tcW w:w="1152" w:type="dxa"/>
          </w:tcPr>
          <w:p w14:paraId="3B6A1C8F" w14:textId="77777777" w:rsidR="002E1B08" w:rsidRDefault="00000000">
            <w:pPr>
              <w:pStyle w:val="TableText"/>
            </w:pPr>
            <w:r>
              <w:t>SHALL</w:t>
            </w:r>
          </w:p>
        </w:tc>
        <w:tc>
          <w:tcPr>
            <w:tcW w:w="864" w:type="dxa"/>
          </w:tcPr>
          <w:p w14:paraId="70D66074" w14:textId="77777777" w:rsidR="002E1B08" w:rsidRDefault="002E1B08">
            <w:pPr>
              <w:pStyle w:val="TableText"/>
            </w:pPr>
          </w:p>
        </w:tc>
        <w:tc>
          <w:tcPr>
            <w:tcW w:w="1104" w:type="dxa"/>
          </w:tcPr>
          <w:p w14:paraId="6B3F3F6B" w14:textId="77777777" w:rsidR="002E1B08" w:rsidRDefault="00000000">
            <w:pPr>
              <w:pStyle w:val="TableText"/>
            </w:pPr>
            <w:hyperlink w:anchor="C_4515-121">
              <w:r>
                <w:rPr>
                  <w:rStyle w:val="HyperlinkText9pt"/>
                </w:rPr>
                <w:t>4515-121</w:t>
              </w:r>
            </w:hyperlink>
          </w:p>
        </w:tc>
        <w:tc>
          <w:tcPr>
            <w:tcW w:w="2975" w:type="dxa"/>
          </w:tcPr>
          <w:p w14:paraId="7470E0AE" w14:textId="77777777" w:rsidR="002E1B08" w:rsidRDefault="00000000">
            <w:pPr>
              <w:pStyle w:val="TableText"/>
            </w:pPr>
            <w:r>
              <w:t>urn:oid:2.16.840.1.113883.6.1 (LOINC) = 2.16.840.1.113883.6.1</w:t>
            </w:r>
          </w:p>
        </w:tc>
      </w:tr>
      <w:tr w:rsidR="002E1B08" w14:paraId="1ED9200E" w14:textId="77777777">
        <w:trPr>
          <w:jc w:val="center"/>
        </w:trPr>
        <w:tc>
          <w:tcPr>
            <w:tcW w:w="3345" w:type="dxa"/>
          </w:tcPr>
          <w:p w14:paraId="2828EF5C" w14:textId="77777777" w:rsidR="002E1B08" w:rsidRDefault="00000000">
            <w:pPr>
              <w:pStyle w:val="TableText"/>
            </w:pPr>
            <w:r>
              <w:tab/>
            </w:r>
            <w:r>
              <w:tab/>
              <w:t>originalText</w:t>
            </w:r>
          </w:p>
        </w:tc>
        <w:tc>
          <w:tcPr>
            <w:tcW w:w="720" w:type="dxa"/>
          </w:tcPr>
          <w:p w14:paraId="45735AE9" w14:textId="77777777" w:rsidR="002E1B08" w:rsidRDefault="00000000">
            <w:pPr>
              <w:pStyle w:val="TableText"/>
            </w:pPr>
            <w:r>
              <w:t>0..1</w:t>
            </w:r>
          </w:p>
        </w:tc>
        <w:tc>
          <w:tcPr>
            <w:tcW w:w="1152" w:type="dxa"/>
          </w:tcPr>
          <w:p w14:paraId="75738936" w14:textId="77777777" w:rsidR="002E1B08" w:rsidRDefault="00000000">
            <w:pPr>
              <w:pStyle w:val="TableText"/>
            </w:pPr>
            <w:r>
              <w:t>SHOULD</w:t>
            </w:r>
          </w:p>
        </w:tc>
        <w:tc>
          <w:tcPr>
            <w:tcW w:w="864" w:type="dxa"/>
          </w:tcPr>
          <w:p w14:paraId="6C63E463" w14:textId="77777777" w:rsidR="002E1B08" w:rsidRDefault="002E1B08">
            <w:pPr>
              <w:pStyle w:val="TableText"/>
            </w:pPr>
          </w:p>
        </w:tc>
        <w:tc>
          <w:tcPr>
            <w:tcW w:w="1104" w:type="dxa"/>
          </w:tcPr>
          <w:p w14:paraId="4F3D88E6" w14:textId="77777777" w:rsidR="002E1B08" w:rsidRDefault="00000000">
            <w:pPr>
              <w:pStyle w:val="TableText"/>
            </w:pPr>
            <w:hyperlink w:anchor="C_4515-154">
              <w:r>
                <w:rPr>
                  <w:rStyle w:val="HyperlinkText9pt"/>
                </w:rPr>
                <w:t>4515-154</w:t>
              </w:r>
            </w:hyperlink>
          </w:p>
        </w:tc>
        <w:tc>
          <w:tcPr>
            <w:tcW w:w="2975" w:type="dxa"/>
          </w:tcPr>
          <w:p w14:paraId="06B9BECB" w14:textId="77777777" w:rsidR="002E1B08" w:rsidRDefault="002E1B08">
            <w:pPr>
              <w:pStyle w:val="TableText"/>
            </w:pPr>
          </w:p>
        </w:tc>
      </w:tr>
      <w:tr w:rsidR="002E1B08" w14:paraId="66861642" w14:textId="77777777">
        <w:trPr>
          <w:jc w:val="center"/>
        </w:trPr>
        <w:tc>
          <w:tcPr>
            <w:tcW w:w="3345" w:type="dxa"/>
          </w:tcPr>
          <w:p w14:paraId="0AAF764E" w14:textId="77777777" w:rsidR="002E1B08" w:rsidRDefault="00000000">
            <w:pPr>
              <w:pStyle w:val="TableText"/>
            </w:pPr>
            <w:r>
              <w:tab/>
            </w:r>
            <w:r>
              <w:tab/>
            </w:r>
            <w:r>
              <w:tab/>
              <w:t>reference</w:t>
            </w:r>
          </w:p>
        </w:tc>
        <w:tc>
          <w:tcPr>
            <w:tcW w:w="720" w:type="dxa"/>
          </w:tcPr>
          <w:p w14:paraId="085A512D" w14:textId="77777777" w:rsidR="002E1B08" w:rsidRDefault="00000000">
            <w:pPr>
              <w:pStyle w:val="TableText"/>
            </w:pPr>
            <w:r>
              <w:t>1..1</w:t>
            </w:r>
          </w:p>
        </w:tc>
        <w:tc>
          <w:tcPr>
            <w:tcW w:w="1152" w:type="dxa"/>
          </w:tcPr>
          <w:p w14:paraId="0BE8DFBA" w14:textId="77777777" w:rsidR="002E1B08" w:rsidRDefault="00000000">
            <w:pPr>
              <w:pStyle w:val="TableText"/>
            </w:pPr>
            <w:r>
              <w:t>SHALL</w:t>
            </w:r>
          </w:p>
        </w:tc>
        <w:tc>
          <w:tcPr>
            <w:tcW w:w="864" w:type="dxa"/>
          </w:tcPr>
          <w:p w14:paraId="7FDB94C5" w14:textId="77777777" w:rsidR="002E1B08" w:rsidRDefault="002E1B08">
            <w:pPr>
              <w:pStyle w:val="TableText"/>
            </w:pPr>
          </w:p>
        </w:tc>
        <w:tc>
          <w:tcPr>
            <w:tcW w:w="1104" w:type="dxa"/>
          </w:tcPr>
          <w:p w14:paraId="25E73E3B" w14:textId="77777777" w:rsidR="002E1B08" w:rsidRDefault="00000000">
            <w:pPr>
              <w:pStyle w:val="TableText"/>
            </w:pPr>
            <w:hyperlink w:anchor="C_4515-155">
              <w:r>
                <w:rPr>
                  <w:rStyle w:val="HyperlinkText9pt"/>
                </w:rPr>
                <w:t>4515-155</w:t>
              </w:r>
            </w:hyperlink>
          </w:p>
        </w:tc>
        <w:tc>
          <w:tcPr>
            <w:tcW w:w="2975" w:type="dxa"/>
          </w:tcPr>
          <w:p w14:paraId="334B303B" w14:textId="77777777" w:rsidR="002E1B08" w:rsidRDefault="002E1B08">
            <w:pPr>
              <w:pStyle w:val="TableText"/>
            </w:pPr>
          </w:p>
        </w:tc>
      </w:tr>
      <w:tr w:rsidR="002E1B08" w14:paraId="66353673" w14:textId="77777777">
        <w:trPr>
          <w:jc w:val="center"/>
        </w:trPr>
        <w:tc>
          <w:tcPr>
            <w:tcW w:w="3345" w:type="dxa"/>
          </w:tcPr>
          <w:p w14:paraId="4110BF1D" w14:textId="77777777" w:rsidR="002E1B08" w:rsidRDefault="00000000">
            <w:pPr>
              <w:pStyle w:val="TableText"/>
            </w:pPr>
            <w:r>
              <w:tab/>
            </w:r>
            <w:r>
              <w:tab/>
            </w:r>
            <w:r>
              <w:tab/>
            </w:r>
            <w:r>
              <w:tab/>
              <w:t>@value</w:t>
            </w:r>
          </w:p>
        </w:tc>
        <w:tc>
          <w:tcPr>
            <w:tcW w:w="720" w:type="dxa"/>
          </w:tcPr>
          <w:p w14:paraId="3A808CE8" w14:textId="77777777" w:rsidR="002E1B08" w:rsidRDefault="00000000">
            <w:pPr>
              <w:pStyle w:val="TableText"/>
            </w:pPr>
            <w:r>
              <w:t>1..1</w:t>
            </w:r>
          </w:p>
        </w:tc>
        <w:tc>
          <w:tcPr>
            <w:tcW w:w="1152" w:type="dxa"/>
          </w:tcPr>
          <w:p w14:paraId="70AA8428" w14:textId="77777777" w:rsidR="002E1B08" w:rsidRDefault="00000000">
            <w:pPr>
              <w:pStyle w:val="TableText"/>
            </w:pPr>
            <w:r>
              <w:t>SHALL</w:t>
            </w:r>
          </w:p>
        </w:tc>
        <w:tc>
          <w:tcPr>
            <w:tcW w:w="864" w:type="dxa"/>
          </w:tcPr>
          <w:p w14:paraId="589CF79A" w14:textId="77777777" w:rsidR="002E1B08" w:rsidRDefault="002E1B08">
            <w:pPr>
              <w:pStyle w:val="TableText"/>
            </w:pPr>
          </w:p>
        </w:tc>
        <w:tc>
          <w:tcPr>
            <w:tcW w:w="1104" w:type="dxa"/>
          </w:tcPr>
          <w:p w14:paraId="18D3BF91" w14:textId="77777777" w:rsidR="002E1B08" w:rsidRDefault="00000000">
            <w:pPr>
              <w:pStyle w:val="TableText"/>
            </w:pPr>
            <w:hyperlink w:anchor="C_4515-156">
              <w:r>
                <w:rPr>
                  <w:rStyle w:val="HyperlinkText9pt"/>
                </w:rPr>
                <w:t>4515-156</w:t>
              </w:r>
            </w:hyperlink>
          </w:p>
        </w:tc>
        <w:tc>
          <w:tcPr>
            <w:tcW w:w="2975" w:type="dxa"/>
          </w:tcPr>
          <w:p w14:paraId="0E68D161" w14:textId="77777777" w:rsidR="002E1B08" w:rsidRDefault="002E1B08">
            <w:pPr>
              <w:pStyle w:val="TableText"/>
            </w:pPr>
          </w:p>
        </w:tc>
      </w:tr>
      <w:tr w:rsidR="002E1B08" w14:paraId="2714E76C" w14:textId="77777777">
        <w:trPr>
          <w:jc w:val="center"/>
        </w:trPr>
        <w:tc>
          <w:tcPr>
            <w:tcW w:w="3345" w:type="dxa"/>
          </w:tcPr>
          <w:p w14:paraId="2276CD2B" w14:textId="77777777" w:rsidR="002E1B08" w:rsidRDefault="00000000">
            <w:pPr>
              <w:pStyle w:val="TableText"/>
            </w:pPr>
            <w:r>
              <w:tab/>
              <w:t>statusCode</w:t>
            </w:r>
          </w:p>
        </w:tc>
        <w:tc>
          <w:tcPr>
            <w:tcW w:w="720" w:type="dxa"/>
          </w:tcPr>
          <w:p w14:paraId="42A9B9F8" w14:textId="77777777" w:rsidR="002E1B08" w:rsidRDefault="00000000">
            <w:pPr>
              <w:pStyle w:val="TableText"/>
            </w:pPr>
            <w:r>
              <w:t>1..1</w:t>
            </w:r>
          </w:p>
        </w:tc>
        <w:tc>
          <w:tcPr>
            <w:tcW w:w="1152" w:type="dxa"/>
          </w:tcPr>
          <w:p w14:paraId="045046A6" w14:textId="77777777" w:rsidR="002E1B08" w:rsidRDefault="00000000">
            <w:pPr>
              <w:pStyle w:val="TableText"/>
            </w:pPr>
            <w:r>
              <w:t>SHALL</w:t>
            </w:r>
          </w:p>
        </w:tc>
        <w:tc>
          <w:tcPr>
            <w:tcW w:w="864" w:type="dxa"/>
          </w:tcPr>
          <w:p w14:paraId="16B302D5" w14:textId="77777777" w:rsidR="002E1B08" w:rsidRDefault="002E1B08">
            <w:pPr>
              <w:pStyle w:val="TableText"/>
            </w:pPr>
          </w:p>
        </w:tc>
        <w:tc>
          <w:tcPr>
            <w:tcW w:w="1104" w:type="dxa"/>
          </w:tcPr>
          <w:p w14:paraId="6C806584" w14:textId="77777777" w:rsidR="002E1B08" w:rsidRDefault="00000000">
            <w:pPr>
              <w:pStyle w:val="TableText"/>
            </w:pPr>
            <w:hyperlink w:anchor="C_4515-113">
              <w:r>
                <w:rPr>
                  <w:rStyle w:val="HyperlinkText9pt"/>
                </w:rPr>
                <w:t>4515-113</w:t>
              </w:r>
            </w:hyperlink>
          </w:p>
        </w:tc>
        <w:tc>
          <w:tcPr>
            <w:tcW w:w="2975" w:type="dxa"/>
          </w:tcPr>
          <w:p w14:paraId="14C36561" w14:textId="77777777" w:rsidR="002E1B08" w:rsidRDefault="002E1B08">
            <w:pPr>
              <w:pStyle w:val="TableText"/>
            </w:pPr>
          </w:p>
        </w:tc>
      </w:tr>
      <w:tr w:rsidR="002E1B08" w14:paraId="0D5E7462" w14:textId="77777777">
        <w:trPr>
          <w:jc w:val="center"/>
        </w:trPr>
        <w:tc>
          <w:tcPr>
            <w:tcW w:w="3345" w:type="dxa"/>
          </w:tcPr>
          <w:p w14:paraId="67FEE203" w14:textId="77777777" w:rsidR="002E1B08" w:rsidRDefault="00000000">
            <w:pPr>
              <w:pStyle w:val="TableText"/>
            </w:pPr>
            <w:r>
              <w:tab/>
            </w:r>
            <w:r>
              <w:tab/>
              <w:t>@code</w:t>
            </w:r>
          </w:p>
        </w:tc>
        <w:tc>
          <w:tcPr>
            <w:tcW w:w="720" w:type="dxa"/>
          </w:tcPr>
          <w:p w14:paraId="38318DBE" w14:textId="77777777" w:rsidR="002E1B08" w:rsidRDefault="00000000">
            <w:pPr>
              <w:pStyle w:val="TableText"/>
            </w:pPr>
            <w:r>
              <w:t>1..1</w:t>
            </w:r>
          </w:p>
        </w:tc>
        <w:tc>
          <w:tcPr>
            <w:tcW w:w="1152" w:type="dxa"/>
          </w:tcPr>
          <w:p w14:paraId="60178724" w14:textId="77777777" w:rsidR="002E1B08" w:rsidRDefault="00000000">
            <w:pPr>
              <w:pStyle w:val="TableText"/>
            </w:pPr>
            <w:r>
              <w:t>SHALL</w:t>
            </w:r>
          </w:p>
        </w:tc>
        <w:tc>
          <w:tcPr>
            <w:tcW w:w="864" w:type="dxa"/>
          </w:tcPr>
          <w:p w14:paraId="01A8571C" w14:textId="77777777" w:rsidR="002E1B08" w:rsidRDefault="002E1B08">
            <w:pPr>
              <w:pStyle w:val="TableText"/>
            </w:pPr>
          </w:p>
        </w:tc>
        <w:tc>
          <w:tcPr>
            <w:tcW w:w="1104" w:type="dxa"/>
          </w:tcPr>
          <w:p w14:paraId="32227748" w14:textId="77777777" w:rsidR="002E1B08" w:rsidRDefault="00000000">
            <w:pPr>
              <w:pStyle w:val="TableText"/>
            </w:pPr>
            <w:hyperlink w:anchor="C_4515-119">
              <w:r>
                <w:rPr>
                  <w:rStyle w:val="HyperlinkText9pt"/>
                </w:rPr>
                <w:t>4515-119</w:t>
              </w:r>
            </w:hyperlink>
          </w:p>
        </w:tc>
        <w:tc>
          <w:tcPr>
            <w:tcW w:w="2975" w:type="dxa"/>
          </w:tcPr>
          <w:p w14:paraId="6F46E224" w14:textId="77777777" w:rsidR="002E1B08" w:rsidRDefault="00000000">
            <w:pPr>
              <w:pStyle w:val="TableText"/>
            </w:pPr>
            <w:r>
              <w:t>urn:oid:2.16.840.1.113883.1.11.15933 (ActStatus)</w:t>
            </w:r>
          </w:p>
        </w:tc>
      </w:tr>
      <w:tr w:rsidR="002E1B08" w14:paraId="295B1CD1" w14:textId="77777777">
        <w:trPr>
          <w:jc w:val="center"/>
        </w:trPr>
        <w:tc>
          <w:tcPr>
            <w:tcW w:w="3345" w:type="dxa"/>
          </w:tcPr>
          <w:p w14:paraId="7BA381AE" w14:textId="77777777" w:rsidR="002E1B08" w:rsidRDefault="00000000">
            <w:pPr>
              <w:pStyle w:val="TableText"/>
            </w:pPr>
            <w:r>
              <w:tab/>
              <w:t>effectiveTime</w:t>
            </w:r>
          </w:p>
        </w:tc>
        <w:tc>
          <w:tcPr>
            <w:tcW w:w="720" w:type="dxa"/>
          </w:tcPr>
          <w:p w14:paraId="4AB2E540" w14:textId="77777777" w:rsidR="002E1B08" w:rsidRDefault="00000000">
            <w:pPr>
              <w:pStyle w:val="TableText"/>
            </w:pPr>
            <w:r>
              <w:t>1..1</w:t>
            </w:r>
          </w:p>
        </w:tc>
        <w:tc>
          <w:tcPr>
            <w:tcW w:w="1152" w:type="dxa"/>
          </w:tcPr>
          <w:p w14:paraId="4C119799" w14:textId="77777777" w:rsidR="002E1B08" w:rsidRDefault="00000000">
            <w:pPr>
              <w:pStyle w:val="TableText"/>
            </w:pPr>
            <w:r>
              <w:t>SHALL</w:t>
            </w:r>
          </w:p>
        </w:tc>
        <w:tc>
          <w:tcPr>
            <w:tcW w:w="864" w:type="dxa"/>
          </w:tcPr>
          <w:p w14:paraId="59F1B022" w14:textId="77777777" w:rsidR="002E1B08" w:rsidRDefault="002E1B08">
            <w:pPr>
              <w:pStyle w:val="TableText"/>
            </w:pPr>
          </w:p>
        </w:tc>
        <w:tc>
          <w:tcPr>
            <w:tcW w:w="1104" w:type="dxa"/>
          </w:tcPr>
          <w:p w14:paraId="27FEE33E" w14:textId="77777777" w:rsidR="002E1B08" w:rsidRDefault="00000000">
            <w:pPr>
              <w:pStyle w:val="TableText"/>
            </w:pPr>
            <w:hyperlink w:anchor="C_4515-127">
              <w:r>
                <w:rPr>
                  <w:rStyle w:val="HyperlinkText9pt"/>
                </w:rPr>
                <w:t>4515-127</w:t>
              </w:r>
            </w:hyperlink>
          </w:p>
        </w:tc>
        <w:tc>
          <w:tcPr>
            <w:tcW w:w="2975" w:type="dxa"/>
          </w:tcPr>
          <w:p w14:paraId="786081A9" w14:textId="77777777" w:rsidR="002E1B08" w:rsidRDefault="002E1B08">
            <w:pPr>
              <w:pStyle w:val="TableText"/>
            </w:pPr>
          </w:p>
        </w:tc>
      </w:tr>
      <w:tr w:rsidR="002E1B08" w14:paraId="42D7AD48" w14:textId="77777777">
        <w:trPr>
          <w:jc w:val="center"/>
        </w:trPr>
        <w:tc>
          <w:tcPr>
            <w:tcW w:w="3345" w:type="dxa"/>
          </w:tcPr>
          <w:p w14:paraId="276D5179" w14:textId="77777777" w:rsidR="002E1B08" w:rsidRDefault="00000000">
            <w:pPr>
              <w:pStyle w:val="TableText"/>
            </w:pPr>
            <w:r>
              <w:tab/>
            </w:r>
            <w:r>
              <w:tab/>
              <w:t>low</w:t>
            </w:r>
          </w:p>
        </w:tc>
        <w:tc>
          <w:tcPr>
            <w:tcW w:w="720" w:type="dxa"/>
          </w:tcPr>
          <w:p w14:paraId="27DB56BD" w14:textId="77777777" w:rsidR="002E1B08" w:rsidRDefault="00000000">
            <w:pPr>
              <w:pStyle w:val="TableText"/>
            </w:pPr>
            <w:r>
              <w:t>1..1</w:t>
            </w:r>
          </w:p>
        </w:tc>
        <w:tc>
          <w:tcPr>
            <w:tcW w:w="1152" w:type="dxa"/>
          </w:tcPr>
          <w:p w14:paraId="249B6AF3" w14:textId="77777777" w:rsidR="002E1B08" w:rsidRDefault="00000000">
            <w:pPr>
              <w:pStyle w:val="TableText"/>
            </w:pPr>
            <w:r>
              <w:t>SHALL</w:t>
            </w:r>
          </w:p>
        </w:tc>
        <w:tc>
          <w:tcPr>
            <w:tcW w:w="864" w:type="dxa"/>
          </w:tcPr>
          <w:p w14:paraId="7962C165" w14:textId="77777777" w:rsidR="002E1B08" w:rsidRDefault="002E1B08">
            <w:pPr>
              <w:pStyle w:val="TableText"/>
            </w:pPr>
          </w:p>
        </w:tc>
        <w:tc>
          <w:tcPr>
            <w:tcW w:w="1104" w:type="dxa"/>
          </w:tcPr>
          <w:p w14:paraId="5CA226B7" w14:textId="77777777" w:rsidR="002E1B08" w:rsidRDefault="00000000">
            <w:pPr>
              <w:pStyle w:val="TableText"/>
            </w:pPr>
            <w:hyperlink w:anchor="C_4515-157">
              <w:r>
                <w:rPr>
                  <w:rStyle w:val="HyperlinkText9pt"/>
                </w:rPr>
                <w:t>4515-157</w:t>
              </w:r>
            </w:hyperlink>
          </w:p>
        </w:tc>
        <w:tc>
          <w:tcPr>
            <w:tcW w:w="2975" w:type="dxa"/>
          </w:tcPr>
          <w:p w14:paraId="53B43164" w14:textId="77777777" w:rsidR="002E1B08" w:rsidRDefault="002E1B08">
            <w:pPr>
              <w:pStyle w:val="TableText"/>
            </w:pPr>
          </w:p>
        </w:tc>
      </w:tr>
      <w:tr w:rsidR="002E1B08" w14:paraId="6EC1E56C" w14:textId="77777777">
        <w:trPr>
          <w:jc w:val="center"/>
        </w:trPr>
        <w:tc>
          <w:tcPr>
            <w:tcW w:w="3345" w:type="dxa"/>
          </w:tcPr>
          <w:p w14:paraId="671F88D5" w14:textId="77777777" w:rsidR="002E1B08" w:rsidRDefault="00000000">
            <w:pPr>
              <w:pStyle w:val="TableText"/>
            </w:pPr>
            <w:r>
              <w:tab/>
            </w:r>
            <w:r>
              <w:tab/>
              <w:t>high</w:t>
            </w:r>
          </w:p>
        </w:tc>
        <w:tc>
          <w:tcPr>
            <w:tcW w:w="720" w:type="dxa"/>
          </w:tcPr>
          <w:p w14:paraId="3FD13FE0" w14:textId="77777777" w:rsidR="002E1B08" w:rsidRDefault="00000000">
            <w:pPr>
              <w:pStyle w:val="TableText"/>
            </w:pPr>
            <w:r>
              <w:t>0..1</w:t>
            </w:r>
          </w:p>
        </w:tc>
        <w:tc>
          <w:tcPr>
            <w:tcW w:w="1152" w:type="dxa"/>
          </w:tcPr>
          <w:p w14:paraId="598C4ED0" w14:textId="77777777" w:rsidR="002E1B08" w:rsidRDefault="00000000">
            <w:pPr>
              <w:pStyle w:val="TableText"/>
            </w:pPr>
            <w:r>
              <w:t>MAY</w:t>
            </w:r>
          </w:p>
        </w:tc>
        <w:tc>
          <w:tcPr>
            <w:tcW w:w="864" w:type="dxa"/>
          </w:tcPr>
          <w:p w14:paraId="76B8649D" w14:textId="77777777" w:rsidR="002E1B08" w:rsidRDefault="002E1B08">
            <w:pPr>
              <w:pStyle w:val="TableText"/>
            </w:pPr>
          </w:p>
        </w:tc>
        <w:tc>
          <w:tcPr>
            <w:tcW w:w="1104" w:type="dxa"/>
          </w:tcPr>
          <w:p w14:paraId="1AF8E02F" w14:textId="77777777" w:rsidR="002E1B08" w:rsidRDefault="00000000">
            <w:pPr>
              <w:pStyle w:val="TableText"/>
            </w:pPr>
            <w:hyperlink w:anchor="C_4515-158">
              <w:r>
                <w:rPr>
                  <w:rStyle w:val="HyperlinkText9pt"/>
                </w:rPr>
                <w:t>4515-158</w:t>
              </w:r>
            </w:hyperlink>
          </w:p>
        </w:tc>
        <w:tc>
          <w:tcPr>
            <w:tcW w:w="2975" w:type="dxa"/>
          </w:tcPr>
          <w:p w14:paraId="58BD3C5F" w14:textId="77777777" w:rsidR="002E1B08" w:rsidRDefault="002E1B08">
            <w:pPr>
              <w:pStyle w:val="TableText"/>
            </w:pPr>
          </w:p>
        </w:tc>
      </w:tr>
      <w:tr w:rsidR="002E1B08" w14:paraId="299A798B" w14:textId="77777777">
        <w:trPr>
          <w:jc w:val="center"/>
        </w:trPr>
        <w:tc>
          <w:tcPr>
            <w:tcW w:w="3345" w:type="dxa"/>
          </w:tcPr>
          <w:p w14:paraId="1F8B4311" w14:textId="77777777" w:rsidR="002E1B08" w:rsidRDefault="00000000">
            <w:pPr>
              <w:pStyle w:val="TableText"/>
            </w:pPr>
            <w:r>
              <w:tab/>
              <w:t>author</w:t>
            </w:r>
          </w:p>
        </w:tc>
        <w:tc>
          <w:tcPr>
            <w:tcW w:w="720" w:type="dxa"/>
          </w:tcPr>
          <w:p w14:paraId="3C98AD21" w14:textId="77777777" w:rsidR="002E1B08" w:rsidRDefault="00000000">
            <w:pPr>
              <w:pStyle w:val="TableText"/>
            </w:pPr>
            <w:r>
              <w:t>0..*</w:t>
            </w:r>
          </w:p>
        </w:tc>
        <w:tc>
          <w:tcPr>
            <w:tcW w:w="1152" w:type="dxa"/>
          </w:tcPr>
          <w:p w14:paraId="4836AF8B" w14:textId="77777777" w:rsidR="002E1B08" w:rsidRDefault="00000000">
            <w:pPr>
              <w:pStyle w:val="TableText"/>
            </w:pPr>
            <w:r>
              <w:t>SHOULD</w:t>
            </w:r>
          </w:p>
        </w:tc>
        <w:tc>
          <w:tcPr>
            <w:tcW w:w="864" w:type="dxa"/>
          </w:tcPr>
          <w:p w14:paraId="74F93831" w14:textId="77777777" w:rsidR="002E1B08" w:rsidRDefault="002E1B08">
            <w:pPr>
              <w:pStyle w:val="TableText"/>
            </w:pPr>
          </w:p>
        </w:tc>
        <w:tc>
          <w:tcPr>
            <w:tcW w:w="1104" w:type="dxa"/>
          </w:tcPr>
          <w:p w14:paraId="17EDA1B2" w14:textId="77777777" w:rsidR="002E1B08" w:rsidRDefault="00000000">
            <w:pPr>
              <w:pStyle w:val="TableText"/>
            </w:pPr>
            <w:hyperlink w:anchor="C_4515-116">
              <w:r>
                <w:rPr>
                  <w:rStyle w:val="HyperlinkText9pt"/>
                </w:rPr>
                <w:t>4515-116</w:t>
              </w:r>
            </w:hyperlink>
          </w:p>
        </w:tc>
        <w:tc>
          <w:tcPr>
            <w:tcW w:w="2975" w:type="dxa"/>
          </w:tcPr>
          <w:p w14:paraId="1260E0BD" w14:textId="77777777" w:rsidR="002E1B08" w:rsidRDefault="00000000">
            <w:pPr>
              <w:pStyle w:val="TableText"/>
            </w:pPr>
            <w:r>
              <w:t>Author Participation (identifier: urn:oid:2.16.840.1.113883.10.20.22.4.119</w:t>
            </w:r>
          </w:p>
        </w:tc>
      </w:tr>
      <w:tr w:rsidR="002E1B08" w14:paraId="780E0873" w14:textId="77777777">
        <w:trPr>
          <w:jc w:val="center"/>
        </w:trPr>
        <w:tc>
          <w:tcPr>
            <w:tcW w:w="3345" w:type="dxa"/>
          </w:tcPr>
          <w:p w14:paraId="26359CE5" w14:textId="77777777" w:rsidR="002E1B08" w:rsidRDefault="00000000">
            <w:pPr>
              <w:pStyle w:val="TableText"/>
            </w:pPr>
            <w:r>
              <w:tab/>
              <w:t>participant</w:t>
            </w:r>
          </w:p>
        </w:tc>
        <w:tc>
          <w:tcPr>
            <w:tcW w:w="720" w:type="dxa"/>
          </w:tcPr>
          <w:p w14:paraId="71D0B709" w14:textId="77777777" w:rsidR="002E1B08" w:rsidRDefault="00000000">
            <w:pPr>
              <w:pStyle w:val="TableText"/>
            </w:pPr>
            <w:r>
              <w:t>0..*</w:t>
            </w:r>
          </w:p>
        </w:tc>
        <w:tc>
          <w:tcPr>
            <w:tcW w:w="1152" w:type="dxa"/>
          </w:tcPr>
          <w:p w14:paraId="6F0AB6CC" w14:textId="77777777" w:rsidR="002E1B08" w:rsidRDefault="00000000">
            <w:pPr>
              <w:pStyle w:val="TableText"/>
            </w:pPr>
            <w:r>
              <w:t>SHOULD</w:t>
            </w:r>
          </w:p>
        </w:tc>
        <w:tc>
          <w:tcPr>
            <w:tcW w:w="864" w:type="dxa"/>
          </w:tcPr>
          <w:p w14:paraId="0913AAEC" w14:textId="77777777" w:rsidR="002E1B08" w:rsidRDefault="002E1B08">
            <w:pPr>
              <w:pStyle w:val="TableText"/>
            </w:pPr>
          </w:p>
        </w:tc>
        <w:tc>
          <w:tcPr>
            <w:tcW w:w="1104" w:type="dxa"/>
          </w:tcPr>
          <w:p w14:paraId="5290C81F" w14:textId="77777777" w:rsidR="002E1B08" w:rsidRDefault="00000000">
            <w:pPr>
              <w:pStyle w:val="TableText"/>
            </w:pPr>
            <w:hyperlink w:anchor="C_4515-128">
              <w:r>
                <w:rPr>
                  <w:rStyle w:val="HyperlinkText9pt"/>
                </w:rPr>
                <w:t>4515-128</w:t>
              </w:r>
            </w:hyperlink>
          </w:p>
        </w:tc>
        <w:tc>
          <w:tcPr>
            <w:tcW w:w="2975" w:type="dxa"/>
          </w:tcPr>
          <w:p w14:paraId="175A236F" w14:textId="77777777" w:rsidR="002E1B08" w:rsidRDefault="002E1B08">
            <w:pPr>
              <w:pStyle w:val="TableText"/>
            </w:pPr>
          </w:p>
        </w:tc>
      </w:tr>
      <w:tr w:rsidR="002E1B08" w14:paraId="42FD66AF" w14:textId="77777777">
        <w:trPr>
          <w:jc w:val="center"/>
        </w:trPr>
        <w:tc>
          <w:tcPr>
            <w:tcW w:w="3345" w:type="dxa"/>
          </w:tcPr>
          <w:p w14:paraId="4D672DA5" w14:textId="77777777" w:rsidR="002E1B08" w:rsidRDefault="00000000">
            <w:pPr>
              <w:pStyle w:val="TableText"/>
            </w:pPr>
            <w:r>
              <w:tab/>
            </w:r>
            <w:r>
              <w:tab/>
              <w:t>@typeCode</w:t>
            </w:r>
          </w:p>
        </w:tc>
        <w:tc>
          <w:tcPr>
            <w:tcW w:w="720" w:type="dxa"/>
          </w:tcPr>
          <w:p w14:paraId="0A4EF52D" w14:textId="77777777" w:rsidR="002E1B08" w:rsidRDefault="00000000">
            <w:pPr>
              <w:pStyle w:val="TableText"/>
            </w:pPr>
            <w:r>
              <w:t>1..1</w:t>
            </w:r>
          </w:p>
        </w:tc>
        <w:tc>
          <w:tcPr>
            <w:tcW w:w="1152" w:type="dxa"/>
          </w:tcPr>
          <w:p w14:paraId="122077D9" w14:textId="77777777" w:rsidR="002E1B08" w:rsidRDefault="00000000">
            <w:pPr>
              <w:pStyle w:val="TableText"/>
            </w:pPr>
            <w:r>
              <w:t>SHALL</w:t>
            </w:r>
          </w:p>
        </w:tc>
        <w:tc>
          <w:tcPr>
            <w:tcW w:w="864" w:type="dxa"/>
          </w:tcPr>
          <w:p w14:paraId="02A271AA" w14:textId="77777777" w:rsidR="002E1B08" w:rsidRDefault="002E1B08">
            <w:pPr>
              <w:pStyle w:val="TableText"/>
            </w:pPr>
          </w:p>
        </w:tc>
        <w:tc>
          <w:tcPr>
            <w:tcW w:w="1104" w:type="dxa"/>
          </w:tcPr>
          <w:p w14:paraId="2CEF3238" w14:textId="77777777" w:rsidR="002E1B08" w:rsidRDefault="00000000">
            <w:pPr>
              <w:pStyle w:val="TableText"/>
            </w:pPr>
            <w:hyperlink w:anchor="C_4515-129">
              <w:r>
                <w:rPr>
                  <w:rStyle w:val="HyperlinkText9pt"/>
                </w:rPr>
                <w:t>4515-129</w:t>
              </w:r>
            </w:hyperlink>
          </w:p>
        </w:tc>
        <w:tc>
          <w:tcPr>
            <w:tcW w:w="2975" w:type="dxa"/>
          </w:tcPr>
          <w:p w14:paraId="6F664F4E" w14:textId="77777777" w:rsidR="002E1B08" w:rsidRDefault="00000000">
            <w:pPr>
              <w:pStyle w:val="TableText"/>
            </w:pPr>
            <w:r>
              <w:t>urn:oid:2.16.840.1.113883.5.90 (HL7ParticipationType) = PPRF</w:t>
            </w:r>
          </w:p>
        </w:tc>
      </w:tr>
      <w:tr w:rsidR="002E1B08" w14:paraId="35180CA7" w14:textId="77777777">
        <w:trPr>
          <w:jc w:val="center"/>
        </w:trPr>
        <w:tc>
          <w:tcPr>
            <w:tcW w:w="3345" w:type="dxa"/>
          </w:tcPr>
          <w:p w14:paraId="0E593174" w14:textId="77777777" w:rsidR="002E1B08" w:rsidRDefault="00000000">
            <w:pPr>
              <w:pStyle w:val="TableText"/>
            </w:pPr>
            <w:r>
              <w:tab/>
            </w:r>
            <w:r>
              <w:tab/>
              <w:t>sdtc:functionCode</w:t>
            </w:r>
          </w:p>
        </w:tc>
        <w:tc>
          <w:tcPr>
            <w:tcW w:w="720" w:type="dxa"/>
          </w:tcPr>
          <w:p w14:paraId="0ECAD582" w14:textId="77777777" w:rsidR="002E1B08" w:rsidRDefault="00000000">
            <w:pPr>
              <w:pStyle w:val="TableText"/>
            </w:pPr>
            <w:r>
              <w:t>0..1</w:t>
            </w:r>
          </w:p>
        </w:tc>
        <w:tc>
          <w:tcPr>
            <w:tcW w:w="1152" w:type="dxa"/>
          </w:tcPr>
          <w:p w14:paraId="166D8FB5" w14:textId="77777777" w:rsidR="002E1B08" w:rsidRDefault="00000000">
            <w:pPr>
              <w:pStyle w:val="TableText"/>
            </w:pPr>
            <w:r>
              <w:t>MAY</w:t>
            </w:r>
          </w:p>
        </w:tc>
        <w:tc>
          <w:tcPr>
            <w:tcW w:w="864" w:type="dxa"/>
          </w:tcPr>
          <w:p w14:paraId="042EBE11" w14:textId="77777777" w:rsidR="002E1B08" w:rsidRDefault="002E1B08">
            <w:pPr>
              <w:pStyle w:val="TableText"/>
            </w:pPr>
          </w:p>
        </w:tc>
        <w:tc>
          <w:tcPr>
            <w:tcW w:w="1104" w:type="dxa"/>
          </w:tcPr>
          <w:p w14:paraId="103E4535" w14:textId="77777777" w:rsidR="002E1B08" w:rsidRDefault="00000000">
            <w:pPr>
              <w:pStyle w:val="TableText"/>
            </w:pPr>
            <w:hyperlink w:anchor="C_4515-130">
              <w:r>
                <w:rPr>
                  <w:rStyle w:val="HyperlinkText9pt"/>
                </w:rPr>
                <w:t>4515-130</w:t>
              </w:r>
            </w:hyperlink>
          </w:p>
        </w:tc>
        <w:tc>
          <w:tcPr>
            <w:tcW w:w="2975" w:type="dxa"/>
          </w:tcPr>
          <w:p w14:paraId="3FF1AA1E" w14:textId="77777777" w:rsidR="002E1B08" w:rsidRDefault="00000000">
            <w:pPr>
              <w:pStyle w:val="TableText"/>
            </w:pPr>
            <w:r>
              <w:t>urn:oid:2.16.840.1.113762.1.4.1099.30 (Care Team Member Function)</w:t>
            </w:r>
          </w:p>
        </w:tc>
      </w:tr>
      <w:tr w:rsidR="002E1B08" w14:paraId="3314DBF0" w14:textId="77777777">
        <w:trPr>
          <w:jc w:val="center"/>
        </w:trPr>
        <w:tc>
          <w:tcPr>
            <w:tcW w:w="3345" w:type="dxa"/>
          </w:tcPr>
          <w:p w14:paraId="76AA2EA4" w14:textId="77777777" w:rsidR="002E1B08" w:rsidRDefault="00000000">
            <w:pPr>
              <w:pStyle w:val="TableText"/>
            </w:pPr>
            <w:r>
              <w:tab/>
            </w:r>
            <w:r>
              <w:tab/>
              <w:t>participantRole</w:t>
            </w:r>
          </w:p>
        </w:tc>
        <w:tc>
          <w:tcPr>
            <w:tcW w:w="720" w:type="dxa"/>
          </w:tcPr>
          <w:p w14:paraId="79CC50D2" w14:textId="77777777" w:rsidR="002E1B08" w:rsidRDefault="00000000">
            <w:pPr>
              <w:pStyle w:val="TableText"/>
            </w:pPr>
            <w:r>
              <w:t>1..1</w:t>
            </w:r>
          </w:p>
        </w:tc>
        <w:tc>
          <w:tcPr>
            <w:tcW w:w="1152" w:type="dxa"/>
          </w:tcPr>
          <w:p w14:paraId="2E45833F" w14:textId="77777777" w:rsidR="002E1B08" w:rsidRDefault="00000000">
            <w:pPr>
              <w:pStyle w:val="TableText"/>
            </w:pPr>
            <w:r>
              <w:t>SHALL</w:t>
            </w:r>
          </w:p>
        </w:tc>
        <w:tc>
          <w:tcPr>
            <w:tcW w:w="864" w:type="dxa"/>
          </w:tcPr>
          <w:p w14:paraId="3BC8E493" w14:textId="77777777" w:rsidR="002E1B08" w:rsidRDefault="002E1B08">
            <w:pPr>
              <w:pStyle w:val="TableText"/>
            </w:pPr>
          </w:p>
        </w:tc>
        <w:tc>
          <w:tcPr>
            <w:tcW w:w="1104" w:type="dxa"/>
          </w:tcPr>
          <w:p w14:paraId="24F5A954" w14:textId="77777777" w:rsidR="002E1B08" w:rsidRDefault="00000000">
            <w:pPr>
              <w:pStyle w:val="TableText"/>
            </w:pPr>
            <w:hyperlink w:anchor="C_4515-131">
              <w:r>
                <w:rPr>
                  <w:rStyle w:val="HyperlinkText9pt"/>
                </w:rPr>
                <w:t>4515-131</w:t>
              </w:r>
            </w:hyperlink>
          </w:p>
        </w:tc>
        <w:tc>
          <w:tcPr>
            <w:tcW w:w="2975" w:type="dxa"/>
          </w:tcPr>
          <w:p w14:paraId="7F6DD1C1" w14:textId="77777777" w:rsidR="002E1B08" w:rsidRDefault="002E1B08">
            <w:pPr>
              <w:pStyle w:val="TableText"/>
            </w:pPr>
          </w:p>
        </w:tc>
      </w:tr>
      <w:tr w:rsidR="002E1B08" w14:paraId="548424AB" w14:textId="77777777">
        <w:trPr>
          <w:jc w:val="center"/>
        </w:trPr>
        <w:tc>
          <w:tcPr>
            <w:tcW w:w="3345" w:type="dxa"/>
          </w:tcPr>
          <w:p w14:paraId="424665B9" w14:textId="77777777" w:rsidR="002E1B08" w:rsidRDefault="00000000">
            <w:pPr>
              <w:pStyle w:val="TableText"/>
            </w:pPr>
            <w:r>
              <w:tab/>
            </w:r>
            <w:r>
              <w:tab/>
            </w:r>
            <w:r>
              <w:tab/>
              <w:t>id</w:t>
            </w:r>
          </w:p>
        </w:tc>
        <w:tc>
          <w:tcPr>
            <w:tcW w:w="720" w:type="dxa"/>
          </w:tcPr>
          <w:p w14:paraId="21B93463" w14:textId="77777777" w:rsidR="002E1B08" w:rsidRDefault="00000000">
            <w:pPr>
              <w:pStyle w:val="TableText"/>
            </w:pPr>
            <w:r>
              <w:t>1..*</w:t>
            </w:r>
          </w:p>
        </w:tc>
        <w:tc>
          <w:tcPr>
            <w:tcW w:w="1152" w:type="dxa"/>
          </w:tcPr>
          <w:p w14:paraId="591B8D0F" w14:textId="77777777" w:rsidR="002E1B08" w:rsidRDefault="00000000">
            <w:pPr>
              <w:pStyle w:val="TableText"/>
            </w:pPr>
            <w:r>
              <w:t>SHALL</w:t>
            </w:r>
          </w:p>
        </w:tc>
        <w:tc>
          <w:tcPr>
            <w:tcW w:w="864" w:type="dxa"/>
          </w:tcPr>
          <w:p w14:paraId="10FF6326" w14:textId="77777777" w:rsidR="002E1B08" w:rsidRDefault="002E1B08">
            <w:pPr>
              <w:pStyle w:val="TableText"/>
            </w:pPr>
          </w:p>
        </w:tc>
        <w:tc>
          <w:tcPr>
            <w:tcW w:w="1104" w:type="dxa"/>
          </w:tcPr>
          <w:p w14:paraId="308B7575" w14:textId="77777777" w:rsidR="002E1B08" w:rsidRDefault="00000000">
            <w:pPr>
              <w:pStyle w:val="TableText"/>
            </w:pPr>
            <w:hyperlink w:anchor="C_4515-132">
              <w:r>
                <w:rPr>
                  <w:rStyle w:val="HyperlinkText9pt"/>
                </w:rPr>
                <w:t>4515-132</w:t>
              </w:r>
            </w:hyperlink>
          </w:p>
        </w:tc>
        <w:tc>
          <w:tcPr>
            <w:tcW w:w="2975" w:type="dxa"/>
          </w:tcPr>
          <w:p w14:paraId="7125DC5F" w14:textId="77777777" w:rsidR="002E1B08" w:rsidRDefault="002E1B08">
            <w:pPr>
              <w:pStyle w:val="TableText"/>
            </w:pPr>
          </w:p>
        </w:tc>
      </w:tr>
      <w:tr w:rsidR="002E1B08" w14:paraId="64EA93ED" w14:textId="77777777">
        <w:trPr>
          <w:jc w:val="center"/>
        </w:trPr>
        <w:tc>
          <w:tcPr>
            <w:tcW w:w="3345" w:type="dxa"/>
          </w:tcPr>
          <w:p w14:paraId="6C7F8D35" w14:textId="77777777" w:rsidR="002E1B08" w:rsidRDefault="00000000">
            <w:pPr>
              <w:pStyle w:val="TableText"/>
            </w:pPr>
            <w:r>
              <w:tab/>
              <w:t>participant</w:t>
            </w:r>
          </w:p>
        </w:tc>
        <w:tc>
          <w:tcPr>
            <w:tcW w:w="720" w:type="dxa"/>
          </w:tcPr>
          <w:p w14:paraId="74592954" w14:textId="77777777" w:rsidR="002E1B08" w:rsidRDefault="00000000">
            <w:pPr>
              <w:pStyle w:val="TableText"/>
            </w:pPr>
            <w:r>
              <w:t>0..*</w:t>
            </w:r>
          </w:p>
        </w:tc>
        <w:tc>
          <w:tcPr>
            <w:tcW w:w="1152" w:type="dxa"/>
          </w:tcPr>
          <w:p w14:paraId="1B937E1E" w14:textId="77777777" w:rsidR="002E1B08" w:rsidRDefault="00000000">
            <w:pPr>
              <w:pStyle w:val="TableText"/>
            </w:pPr>
            <w:r>
              <w:t>MAY</w:t>
            </w:r>
          </w:p>
        </w:tc>
        <w:tc>
          <w:tcPr>
            <w:tcW w:w="864" w:type="dxa"/>
          </w:tcPr>
          <w:p w14:paraId="045A0F75" w14:textId="77777777" w:rsidR="002E1B08" w:rsidRDefault="002E1B08">
            <w:pPr>
              <w:pStyle w:val="TableText"/>
            </w:pPr>
          </w:p>
        </w:tc>
        <w:tc>
          <w:tcPr>
            <w:tcW w:w="1104" w:type="dxa"/>
          </w:tcPr>
          <w:p w14:paraId="0E0FA4B8" w14:textId="77777777" w:rsidR="002E1B08" w:rsidRDefault="00000000">
            <w:pPr>
              <w:pStyle w:val="TableText"/>
            </w:pPr>
            <w:hyperlink w:anchor="C_4515-134">
              <w:r>
                <w:rPr>
                  <w:rStyle w:val="HyperlinkText9pt"/>
                </w:rPr>
                <w:t>4515-134</w:t>
              </w:r>
            </w:hyperlink>
          </w:p>
        </w:tc>
        <w:tc>
          <w:tcPr>
            <w:tcW w:w="2975" w:type="dxa"/>
          </w:tcPr>
          <w:p w14:paraId="092ED694" w14:textId="77777777" w:rsidR="002E1B08" w:rsidRDefault="002E1B08">
            <w:pPr>
              <w:pStyle w:val="TableText"/>
            </w:pPr>
          </w:p>
        </w:tc>
      </w:tr>
      <w:tr w:rsidR="002E1B08" w14:paraId="4F14601A" w14:textId="77777777">
        <w:trPr>
          <w:jc w:val="center"/>
        </w:trPr>
        <w:tc>
          <w:tcPr>
            <w:tcW w:w="3345" w:type="dxa"/>
          </w:tcPr>
          <w:p w14:paraId="1639D2BA" w14:textId="77777777" w:rsidR="002E1B08" w:rsidRDefault="00000000">
            <w:pPr>
              <w:pStyle w:val="TableText"/>
            </w:pPr>
            <w:r>
              <w:tab/>
            </w:r>
            <w:r>
              <w:tab/>
              <w:t>@typeCode</w:t>
            </w:r>
          </w:p>
        </w:tc>
        <w:tc>
          <w:tcPr>
            <w:tcW w:w="720" w:type="dxa"/>
          </w:tcPr>
          <w:p w14:paraId="4355E510" w14:textId="77777777" w:rsidR="002E1B08" w:rsidRDefault="00000000">
            <w:pPr>
              <w:pStyle w:val="TableText"/>
            </w:pPr>
            <w:r>
              <w:t>1..1</w:t>
            </w:r>
          </w:p>
        </w:tc>
        <w:tc>
          <w:tcPr>
            <w:tcW w:w="1152" w:type="dxa"/>
          </w:tcPr>
          <w:p w14:paraId="51417931" w14:textId="77777777" w:rsidR="002E1B08" w:rsidRDefault="00000000">
            <w:pPr>
              <w:pStyle w:val="TableText"/>
            </w:pPr>
            <w:r>
              <w:t>SHALL</w:t>
            </w:r>
          </w:p>
        </w:tc>
        <w:tc>
          <w:tcPr>
            <w:tcW w:w="864" w:type="dxa"/>
          </w:tcPr>
          <w:p w14:paraId="57D33998" w14:textId="77777777" w:rsidR="002E1B08" w:rsidRDefault="002E1B08">
            <w:pPr>
              <w:pStyle w:val="TableText"/>
            </w:pPr>
          </w:p>
        </w:tc>
        <w:tc>
          <w:tcPr>
            <w:tcW w:w="1104" w:type="dxa"/>
          </w:tcPr>
          <w:p w14:paraId="5D557287" w14:textId="77777777" w:rsidR="002E1B08" w:rsidRDefault="00000000">
            <w:pPr>
              <w:pStyle w:val="TableText"/>
            </w:pPr>
            <w:hyperlink w:anchor="C_4515-137">
              <w:r>
                <w:rPr>
                  <w:rStyle w:val="HyperlinkText9pt"/>
                </w:rPr>
                <w:t>4515-137</w:t>
              </w:r>
            </w:hyperlink>
          </w:p>
        </w:tc>
        <w:tc>
          <w:tcPr>
            <w:tcW w:w="2975" w:type="dxa"/>
          </w:tcPr>
          <w:p w14:paraId="32179DFA" w14:textId="77777777" w:rsidR="002E1B08" w:rsidRDefault="00000000">
            <w:pPr>
              <w:pStyle w:val="TableText"/>
            </w:pPr>
            <w:r>
              <w:t>urn:oid:2.16.840.1.113883.5.90 (HL7ParticipationType) = LOC</w:t>
            </w:r>
          </w:p>
        </w:tc>
      </w:tr>
      <w:tr w:rsidR="002E1B08" w14:paraId="3B0AC6A8" w14:textId="77777777">
        <w:trPr>
          <w:jc w:val="center"/>
        </w:trPr>
        <w:tc>
          <w:tcPr>
            <w:tcW w:w="3345" w:type="dxa"/>
          </w:tcPr>
          <w:p w14:paraId="5BB7AEF1" w14:textId="77777777" w:rsidR="002E1B08" w:rsidRDefault="00000000">
            <w:pPr>
              <w:pStyle w:val="TableText"/>
            </w:pPr>
            <w:r>
              <w:tab/>
            </w:r>
            <w:r>
              <w:tab/>
              <w:t>participantRole</w:t>
            </w:r>
          </w:p>
        </w:tc>
        <w:tc>
          <w:tcPr>
            <w:tcW w:w="720" w:type="dxa"/>
          </w:tcPr>
          <w:p w14:paraId="30BF4A2A" w14:textId="77777777" w:rsidR="002E1B08" w:rsidRDefault="00000000">
            <w:pPr>
              <w:pStyle w:val="TableText"/>
            </w:pPr>
            <w:r>
              <w:t>1..1</w:t>
            </w:r>
          </w:p>
        </w:tc>
        <w:tc>
          <w:tcPr>
            <w:tcW w:w="1152" w:type="dxa"/>
          </w:tcPr>
          <w:p w14:paraId="358CF557" w14:textId="77777777" w:rsidR="002E1B08" w:rsidRDefault="00000000">
            <w:pPr>
              <w:pStyle w:val="TableText"/>
            </w:pPr>
            <w:r>
              <w:t>SHALL</w:t>
            </w:r>
          </w:p>
        </w:tc>
        <w:tc>
          <w:tcPr>
            <w:tcW w:w="864" w:type="dxa"/>
          </w:tcPr>
          <w:p w14:paraId="7BACDA67" w14:textId="77777777" w:rsidR="002E1B08" w:rsidRDefault="002E1B08">
            <w:pPr>
              <w:pStyle w:val="TableText"/>
            </w:pPr>
          </w:p>
        </w:tc>
        <w:tc>
          <w:tcPr>
            <w:tcW w:w="1104" w:type="dxa"/>
          </w:tcPr>
          <w:p w14:paraId="31438C6B" w14:textId="77777777" w:rsidR="002E1B08" w:rsidRDefault="00000000">
            <w:pPr>
              <w:pStyle w:val="TableText"/>
            </w:pPr>
            <w:hyperlink w:anchor="C_4515-135">
              <w:r>
                <w:rPr>
                  <w:rStyle w:val="HyperlinkText9pt"/>
                </w:rPr>
                <w:t>4515-135</w:t>
              </w:r>
            </w:hyperlink>
          </w:p>
        </w:tc>
        <w:tc>
          <w:tcPr>
            <w:tcW w:w="2975" w:type="dxa"/>
          </w:tcPr>
          <w:p w14:paraId="076EA709" w14:textId="77777777" w:rsidR="002E1B08" w:rsidRDefault="002E1B08">
            <w:pPr>
              <w:pStyle w:val="TableText"/>
            </w:pPr>
          </w:p>
        </w:tc>
      </w:tr>
      <w:tr w:rsidR="002E1B08" w14:paraId="50349CC5" w14:textId="77777777">
        <w:trPr>
          <w:jc w:val="center"/>
        </w:trPr>
        <w:tc>
          <w:tcPr>
            <w:tcW w:w="3345" w:type="dxa"/>
          </w:tcPr>
          <w:p w14:paraId="2773F253" w14:textId="77777777" w:rsidR="002E1B08" w:rsidRDefault="00000000">
            <w:pPr>
              <w:pStyle w:val="TableText"/>
            </w:pPr>
            <w:r>
              <w:lastRenderedPageBreak/>
              <w:tab/>
            </w:r>
            <w:r>
              <w:tab/>
            </w:r>
            <w:r>
              <w:tab/>
              <w:t>id</w:t>
            </w:r>
          </w:p>
        </w:tc>
        <w:tc>
          <w:tcPr>
            <w:tcW w:w="720" w:type="dxa"/>
          </w:tcPr>
          <w:p w14:paraId="26242515" w14:textId="77777777" w:rsidR="002E1B08" w:rsidRDefault="00000000">
            <w:pPr>
              <w:pStyle w:val="TableText"/>
            </w:pPr>
            <w:r>
              <w:t>1..*</w:t>
            </w:r>
          </w:p>
        </w:tc>
        <w:tc>
          <w:tcPr>
            <w:tcW w:w="1152" w:type="dxa"/>
          </w:tcPr>
          <w:p w14:paraId="53AF62AE" w14:textId="77777777" w:rsidR="002E1B08" w:rsidRDefault="00000000">
            <w:pPr>
              <w:pStyle w:val="TableText"/>
            </w:pPr>
            <w:r>
              <w:t>SHALL</w:t>
            </w:r>
          </w:p>
        </w:tc>
        <w:tc>
          <w:tcPr>
            <w:tcW w:w="864" w:type="dxa"/>
          </w:tcPr>
          <w:p w14:paraId="0A699511" w14:textId="77777777" w:rsidR="002E1B08" w:rsidRDefault="002E1B08">
            <w:pPr>
              <w:pStyle w:val="TableText"/>
            </w:pPr>
          </w:p>
        </w:tc>
        <w:tc>
          <w:tcPr>
            <w:tcW w:w="1104" w:type="dxa"/>
          </w:tcPr>
          <w:p w14:paraId="0F885737" w14:textId="77777777" w:rsidR="002E1B08" w:rsidRDefault="00000000">
            <w:pPr>
              <w:pStyle w:val="TableText"/>
            </w:pPr>
            <w:hyperlink w:anchor="C_4515-138">
              <w:r>
                <w:rPr>
                  <w:rStyle w:val="HyperlinkText9pt"/>
                </w:rPr>
                <w:t>4515-138</w:t>
              </w:r>
            </w:hyperlink>
          </w:p>
        </w:tc>
        <w:tc>
          <w:tcPr>
            <w:tcW w:w="2975" w:type="dxa"/>
          </w:tcPr>
          <w:p w14:paraId="7C8688A2" w14:textId="77777777" w:rsidR="002E1B08" w:rsidRDefault="002E1B08">
            <w:pPr>
              <w:pStyle w:val="TableText"/>
            </w:pPr>
          </w:p>
        </w:tc>
      </w:tr>
      <w:tr w:rsidR="002E1B08" w14:paraId="68B81AAC" w14:textId="77777777">
        <w:trPr>
          <w:jc w:val="center"/>
        </w:trPr>
        <w:tc>
          <w:tcPr>
            <w:tcW w:w="3345" w:type="dxa"/>
          </w:tcPr>
          <w:p w14:paraId="0D6F1D64" w14:textId="77777777" w:rsidR="002E1B08" w:rsidRDefault="00000000">
            <w:pPr>
              <w:pStyle w:val="TableText"/>
            </w:pPr>
            <w:r>
              <w:tab/>
            </w:r>
            <w:r>
              <w:tab/>
            </w:r>
            <w:r>
              <w:tab/>
              <w:t>addr</w:t>
            </w:r>
          </w:p>
        </w:tc>
        <w:tc>
          <w:tcPr>
            <w:tcW w:w="720" w:type="dxa"/>
          </w:tcPr>
          <w:p w14:paraId="7AC74769" w14:textId="77777777" w:rsidR="002E1B08" w:rsidRDefault="00000000">
            <w:pPr>
              <w:pStyle w:val="TableText"/>
            </w:pPr>
            <w:r>
              <w:t>0..1</w:t>
            </w:r>
          </w:p>
        </w:tc>
        <w:tc>
          <w:tcPr>
            <w:tcW w:w="1152" w:type="dxa"/>
          </w:tcPr>
          <w:p w14:paraId="4A0B8F4A" w14:textId="77777777" w:rsidR="002E1B08" w:rsidRDefault="00000000">
            <w:pPr>
              <w:pStyle w:val="TableText"/>
            </w:pPr>
            <w:r>
              <w:t>SHOULD</w:t>
            </w:r>
          </w:p>
        </w:tc>
        <w:tc>
          <w:tcPr>
            <w:tcW w:w="864" w:type="dxa"/>
          </w:tcPr>
          <w:p w14:paraId="3884E55F" w14:textId="77777777" w:rsidR="002E1B08" w:rsidRDefault="002E1B08">
            <w:pPr>
              <w:pStyle w:val="TableText"/>
            </w:pPr>
          </w:p>
        </w:tc>
        <w:tc>
          <w:tcPr>
            <w:tcW w:w="1104" w:type="dxa"/>
          </w:tcPr>
          <w:p w14:paraId="5D603F08" w14:textId="77777777" w:rsidR="002E1B08" w:rsidRDefault="00000000">
            <w:pPr>
              <w:pStyle w:val="TableText"/>
            </w:pPr>
            <w:hyperlink w:anchor="C_4515-139">
              <w:r>
                <w:rPr>
                  <w:rStyle w:val="HyperlinkText9pt"/>
                </w:rPr>
                <w:t>4515-139</w:t>
              </w:r>
            </w:hyperlink>
          </w:p>
        </w:tc>
        <w:tc>
          <w:tcPr>
            <w:tcW w:w="2975" w:type="dxa"/>
          </w:tcPr>
          <w:p w14:paraId="505F07B9" w14:textId="77777777" w:rsidR="002E1B08" w:rsidRDefault="002E1B08">
            <w:pPr>
              <w:pStyle w:val="TableText"/>
            </w:pPr>
          </w:p>
        </w:tc>
      </w:tr>
      <w:tr w:rsidR="002E1B08" w14:paraId="5F1EA680" w14:textId="77777777">
        <w:trPr>
          <w:jc w:val="center"/>
        </w:trPr>
        <w:tc>
          <w:tcPr>
            <w:tcW w:w="3345" w:type="dxa"/>
          </w:tcPr>
          <w:p w14:paraId="79E429D9" w14:textId="77777777" w:rsidR="002E1B08" w:rsidRDefault="00000000">
            <w:pPr>
              <w:pStyle w:val="TableText"/>
            </w:pPr>
            <w:r>
              <w:tab/>
            </w:r>
            <w:r>
              <w:tab/>
            </w:r>
            <w:r>
              <w:tab/>
              <w:t>telecom</w:t>
            </w:r>
          </w:p>
        </w:tc>
        <w:tc>
          <w:tcPr>
            <w:tcW w:w="720" w:type="dxa"/>
          </w:tcPr>
          <w:p w14:paraId="41266337" w14:textId="77777777" w:rsidR="002E1B08" w:rsidRDefault="00000000">
            <w:pPr>
              <w:pStyle w:val="TableText"/>
            </w:pPr>
            <w:r>
              <w:t>0..*</w:t>
            </w:r>
          </w:p>
        </w:tc>
        <w:tc>
          <w:tcPr>
            <w:tcW w:w="1152" w:type="dxa"/>
          </w:tcPr>
          <w:p w14:paraId="78B918B5" w14:textId="77777777" w:rsidR="002E1B08" w:rsidRDefault="00000000">
            <w:pPr>
              <w:pStyle w:val="TableText"/>
            </w:pPr>
            <w:r>
              <w:t>SHOULD</w:t>
            </w:r>
          </w:p>
        </w:tc>
        <w:tc>
          <w:tcPr>
            <w:tcW w:w="864" w:type="dxa"/>
          </w:tcPr>
          <w:p w14:paraId="6FF5CEE3" w14:textId="77777777" w:rsidR="002E1B08" w:rsidRDefault="002E1B08">
            <w:pPr>
              <w:pStyle w:val="TableText"/>
            </w:pPr>
          </w:p>
        </w:tc>
        <w:tc>
          <w:tcPr>
            <w:tcW w:w="1104" w:type="dxa"/>
          </w:tcPr>
          <w:p w14:paraId="440ED379" w14:textId="77777777" w:rsidR="002E1B08" w:rsidRDefault="00000000">
            <w:pPr>
              <w:pStyle w:val="TableText"/>
            </w:pPr>
            <w:hyperlink w:anchor="C_4515-140">
              <w:r>
                <w:rPr>
                  <w:rStyle w:val="HyperlinkText9pt"/>
                </w:rPr>
                <w:t>4515-140</w:t>
              </w:r>
            </w:hyperlink>
          </w:p>
        </w:tc>
        <w:tc>
          <w:tcPr>
            <w:tcW w:w="2975" w:type="dxa"/>
          </w:tcPr>
          <w:p w14:paraId="07D3B049" w14:textId="77777777" w:rsidR="002E1B08" w:rsidRDefault="002E1B08">
            <w:pPr>
              <w:pStyle w:val="TableText"/>
            </w:pPr>
          </w:p>
        </w:tc>
      </w:tr>
      <w:tr w:rsidR="002E1B08" w14:paraId="59BDDA54" w14:textId="77777777">
        <w:trPr>
          <w:jc w:val="center"/>
        </w:trPr>
        <w:tc>
          <w:tcPr>
            <w:tcW w:w="3345" w:type="dxa"/>
          </w:tcPr>
          <w:p w14:paraId="35E66F5E" w14:textId="77777777" w:rsidR="002E1B08" w:rsidRDefault="00000000">
            <w:pPr>
              <w:pStyle w:val="TableText"/>
            </w:pPr>
            <w:r>
              <w:tab/>
            </w:r>
            <w:r>
              <w:tab/>
            </w:r>
            <w:r>
              <w:tab/>
              <w:t>playingEntity</w:t>
            </w:r>
          </w:p>
        </w:tc>
        <w:tc>
          <w:tcPr>
            <w:tcW w:w="720" w:type="dxa"/>
          </w:tcPr>
          <w:p w14:paraId="644B2E15" w14:textId="77777777" w:rsidR="002E1B08" w:rsidRDefault="00000000">
            <w:pPr>
              <w:pStyle w:val="TableText"/>
            </w:pPr>
            <w:r>
              <w:t>1..1</w:t>
            </w:r>
          </w:p>
        </w:tc>
        <w:tc>
          <w:tcPr>
            <w:tcW w:w="1152" w:type="dxa"/>
          </w:tcPr>
          <w:p w14:paraId="3333B9AA" w14:textId="77777777" w:rsidR="002E1B08" w:rsidRDefault="00000000">
            <w:pPr>
              <w:pStyle w:val="TableText"/>
            </w:pPr>
            <w:r>
              <w:t>SHALL</w:t>
            </w:r>
          </w:p>
        </w:tc>
        <w:tc>
          <w:tcPr>
            <w:tcW w:w="864" w:type="dxa"/>
          </w:tcPr>
          <w:p w14:paraId="62668706" w14:textId="77777777" w:rsidR="002E1B08" w:rsidRDefault="002E1B08">
            <w:pPr>
              <w:pStyle w:val="TableText"/>
            </w:pPr>
          </w:p>
        </w:tc>
        <w:tc>
          <w:tcPr>
            <w:tcW w:w="1104" w:type="dxa"/>
          </w:tcPr>
          <w:p w14:paraId="1256C9F9" w14:textId="77777777" w:rsidR="002E1B08" w:rsidRDefault="00000000">
            <w:pPr>
              <w:pStyle w:val="TableText"/>
            </w:pPr>
            <w:hyperlink w:anchor="C_4515-136">
              <w:r>
                <w:rPr>
                  <w:rStyle w:val="HyperlinkText9pt"/>
                </w:rPr>
                <w:t>4515-136</w:t>
              </w:r>
            </w:hyperlink>
          </w:p>
        </w:tc>
        <w:tc>
          <w:tcPr>
            <w:tcW w:w="2975" w:type="dxa"/>
          </w:tcPr>
          <w:p w14:paraId="268F124D" w14:textId="77777777" w:rsidR="002E1B08" w:rsidRDefault="002E1B08">
            <w:pPr>
              <w:pStyle w:val="TableText"/>
            </w:pPr>
          </w:p>
        </w:tc>
      </w:tr>
      <w:tr w:rsidR="002E1B08" w14:paraId="0D6D3BE6" w14:textId="77777777">
        <w:trPr>
          <w:jc w:val="center"/>
        </w:trPr>
        <w:tc>
          <w:tcPr>
            <w:tcW w:w="3345" w:type="dxa"/>
          </w:tcPr>
          <w:p w14:paraId="636DB7DB" w14:textId="77777777" w:rsidR="002E1B08" w:rsidRDefault="00000000">
            <w:pPr>
              <w:pStyle w:val="TableText"/>
            </w:pPr>
            <w:r>
              <w:tab/>
            </w:r>
            <w:r>
              <w:tab/>
            </w:r>
            <w:r>
              <w:tab/>
            </w:r>
            <w:r>
              <w:tab/>
              <w:t>@classCode</w:t>
            </w:r>
          </w:p>
        </w:tc>
        <w:tc>
          <w:tcPr>
            <w:tcW w:w="720" w:type="dxa"/>
          </w:tcPr>
          <w:p w14:paraId="0333499E" w14:textId="77777777" w:rsidR="002E1B08" w:rsidRDefault="00000000">
            <w:pPr>
              <w:pStyle w:val="TableText"/>
            </w:pPr>
            <w:r>
              <w:t>1..1</w:t>
            </w:r>
          </w:p>
        </w:tc>
        <w:tc>
          <w:tcPr>
            <w:tcW w:w="1152" w:type="dxa"/>
          </w:tcPr>
          <w:p w14:paraId="619BEBF1" w14:textId="77777777" w:rsidR="002E1B08" w:rsidRDefault="00000000">
            <w:pPr>
              <w:pStyle w:val="TableText"/>
            </w:pPr>
            <w:r>
              <w:t>SHALL</w:t>
            </w:r>
          </w:p>
        </w:tc>
        <w:tc>
          <w:tcPr>
            <w:tcW w:w="864" w:type="dxa"/>
          </w:tcPr>
          <w:p w14:paraId="35B76993" w14:textId="77777777" w:rsidR="002E1B08" w:rsidRDefault="002E1B08">
            <w:pPr>
              <w:pStyle w:val="TableText"/>
            </w:pPr>
          </w:p>
        </w:tc>
        <w:tc>
          <w:tcPr>
            <w:tcW w:w="1104" w:type="dxa"/>
          </w:tcPr>
          <w:p w14:paraId="585A01E5" w14:textId="77777777" w:rsidR="002E1B08" w:rsidRDefault="00000000">
            <w:pPr>
              <w:pStyle w:val="TableText"/>
            </w:pPr>
            <w:hyperlink w:anchor="C_4515-141">
              <w:r>
                <w:rPr>
                  <w:rStyle w:val="HyperlinkText9pt"/>
                </w:rPr>
                <w:t>4515-141</w:t>
              </w:r>
            </w:hyperlink>
          </w:p>
        </w:tc>
        <w:tc>
          <w:tcPr>
            <w:tcW w:w="2975" w:type="dxa"/>
          </w:tcPr>
          <w:p w14:paraId="100791B3" w14:textId="77777777" w:rsidR="002E1B08" w:rsidRDefault="00000000">
            <w:pPr>
              <w:pStyle w:val="TableText"/>
            </w:pPr>
            <w:r>
              <w:t>urn:oid:2.16.840.1.113883.5.41 (HL7EntityClass) = PLC</w:t>
            </w:r>
          </w:p>
        </w:tc>
      </w:tr>
      <w:tr w:rsidR="002E1B08" w14:paraId="6725DD73" w14:textId="77777777">
        <w:trPr>
          <w:jc w:val="center"/>
        </w:trPr>
        <w:tc>
          <w:tcPr>
            <w:tcW w:w="3345" w:type="dxa"/>
          </w:tcPr>
          <w:p w14:paraId="329F9F0D" w14:textId="77777777" w:rsidR="002E1B08" w:rsidRDefault="00000000">
            <w:pPr>
              <w:pStyle w:val="TableText"/>
            </w:pPr>
            <w:r>
              <w:tab/>
            </w:r>
            <w:r>
              <w:tab/>
            </w:r>
            <w:r>
              <w:tab/>
            </w:r>
            <w:r>
              <w:tab/>
              <w:t>name</w:t>
            </w:r>
          </w:p>
        </w:tc>
        <w:tc>
          <w:tcPr>
            <w:tcW w:w="720" w:type="dxa"/>
          </w:tcPr>
          <w:p w14:paraId="30A58DEA" w14:textId="77777777" w:rsidR="002E1B08" w:rsidRDefault="00000000">
            <w:pPr>
              <w:pStyle w:val="TableText"/>
            </w:pPr>
            <w:r>
              <w:t>1..1</w:t>
            </w:r>
          </w:p>
        </w:tc>
        <w:tc>
          <w:tcPr>
            <w:tcW w:w="1152" w:type="dxa"/>
          </w:tcPr>
          <w:p w14:paraId="5A421BD4" w14:textId="77777777" w:rsidR="002E1B08" w:rsidRDefault="00000000">
            <w:pPr>
              <w:pStyle w:val="TableText"/>
            </w:pPr>
            <w:r>
              <w:t>SHALL</w:t>
            </w:r>
          </w:p>
        </w:tc>
        <w:tc>
          <w:tcPr>
            <w:tcW w:w="864" w:type="dxa"/>
          </w:tcPr>
          <w:p w14:paraId="35327B58" w14:textId="77777777" w:rsidR="002E1B08" w:rsidRDefault="002E1B08">
            <w:pPr>
              <w:pStyle w:val="TableText"/>
            </w:pPr>
          </w:p>
        </w:tc>
        <w:tc>
          <w:tcPr>
            <w:tcW w:w="1104" w:type="dxa"/>
          </w:tcPr>
          <w:p w14:paraId="6CB2A4F3" w14:textId="77777777" w:rsidR="002E1B08" w:rsidRDefault="00000000">
            <w:pPr>
              <w:pStyle w:val="TableText"/>
            </w:pPr>
            <w:hyperlink w:anchor="C_4515-142">
              <w:r>
                <w:rPr>
                  <w:rStyle w:val="HyperlinkText9pt"/>
                </w:rPr>
                <w:t>4515-142</w:t>
              </w:r>
            </w:hyperlink>
          </w:p>
        </w:tc>
        <w:tc>
          <w:tcPr>
            <w:tcW w:w="2975" w:type="dxa"/>
          </w:tcPr>
          <w:p w14:paraId="1C6EF125" w14:textId="77777777" w:rsidR="002E1B08" w:rsidRDefault="002E1B08">
            <w:pPr>
              <w:pStyle w:val="TableText"/>
            </w:pPr>
          </w:p>
        </w:tc>
      </w:tr>
      <w:tr w:rsidR="002E1B08" w14:paraId="1D11E695" w14:textId="77777777">
        <w:trPr>
          <w:jc w:val="center"/>
        </w:trPr>
        <w:tc>
          <w:tcPr>
            <w:tcW w:w="3345" w:type="dxa"/>
          </w:tcPr>
          <w:p w14:paraId="32AD69C8" w14:textId="77777777" w:rsidR="002E1B08" w:rsidRDefault="00000000">
            <w:pPr>
              <w:pStyle w:val="TableText"/>
            </w:pPr>
            <w:r>
              <w:tab/>
              <w:t>component</w:t>
            </w:r>
          </w:p>
        </w:tc>
        <w:tc>
          <w:tcPr>
            <w:tcW w:w="720" w:type="dxa"/>
          </w:tcPr>
          <w:p w14:paraId="41BFF1CD" w14:textId="77777777" w:rsidR="002E1B08" w:rsidRDefault="00000000">
            <w:pPr>
              <w:pStyle w:val="TableText"/>
            </w:pPr>
            <w:r>
              <w:t>0..*</w:t>
            </w:r>
          </w:p>
        </w:tc>
        <w:tc>
          <w:tcPr>
            <w:tcW w:w="1152" w:type="dxa"/>
          </w:tcPr>
          <w:p w14:paraId="7BAC1EA2" w14:textId="77777777" w:rsidR="002E1B08" w:rsidRDefault="00000000">
            <w:pPr>
              <w:pStyle w:val="TableText"/>
            </w:pPr>
            <w:r>
              <w:t>MAY</w:t>
            </w:r>
          </w:p>
        </w:tc>
        <w:tc>
          <w:tcPr>
            <w:tcW w:w="864" w:type="dxa"/>
          </w:tcPr>
          <w:p w14:paraId="152032E7" w14:textId="77777777" w:rsidR="002E1B08" w:rsidRDefault="002E1B08">
            <w:pPr>
              <w:pStyle w:val="TableText"/>
            </w:pPr>
          </w:p>
        </w:tc>
        <w:tc>
          <w:tcPr>
            <w:tcW w:w="1104" w:type="dxa"/>
          </w:tcPr>
          <w:p w14:paraId="0F4D79C0" w14:textId="77777777" w:rsidR="002E1B08" w:rsidRDefault="00000000">
            <w:pPr>
              <w:pStyle w:val="TableText"/>
            </w:pPr>
            <w:hyperlink w:anchor="C_4515-110">
              <w:r>
                <w:rPr>
                  <w:rStyle w:val="HyperlinkText9pt"/>
                </w:rPr>
                <w:t>4515-110</w:t>
              </w:r>
            </w:hyperlink>
          </w:p>
        </w:tc>
        <w:tc>
          <w:tcPr>
            <w:tcW w:w="2975" w:type="dxa"/>
          </w:tcPr>
          <w:p w14:paraId="2A446636" w14:textId="77777777" w:rsidR="002E1B08" w:rsidRDefault="002E1B08">
            <w:pPr>
              <w:pStyle w:val="TableText"/>
            </w:pPr>
          </w:p>
        </w:tc>
      </w:tr>
      <w:tr w:rsidR="002E1B08" w14:paraId="696AFA9B" w14:textId="77777777">
        <w:trPr>
          <w:jc w:val="center"/>
        </w:trPr>
        <w:tc>
          <w:tcPr>
            <w:tcW w:w="3345" w:type="dxa"/>
          </w:tcPr>
          <w:p w14:paraId="52C7A81C" w14:textId="77777777" w:rsidR="002E1B08" w:rsidRDefault="00000000">
            <w:pPr>
              <w:pStyle w:val="TableText"/>
            </w:pPr>
            <w:r>
              <w:tab/>
            </w:r>
            <w:r>
              <w:tab/>
              <w:t>observation</w:t>
            </w:r>
          </w:p>
        </w:tc>
        <w:tc>
          <w:tcPr>
            <w:tcW w:w="720" w:type="dxa"/>
          </w:tcPr>
          <w:p w14:paraId="50892D09" w14:textId="77777777" w:rsidR="002E1B08" w:rsidRDefault="00000000">
            <w:pPr>
              <w:pStyle w:val="TableText"/>
            </w:pPr>
            <w:r>
              <w:t>1..1</w:t>
            </w:r>
          </w:p>
        </w:tc>
        <w:tc>
          <w:tcPr>
            <w:tcW w:w="1152" w:type="dxa"/>
          </w:tcPr>
          <w:p w14:paraId="39919D91" w14:textId="77777777" w:rsidR="002E1B08" w:rsidRDefault="00000000">
            <w:pPr>
              <w:pStyle w:val="TableText"/>
            </w:pPr>
            <w:r>
              <w:t>SHALL</w:t>
            </w:r>
          </w:p>
        </w:tc>
        <w:tc>
          <w:tcPr>
            <w:tcW w:w="864" w:type="dxa"/>
          </w:tcPr>
          <w:p w14:paraId="2256A1B7" w14:textId="77777777" w:rsidR="002E1B08" w:rsidRDefault="002E1B08">
            <w:pPr>
              <w:pStyle w:val="TableText"/>
            </w:pPr>
          </w:p>
        </w:tc>
        <w:tc>
          <w:tcPr>
            <w:tcW w:w="1104" w:type="dxa"/>
          </w:tcPr>
          <w:p w14:paraId="70869B61" w14:textId="77777777" w:rsidR="002E1B08" w:rsidRDefault="00000000">
            <w:pPr>
              <w:pStyle w:val="TableText"/>
            </w:pPr>
            <w:hyperlink w:anchor="C_4515-163">
              <w:r>
                <w:rPr>
                  <w:rStyle w:val="HyperlinkText9pt"/>
                </w:rPr>
                <w:t>4515-163</w:t>
              </w:r>
            </w:hyperlink>
          </w:p>
        </w:tc>
        <w:tc>
          <w:tcPr>
            <w:tcW w:w="2975" w:type="dxa"/>
          </w:tcPr>
          <w:p w14:paraId="7703D763" w14:textId="77777777" w:rsidR="002E1B08" w:rsidRDefault="00000000">
            <w:pPr>
              <w:pStyle w:val="TableText"/>
            </w:pPr>
            <w:hyperlink w:anchor="E_Care_Team_Type_Observation">
              <w:r>
                <w:rPr>
                  <w:rStyle w:val="HyperlinkText9pt"/>
                </w:rPr>
                <w:t>Care Team Type Observation (identifier: urn:hl7ii:2.16.840.1.113883.10.20.22.4.500.2:2019-07-01</w:t>
              </w:r>
            </w:hyperlink>
          </w:p>
        </w:tc>
      </w:tr>
      <w:tr w:rsidR="002E1B08" w14:paraId="656E1766" w14:textId="77777777">
        <w:trPr>
          <w:jc w:val="center"/>
        </w:trPr>
        <w:tc>
          <w:tcPr>
            <w:tcW w:w="3345" w:type="dxa"/>
          </w:tcPr>
          <w:p w14:paraId="481D0013" w14:textId="77777777" w:rsidR="002E1B08" w:rsidRDefault="00000000">
            <w:pPr>
              <w:pStyle w:val="TableText"/>
            </w:pPr>
            <w:r>
              <w:tab/>
              <w:t>component</w:t>
            </w:r>
          </w:p>
        </w:tc>
        <w:tc>
          <w:tcPr>
            <w:tcW w:w="720" w:type="dxa"/>
          </w:tcPr>
          <w:p w14:paraId="1B98A4BB" w14:textId="77777777" w:rsidR="002E1B08" w:rsidRDefault="00000000">
            <w:pPr>
              <w:pStyle w:val="TableText"/>
            </w:pPr>
            <w:r>
              <w:t>0..*</w:t>
            </w:r>
          </w:p>
        </w:tc>
        <w:tc>
          <w:tcPr>
            <w:tcW w:w="1152" w:type="dxa"/>
          </w:tcPr>
          <w:p w14:paraId="49F46CE1" w14:textId="77777777" w:rsidR="002E1B08" w:rsidRDefault="00000000">
            <w:pPr>
              <w:pStyle w:val="TableText"/>
            </w:pPr>
            <w:r>
              <w:t>MAY</w:t>
            </w:r>
          </w:p>
        </w:tc>
        <w:tc>
          <w:tcPr>
            <w:tcW w:w="864" w:type="dxa"/>
          </w:tcPr>
          <w:p w14:paraId="4101D080" w14:textId="77777777" w:rsidR="002E1B08" w:rsidRDefault="002E1B08">
            <w:pPr>
              <w:pStyle w:val="TableText"/>
            </w:pPr>
          </w:p>
        </w:tc>
        <w:tc>
          <w:tcPr>
            <w:tcW w:w="1104" w:type="dxa"/>
          </w:tcPr>
          <w:p w14:paraId="7DA89364" w14:textId="77777777" w:rsidR="002E1B08" w:rsidRDefault="00000000">
            <w:pPr>
              <w:pStyle w:val="TableText"/>
            </w:pPr>
            <w:hyperlink w:anchor="C_4515-146">
              <w:r>
                <w:rPr>
                  <w:rStyle w:val="HyperlinkText9pt"/>
                </w:rPr>
                <w:t>4515-146</w:t>
              </w:r>
            </w:hyperlink>
          </w:p>
        </w:tc>
        <w:tc>
          <w:tcPr>
            <w:tcW w:w="2975" w:type="dxa"/>
          </w:tcPr>
          <w:p w14:paraId="472B5BD0" w14:textId="77777777" w:rsidR="002E1B08" w:rsidRDefault="002E1B08">
            <w:pPr>
              <w:pStyle w:val="TableText"/>
            </w:pPr>
          </w:p>
        </w:tc>
      </w:tr>
      <w:tr w:rsidR="002E1B08" w14:paraId="7F7D11D1" w14:textId="77777777">
        <w:trPr>
          <w:jc w:val="center"/>
        </w:trPr>
        <w:tc>
          <w:tcPr>
            <w:tcW w:w="3345" w:type="dxa"/>
          </w:tcPr>
          <w:p w14:paraId="4B847FEB" w14:textId="77777777" w:rsidR="002E1B08" w:rsidRDefault="00000000">
            <w:pPr>
              <w:pStyle w:val="TableText"/>
            </w:pPr>
            <w:r>
              <w:tab/>
            </w:r>
            <w:r>
              <w:tab/>
              <w:t>act</w:t>
            </w:r>
          </w:p>
        </w:tc>
        <w:tc>
          <w:tcPr>
            <w:tcW w:w="720" w:type="dxa"/>
          </w:tcPr>
          <w:p w14:paraId="352C285F" w14:textId="77777777" w:rsidR="002E1B08" w:rsidRDefault="00000000">
            <w:pPr>
              <w:pStyle w:val="TableText"/>
            </w:pPr>
            <w:r>
              <w:t>1..1</w:t>
            </w:r>
          </w:p>
        </w:tc>
        <w:tc>
          <w:tcPr>
            <w:tcW w:w="1152" w:type="dxa"/>
          </w:tcPr>
          <w:p w14:paraId="7A15A1B8" w14:textId="77777777" w:rsidR="002E1B08" w:rsidRDefault="00000000">
            <w:pPr>
              <w:pStyle w:val="TableText"/>
            </w:pPr>
            <w:r>
              <w:t>SHALL</w:t>
            </w:r>
          </w:p>
        </w:tc>
        <w:tc>
          <w:tcPr>
            <w:tcW w:w="864" w:type="dxa"/>
          </w:tcPr>
          <w:p w14:paraId="2AEA0E8D" w14:textId="77777777" w:rsidR="002E1B08" w:rsidRDefault="002E1B08">
            <w:pPr>
              <w:pStyle w:val="TableText"/>
            </w:pPr>
          </w:p>
        </w:tc>
        <w:tc>
          <w:tcPr>
            <w:tcW w:w="1104" w:type="dxa"/>
          </w:tcPr>
          <w:p w14:paraId="703CF0B1" w14:textId="77777777" w:rsidR="002E1B08" w:rsidRDefault="00000000">
            <w:pPr>
              <w:pStyle w:val="TableText"/>
            </w:pPr>
            <w:hyperlink w:anchor="C_4515-147">
              <w:r>
                <w:rPr>
                  <w:rStyle w:val="HyperlinkText9pt"/>
                </w:rPr>
                <w:t>4515-147</w:t>
              </w:r>
            </w:hyperlink>
          </w:p>
        </w:tc>
        <w:tc>
          <w:tcPr>
            <w:tcW w:w="2975" w:type="dxa"/>
          </w:tcPr>
          <w:p w14:paraId="6CEA9C5A" w14:textId="77777777" w:rsidR="002E1B08" w:rsidRDefault="00000000">
            <w:pPr>
              <w:pStyle w:val="TableText"/>
            </w:pPr>
            <w:r>
              <w:t>Entry Reference (identifier: urn:oid:2.16.840.1.113883.10.20.22.4.122</w:t>
            </w:r>
          </w:p>
        </w:tc>
      </w:tr>
      <w:tr w:rsidR="002E1B08" w14:paraId="33135063" w14:textId="77777777">
        <w:trPr>
          <w:jc w:val="center"/>
        </w:trPr>
        <w:tc>
          <w:tcPr>
            <w:tcW w:w="3345" w:type="dxa"/>
          </w:tcPr>
          <w:p w14:paraId="7C217921" w14:textId="77777777" w:rsidR="002E1B08" w:rsidRDefault="00000000">
            <w:pPr>
              <w:pStyle w:val="TableText"/>
            </w:pPr>
            <w:r>
              <w:tab/>
              <w:t>component</w:t>
            </w:r>
          </w:p>
        </w:tc>
        <w:tc>
          <w:tcPr>
            <w:tcW w:w="720" w:type="dxa"/>
          </w:tcPr>
          <w:p w14:paraId="2B30F115" w14:textId="77777777" w:rsidR="002E1B08" w:rsidRDefault="00000000">
            <w:pPr>
              <w:pStyle w:val="TableText"/>
            </w:pPr>
            <w:r>
              <w:t>0..*</w:t>
            </w:r>
          </w:p>
        </w:tc>
        <w:tc>
          <w:tcPr>
            <w:tcW w:w="1152" w:type="dxa"/>
          </w:tcPr>
          <w:p w14:paraId="0F9D837B" w14:textId="77777777" w:rsidR="002E1B08" w:rsidRDefault="00000000">
            <w:pPr>
              <w:pStyle w:val="TableText"/>
            </w:pPr>
            <w:r>
              <w:t>MAY</w:t>
            </w:r>
          </w:p>
        </w:tc>
        <w:tc>
          <w:tcPr>
            <w:tcW w:w="864" w:type="dxa"/>
          </w:tcPr>
          <w:p w14:paraId="28C9B8C9" w14:textId="77777777" w:rsidR="002E1B08" w:rsidRDefault="002E1B08">
            <w:pPr>
              <w:pStyle w:val="TableText"/>
            </w:pPr>
          </w:p>
        </w:tc>
        <w:tc>
          <w:tcPr>
            <w:tcW w:w="1104" w:type="dxa"/>
          </w:tcPr>
          <w:p w14:paraId="5DC2CC36" w14:textId="77777777" w:rsidR="002E1B08" w:rsidRDefault="00000000">
            <w:pPr>
              <w:pStyle w:val="TableText"/>
            </w:pPr>
            <w:hyperlink w:anchor="C_4515-148">
              <w:r>
                <w:rPr>
                  <w:rStyle w:val="HyperlinkText9pt"/>
                </w:rPr>
                <w:t>4515-148</w:t>
              </w:r>
            </w:hyperlink>
          </w:p>
        </w:tc>
        <w:tc>
          <w:tcPr>
            <w:tcW w:w="2975" w:type="dxa"/>
          </w:tcPr>
          <w:p w14:paraId="1521219D" w14:textId="77777777" w:rsidR="002E1B08" w:rsidRDefault="002E1B08">
            <w:pPr>
              <w:pStyle w:val="TableText"/>
            </w:pPr>
          </w:p>
        </w:tc>
      </w:tr>
      <w:tr w:rsidR="002E1B08" w14:paraId="0D796AA0" w14:textId="77777777">
        <w:trPr>
          <w:jc w:val="center"/>
        </w:trPr>
        <w:tc>
          <w:tcPr>
            <w:tcW w:w="3345" w:type="dxa"/>
          </w:tcPr>
          <w:p w14:paraId="06FFC354" w14:textId="77777777" w:rsidR="002E1B08" w:rsidRDefault="00000000">
            <w:pPr>
              <w:pStyle w:val="TableText"/>
            </w:pPr>
            <w:r>
              <w:tab/>
            </w:r>
            <w:r>
              <w:tab/>
              <w:t>encounter</w:t>
            </w:r>
          </w:p>
        </w:tc>
        <w:tc>
          <w:tcPr>
            <w:tcW w:w="720" w:type="dxa"/>
          </w:tcPr>
          <w:p w14:paraId="1CF52D6F" w14:textId="77777777" w:rsidR="002E1B08" w:rsidRDefault="00000000">
            <w:pPr>
              <w:pStyle w:val="TableText"/>
            </w:pPr>
            <w:r>
              <w:t>1..1</w:t>
            </w:r>
          </w:p>
        </w:tc>
        <w:tc>
          <w:tcPr>
            <w:tcW w:w="1152" w:type="dxa"/>
          </w:tcPr>
          <w:p w14:paraId="04DCAC7B" w14:textId="77777777" w:rsidR="002E1B08" w:rsidRDefault="00000000">
            <w:pPr>
              <w:pStyle w:val="TableText"/>
            </w:pPr>
            <w:r>
              <w:t>SHALL</w:t>
            </w:r>
          </w:p>
        </w:tc>
        <w:tc>
          <w:tcPr>
            <w:tcW w:w="864" w:type="dxa"/>
          </w:tcPr>
          <w:p w14:paraId="20D1A428" w14:textId="77777777" w:rsidR="002E1B08" w:rsidRDefault="002E1B08">
            <w:pPr>
              <w:pStyle w:val="TableText"/>
            </w:pPr>
          </w:p>
        </w:tc>
        <w:tc>
          <w:tcPr>
            <w:tcW w:w="1104" w:type="dxa"/>
          </w:tcPr>
          <w:p w14:paraId="25935239" w14:textId="77777777" w:rsidR="002E1B08" w:rsidRDefault="00000000">
            <w:pPr>
              <w:pStyle w:val="TableText"/>
            </w:pPr>
            <w:hyperlink w:anchor="C_4515-164">
              <w:r>
                <w:rPr>
                  <w:rStyle w:val="HyperlinkText9pt"/>
                </w:rPr>
                <w:t>4515-164</w:t>
              </w:r>
            </w:hyperlink>
          </w:p>
        </w:tc>
        <w:tc>
          <w:tcPr>
            <w:tcW w:w="2975" w:type="dxa"/>
          </w:tcPr>
          <w:p w14:paraId="1FC61752" w14:textId="77777777" w:rsidR="002E1B08" w:rsidRDefault="002E1B08">
            <w:pPr>
              <w:pStyle w:val="TableText"/>
            </w:pPr>
          </w:p>
        </w:tc>
      </w:tr>
      <w:tr w:rsidR="002E1B08" w14:paraId="4321E54B" w14:textId="77777777">
        <w:trPr>
          <w:jc w:val="center"/>
        </w:trPr>
        <w:tc>
          <w:tcPr>
            <w:tcW w:w="3345" w:type="dxa"/>
          </w:tcPr>
          <w:p w14:paraId="05FC3AB2" w14:textId="77777777" w:rsidR="002E1B08" w:rsidRDefault="00000000">
            <w:pPr>
              <w:pStyle w:val="TableText"/>
            </w:pPr>
            <w:r>
              <w:tab/>
            </w:r>
            <w:r>
              <w:tab/>
            </w:r>
            <w:r>
              <w:tab/>
              <w:t>id</w:t>
            </w:r>
          </w:p>
        </w:tc>
        <w:tc>
          <w:tcPr>
            <w:tcW w:w="720" w:type="dxa"/>
          </w:tcPr>
          <w:p w14:paraId="3864657A" w14:textId="77777777" w:rsidR="002E1B08" w:rsidRDefault="00000000">
            <w:pPr>
              <w:pStyle w:val="TableText"/>
            </w:pPr>
            <w:r>
              <w:t>1..*</w:t>
            </w:r>
          </w:p>
        </w:tc>
        <w:tc>
          <w:tcPr>
            <w:tcW w:w="1152" w:type="dxa"/>
          </w:tcPr>
          <w:p w14:paraId="7E95D69A" w14:textId="77777777" w:rsidR="002E1B08" w:rsidRDefault="00000000">
            <w:pPr>
              <w:pStyle w:val="TableText"/>
            </w:pPr>
            <w:r>
              <w:t>SHALL</w:t>
            </w:r>
          </w:p>
        </w:tc>
        <w:tc>
          <w:tcPr>
            <w:tcW w:w="864" w:type="dxa"/>
          </w:tcPr>
          <w:p w14:paraId="5556D79E" w14:textId="77777777" w:rsidR="002E1B08" w:rsidRDefault="002E1B08">
            <w:pPr>
              <w:pStyle w:val="TableText"/>
            </w:pPr>
          </w:p>
        </w:tc>
        <w:tc>
          <w:tcPr>
            <w:tcW w:w="1104" w:type="dxa"/>
          </w:tcPr>
          <w:p w14:paraId="7F9AA408" w14:textId="77777777" w:rsidR="002E1B08" w:rsidRDefault="00000000">
            <w:pPr>
              <w:pStyle w:val="TableText"/>
            </w:pPr>
            <w:hyperlink w:anchor="C_4515-165">
              <w:r>
                <w:rPr>
                  <w:rStyle w:val="HyperlinkText9pt"/>
                </w:rPr>
                <w:t>4515-165</w:t>
              </w:r>
            </w:hyperlink>
          </w:p>
        </w:tc>
        <w:tc>
          <w:tcPr>
            <w:tcW w:w="2975" w:type="dxa"/>
          </w:tcPr>
          <w:p w14:paraId="6A93CCBA" w14:textId="77777777" w:rsidR="002E1B08" w:rsidRDefault="002E1B08">
            <w:pPr>
              <w:pStyle w:val="TableText"/>
            </w:pPr>
          </w:p>
        </w:tc>
      </w:tr>
      <w:tr w:rsidR="002E1B08" w14:paraId="7B0D49B7" w14:textId="77777777">
        <w:trPr>
          <w:jc w:val="center"/>
        </w:trPr>
        <w:tc>
          <w:tcPr>
            <w:tcW w:w="3345" w:type="dxa"/>
          </w:tcPr>
          <w:p w14:paraId="06665367" w14:textId="77777777" w:rsidR="002E1B08" w:rsidRDefault="00000000">
            <w:pPr>
              <w:pStyle w:val="TableText"/>
            </w:pPr>
            <w:r>
              <w:tab/>
              <w:t>component</w:t>
            </w:r>
          </w:p>
        </w:tc>
        <w:tc>
          <w:tcPr>
            <w:tcW w:w="720" w:type="dxa"/>
          </w:tcPr>
          <w:p w14:paraId="1E9A5223" w14:textId="77777777" w:rsidR="002E1B08" w:rsidRDefault="00000000">
            <w:pPr>
              <w:pStyle w:val="TableText"/>
            </w:pPr>
            <w:r>
              <w:t>0..1</w:t>
            </w:r>
          </w:p>
        </w:tc>
        <w:tc>
          <w:tcPr>
            <w:tcW w:w="1152" w:type="dxa"/>
          </w:tcPr>
          <w:p w14:paraId="214DD9A4" w14:textId="77777777" w:rsidR="002E1B08" w:rsidRDefault="00000000">
            <w:pPr>
              <w:pStyle w:val="TableText"/>
            </w:pPr>
            <w:r>
              <w:t>MAY</w:t>
            </w:r>
          </w:p>
        </w:tc>
        <w:tc>
          <w:tcPr>
            <w:tcW w:w="864" w:type="dxa"/>
          </w:tcPr>
          <w:p w14:paraId="42A322A6" w14:textId="77777777" w:rsidR="002E1B08" w:rsidRDefault="002E1B08">
            <w:pPr>
              <w:pStyle w:val="TableText"/>
            </w:pPr>
          </w:p>
        </w:tc>
        <w:tc>
          <w:tcPr>
            <w:tcW w:w="1104" w:type="dxa"/>
          </w:tcPr>
          <w:p w14:paraId="07750B62" w14:textId="77777777" w:rsidR="002E1B08" w:rsidRDefault="00000000">
            <w:pPr>
              <w:pStyle w:val="TableText"/>
            </w:pPr>
            <w:hyperlink w:anchor="C_4515-150">
              <w:r>
                <w:rPr>
                  <w:rStyle w:val="HyperlinkText9pt"/>
                </w:rPr>
                <w:t>4515-150</w:t>
              </w:r>
            </w:hyperlink>
          </w:p>
        </w:tc>
        <w:tc>
          <w:tcPr>
            <w:tcW w:w="2975" w:type="dxa"/>
          </w:tcPr>
          <w:p w14:paraId="3042503F" w14:textId="77777777" w:rsidR="002E1B08" w:rsidRDefault="002E1B08">
            <w:pPr>
              <w:pStyle w:val="TableText"/>
            </w:pPr>
          </w:p>
        </w:tc>
      </w:tr>
      <w:tr w:rsidR="002E1B08" w14:paraId="7187F206" w14:textId="77777777">
        <w:trPr>
          <w:jc w:val="center"/>
        </w:trPr>
        <w:tc>
          <w:tcPr>
            <w:tcW w:w="3345" w:type="dxa"/>
          </w:tcPr>
          <w:p w14:paraId="47D1E099" w14:textId="77777777" w:rsidR="002E1B08" w:rsidRDefault="00000000">
            <w:pPr>
              <w:pStyle w:val="TableText"/>
            </w:pPr>
            <w:r>
              <w:tab/>
            </w:r>
            <w:r>
              <w:tab/>
              <w:t>act</w:t>
            </w:r>
          </w:p>
        </w:tc>
        <w:tc>
          <w:tcPr>
            <w:tcW w:w="720" w:type="dxa"/>
          </w:tcPr>
          <w:p w14:paraId="59A235CE" w14:textId="77777777" w:rsidR="002E1B08" w:rsidRDefault="00000000">
            <w:pPr>
              <w:pStyle w:val="TableText"/>
            </w:pPr>
            <w:r>
              <w:t>1..1</w:t>
            </w:r>
          </w:p>
        </w:tc>
        <w:tc>
          <w:tcPr>
            <w:tcW w:w="1152" w:type="dxa"/>
          </w:tcPr>
          <w:p w14:paraId="3EF71313" w14:textId="77777777" w:rsidR="002E1B08" w:rsidRDefault="00000000">
            <w:pPr>
              <w:pStyle w:val="TableText"/>
            </w:pPr>
            <w:r>
              <w:t>SHALL</w:t>
            </w:r>
          </w:p>
        </w:tc>
        <w:tc>
          <w:tcPr>
            <w:tcW w:w="864" w:type="dxa"/>
          </w:tcPr>
          <w:p w14:paraId="27A3A7AE" w14:textId="77777777" w:rsidR="002E1B08" w:rsidRDefault="002E1B08">
            <w:pPr>
              <w:pStyle w:val="TableText"/>
            </w:pPr>
          </w:p>
        </w:tc>
        <w:tc>
          <w:tcPr>
            <w:tcW w:w="1104" w:type="dxa"/>
          </w:tcPr>
          <w:p w14:paraId="4C6487A4" w14:textId="77777777" w:rsidR="002E1B08" w:rsidRDefault="00000000">
            <w:pPr>
              <w:pStyle w:val="TableText"/>
            </w:pPr>
            <w:hyperlink w:anchor="C_4515-151">
              <w:r>
                <w:rPr>
                  <w:rStyle w:val="HyperlinkText9pt"/>
                </w:rPr>
                <w:t>4515-151</w:t>
              </w:r>
            </w:hyperlink>
          </w:p>
        </w:tc>
        <w:tc>
          <w:tcPr>
            <w:tcW w:w="2975" w:type="dxa"/>
          </w:tcPr>
          <w:p w14:paraId="47B478B7" w14:textId="77777777" w:rsidR="002E1B08" w:rsidRDefault="00000000">
            <w:pPr>
              <w:pStyle w:val="TableText"/>
            </w:pPr>
            <w:hyperlink w:anchor="E_Note_Activity">
              <w:r>
                <w:rPr>
                  <w:rStyle w:val="HyperlinkText9pt"/>
                </w:rPr>
                <w:t>Note Activity (identifier: urn:hl7ii:2.16.840.1.113883.10.20.22.4.202:2016-11-01</w:t>
              </w:r>
            </w:hyperlink>
          </w:p>
        </w:tc>
      </w:tr>
      <w:tr w:rsidR="002E1B08" w14:paraId="4831A1D1" w14:textId="77777777">
        <w:trPr>
          <w:jc w:val="center"/>
        </w:trPr>
        <w:tc>
          <w:tcPr>
            <w:tcW w:w="3345" w:type="dxa"/>
          </w:tcPr>
          <w:p w14:paraId="075CBF74" w14:textId="77777777" w:rsidR="002E1B08" w:rsidRDefault="00000000">
            <w:pPr>
              <w:pStyle w:val="TableText"/>
            </w:pPr>
            <w:r>
              <w:tab/>
              <w:t>component</w:t>
            </w:r>
          </w:p>
        </w:tc>
        <w:tc>
          <w:tcPr>
            <w:tcW w:w="720" w:type="dxa"/>
          </w:tcPr>
          <w:p w14:paraId="0C296E94" w14:textId="77777777" w:rsidR="002E1B08" w:rsidRDefault="00000000">
            <w:pPr>
              <w:pStyle w:val="TableText"/>
            </w:pPr>
            <w:r>
              <w:t>1..*</w:t>
            </w:r>
          </w:p>
        </w:tc>
        <w:tc>
          <w:tcPr>
            <w:tcW w:w="1152" w:type="dxa"/>
          </w:tcPr>
          <w:p w14:paraId="2C83E867" w14:textId="77777777" w:rsidR="002E1B08" w:rsidRDefault="00000000">
            <w:pPr>
              <w:pStyle w:val="TableText"/>
            </w:pPr>
            <w:r>
              <w:t>SHALL</w:t>
            </w:r>
          </w:p>
        </w:tc>
        <w:tc>
          <w:tcPr>
            <w:tcW w:w="864" w:type="dxa"/>
          </w:tcPr>
          <w:p w14:paraId="5B777994" w14:textId="77777777" w:rsidR="002E1B08" w:rsidRDefault="002E1B08">
            <w:pPr>
              <w:pStyle w:val="TableText"/>
            </w:pPr>
          </w:p>
        </w:tc>
        <w:tc>
          <w:tcPr>
            <w:tcW w:w="1104" w:type="dxa"/>
          </w:tcPr>
          <w:p w14:paraId="11800B85" w14:textId="77777777" w:rsidR="002E1B08" w:rsidRDefault="00000000">
            <w:pPr>
              <w:pStyle w:val="TableText"/>
            </w:pPr>
            <w:hyperlink w:anchor="C_4515-152">
              <w:r>
                <w:rPr>
                  <w:rStyle w:val="HyperlinkText9pt"/>
                </w:rPr>
                <w:t>4515-152</w:t>
              </w:r>
            </w:hyperlink>
          </w:p>
        </w:tc>
        <w:tc>
          <w:tcPr>
            <w:tcW w:w="2975" w:type="dxa"/>
          </w:tcPr>
          <w:p w14:paraId="78469E3E" w14:textId="77777777" w:rsidR="002E1B08" w:rsidRDefault="002E1B08">
            <w:pPr>
              <w:pStyle w:val="TableText"/>
            </w:pPr>
          </w:p>
        </w:tc>
      </w:tr>
      <w:tr w:rsidR="002E1B08" w14:paraId="6CA9F72B" w14:textId="77777777">
        <w:trPr>
          <w:jc w:val="center"/>
        </w:trPr>
        <w:tc>
          <w:tcPr>
            <w:tcW w:w="3345" w:type="dxa"/>
          </w:tcPr>
          <w:p w14:paraId="33199AFB" w14:textId="77777777" w:rsidR="002E1B08" w:rsidRDefault="00000000">
            <w:pPr>
              <w:pStyle w:val="TableText"/>
            </w:pPr>
            <w:r>
              <w:tab/>
            </w:r>
            <w:r>
              <w:tab/>
              <w:t>act</w:t>
            </w:r>
          </w:p>
        </w:tc>
        <w:tc>
          <w:tcPr>
            <w:tcW w:w="720" w:type="dxa"/>
          </w:tcPr>
          <w:p w14:paraId="785B50AB" w14:textId="77777777" w:rsidR="002E1B08" w:rsidRDefault="00000000">
            <w:pPr>
              <w:pStyle w:val="TableText"/>
            </w:pPr>
            <w:r>
              <w:t>1..1</w:t>
            </w:r>
          </w:p>
        </w:tc>
        <w:tc>
          <w:tcPr>
            <w:tcW w:w="1152" w:type="dxa"/>
          </w:tcPr>
          <w:p w14:paraId="6232A6E1" w14:textId="77777777" w:rsidR="002E1B08" w:rsidRDefault="00000000">
            <w:pPr>
              <w:pStyle w:val="TableText"/>
            </w:pPr>
            <w:r>
              <w:t>SHALL</w:t>
            </w:r>
          </w:p>
        </w:tc>
        <w:tc>
          <w:tcPr>
            <w:tcW w:w="864" w:type="dxa"/>
          </w:tcPr>
          <w:p w14:paraId="4C390232" w14:textId="77777777" w:rsidR="002E1B08" w:rsidRDefault="002E1B08">
            <w:pPr>
              <w:pStyle w:val="TableText"/>
            </w:pPr>
          </w:p>
        </w:tc>
        <w:tc>
          <w:tcPr>
            <w:tcW w:w="1104" w:type="dxa"/>
          </w:tcPr>
          <w:p w14:paraId="421606B0" w14:textId="77777777" w:rsidR="002E1B08" w:rsidRDefault="00000000">
            <w:pPr>
              <w:pStyle w:val="TableText"/>
            </w:pPr>
            <w:hyperlink w:anchor="C_4515-166">
              <w:r>
                <w:rPr>
                  <w:rStyle w:val="HyperlinkText9pt"/>
                </w:rPr>
                <w:t>4515-166</w:t>
              </w:r>
            </w:hyperlink>
          </w:p>
        </w:tc>
        <w:tc>
          <w:tcPr>
            <w:tcW w:w="2975" w:type="dxa"/>
          </w:tcPr>
          <w:p w14:paraId="620B7590" w14:textId="77777777" w:rsidR="002E1B08" w:rsidRDefault="00000000">
            <w:pPr>
              <w:pStyle w:val="TableText"/>
            </w:pPr>
            <w:hyperlink w:anchor="E_Care_Team_Member_Act_V2">
              <w:r>
                <w:rPr>
                  <w:rStyle w:val="HyperlinkText9pt"/>
                </w:rPr>
                <w:t>Care Team Member Act (V2) (identifier: urn:hl7ii:2.16.840.1.113883.10.20.22.4.500.1:2022-06-01</w:t>
              </w:r>
            </w:hyperlink>
          </w:p>
        </w:tc>
      </w:tr>
    </w:tbl>
    <w:p w14:paraId="4F7C0F00" w14:textId="77777777" w:rsidR="002E1B08" w:rsidRDefault="002E1B08">
      <w:pPr>
        <w:pStyle w:val="BodyText"/>
      </w:pPr>
    </w:p>
    <w:p w14:paraId="65585FDE" w14:textId="77777777" w:rsidR="002E1B08" w:rsidRDefault="00000000">
      <w:pPr>
        <w:numPr>
          <w:ilvl w:val="0"/>
          <w:numId w:val="18"/>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545" w:name="C_4515-124"/>
      <w:r>
        <w:t xml:space="preserve"> (CONF:4515-124)</w:t>
      </w:r>
      <w:bookmarkEnd w:id="545"/>
      <w:r>
        <w:t>.</w:t>
      </w:r>
    </w:p>
    <w:p w14:paraId="0A62C4EF" w14:textId="77777777" w:rsidR="002E1B08" w:rsidRDefault="00000000">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46" w:name="C_4515-125"/>
      <w:r>
        <w:t xml:space="preserve"> (CONF:4515-125)</w:t>
      </w:r>
      <w:bookmarkEnd w:id="546"/>
      <w:r>
        <w:t>.</w:t>
      </w:r>
    </w:p>
    <w:p w14:paraId="0A29ACEA" w14:textId="77777777" w:rsidR="002E1B08" w:rsidRDefault="00000000">
      <w:pPr>
        <w:numPr>
          <w:ilvl w:val="0"/>
          <w:numId w:val="18"/>
        </w:numPr>
      </w:pPr>
      <w:r>
        <w:rPr>
          <w:rStyle w:val="keyword"/>
        </w:rPr>
        <w:t>SHALL</w:t>
      </w:r>
      <w:r>
        <w:t xml:space="preserve"> contain exactly one [1..1] </w:t>
      </w:r>
      <w:r>
        <w:rPr>
          <w:rStyle w:val="XMLnameBold"/>
        </w:rPr>
        <w:t>templateId</w:t>
      </w:r>
      <w:bookmarkStart w:id="547" w:name="C_4515-112"/>
      <w:r>
        <w:t xml:space="preserve"> (CONF:4515-112)</w:t>
      </w:r>
      <w:bookmarkEnd w:id="547"/>
      <w:r>
        <w:t xml:space="preserve"> such that it</w:t>
      </w:r>
    </w:p>
    <w:p w14:paraId="7BDB474C" w14:textId="77777777" w:rsidR="002E1B08" w:rsidRDefault="00000000">
      <w:pPr>
        <w:numPr>
          <w:ilvl w:val="1"/>
          <w:numId w:val="18"/>
        </w:numPr>
      </w:pPr>
      <w:r>
        <w:rPr>
          <w:rStyle w:val="keyword"/>
        </w:rPr>
        <w:t>SHALL</w:t>
      </w:r>
      <w:r>
        <w:t xml:space="preserve"> contain exactly one [1..1] </w:t>
      </w:r>
      <w:r>
        <w:rPr>
          <w:rStyle w:val="XMLnameBold"/>
        </w:rPr>
        <w:t>@root</w:t>
      </w:r>
      <w:r>
        <w:t>=</w:t>
      </w:r>
      <w:r>
        <w:rPr>
          <w:rStyle w:val="XMLname"/>
        </w:rPr>
        <w:t>"2.16.840.1.113883.10.20.22.4.500"</w:t>
      </w:r>
      <w:bookmarkStart w:id="548" w:name="C_4515-117"/>
      <w:r>
        <w:t xml:space="preserve"> (CONF:4515-117)</w:t>
      </w:r>
      <w:bookmarkEnd w:id="548"/>
      <w:r>
        <w:t>.</w:t>
      </w:r>
    </w:p>
    <w:p w14:paraId="264B3AF4" w14:textId="77777777" w:rsidR="002E1B08" w:rsidRDefault="00000000">
      <w:pPr>
        <w:numPr>
          <w:ilvl w:val="1"/>
          <w:numId w:val="18"/>
        </w:numPr>
      </w:pPr>
      <w:r>
        <w:rPr>
          <w:rStyle w:val="keyword"/>
        </w:rPr>
        <w:t>SHALL</w:t>
      </w:r>
      <w:r>
        <w:t xml:space="preserve"> contain exactly one [1..1] </w:t>
      </w:r>
      <w:r>
        <w:rPr>
          <w:rStyle w:val="XMLnameBold"/>
        </w:rPr>
        <w:t>@extension</w:t>
      </w:r>
      <w:r>
        <w:t>=</w:t>
      </w:r>
      <w:r>
        <w:rPr>
          <w:rStyle w:val="XMLname"/>
        </w:rPr>
        <w:t>"2022-06-01"</w:t>
      </w:r>
      <w:bookmarkStart w:id="549" w:name="C_4515-118"/>
      <w:r>
        <w:t xml:space="preserve"> (CONF:4515-118)</w:t>
      </w:r>
      <w:bookmarkEnd w:id="549"/>
      <w:r>
        <w:t>.</w:t>
      </w:r>
    </w:p>
    <w:p w14:paraId="2F215E5C" w14:textId="77777777" w:rsidR="002E1B08" w:rsidRDefault="00000000">
      <w:pPr>
        <w:numPr>
          <w:ilvl w:val="0"/>
          <w:numId w:val="18"/>
        </w:numPr>
      </w:pPr>
      <w:r>
        <w:rPr>
          <w:rStyle w:val="keyword"/>
        </w:rPr>
        <w:t>SHALL</w:t>
      </w:r>
      <w:r>
        <w:t xml:space="preserve"> contain at least one [1..*] </w:t>
      </w:r>
      <w:r>
        <w:rPr>
          <w:rStyle w:val="XMLnameBold"/>
        </w:rPr>
        <w:t>id</w:t>
      </w:r>
      <w:bookmarkStart w:id="550" w:name="C_4515-126"/>
      <w:r>
        <w:t xml:space="preserve"> (CONF:4515-126)</w:t>
      </w:r>
      <w:bookmarkEnd w:id="550"/>
      <w:r>
        <w:t>.</w:t>
      </w:r>
    </w:p>
    <w:p w14:paraId="2E2DC059" w14:textId="77777777" w:rsidR="002E1B08" w:rsidRDefault="00000000">
      <w:pPr>
        <w:numPr>
          <w:ilvl w:val="0"/>
          <w:numId w:val="18"/>
        </w:numPr>
      </w:pPr>
      <w:r>
        <w:rPr>
          <w:rStyle w:val="keyword"/>
        </w:rPr>
        <w:t>SHALL</w:t>
      </w:r>
      <w:r>
        <w:t xml:space="preserve"> contain exactly one [1..1] </w:t>
      </w:r>
      <w:r>
        <w:rPr>
          <w:rStyle w:val="XMLnameBold"/>
        </w:rPr>
        <w:t>code</w:t>
      </w:r>
      <w:bookmarkStart w:id="551" w:name="C_4515-114"/>
      <w:r>
        <w:t xml:space="preserve"> (CONF:4515-114)</w:t>
      </w:r>
      <w:bookmarkEnd w:id="551"/>
      <w:r>
        <w:t>.</w:t>
      </w:r>
    </w:p>
    <w:p w14:paraId="2C38D067" w14:textId="77777777" w:rsidR="002E1B08" w:rsidRDefault="00000000">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552" w:name="C_4515-120"/>
      <w:r>
        <w:t xml:space="preserve"> (CONF:4515-120)</w:t>
      </w:r>
      <w:bookmarkEnd w:id="552"/>
      <w:r>
        <w:t>.</w:t>
      </w:r>
    </w:p>
    <w:p w14:paraId="1A9FD07E" w14:textId="77777777" w:rsidR="002E1B08" w:rsidRDefault="00000000">
      <w:pPr>
        <w:numPr>
          <w:ilvl w:val="1"/>
          <w:numId w:val="1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553" w:name="C_4515-121"/>
      <w:r>
        <w:t xml:space="preserve"> (CONF:4515-121)</w:t>
      </w:r>
      <w:bookmarkEnd w:id="553"/>
      <w:r>
        <w:t>.</w:t>
      </w:r>
    </w:p>
    <w:p w14:paraId="000E39C9" w14:textId="77777777" w:rsidR="002E1B08" w:rsidRDefault="00000000">
      <w:pPr>
        <w:numPr>
          <w:ilvl w:val="1"/>
          <w:numId w:val="18"/>
        </w:numPr>
      </w:pPr>
      <w:r>
        <w:t xml:space="preserve">This code </w:t>
      </w:r>
      <w:r>
        <w:rPr>
          <w:rStyle w:val="keyword"/>
        </w:rPr>
        <w:t>SHOULD</w:t>
      </w:r>
      <w:r>
        <w:t xml:space="preserve"> contain zero or one [0..1] </w:t>
      </w:r>
      <w:r>
        <w:rPr>
          <w:rStyle w:val="XMLnameBold"/>
        </w:rPr>
        <w:t>originalText</w:t>
      </w:r>
      <w:bookmarkStart w:id="554" w:name="C_4515-154"/>
      <w:r>
        <w:t xml:space="preserve"> (CONF:4515-154)</w:t>
      </w:r>
      <w:bookmarkEnd w:id="554"/>
      <w:r>
        <w:t xml:space="preserve"> such that it</w:t>
      </w:r>
    </w:p>
    <w:p w14:paraId="3CCB767D" w14:textId="77777777" w:rsidR="002E1B08" w:rsidRDefault="00000000">
      <w:pPr>
        <w:numPr>
          <w:ilvl w:val="2"/>
          <w:numId w:val="18"/>
        </w:numPr>
      </w:pPr>
      <w:r>
        <w:rPr>
          <w:rStyle w:val="keyword"/>
        </w:rPr>
        <w:t>SHALL</w:t>
      </w:r>
      <w:r>
        <w:t xml:space="preserve"> contain exactly one [1..1] </w:t>
      </w:r>
      <w:r>
        <w:rPr>
          <w:rStyle w:val="XMLnameBold"/>
        </w:rPr>
        <w:t>reference</w:t>
      </w:r>
      <w:bookmarkStart w:id="555" w:name="C_4515-155"/>
      <w:r>
        <w:t xml:space="preserve"> (CONF:4515-155)</w:t>
      </w:r>
      <w:bookmarkEnd w:id="555"/>
      <w:r>
        <w:t>.</w:t>
      </w:r>
    </w:p>
    <w:p w14:paraId="648D622A" w14:textId="77777777" w:rsidR="002E1B08" w:rsidRDefault="00000000">
      <w:pPr>
        <w:pStyle w:val="BodyText"/>
        <w:spacing w:before="120"/>
      </w:pPr>
      <w:r>
        <w:t>The value attribute references the narrative in section.text where the care team name is rendered. The intention of this reference is to clarify which care team this Organizer refers to.</w:t>
      </w:r>
    </w:p>
    <w:p w14:paraId="1EFBDB0C" w14:textId="77777777" w:rsidR="002E1B08" w:rsidRDefault="00000000">
      <w:pPr>
        <w:numPr>
          <w:ilvl w:val="3"/>
          <w:numId w:val="18"/>
        </w:numPr>
      </w:pPr>
      <w:r>
        <w:t xml:space="preserve">This reference </w:t>
      </w:r>
      <w:r>
        <w:rPr>
          <w:rStyle w:val="keyword"/>
        </w:rPr>
        <w:t>SHALL</w:t>
      </w:r>
      <w:r>
        <w:t xml:space="preserve"> contain exactly one [1..1] </w:t>
      </w:r>
      <w:r>
        <w:rPr>
          <w:rStyle w:val="XMLnameBold"/>
        </w:rPr>
        <w:t>@value</w:t>
      </w:r>
      <w:bookmarkStart w:id="556" w:name="C_4515-156"/>
      <w:r>
        <w:t xml:space="preserve"> (CONF:4515-156)</w:t>
      </w:r>
      <w:bookmarkEnd w:id="556"/>
      <w:r>
        <w:t>.</w:t>
      </w:r>
    </w:p>
    <w:p w14:paraId="3F0F2384" w14:textId="77777777" w:rsidR="002E1B08" w:rsidRDefault="00000000">
      <w:pPr>
        <w:numPr>
          <w:ilvl w:val="0"/>
          <w:numId w:val="18"/>
        </w:numPr>
      </w:pPr>
      <w:r>
        <w:rPr>
          <w:rStyle w:val="keyword"/>
        </w:rPr>
        <w:t>SHALL</w:t>
      </w:r>
      <w:r>
        <w:t xml:space="preserve"> contain exactly one [1..1] </w:t>
      </w:r>
      <w:r>
        <w:rPr>
          <w:rStyle w:val="XMLnameBold"/>
        </w:rPr>
        <w:t>statusCode</w:t>
      </w:r>
      <w:bookmarkStart w:id="557" w:name="C_4515-113"/>
      <w:r>
        <w:t xml:space="preserve"> (CONF:4515-113)</w:t>
      </w:r>
      <w:bookmarkEnd w:id="557"/>
      <w:r>
        <w:t>.</w:t>
      </w:r>
    </w:p>
    <w:p w14:paraId="42D255B8" w14:textId="77777777" w:rsidR="002E1B08" w:rsidRDefault="00000000">
      <w:pPr>
        <w:numPr>
          <w:ilvl w:val="1"/>
          <w:numId w:val="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558" w:name="C_4515-119"/>
      <w:r>
        <w:t xml:space="preserve"> (CONF:4515-119)</w:t>
      </w:r>
      <w:bookmarkEnd w:id="558"/>
      <w:r>
        <w:t>.</w:t>
      </w:r>
      <w:r>
        <w:br/>
        <w:t>Note: When statusCode has a value set, its value MAY be rendered in the narrative.</w:t>
      </w:r>
    </w:p>
    <w:p w14:paraId="1A2F5AB9" w14:textId="77777777" w:rsidR="002E1B08" w:rsidRDefault="00000000">
      <w:pPr>
        <w:numPr>
          <w:ilvl w:val="0"/>
          <w:numId w:val="18"/>
        </w:numPr>
      </w:pPr>
      <w:r>
        <w:rPr>
          <w:rStyle w:val="keyword"/>
        </w:rPr>
        <w:t>SHALL</w:t>
      </w:r>
      <w:r>
        <w:t xml:space="preserve"> contain exactly one [1..1] </w:t>
      </w:r>
      <w:r>
        <w:rPr>
          <w:rStyle w:val="XMLnameBold"/>
        </w:rPr>
        <w:t>effectiveTime</w:t>
      </w:r>
      <w:bookmarkStart w:id="559" w:name="C_4515-127"/>
      <w:r>
        <w:t xml:space="preserve"> (CONF:4515-127)</w:t>
      </w:r>
      <w:bookmarkEnd w:id="559"/>
      <w:r>
        <w:t>.</w:t>
      </w:r>
    </w:p>
    <w:p w14:paraId="25B82DBF" w14:textId="77777777" w:rsidR="002E1B08" w:rsidRDefault="00000000">
      <w:pPr>
        <w:numPr>
          <w:ilvl w:val="1"/>
          <w:numId w:val="18"/>
        </w:numPr>
      </w:pPr>
      <w:r>
        <w:t xml:space="preserve">This effectiveTime </w:t>
      </w:r>
      <w:r>
        <w:rPr>
          <w:rStyle w:val="keyword"/>
        </w:rPr>
        <w:t>SHALL</w:t>
      </w:r>
      <w:r>
        <w:t xml:space="preserve"> contain exactly one [1..1] </w:t>
      </w:r>
      <w:r>
        <w:rPr>
          <w:rStyle w:val="XMLnameBold"/>
        </w:rPr>
        <w:t>low</w:t>
      </w:r>
      <w:bookmarkStart w:id="560" w:name="C_4515-157"/>
      <w:r>
        <w:t xml:space="preserve"> (CONF:4515-157)</w:t>
      </w:r>
      <w:bookmarkEnd w:id="560"/>
      <w:r>
        <w:t>.</w:t>
      </w:r>
    </w:p>
    <w:p w14:paraId="25BFB741" w14:textId="77777777" w:rsidR="002E1B08" w:rsidRDefault="00000000">
      <w:pPr>
        <w:numPr>
          <w:ilvl w:val="1"/>
          <w:numId w:val="18"/>
        </w:numPr>
      </w:pPr>
      <w:r>
        <w:t xml:space="preserve">This effectiveTime </w:t>
      </w:r>
      <w:r>
        <w:rPr>
          <w:rStyle w:val="keyword"/>
        </w:rPr>
        <w:t>MAY</w:t>
      </w:r>
      <w:r>
        <w:t xml:space="preserve"> contain zero or one [0..1] </w:t>
      </w:r>
      <w:r>
        <w:rPr>
          <w:rStyle w:val="XMLnameBold"/>
        </w:rPr>
        <w:t>high</w:t>
      </w:r>
      <w:bookmarkStart w:id="561" w:name="C_4515-158"/>
      <w:r>
        <w:t xml:space="preserve"> (CONF:4515-158)</w:t>
      </w:r>
      <w:bookmarkEnd w:id="561"/>
      <w:r>
        <w:t>.</w:t>
      </w:r>
    </w:p>
    <w:p w14:paraId="46E5FB4D" w14:textId="77777777" w:rsidR="002E1B08" w:rsidRDefault="00000000">
      <w:pPr>
        <w:numPr>
          <w:ilvl w:val="0"/>
          <w:numId w:val="18"/>
        </w:numPr>
      </w:pPr>
      <w:r>
        <w:rPr>
          <w:rStyle w:val="keyword"/>
        </w:rPr>
        <w:t>SHOULD</w:t>
      </w:r>
      <w:r>
        <w:t xml:space="preserve"> contain zero or more [0..*] Author Participation</w:t>
      </w:r>
      <w:r>
        <w:rPr>
          <w:rStyle w:val="XMLname"/>
        </w:rPr>
        <w:t xml:space="preserve"> (identifier: urn:oid:2.16.840.1.113883.10.20.22.4.119)</w:t>
      </w:r>
      <w:bookmarkStart w:id="562" w:name="C_4515-116"/>
      <w:r>
        <w:t xml:space="preserve"> (CONF:4515-116)</w:t>
      </w:r>
      <w:bookmarkEnd w:id="562"/>
      <w:r>
        <w:t>.</w:t>
      </w:r>
    </w:p>
    <w:p w14:paraId="7FE685C5" w14:textId="77777777" w:rsidR="002E1B08" w:rsidRDefault="00000000">
      <w:pPr>
        <w:pStyle w:val="BodyText"/>
        <w:spacing w:before="120"/>
      </w:pPr>
      <w:r>
        <w:t>This Participant represents the Care Team lead.</w:t>
      </w:r>
    </w:p>
    <w:p w14:paraId="49A6DDBD" w14:textId="77777777" w:rsidR="002E1B08" w:rsidRDefault="00000000">
      <w:pPr>
        <w:numPr>
          <w:ilvl w:val="0"/>
          <w:numId w:val="18"/>
        </w:numPr>
      </w:pPr>
      <w:r>
        <w:rPr>
          <w:rStyle w:val="keyword"/>
        </w:rPr>
        <w:t>SHOULD</w:t>
      </w:r>
      <w:r>
        <w:t xml:space="preserve"> contain zero or more [0..*] </w:t>
      </w:r>
      <w:r>
        <w:rPr>
          <w:rStyle w:val="XMLnameBold"/>
        </w:rPr>
        <w:t>participant</w:t>
      </w:r>
      <w:bookmarkStart w:id="563" w:name="C_4515-128"/>
      <w:r>
        <w:t xml:space="preserve"> (CONF:4515-128)</w:t>
      </w:r>
      <w:bookmarkEnd w:id="563"/>
      <w:r>
        <w:t xml:space="preserve"> such that it</w:t>
      </w:r>
    </w:p>
    <w:p w14:paraId="21956937" w14:textId="77777777" w:rsidR="002E1B08" w:rsidRDefault="00000000">
      <w:pPr>
        <w:numPr>
          <w:ilvl w:val="1"/>
          <w:numId w:val="18"/>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id="564" w:name="C_4515-129"/>
      <w:r>
        <w:t xml:space="preserve"> (CONF:4515-129)</w:t>
      </w:r>
      <w:bookmarkEnd w:id="564"/>
      <w:r>
        <w:t>.</w:t>
      </w:r>
    </w:p>
    <w:p w14:paraId="7BF21661" w14:textId="77777777" w:rsidR="002E1B08" w:rsidRDefault="00000000">
      <w:pPr>
        <w:numPr>
          <w:ilvl w:val="1"/>
          <w:numId w:val="18"/>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565" w:name="C_4515-130"/>
      <w:r>
        <w:t xml:space="preserve"> (CONF:4515-130)</w:t>
      </w:r>
      <w:bookmarkEnd w:id="565"/>
      <w:r>
        <w:t>.</w:t>
      </w:r>
      <w:r>
        <w:br/>
        <w:t>Note: Describes the person's, caregiver's or health care provider's functional role on the care team.</w:t>
      </w:r>
    </w:p>
    <w:p w14:paraId="1151784F" w14:textId="77777777" w:rsidR="002E1B08" w:rsidRDefault="00000000">
      <w:pPr>
        <w:numPr>
          <w:ilvl w:val="1"/>
          <w:numId w:val="18"/>
        </w:numPr>
      </w:pPr>
      <w:r>
        <w:rPr>
          <w:rStyle w:val="keyword"/>
        </w:rPr>
        <w:t>SHALL</w:t>
      </w:r>
      <w:r>
        <w:t xml:space="preserve"> contain exactly one [1..1] </w:t>
      </w:r>
      <w:r>
        <w:rPr>
          <w:rStyle w:val="XMLnameBold"/>
        </w:rPr>
        <w:t>participantRole</w:t>
      </w:r>
      <w:bookmarkStart w:id="566" w:name="C_4515-131"/>
      <w:r>
        <w:t xml:space="preserve"> (CONF:4515-131)</w:t>
      </w:r>
      <w:bookmarkEnd w:id="566"/>
      <w:r>
        <w:t>.</w:t>
      </w:r>
    </w:p>
    <w:p w14:paraId="7D8125EB" w14:textId="77777777" w:rsidR="002E1B08" w:rsidRDefault="00000000">
      <w:pPr>
        <w:numPr>
          <w:ilvl w:val="2"/>
          <w:numId w:val="18"/>
        </w:numPr>
      </w:pPr>
      <w:r>
        <w:t xml:space="preserve">This participantRole </w:t>
      </w:r>
      <w:r>
        <w:rPr>
          <w:rStyle w:val="keyword"/>
        </w:rPr>
        <w:t>SHALL</w:t>
      </w:r>
      <w:r>
        <w:t xml:space="preserve"> contain at least one [1..*] </w:t>
      </w:r>
      <w:r>
        <w:rPr>
          <w:rStyle w:val="XMLnameBold"/>
        </w:rPr>
        <w:t>id</w:t>
      </w:r>
      <w:bookmarkStart w:id="567" w:name="C_4515-132"/>
      <w:r>
        <w:t xml:space="preserve"> (CONF:4515-132)</w:t>
      </w:r>
      <w:bookmarkEnd w:id="567"/>
      <w:r>
        <w:t>.</w:t>
      </w:r>
    </w:p>
    <w:p w14:paraId="5E98A38D" w14:textId="77777777" w:rsidR="002E1B08" w:rsidRDefault="00000000">
      <w:pPr>
        <w:numPr>
          <w:ilvl w:val="3"/>
          <w:numId w:val="18"/>
        </w:numPr>
      </w:pPr>
      <w:r>
        <w:t xml:space="preserve">This id </w:t>
      </w:r>
      <w:r>
        <w:rPr>
          <w:rStyle w:val="keyword"/>
        </w:rPr>
        <w:t>SHALL</w:t>
      </w:r>
      <w:r>
        <w:t xml:space="preserve"> match a performer/assignedEntity/id of at least one Care Team Member described in component/act (CONF:4515-133).</w:t>
      </w:r>
    </w:p>
    <w:p w14:paraId="20C749BE" w14:textId="77777777" w:rsidR="002E1B08" w:rsidRDefault="00000000">
      <w:pPr>
        <w:numPr>
          <w:ilvl w:val="0"/>
          <w:numId w:val="18"/>
        </w:numPr>
      </w:pPr>
      <w:r>
        <w:rPr>
          <w:rStyle w:val="keyword"/>
        </w:rPr>
        <w:t>MAY</w:t>
      </w:r>
      <w:r>
        <w:t xml:space="preserve"> contain zero or more [0..*] </w:t>
      </w:r>
      <w:r>
        <w:rPr>
          <w:rStyle w:val="XMLnameBold"/>
        </w:rPr>
        <w:t>participant</w:t>
      </w:r>
      <w:bookmarkStart w:id="568" w:name="C_4515-134"/>
      <w:r>
        <w:t xml:space="preserve"> (CONF:4515-134)</w:t>
      </w:r>
      <w:bookmarkEnd w:id="568"/>
      <w:r>
        <w:t xml:space="preserve"> such that it</w:t>
      </w:r>
    </w:p>
    <w:p w14:paraId="1864B89F" w14:textId="77777777" w:rsidR="002E1B08" w:rsidRDefault="00000000">
      <w:pPr>
        <w:numPr>
          <w:ilvl w:val="1"/>
          <w:numId w:val="1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569" w:name="C_4515-137"/>
      <w:r>
        <w:t xml:space="preserve"> (CONF:4515-137)</w:t>
      </w:r>
      <w:bookmarkEnd w:id="569"/>
      <w:r>
        <w:t>.</w:t>
      </w:r>
    </w:p>
    <w:p w14:paraId="6B0B60E2" w14:textId="77777777" w:rsidR="002E1B08" w:rsidRDefault="00000000">
      <w:pPr>
        <w:numPr>
          <w:ilvl w:val="1"/>
          <w:numId w:val="18"/>
        </w:numPr>
      </w:pPr>
      <w:r>
        <w:rPr>
          <w:rStyle w:val="keyword"/>
        </w:rPr>
        <w:t>SHALL</w:t>
      </w:r>
      <w:r>
        <w:t xml:space="preserve"> contain exactly one [1..1] </w:t>
      </w:r>
      <w:r>
        <w:rPr>
          <w:rStyle w:val="XMLnameBold"/>
        </w:rPr>
        <w:t>participantRole</w:t>
      </w:r>
      <w:bookmarkStart w:id="570" w:name="C_4515-135"/>
      <w:r>
        <w:t xml:space="preserve"> (CONF:4515-135)</w:t>
      </w:r>
      <w:bookmarkEnd w:id="570"/>
      <w:r>
        <w:t>.</w:t>
      </w:r>
    </w:p>
    <w:p w14:paraId="2E90B5FD" w14:textId="77777777" w:rsidR="002E1B08" w:rsidRDefault="00000000">
      <w:pPr>
        <w:numPr>
          <w:ilvl w:val="2"/>
          <w:numId w:val="18"/>
        </w:numPr>
      </w:pPr>
      <w:r>
        <w:t xml:space="preserve">This participantRole </w:t>
      </w:r>
      <w:r>
        <w:rPr>
          <w:rStyle w:val="keyword"/>
        </w:rPr>
        <w:t>SHALL</w:t>
      </w:r>
      <w:r>
        <w:t xml:space="preserve"> contain at least one [1..*] </w:t>
      </w:r>
      <w:r>
        <w:rPr>
          <w:rStyle w:val="XMLnameBold"/>
        </w:rPr>
        <w:t>id</w:t>
      </w:r>
      <w:bookmarkStart w:id="571" w:name="C_4515-138"/>
      <w:r>
        <w:t xml:space="preserve"> (CONF:4515-138)</w:t>
      </w:r>
      <w:bookmarkEnd w:id="571"/>
      <w:r>
        <w:t>.</w:t>
      </w:r>
    </w:p>
    <w:p w14:paraId="00A2765E" w14:textId="77777777" w:rsidR="002E1B08" w:rsidRDefault="00000000">
      <w:pPr>
        <w:numPr>
          <w:ilvl w:val="2"/>
          <w:numId w:val="18"/>
        </w:numPr>
      </w:pPr>
      <w:r>
        <w:t xml:space="preserve">This participantRole </w:t>
      </w:r>
      <w:r>
        <w:rPr>
          <w:rStyle w:val="keyword"/>
        </w:rPr>
        <w:t>SHOULD</w:t>
      </w:r>
      <w:r>
        <w:t xml:space="preserve"> contain zero or one [0..1] </w:t>
      </w:r>
      <w:r>
        <w:rPr>
          <w:rStyle w:val="XMLnameBold"/>
        </w:rPr>
        <w:t>addr</w:t>
      </w:r>
      <w:bookmarkStart w:id="572" w:name="C_4515-139"/>
      <w:r>
        <w:t xml:space="preserve"> (CONF:4515-139)</w:t>
      </w:r>
      <w:bookmarkEnd w:id="572"/>
      <w:r>
        <w:t>.</w:t>
      </w:r>
    </w:p>
    <w:p w14:paraId="73A3A440" w14:textId="77777777" w:rsidR="002E1B08" w:rsidRDefault="00000000">
      <w:pPr>
        <w:numPr>
          <w:ilvl w:val="2"/>
          <w:numId w:val="18"/>
        </w:numPr>
      </w:pPr>
      <w:r>
        <w:t xml:space="preserve">This participantRole </w:t>
      </w:r>
      <w:r>
        <w:rPr>
          <w:rStyle w:val="keyword"/>
        </w:rPr>
        <w:t>SHOULD</w:t>
      </w:r>
      <w:r>
        <w:t xml:space="preserve"> contain zero or more [0..*] </w:t>
      </w:r>
      <w:r>
        <w:rPr>
          <w:rStyle w:val="XMLnameBold"/>
        </w:rPr>
        <w:t>telecom</w:t>
      </w:r>
      <w:bookmarkStart w:id="573" w:name="C_4515-140"/>
      <w:r>
        <w:t xml:space="preserve"> (CONF:4515-140)</w:t>
      </w:r>
      <w:bookmarkEnd w:id="573"/>
      <w:r>
        <w:t>.</w:t>
      </w:r>
    </w:p>
    <w:p w14:paraId="67E11C9E" w14:textId="77777777" w:rsidR="002E1B08" w:rsidRDefault="00000000">
      <w:pPr>
        <w:numPr>
          <w:ilvl w:val="2"/>
          <w:numId w:val="18"/>
        </w:numPr>
      </w:pPr>
      <w:r>
        <w:lastRenderedPageBreak/>
        <w:t xml:space="preserve">This participantRole </w:t>
      </w:r>
      <w:r>
        <w:rPr>
          <w:rStyle w:val="keyword"/>
        </w:rPr>
        <w:t>SHALL</w:t>
      </w:r>
      <w:r>
        <w:t xml:space="preserve"> contain exactly one [1..1] </w:t>
      </w:r>
      <w:r>
        <w:rPr>
          <w:rStyle w:val="XMLnameBold"/>
        </w:rPr>
        <w:t>playingEntity</w:t>
      </w:r>
      <w:bookmarkStart w:id="574" w:name="C_4515-136"/>
      <w:r>
        <w:t xml:space="preserve"> (CONF:4515-136)</w:t>
      </w:r>
      <w:bookmarkEnd w:id="574"/>
      <w:r>
        <w:t>.</w:t>
      </w:r>
    </w:p>
    <w:p w14:paraId="4213B808" w14:textId="77777777" w:rsidR="002E1B08" w:rsidRDefault="00000000">
      <w:pPr>
        <w:numPr>
          <w:ilvl w:val="3"/>
          <w:numId w:val="18"/>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575" w:name="C_4515-141"/>
      <w:r>
        <w:t xml:space="preserve"> (CONF:4515-141)</w:t>
      </w:r>
      <w:bookmarkEnd w:id="575"/>
      <w:r>
        <w:t>.</w:t>
      </w:r>
    </w:p>
    <w:p w14:paraId="0987F48F" w14:textId="77777777" w:rsidR="002E1B08" w:rsidRDefault="00000000">
      <w:pPr>
        <w:numPr>
          <w:ilvl w:val="3"/>
          <w:numId w:val="18"/>
        </w:numPr>
      </w:pPr>
      <w:r>
        <w:t xml:space="preserve">This playingEntity </w:t>
      </w:r>
      <w:r>
        <w:rPr>
          <w:rStyle w:val="keyword"/>
        </w:rPr>
        <w:t>SHALL</w:t>
      </w:r>
      <w:r>
        <w:t xml:space="preserve"> contain exactly one [1..1] </w:t>
      </w:r>
      <w:r>
        <w:rPr>
          <w:rStyle w:val="XMLnameBold"/>
        </w:rPr>
        <w:t>name</w:t>
      </w:r>
      <w:bookmarkStart w:id="576" w:name="C_4515-142"/>
      <w:r>
        <w:t xml:space="preserve"> (CONF:4515-142)</w:t>
      </w:r>
      <w:bookmarkEnd w:id="576"/>
      <w:r>
        <w:t>.</w:t>
      </w:r>
    </w:p>
    <w:p w14:paraId="3FBDC9C5" w14:textId="77777777" w:rsidR="002E1B08" w:rsidRDefault="00000000">
      <w:pPr>
        <w:numPr>
          <w:ilvl w:val="0"/>
          <w:numId w:val="18"/>
        </w:numPr>
      </w:pPr>
      <w:r>
        <w:rPr>
          <w:rStyle w:val="keyword"/>
        </w:rPr>
        <w:t>MAY</w:t>
      </w:r>
      <w:r>
        <w:t xml:space="preserve"> contain zero or more [0..*] </w:t>
      </w:r>
      <w:r>
        <w:rPr>
          <w:rStyle w:val="XMLnameBold"/>
        </w:rPr>
        <w:t>component</w:t>
      </w:r>
      <w:bookmarkStart w:id="577" w:name="C_4515-110"/>
      <w:r>
        <w:t xml:space="preserve"> (CONF:4515-110)</w:t>
      </w:r>
      <w:bookmarkEnd w:id="577"/>
      <w:r>
        <w:t xml:space="preserve"> such that it</w:t>
      </w:r>
    </w:p>
    <w:p w14:paraId="6EF270C4" w14:textId="77777777" w:rsidR="002E1B08" w:rsidRDefault="00000000">
      <w:pPr>
        <w:numPr>
          <w:ilvl w:val="1"/>
          <w:numId w:val="18"/>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id="578" w:name="C_4515-163"/>
      <w:r>
        <w:t xml:space="preserve"> (CONF:4515-163)</w:t>
      </w:r>
      <w:bookmarkEnd w:id="578"/>
      <w:r>
        <w:t>.</w:t>
      </w:r>
    </w:p>
    <w:p w14:paraId="65DD061D" w14:textId="77777777" w:rsidR="002E1B08" w:rsidRDefault="00000000">
      <w:pPr>
        <w:pStyle w:val="BodyText"/>
        <w:spacing w:before="120"/>
      </w:pPr>
      <w:r>
        <w:t>The following components represent the reasons for the existence of the care team.</w:t>
      </w:r>
      <w:r>
        <w:br/>
        <w:t>These entry references are typically a health concern, risk concern or problem but can also be some other entry present in the document.</w:t>
      </w:r>
    </w:p>
    <w:p w14:paraId="6B406A90" w14:textId="77777777" w:rsidR="002E1B08" w:rsidRDefault="00000000">
      <w:pPr>
        <w:numPr>
          <w:ilvl w:val="0"/>
          <w:numId w:val="18"/>
        </w:numPr>
      </w:pPr>
      <w:r>
        <w:rPr>
          <w:rStyle w:val="keyword"/>
        </w:rPr>
        <w:t>MAY</w:t>
      </w:r>
      <w:r>
        <w:t xml:space="preserve"> contain zero or more [0..*] </w:t>
      </w:r>
      <w:r>
        <w:rPr>
          <w:rStyle w:val="XMLnameBold"/>
        </w:rPr>
        <w:t>component</w:t>
      </w:r>
      <w:bookmarkStart w:id="579" w:name="C_4515-146"/>
      <w:r>
        <w:t xml:space="preserve"> (CONF:4515-146)</w:t>
      </w:r>
      <w:bookmarkEnd w:id="579"/>
      <w:r>
        <w:t xml:space="preserve"> such that it</w:t>
      </w:r>
    </w:p>
    <w:p w14:paraId="214502F6" w14:textId="77777777" w:rsidR="002E1B08" w:rsidRDefault="00000000">
      <w:pPr>
        <w:numPr>
          <w:ilvl w:val="1"/>
          <w:numId w:val="18"/>
        </w:numPr>
      </w:pPr>
      <w:r>
        <w:rPr>
          <w:rStyle w:val="keyword"/>
        </w:rPr>
        <w:t>SHALL</w:t>
      </w:r>
      <w:r>
        <w:t xml:space="preserve"> contain exactly one [1..1] Entry Reference</w:t>
      </w:r>
      <w:r>
        <w:rPr>
          <w:rStyle w:val="XMLname"/>
        </w:rPr>
        <w:t xml:space="preserve"> (identifier: urn:oid:2.16.840.1.113883.10.20.22.4.122)</w:t>
      </w:r>
      <w:bookmarkStart w:id="580" w:name="C_4515-147"/>
      <w:r>
        <w:t xml:space="preserve"> (CONF:4515-147)</w:t>
      </w:r>
      <w:bookmarkEnd w:id="580"/>
      <w:r>
        <w:t>.</w:t>
      </w:r>
    </w:p>
    <w:p w14:paraId="6F8F5987" w14:textId="77777777" w:rsidR="002E1B08" w:rsidRDefault="00000000">
      <w:pPr>
        <w:numPr>
          <w:ilvl w:val="0"/>
          <w:numId w:val="18"/>
        </w:numPr>
      </w:pPr>
      <w:r>
        <w:rPr>
          <w:rStyle w:val="keyword"/>
        </w:rPr>
        <w:t>MAY</w:t>
      </w:r>
      <w:r>
        <w:t xml:space="preserve"> contain zero or more [0..*] </w:t>
      </w:r>
      <w:r>
        <w:rPr>
          <w:rStyle w:val="XMLnameBold"/>
        </w:rPr>
        <w:t>component</w:t>
      </w:r>
      <w:bookmarkStart w:id="581" w:name="C_4515-148"/>
      <w:r>
        <w:t xml:space="preserve"> (CONF:4515-148)</w:t>
      </w:r>
      <w:bookmarkEnd w:id="581"/>
      <w:r>
        <w:t xml:space="preserve"> such that it</w:t>
      </w:r>
    </w:p>
    <w:p w14:paraId="696A78CA" w14:textId="77777777" w:rsidR="002E1B08" w:rsidRDefault="00000000">
      <w:pPr>
        <w:numPr>
          <w:ilvl w:val="1"/>
          <w:numId w:val="18"/>
        </w:numPr>
      </w:pPr>
      <w:r>
        <w:rPr>
          <w:rStyle w:val="keyword"/>
        </w:rPr>
        <w:t>SHALL</w:t>
      </w:r>
      <w:r>
        <w:t xml:space="preserve"> contain exactly one [1..1] </w:t>
      </w:r>
      <w:r>
        <w:rPr>
          <w:rStyle w:val="XMLnameBold"/>
        </w:rPr>
        <w:t>encounter</w:t>
      </w:r>
      <w:bookmarkStart w:id="582" w:name="C_4515-164"/>
      <w:r>
        <w:t xml:space="preserve"> (CONF:4515-164)</w:t>
      </w:r>
      <w:bookmarkEnd w:id="582"/>
      <w:r>
        <w:t>.</w:t>
      </w:r>
    </w:p>
    <w:p w14:paraId="34A8DB30" w14:textId="77777777" w:rsidR="002E1B08" w:rsidRDefault="00000000">
      <w:pPr>
        <w:numPr>
          <w:ilvl w:val="2"/>
          <w:numId w:val="18"/>
        </w:numPr>
      </w:pPr>
      <w:r>
        <w:t xml:space="preserve">This encounter </w:t>
      </w:r>
      <w:r>
        <w:rPr>
          <w:rStyle w:val="keyword"/>
        </w:rPr>
        <w:t>SHALL</w:t>
      </w:r>
      <w:r>
        <w:t xml:space="preserve"> contain at least one [1..*] </w:t>
      </w:r>
      <w:r>
        <w:rPr>
          <w:rStyle w:val="XMLnameBold"/>
        </w:rPr>
        <w:t>id</w:t>
      </w:r>
      <w:bookmarkStart w:id="583" w:name="C_4515-165"/>
      <w:r>
        <w:t xml:space="preserve"> (CONF:4515-165)</w:t>
      </w:r>
      <w:bookmarkEnd w:id="583"/>
      <w:r>
        <w:t>.</w:t>
      </w:r>
      <w:r>
        <w:br/>
        <w:t>Note: 1.</w:t>
      </w:r>
      <w:r>
        <w:tab/>
        <w:t>If the id does not match an encounter/id from an encounter elsewhere within the same document and the id does not contain @nullFlavor=NA, then this entry SHALL conform to the Encounter Activity (V3) (identifier: urn:hl7ii:2.16.840.1.113883.10.20.22.4.49:2015-08-01) (CONF:4435-145).</w:t>
      </w:r>
    </w:p>
    <w:p w14:paraId="4CED994D" w14:textId="77777777" w:rsidR="002E1B08" w:rsidRDefault="00000000">
      <w:pPr>
        <w:numPr>
          <w:ilvl w:val="0"/>
          <w:numId w:val="18"/>
        </w:numPr>
      </w:pPr>
      <w:r>
        <w:rPr>
          <w:rStyle w:val="keyword"/>
        </w:rPr>
        <w:t>MAY</w:t>
      </w:r>
      <w:r>
        <w:t xml:space="preserve"> contain zero or one [0..1] </w:t>
      </w:r>
      <w:r>
        <w:rPr>
          <w:rStyle w:val="XMLnameBold"/>
        </w:rPr>
        <w:t>component</w:t>
      </w:r>
      <w:bookmarkStart w:id="584" w:name="C_4515-150"/>
      <w:r>
        <w:t xml:space="preserve"> (CONF:4515-150)</w:t>
      </w:r>
      <w:bookmarkEnd w:id="584"/>
      <w:r>
        <w:t xml:space="preserve"> such that it</w:t>
      </w:r>
    </w:p>
    <w:p w14:paraId="521F0925" w14:textId="77777777" w:rsidR="002E1B08" w:rsidRDefault="00000000">
      <w:pPr>
        <w:numPr>
          <w:ilvl w:val="1"/>
          <w:numId w:val="18"/>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585" w:name="C_4515-151"/>
      <w:r>
        <w:t xml:space="preserve"> (CONF:4515-151)</w:t>
      </w:r>
      <w:bookmarkEnd w:id="585"/>
      <w:r>
        <w:t>.</w:t>
      </w:r>
    </w:p>
    <w:p w14:paraId="0BAEB90B" w14:textId="77777777" w:rsidR="002E1B08" w:rsidRDefault="00000000">
      <w:pPr>
        <w:numPr>
          <w:ilvl w:val="0"/>
          <w:numId w:val="18"/>
        </w:numPr>
      </w:pPr>
      <w:r>
        <w:rPr>
          <w:rStyle w:val="keyword"/>
        </w:rPr>
        <w:t>SHALL</w:t>
      </w:r>
      <w:r>
        <w:t xml:space="preserve"> contain at least one [1..*] </w:t>
      </w:r>
      <w:r>
        <w:rPr>
          <w:rStyle w:val="XMLnameBold"/>
        </w:rPr>
        <w:t>component</w:t>
      </w:r>
      <w:bookmarkStart w:id="586" w:name="C_4515-152"/>
      <w:r>
        <w:t xml:space="preserve"> (CONF:4515-152)</w:t>
      </w:r>
      <w:bookmarkEnd w:id="586"/>
      <w:r>
        <w:t xml:space="preserve"> such that it</w:t>
      </w:r>
    </w:p>
    <w:p w14:paraId="48FDA45A" w14:textId="77777777" w:rsidR="002E1B08" w:rsidRDefault="00000000">
      <w:pPr>
        <w:numPr>
          <w:ilvl w:val="1"/>
          <w:numId w:val="18"/>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id="587" w:name="C_4515-166"/>
      <w:r>
        <w:t xml:space="preserve"> (CONF:4515-166)</w:t>
      </w:r>
      <w:bookmarkEnd w:id="587"/>
      <w:r>
        <w:t>.</w:t>
      </w:r>
    </w:p>
    <w:p w14:paraId="4596E3DE" w14:textId="77777777" w:rsidR="002E1B08" w:rsidRDefault="00000000">
      <w:pPr>
        <w:pStyle w:val="Caption"/>
        <w:ind w:left="130" w:right="115"/>
      </w:pPr>
      <w:bookmarkStart w:id="588" w:name="_Toc119067323"/>
      <w:bookmarkStart w:id="589" w:name="_Toc119072237"/>
      <w:bookmarkStart w:id="590" w:name="_Toc120095159"/>
      <w:r>
        <w:lastRenderedPageBreak/>
        <w:t xml:space="preserve">Figure </w:t>
      </w:r>
      <w:r>
        <w:fldChar w:fldCharType="begin"/>
      </w:r>
      <w:r>
        <w:instrText>SEQ Figure \* ARABIC</w:instrText>
      </w:r>
      <w:r>
        <w:fldChar w:fldCharType="separate"/>
      </w:r>
      <w:r>
        <w:t>26</w:t>
      </w:r>
      <w:r>
        <w:fldChar w:fldCharType="end"/>
      </w:r>
      <w:r>
        <w:t>: Care Team Organizer Example</w:t>
      </w:r>
      <w:bookmarkEnd w:id="588"/>
      <w:bookmarkEnd w:id="589"/>
      <w:bookmarkEnd w:id="590"/>
    </w:p>
    <w:p w14:paraId="48B086F3" w14:textId="77777777" w:rsidR="002E1B08" w:rsidRDefault="00000000">
      <w:pPr>
        <w:pStyle w:val="Example"/>
        <w:ind w:left="130" w:right="115"/>
      </w:pPr>
      <w:r>
        <w:t>&lt;!--Care Team Organizer--&gt;</w:t>
      </w:r>
    </w:p>
    <w:p w14:paraId="3736072C" w14:textId="77777777" w:rsidR="002E1B08" w:rsidRDefault="00000000">
      <w:pPr>
        <w:pStyle w:val="Example"/>
        <w:ind w:left="130" w:right="115"/>
      </w:pPr>
      <w:r>
        <w:t>&lt;entry&gt;</w:t>
      </w:r>
    </w:p>
    <w:p w14:paraId="2EBDF63B" w14:textId="77777777" w:rsidR="002E1B08" w:rsidRDefault="00000000">
      <w:pPr>
        <w:pStyle w:val="Example"/>
        <w:ind w:left="130" w:right="115"/>
      </w:pPr>
      <w:r>
        <w:t xml:space="preserve">    &lt;organizer classCode="CLUSTER" moodCode="EVN"&gt;</w:t>
      </w:r>
    </w:p>
    <w:p w14:paraId="24E06F2A" w14:textId="7824F94D" w:rsidR="002E1B08" w:rsidRDefault="00000000" w:rsidP="00FE44A9">
      <w:pPr>
        <w:pStyle w:val="Example"/>
        <w:ind w:left="130" w:right="115"/>
      </w:pPr>
      <w:r>
        <w:t xml:space="preserve">        &lt;templateId root="2.16.840.1.113883.10.20.22.4.500"</w:t>
      </w:r>
      <w:r w:rsidR="00FE44A9">
        <w:t xml:space="preserve"> </w:t>
      </w:r>
      <w:r>
        <w:t>extension="2019-07-01"/&gt;</w:t>
      </w:r>
    </w:p>
    <w:p w14:paraId="3EBE937D" w14:textId="54D07B07" w:rsidR="002E1B08" w:rsidRDefault="00000000" w:rsidP="00FE44A9">
      <w:pPr>
        <w:pStyle w:val="Example"/>
        <w:ind w:left="130" w:right="115"/>
      </w:pPr>
      <w:r>
        <w:t xml:space="preserve">        &lt;templateId root="2.16.840.1.113883.10.20.22.4.500"</w:t>
      </w:r>
      <w:r w:rsidR="00FE44A9">
        <w:t xml:space="preserve"> </w:t>
      </w:r>
      <w:r>
        <w:t>extension="2022-06-01"/&gt;</w:t>
      </w:r>
    </w:p>
    <w:p w14:paraId="302CF894" w14:textId="77777777" w:rsidR="002E1B08" w:rsidRDefault="00000000">
      <w:pPr>
        <w:pStyle w:val="Example"/>
        <w:ind w:left="130" w:right="115"/>
      </w:pPr>
      <w:r>
        <w:t xml:space="preserve">        &lt;!--NEW Care Team Organizer Entry Template ID and extension--&gt;</w:t>
      </w:r>
    </w:p>
    <w:p w14:paraId="48491B42" w14:textId="77777777" w:rsidR="002E1B08" w:rsidRDefault="00000000">
      <w:pPr>
        <w:pStyle w:val="Example"/>
        <w:ind w:left="130" w:right="115"/>
      </w:pPr>
      <w:r>
        <w:t xml:space="preserve">        &lt;id root="1.1.1.1.1.1"/&gt;</w:t>
      </w:r>
    </w:p>
    <w:p w14:paraId="37A7967B" w14:textId="77777777" w:rsidR="002E1B08" w:rsidRDefault="00000000">
      <w:pPr>
        <w:pStyle w:val="Example"/>
        <w:ind w:left="130" w:right="115"/>
      </w:pPr>
      <w:r>
        <w:t xml:space="preserve">        &lt;code code="86744-0" codeSystem="2.16.840.1.113883.6.1"</w:t>
      </w:r>
    </w:p>
    <w:p w14:paraId="3344CEEA" w14:textId="77777777" w:rsidR="002E1B08" w:rsidRDefault="00000000">
      <w:pPr>
        <w:pStyle w:val="Example"/>
        <w:ind w:left="130" w:right="115"/>
      </w:pPr>
      <w:r>
        <w:tab/>
      </w:r>
      <w:r>
        <w:tab/>
      </w:r>
      <w:r>
        <w:tab/>
      </w:r>
      <w:r>
        <w:tab/>
      </w:r>
      <w:r>
        <w:tab/>
      </w:r>
      <w:r>
        <w:tab/>
      </w:r>
      <w:r>
        <w:tab/>
      </w:r>
      <w:r>
        <w:tab/>
        <w:t>codeSystemName="LOINC" displayName="Care Team"&gt;</w:t>
      </w:r>
    </w:p>
    <w:p w14:paraId="71C2C5DD" w14:textId="77777777" w:rsidR="002E1B08" w:rsidRDefault="00000000">
      <w:pPr>
        <w:pStyle w:val="Example"/>
        <w:ind w:left="130" w:right="115"/>
      </w:pPr>
      <w:r>
        <w:t xml:space="preserve">            &lt;originalText&gt;</w:t>
      </w:r>
    </w:p>
    <w:p w14:paraId="582DADD7" w14:textId="77777777" w:rsidR="002E1B08" w:rsidRDefault="00000000">
      <w:pPr>
        <w:pStyle w:val="Example"/>
        <w:ind w:left="130" w:right="115"/>
      </w:pPr>
      <w:r>
        <w:t xml:space="preserve">                &lt;reference value="#CareTeamName1"/&gt;</w:t>
      </w:r>
    </w:p>
    <w:p w14:paraId="6B72E300" w14:textId="77777777" w:rsidR="002E1B08" w:rsidRDefault="00000000">
      <w:pPr>
        <w:pStyle w:val="Example"/>
        <w:ind w:left="130" w:right="115"/>
      </w:pPr>
      <w:r>
        <w:t xml:space="preserve">            &lt;/originalText&gt;</w:t>
      </w:r>
    </w:p>
    <w:p w14:paraId="317B654C" w14:textId="77777777" w:rsidR="002E1B08" w:rsidRDefault="00000000">
      <w:pPr>
        <w:pStyle w:val="Example"/>
        <w:ind w:left="130" w:right="115"/>
      </w:pPr>
      <w:r>
        <w:t xml:space="preserve">        &lt;/code&gt;</w:t>
      </w:r>
    </w:p>
    <w:p w14:paraId="65E9D678" w14:textId="77777777" w:rsidR="002E1B08" w:rsidRDefault="00000000">
      <w:pPr>
        <w:pStyle w:val="Example"/>
        <w:ind w:left="130" w:right="115"/>
      </w:pPr>
      <w:r>
        <w:t xml:space="preserve">        &lt;!--Care Team Status - https://vsac.nlm.nih.gov/valueset/2.16.840.1.113883.1.11.15933/expansion--&gt;</w:t>
      </w:r>
    </w:p>
    <w:p w14:paraId="56D5ACD5" w14:textId="77777777" w:rsidR="002E1B08" w:rsidRDefault="00000000">
      <w:pPr>
        <w:pStyle w:val="Example"/>
        <w:ind w:left="130" w:right="115"/>
      </w:pPr>
      <w:r>
        <w:t xml:space="preserve">        &lt;statusCode code="active"/&gt;</w:t>
      </w:r>
    </w:p>
    <w:p w14:paraId="5E544F27" w14:textId="77777777" w:rsidR="002E1B08" w:rsidRDefault="00000000">
      <w:pPr>
        <w:pStyle w:val="Example"/>
        <w:ind w:left="130" w:right="115"/>
      </w:pPr>
      <w:r>
        <w:t xml:space="preserve">        &lt;effectiveTime&gt;</w:t>
      </w:r>
    </w:p>
    <w:p w14:paraId="636D7AF6" w14:textId="77777777" w:rsidR="002E1B08" w:rsidRDefault="00000000">
      <w:pPr>
        <w:pStyle w:val="Example"/>
        <w:ind w:left="130" w:right="115"/>
      </w:pPr>
      <w:r>
        <w:t xml:space="preserve">            &lt;low value="201810081426-0500"/&gt;</w:t>
      </w:r>
    </w:p>
    <w:p w14:paraId="7A130981" w14:textId="77777777" w:rsidR="002E1B08" w:rsidRDefault="00000000">
      <w:pPr>
        <w:pStyle w:val="Example"/>
        <w:ind w:left="130" w:right="115"/>
      </w:pPr>
      <w:r>
        <w:t xml:space="preserve">        &lt;/effectiveTime&gt;</w:t>
      </w:r>
    </w:p>
    <w:p w14:paraId="47608769" w14:textId="77777777" w:rsidR="002E1B08" w:rsidRDefault="00000000">
      <w:pPr>
        <w:pStyle w:val="Example"/>
        <w:ind w:left="130" w:right="115"/>
      </w:pPr>
      <w:r>
        <w:t xml:space="preserve">        &lt;!-- This participant is the Care Team Lead (1..1)--&gt;</w:t>
      </w:r>
    </w:p>
    <w:p w14:paraId="5D379033" w14:textId="77777777" w:rsidR="002E1B08" w:rsidRDefault="00000000">
      <w:pPr>
        <w:pStyle w:val="Example"/>
        <w:ind w:left="130" w:right="115"/>
      </w:pPr>
      <w:r>
        <w:t xml:space="preserve">        &lt;!-- Care Team Lead is one of the contained care team members in the list of care team members--&gt;</w:t>
      </w:r>
    </w:p>
    <w:p w14:paraId="37A3D230" w14:textId="77777777" w:rsidR="002E1B08" w:rsidRDefault="00000000">
      <w:pPr>
        <w:pStyle w:val="Example"/>
        <w:ind w:left="130" w:right="115"/>
      </w:pPr>
      <w:r>
        <w:t xml:space="preserve">        &lt;participant typeCode="PPRF"&gt;</w:t>
      </w:r>
    </w:p>
    <w:p w14:paraId="22C3573A" w14:textId="77777777" w:rsidR="002E1B08" w:rsidRDefault="00000000">
      <w:pPr>
        <w:pStyle w:val="Example"/>
        <w:ind w:left="130" w:right="115"/>
      </w:pPr>
      <w:r>
        <w:t xml:space="preserve">            &lt;participantRole&gt;</w:t>
      </w:r>
    </w:p>
    <w:p w14:paraId="3AF6131A" w14:textId="77777777" w:rsidR="002E1B08" w:rsidRDefault="00000000">
      <w:pPr>
        <w:pStyle w:val="Example"/>
        <w:ind w:left="130" w:right="115"/>
      </w:pPr>
      <w:r>
        <w:t xml:space="preserve">                &lt;!--&lt;This id matches at least one of the member's id in the Care Team Member act template--&gt;</w:t>
      </w:r>
    </w:p>
    <w:p w14:paraId="0D47ADC8" w14:textId="77777777" w:rsidR="002E1B08" w:rsidRDefault="00000000">
      <w:pPr>
        <w:pStyle w:val="Example"/>
        <w:ind w:left="130" w:right="115"/>
      </w:pPr>
      <w:r>
        <w:t xml:space="preserve">                &lt;id root="1.5.5.5.5.5.5"/&gt;</w:t>
      </w:r>
    </w:p>
    <w:p w14:paraId="11E28343" w14:textId="77777777" w:rsidR="002E1B08" w:rsidRDefault="00000000">
      <w:pPr>
        <w:pStyle w:val="Example"/>
        <w:ind w:left="130" w:right="115"/>
      </w:pPr>
      <w:r>
        <w:t xml:space="preserve">            &lt;/participantRole&gt;</w:t>
      </w:r>
    </w:p>
    <w:p w14:paraId="39D25E42" w14:textId="77777777" w:rsidR="002E1B08" w:rsidRDefault="00000000">
      <w:pPr>
        <w:pStyle w:val="Example"/>
        <w:ind w:left="130" w:right="115"/>
      </w:pPr>
      <w:r>
        <w:t xml:space="preserve">        &lt;/participant&gt;</w:t>
      </w:r>
    </w:p>
    <w:p w14:paraId="5676D74D" w14:textId="77777777" w:rsidR="002E1B08" w:rsidRDefault="00000000">
      <w:pPr>
        <w:pStyle w:val="Example"/>
        <w:ind w:left="130" w:right="115"/>
      </w:pPr>
      <w:r>
        <w:t xml:space="preserve">        &lt;!-- #1 Care Team Member Act - This component is a care team member who is a provider --&gt;</w:t>
      </w:r>
    </w:p>
    <w:p w14:paraId="282E9032" w14:textId="77777777" w:rsidR="002E1B08" w:rsidRDefault="00000000">
      <w:pPr>
        <w:pStyle w:val="Example"/>
        <w:ind w:left="130" w:right="115"/>
      </w:pPr>
      <w:r>
        <w:t xml:space="preserve">        &lt;component&gt;</w:t>
      </w:r>
    </w:p>
    <w:p w14:paraId="1D5EA53C" w14:textId="77777777" w:rsidR="002E1B08" w:rsidRDefault="00000000">
      <w:pPr>
        <w:pStyle w:val="Example"/>
        <w:ind w:left="130" w:right="115"/>
      </w:pPr>
      <w:r>
        <w:t xml:space="preserve">            &lt;act classCode="PCPR" moodCode="EVN"&gt;</w:t>
      </w:r>
    </w:p>
    <w:p w14:paraId="34C0E4B5" w14:textId="56681011" w:rsidR="002E1B08" w:rsidRDefault="00000000" w:rsidP="00FE44A9">
      <w:pPr>
        <w:pStyle w:val="Example"/>
        <w:ind w:left="130" w:right="115"/>
      </w:pPr>
      <w:r>
        <w:t xml:space="preserve">                &lt;templateId root="2.16.840.1.113883.10.20.22.4.500.1"</w:t>
      </w:r>
      <w:r w:rsidR="00FE44A9">
        <w:t xml:space="preserve"> </w:t>
      </w:r>
      <w:r>
        <w:t>extension="2019-07-01"/&gt;</w:t>
      </w:r>
    </w:p>
    <w:p w14:paraId="5394BDDC" w14:textId="009E9E76" w:rsidR="002E1B08" w:rsidRDefault="00000000" w:rsidP="00FE44A9">
      <w:pPr>
        <w:pStyle w:val="Example"/>
        <w:ind w:left="130" w:right="115"/>
      </w:pPr>
      <w:r>
        <w:t xml:space="preserve">                &lt;templateId root="2.16.840.1.113883.10.20.22.4.500.1"</w:t>
      </w:r>
      <w:r w:rsidR="00FE44A9">
        <w:t xml:space="preserve"> </w:t>
      </w:r>
      <w:r>
        <w:t>extension="2022-06-01"/&gt;</w:t>
      </w:r>
    </w:p>
    <w:p w14:paraId="0C448E65" w14:textId="77777777" w:rsidR="002E1B08" w:rsidRDefault="00000000">
      <w:pPr>
        <w:pStyle w:val="Example"/>
        <w:ind w:left="130" w:right="115"/>
      </w:pPr>
      <w:r>
        <w:t xml:space="preserve">                &lt;id root="1.5.5.5.5.5.5"/&gt;</w:t>
      </w:r>
    </w:p>
    <w:p w14:paraId="48C84655" w14:textId="66EF1987" w:rsidR="002E1B08" w:rsidRDefault="00000000" w:rsidP="00FE44A9">
      <w:pPr>
        <w:pStyle w:val="Example"/>
        <w:ind w:left="130" w:right="115"/>
      </w:pPr>
      <w:r>
        <w:t xml:space="preserve">                &lt;code code="85847-2" codeSystem="2.16.840.1.113883.6.1"</w:t>
      </w:r>
      <w:r w:rsidR="00FE44A9">
        <w:t xml:space="preserve"> </w:t>
      </w:r>
      <w:r>
        <w:t>codeSystemName="LOINC" displayName="Care Team Information"/&gt;</w:t>
      </w:r>
    </w:p>
    <w:p w14:paraId="463F0E89" w14:textId="77777777" w:rsidR="002E1B08" w:rsidRDefault="00000000">
      <w:pPr>
        <w:pStyle w:val="Example"/>
        <w:ind w:left="130" w:right="115"/>
      </w:pPr>
      <w:r>
        <w:t xml:space="preserve">                &lt;!--Care Team Member Status - https://vsac.nlm.nih.gov/valueset/2.16.840.1.113883.1.11.15933/expansion--&gt;</w:t>
      </w:r>
    </w:p>
    <w:p w14:paraId="7C1D6792" w14:textId="77777777" w:rsidR="002E1B08" w:rsidRDefault="00000000">
      <w:pPr>
        <w:pStyle w:val="Example"/>
        <w:ind w:left="130" w:right="115"/>
      </w:pPr>
      <w:r>
        <w:t xml:space="preserve">                &lt;statusCode code="active"/&gt;</w:t>
      </w:r>
    </w:p>
    <w:p w14:paraId="0F1B4906" w14:textId="77777777" w:rsidR="002E1B08" w:rsidRDefault="00000000">
      <w:pPr>
        <w:pStyle w:val="Example"/>
        <w:ind w:left="130" w:right="115"/>
      </w:pPr>
      <w:r>
        <w:t xml:space="preserve">                &lt;effectiveTime xsi:type="IVL_TS"&gt;</w:t>
      </w:r>
    </w:p>
    <w:p w14:paraId="24CD1DC2" w14:textId="77777777" w:rsidR="002E1B08" w:rsidRDefault="00000000">
      <w:pPr>
        <w:pStyle w:val="Example"/>
        <w:ind w:left="130" w:right="115"/>
      </w:pPr>
      <w:r>
        <w:t xml:space="preserve">                    &lt;low value="201810081426-0500"/&gt;</w:t>
      </w:r>
    </w:p>
    <w:p w14:paraId="6BFB6641" w14:textId="77777777" w:rsidR="002E1B08" w:rsidRDefault="00000000">
      <w:pPr>
        <w:pStyle w:val="Example"/>
        <w:ind w:left="130" w:right="115"/>
      </w:pPr>
      <w:r>
        <w:t xml:space="preserve">                &lt;/effectiveTime&gt;</w:t>
      </w:r>
    </w:p>
    <w:p w14:paraId="268EB018" w14:textId="77777777" w:rsidR="002E1B08" w:rsidRDefault="00000000">
      <w:pPr>
        <w:pStyle w:val="Example"/>
        <w:ind w:left="130" w:right="115"/>
      </w:pPr>
      <w:r>
        <w:t xml:space="preserve">                &lt;!--Attributes about the provider member - name--&gt;</w:t>
      </w:r>
    </w:p>
    <w:p w14:paraId="4B065286" w14:textId="77777777" w:rsidR="002E1B08" w:rsidRDefault="00000000">
      <w:pPr>
        <w:pStyle w:val="Example"/>
        <w:ind w:left="130" w:right="115"/>
      </w:pPr>
      <w:r>
        <w:t xml:space="preserve">                &lt;performer typeCode="PRF"&gt;</w:t>
      </w:r>
    </w:p>
    <w:p w14:paraId="495C497D" w14:textId="35E42B3B" w:rsidR="002E1B08" w:rsidRDefault="00000000">
      <w:pPr>
        <w:pStyle w:val="Example"/>
        <w:ind w:left="130" w:right="115"/>
      </w:pPr>
      <w:r>
        <w:t xml:space="preserve">                    &lt;functionCode xmlns="urn:hl7-org:sdtc" code="PCP"</w:t>
      </w:r>
      <w:r w:rsidR="00287BAA">
        <w:t xml:space="preserve"> </w:t>
      </w:r>
      <w:r>
        <w:t>displayName="primary care physician"</w:t>
      </w:r>
      <w:r w:rsidR="00287BAA">
        <w:t xml:space="preserve"> </w:t>
      </w:r>
      <w:r>
        <w:t>codeSystem="2.16.840.1.113883.5.88"</w:t>
      </w:r>
      <w:r w:rsidR="00287BAA">
        <w:t xml:space="preserve"> </w:t>
      </w:r>
      <w:r>
        <w:t>codeSystemName="ParticipationFunction"&gt;</w:t>
      </w:r>
    </w:p>
    <w:p w14:paraId="747C1706" w14:textId="77777777" w:rsidR="002E1B08" w:rsidRDefault="00000000">
      <w:pPr>
        <w:pStyle w:val="Example"/>
        <w:ind w:left="130" w:right="115"/>
      </w:pPr>
      <w:r>
        <w:t xml:space="preserve">                        &lt;originalText</w:t>
      </w:r>
    </w:p>
    <w:p w14:paraId="578C407B" w14:textId="77777777" w:rsidR="002E1B08" w:rsidRDefault="00000000">
      <w:pPr>
        <w:pStyle w:val="Example"/>
        <w:ind w:left="130" w:right="115"/>
      </w:pPr>
      <w:r>
        <w:t xml:space="preserve">                            xmlns="urn:hl7-org:v3"&gt;</w:t>
      </w:r>
    </w:p>
    <w:p w14:paraId="3A929FE7" w14:textId="77777777" w:rsidR="002E1B08" w:rsidRDefault="00000000">
      <w:pPr>
        <w:pStyle w:val="Example"/>
        <w:ind w:left="130" w:right="115"/>
      </w:pPr>
      <w:r>
        <w:t xml:space="preserve">                            &lt;reference value="#CT1_M01"/&gt;</w:t>
      </w:r>
    </w:p>
    <w:p w14:paraId="260D2601" w14:textId="77777777" w:rsidR="002E1B08" w:rsidRDefault="00000000">
      <w:pPr>
        <w:pStyle w:val="Example"/>
        <w:ind w:left="130" w:right="115"/>
      </w:pPr>
      <w:r>
        <w:t xml:space="preserve">                        &lt;/originalText&gt;</w:t>
      </w:r>
    </w:p>
    <w:p w14:paraId="6177B9F8" w14:textId="77777777" w:rsidR="002E1B08" w:rsidRDefault="00000000">
      <w:pPr>
        <w:pStyle w:val="Example"/>
        <w:ind w:left="130" w:right="115"/>
      </w:pPr>
      <w:r>
        <w:t xml:space="preserve">                    &lt;/functionCode&gt;</w:t>
      </w:r>
    </w:p>
    <w:p w14:paraId="4926557B" w14:textId="77777777" w:rsidR="002E1B08" w:rsidRDefault="00000000">
      <w:pPr>
        <w:pStyle w:val="Example"/>
        <w:ind w:left="130" w:right="115"/>
      </w:pPr>
      <w:r>
        <w:lastRenderedPageBreak/>
        <w:t xml:space="preserve">                    &lt;!-- A care team member role --&gt;</w:t>
      </w:r>
    </w:p>
    <w:p w14:paraId="5EAA2939" w14:textId="77777777" w:rsidR="002E1B08" w:rsidRDefault="00000000">
      <w:pPr>
        <w:pStyle w:val="Example"/>
        <w:ind w:left="130" w:right="115"/>
      </w:pPr>
      <w:r>
        <w:t xml:space="preserve">                    &lt;assignedEntity&gt;</w:t>
      </w:r>
    </w:p>
    <w:p w14:paraId="29F76D86" w14:textId="37AB5F06" w:rsidR="002E1B08" w:rsidRDefault="00000000">
      <w:pPr>
        <w:pStyle w:val="Example"/>
        <w:ind w:left="130" w:right="115"/>
      </w:pPr>
      <w:r>
        <w:t xml:space="preserve">                        &lt;id root="B00B14E8-CDE4-48EA-8A09-01BC4945122A"extension="1"/&gt;</w:t>
      </w:r>
    </w:p>
    <w:p w14:paraId="14317A69" w14:textId="77777777" w:rsidR="002E1B08" w:rsidRDefault="00000000">
      <w:pPr>
        <w:pStyle w:val="Example"/>
        <w:ind w:left="130" w:right="115"/>
      </w:pPr>
      <w:r>
        <w:t xml:space="preserve">                        &lt;id root="1.5.5.5.5.5.5"/&gt;</w:t>
      </w:r>
    </w:p>
    <w:p w14:paraId="4931C19F" w14:textId="77777777" w:rsidR="002E1B08" w:rsidRDefault="00000000">
      <w:pPr>
        <w:pStyle w:val="Example"/>
        <w:ind w:left="130" w:right="115"/>
      </w:pPr>
      <w:r>
        <w:t xml:space="preserve">                        &lt;assignedPerson&gt;</w:t>
      </w:r>
    </w:p>
    <w:p w14:paraId="14DDC270" w14:textId="77777777" w:rsidR="002E1B08" w:rsidRDefault="00000000">
      <w:pPr>
        <w:pStyle w:val="Example"/>
        <w:ind w:left="130" w:right="115"/>
      </w:pPr>
      <w:r>
        <w:t xml:space="preserve">                            &lt;name&gt;</w:t>
      </w:r>
    </w:p>
    <w:p w14:paraId="1A78F5B7" w14:textId="77777777" w:rsidR="002E1B08" w:rsidRDefault="00000000">
      <w:pPr>
        <w:pStyle w:val="Example"/>
        <w:ind w:left="130" w:right="115"/>
      </w:pPr>
      <w:r>
        <w:t xml:space="preserve">                                &lt;given&gt;John&lt;/given&gt;</w:t>
      </w:r>
    </w:p>
    <w:p w14:paraId="2D773BB5" w14:textId="77777777" w:rsidR="002E1B08" w:rsidRDefault="00000000">
      <w:pPr>
        <w:pStyle w:val="Example"/>
        <w:ind w:left="130" w:right="115"/>
      </w:pPr>
      <w:r>
        <w:t xml:space="preserve">                                &lt;given&gt;D&lt;/given&gt;</w:t>
      </w:r>
    </w:p>
    <w:p w14:paraId="523A5A81" w14:textId="77777777" w:rsidR="002E1B08" w:rsidRDefault="00000000">
      <w:pPr>
        <w:pStyle w:val="Example"/>
        <w:ind w:left="130" w:right="115"/>
      </w:pPr>
      <w:r>
        <w:t xml:space="preserve">                                &lt;family&gt;Smith&lt;/family&gt;, </w:t>
      </w:r>
    </w:p>
    <w:p w14:paraId="23AEF935" w14:textId="77777777" w:rsidR="002E1B08" w:rsidRDefault="00000000">
      <w:pPr>
        <w:pStyle w:val="Example"/>
        <w:ind w:left="130" w:right="115"/>
      </w:pPr>
      <w:r>
        <w:t xml:space="preserve">                                &lt;suffix&gt;MD&lt;/suffix&gt;</w:t>
      </w:r>
    </w:p>
    <w:p w14:paraId="0A9B20C7" w14:textId="77777777" w:rsidR="002E1B08" w:rsidRDefault="00000000">
      <w:pPr>
        <w:pStyle w:val="Example"/>
        <w:ind w:left="130" w:right="115"/>
      </w:pPr>
      <w:r>
        <w:t xml:space="preserve">                            &lt;/name&gt;</w:t>
      </w:r>
    </w:p>
    <w:p w14:paraId="7C452072" w14:textId="77777777" w:rsidR="002E1B08" w:rsidRDefault="00000000">
      <w:pPr>
        <w:pStyle w:val="Example"/>
        <w:ind w:left="130" w:right="115"/>
      </w:pPr>
      <w:r>
        <w:t xml:space="preserve">                        &lt;/assignedPerson&gt;</w:t>
      </w:r>
    </w:p>
    <w:p w14:paraId="02FAB16D" w14:textId="77777777" w:rsidR="002E1B08" w:rsidRDefault="00000000">
      <w:pPr>
        <w:pStyle w:val="Example"/>
        <w:ind w:left="130" w:right="115"/>
      </w:pPr>
      <w:r>
        <w:t xml:space="preserve">                    &lt;/assignedEntity&gt;</w:t>
      </w:r>
    </w:p>
    <w:p w14:paraId="66754763" w14:textId="77777777" w:rsidR="002E1B08" w:rsidRDefault="00000000">
      <w:pPr>
        <w:pStyle w:val="Example"/>
        <w:ind w:left="130" w:right="115"/>
      </w:pPr>
      <w:r>
        <w:t xml:space="preserve">                &lt;/performer&gt;</w:t>
      </w:r>
    </w:p>
    <w:p w14:paraId="3C4081ED" w14:textId="77777777" w:rsidR="002E1B08" w:rsidRDefault="00000000">
      <w:pPr>
        <w:pStyle w:val="Example"/>
        <w:ind w:left="130" w:right="115"/>
      </w:pPr>
      <w:r>
        <w:t xml:space="preserve">            &lt;/act&gt;</w:t>
      </w:r>
    </w:p>
    <w:p w14:paraId="11C52D3A" w14:textId="77777777" w:rsidR="002E1B08" w:rsidRDefault="00000000">
      <w:pPr>
        <w:pStyle w:val="Example"/>
        <w:ind w:left="130" w:right="115"/>
      </w:pPr>
      <w:r>
        <w:t xml:space="preserve">        &lt;/component&gt;</w:t>
      </w:r>
    </w:p>
    <w:p w14:paraId="5464D286" w14:textId="77777777" w:rsidR="002E1B08" w:rsidRDefault="00000000">
      <w:pPr>
        <w:pStyle w:val="Example"/>
        <w:ind w:left="130" w:right="115"/>
      </w:pPr>
      <w:r>
        <w:t xml:space="preserve">    &lt;/organizer&gt;</w:t>
      </w:r>
    </w:p>
    <w:p w14:paraId="3AED5152" w14:textId="77777777" w:rsidR="002E1B08" w:rsidRDefault="00000000">
      <w:pPr>
        <w:pStyle w:val="Example"/>
        <w:ind w:left="130" w:right="115"/>
      </w:pPr>
      <w:r>
        <w:t>&lt;/entry&gt;</w:t>
      </w:r>
    </w:p>
    <w:p w14:paraId="3D558D2F" w14:textId="77777777" w:rsidR="002E1B08" w:rsidRDefault="002E1B08">
      <w:pPr>
        <w:pStyle w:val="BodyText"/>
      </w:pPr>
    </w:p>
    <w:p w14:paraId="1616081D" w14:textId="77777777" w:rsidR="002E1B08" w:rsidRDefault="00000000">
      <w:pPr>
        <w:pStyle w:val="Heading2nospace"/>
      </w:pPr>
      <w:bookmarkStart w:id="591" w:name="E_Care_Team_Type_Observation"/>
      <w:bookmarkStart w:id="592" w:name="_Toc119067269"/>
      <w:bookmarkStart w:id="593" w:name="_Toc119074754"/>
      <w:bookmarkStart w:id="594" w:name="_Toc120095105"/>
      <w:r>
        <w:t>Care Team Type Observation</w:t>
      </w:r>
      <w:bookmarkEnd w:id="591"/>
      <w:bookmarkEnd w:id="592"/>
      <w:bookmarkEnd w:id="593"/>
      <w:bookmarkEnd w:id="594"/>
    </w:p>
    <w:p w14:paraId="6641F150" w14:textId="77777777" w:rsidR="002E1B08" w:rsidRDefault="00000000">
      <w:pPr>
        <w:pStyle w:val="BracketData"/>
      </w:pPr>
      <w:r>
        <w:t>[observation: identifier urn:hl7ii:2.16.840.1.113883.10.20.22.4.500.2:2019-07-01 (open)]</w:t>
      </w:r>
    </w:p>
    <w:p w14:paraId="0AD36D6C" w14:textId="77777777" w:rsidR="002E1B08" w:rsidRDefault="00000000">
      <w:pPr>
        <w:pStyle w:val="Caption"/>
      </w:pPr>
      <w:bookmarkStart w:id="595" w:name="_Toc119067396"/>
      <w:bookmarkStart w:id="596" w:name="_Toc119074820"/>
      <w:bookmarkStart w:id="597" w:name="_Toc120095031"/>
      <w:r>
        <w:t xml:space="preserve">Table </w:t>
      </w:r>
      <w:r>
        <w:fldChar w:fldCharType="begin"/>
      </w:r>
      <w:r>
        <w:instrText>SEQ Table \* ARABIC</w:instrText>
      </w:r>
      <w:r>
        <w:fldChar w:fldCharType="separate"/>
      </w:r>
      <w:r>
        <w:t>38</w:t>
      </w:r>
      <w:r>
        <w:fldChar w:fldCharType="end"/>
      </w:r>
      <w:r>
        <w:t>: Care Team Type Observation Contexts</w:t>
      </w:r>
      <w:bookmarkEnd w:id="595"/>
      <w:bookmarkEnd w:id="596"/>
      <w:bookmarkEnd w:id="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009B70DE" w14:textId="77777777">
        <w:trPr>
          <w:cantSplit/>
          <w:tblHeader/>
          <w:jc w:val="center"/>
        </w:trPr>
        <w:tc>
          <w:tcPr>
            <w:tcW w:w="360" w:type="dxa"/>
            <w:shd w:val="clear" w:color="auto" w:fill="E6E6E6"/>
          </w:tcPr>
          <w:p w14:paraId="6C19762A" w14:textId="77777777" w:rsidR="002E1B08" w:rsidRDefault="00000000">
            <w:pPr>
              <w:pStyle w:val="TableHead"/>
            </w:pPr>
            <w:r>
              <w:t>Contained By:</w:t>
            </w:r>
          </w:p>
        </w:tc>
        <w:tc>
          <w:tcPr>
            <w:tcW w:w="360" w:type="dxa"/>
            <w:shd w:val="clear" w:color="auto" w:fill="E6E6E6"/>
          </w:tcPr>
          <w:p w14:paraId="27D7105C" w14:textId="77777777" w:rsidR="002E1B08" w:rsidRDefault="00000000">
            <w:pPr>
              <w:pStyle w:val="TableHead"/>
            </w:pPr>
            <w:r>
              <w:t>Contains:</w:t>
            </w:r>
          </w:p>
        </w:tc>
      </w:tr>
      <w:tr w:rsidR="002E1B08" w14:paraId="05F1D8E3" w14:textId="77777777">
        <w:trPr>
          <w:jc w:val="center"/>
        </w:trPr>
        <w:tc>
          <w:tcPr>
            <w:tcW w:w="360" w:type="dxa"/>
          </w:tcPr>
          <w:p w14:paraId="6645A726" w14:textId="77777777" w:rsidR="002E1B08" w:rsidRDefault="00000000">
            <w:pPr>
              <w:pStyle w:val="TableText"/>
            </w:pPr>
            <w:hyperlink w:anchor="E_Care_Team_Organizer_V2">
              <w:r>
                <w:rPr>
                  <w:rStyle w:val="HyperlinkText9pt"/>
                </w:rPr>
                <w:t>Care Team Organizer (V2)</w:t>
              </w:r>
            </w:hyperlink>
            <w:r>
              <w:t xml:space="preserve"> (optional)</w:t>
            </w:r>
          </w:p>
        </w:tc>
        <w:tc>
          <w:tcPr>
            <w:tcW w:w="360" w:type="dxa"/>
          </w:tcPr>
          <w:p w14:paraId="192A46FB" w14:textId="77777777" w:rsidR="002E1B08" w:rsidRDefault="002E1B08"/>
        </w:tc>
      </w:tr>
    </w:tbl>
    <w:p w14:paraId="2A1A3DCE" w14:textId="77777777" w:rsidR="002E1B08" w:rsidRDefault="002E1B08">
      <w:pPr>
        <w:pStyle w:val="BodyText"/>
      </w:pPr>
    </w:p>
    <w:p w14:paraId="4BC1CA4C" w14:textId="77777777" w:rsidR="002E1B08" w:rsidRDefault="00000000">
      <w:r>
        <w:t>This template is used to express the care team type. A care team can have multiple care team types. Examples include but are not limited to:</w:t>
      </w:r>
    </w:p>
    <w:p w14:paraId="647AA3DE" w14:textId="77777777" w:rsidR="002E1B08" w:rsidRDefault="00000000">
      <w:pPr>
        <w:pStyle w:val="ListBullet"/>
      </w:pPr>
      <w:r>
        <w:t>Condition focused, longitudinal care team</w:t>
      </w:r>
    </w:p>
    <w:p w14:paraId="4FED68D1" w14:textId="77777777" w:rsidR="002E1B08" w:rsidRDefault="00000000">
      <w:pPr>
        <w:pStyle w:val="ListBullet"/>
      </w:pPr>
      <w:r>
        <w:t>Event focused, Home &amp; Community Based Services care team</w:t>
      </w:r>
    </w:p>
    <w:p w14:paraId="61DB0CB7" w14:textId="77777777" w:rsidR="002E1B08" w:rsidRDefault="00000000">
      <w:pPr>
        <w:pStyle w:val="ListBullet"/>
      </w:pPr>
      <w:r>
        <w:t>Condition focused, clinical research care team</w:t>
      </w:r>
    </w:p>
    <w:p w14:paraId="2B83ACD0" w14:textId="77777777" w:rsidR="002E1B08" w:rsidRDefault="00000000">
      <w:pPr>
        <w:pStyle w:val="ListBullet"/>
      </w:pPr>
      <w:r>
        <w:t>Public health focused, Longitudinal care-coordination care team</w:t>
      </w:r>
    </w:p>
    <w:p w14:paraId="7589635A" w14:textId="77777777" w:rsidR="002E1B08" w:rsidRDefault="00000000">
      <w:pPr>
        <w:pStyle w:val="Caption"/>
      </w:pPr>
      <w:bookmarkStart w:id="598" w:name="_Toc119067397"/>
      <w:bookmarkStart w:id="599" w:name="_Toc119074821"/>
      <w:bookmarkStart w:id="600" w:name="_Toc120095032"/>
      <w:r>
        <w:lastRenderedPageBreak/>
        <w:t xml:space="preserve">Table </w:t>
      </w:r>
      <w:r>
        <w:fldChar w:fldCharType="begin"/>
      </w:r>
      <w:r>
        <w:instrText>SEQ Table \* ARABIC</w:instrText>
      </w:r>
      <w:r>
        <w:fldChar w:fldCharType="separate"/>
      </w:r>
      <w:r>
        <w:t>39</w:t>
      </w:r>
      <w:r>
        <w:fldChar w:fldCharType="end"/>
      </w:r>
      <w:r>
        <w:t>: Care Team Type Observation Constraints Overview</w:t>
      </w:r>
      <w:bookmarkEnd w:id="598"/>
      <w:bookmarkEnd w:id="599"/>
      <w:bookmarkEnd w:id="6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5484B856" w14:textId="77777777">
        <w:trPr>
          <w:cantSplit/>
          <w:tblHeader/>
          <w:jc w:val="center"/>
        </w:trPr>
        <w:tc>
          <w:tcPr>
            <w:tcW w:w="0" w:type="dxa"/>
            <w:shd w:val="clear" w:color="auto" w:fill="E6E6E6"/>
            <w:noWrap/>
          </w:tcPr>
          <w:p w14:paraId="32B571F3" w14:textId="77777777" w:rsidR="002E1B08" w:rsidRDefault="00000000">
            <w:pPr>
              <w:pStyle w:val="TableHead"/>
            </w:pPr>
            <w:r>
              <w:t>XPath</w:t>
            </w:r>
          </w:p>
        </w:tc>
        <w:tc>
          <w:tcPr>
            <w:tcW w:w="720" w:type="dxa"/>
            <w:shd w:val="clear" w:color="auto" w:fill="E6E6E6"/>
            <w:noWrap/>
          </w:tcPr>
          <w:p w14:paraId="75E153A9" w14:textId="77777777" w:rsidR="002E1B08" w:rsidRDefault="00000000">
            <w:pPr>
              <w:pStyle w:val="TableHead"/>
            </w:pPr>
            <w:r>
              <w:t>Card.</w:t>
            </w:r>
          </w:p>
        </w:tc>
        <w:tc>
          <w:tcPr>
            <w:tcW w:w="1152" w:type="dxa"/>
            <w:shd w:val="clear" w:color="auto" w:fill="E6E6E6"/>
            <w:noWrap/>
          </w:tcPr>
          <w:p w14:paraId="6053792C" w14:textId="77777777" w:rsidR="002E1B08" w:rsidRDefault="00000000">
            <w:pPr>
              <w:pStyle w:val="TableHead"/>
            </w:pPr>
            <w:r>
              <w:t>Verb</w:t>
            </w:r>
          </w:p>
        </w:tc>
        <w:tc>
          <w:tcPr>
            <w:tcW w:w="864" w:type="dxa"/>
            <w:shd w:val="clear" w:color="auto" w:fill="E6E6E6"/>
            <w:noWrap/>
          </w:tcPr>
          <w:p w14:paraId="7D5C73B5" w14:textId="77777777" w:rsidR="002E1B08" w:rsidRDefault="00000000">
            <w:pPr>
              <w:pStyle w:val="TableHead"/>
            </w:pPr>
            <w:r>
              <w:t>Data Type</w:t>
            </w:r>
          </w:p>
        </w:tc>
        <w:tc>
          <w:tcPr>
            <w:tcW w:w="864" w:type="dxa"/>
            <w:shd w:val="clear" w:color="auto" w:fill="E6E6E6"/>
            <w:noWrap/>
          </w:tcPr>
          <w:p w14:paraId="5ECFE814" w14:textId="77777777" w:rsidR="002E1B08" w:rsidRDefault="00000000">
            <w:pPr>
              <w:pStyle w:val="TableHead"/>
            </w:pPr>
            <w:r>
              <w:t>CONF#</w:t>
            </w:r>
          </w:p>
        </w:tc>
        <w:tc>
          <w:tcPr>
            <w:tcW w:w="864" w:type="dxa"/>
            <w:shd w:val="clear" w:color="auto" w:fill="E6E6E6"/>
            <w:noWrap/>
          </w:tcPr>
          <w:p w14:paraId="690734E2" w14:textId="77777777" w:rsidR="002E1B08" w:rsidRDefault="00000000">
            <w:pPr>
              <w:pStyle w:val="TableHead"/>
            </w:pPr>
            <w:r>
              <w:t>Value</w:t>
            </w:r>
          </w:p>
        </w:tc>
      </w:tr>
      <w:tr w:rsidR="002E1B08" w14:paraId="6921AEA8" w14:textId="77777777">
        <w:trPr>
          <w:jc w:val="center"/>
        </w:trPr>
        <w:tc>
          <w:tcPr>
            <w:tcW w:w="10160" w:type="dxa"/>
            <w:gridSpan w:val="6"/>
          </w:tcPr>
          <w:p w14:paraId="02A0AD36" w14:textId="77777777" w:rsidR="002E1B08" w:rsidRDefault="00000000">
            <w:pPr>
              <w:pStyle w:val="TableText"/>
            </w:pPr>
            <w:r>
              <w:t>observation (identifier: urn:hl7ii:2.16.840.1.113883.10.20.22.4.500.2:2019-07-01)</w:t>
            </w:r>
          </w:p>
        </w:tc>
      </w:tr>
      <w:tr w:rsidR="002E1B08" w14:paraId="699A85CF" w14:textId="77777777">
        <w:trPr>
          <w:jc w:val="center"/>
        </w:trPr>
        <w:tc>
          <w:tcPr>
            <w:tcW w:w="3345" w:type="dxa"/>
          </w:tcPr>
          <w:p w14:paraId="4C364C28" w14:textId="77777777" w:rsidR="002E1B08" w:rsidRDefault="00000000">
            <w:pPr>
              <w:pStyle w:val="TableText"/>
            </w:pPr>
            <w:r>
              <w:tab/>
              <w:t>@classCode</w:t>
            </w:r>
          </w:p>
        </w:tc>
        <w:tc>
          <w:tcPr>
            <w:tcW w:w="720" w:type="dxa"/>
          </w:tcPr>
          <w:p w14:paraId="5A14854E" w14:textId="77777777" w:rsidR="002E1B08" w:rsidRDefault="00000000">
            <w:pPr>
              <w:pStyle w:val="TableText"/>
            </w:pPr>
            <w:r>
              <w:t>1..1</w:t>
            </w:r>
          </w:p>
        </w:tc>
        <w:tc>
          <w:tcPr>
            <w:tcW w:w="1152" w:type="dxa"/>
          </w:tcPr>
          <w:p w14:paraId="604AD4F4" w14:textId="77777777" w:rsidR="002E1B08" w:rsidRDefault="00000000">
            <w:pPr>
              <w:pStyle w:val="TableText"/>
            </w:pPr>
            <w:r>
              <w:t>SHALL</w:t>
            </w:r>
          </w:p>
        </w:tc>
        <w:tc>
          <w:tcPr>
            <w:tcW w:w="864" w:type="dxa"/>
          </w:tcPr>
          <w:p w14:paraId="31D889C1" w14:textId="77777777" w:rsidR="002E1B08" w:rsidRDefault="002E1B08">
            <w:pPr>
              <w:pStyle w:val="TableText"/>
            </w:pPr>
          </w:p>
        </w:tc>
        <w:tc>
          <w:tcPr>
            <w:tcW w:w="1104" w:type="dxa"/>
          </w:tcPr>
          <w:p w14:paraId="5B298748" w14:textId="77777777" w:rsidR="002E1B08" w:rsidRDefault="00000000">
            <w:pPr>
              <w:pStyle w:val="TableText"/>
            </w:pPr>
            <w:hyperlink w:anchor="C_4435-101">
              <w:r>
                <w:rPr>
                  <w:rStyle w:val="HyperlinkText9pt"/>
                </w:rPr>
                <w:t>4435-101</w:t>
              </w:r>
            </w:hyperlink>
          </w:p>
        </w:tc>
        <w:tc>
          <w:tcPr>
            <w:tcW w:w="2975" w:type="dxa"/>
          </w:tcPr>
          <w:p w14:paraId="6337AAA6" w14:textId="77777777" w:rsidR="002E1B08" w:rsidRDefault="00000000">
            <w:pPr>
              <w:pStyle w:val="TableText"/>
            </w:pPr>
            <w:r>
              <w:t>urn:oid:2.16.840.1.113883.5.6 (HL7ActClass) = OBS</w:t>
            </w:r>
          </w:p>
        </w:tc>
      </w:tr>
      <w:tr w:rsidR="002E1B08" w14:paraId="0251EA87" w14:textId="77777777">
        <w:trPr>
          <w:jc w:val="center"/>
        </w:trPr>
        <w:tc>
          <w:tcPr>
            <w:tcW w:w="3345" w:type="dxa"/>
          </w:tcPr>
          <w:p w14:paraId="680C386E" w14:textId="77777777" w:rsidR="002E1B08" w:rsidRDefault="00000000">
            <w:pPr>
              <w:pStyle w:val="TableText"/>
            </w:pPr>
            <w:r>
              <w:tab/>
              <w:t>@moodCode</w:t>
            </w:r>
          </w:p>
        </w:tc>
        <w:tc>
          <w:tcPr>
            <w:tcW w:w="720" w:type="dxa"/>
          </w:tcPr>
          <w:p w14:paraId="37DDB2D2" w14:textId="77777777" w:rsidR="002E1B08" w:rsidRDefault="00000000">
            <w:pPr>
              <w:pStyle w:val="TableText"/>
            </w:pPr>
            <w:r>
              <w:t>1..1</w:t>
            </w:r>
          </w:p>
        </w:tc>
        <w:tc>
          <w:tcPr>
            <w:tcW w:w="1152" w:type="dxa"/>
          </w:tcPr>
          <w:p w14:paraId="4F21FA7B" w14:textId="77777777" w:rsidR="002E1B08" w:rsidRDefault="00000000">
            <w:pPr>
              <w:pStyle w:val="TableText"/>
            </w:pPr>
            <w:r>
              <w:t>SHALL</w:t>
            </w:r>
          </w:p>
        </w:tc>
        <w:tc>
          <w:tcPr>
            <w:tcW w:w="864" w:type="dxa"/>
          </w:tcPr>
          <w:p w14:paraId="65931281" w14:textId="77777777" w:rsidR="002E1B08" w:rsidRDefault="002E1B08">
            <w:pPr>
              <w:pStyle w:val="TableText"/>
            </w:pPr>
          </w:p>
        </w:tc>
        <w:tc>
          <w:tcPr>
            <w:tcW w:w="1104" w:type="dxa"/>
          </w:tcPr>
          <w:p w14:paraId="5639C630" w14:textId="77777777" w:rsidR="002E1B08" w:rsidRDefault="00000000">
            <w:pPr>
              <w:pStyle w:val="TableText"/>
            </w:pPr>
            <w:hyperlink w:anchor="C_4435-102">
              <w:r>
                <w:rPr>
                  <w:rStyle w:val="HyperlinkText9pt"/>
                </w:rPr>
                <w:t>4435-102</w:t>
              </w:r>
            </w:hyperlink>
          </w:p>
        </w:tc>
        <w:tc>
          <w:tcPr>
            <w:tcW w:w="2975" w:type="dxa"/>
          </w:tcPr>
          <w:p w14:paraId="01750BCA" w14:textId="77777777" w:rsidR="002E1B08" w:rsidRDefault="00000000">
            <w:pPr>
              <w:pStyle w:val="TableText"/>
            </w:pPr>
            <w:r>
              <w:t>urn:oid:2.16.840.1.113883.5.1001 (HL7ActMood) = EVN</w:t>
            </w:r>
          </w:p>
        </w:tc>
      </w:tr>
      <w:tr w:rsidR="002E1B08" w14:paraId="07552A1A" w14:textId="77777777">
        <w:trPr>
          <w:jc w:val="center"/>
        </w:trPr>
        <w:tc>
          <w:tcPr>
            <w:tcW w:w="3345" w:type="dxa"/>
          </w:tcPr>
          <w:p w14:paraId="1B9EDB9E" w14:textId="77777777" w:rsidR="002E1B08" w:rsidRDefault="00000000">
            <w:pPr>
              <w:pStyle w:val="TableText"/>
            </w:pPr>
            <w:r>
              <w:tab/>
              <w:t>templateId</w:t>
            </w:r>
          </w:p>
        </w:tc>
        <w:tc>
          <w:tcPr>
            <w:tcW w:w="720" w:type="dxa"/>
          </w:tcPr>
          <w:p w14:paraId="385BFF92" w14:textId="77777777" w:rsidR="002E1B08" w:rsidRDefault="00000000">
            <w:pPr>
              <w:pStyle w:val="TableText"/>
            </w:pPr>
            <w:r>
              <w:t>1..1</w:t>
            </w:r>
          </w:p>
        </w:tc>
        <w:tc>
          <w:tcPr>
            <w:tcW w:w="1152" w:type="dxa"/>
          </w:tcPr>
          <w:p w14:paraId="3C6853F3" w14:textId="77777777" w:rsidR="002E1B08" w:rsidRDefault="00000000">
            <w:pPr>
              <w:pStyle w:val="TableText"/>
            </w:pPr>
            <w:r>
              <w:t>SHALL</w:t>
            </w:r>
          </w:p>
        </w:tc>
        <w:tc>
          <w:tcPr>
            <w:tcW w:w="864" w:type="dxa"/>
          </w:tcPr>
          <w:p w14:paraId="09697396" w14:textId="77777777" w:rsidR="002E1B08" w:rsidRDefault="002E1B08">
            <w:pPr>
              <w:pStyle w:val="TableText"/>
            </w:pPr>
          </w:p>
        </w:tc>
        <w:tc>
          <w:tcPr>
            <w:tcW w:w="1104" w:type="dxa"/>
          </w:tcPr>
          <w:p w14:paraId="2D8400F5" w14:textId="77777777" w:rsidR="002E1B08" w:rsidRDefault="00000000">
            <w:pPr>
              <w:pStyle w:val="TableText"/>
            </w:pPr>
            <w:hyperlink w:anchor="C_4435-99">
              <w:r>
                <w:rPr>
                  <w:rStyle w:val="HyperlinkText9pt"/>
                </w:rPr>
                <w:t>4435-99</w:t>
              </w:r>
            </w:hyperlink>
          </w:p>
        </w:tc>
        <w:tc>
          <w:tcPr>
            <w:tcW w:w="2975" w:type="dxa"/>
          </w:tcPr>
          <w:p w14:paraId="3C258B13" w14:textId="77777777" w:rsidR="002E1B08" w:rsidRDefault="002E1B08">
            <w:pPr>
              <w:pStyle w:val="TableText"/>
            </w:pPr>
          </w:p>
        </w:tc>
      </w:tr>
      <w:tr w:rsidR="002E1B08" w14:paraId="2307FDEA" w14:textId="77777777">
        <w:trPr>
          <w:jc w:val="center"/>
        </w:trPr>
        <w:tc>
          <w:tcPr>
            <w:tcW w:w="3345" w:type="dxa"/>
          </w:tcPr>
          <w:p w14:paraId="693CE4E2" w14:textId="77777777" w:rsidR="002E1B08" w:rsidRDefault="00000000">
            <w:pPr>
              <w:pStyle w:val="TableText"/>
            </w:pPr>
            <w:r>
              <w:tab/>
            </w:r>
            <w:r>
              <w:tab/>
              <w:t>@root</w:t>
            </w:r>
          </w:p>
        </w:tc>
        <w:tc>
          <w:tcPr>
            <w:tcW w:w="720" w:type="dxa"/>
          </w:tcPr>
          <w:p w14:paraId="6025B034" w14:textId="77777777" w:rsidR="002E1B08" w:rsidRDefault="00000000">
            <w:pPr>
              <w:pStyle w:val="TableText"/>
            </w:pPr>
            <w:r>
              <w:t>1..1</w:t>
            </w:r>
          </w:p>
        </w:tc>
        <w:tc>
          <w:tcPr>
            <w:tcW w:w="1152" w:type="dxa"/>
          </w:tcPr>
          <w:p w14:paraId="20E5AFA2" w14:textId="77777777" w:rsidR="002E1B08" w:rsidRDefault="00000000">
            <w:pPr>
              <w:pStyle w:val="TableText"/>
            </w:pPr>
            <w:r>
              <w:t>SHALL</w:t>
            </w:r>
          </w:p>
        </w:tc>
        <w:tc>
          <w:tcPr>
            <w:tcW w:w="864" w:type="dxa"/>
          </w:tcPr>
          <w:p w14:paraId="268F8D2E" w14:textId="77777777" w:rsidR="002E1B08" w:rsidRDefault="002E1B08">
            <w:pPr>
              <w:pStyle w:val="TableText"/>
            </w:pPr>
          </w:p>
        </w:tc>
        <w:tc>
          <w:tcPr>
            <w:tcW w:w="1104" w:type="dxa"/>
          </w:tcPr>
          <w:p w14:paraId="6C27E172" w14:textId="77777777" w:rsidR="002E1B08" w:rsidRDefault="00000000">
            <w:pPr>
              <w:pStyle w:val="TableText"/>
            </w:pPr>
            <w:hyperlink w:anchor="C_4435-106">
              <w:r>
                <w:rPr>
                  <w:rStyle w:val="HyperlinkText9pt"/>
                </w:rPr>
                <w:t>4435-106</w:t>
              </w:r>
            </w:hyperlink>
          </w:p>
        </w:tc>
        <w:tc>
          <w:tcPr>
            <w:tcW w:w="2975" w:type="dxa"/>
          </w:tcPr>
          <w:p w14:paraId="5100B40B" w14:textId="77777777" w:rsidR="002E1B08" w:rsidRDefault="00000000">
            <w:pPr>
              <w:pStyle w:val="TableText"/>
            </w:pPr>
            <w:r>
              <w:t xml:space="preserve"> 2.16.840.1.113883.10.20.22.4.500.2</w:t>
            </w:r>
          </w:p>
        </w:tc>
      </w:tr>
      <w:tr w:rsidR="002E1B08" w14:paraId="517A6317" w14:textId="77777777">
        <w:trPr>
          <w:jc w:val="center"/>
        </w:trPr>
        <w:tc>
          <w:tcPr>
            <w:tcW w:w="3345" w:type="dxa"/>
          </w:tcPr>
          <w:p w14:paraId="04A4AD6A" w14:textId="77777777" w:rsidR="002E1B08" w:rsidRDefault="00000000">
            <w:pPr>
              <w:pStyle w:val="TableText"/>
            </w:pPr>
            <w:r>
              <w:tab/>
            </w:r>
            <w:r>
              <w:tab/>
              <w:t>@extension</w:t>
            </w:r>
          </w:p>
        </w:tc>
        <w:tc>
          <w:tcPr>
            <w:tcW w:w="720" w:type="dxa"/>
          </w:tcPr>
          <w:p w14:paraId="3C9D5FD9" w14:textId="77777777" w:rsidR="002E1B08" w:rsidRDefault="00000000">
            <w:pPr>
              <w:pStyle w:val="TableText"/>
            </w:pPr>
            <w:r>
              <w:t>1..1</w:t>
            </w:r>
          </w:p>
        </w:tc>
        <w:tc>
          <w:tcPr>
            <w:tcW w:w="1152" w:type="dxa"/>
          </w:tcPr>
          <w:p w14:paraId="7C72E557" w14:textId="77777777" w:rsidR="002E1B08" w:rsidRDefault="00000000">
            <w:pPr>
              <w:pStyle w:val="TableText"/>
            </w:pPr>
            <w:r>
              <w:t>SHALL</w:t>
            </w:r>
          </w:p>
        </w:tc>
        <w:tc>
          <w:tcPr>
            <w:tcW w:w="864" w:type="dxa"/>
          </w:tcPr>
          <w:p w14:paraId="5ED52ED1" w14:textId="77777777" w:rsidR="002E1B08" w:rsidRDefault="002E1B08">
            <w:pPr>
              <w:pStyle w:val="TableText"/>
            </w:pPr>
          </w:p>
        </w:tc>
        <w:tc>
          <w:tcPr>
            <w:tcW w:w="1104" w:type="dxa"/>
          </w:tcPr>
          <w:p w14:paraId="3371FDA4" w14:textId="77777777" w:rsidR="002E1B08" w:rsidRDefault="00000000">
            <w:pPr>
              <w:pStyle w:val="TableText"/>
            </w:pPr>
            <w:hyperlink w:anchor="C_4435-108">
              <w:r>
                <w:rPr>
                  <w:rStyle w:val="HyperlinkText9pt"/>
                </w:rPr>
                <w:t>4435-108</w:t>
              </w:r>
            </w:hyperlink>
          </w:p>
        </w:tc>
        <w:tc>
          <w:tcPr>
            <w:tcW w:w="2975" w:type="dxa"/>
          </w:tcPr>
          <w:p w14:paraId="371C3DC4" w14:textId="77777777" w:rsidR="002E1B08" w:rsidRDefault="00000000">
            <w:pPr>
              <w:pStyle w:val="TableText"/>
            </w:pPr>
            <w:r>
              <w:t>2019-07-01</w:t>
            </w:r>
          </w:p>
        </w:tc>
      </w:tr>
      <w:tr w:rsidR="002E1B08" w14:paraId="3097123C" w14:textId="77777777">
        <w:trPr>
          <w:jc w:val="center"/>
        </w:trPr>
        <w:tc>
          <w:tcPr>
            <w:tcW w:w="3345" w:type="dxa"/>
          </w:tcPr>
          <w:p w14:paraId="5F384FDB" w14:textId="77777777" w:rsidR="002E1B08" w:rsidRDefault="00000000">
            <w:pPr>
              <w:pStyle w:val="TableText"/>
            </w:pPr>
            <w:r>
              <w:tab/>
              <w:t>code</w:t>
            </w:r>
          </w:p>
        </w:tc>
        <w:tc>
          <w:tcPr>
            <w:tcW w:w="720" w:type="dxa"/>
          </w:tcPr>
          <w:p w14:paraId="0E5C70FC" w14:textId="77777777" w:rsidR="002E1B08" w:rsidRDefault="00000000">
            <w:pPr>
              <w:pStyle w:val="TableText"/>
            </w:pPr>
            <w:r>
              <w:t>1..1</w:t>
            </w:r>
          </w:p>
        </w:tc>
        <w:tc>
          <w:tcPr>
            <w:tcW w:w="1152" w:type="dxa"/>
          </w:tcPr>
          <w:p w14:paraId="0B6720A8" w14:textId="77777777" w:rsidR="002E1B08" w:rsidRDefault="00000000">
            <w:pPr>
              <w:pStyle w:val="TableText"/>
            </w:pPr>
            <w:r>
              <w:t>SHALL</w:t>
            </w:r>
          </w:p>
        </w:tc>
        <w:tc>
          <w:tcPr>
            <w:tcW w:w="864" w:type="dxa"/>
          </w:tcPr>
          <w:p w14:paraId="0E5C8DD9" w14:textId="77777777" w:rsidR="002E1B08" w:rsidRDefault="002E1B08">
            <w:pPr>
              <w:pStyle w:val="TableText"/>
            </w:pPr>
          </w:p>
        </w:tc>
        <w:tc>
          <w:tcPr>
            <w:tcW w:w="1104" w:type="dxa"/>
          </w:tcPr>
          <w:p w14:paraId="0FBA75E2" w14:textId="77777777" w:rsidR="002E1B08" w:rsidRDefault="00000000">
            <w:pPr>
              <w:pStyle w:val="TableText"/>
            </w:pPr>
            <w:hyperlink w:anchor="C_4435-97">
              <w:r>
                <w:rPr>
                  <w:rStyle w:val="HyperlinkText9pt"/>
                </w:rPr>
                <w:t>4435-97</w:t>
              </w:r>
            </w:hyperlink>
          </w:p>
        </w:tc>
        <w:tc>
          <w:tcPr>
            <w:tcW w:w="2975" w:type="dxa"/>
          </w:tcPr>
          <w:p w14:paraId="7F490D7B" w14:textId="77777777" w:rsidR="002E1B08" w:rsidRDefault="002E1B08">
            <w:pPr>
              <w:pStyle w:val="TableText"/>
            </w:pPr>
          </w:p>
        </w:tc>
      </w:tr>
      <w:tr w:rsidR="002E1B08" w14:paraId="019CC9B7" w14:textId="77777777">
        <w:trPr>
          <w:jc w:val="center"/>
        </w:trPr>
        <w:tc>
          <w:tcPr>
            <w:tcW w:w="3345" w:type="dxa"/>
          </w:tcPr>
          <w:p w14:paraId="2EA346AA" w14:textId="77777777" w:rsidR="002E1B08" w:rsidRDefault="00000000">
            <w:pPr>
              <w:pStyle w:val="TableText"/>
            </w:pPr>
            <w:r>
              <w:tab/>
            </w:r>
            <w:r>
              <w:tab/>
              <w:t>@code</w:t>
            </w:r>
          </w:p>
        </w:tc>
        <w:tc>
          <w:tcPr>
            <w:tcW w:w="720" w:type="dxa"/>
          </w:tcPr>
          <w:p w14:paraId="48DAAA72" w14:textId="77777777" w:rsidR="002E1B08" w:rsidRDefault="00000000">
            <w:pPr>
              <w:pStyle w:val="TableText"/>
            </w:pPr>
            <w:r>
              <w:t>1..1</w:t>
            </w:r>
          </w:p>
        </w:tc>
        <w:tc>
          <w:tcPr>
            <w:tcW w:w="1152" w:type="dxa"/>
          </w:tcPr>
          <w:p w14:paraId="07C9A438" w14:textId="77777777" w:rsidR="002E1B08" w:rsidRDefault="00000000">
            <w:pPr>
              <w:pStyle w:val="TableText"/>
            </w:pPr>
            <w:r>
              <w:t>SHALL</w:t>
            </w:r>
          </w:p>
        </w:tc>
        <w:tc>
          <w:tcPr>
            <w:tcW w:w="864" w:type="dxa"/>
          </w:tcPr>
          <w:p w14:paraId="5DADB2C9" w14:textId="77777777" w:rsidR="002E1B08" w:rsidRDefault="002E1B08">
            <w:pPr>
              <w:pStyle w:val="TableText"/>
            </w:pPr>
          </w:p>
        </w:tc>
        <w:tc>
          <w:tcPr>
            <w:tcW w:w="1104" w:type="dxa"/>
          </w:tcPr>
          <w:p w14:paraId="6BB0BCEE" w14:textId="77777777" w:rsidR="002E1B08" w:rsidRDefault="00000000">
            <w:pPr>
              <w:pStyle w:val="TableText"/>
            </w:pPr>
            <w:hyperlink w:anchor="C_4435-103">
              <w:r>
                <w:rPr>
                  <w:rStyle w:val="HyperlinkText9pt"/>
                </w:rPr>
                <w:t>4435-103</w:t>
              </w:r>
            </w:hyperlink>
          </w:p>
        </w:tc>
        <w:tc>
          <w:tcPr>
            <w:tcW w:w="2975" w:type="dxa"/>
          </w:tcPr>
          <w:p w14:paraId="764CF696" w14:textId="77777777" w:rsidR="002E1B08" w:rsidRDefault="00000000">
            <w:pPr>
              <w:pStyle w:val="TableText"/>
            </w:pPr>
            <w:r>
              <w:t>86744-0</w:t>
            </w:r>
          </w:p>
        </w:tc>
      </w:tr>
      <w:tr w:rsidR="002E1B08" w14:paraId="11442F5F" w14:textId="77777777">
        <w:trPr>
          <w:jc w:val="center"/>
        </w:trPr>
        <w:tc>
          <w:tcPr>
            <w:tcW w:w="3345" w:type="dxa"/>
          </w:tcPr>
          <w:p w14:paraId="76F31046" w14:textId="77777777" w:rsidR="002E1B08" w:rsidRDefault="00000000">
            <w:pPr>
              <w:pStyle w:val="TableText"/>
            </w:pPr>
            <w:r>
              <w:tab/>
            </w:r>
            <w:r>
              <w:tab/>
              <w:t>@codeSystem</w:t>
            </w:r>
          </w:p>
        </w:tc>
        <w:tc>
          <w:tcPr>
            <w:tcW w:w="720" w:type="dxa"/>
          </w:tcPr>
          <w:p w14:paraId="65C4405E" w14:textId="77777777" w:rsidR="002E1B08" w:rsidRDefault="00000000">
            <w:pPr>
              <w:pStyle w:val="TableText"/>
            </w:pPr>
            <w:r>
              <w:t>1..1</w:t>
            </w:r>
          </w:p>
        </w:tc>
        <w:tc>
          <w:tcPr>
            <w:tcW w:w="1152" w:type="dxa"/>
          </w:tcPr>
          <w:p w14:paraId="34E653F4" w14:textId="77777777" w:rsidR="002E1B08" w:rsidRDefault="00000000">
            <w:pPr>
              <w:pStyle w:val="TableText"/>
            </w:pPr>
            <w:r>
              <w:t>SHALL</w:t>
            </w:r>
          </w:p>
        </w:tc>
        <w:tc>
          <w:tcPr>
            <w:tcW w:w="864" w:type="dxa"/>
          </w:tcPr>
          <w:p w14:paraId="032F9082" w14:textId="77777777" w:rsidR="002E1B08" w:rsidRDefault="002E1B08">
            <w:pPr>
              <w:pStyle w:val="TableText"/>
            </w:pPr>
          </w:p>
        </w:tc>
        <w:tc>
          <w:tcPr>
            <w:tcW w:w="1104" w:type="dxa"/>
          </w:tcPr>
          <w:p w14:paraId="52C78F09" w14:textId="77777777" w:rsidR="002E1B08" w:rsidRDefault="00000000">
            <w:pPr>
              <w:pStyle w:val="TableText"/>
            </w:pPr>
            <w:hyperlink w:anchor="C_4435-104">
              <w:r>
                <w:rPr>
                  <w:rStyle w:val="HyperlinkText9pt"/>
                </w:rPr>
                <w:t>4435-104</w:t>
              </w:r>
            </w:hyperlink>
          </w:p>
        </w:tc>
        <w:tc>
          <w:tcPr>
            <w:tcW w:w="2975" w:type="dxa"/>
          </w:tcPr>
          <w:p w14:paraId="4CC734DF" w14:textId="77777777" w:rsidR="002E1B08" w:rsidRDefault="00000000">
            <w:pPr>
              <w:pStyle w:val="TableText"/>
            </w:pPr>
            <w:r>
              <w:t>urn:oid:2.16.840.1.113883.6.1 (LOINC) = 2.16.840.1.113883.6.1</w:t>
            </w:r>
          </w:p>
        </w:tc>
      </w:tr>
      <w:tr w:rsidR="002E1B08" w14:paraId="18094BB2" w14:textId="77777777">
        <w:trPr>
          <w:jc w:val="center"/>
        </w:trPr>
        <w:tc>
          <w:tcPr>
            <w:tcW w:w="3345" w:type="dxa"/>
          </w:tcPr>
          <w:p w14:paraId="7FDA199D" w14:textId="77777777" w:rsidR="002E1B08" w:rsidRDefault="00000000">
            <w:pPr>
              <w:pStyle w:val="TableText"/>
            </w:pPr>
            <w:r>
              <w:tab/>
              <w:t>statusCode</w:t>
            </w:r>
          </w:p>
        </w:tc>
        <w:tc>
          <w:tcPr>
            <w:tcW w:w="720" w:type="dxa"/>
          </w:tcPr>
          <w:p w14:paraId="6D158E86" w14:textId="77777777" w:rsidR="002E1B08" w:rsidRDefault="00000000">
            <w:pPr>
              <w:pStyle w:val="TableText"/>
            </w:pPr>
            <w:r>
              <w:t>1..1</w:t>
            </w:r>
          </w:p>
        </w:tc>
        <w:tc>
          <w:tcPr>
            <w:tcW w:w="1152" w:type="dxa"/>
          </w:tcPr>
          <w:p w14:paraId="6F09997F" w14:textId="77777777" w:rsidR="002E1B08" w:rsidRDefault="00000000">
            <w:pPr>
              <w:pStyle w:val="TableText"/>
            </w:pPr>
            <w:r>
              <w:t>SHALL</w:t>
            </w:r>
          </w:p>
        </w:tc>
        <w:tc>
          <w:tcPr>
            <w:tcW w:w="864" w:type="dxa"/>
          </w:tcPr>
          <w:p w14:paraId="5E528FDA" w14:textId="77777777" w:rsidR="002E1B08" w:rsidRDefault="002E1B08">
            <w:pPr>
              <w:pStyle w:val="TableText"/>
            </w:pPr>
          </w:p>
        </w:tc>
        <w:tc>
          <w:tcPr>
            <w:tcW w:w="1104" w:type="dxa"/>
          </w:tcPr>
          <w:p w14:paraId="20657BA2" w14:textId="77777777" w:rsidR="002E1B08" w:rsidRDefault="00000000">
            <w:pPr>
              <w:pStyle w:val="TableText"/>
            </w:pPr>
            <w:hyperlink w:anchor="C_4435-100">
              <w:r>
                <w:rPr>
                  <w:rStyle w:val="HyperlinkText9pt"/>
                </w:rPr>
                <w:t>4435-100</w:t>
              </w:r>
            </w:hyperlink>
          </w:p>
        </w:tc>
        <w:tc>
          <w:tcPr>
            <w:tcW w:w="2975" w:type="dxa"/>
          </w:tcPr>
          <w:p w14:paraId="7044BCBB" w14:textId="77777777" w:rsidR="002E1B08" w:rsidRDefault="002E1B08">
            <w:pPr>
              <w:pStyle w:val="TableText"/>
            </w:pPr>
          </w:p>
        </w:tc>
      </w:tr>
      <w:tr w:rsidR="002E1B08" w14:paraId="61CE5C7A" w14:textId="77777777">
        <w:trPr>
          <w:jc w:val="center"/>
        </w:trPr>
        <w:tc>
          <w:tcPr>
            <w:tcW w:w="3345" w:type="dxa"/>
          </w:tcPr>
          <w:p w14:paraId="37A9A596" w14:textId="77777777" w:rsidR="002E1B08" w:rsidRDefault="00000000">
            <w:pPr>
              <w:pStyle w:val="TableText"/>
            </w:pPr>
            <w:r>
              <w:tab/>
            </w:r>
            <w:r>
              <w:tab/>
              <w:t>@code</w:t>
            </w:r>
          </w:p>
        </w:tc>
        <w:tc>
          <w:tcPr>
            <w:tcW w:w="720" w:type="dxa"/>
          </w:tcPr>
          <w:p w14:paraId="02422EA2" w14:textId="77777777" w:rsidR="002E1B08" w:rsidRDefault="00000000">
            <w:pPr>
              <w:pStyle w:val="TableText"/>
            </w:pPr>
            <w:r>
              <w:t>1..1</w:t>
            </w:r>
          </w:p>
        </w:tc>
        <w:tc>
          <w:tcPr>
            <w:tcW w:w="1152" w:type="dxa"/>
          </w:tcPr>
          <w:p w14:paraId="4003A6BD" w14:textId="77777777" w:rsidR="002E1B08" w:rsidRDefault="00000000">
            <w:pPr>
              <w:pStyle w:val="TableText"/>
            </w:pPr>
            <w:r>
              <w:t>SHALL</w:t>
            </w:r>
          </w:p>
        </w:tc>
        <w:tc>
          <w:tcPr>
            <w:tcW w:w="864" w:type="dxa"/>
          </w:tcPr>
          <w:p w14:paraId="672068BE" w14:textId="77777777" w:rsidR="002E1B08" w:rsidRDefault="002E1B08">
            <w:pPr>
              <w:pStyle w:val="TableText"/>
            </w:pPr>
          </w:p>
        </w:tc>
        <w:tc>
          <w:tcPr>
            <w:tcW w:w="1104" w:type="dxa"/>
          </w:tcPr>
          <w:p w14:paraId="615F27D3" w14:textId="77777777" w:rsidR="002E1B08" w:rsidRDefault="00000000">
            <w:pPr>
              <w:pStyle w:val="TableText"/>
            </w:pPr>
            <w:hyperlink w:anchor="C_4435-107">
              <w:r>
                <w:rPr>
                  <w:rStyle w:val="HyperlinkText9pt"/>
                </w:rPr>
                <w:t>4435-107</w:t>
              </w:r>
            </w:hyperlink>
          </w:p>
        </w:tc>
        <w:tc>
          <w:tcPr>
            <w:tcW w:w="2975" w:type="dxa"/>
          </w:tcPr>
          <w:p w14:paraId="1A87AB96" w14:textId="77777777" w:rsidR="002E1B08" w:rsidRDefault="00000000">
            <w:pPr>
              <w:pStyle w:val="TableText"/>
            </w:pPr>
            <w:r>
              <w:t>urn:oid:2.16.840.1.113883.5.14 (HL7ActStatus) = completed</w:t>
            </w:r>
          </w:p>
        </w:tc>
      </w:tr>
      <w:tr w:rsidR="002E1B08" w14:paraId="6F49D8D4" w14:textId="77777777">
        <w:trPr>
          <w:jc w:val="center"/>
        </w:trPr>
        <w:tc>
          <w:tcPr>
            <w:tcW w:w="3345" w:type="dxa"/>
          </w:tcPr>
          <w:p w14:paraId="44BE9CFF" w14:textId="77777777" w:rsidR="002E1B08" w:rsidRDefault="00000000">
            <w:pPr>
              <w:pStyle w:val="TableText"/>
            </w:pPr>
            <w:r>
              <w:tab/>
              <w:t>value</w:t>
            </w:r>
          </w:p>
        </w:tc>
        <w:tc>
          <w:tcPr>
            <w:tcW w:w="720" w:type="dxa"/>
          </w:tcPr>
          <w:p w14:paraId="5F99B2F5" w14:textId="77777777" w:rsidR="002E1B08" w:rsidRDefault="00000000">
            <w:pPr>
              <w:pStyle w:val="TableText"/>
            </w:pPr>
            <w:r>
              <w:t>1..1</w:t>
            </w:r>
          </w:p>
        </w:tc>
        <w:tc>
          <w:tcPr>
            <w:tcW w:w="1152" w:type="dxa"/>
          </w:tcPr>
          <w:p w14:paraId="2673566B" w14:textId="77777777" w:rsidR="002E1B08" w:rsidRDefault="00000000">
            <w:pPr>
              <w:pStyle w:val="TableText"/>
            </w:pPr>
            <w:r>
              <w:t>SHALL</w:t>
            </w:r>
          </w:p>
        </w:tc>
        <w:tc>
          <w:tcPr>
            <w:tcW w:w="864" w:type="dxa"/>
          </w:tcPr>
          <w:p w14:paraId="31C7128D" w14:textId="77777777" w:rsidR="002E1B08" w:rsidRDefault="00000000">
            <w:pPr>
              <w:pStyle w:val="TableText"/>
            </w:pPr>
            <w:r>
              <w:t>CD</w:t>
            </w:r>
          </w:p>
        </w:tc>
        <w:tc>
          <w:tcPr>
            <w:tcW w:w="1104" w:type="dxa"/>
          </w:tcPr>
          <w:p w14:paraId="3D1F703B" w14:textId="77777777" w:rsidR="002E1B08" w:rsidRDefault="00000000">
            <w:pPr>
              <w:pStyle w:val="TableText"/>
            </w:pPr>
            <w:hyperlink w:anchor="C_4435-98">
              <w:r>
                <w:rPr>
                  <w:rStyle w:val="HyperlinkText9pt"/>
                </w:rPr>
                <w:t>4435-98</w:t>
              </w:r>
            </w:hyperlink>
          </w:p>
        </w:tc>
        <w:tc>
          <w:tcPr>
            <w:tcW w:w="2975" w:type="dxa"/>
          </w:tcPr>
          <w:p w14:paraId="7A216C6F" w14:textId="77777777" w:rsidR="002E1B08" w:rsidRDefault="002E1B08">
            <w:pPr>
              <w:pStyle w:val="TableText"/>
            </w:pPr>
          </w:p>
        </w:tc>
      </w:tr>
      <w:tr w:rsidR="002E1B08" w14:paraId="2A9F9BC1" w14:textId="77777777">
        <w:trPr>
          <w:jc w:val="center"/>
        </w:trPr>
        <w:tc>
          <w:tcPr>
            <w:tcW w:w="3345" w:type="dxa"/>
          </w:tcPr>
          <w:p w14:paraId="7F103C9D" w14:textId="77777777" w:rsidR="002E1B08" w:rsidRDefault="00000000">
            <w:pPr>
              <w:pStyle w:val="TableText"/>
            </w:pPr>
            <w:r>
              <w:tab/>
            </w:r>
            <w:r>
              <w:tab/>
              <w:t>@code</w:t>
            </w:r>
          </w:p>
        </w:tc>
        <w:tc>
          <w:tcPr>
            <w:tcW w:w="720" w:type="dxa"/>
          </w:tcPr>
          <w:p w14:paraId="2CF26020" w14:textId="77777777" w:rsidR="002E1B08" w:rsidRDefault="00000000">
            <w:pPr>
              <w:pStyle w:val="TableText"/>
            </w:pPr>
            <w:r>
              <w:t>1..1</w:t>
            </w:r>
          </w:p>
        </w:tc>
        <w:tc>
          <w:tcPr>
            <w:tcW w:w="1152" w:type="dxa"/>
          </w:tcPr>
          <w:p w14:paraId="695E86A9" w14:textId="77777777" w:rsidR="002E1B08" w:rsidRDefault="00000000">
            <w:pPr>
              <w:pStyle w:val="TableText"/>
            </w:pPr>
            <w:r>
              <w:t>SHALL</w:t>
            </w:r>
          </w:p>
        </w:tc>
        <w:tc>
          <w:tcPr>
            <w:tcW w:w="864" w:type="dxa"/>
          </w:tcPr>
          <w:p w14:paraId="6A60F5D5" w14:textId="77777777" w:rsidR="002E1B08" w:rsidRDefault="002E1B08">
            <w:pPr>
              <w:pStyle w:val="TableText"/>
            </w:pPr>
          </w:p>
        </w:tc>
        <w:tc>
          <w:tcPr>
            <w:tcW w:w="1104" w:type="dxa"/>
          </w:tcPr>
          <w:p w14:paraId="24C3D08F" w14:textId="77777777" w:rsidR="002E1B08" w:rsidRDefault="00000000">
            <w:pPr>
              <w:pStyle w:val="TableText"/>
            </w:pPr>
            <w:hyperlink w:anchor="C_4435-109">
              <w:r>
                <w:rPr>
                  <w:rStyle w:val="HyperlinkText9pt"/>
                </w:rPr>
                <w:t>4435-109</w:t>
              </w:r>
            </w:hyperlink>
          </w:p>
        </w:tc>
        <w:tc>
          <w:tcPr>
            <w:tcW w:w="2975" w:type="dxa"/>
          </w:tcPr>
          <w:p w14:paraId="0724D22C" w14:textId="77777777" w:rsidR="002E1B08" w:rsidRDefault="00000000">
            <w:pPr>
              <w:pStyle w:val="TableText"/>
            </w:pPr>
            <w:r>
              <w:t>urn:oid:2.16.840.1.113883.4.642.3.155 (Care Team Category)</w:t>
            </w:r>
          </w:p>
        </w:tc>
      </w:tr>
    </w:tbl>
    <w:p w14:paraId="482716AD" w14:textId="77777777" w:rsidR="002E1B08" w:rsidRDefault="002E1B08">
      <w:pPr>
        <w:pStyle w:val="BodyText"/>
      </w:pPr>
    </w:p>
    <w:p w14:paraId="1E9DC357" w14:textId="77777777" w:rsidR="002E1B08" w:rsidRDefault="00000000">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601" w:name="C_4435-101"/>
      <w:r>
        <w:t xml:space="preserve"> (CONF:4435-101)</w:t>
      </w:r>
      <w:bookmarkEnd w:id="601"/>
      <w:r>
        <w:t>.</w:t>
      </w:r>
    </w:p>
    <w:p w14:paraId="255BA7F0" w14:textId="77777777" w:rsidR="002E1B08" w:rsidRDefault="00000000">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602" w:name="C_4435-102"/>
      <w:r>
        <w:t xml:space="preserve"> (CONF:4435-102)</w:t>
      </w:r>
      <w:bookmarkEnd w:id="602"/>
      <w:r>
        <w:t>.</w:t>
      </w:r>
    </w:p>
    <w:p w14:paraId="48467907" w14:textId="77777777" w:rsidR="002E1B08" w:rsidRDefault="00000000">
      <w:pPr>
        <w:numPr>
          <w:ilvl w:val="0"/>
          <w:numId w:val="19"/>
        </w:numPr>
      </w:pPr>
      <w:r>
        <w:rPr>
          <w:rStyle w:val="keyword"/>
        </w:rPr>
        <w:t>SHALL</w:t>
      </w:r>
      <w:r>
        <w:t xml:space="preserve"> contain exactly one [1..1] </w:t>
      </w:r>
      <w:r>
        <w:rPr>
          <w:rStyle w:val="XMLnameBold"/>
        </w:rPr>
        <w:t>templateId</w:t>
      </w:r>
      <w:bookmarkStart w:id="603" w:name="C_4435-99"/>
      <w:r>
        <w:t xml:space="preserve"> (CONF:4435-99)</w:t>
      </w:r>
      <w:bookmarkEnd w:id="603"/>
      <w:r>
        <w:t xml:space="preserve"> such that it</w:t>
      </w:r>
    </w:p>
    <w:p w14:paraId="529DEF63" w14:textId="77777777" w:rsidR="002E1B08" w:rsidRDefault="00000000">
      <w:pPr>
        <w:numPr>
          <w:ilvl w:val="1"/>
          <w:numId w:val="19"/>
        </w:numPr>
      </w:pPr>
      <w:r>
        <w:rPr>
          <w:rStyle w:val="keyword"/>
        </w:rPr>
        <w:t>SHALL</w:t>
      </w:r>
      <w:r>
        <w:t xml:space="preserve"> contain exactly one [1..1] </w:t>
      </w:r>
      <w:r>
        <w:rPr>
          <w:rStyle w:val="XMLnameBold"/>
        </w:rPr>
        <w:t>@root</w:t>
      </w:r>
      <w:r>
        <w:t>=</w:t>
      </w:r>
      <w:r>
        <w:rPr>
          <w:rStyle w:val="XMLname"/>
        </w:rPr>
        <w:t>" 2.16.840.1.113883.10.20.22.4.500.2"</w:t>
      </w:r>
      <w:bookmarkStart w:id="604" w:name="C_4435-106"/>
      <w:r>
        <w:t xml:space="preserve"> (CONF:4435-106)</w:t>
      </w:r>
      <w:bookmarkEnd w:id="604"/>
      <w:r>
        <w:t>.</w:t>
      </w:r>
    </w:p>
    <w:p w14:paraId="0FF58DBF" w14:textId="77777777" w:rsidR="002E1B08" w:rsidRDefault="00000000">
      <w:pPr>
        <w:numPr>
          <w:ilvl w:val="1"/>
          <w:numId w:val="19"/>
        </w:numPr>
      </w:pPr>
      <w:r>
        <w:rPr>
          <w:rStyle w:val="keyword"/>
        </w:rPr>
        <w:t>SHALL</w:t>
      </w:r>
      <w:r>
        <w:t xml:space="preserve"> contain exactly one [1..1] </w:t>
      </w:r>
      <w:r>
        <w:rPr>
          <w:rStyle w:val="XMLnameBold"/>
        </w:rPr>
        <w:t>@extension</w:t>
      </w:r>
      <w:r>
        <w:t>=</w:t>
      </w:r>
      <w:r>
        <w:rPr>
          <w:rStyle w:val="XMLname"/>
        </w:rPr>
        <w:t>"2019-07-01"</w:t>
      </w:r>
      <w:bookmarkStart w:id="605" w:name="C_4435-108"/>
      <w:r>
        <w:t xml:space="preserve"> (CONF:4435-108)</w:t>
      </w:r>
      <w:bookmarkEnd w:id="605"/>
      <w:r>
        <w:t>.</w:t>
      </w:r>
    </w:p>
    <w:p w14:paraId="5A4B97A0" w14:textId="77777777" w:rsidR="002E1B08" w:rsidRDefault="00000000">
      <w:pPr>
        <w:numPr>
          <w:ilvl w:val="0"/>
          <w:numId w:val="19"/>
        </w:numPr>
      </w:pPr>
      <w:r>
        <w:rPr>
          <w:rStyle w:val="keyword"/>
        </w:rPr>
        <w:t>SHALL</w:t>
      </w:r>
      <w:r>
        <w:t xml:space="preserve"> contain exactly one [1..1] </w:t>
      </w:r>
      <w:r>
        <w:rPr>
          <w:rStyle w:val="XMLnameBold"/>
        </w:rPr>
        <w:t>code</w:t>
      </w:r>
      <w:bookmarkStart w:id="606" w:name="C_4435-97"/>
      <w:r>
        <w:t xml:space="preserve"> (CONF:4435-97)</w:t>
      </w:r>
      <w:bookmarkEnd w:id="606"/>
      <w:r>
        <w:t>.</w:t>
      </w:r>
    </w:p>
    <w:p w14:paraId="2104BAA8" w14:textId="77777777" w:rsidR="002E1B08" w:rsidRDefault="00000000">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607" w:name="C_4435-103"/>
      <w:r>
        <w:t xml:space="preserve"> (CONF:4435-103)</w:t>
      </w:r>
      <w:bookmarkEnd w:id="607"/>
      <w:r>
        <w:t>.</w:t>
      </w:r>
    </w:p>
    <w:p w14:paraId="4D79773A" w14:textId="77777777" w:rsidR="002E1B08" w:rsidRDefault="00000000">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608" w:name="C_4435-104"/>
      <w:r>
        <w:t xml:space="preserve"> (CONF:4435-104)</w:t>
      </w:r>
      <w:bookmarkEnd w:id="608"/>
      <w:r>
        <w:t>.</w:t>
      </w:r>
    </w:p>
    <w:p w14:paraId="47DFCEC0" w14:textId="77777777" w:rsidR="002E1B08" w:rsidRDefault="00000000">
      <w:pPr>
        <w:numPr>
          <w:ilvl w:val="0"/>
          <w:numId w:val="19"/>
        </w:numPr>
      </w:pPr>
      <w:r>
        <w:rPr>
          <w:rStyle w:val="keyword"/>
        </w:rPr>
        <w:t>SHALL</w:t>
      </w:r>
      <w:r>
        <w:t xml:space="preserve"> contain exactly one [1..1] </w:t>
      </w:r>
      <w:r>
        <w:rPr>
          <w:rStyle w:val="XMLnameBold"/>
        </w:rPr>
        <w:t>statusCode</w:t>
      </w:r>
      <w:bookmarkStart w:id="609" w:name="C_4435-100"/>
      <w:r>
        <w:t xml:space="preserve"> (CONF:4435-100)</w:t>
      </w:r>
      <w:bookmarkEnd w:id="609"/>
      <w:r>
        <w:t>.</w:t>
      </w:r>
    </w:p>
    <w:p w14:paraId="700B7E0E" w14:textId="77777777" w:rsidR="002E1B08" w:rsidRDefault="00000000">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10" w:name="C_4435-107"/>
      <w:r>
        <w:t xml:space="preserve"> (CONF:4435-107)</w:t>
      </w:r>
      <w:bookmarkEnd w:id="610"/>
      <w:r>
        <w:t>.</w:t>
      </w:r>
    </w:p>
    <w:p w14:paraId="03EFC4EB" w14:textId="77777777" w:rsidR="002E1B08" w:rsidRDefault="00000000">
      <w:pPr>
        <w:numPr>
          <w:ilvl w:val="0"/>
          <w:numId w:val="19"/>
        </w:numPr>
      </w:pPr>
      <w:r>
        <w:rPr>
          <w:rStyle w:val="keyword"/>
        </w:rPr>
        <w:t>SHALL</w:t>
      </w:r>
      <w:r>
        <w:t xml:space="preserve"> contain exactly one [1..1] </w:t>
      </w:r>
      <w:r>
        <w:rPr>
          <w:rStyle w:val="XMLnameBold"/>
        </w:rPr>
        <w:t>value</w:t>
      </w:r>
      <w:r>
        <w:t xml:space="preserve"> with @xsi:type="CD"</w:t>
      </w:r>
      <w:bookmarkStart w:id="611" w:name="C_4435-98"/>
      <w:r>
        <w:t xml:space="preserve"> (CONF:4435-98)</w:t>
      </w:r>
      <w:bookmarkEnd w:id="611"/>
      <w:r>
        <w:t xml:space="preserve"> such that it</w:t>
      </w:r>
    </w:p>
    <w:p w14:paraId="20621928" w14:textId="77777777" w:rsidR="002E1B08" w:rsidRDefault="00000000">
      <w:pPr>
        <w:numPr>
          <w:ilvl w:val="1"/>
          <w:numId w:val="19"/>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id="612" w:name="C_4435-109"/>
      <w:r>
        <w:t xml:space="preserve"> (CONF:4435-109)</w:t>
      </w:r>
      <w:bookmarkEnd w:id="612"/>
      <w:r>
        <w:t>.</w:t>
      </w:r>
    </w:p>
    <w:p w14:paraId="6E6BC655" w14:textId="77777777" w:rsidR="002E1B08" w:rsidRDefault="00000000">
      <w:pPr>
        <w:pStyle w:val="Caption"/>
      </w:pPr>
      <w:bookmarkStart w:id="613" w:name="_Toc119067398"/>
      <w:bookmarkStart w:id="614" w:name="_Toc119074822"/>
      <w:bookmarkStart w:id="615" w:name="_Toc120095033"/>
      <w:r>
        <w:t xml:space="preserve">Table </w:t>
      </w:r>
      <w:r>
        <w:fldChar w:fldCharType="begin"/>
      </w:r>
      <w:r>
        <w:instrText>SEQ Table \* ARABIC</w:instrText>
      </w:r>
      <w:r>
        <w:fldChar w:fldCharType="separate"/>
      </w:r>
      <w:r>
        <w:t>40</w:t>
      </w:r>
      <w:r>
        <w:fldChar w:fldCharType="end"/>
      </w:r>
      <w:r>
        <w:t xml:space="preserve">: </w:t>
      </w:r>
      <w:bookmarkStart w:id="616" w:name="Care_Team_Category"/>
      <w:r>
        <w:t>Care Team Category</w:t>
      </w:r>
      <w:bookmarkEnd w:id="613"/>
      <w:bookmarkEnd w:id="614"/>
      <w:bookmarkEnd w:id="615"/>
      <w:bookmarkEnd w:id="6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7426CE6" w14:textId="77777777">
        <w:trPr>
          <w:jc w:val="center"/>
        </w:trPr>
        <w:tc>
          <w:tcPr>
            <w:tcW w:w="1440" w:type="dxa"/>
            <w:gridSpan w:val="4"/>
          </w:tcPr>
          <w:p w14:paraId="37A48A90" w14:textId="77777777" w:rsidR="002E1B08" w:rsidRDefault="00000000">
            <w:pPr>
              <w:pStyle w:val="TableText"/>
            </w:pPr>
            <w:r>
              <w:t>Value Set: Care Team Category urn:oid:2.16.840.1.113883.4.642.3.155</w:t>
            </w:r>
          </w:p>
          <w:p w14:paraId="3E648E81" w14:textId="77777777" w:rsidR="002E1B08" w:rsidRDefault="00000000">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t>This is the LOINC List LL4590-7 that is connected to LOINC 86744-0 Care Team),(Exclusion Criteria: )</w:t>
            </w:r>
            <w:r>
              <w:br/>
            </w:r>
            <w:r>
              <w:br/>
              <w:t>This value set was imported on 10/17/2019 with a version of 20191015.</w:t>
            </w:r>
          </w:p>
          <w:p w14:paraId="32BBBCB0" w14:textId="77777777" w:rsidR="002E1B08" w:rsidRDefault="00000000">
            <w:pPr>
              <w:pStyle w:val="TableText"/>
            </w:pPr>
            <w:r>
              <w:t xml:space="preserve">Value Set Source: </w:t>
            </w:r>
            <w:hyperlink r:id="rId31" w:history="1">
              <w:r>
                <w:rPr>
                  <w:rStyle w:val="HyperlinkCourierBold"/>
                </w:rPr>
                <w:t>https://vsac.nlm.nih.gov/valueset/2.16.840.1.113883.4.642.3.155/expansion</w:t>
              </w:r>
            </w:hyperlink>
          </w:p>
        </w:tc>
      </w:tr>
      <w:tr w:rsidR="002E1B08" w14:paraId="4E199730" w14:textId="77777777">
        <w:trPr>
          <w:cantSplit/>
          <w:tblHeader/>
          <w:jc w:val="center"/>
        </w:trPr>
        <w:tc>
          <w:tcPr>
            <w:tcW w:w="1560" w:type="dxa"/>
            <w:shd w:val="clear" w:color="auto" w:fill="E6E6E6"/>
          </w:tcPr>
          <w:p w14:paraId="7A589FE6" w14:textId="77777777" w:rsidR="002E1B08" w:rsidRDefault="00000000">
            <w:pPr>
              <w:pStyle w:val="TableHead"/>
            </w:pPr>
            <w:r>
              <w:t>Code</w:t>
            </w:r>
          </w:p>
        </w:tc>
        <w:tc>
          <w:tcPr>
            <w:tcW w:w="3000" w:type="dxa"/>
            <w:shd w:val="clear" w:color="auto" w:fill="E6E6E6"/>
          </w:tcPr>
          <w:p w14:paraId="34FB2D6C" w14:textId="77777777" w:rsidR="002E1B08" w:rsidRDefault="00000000">
            <w:pPr>
              <w:pStyle w:val="TableHead"/>
            </w:pPr>
            <w:r>
              <w:t>Code System</w:t>
            </w:r>
          </w:p>
        </w:tc>
        <w:tc>
          <w:tcPr>
            <w:tcW w:w="3000" w:type="dxa"/>
            <w:shd w:val="clear" w:color="auto" w:fill="E6E6E6"/>
          </w:tcPr>
          <w:p w14:paraId="230A4D3F" w14:textId="77777777" w:rsidR="002E1B08" w:rsidRDefault="00000000">
            <w:pPr>
              <w:pStyle w:val="TableHead"/>
            </w:pPr>
            <w:r>
              <w:t>Code System OID</w:t>
            </w:r>
          </w:p>
        </w:tc>
        <w:tc>
          <w:tcPr>
            <w:tcW w:w="2520" w:type="dxa"/>
            <w:shd w:val="clear" w:color="auto" w:fill="E6E6E6"/>
          </w:tcPr>
          <w:p w14:paraId="5D422886" w14:textId="77777777" w:rsidR="002E1B08" w:rsidRDefault="00000000">
            <w:pPr>
              <w:pStyle w:val="TableHead"/>
            </w:pPr>
            <w:r>
              <w:t>Print Name</w:t>
            </w:r>
          </w:p>
        </w:tc>
      </w:tr>
      <w:tr w:rsidR="002E1B08" w14:paraId="7F884D57" w14:textId="77777777">
        <w:trPr>
          <w:jc w:val="center"/>
        </w:trPr>
        <w:tc>
          <w:tcPr>
            <w:tcW w:w="1170" w:type="dxa"/>
          </w:tcPr>
          <w:p w14:paraId="46C9E59A" w14:textId="77777777" w:rsidR="002E1B08" w:rsidRDefault="00000000">
            <w:pPr>
              <w:pStyle w:val="TableText"/>
            </w:pPr>
            <w:r>
              <w:t>LA27975-4</w:t>
            </w:r>
          </w:p>
        </w:tc>
        <w:tc>
          <w:tcPr>
            <w:tcW w:w="3195" w:type="dxa"/>
          </w:tcPr>
          <w:p w14:paraId="4A7A24A1" w14:textId="77777777" w:rsidR="002E1B08" w:rsidRDefault="00000000">
            <w:pPr>
              <w:pStyle w:val="TableText"/>
            </w:pPr>
            <w:r>
              <w:t>LOINC</w:t>
            </w:r>
          </w:p>
        </w:tc>
        <w:tc>
          <w:tcPr>
            <w:tcW w:w="3195" w:type="dxa"/>
          </w:tcPr>
          <w:p w14:paraId="4ADC0C9B" w14:textId="77777777" w:rsidR="002E1B08" w:rsidRDefault="00000000">
            <w:pPr>
              <w:pStyle w:val="TableText"/>
            </w:pPr>
            <w:r>
              <w:t>urn:oid:2.16.840.1.113883.6.1</w:t>
            </w:r>
          </w:p>
        </w:tc>
        <w:tc>
          <w:tcPr>
            <w:tcW w:w="2520" w:type="dxa"/>
          </w:tcPr>
          <w:p w14:paraId="76DC6129" w14:textId="77777777" w:rsidR="002E1B08" w:rsidRDefault="00000000">
            <w:pPr>
              <w:pStyle w:val="TableText"/>
            </w:pPr>
            <w:r>
              <w:t>Event-focused care team</w:t>
            </w:r>
          </w:p>
        </w:tc>
      </w:tr>
      <w:tr w:rsidR="002E1B08" w14:paraId="568EBC01" w14:textId="77777777">
        <w:trPr>
          <w:jc w:val="center"/>
        </w:trPr>
        <w:tc>
          <w:tcPr>
            <w:tcW w:w="1170" w:type="dxa"/>
          </w:tcPr>
          <w:p w14:paraId="2B0BEEBB" w14:textId="77777777" w:rsidR="002E1B08" w:rsidRDefault="00000000">
            <w:pPr>
              <w:pStyle w:val="TableText"/>
            </w:pPr>
            <w:r>
              <w:t>LA27976-2</w:t>
            </w:r>
          </w:p>
        </w:tc>
        <w:tc>
          <w:tcPr>
            <w:tcW w:w="3195" w:type="dxa"/>
          </w:tcPr>
          <w:p w14:paraId="03D2339C" w14:textId="77777777" w:rsidR="002E1B08" w:rsidRDefault="00000000">
            <w:pPr>
              <w:pStyle w:val="TableText"/>
            </w:pPr>
            <w:r>
              <w:t>LOINC</w:t>
            </w:r>
          </w:p>
        </w:tc>
        <w:tc>
          <w:tcPr>
            <w:tcW w:w="3195" w:type="dxa"/>
          </w:tcPr>
          <w:p w14:paraId="32129993" w14:textId="77777777" w:rsidR="002E1B08" w:rsidRDefault="00000000">
            <w:pPr>
              <w:pStyle w:val="TableText"/>
            </w:pPr>
            <w:r>
              <w:t>urn:oid:2.16.840.1.113883.6.1</w:t>
            </w:r>
          </w:p>
        </w:tc>
        <w:tc>
          <w:tcPr>
            <w:tcW w:w="2520" w:type="dxa"/>
          </w:tcPr>
          <w:p w14:paraId="0E9A7532" w14:textId="77777777" w:rsidR="002E1B08" w:rsidRDefault="00000000">
            <w:pPr>
              <w:pStyle w:val="TableText"/>
            </w:pPr>
            <w:r>
              <w:t>Encounter-focused care team</w:t>
            </w:r>
          </w:p>
        </w:tc>
      </w:tr>
      <w:tr w:rsidR="002E1B08" w14:paraId="34115202" w14:textId="77777777">
        <w:trPr>
          <w:jc w:val="center"/>
        </w:trPr>
        <w:tc>
          <w:tcPr>
            <w:tcW w:w="1170" w:type="dxa"/>
          </w:tcPr>
          <w:p w14:paraId="3CCF5F16" w14:textId="77777777" w:rsidR="002E1B08" w:rsidRDefault="00000000">
            <w:pPr>
              <w:pStyle w:val="TableText"/>
            </w:pPr>
            <w:r>
              <w:t>LA27977-0</w:t>
            </w:r>
          </w:p>
        </w:tc>
        <w:tc>
          <w:tcPr>
            <w:tcW w:w="3195" w:type="dxa"/>
          </w:tcPr>
          <w:p w14:paraId="7A7F97F8" w14:textId="77777777" w:rsidR="002E1B08" w:rsidRDefault="00000000">
            <w:pPr>
              <w:pStyle w:val="TableText"/>
            </w:pPr>
            <w:r>
              <w:t>LOINC</w:t>
            </w:r>
          </w:p>
        </w:tc>
        <w:tc>
          <w:tcPr>
            <w:tcW w:w="3195" w:type="dxa"/>
          </w:tcPr>
          <w:p w14:paraId="0BF60227" w14:textId="77777777" w:rsidR="002E1B08" w:rsidRDefault="00000000">
            <w:pPr>
              <w:pStyle w:val="TableText"/>
            </w:pPr>
            <w:r>
              <w:t>urn:oid:2.16.840.1.113883.6.1</w:t>
            </w:r>
          </w:p>
        </w:tc>
        <w:tc>
          <w:tcPr>
            <w:tcW w:w="2520" w:type="dxa"/>
          </w:tcPr>
          <w:p w14:paraId="77BD4BC9" w14:textId="77777777" w:rsidR="002E1B08" w:rsidRDefault="00000000">
            <w:pPr>
              <w:pStyle w:val="TableText"/>
            </w:pPr>
            <w:r>
              <w:t>Episode of care-focused care team</w:t>
            </w:r>
          </w:p>
        </w:tc>
      </w:tr>
      <w:tr w:rsidR="002E1B08" w14:paraId="3D437206" w14:textId="77777777">
        <w:trPr>
          <w:jc w:val="center"/>
        </w:trPr>
        <w:tc>
          <w:tcPr>
            <w:tcW w:w="1170" w:type="dxa"/>
          </w:tcPr>
          <w:p w14:paraId="1783F776" w14:textId="77777777" w:rsidR="002E1B08" w:rsidRDefault="00000000">
            <w:pPr>
              <w:pStyle w:val="TableText"/>
            </w:pPr>
            <w:r>
              <w:t>LA27978-8</w:t>
            </w:r>
          </w:p>
        </w:tc>
        <w:tc>
          <w:tcPr>
            <w:tcW w:w="3195" w:type="dxa"/>
          </w:tcPr>
          <w:p w14:paraId="3CB93073" w14:textId="77777777" w:rsidR="002E1B08" w:rsidRDefault="00000000">
            <w:pPr>
              <w:pStyle w:val="TableText"/>
            </w:pPr>
            <w:r>
              <w:t>LOINC</w:t>
            </w:r>
          </w:p>
        </w:tc>
        <w:tc>
          <w:tcPr>
            <w:tcW w:w="3195" w:type="dxa"/>
          </w:tcPr>
          <w:p w14:paraId="278489AA" w14:textId="77777777" w:rsidR="002E1B08" w:rsidRDefault="00000000">
            <w:pPr>
              <w:pStyle w:val="TableText"/>
            </w:pPr>
            <w:r>
              <w:t>urn:oid:2.16.840.1.113883.6.1</w:t>
            </w:r>
          </w:p>
        </w:tc>
        <w:tc>
          <w:tcPr>
            <w:tcW w:w="2520" w:type="dxa"/>
          </w:tcPr>
          <w:p w14:paraId="22A20917" w14:textId="77777777" w:rsidR="002E1B08" w:rsidRDefault="00000000">
            <w:pPr>
              <w:pStyle w:val="TableText"/>
            </w:pPr>
            <w:r>
              <w:t>Condition-focused care team</w:t>
            </w:r>
          </w:p>
        </w:tc>
      </w:tr>
      <w:tr w:rsidR="002E1B08" w14:paraId="6F595F49" w14:textId="77777777">
        <w:trPr>
          <w:jc w:val="center"/>
        </w:trPr>
        <w:tc>
          <w:tcPr>
            <w:tcW w:w="1170" w:type="dxa"/>
          </w:tcPr>
          <w:p w14:paraId="5F7A32A2" w14:textId="77777777" w:rsidR="002E1B08" w:rsidRDefault="00000000">
            <w:pPr>
              <w:pStyle w:val="TableText"/>
            </w:pPr>
            <w:r>
              <w:t>LA27980-4</w:t>
            </w:r>
          </w:p>
        </w:tc>
        <w:tc>
          <w:tcPr>
            <w:tcW w:w="3195" w:type="dxa"/>
          </w:tcPr>
          <w:p w14:paraId="6DF5649D" w14:textId="77777777" w:rsidR="002E1B08" w:rsidRDefault="00000000">
            <w:pPr>
              <w:pStyle w:val="TableText"/>
            </w:pPr>
            <w:r>
              <w:t>LOINC</w:t>
            </w:r>
          </w:p>
        </w:tc>
        <w:tc>
          <w:tcPr>
            <w:tcW w:w="3195" w:type="dxa"/>
          </w:tcPr>
          <w:p w14:paraId="7A21CD39" w14:textId="77777777" w:rsidR="002E1B08" w:rsidRDefault="00000000">
            <w:pPr>
              <w:pStyle w:val="TableText"/>
            </w:pPr>
            <w:r>
              <w:t>urn:oid:2.16.840.1.113883.6.1</w:t>
            </w:r>
          </w:p>
        </w:tc>
        <w:tc>
          <w:tcPr>
            <w:tcW w:w="2520" w:type="dxa"/>
          </w:tcPr>
          <w:p w14:paraId="7DCAFD03" w14:textId="77777777" w:rsidR="002E1B08" w:rsidRDefault="00000000">
            <w:pPr>
              <w:pStyle w:val="TableText"/>
            </w:pPr>
            <w:r>
              <w:t>Clinical research-focused care team</w:t>
            </w:r>
          </w:p>
        </w:tc>
      </w:tr>
      <w:tr w:rsidR="002E1B08" w14:paraId="32BF1645" w14:textId="77777777">
        <w:trPr>
          <w:jc w:val="center"/>
        </w:trPr>
        <w:tc>
          <w:tcPr>
            <w:tcW w:w="1170" w:type="dxa"/>
          </w:tcPr>
          <w:p w14:paraId="52A975D2" w14:textId="77777777" w:rsidR="002E1B08" w:rsidRDefault="00000000">
            <w:pPr>
              <w:pStyle w:val="TableText"/>
            </w:pPr>
            <w:r>
              <w:t>LA28865-6</w:t>
            </w:r>
          </w:p>
        </w:tc>
        <w:tc>
          <w:tcPr>
            <w:tcW w:w="3195" w:type="dxa"/>
          </w:tcPr>
          <w:p w14:paraId="4A19CE55" w14:textId="77777777" w:rsidR="002E1B08" w:rsidRDefault="00000000">
            <w:pPr>
              <w:pStyle w:val="TableText"/>
            </w:pPr>
            <w:r>
              <w:t>LOINC</w:t>
            </w:r>
          </w:p>
        </w:tc>
        <w:tc>
          <w:tcPr>
            <w:tcW w:w="3195" w:type="dxa"/>
          </w:tcPr>
          <w:p w14:paraId="5B0D72F0" w14:textId="77777777" w:rsidR="002E1B08" w:rsidRDefault="00000000">
            <w:pPr>
              <w:pStyle w:val="TableText"/>
            </w:pPr>
            <w:r>
              <w:t>urn:oid:2.16.840.1.113883.6.1</w:t>
            </w:r>
          </w:p>
        </w:tc>
        <w:tc>
          <w:tcPr>
            <w:tcW w:w="2520" w:type="dxa"/>
          </w:tcPr>
          <w:p w14:paraId="2DFF35C8" w14:textId="77777777" w:rsidR="002E1B08" w:rsidRDefault="00000000">
            <w:pPr>
              <w:pStyle w:val="TableText"/>
            </w:pPr>
            <w:r>
              <w:t>Longitudinal care-coordination focused care team</w:t>
            </w:r>
          </w:p>
        </w:tc>
      </w:tr>
      <w:tr w:rsidR="002E1B08" w14:paraId="20ABF11F" w14:textId="77777777">
        <w:trPr>
          <w:jc w:val="center"/>
        </w:trPr>
        <w:tc>
          <w:tcPr>
            <w:tcW w:w="1170" w:type="dxa"/>
          </w:tcPr>
          <w:p w14:paraId="67C61C05" w14:textId="77777777" w:rsidR="002E1B08" w:rsidRDefault="00000000">
            <w:pPr>
              <w:pStyle w:val="TableText"/>
            </w:pPr>
            <w:r>
              <w:t>LA28866-4</w:t>
            </w:r>
          </w:p>
        </w:tc>
        <w:tc>
          <w:tcPr>
            <w:tcW w:w="3195" w:type="dxa"/>
          </w:tcPr>
          <w:p w14:paraId="362DEC8B" w14:textId="77777777" w:rsidR="002E1B08" w:rsidRDefault="00000000">
            <w:pPr>
              <w:pStyle w:val="TableText"/>
            </w:pPr>
            <w:r>
              <w:t>LOINC</w:t>
            </w:r>
          </w:p>
        </w:tc>
        <w:tc>
          <w:tcPr>
            <w:tcW w:w="3195" w:type="dxa"/>
          </w:tcPr>
          <w:p w14:paraId="1AD86C96" w14:textId="77777777" w:rsidR="002E1B08" w:rsidRDefault="00000000">
            <w:pPr>
              <w:pStyle w:val="TableText"/>
            </w:pPr>
            <w:r>
              <w:t>urn:oid:2.16.840.1.113883.6.1</w:t>
            </w:r>
          </w:p>
        </w:tc>
        <w:tc>
          <w:tcPr>
            <w:tcW w:w="2520" w:type="dxa"/>
          </w:tcPr>
          <w:p w14:paraId="7BCA7308" w14:textId="77777777" w:rsidR="002E1B08" w:rsidRDefault="00000000">
            <w:pPr>
              <w:pStyle w:val="TableText"/>
            </w:pPr>
            <w:r>
              <w:t>Home &amp; Community Based Services (HCBS)-focused care team</w:t>
            </w:r>
          </w:p>
        </w:tc>
      </w:tr>
      <w:tr w:rsidR="002E1B08" w14:paraId="76855F4D" w14:textId="77777777">
        <w:trPr>
          <w:jc w:val="center"/>
        </w:trPr>
        <w:tc>
          <w:tcPr>
            <w:tcW w:w="1170" w:type="dxa"/>
          </w:tcPr>
          <w:p w14:paraId="7F4DE56F" w14:textId="77777777" w:rsidR="002E1B08" w:rsidRDefault="00000000">
            <w:pPr>
              <w:pStyle w:val="TableText"/>
            </w:pPr>
            <w:r>
              <w:t>LA28867-2</w:t>
            </w:r>
          </w:p>
        </w:tc>
        <w:tc>
          <w:tcPr>
            <w:tcW w:w="3195" w:type="dxa"/>
          </w:tcPr>
          <w:p w14:paraId="6A67D5D9" w14:textId="77777777" w:rsidR="002E1B08" w:rsidRDefault="00000000">
            <w:pPr>
              <w:pStyle w:val="TableText"/>
            </w:pPr>
            <w:r>
              <w:t>LOINC</w:t>
            </w:r>
          </w:p>
        </w:tc>
        <w:tc>
          <w:tcPr>
            <w:tcW w:w="3195" w:type="dxa"/>
          </w:tcPr>
          <w:p w14:paraId="2C83CFDB" w14:textId="77777777" w:rsidR="002E1B08" w:rsidRDefault="00000000">
            <w:pPr>
              <w:pStyle w:val="TableText"/>
            </w:pPr>
            <w:r>
              <w:t>urn:oid:2.16.840.1.113883.6.1</w:t>
            </w:r>
          </w:p>
        </w:tc>
        <w:tc>
          <w:tcPr>
            <w:tcW w:w="2520" w:type="dxa"/>
          </w:tcPr>
          <w:p w14:paraId="57C9DF38" w14:textId="77777777" w:rsidR="002E1B08" w:rsidRDefault="00000000">
            <w:pPr>
              <w:pStyle w:val="TableText"/>
            </w:pPr>
            <w:r>
              <w:t>Public health-focused care team</w:t>
            </w:r>
          </w:p>
        </w:tc>
      </w:tr>
    </w:tbl>
    <w:p w14:paraId="75A605C1" w14:textId="77777777" w:rsidR="002E1B08" w:rsidRDefault="002E1B08">
      <w:pPr>
        <w:pStyle w:val="BodyText"/>
      </w:pPr>
    </w:p>
    <w:p w14:paraId="7D37B5D2" w14:textId="77777777" w:rsidR="002E1B08" w:rsidRDefault="00000000">
      <w:pPr>
        <w:pStyle w:val="Caption"/>
        <w:ind w:left="130" w:right="115"/>
      </w:pPr>
      <w:bookmarkStart w:id="617" w:name="_Toc119067324"/>
      <w:bookmarkStart w:id="618" w:name="_Toc119072238"/>
      <w:bookmarkStart w:id="619" w:name="_Toc120095160"/>
      <w:r>
        <w:t xml:space="preserve">Figure </w:t>
      </w:r>
      <w:r>
        <w:fldChar w:fldCharType="begin"/>
      </w:r>
      <w:r>
        <w:instrText>SEQ Figure \* ARABIC</w:instrText>
      </w:r>
      <w:r>
        <w:fldChar w:fldCharType="separate"/>
      </w:r>
      <w:r>
        <w:t>27</w:t>
      </w:r>
      <w:r>
        <w:fldChar w:fldCharType="end"/>
      </w:r>
      <w:r>
        <w:t>: Care Team Type Observation Example</w:t>
      </w:r>
      <w:bookmarkEnd w:id="617"/>
      <w:bookmarkEnd w:id="618"/>
      <w:bookmarkEnd w:id="619"/>
    </w:p>
    <w:p w14:paraId="5D472B1B" w14:textId="77777777" w:rsidR="002E1B08" w:rsidRDefault="00000000">
      <w:pPr>
        <w:pStyle w:val="Example"/>
        <w:ind w:left="130" w:right="115"/>
      </w:pPr>
      <w:r>
        <w:t>&lt;observation classCode="OBS" moodCode="EVN"&gt;</w:t>
      </w:r>
    </w:p>
    <w:p w14:paraId="0E4D815B" w14:textId="77777777" w:rsidR="002E1B08" w:rsidRDefault="00000000">
      <w:pPr>
        <w:pStyle w:val="Example"/>
        <w:ind w:left="130" w:right="115"/>
      </w:pPr>
      <w:r>
        <w:t xml:space="preserve">    &lt;templateId root="2.16.840.1.113883.10.20.22.4.500.2" extention="2019-07-01"/&gt;</w:t>
      </w:r>
    </w:p>
    <w:p w14:paraId="4E682BAB" w14:textId="77777777" w:rsidR="002E1B08" w:rsidRDefault="00000000">
      <w:pPr>
        <w:pStyle w:val="Example"/>
        <w:ind w:left="130" w:right="115"/>
      </w:pPr>
      <w:r>
        <w:t xml:space="preserve">    &lt;!--Care Team Type--&gt;</w:t>
      </w:r>
    </w:p>
    <w:p w14:paraId="3906B9EC" w14:textId="713D28AE" w:rsidR="002E1B08" w:rsidRDefault="00000000">
      <w:pPr>
        <w:pStyle w:val="Example"/>
        <w:ind w:left="130" w:right="115"/>
      </w:pPr>
      <w:r>
        <w:t xml:space="preserve">    &lt;code code="86744-0" codeSystem="2.16.840.1.113883.6.1"</w:t>
      </w:r>
    </w:p>
    <w:p w14:paraId="52175FFC" w14:textId="77777777" w:rsidR="002E1B08" w:rsidRDefault="00000000">
      <w:pPr>
        <w:pStyle w:val="Example"/>
        <w:ind w:left="130" w:right="115"/>
      </w:pPr>
      <w:r>
        <w:t xml:space="preserve">        displayName="Care team" /&gt;</w:t>
      </w:r>
    </w:p>
    <w:p w14:paraId="65CA2ACD" w14:textId="77777777" w:rsidR="002E1B08" w:rsidRDefault="00000000">
      <w:pPr>
        <w:pStyle w:val="Example"/>
        <w:ind w:left="130" w:right="115"/>
      </w:pPr>
      <w:r>
        <w:t xml:space="preserve">    &lt;statusCode code="completed" /&gt;</w:t>
      </w:r>
    </w:p>
    <w:p w14:paraId="5C75C1B8" w14:textId="0C0AD268" w:rsidR="002E1B08" w:rsidRDefault="00000000">
      <w:pPr>
        <w:pStyle w:val="Example"/>
        <w:ind w:left="130" w:right="115"/>
      </w:pPr>
      <w:r>
        <w:t xml:space="preserve">    &lt;value xsi:type="CD" code="LA28865-6" codeSystem="2.16.840.1.113883.6.1" displayName="Longitudinal care-coordination focused care team"/&gt;</w:t>
      </w:r>
    </w:p>
    <w:p w14:paraId="2C9584E4" w14:textId="77777777" w:rsidR="002E1B08" w:rsidRDefault="00000000">
      <w:pPr>
        <w:pStyle w:val="Example"/>
        <w:ind w:left="130" w:right="115"/>
      </w:pPr>
      <w:r>
        <w:t>&lt;/observation&gt;</w:t>
      </w:r>
    </w:p>
    <w:p w14:paraId="7F17D885" w14:textId="77777777" w:rsidR="002E1B08" w:rsidRDefault="002E1B08">
      <w:pPr>
        <w:pStyle w:val="BodyText"/>
      </w:pPr>
    </w:p>
    <w:p w14:paraId="50DA6146" w14:textId="77777777" w:rsidR="002E1B08" w:rsidRDefault="00000000">
      <w:pPr>
        <w:pStyle w:val="Heading2nospace"/>
      </w:pPr>
      <w:bookmarkStart w:id="620" w:name="E_Date_of_Diagnosis_Act"/>
      <w:bookmarkStart w:id="621" w:name="_Toc119067270"/>
      <w:bookmarkStart w:id="622" w:name="_Toc119074755"/>
      <w:bookmarkStart w:id="623" w:name="_Toc120095106"/>
      <w:r>
        <w:lastRenderedPageBreak/>
        <w:t>Date of Diagnosis Act</w:t>
      </w:r>
      <w:bookmarkEnd w:id="620"/>
      <w:bookmarkEnd w:id="621"/>
      <w:bookmarkEnd w:id="622"/>
      <w:bookmarkEnd w:id="623"/>
    </w:p>
    <w:p w14:paraId="64D2971D" w14:textId="77777777" w:rsidR="002E1B08" w:rsidRDefault="00000000">
      <w:pPr>
        <w:pStyle w:val="BracketData"/>
      </w:pPr>
      <w:r>
        <w:t>[act: identifier urn:hl7ii:2.16.840.1.113883.10.20.22.4.502:2022-06-01 (open)]</w:t>
      </w:r>
    </w:p>
    <w:p w14:paraId="7DFC27D2" w14:textId="77777777" w:rsidR="002E1B08" w:rsidRDefault="00000000">
      <w:pPr>
        <w:pStyle w:val="Caption"/>
      </w:pPr>
      <w:bookmarkStart w:id="624" w:name="_Toc119067399"/>
      <w:bookmarkStart w:id="625" w:name="_Toc119074823"/>
      <w:bookmarkStart w:id="626" w:name="_Toc120095034"/>
      <w:r>
        <w:t xml:space="preserve">Table </w:t>
      </w:r>
      <w:r>
        <w:fldChar w:fldCharType="begin"/>
      </w:r>
      <w:r>
        <w:instrText>SEQ Table \* ARABIC</w:instrText>
      </w:r>
      <w:r>
        <w:fldChar w:fldCharType="separate"/>
      </w:r>
      <w:r>
        <w:t>41</w:t>
      </w:r>
      <w:r>
        <w:fldChar w:fldCharType="end"/>
      </w:r>
      <w:r>
        <w:t>: Date of Diagnosis Act Contexts</w:t>
      </w:r>
      <w:bookmarkEnd w:id="624"/>
      <w:bookmarkEnd w:id="625"/>
      <w:bookmarkEnd w:id="6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48E9F5EC" w14:textId="77777777">
        <w:trPr>
          <w:cantSplit/>
          <w:tblHeader/>
          <w:jc w:val="center"/>
        </w:trPr>
        <w:tc>
          <w:tcPr>
            <w:tcW w:w="360" w:type="dxa"/>
            <w:shd w:val="clear" w:color="auto" w:fill="E6E6E6"/>
          </w:tcPr>
          <w:p w14:paraId="4D909FE5" w14:textId="77777777" w:rsidR="002E1B08" w:rsidRDefault="00000000">
            <w:pPr>
              <w:pStyle w:val="TableHead"/>
            </w:pPr>
            <w:r>
              <w:t>Contained By:</w:t>
            </w:r>
          </w:p>
        </w:tc>
        <w:tc>
          <w:tcPr>
            <w:tcW w:w="360" w:type="dxa"/>
            <w:shd w:val="clear" w:color="auto" w:fill="E6E6E6"/>
          </w:tcPr>
          <w:p w14:paraId="4052F0BA" w14:textId="77777777" w:rsidR="002E1B08" w:rsidRDefault="00000000">
            <w:pPr>
              <w:pStyle w:val="TableHead"/>
            </w:pPr>
            <w:r>
              <w:t>Contains:</w:t>
            </w:r>
          </w:p>
        </w:tc>
      </w:tr>
      <w:tr w:rsidR="002E1B08" w14:paraId="756C2483" w14:textId="77777777">
        <w:trPr>
          <w:jc w:val="center"/>
        </w:trPr>
        <w:tc>
          <w:tcPr>
            <w:tcW w:w="360" w:type="dxa"/>
          </w:tcPr>
          <w:p w14:paraId="528C3D38" w14:textId="77777777" w:rsidR="002E1B08" w:rsidRDefault="00000000">
            <w:pPr>
              <w:pStyle w:val="TableText"/>
            </w:pPr>
            <w:hyperlink w:anchor="E_Problem_Observation_V4">
              <w:r>
                <w:rPr>
                  <w:rStyle w:val="HyperlinkText9pt"/>
                </w:rPr>
                <w:t>Problem Observation (V4)</w:t>
              </w:r>
            </w:hyperlink>
            <w:r>
              <w:t xml:space="preserve"> (optional)</w:t>
            </w:r>
          </w:p>
        </w:tc>
        <w:tc>
          <w:tcPr>
            <w:tcW w:w="360" w:type="dxa"/>
          </w:tcPr>
          <w:p w14:paraId="6915690E" w14:textId="77777777" w:rsidR="002E1B08" w:rsidRDefault="002E1B08"/>
        </w:tc>
      </w:tr>
    </w:tbl>
    <w:p w14:paraId="50C19B0B" w14:textId="77777777" w:rsidR="002E1B08" w:rsidRDefault="002E1B08">
      <w:pPr>
        <w:pStyle w:val="BodyText"/>
      </w:pPr>
    </w:p>
    <w:p w14:paraId="2E65CCBD" w14:textId="77777777" w:rsidR="002E1B08" w:rsidRDefault="00000000">
      <w:r>
        <w:t>This template represents the Date of Diagnosis, which is the date of first determination by a qualified professional of the presence of a problem or condition affecting a patient.</w:t>
      </w:r>
    </w:p>
    <w:p w14:paraId="126C3D0A" w14:textId="77777777" w:rsidR="002E1B08" w:rsidRDefault="00000000">
      <w:r>
        <w:t>The date of diagnosis is usually not the same date as the date of condition onset. A patient may have a condition for some time before it is formally diagnosed.</w:t>
      </w:r>
    </w:p>
    <w:p w14:paraId="5D6E5BF5" w14:textId="77777777" w:rsidR="002E1B08" w:rsidRDefault="00000000">
      <w:pPr>
        <w:pStyle w:val="Caption"/>
      </w:pPr>
      <w:bookmarkStart w:id="627" w:name="_Toc119067400"/>
      <w:bookmarkStart w:id="628" w:name="_Toc119074824"/>
      <w:bookmarkStart w:id="629" w:name="_Toc120095035"/>
      <w:r>
        <w:t xml:space="preserve">Table </w:t>
      </w:r>
      <w:r>
        <w:fldChar w:fldCharType="begin"/>
      </w:r>
      <w:r>
        <w:instrText>SEQ Table \* ARABIC</w:instrText>
      </w:r>
      <w:r>
        <w:fldChar w:fldCharType="separate"/>
      </w:r>
      <w:r>
        <w:t>42</w:t>
      </w:r>
      <w:r>
        <w:fldChar w:fldCharType="end"/>
      </w:r>
      <w:r>
        <w:t>: Date of Diagnosis Act Constraints Overview</w:t>
      </w:r>
      <w:bookmarkEnd w:id="627"/>
      <w:bookmarkEnd w:id="628"/>
      <w:bookmarkEnd w:id="6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0CEEBD2D" w14:textId="77777777">
        <w:trPr>
          <w:cantSplit/>
          <w:tblHeader/>
          <w:jc w:val="center"/>
        </w:trPr>
        <w:tc>
          <w:tcPr>
            <w:tcW w:w="0" w:type="dxa"/>
            <w:shd w:val="clear" w:color="auto" w:fill="E6E6E6"/>
            <w:noWrap/>
          </w:tcPr>
          <w:p w14:paraId="6DCAB01A" w14:textId="77777777" w:rsidR="002E1B08" w:rsidRDefault="00000000">
            <w:pPr>
              <w:pStyle w:val="TableHead"/>
            </w:pPr>
            <w:r>
              <w:t>XPath</w:t>
            </w:r>
          </w:p>
        </w:tc>
        <w:tc>
          <w:tcPr>
            <w:tcW w:w="720" w:type="dxa"/>
            <w:shd w:val="clear" w:color="auto" w:fill="E6E6E6"/>
            <w:noWrap/>
          </w:tcPr>
          <w:p w14:paraId="13D2B714" w14:textId="77777777" w:rsidR="002E1B08" w:rsidRDefault="00000000">
            <w:pPr>
              <w:pStyle w:val="TableHead"/>
            </w:pPr>
            <w:r>
              <w:t>Card.</w:t>
            </w:r>
          </w:p>
        </w:tc>
        <w:tc>
          <w:tcPr>
            <w:tcW w:w="1152" w:type="dxa"/>
            <w:shd w:val="clear" w:color="auto" w:fill="E6E6E6"/>
            <w:noWrap/>
          </w:tcPr>
          <w:p w14:paraId="15C647D2" w14:textId="77777777" w:rsidR="002E1B08" w:rsidRDefault="00000000">
            <w:pPr>
              <w:pStyle w:val="TableHead"/>
            </w:pPr>
            <w:r>
              <w:t>Verb</w:t>
            </w:r>
          </w:p>
        </w:tc>
        <w:tc>
          <w:tcPr>
            <w:tcW w:w="864" w:type="dxa"/>
            <w:shd w:val="clear" w:color="auto" w:fill="E6E6E6"/>
            <w:noWrap/>
          </w:tcPr>
          <w:p w14:paraId="72BDF6B0" w14:textId="77777777" w:rsidR="002E1B08" w:rsidRDefault="00000000">
            <w:pPr>
              <w:pStyle w:val="TableHead"/>
            </w:pPr>
            <w:r>
              <w:t>Data Type</w:t>
            </w:r>
          </w:p>
        </w:tc>
        <w:tc>
          <w:tcPr>
            <w:tcW w:w="864" w:type="dxa"/>
            <w:shd w:val="clear" w:color="auto" w:fill="E6E6E6"/>
            <w:noWrap/>
          </w:tcPr>
          <w:p w14:paraId="7CADAF00" w14:textId="77777777" w:rsidR="002E1B08" w:rsidRDefault="00000000">
            <w:pPr>
              <w:pStyle w:val="TableHead"/>
            </w:pPr>
            <w:r>
              <w:t>CONF#</w:t>
            </w:r>
          </w:p>
        </w:tc>
        <w:tc>
          <w:tcPr>
            <w:tcW w:w="864" w:type="dxa"/>
            <w:shd w:val="clear" w:color="auto" w:fill="E6E6E6"/>
            <w:noWrap/>
          </w:tcPr>
          <w:p w14:paraId="2E1F96F3" w14:textId="77777777" w:rsidR="002E1B08" w:rsidRDefault="00000000">
            <w:pPr>
              <w:pStyle w:val="TableHead"/>
            </w:pPr>
            <w:r>
              <w:t>Value</w:t>
            </w:r>
          </w:p>
        </w:tc>
      </w:tr>
      <w:tr w:rsidR="002E1B08" w14:paraId="3ED5CFA5" w14:textId="77777777">
        <w:trPr>
          <w:jc w:val="center"/>
        </w:trPr>
        <w:tc>
          <w:tcPr>
            <w:tcW w:w="10160" w:type="dxa"/>
            <w:gridSpan w:val="6"/>
          </w:tcPr>
          <w:p w14:paraId="3DDC131B" w14:textId="77777777" w:rsidR="002E1B08" w:rsidRDefault="00000000">
            <w:pPr>
              <w:pStyle w:val="TableText"/>
            </w:pPr>
            <w:r>
              <w:t>act (identifier: urn:hl7ii:2.16.840.1.113883.10.20.22.4.502:2022-06-01)</w:t>
            </w:r>
          </w:p>
        </w:tc>
      </w:tr>
      <w:tr w:rsidR="002E1B08" w14:paraId="1F19F5B1" w14:textId="77777777">
        <w:trPr>
          <w:jc w:val="center"/>
        </w:trPr>
        <w:tc>
          <w:tcPr>
            <w:tcW w:w="3345" w:type="dxa"/>
          </w:tcPr>
          <w:p w14:paraId="2B8BC8CE" w14:textId="77777777" w:rsidR="002E1B08" w:rsidRDefault="00000000">
            <w:pPr>
              <w:pStyle w:val="TableText"/>
            </w:pPr>
            <w:r>
              <w:tab/>
              <w:t>@classCode</w:t>
            </w:r>
          </w:p>
        </w:tc>
        <w:tc>
          <w:tcPr>
            <w:tcW w:w="720" w:type="dxa"/>
          </w:tcPr>
          <w:p w14:paraId="2CA354D6" w14:textId="77777777" w:rsidR="002E1B08" w:rsidRDefault="00000000">
            <w:pPr>
              <w:pStyle w:val="TableText"/>
            </w:pPr>
            <w:r>
              <w:t>1..1</w:t>
            </w:r>
          </w:p>
        </w:tc>
        <w:tc>
          <w:tcPr>
            <w:tcW w:w="1152" w:type="dxa"/>
          </w:tcPr>
          <w:p w14:paraId="10FA72F5" w14:textId="77777777" w:rsidR="002E1B08" w:rsidRDefault="00000000">
            <w:pPr>
              <w:pStyle w:val="TableText"/>
            </w:pPr>
            <w:r>
              <w:t>SHALL</w:t>
            </w:r>
          </w:p>
        </w:tc>
        <w:tc>
          <w:tcPr>
            <w:tcW w:w="864" w:type="dxa"/>
          </w:tcPr>
          <w:p w14:paraId="7318D2FA" w14:textId="77777777" w:rsidR="002E1B08" w:rsidRDefault="002E1B08">
            <w:pPr>
              <w:pStyle w:val="TableText"/>
            </w:pPr>
          </w:p>
        </w:tc>
        <w:tc>
          <w:tcPr>
            <w:tcW w:w="1104" w:type="dxa"/>
          </w:tcPr>
          <w:p w14:paraId="1A62C6F2" w14:textId="77777777" w:rsidR="002E1B08" w:rsidRDefault="00000000">
            <w:pPr>
              <w:pStyle w:val="TableText"/>
            </w:pPr>
            <w:hyperlink w:anchor="C_4515-33010">
              <w:r>
                <w:rPr>
                  <w:rStyle w:val="HyperlinkText9pt"/>
                </w:rPr>
                <w:t>4515-33010</w:t>
              </w:r>
            </w:hyperlink>
          </w:p>
        </w:tc>
        <w:tc>
          <w:tcPr>
            <w:tcW w:w="2975" w:type="dxa"/>
          </w:tcPr>
          <w:p w14:paraId="5A76EAC9" w14:textId="77777777" w:rsidR="002E1B08" w:rsidRDefault="00000000">
            <w:pPr>
              <w:pStyle w:val="TableText"/>
            </w:pPr>
            <w:r>
              <w:t>urn:oid:2.16.840.1.113883.5.4 (HL7ActCode) = ACT</w:t>
            </w:r>
          </w:p>
        </w:tc>
      </w:tr>
      <w:tr w:rsidR="002E1B08" w14:paraId="36CEDD8A" w14:textId="77777777">
        <w:trPr>
          <w:jc w:val="center"/>
        </w:trPr>
        <w:tc>
          <w:tcPr>
            <w:tcW w:w="3345" w:type="dxa"/>
          </w:tcPr>
          <w:p w14:paraId="41F34484" w14:textId="77777777" w:rsidR="002E1B08" w:rsidRDefault="00000000">
            <w:pPr>
              <w:pStyle w:val="TableText"/>
            </w:pPr>
            <w:r>
              <w:tab/>
              <w:t>@moodCode</w:t>
            </w:r>
          </w:p>
        </w:tc>
        <w:tc>
          <w:tcPr>
            <w:tcW w:w="720" w:type="dxa"/>
          </w:tcPr>
          <w:p w14:paraId="2C986527" w14:textId="77777777" w:rsidR="002E1B08" w:rsidRDefault="00000000">
            <w:pPr>
              <w:pStyle w:val="TableText"/>
            </w:pPr>
            <w:r>
              <w:t>1..1</w:t>
            </w:r>
          </w:p>
        </w:tc>
        <w:tc>
          <w:tcPr>
            <w:tcW w:w="1152" w:type="dxa"/>
          </w:tcPr>
          <w:p w14:paraId="6D6D63E7" w14:textId="77777777" w:rsidR="002E1B08" w:rsidRDefault="00000000">
            <w:pPr>
              <w:pStyle w:val="TableText"/>
            </w:pPr>
            <w:r>
              <w:t>SHALL</w:t>
            </w:r>
          </w:p>
        </w:tc>
        <w:tc>
          <w:tcPr>
            <w:tcW w:w="864" w:type="dxa"/>
          </w:tcPr>
          <w:p w14:paraId="189E93D9" w14:textId="77777777" w:rsidR="002E1B08" w:rsidRDefault="002E1B08">
            <w:pPr>
              <w:pStyle w:val="TableText"/>
            </w:pPr>
          </w:p>
        </w:tc>
        <w:tc>
          <w:tcPr>
            <w:tcW w:w="1104" w:type="dxa"/>
          </w:tcPr>
          <w:p w14:paraId="169ABA49" w14:textId="77777777" w:rsidR="002E1B08" w:rsidRDefault="00000000">
            <w:pPr>
              <w:pStyle w:val="TableText"/>
            </w:pPr>
            <w:hyperlink w:anchor="C_4515-33011">
              <w:r>
                <w:rPr>
                  <w:rStyle w:val="HyperlinkText9pt"/>
                </w:rPr>
                <w:t>4515-33011</w:t>
              </w:r>
            </w:hyperlink>
          </w:p>
        </w:tc>
        <w:tc>
          <w:tcPr>
            <w:tcW w:w="2975" w:type="dxa"/>
          </w:tcPr>
          <w:p w14:paraId="48E93CD0" w14:textId="77777777" w:rsidR="002E1B08" w:rsidRDefault="00000000">
            <w:pPr>
              <w:pStyle w:val="TableText"/>
            </w:pPr>
            <w:r>
              <w:t>urn:oid:2.16.840.1.113883.5.1001 (HL7ActMood) = EVN</w:t>
            </w:r>
          </w:p>
        </w:tc>
      </w:tr>
      <w:tr w:rsidR="002E1B08" w14:paraId="4C37FB4A" w14:textId="77777777">
        <w:trPr>
          <w:jc w:val="center"/>
        </w:trPr>
        <w:tc>
          <w:tcPr>
            <w:tcW w:w="3345" w:type="dxa"/>
          </w:tcPr>
          <w:p w14:paraId="3915D924" w14:textId="77777777" w:rsidR="002E1B08" w:rsidRDefault="00000000">
            <w:pPr>
              <w:pStyle w:val="TableText"/>
            </w:pPr>
            <w:r>
              <w:tab/>
              <w:t>templateId</w:t>
            </w:r>
          </w:p>
        </w:tc>
        <w:tc>
          <w:tcPr>
            <w:tcW w:w="720" w:type="dxa"/>
          </w:tcPr>
          <w:p w14:paraId="16380409" w14:textId="77777777" w:rsidR="002E1B08" w:rsidRDefault="00000000">
            <w:pPr>
              <w:pStyle w:val="TableText"/>
            </w:pPr>
            <w:r>
              <w:t>1..1</w:t>
            </w:r>
          </w:p>
        </w:tc>
        <w:tc>
          <w:tcPr>
            <w:tcW w:w="1152" w:type="dxa"/>
          </w:tcPr>
          <w:p w14:paraId="7DFF8B75" w14:textId="77777777" w:rsidR="002E1B08" w:rsidRDefault="00000000">
            <w:pPr>
              <w:pStyle w:val="TableText"/>
            </w:pPr>
            <w:r>
              <w:t>SHALL</w:t>
            </w:r>
          </w:p>
        </w:tc>
        <w:tc>
          <w:tcPr>
            <w:tcW w:w="864" w:type="dxa"/>
          </w:tcPr>
          <w:p w14:paraId="4F95FE90" w14:textId="77777777" w:rsidR="002E1B08" w:rsidRDefault="002E1B08">
            <w:pPr>
              <w:pStyle w:val="TableText"/>
            </w:pPr>
          </w:p>
        </w:tc>
        <w:tc>
          <w:tcPr>
            <w:tcW w:w="1104" w:type="dxa"/>
          </w:tcPr>
          <w:p w14:paraId="4853CC47" w14:textId="77777777" w:rsidR="002E1B08" w:rsidRDefault="00000000">
            <w:pPr>
              <w:pStyle w:val="TableText"/>
            </w:pPr>
            <w:hyperlink w:anchor="C_4515-33000">
              <w:r>
                <w:rPr>
                  <w:rStyle w:val="HyperlinkText9pt"/>
                </w:rPr>
                <w:t>4515-33000</w:t>
              </w:r>
            </w:hyperlink>
          </w:p>
        </w:tc>
        <w:tc>
          <w:tcPr>
            <w:tcW w:w="2975" w:type="dxa"/>
          </w:tcPr>
          <w:p w14:paraId="51D0A432" w14:textId="77777777" w:rsidR="002E1B08" w:rsidRDefault="002E1B08">
            <w:pPr>
              <w:pStyle w:val="TableText"/>
            </w:pPr>
          </w:p>
        </w:tc>
      </w:tr>
      <w:tr w:rsidR="002E1B08" w14:paraId="5658A4CD" w14:textId="77777777">
        <w:trPr>
          <w:jc w:val="center"/>
        </w:trPr>
        <w:tc>
          <w:tcPr>
            <w:tcW w:w="3345" w:type="dxa"/>
          </w:tcPr>
          <w:p w14:paraId="1AB019A8" w14:textId="77777777" w:rsidR="002E1B08" w:rsidRDefault="00000000">
            <w:pPr>
              <w:pStyle w:val="TableText"/>
            </w:pPr>
            <w:r>
              <w:tab/>
            </w:r>
            <w:r>
              <w:tab/>
              <w:t>@root</w:t>
            </w:r>
          </w:p>
        </w:tc>
        <w:tc>
          <w:tcPr>
            <w:tcW w:w="720" w:type="dxa"/>
          </w:tcPr>
          <w:p w14:paraId="70D4F85A" w14:textId="77777777" w:rsidR="002E1B08" w:rsidRDefault="00000000">
            <w:pPr>
              <w:pStyle w:val="TableText"/>
            </w:pPr>
            <w:r>
              <w:t>1..1</w:t>
            </w:r>
          </w:p>
        </w:tc>
        <w:tc>
          <w:tcPr>
            <w:tcW w:w="1152" w:type="dxa"/>
          </w:tcPr>
          <w:p w14:paraId="354888FC" w14:textId="77777777" w:rsidR="002E1B08" w:rsidRDefault="00000000">
            <w:pPr>
              <w:pStyle w:val="TableText"/>
            </w:pPr>
            <w:r>
              <w:t>SHALL</w:t>
            </w:r>
          </w:p>
        </w:tc>
        <w:tc>
          <w:tcPr>
            <w:tcW w:w="864" w:type="dxa"/>
          </w:tcPr>
          <w:p w14:paraId="3ABC01CA" w14:textId="77777777" w:rsidR="002E1B08" w:rsidRDefault="002E1B08">
            <w:pPr>
              <w:pStyle w:val="TableText"/>
            </w:pPr>
          </w:p>
        </w:tc>
        <w:tc>
          <w:tcPr>
            <w:tcW w:w="1104" w:type="dxa"/>
          </w:tcPr>
          <w:p w14:paraId="599D7ED8" w14:textId="77777777" w:rsidR="002E1B08" w:rsidRDefault="00000000">
            <w:pPr>
              <w:pStyle w:val="TableText"/>
            </w:pPr>
            <w:hyperlink w:anchor="C_4515-33002">
              <w:r>
                <w:rPr>
                  <w:rStyle w:val="HyperlinkText9pt"/>
                </w:rPr>
                <w:t>4515-33002</w:t>
              </w:r>
            </w:hyperlink>
          </w:p>
        </w:tc>
        <w:tc>
          <w:tcPr>
            <w:tcW w:w="2975" w:type="dxa"/>
          </w:tcPr>
          <w:p w14:paraId="0A1803DB" w14:textId="77777777" w:rsidR="002E1B08" w:rsidRDefault="00000000">
            <w:pPr>
              <w:pStyle w:val="TableText"/>
            </w:pPr>
            <w:r>
              <w:t>2.16.840.1.113883.10.20.22.4.502</w:t>
            </w:r>
          </w:p>
        </w:tc>
      </w:tr>
      <w:tr w:rsidR="002E1B08" w14:paraId="0B05C927" w14:textId="77777777">
        <w:trPr>
          <w:jc w:val="center"/>
        </w:trPr>
        <w:tc>
          <w:tcPr>
            <w:tcW w:w="3345" w:type="dxa"/>
          </w:tcPr>
          <w:p w14:paraId="21B727D0" w14:textId="77777777" w:rsidR="002E1B08" w:rsidRDefault="00000000">
            <w:pPr>
              <w:pStyle w:val="TableText"/>
            </w:pPr>
            <w:r>
              <w:tab/>
            </w:r>
            <w:r>
              <w:tab/>
              <w:t>@extension</w:t>
            </w:r>
          </w:p>
        </w:tc>
        <w:tc>
          <w:tcPr>
            <w:tcW w:w="720" w:type="dxa"/>
          </w:tcPr>
          <w:p w14:paraId="0A7F1A27" w14:textId="77777777" w:rsidR="002E1B08" w:rsidRDefault="00000000">
            <w:pPr>
              <w:pStyle w:val="TableText"/>
            </w:pPr>
            <w:r>
              <w:t>1..1</w:t>
            </w:r>
          </w:p>
        </w:tc>
        <w:tc>
          <w:tcPr>
            <w:tcW w:w="1152" w:type="dxa"/>
          </w:tcPr>
          <w:p w14:paraId="491AF780" w14:textId="77777777" w:rsidR="002E1B08" w:rsidRDefault="00000000">
            <w:pPr>
              <w:pStyle w:val="TableText"/>
            </w:pPr>
            <w:r>
              <w:t>SHALL</w:t>
            </w:r>
          </w:p>
        </w:tc>
        <w:tc>
          <w:tcPr>
            <w:tcW w:w="864" w:type="dxa"/>
          </w:tcPr>
          <w:p w14:paraId="2A95BF38" w14:textId="77777777" w:rsidR="002E1B08" w:rsidRDefault="002E1B08">
            <w:pPr>
              <w:pStyle w:val="TableText"/>
            </w:pPr>
          </w:p>
        </w:tc>
        <w:tc>
          <w:tcPr>
            <w:tcW w:w="1104" w:type="dxa"/>
          </w:tcPr>
          <w:p w14:paraId="4DD59964" w14:textId="77777777" w:rsidR="002E1B08" w:rsidRDefault="00000000">
            <w:pPr>
              <w:pStyle w:val="TableText"/>
            </w:pPr>
            <w:hyperlink w:anchor="C_4515-33003">
              <w:r>
                <w:rPr>
                  <w:rStyle w:val="HyperlinkText9pt"/>
                </w:rPr>
                <w:t>4515-33003</w:t>
              </w:r>
            </w:hyperlink>
          </w:p>
        </w:tc>
        <w:tc>
          <w:tcPr>
            <w:tcW w:w="2975" w:type="dxa"/>
          </w:tcPr>
          <w:p w14:paraId="166A6733" w14:textId="77777777" w:rsidR="002E1B08" w:rsidRDefault="00000000">
            <w:pPr>
              <w:pStyle w:val="TableText"/>
            </w:pPr>
            <w:r>
              <w:t>2022-06-01</w:t>
            </w:r>
          </w:p>
        </w:tc>
      </w:tr>
      <w:tr w:rsidR="002E1B08" w14:paraId="43BCB68D" w14:textId="77777777">
        <w:trPr>
          <w:jc w:val="center"/>
        </w:trPr>
        <w:tc>
          <w:tcPr>
            <w:tcW w:w="3345" w:type="dxa"/>
          </w:tcPr>
          <w:p w14:paraId="7802846D" w14:textId="77777777" w:rsidR="002E1B08" w:rsidRDefault="00000000">
            <w:pPr>
              <w:pStyle w:val="TableText"/>
            </w:pPr>
            <w:r>
              <w:tab/>
              <w:t>code</w:t>
            </w:r>
          </w:p>
        </w:tc>
        <w:tc>
          <w:tcPr>
            <w:tcW w:w="720" w:type="dxa"/>
          </w:tcPr>
          <w:p w14:paraId="139F50B2" w14:textId="77777777" w:rsidR="002E1B08" w:rsidRDefault="00000000">
            <w:pPr>
              <w:pStyle w:val="TableText"/>
            </w:pPr>
            <w:r>
              <w:t>1..1</w:t>
            </w:r>
          </w:p>
        </w:tc>
        <w:tc>
          <w:tcPr>
            <w:tcW w:w="1152" w:type="dxa"/>
          </w:tcPr>
          <w:p w14:paraId="61E78352" w14:textId="77777777" w:rsidR="002E1B08" w:rsidRDefault="00000000">
            <w:pPr>
              <w:pStyle w:val="TableText"/>
            </w:pPr>
            <w:r>
              <w:t>SHALL</w:t>
            </w:r>
          </w:p>
        </w:tc>
        <w:tc>
          <w:tcPr>
            <w:tcW w:w="864" w:type="dxa"/>
          </w:tcPr>
          <w:p w14:paraId="09A5C5A5" w14:textId="77777777" w:rsidR="002E1B08" w:rsidRDefault="002E1B08">
            <w:pPr>
              <w:pStyle w:val="TableText"/>
            </w:pPr>
          </w:p>
        </w:tc>
        <w:tc>
          <w:tcPr>
            <w:tcW w:w="1104" w:type="dxa"/>
          </w:tcPr>
          <w:p w14:paraId="379C1126" w14:textId="77777777" w:rsidR="002E1B08" w:rsidRDefault="00000000">
            <w:pPr>
              <w:pStyle w:val="TableText"/>
            </w:pPr>
            <w:hyperlink w:anchor="C_4515-33001">
              <w:r>
                <w:rPr>
                  <w:rStyle w:val="HyperlinkText9pt"/>
                </w:rPr>
                <w:t>4515-33001</w:t>
              </w:r>
            </w:hyperlink>
          </w:p>
        </w:tc>
        <w:tc>
          <w:tcPr>
            <w:tcW w:w="2975" w:type="dxa"/>
          </w:tcPr>
          <w:p w14:paraId="794AC035" w14:textId="77777777" w:rsidR="002E1B08" w:rsidRDefault="002E1B08">
            <w:pPr>
              <w:pStyle w:val="TableText"/>
            </w:pPr>
          </w:p>
        </w:tc>
      </w:tr>
      <w:tr w:rsidR="002E1B08" w14:paraId="05EF65CE" w14:textId="77777777">
        <w:trPr>
          <w:jc w:val="center"/>
        </w:trPr>
        <w:tc>
          <w:tcPr>
            <w:tcW w:w="3345" w:type="dxa"/>
          </w:tcPr>
          <w:p w14:paraId="39B41E75" w14:textId="77777777" w:rsidR="002E1B08" w:rsidRDefault="00000000">
            <w:pPr>
              <w:pStyle w:val="TableText"/>
            </w:pPr>
            <w:r>
              <w:tab/>
            </w:r>
            <w:r>
              <w:tab/>
              <w:t>@code</w:t>
            </w:r>
          </w:p>
        </w:tc>
        <w:tc>
          <w:tcPr>
            <w:tcW w:w="720" w:type="dxa"/>
          </w:tcPr>
          <w:p w14:paraId="4E01432C" w14:textId="77777777" w:rsidR="002E1B08" w:rsidRDefault="00000000">
            <w:pPr>
              <w:pStyle w:val="TableText"/>
            </w:pPr>
            <w:r>
              <w:t>0..1</w:t>
            </w:r>
          </w:p>
        </w:tc>
        <w:tc>
          <w:tcPr>
            <w:tcW w:w="1152" w:type="dxa"/>
          </w:tcPr>
          <w:p w14:paraId="217AD291" w14:textId="77777777" w:rsidR="002E1B08" w:rsidRDefault="00000000">
            <w:pPr>
              <w:pStyle w:val="TableText"/>
            </w:pPr>
            <w:r>
              <w:t>SHALL</w:t>
            </w:r>
          </w:p>
        </w:tc>
        <w:tc>
          <w:tcPr>
            <w:tcW w:w="864" w:type="dxa"/>
          </w:tcPr>
          <w:p w14:paraId="7FECC782" w14:textId="77777777" w:rsidR="002E1B08" w:rsidRDefault="002E1B08">
            <w:pPr>
              <w:pStyle w:val="TableText"/>
            </w:pPr>
          </w:p>
        </w:tc>
        <w:tc>
          <w:tcPr>
            <w:tcW w:w="1104" w:type="dxa"/>
          </w:tcPr>
          <w:p w14:paraId="39AEC754" w14:textId="77777777" w:rsidR="002E1B08" w:rsidRDefault="00000000">
            <w:pPr>
              <w:pStyle w:val="TableText"/>
            </w:pPr>
            <w:hyperlink w:anchor="C_4515-33004">
              <w:r>
                <w:rPr>
                  <w:rStyle w:val="HyperlinkText9pt"/>
                </w:rPr>
                <w:t>4515-33004</w:t>
              </w:r>
            </w:hyperlink>
          </w:p>
        </w:tc>
        <w:tc>
          <w:tcPr>
            <w:tcW w:w="2975" w:type="dxa"/>
          </w:tcPr>
          <w:p w14:paraId="0121BA29" w14:textId="77777777" w:rsidR="002E1B08" w:rsidRDefault="00000000">
            <w:pPr>
              <w:pStyle w:val="TableText"/>
            </w:pPr>
            <w:r>
              <w:t>77975-1</w:t>
            </w:r>
          </w:p>
        </w:tc>
      </w:tr>
      <w:tr w:rsidR="002E1B08" w14:paraId="43080126" w14:textId="77777777">
        <w:trPr>
          <w:jc w:val="center"/>
        </w:trPr>
        <w:tc>
          <w:tcPr>
            <w:tcW w:w="3345" w:type="dxa"/>
          </w:tcPr>
          <w:p w14:paraId="4C213813" w14:textId="77777777" w:rsidR="002E1B08" w:rsidRDefault="00000000">
            <w:pPr>
              <w:pStyle w:val="TableText"/>
            </w:pPr>
            <w:r>
              <w:tab/>
            </w:r>
            <w:r>
              <w:tab/>
              <w:t>@codeSystem</w:t>
            </w:r>
          </w:p>
        </w:tc>
        <w:tc>
          <w:tcPr>
            <w:tcW w:w="720" w:type="dxa"/>
          </w:tcPr>
          <w:p w14:paraId="317104A2" w14:textId="77777777" w:rsidR="002E1B08" w:rsidRDefault="00000000">
            <w:pPr>
              <w:pStyle w:val="TableText"/>
            </w:pPr>
            <w:r>
              <w:t>1..1</w:t>
            </w:r>
          </w:p>
        </w:tc>
        <w:tc>
          <w:tcPr>
            <w:tcW w:w="1152" w:type="dxa"/>
          </w:tcPr>
          <w:p w14:paraId="57CB7944" w14:textId="77777777" w:rsidR="002E1B08" w:rsidRDefault="00000000">
            <w:pPr>
              <w:pStyle w:val="TableText"/>
            </w:pPr>
            <w:r>
              <w:t>SHALL</w:t>
            </w:r>
          </w:p>
        </w:tc>
        <w:tc>
          <w:tcPr>
            <w:tcW w:w="864" w:type="dxa"/>
          </w:tcPr>
          <w:p w14:paraId="33F80B4F" w14:textId="77777777" w:rsidR="002E1B08" w:rsidRDefault="002E1B08">
            <w:pPr>
              <w:pStyle w:val="TableText"/>
            </w:pPr>
          </w:p>
        </w:tc>
        <w:tc>
          <w:tcPr>
            <w:tcW w:w="1104" w:type="dxa"/>
          </w:tcPr>
          <w:p w14:paraId="4DD694DD" w14:textId="77777777" w:rsidR="002E1B08" w:rsidRDefault="00000000">
            <w:pPr>
              <w:pStyle w:val="TableText"/>
            </w:pPr>
            <w:hyperlink w:anchor="C_4515-33005">
              <w:r>
                <w:rPr>
                  <w:rStyle w:val="HyperlinkText9pt"/>
                </w:rPr>
                <w:t>4515-33005</w:t>
              </w:r>
            </w:hyperlink>
          </w:p>
        </w:tc>
        <w:tc>
          <w:tcPr>
            <w:tcW w:w="2975" w:type="dxa"/>
          </w:tcPr>
          <w:p w14:paraId="3C19C0D8" w14:textId="77777777" w:rsidR="002E1B08" w:rsidRDefault="00000000">
            <w:pPr>
              <w:pStyle w:val="TableText"/>
            </w:pPr>
            <w:r>
              <w:t>2.16.840.1.113883.6.1</w:t>
            </w:r>
          </w:p>
        </w:tc>
      </w:tr>
      <w:tr w:rsidR="002E1B08" w14:paraId="3D8A424B" w14:textId="77777777">
        <w:trPr>
          <w:jc w:val="center"/>
        </w:trPr>
        <w:tc>
          <w:tcPr>
            <w:tcW w:w="3345" w:type="dxa"/>
          </w:tcPr>
          <w:p w14:paraId="2520F11D" w14:textId="77777777" w:rsidR="002E1B08" w:rsidRDefault="00000000">
            <w:pPr>
              <w:pStyle w:val="TableText"/>
            </w:pPr>
            <w:r>
              <w:tab/>
              <w:t>statusCode</w:t>
            </w:r>
          </w:p>
        </w:tc>
        <w:tc>
          <w:tcPr>
            <w:tcW w:w="720" w:type="dxa"/>
          </w:tcPr>
          <w:p w14:paraId="7BCEA4FF" w14:textId="77777777" w:rsidR="002E1B08" w:rsidRDefault="00000000">
            <w:pPr>
              <w:pStyle w:val="TableText"/>
            </w:pPr>
            <w:r>
              <w:t>1..1</w:t>
            </w:r>
          </w:p>
        </w:tc>
        <w:tc>
          <w:tcPr>
            <w:tcW w:w="1152" w:type="dxa"/>
          </w:tcPr>
          <w:p w14:paraId="419CC512" w14:textId="77777777" w:rsidR="002E1B08" w:rsidRDefault="00000000">
            <w:pPr>
              <w:pStyle w:val="TableText"/>
            </w:pPr>
            <w:r>
              <w:t>SHALL</w:t>
            </w:r>
          </w:p>
        </w:tc>
        <w:tc>
          <w:tcPr>
            <w:tcW w:w="864" w:type="dxa"/>
          </w:tcPr>
          <w:p w14:paraId="364115E3" w14:textId="77777777" w:rsidR="002E1B08" w:rsidRDefault="002E1B08">
            <w:pPr>
              <w:pStyle w:val="TableText"/>
            </w:pPr>
          </w:p>
        </w:tc>
        <w:tc>
          <w:tcPr>
            <w:tcW w:w="1104" w:type="dxa"/>
          </w:tcPr>
          <w:p w14:paraId="79F170D7" w14:textId="77777777" w:rsidR="002E1B08" w:rsidRDefault="00000000">
            <w:pPr>
              <w:pStyle w:val="TableText"/>
            </w:pPr>
            <w:hyperlink w:anchor="C_4515-33006">
              <w:r>
                <w:rPr>
                  <w:rStyle w:val="HyperlinkText9pt"/>
                </w:rPr>
                <w:t>4515-33006</w:t>
              </w:r>
            </w:hyperlink>
          </w:p>
        </w:tc>
        <w:tc>
          <w:tcPr>
            <w:tcW w:w="2975" w:type="dxa"/>
          </w:tcPr>
          <w:p w14:paraId="3E82DDF8" w14:textId="77777777" w:rsidR="002E1B08" w:rsidRDefault="00000000">
            <w:pPr>
              <w:pStyle w:val="TableText"/>
            </w:pPr>
            <w:r>
              <w:t>urn:oid:2.16.840.1.113883.5.14 (HL7ActStatus) = completed</w:t>
            </w:r>
          </w:p>
        </w:tc>
      </w:tr>
      <w:tr w:rsidR="002E1B08" w14:paraId="36752A4D" w14:textId="77777777">
        <w:trPr>
          <w:jc w:val="center"/>
        </w:trPr>
        <w:tc>
          <w:tcPr>
            <w:tcW w:w="3345" w:type="dxa"/>
          </w:tcPr>
          <w:p w14:paraId="7C1E10DB" w14:textId="77777777" w:rsidR="002E1B08" w:rsidRDefault="00000000">
            <w:pPr>
              <w:pStyle w:val="TableText"/>
            </w:pPr>
            <w:r>
              <w:tab/>
              <w:t>effectiveTime</w:t>
            </w:r>
          </w:p>
        </w:tc>
        <w:tc>
          <w:tcPr>
            <w:tcW w:w="720" w:type="dxa"/>
          </w:tcPr>
          <w:p w14:paraId="2879AB0E" w14:textId="77777777" w:rsidR="002E1B08" w:rsidRDefault="00000000">
            <w:pPr>
              <w:pStyle w:val="TableText"/>
            </w:pPr>
            <w:r>
              <w:t>1..1</w:t>
            </w:r>
          </w:p>
        </w:tc>
        <w:tc>
          <w:tcPr>
            <w:tcW w:w="1152" w:type="dxa"/>
          </w:tcPr>
          <w:p w14:paraId="5EA3F78C" w14:textId="77777777" w:rsidR="002E1B08" w:rsidRDefault="00000000">
            <w:pPr>
              <w:pStyle w:val="TableText"/>
            </w:pPr>
            <w:r>
              <w:t>SHALL</w:t>
            </w:r>
          </w:p>
        </w:tc>
        <w:tc>
          <w:tcPr>
            <w:tcW w:w="864" w:type="dxa"/>
          </w:tcPr>
          <w:p w14:paraId="535CB04B" w14:textId="77777777" w:rsidR="002E1B08" w:rsidRDefault="002E1B08">
            <w:pPr>
              <w:pStyle w:val="TableText"/>
            </w:pPr>
          </w:p>
        </w:tc>
        <w:tc>
          <w:tcPr>
            <w:tcW w:w="1104" w:type="dxa"/>
          </w:tcPr>
          <w:p w14:paraId="25E3FF72" w14:textId="77777777" w:rsidR="002E1B08" w:rsidRDefault="00000000">
            <w:pPr>
              <w:pStyle w:val="TableText"/>
            </w:pPr>
            <w:hyperlink w:anchor="C_4515-33007">
              <w:r>
                <w:rPr>
                  <w:rStyle w:val="HyperlinkText9pt"/>
                </w:rPr>
                <w:t>4515-33007</w:t>
              </w:r>
            </w:hyperlink>
          </w:p>
        </w:tc>
        <w:tc>
          <w:tcPr>
            <w:tcW w:w="2975" w:type="dxa"/>
          </w:tcPr>
          <w:p w14:paraId="36CB75DB" w14:textId="77777777" w:rsidR="002E1B08" w:rsidRDefault="002E1B08">
            <w:pPr>
              <w:pStyle w:val="TableText"/>
            </w:pPr>
          </w:p>
        </w:tc>
      </w:tr>
      <w:tr w:rsidR="002E1B08" w14:paraId="3BCFCBF8" w14:textId="77777777">
        <w:trPr>
          <w:jc w:val="center"/>
        </w:trPr>
        <w:tc>
          <w:tcPr>
            <w:tcW w:w="3345" w:type="dxa"/>
          </w:tcPr>
          <w:p w14:paraId="47E49A59" w14:textId="77777777" w:rsidR="002E1B08" w:rsidRDefault="00000000">
            <w:pPr>
              <w:pStyle w:val="TableText"/>
            </w:pPr>
            <w:r>
              <w:tab/>
            </w:r>
            <w:r>
              <w:tab/>
              <w:t>@value</w:t>
            </w:r>
          </w:p>
        </w:tc>
        <w:tc>
          <w:tcPr>
            <w:tcW w:w="720" w:type="dxa"/>
          </w:tcPr>
          <w:p w14:paraId="28022206" w14:textId="77777777" w:rsidR="002E1B08" w:rsidRDefault="00000000">
            <w:pPr>
              <w:pStyle w:val="TableText"/>
            </w:pPr>
            <w:r>
              <w:t>1..1</w:t>
            </w:r>
          </w:p>
        </w:tc>
        <w:tc>
          <w:tcPr>
            <w:tcW w:w="1152" w:type="dxa"/>
          </w:tcPr>
          <w:p w14:paraId="74E003E9" w14:textId="77777777" w:rsidR="002E1B08" w:rsidRDefault="00000000">
            <w:pPr>
              <w:pStyle w:val="TableText"/>
            </w:pPr>
            <w:r>
              <w:t>SHALL</w:t>
            </w:r>
          </w:p>
        </w:tc>
        <w:tc>
          <w:tcPr>
            <w:tcW w:w="864" w:type="dxa"/>
          </w:tcPr>
          <w:p w14:paraId="510309A3" w14:textId="77777777" w:rsidR="002E1B08" w:rsidRDefault="002E1B08">
            <w:pPr>
              <w:pStyle w:val="TableText"/>
            </w:pPr>
          </w:p>
        </w:tc>
        <w:tc>
          <w:tcPr>
            <w:tcW w:w="1104" w:type="dxa"/>
          </w:tcPr>
          <w:p w14:paraId="7C95A620" w14:textId="77777777" w:rsidR="002E1B08" w:rsidRDefault="00000000">
            <w:pPr>
              <w:pStyle w:val="TableText"/>
            </w:pPr>
            <w:hyperlink w:anchor="C_4515-33008">
              <w:r>
                <w:rPr>
                  <w:rStyle w:val="HyperlinkText9pt"/>
                </w:rPr>
                <w:t>4515-33008</w:t>
              </w:r>
            </w:hyperlink>
          </w:p>
        </w:tc>
        <w:tc>
          <w:tcPr>
            <w:tcW w:w="2975" w:type="dxa"/>
          </w:tcPr>
          <w:p w14:paraId="141319C1" w14:textId="77777777" w:rsidR="002E1B08" w:rsidRDefault="002E1B08">
            <w:pPr>
              <w:pStyle w:val="TableText"/>
            </w:pPr>
          </w:p>
        </w:tc>
      </w:tr>
      <w:tr w:rsidR="002E1B08" w14:paraId="504F56CD" w14:textId="77777777">
        <w:trPr>
          <w:jc w:val="center"/>
        </w:trPr>
        <w:tc>
          <w:tcPr>
            <w:tcW w:w="3345" w:type="dxa"/>
          </w:tcPr>
          <w:p w14:paraId="2DD0AE2E" w14:textId="77777777" w:rsidR="002E1B08" w:rsidRDefault="00000000">
            <w:pPr>
              <w:pStyle w:val="TableText"/>
            </w:pPr>
            <w:r>
              <w:tab/>
            </w:r>
            <w:r>
              <w:tab/>
              <w:t>low</w:t>
            </w:r>
          </w:p>
        </w:tc>
        <w:tc>
          <w:tcPr>
            <w:tcW w:w="720" w:type="dxa"/>
          </w:tcPr>
          <w:p w14:paraId="39B6E052" w14:textId="77777777" w:rsidR="002E1B08" w:rsidRDefault="00000000">
            <w:pPr>
              <w:pStyle w:val="TableText"/>
            </w:pPr>
            <w:r>
              <w:t>0..0</w:t>
            </w:r>
          </w:p>
        </w:tc>
        <w:tc>
          <w:tcPr>
            <w:tcW w:w="1152" w:type="dxa"/>
          </w:tcPr>
          <w:p w14:paraId="37C879D0" w14:textId="77777777" w:rsidR="002E1B08" w:rsidRDefault="00000000">
            <w:pPr>
              <w:pStyle w:val="TableText"/>
            </w:pPr>
            <w:r>
              <w:t>SHALL NOT</w:t>
            </w:r>
          </w:p>
        </w:tc>
        <w:tc>
          <w:tcPr>
            <w:tcW w:w="864" w:type="dxa"/>
          </w:tcPr>
          <w:p w14:paraId="20F5FA1B" w14:textId="77777777" w:rsidR="002E1B08" w:rsidRDefault="002E1B08">
            <w:pPr>
              <w:pStyle w:val="TableText"/>
            </w:pPr>
          </w:p>
        </w:tc>
        <w:tc>
          <w:tcPr>
            <w:tcW w:w="1104" w:type="dxa"/>
          </w:tcPr>
          <w:p w14:paraId="1788939C" w14:textId="77777777" w:rsidR="002E1B08" w:rsidRDefault="00000000">
            <w:pPr>
              <w:pStyle w:val="TableText"/>
            </w:pPr>
            <w:hyperlink w:anchor="C_4515-33016">
              <w:r>
                <w:rPr>
                  <w:rStyle w:val="HyperlinkText9pt"/>
                </w:rPr>
                <w:t>4515-33016</w:t>
              </w:r>
            </w:hyperlink>
          </w:p>
        </w:tc>
        <w:tc>
          <w:tcPr>
            <w:tcW w:w="2975" w:type="dxa"/>
          </w:tcPr>
          <w:p w14:paraId="6D938B2E" w14:textId="77777777" w:rsidR="002E1B08" w:rsidRDefault="002E1B08">
            <w:pPr>
              <w:pStyle w:val="TableText"/>
            </w:pPr>
          </w:p>
        </w:tc>
      </w:tr>
      <w:tr w:rsidR="002E1B08" w14:paraId="0F943FEF" w14:textId="77777777">
        <w:trPr>
          <w:jc w:val="center"/>
        </w:trPr>
        <w:tc>
          <w:tcPr>
            <w:tcW w:w="3345" w:type="dxa"/>
          </w:tcPr>
          <w:p w14:paraId="0EC1D051" w14:textId="77777777" w:rsidR="002E1B08" w:rsidRDefault="00000000">
            <w:pPr>
              <w:pStyle w:val="TableText"/>
            </w:pPr>
            <w:r>
              <w:tab/>
            </w:r>
            <w:r>
              <w:tab/>
              <w:t>high</w:t>
            </w:r>
          </w:p>
        </w:tc>
        <w:tc>
          <w:tcPr>
            <w:tcW w:w="720" w:type="dxa"/>
          </w:tcPr>
          <w:p w14:paraId="3C615EBC" w14:textId="77777777" w:rsidR="002E1B08" w:rsidRDefault="00000000">
            <w:pPr>
              <w:pStyle w:val="TableText"/>
            </w:pPr>
            <w:r>
              <w:t>0..0</w:t>
            </w:r>
          </w:p>
        </w:tc>
        <w:tc>
          <w:tcPr>
            <w:tcW w:w="1152" w:type="dxa"/>
          </w:tcPr>
          <w:p w14:paraId="7E7C2BAF" w14:textId="77777777" w:rsidR="002E1B08" w:rsidRDefault="00000000">
            <w:pPr>
              <w:pStyle w:val="TableText"/>
            </w:pPr>
            <w:r>
              <w:t>SHALL NOT</w:t>
            </w:r>
          </w:p>
        </w:tc>
        <w:tc>
          <w:tcPr>
            <w:tcW w:w="864" w:type="dxa"/>
          </w:tcPr>
          <w:p w14:paraId="7CA4CD29" w14:textId="77777777" w:rsidR="002E1B08" w:rsidRDefault="002E1B08">
            <w:pPr>
              <w:pStyle w:val="TableText"/>
            </w:pPr>
          </w:p>
        </w:tc>
        <w:tc>
          <w:tcPr>
            <w:tcW w:w="1104" w:type="dxa"/>
          </w:tcPr>
          <w:p w14:paraId="595F9002" w14:textId="77777777" w:rsidR="002E1B08" w:rsidRDefault="00000000">
            <w:pPr>
              <w:pStyle w:val="TableText"/>
            </w:pPr>
            <w:hyperlink w:anchor="C_4515-33017">
              <w:r>
                <w:rPr>
                  <w:rStyle w:val="HyperlinkText9pt"/>
                </w:rPr>
                <w:t>4515-33017</w:t>
              </w:r>
            </w:hyperlink>
          </w:p>
        </w:tc>
        <w:tc>
          <w:tcPr>
            <w:tcW w:w="2975" w:type="dxa"/>
          </w:tcPr>
          <w:p w14:paraId="42248F24" w14:textId="77777777" w:rsidR="002E1B08" w:rsidRDefault="002E1B08">
            <w:pPr>
              <w:pStyle w:val="TableText"/>
            </w:pPr>
          </w:p>
        </w:tc>
      </w:tr>
    </w:tbl>
    <w:p w14:paraId="45655DDC" w14:textId="77777777" w:rsidR="002E1B08" w:rsidRDefault="002E1B08">
      <w:pPr>
        <w:pStyle w:val="BodyText"/>
      </w:pPr>
    </w:p>
    <w:p w14:paraId="5CCE96F0" w14:textId="77777777" w:rsidR="002E1B08" w:rsidRDefault="00000000">
      <w:pPr>
        <w:numPr>
          <w:ilvl w:val="0"/>
          <w:numId w:val="20"/>
        </w:numPr>
      </w:pPr>
      <w:r>
        <w:rPr>
          <w:rStyle w:val="keyword"/>
        </w:rPr>
        <w:lastRenderedPageBreak/>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id="630" w:name="C_4515-33010"/>
      <w:r>
        <w:t xml:space="preserve"> (CONF:4515-33010)</w:t>
      </w:r>
      <w:bookmarkEnd w:id="630"/>
      <w:r>
        <w:t>.</w:t>
      </w:r>
    </w:p>
    <w:p w14:paraId="7C81631B" w14:textId="77777777" w:rsidR="002E1B08" w:rsidRDefault="00000000">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31" w:name="C_4515-33011"/>
      <w:r>
        <w:t xml:space="preserve"> (CONF:4515-33011)</w:t>
      </w:r>
      <w:bookmarkEnd w:id="631"/>
      <w:r>
        <w:t>.</w:t>
      </w:r>
    </w:p>
    <w:p w14:paraId="0AC3EE8F" w14:textId="77777777" w:rsidR="002E1B08" w:rsidRDefault="00000000">
      <w:pPr>
        <w:numPr>
          <w:ilvl w:val="0"/>
          <w:numId w:val="20"/>
        </w:numPr>
      </w:pPr>
      <w:r>
        <w:rPr>
          <w:rStyle w:val="keyword"/>
        </w:rPr>
        <w:t>SHALL</w:t>
      </w:r>
      <w:r>
        <w:t xml:space="preserve"> contain exactly one [1..1] </w:t>
      </w:r>
      <w:r>
        <w:rPr>
          <w:rStyle w:val="XMLnameBold"/>
        </w:rPr>
        <w:t>templateId</w:t>
      </w:r>
      <w:bookmarkStart w:id="632" w:name="C_4515-33000"/>
      <w:r>
        <w:t xml:space="preserve"> (CONF:4515-33000)</w:t>
      </w:r>
      <w:bookmarkEnd w:id="632"/>
      <w:r>
        <w:t xml:space="preserve"> such that it</w:t>
      </w:r>
    </w:p>
    <w:p w14:paraId="19A39F38" w14:textId="77777777" w:rsidR="002E1B08" w:rsidRDefault="00000000">
      <w:pPr>
        <w:numPr>
          <w:ilvl w:val="1"/>
          <w:numId w:val="20"/>
        </w:numPr>
      </w:pPr>
      <w:r>
        <w:rPr>
          <w:rStyle w:val="keyword"/>
        </w:rPr>
        <w:t>SHALL</w:t>
      </w:r>
      <w:r>
        <w:t xml:space="preserve"> contain exactly one [1..1] </w:t>
      </w:r>
      <w:r>
        <w:rPr>
          <w:rStyle w:val="XMLnameBold"/>
        </w:rPr>
        <w:t>@root</w:t>
      </w:r>
      <w:r>
        <w:t>=</w:t>
      </w:r>
      <w:r>
        <w:rPr>
          <w:rStyle w:val="XMLname"/>
        </w:rPr>
        <w:t>"2.16.840.1.113883.10.20.22.4.502"</w:t>
      </w:r>
      <w:bookmarkStart w:id="633" w:name="C_4515-33002"/>
      <w:r>
        <w:t xml:space="preserve"> (CONF:4515-33002)</w:t>
      </w:r>
      <w:bookmarkEnd w:id="633"/>
      <w:r>
        <w:t>.</w:t>
      </w:r>
    </w:p>
    <w:p w14:paraId="351FF4D2" w14:textId="77777777" w:rsidR="002E1B08" w:rsidRDefault="00000000">
      <w:pPr>
        <w:numPr>
          <w:ilvl w:val="1"/>
          <w:numId w:val="20"/>
        </w:numPr>
      </w:pPr>
      <w:r>
        <w:rPr>
          <w:rStyle w:val="keyword"/>
        </w:rPr>
        <w:t>SHALL</w:t>
      </w:r>
      <w:r>
        <w:t xml:space="preserve"> contain exactly one [1..1] </w:t>
      </w:r>
      <w:r>
        <w:rPr>
          <w:rStyle w:val="XMLnameBold"/>
        </w:rPr>
        <w:t>@extension</w:t>
      </w:r>
      <w:r>
        <w:t>=</w:t>
      </w:r>
      <w:r>
        <w:rPr>
          <w:rStyle w:val="XMLname"/>
        </w:rPr>
        <w:t>"2022-06-01"</w:t>
      </w:r>
      <w:bookmarkStart w:id="634" w:name="C_4515-33003"/>
      <w:r>
        <w:t xml:space="preserve"> (CONF:4515-33003)</w:t>
      </w:r>
      <w:bookmarkEnd w:id="634"/>
      <w:r>
        <w:t>.</w:t>
      </w:r>
    </w:p>
    <w:p w14:paraId="25FFEF16" w14:textId="77777777" w:rsidR="002E1B08" w:rsidRDefault="00000000">
      <w:pPr>
        <w:numPr>
          <w:ilvl w:val="0"/>
          <w:numId w:val="20"/>
        </w:numPr>
      </w:pPr>
      <w:r>
        <w:rPr>
          <w:rStyle w:val="keyword"/>
        </w:rPr>
        <w:t>SHALL</w:t>
      </w:r>
      <w:r>
        <w:t xml:space="preserve"> contain exactly one [1..1] </w:t>
      </w:r>
      <w:r>
        <w:rPr>
          <w:rStyle w:val="XMLnameBold"/>
        </w:rPr>
        <w:t>code</w:t>
      </w:r>
      <w:bookmarkStart w:id="635" w:name="C_4515-33001"/>
      <w:r>
        <w:t xml:space="preserve"> (CONF:4515-33001)</w:t>
      </w:r>
      <w:bookmarkEnd w:id="635"/>
      <w:r>
        <w:t>.</w:t>
      </w:r>
    </w:p>
    <w:p w14:paraId="6683EDD1" w14:textId="77777777" w:rsidR="002E1B08" w:rsidRDefault="00000000">
      <w:pPr>
        <w:numPr>
          <w:ilvl w:val="1"/>
          <w:numId w:val="20"/>
        </w:numPr>
      </w:pPr>
      <w:r>
        <w:t xml:space="preserve">This code </w:t>
      </w:r>
      <w:r>
        <w:rPr>
          <w:rStyle w:val="keyword"/>
        </w:rPr>
        <w:t>SHALL</w:t>
      </w:r>
      <w:r>
        <w:t xml:space="preserve"> contain zero or one [0..1] </w:t>
      </w:r>
      <w:r>
        <w:rPr>
          <w:rStyle w:val="XMLnameBold"/>
        </w:rPr>
        <w:t>@code</w:t>
      </w:r>
      <w:r>
        <w:t>=</w:t>
      </w:r>
      <w:r>
        <w:rPr>
          <w:rStyle w:val="XMLname"/>
        </w:rPr>
        <w:t>"77975-1"</w:t>
      </w:r>
      <w:r>
        <w:t xml:space="preserve"> Earliest date of diagnosis</w:t>
      </w:r>
      <w:bookmarkStart w:id="636" w:name="C_4515-33004"/>
      <w:r>
        <w:t xml:space="preserve"> (CONF:4515-33004)</w:t>
      </w:r>
      <w:bookmarkEnd w:id="636"/>
      <w:r>
        <w:t>.</w:t>
      </w:r>
    </w:p>
    <w:p w14:paraId="6E47480F" w14:textId="77777777" w:rsidR="002E1B08" w:rsidRDefault="00000000">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637" w:name="C_4515-33005"/>
      <w:r>
        <w:t xml:space="preserve"> (CONF:4515-33005)</w:t>
      </w:r>
      <w:bookmarkEnd w:id="637"/>
      <w:r>
        <w:t>.</w:t>
      </w:r>
    </w:p>
    <w:p w14:paraId="3FA45F2F" w14:textId="77777777" w:rsidR="002E1B08" w:rsidRDefault="00000000">
      <w:pPr>
        <w:numPr>
          <w:ilvl w:val="0"/>
          <w:numId w:val="20"/>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638" w:name="C_4515-33006"/>
      <w:r>
        <w:t xml:space="preserve"> (CONF:4515-33006)</w:t>
      </w:r>
      <w:bookmarkEnd w:id="638"/>
      <w:r>
        <w:t>.</w:t>
      </w:r>
    </w:p>
    <w:p w14:paraId="1FE4721B" w14:textId="77777777" w:rsidR="002E1B08" w:rsidRDefault="00000000">
      <w:pPr>
        <w:numPr>
          <w:ilvl w:val="0"/>
          <w:numId w:val="20"/>
        </w:numPr>
      </w:pPr>
      <w:r>
        <w:rPr>
          <w:rStyle w:val="keyword"/>
        </w:rPr>
        <w:t>SHALL</w:t>
      </w:r>
      <w:r>
        <w:t xml:space="preserve"> contain exactly one [1..1] </w:t>
      </w:r>
      <w:r>
        <w:rPr>
          <w:rStyle w:val="XMLnameBold"/>
        </w:rPr>
        <w:t>effectiveTime</w:t>
      </w:r>
      <w:bookmarkStart w:id="639" w:name="C_4515-33007"/>
      <w:r>
        <w:t xml:space="preserve"> (CONF:4515-33007)</w:t>
      </w:r>
      <w:bookmarkEnd w:id="639"/>
      <w:r>
        <w:t>.</w:t>
      </w:r>
    </w:p>
    <w:p w14:paraId="19FA3C18" w14:textId="77777777" w:rsidR="002E1B08" w:rsidRDefault="00000000">
      <w:pPr>
        <w:numPr>
          <w:ilvl w:val="1"/>
          <w:numId w:val="20"/>
        </w:numPr>
      </w:pPr>
      <w:r>
        <w:t xml:space="preserve">This effectiveTime </w:t>
      </w:r>
      <w:r>
        <w:rPr>
          <w:rStyle w:val="keyword"/>
        </w:rPr>
        <w:t>SHALL</w:t>
      </w:r>
      <w:r>
        <w:t xml:space="preserve"> contain exactly one [1..1] </w:t>
      </w:r>
      <w:r>
        <w:rPr>
          <w:rStyle w:val="XMLnameBold"/>
        </w:rPr>
        <w:t>@value</w:t>
      </w:r>
      <w:bookmarkStart w:id="640" w:name="C_4515-33008"/>
      <w:r>
        <w:t xml:space="preserve"> (CONF:4515-33008)</w:t>
      </w:r>
      <w:bookmarkEnd w:id="640"/>
      <w:r>
        <w:t>.</w:t>
      </w:r>
    </w:p>
    <w:p w14:paraId="2FE026BB" w14:textId="77777777" w:rsidR="002E1B08" w:rsidRDefault="00000000">
      <w:pPr>
        <w:numPr>
          <w:ilvl w:val="2"/>
          <w:numId w:val="20"/>
        </w:numPr>
      </w:pPr>
      <w:r>
        <w:rPr>
          <w:rStyle w:val="keyword"/>
        </w:rPr>
        <w:t>SHALL</w:t>
      </w:r>
      <w:r>
        <w:t xml:space="preserve"> be precise to at least the year (CONF:4515-33009).</w:t>
      </w:r>
    </w:p>
    <w:p w14:paraId="453AAEBF" w14:textId="77777777" w:rsidR="002E1B08" w:rsidRDefault="00000000">
      <w:pPr>
        <w:numPr>
          <w:ilvl w:val="1"/>
          <w:numId w:val="20"/>
        </w:numPr>
      </w:pPr>
      <w:r>
        <w:t xml:space="preserve">This effectiveTime </w:t>
      </w:r>
      <w:r>
        <w:rPr>
          <w:rStyle w:val="keyword"/>
        </w:rPr>
        <w:t>SHALL NOT</w:t>
      </w:r>
      <w:r>
        <w:t xml:space="preserve"> contain [0..0] </w:t>
      </w:r>
      <w:r>
        <w:rPr>
          <w:rStyle w:val="XMLnameBold"/>
        </w:rPr>
        <w:t>low</w:t>
      </w:r>
      <w:bookmarkStart w:id="641" w:name="C_4515-33016"/>
      <w:r>
        <w:t xml:space="preserve"> (CONF:4515-33016)</w:t>
      </w:r>
      <w:bookmarkEnd w:id="641"/>
      <w:r>
        <w:t>.</w:t>
      </w:r>
    </w:p>
    <w:p w14:paraId="774EB4EB" w14:textId="77777777" w:rsidR="002E1B08" w:rsidRDefault="00000000">
      <w:pPr>
        <w:numPr>
          <w:ilvl w:val="1"/>
          <w:numId w:val="20"/>
        </w:numPr>
      </w:pPr>
      <w:r>
        <w:t xml:space="preserve">This effectiveTime </w:t>
      </w:r>
      <w:r>
        <w:rPr>
          <w:rStyle w:val="keyword"/>
        </w:rPr>
        <w:t>SHALL NOT</w:t>
      </w:r>
      <w:r>
        <w:t xml:space="preserve"> contain [0..0] </w:t>
      </w:r>
      <w:r>
        <w:rPr>
          <w:rStyle w:val="XMLnameBold"/>
        </w:rPr>
        <w:t>high</w:t>
      </w:r>
      <w:bookmarkStart w:id="642" w:name="C_4515-33017"/>
      <w:r>
        <w:t xml:space="preserve"> (CONF:4515-33017)</w:t>
      </w:r>
      <w:bookmarkEnd w:id="642"/>
      <w:r>
        <w:t>.</w:t>
      </w:r>
    </w:p>
    <w:p w14:paraId="217F8BEA" w14:textId="77777777" w:rsidR="002E1B08" w:rsidRDefault="00000000">
      <w:pPr>
        <w:pStyle w:val="Caption"/>
        <w:ind w:left="130" w:right="115"/>
      </w:pPr>
      <w:bookmarkStart w:id="643" w:name="_Toc119067325"/>
      <w:bookmarkStart w:id="644" w:name="_Toc119072239"/>
      <w:bookmarkStart w:id="645" w:name="_Toc120095161"/>
      <w:r>
        <w:t xml:space="preserve">Figure </w:t>
      </w:r>
      <w:r>
        <w:fldChar w:fldCharType="begin"/>
      </w:r>
      <w:r>
        <w:instrText>SEQ Figure \* ARABIC</w:instrText>
      </w:r>
      <w:r>
        <w:fldChar w:fldCharType="separate"/>
      </w:r>
      <w:r>
        <w:t>28</w:t>
      </w:r>
      <w:r>
        <w:fldChar w:fldCharType="end"/>
      </w:r>
      <w:r>
        <w:t>: Date of Diagnosis Act Example</w:t>
      </w:r>
      <w:bookmarkEnd w:id="643"/>
      <w:bookmarkEnd w:id="644"/>
      <w:bookmarkEnd w:id="645"/>
    </w:p>
    <w:p w14:paraId="35276341" w14:textId="77777777" w:rsidR="002E1B08" w:rsidRDefault="00000000">
      <w:pPr>
        <w:pStyle w:val="Example"/>
        <w:ind w:left="130" w:right="115"/>
      </w:pPr>
      <w:r>
        <w:t>&lt;!-- INSIDE PROBLEM OBSERVATION --&gt;</w:t>
      </w:r>
    </w:p>
    <w:p w14:paraId="431786E2" w14:textId="77777777" w:rsidR="002E1B08" w:rsidRDefault="00000000">
      <w:pPr>
        <w:pStyle w:val="Example"/>
        <w:ind w:left="130" w:right="115"/>
      </w:pPr>
      <w:r>
        <w:t>&lt;entryRelationship typeCode="COMP"&gt;</w:t>
      </w:r>
    </w:p>
    <w:p w14:paraId="789E76DF" w14:textId="77777777" w:rsidR="002E1B08" w:rsidRDefault="00000000">
      <w:pPr>
        <w:pStyle w:val="Example"/>
        <w:ind w:left="130" w:right="115"/>
      </w:pPr>
      <w:r>
        <w:t xml:space="preserve">    &lt;act classCode="ACT" moodCode="EVN"&gt;</w:t>
      </w:r>
    </w:p>
    <w:p w14:paraId="724342FE" w14:textId="77777777" w:rsidR="002E1B08" w:rsidRDefault="00000000">
      <w:pPr>
        <w:pStyle w:val="Example"/>
        <w:ind w:left="130" w:right="115"/>
      </w:pPr>
      <w:r>
        <w:t xml:space="preserve">        &lt;templateId root="2.16.840.1.113883.10.20.22.4.502" extension="2022-06-01"/&gt;</w:t>
      </w:r>
    </w:p>
    <w:p w14:paraId="196DFF64" w14:textId="77777777" w:rsidR="002E1B08" w:rsidRDefault="00000000">
      <w:pPr>
        <w:pStyle w:val="Example"/>
        <w:ind w:left="130" w:right="115"/>
      </w:pPr>
      <w:r>
        <w:t xml:space="preserve">        &lt;code code="77975-1" codeSystem="2.16.840.1.113883.6.1"</w:t>
      </w:r>
    </w:p>
    <w:p w14:paraId="2BEB4F35" w14:textId="77777777" w:rsidR="002E1B08" w:rsidRDefault="00000000">
      <w:pPr>
        <w:pStyle w:val="Example"/>
        <w:ind w:left="130" w:right="115"/>
      </w:pPr>
      <w:r>
        <w:tab/>
      </w:r>
      <w:r>
        <w:tab/>
      </w:r>
      <w:r>
        <w:tab/>
      </w:r>
      <w:r>
        <w:tab/>
      </w:r>
      <w:r>
        <w:tab/>
      </w:r>
      <w:r>
        <w:tab/>
      </w:r>
      <w:r>
        <w:tab/>
        <w:t>codeSystemName="LOINC"</w:t>
      </w:r>
    </w:p>
    <w:p w14:paraId="7D4A80B6" w14:textId="77777777" w:rsidR="002E1B08" w:rsidRDefault="00000000">
      <w:pPr>
        <w:pStyle w:val="Example"/>
        <w:ind w:left="130" w:right="115"/>
      </w:pPr>
      <w:r>
        <w:tab/>
      </w:r>
      <w:r>
        <w:tab/>
      </w:r>
      <w:r>
        <w:tab/>
      </w:r>
      <w:r>
        <w:tab/>
      </w:r>
      <w:r>
        <w:tab/>
      </w:r>
      <w:r>
        <w:tab/>
      </w:r>
      <w:r>
        <w:tab/>
        <w:t>displayName="Earliest date of diagnosis"/&gt;</w:t>
      </w:r>
    </w:p>
    <w:p w14:paraId="2E38CBDE" w14:textId="77777777" w:rsidR="002E1B08" w:rsidRDefault="00000000">
      <w:pPr>
        <w:pStyle w:val="Example"/>
        <w:ind w:left="130" w:right="115"/>
      </w:pPr>
      <w:r>
        <w:t xml:space="preserve">        &lt;text&gt;</w:t>
      </w:r>
    </w:p>
    <w:p w14:paraId="53F1BFF7" w14:textId="77777777" w:rsidR="002E1B08" w:rsidRDefault="00000000">
      <w:pPr>
        <w:pStyle w:val="Example"/>
        <w:ind w:left="130" w:right="115"/>
      </w:pPr>
      <w:r>
        <w:t xml:space="preserve">            &lt;reference value="#ProblemObs_1_PS1"/&gt;</w:t>
      </w:r>
    </w:p>
    <w:p w14:paraId="7C5E4908" w14:textId="77777777" w:rsidR="002E1B08" w:rsidRDefault="00000000">
      <w:pPr>
        <w:pStyle w:val="Example"/>
        <w:ind w:left="130" w:right="115"/>
      </w:pPr>
      <w:r>
        <w:t xml:space="preserve">        &lt;/text&gt;</w:t>
      </w:r>
    </w:p>
    <w:p w14:paraId="4824C419" w14:textId="77777777" w:rsidR="002E1B08" w:rsidRDefault="00000000">
      <w:pPr>
        <w:pStyle w:val="Example"/>
        <w:ind w:left="130" w:right="115"/>
      </w:pPr>
      <w:r>
        <w:t xml:space="preserve">        &lt;statusCode code="completed"/&gt;</w:t>
      </w:r>
    </w:p>
    <w:p w14:paraId="4583C73A" w14:textId="77777777" w:rsidR="002E1B08" w:rsidRDefault="00000000">
      <w:pPr>
        <w:pStyle w:val="Example"/>
        <w:ind w:left="130" w:right="115"/>
      </w:pPr>
      <w:r>
        <w:t xml:space="preserve">        &lt;!-- SHALL to the year (MAY be more specific) --&gt;</w:t>
      </w:r>
    </w:p>
    <w:p w14:paraId="6B7ED53C" w14:textId="77777777" w:rsidR="002E1B08" w:rsidRDefault="00000000">
      <w:pPr>
        <w:pStyle w:val="Example"/>
        <w:ind w:left="130" w:right="115"/>
      </w:pPr>
      <w:r>
        <w:t xml:space="preserve">        &lt;effectiveTime value="200802"/&gt;</w:t>
      </w:r>
    </w:p>
    <w:p w14:paraId="7BC73E7A" w14:textId="77777777" w:rsidR="002E1B08" w:rsidRDefault="00000000">
      <w:pPr>
        <w:pStyle w:val="Example"/>
        <w:ind w:left="130" w:right="115"/>
      </w:pPr>
      <w:r>
        <w:t xml:space="preserve">    &lt;/act&gt;</w:t>
      </w:r>
    </w:p>
    <w:p w14:paraId="25B4CCE0" w14:textId="77777777" w:rsidR="002E1B08" w:rsidRDefault="00000000">
      <w:pPr>
        <w:pStyle w:val="Example"/>
        <w:ind w:left="130" w:right="115"/>
      </w:pPr>
      <w:r>
        <w:t>&lt;/entryRelationship&gt;</w:t>
      </w:r>
    </w:p>
    <w:p w14:paraId="24247F46" w14:textId="77777777" w:rsidR="002E1B08" w:rsidRDefault="002E1B08">
      <w:pPr>
        <w:pStyle w:val="BodyText"/>
      </w:pPr>
    </w:p>
    <w:p w14:paraId="2733685D" w14:textId="77777777" w:rsidR="002E1B08" w:rsidRPr="0021629C" w:rsidRDefault="00000000">
      <w:pPr>
        <w:pStyle w:val="Heading2nospace"/>
      </w:pPr>
      <w:bookmarkStart w:id="646" w:name="E_Disability_Status_Observation_C_CDA"/>
      <w:bookmarkStart w:id="647" w:name="_Toc119067271"/>
      <w:bookmarkStart w:id="648" w:name="_Toc119074756"/>
      <w:bookmarkStart w:id="649" w:name="_Toc120095107"/>
      <w:r w:rsidRPr="0021629C">
        <w:t>Disability Status Observation</w:t>
      </w:r>
      <w:bookmarkEnd w:id="646"/>
      <w:bookmarkEnd w:id="647"/>
      <w:bookmarkEnd w:id="648"/>
      <w:bookmarkEnd w:id="649"/>
    </w:p>
    <w:p w14:paraId="7A3779A5" w14:textId="77777777" w:rsidR="002E1B08" w:rsidRDefault="00000000">
      <w:pPr>
        <w:pStyle w:val="BracketData"/>
      </w:pPr>
      <w:r>
        <w:t>[observation: identifier urn:hl7ii:2.16.840.1.113883.10.20.22.4.505:2023-05-01 (open)]</w:t>
      </w:r>
    </w:p>
    <w:p w14:paraId="3D42A22E" w14:textId="77777777" w:rsidR="002E1B08" w:rsidRDefault="00000000">
      <w:pPr>
        <w:pStyle w:val="Caption"/>
      </w:pPr>
      <w:bookmarkStart w:id="650" w:name="_Toc119067401"/>
      <w:bookmarkStart w:id="651" w:name="_Toc119074825"/>
      <w:bookmarkStart w:id="652" w:name="_Toc120095036"/>
      <w:r>
        <w:t xml:space="preserve">Table </w:t>
      </w:r>
      <w:r>
        <w:fldChar w:fldCharType="begin"/>
      </w:r>
      <w:r>
        <w:instrText>SEQ Table \* ARABIC</w:instrText>
      </w:r>
      <w:r>
        <w:fldChar w:fldCharType="separate"/>
      </w:r>
      <w:r>
        <w:t>43</w:t>
      </w:r>
      <w:r>
        <w:fldChar w:fldCharType="end"/>
      </w:r>
      <w:r>
        <w:t>: Disability Status Observation Contexts</w:t>
      </w:r>
      <w:bookmarkEnd w:id="650"/>
      <w:bookmarkEnd w:id="651"/>
      <w:bookmarkEnd w:id="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5AC93006" w14:textId="77777777">
        <w:trPr>
          <w:cantSplit/>
          <w:tblHeader/>
          <w:jc w:val="center"/>
        </w:trPr>
        <w:tc>
          <w:tcPr>
            <w:tcW w:w="360" w:type="dxa"/>
            <w:shd w:val="clear" w:color="auto" w:fill="E6E6E6"/>
          </w:tcPr>
          <w:p w14:paraId="4054A6A3" w14:textId="77777777" w:rsidR="002E1B08" w:rsidRDefault="00000000">
            <w:pPr>
              <w:pStyle w:val="TableHead"/>
            </w:pPr>
            <w:r>
              <w:t>Contained By:</w:t>
            </w:r>
          </w:p>
        </w:tc>
        <w:tc>
          <w:tcPr>
            <w:tcW w:w="360" w:type="dxa"/>
            <w:shd w:val="clear" w:color="auto" w:fill="E6E6E6"/>
          </w:tcPr>
          <w:p w14:paraId="0A899296" w14:textId="77777777" w:rsidR="002E1B08" w:rsidRDefault="00000000">
            <w:pPr>
              <w:pStyle w:val="TableHead"/>
            </w:pPr>
            <w:r>
              <w:t>Contains:</w:t>
            </w:r>
          </w:p>
        </w:tc>
      </w:tr>
      <w:tr w:rsidR="002E1B08" w14:paraId="33A3DE07" w14:textId="77777777">
        <w:trPr>
          <w:jc w:val="center"/>
        </w:trPr>
        <w:tc>
          <w:tcPr>
            <w:tcW w:w="360" w:type="dxa"/>
          </w:tcPr>
          <w:p w14:paraId="73444479" w14:textId="77777777" w:rsidR="002E1B08" w:rsidRDefault="002E1B08"/>
        </w:tc>
        <w:tc>
          <w:tcPr>
            <w:tcW w:w="360" w:type="dxa"/>
          </w:tcPr>
          <w:p w14:paraId="1D03BE2F" w14:textId="77777777" w:rsidR="002E1B08" w:rsidRDefault="00000000">
            <w:pPr>
              <w:pStyle w:val="TableText"/>
            </w:pPr>
            <w:hyperlink w:anchor="E_Assessment_Scale_Observation_V2">
              <w:r>
                <w:rPr>
                  <w:rStyle w:val="HyperlinkText9pt"/>
                </w:rPr>
                <w:t>Assessment Scale Observation (V2)</w:t>
              </w:r>
            </w:hyperlink>
            <w:r>
              <w:t xml:space="preserve"> (optional)</w:t>
            </w:r>
          </w:p>
        </w:tc>
      </w:tr>
    </w:tbl>
    <w:p w14:paraId="30897AED" w14:textId="77777777" w:rsidR="002E1B08" w:rsidRDefault="002E1B08">
      <w:pPr>
        <w:pStyle w:val="BodyText"/>
      </w:pPr>
    </w:p>
    <w:p w14:paraId="15FA5777" w14:textId="03C6C2F9" w:rsidR="006F32EC" w:rsidRDefault="006F32EC" w:rsidP="006F32EC">
      <w:r w:rsidRPr="00FE44A9">
        <w:t>This template represents an assessment of patients’ perception of their physical, cognitive, intellectual, or psychiatric disabilities. It may contain an Assessment Scale Observation that holds the six-item set of questions used on the American Community Survey (ACS) to gauge disability</w:t>
      </w:r>
      <w:r w:rsidR="003043DE" w:rsidRPr="00FE44A9">
        <w:t>,</w:t>
      </w:r>
      <w:r w:rsidRPr="00FE44A9">
        <w:t xml:space="preserve"> defined here: </w:t>
      </w:r>
      <w:hyperlink r:id="rId32" w:history="1">
        <w:r w:rsidRPr="00FE44A9">
          <w:rPr>
            <w:rStyle w:val="HyperlinkCourierBold"/>
          </w:rPr>
          <w:t>HHS Implementation Guidance on Data Collection Standards for Race, Ethnicity, Sex, Primary Language, and Disability Status</w:t>
        </w:r>
      </w:hyperlink>
      <w:r w:rsidRPr="00FE44A9">
        <w:br/>
        <w:t>This template SHOULD be included zero or more times [0..*] in the Functional Status Section V2 or the Functional Status Organizer (V2).</w:t>
      </w:r>
    </w:p>
    <w:p w14:paraId="0ADA8A46" w14:textId="77777777" w:rsidR="002E1B08" w:rsidRDefault="00000000">
      <w:pPr>
        <w:pStyle w:val="Caption"/>
      </w:pPr>
      <w:bookmarkStart w:id="653" w:name="_Toc119067402"/>
      <w:bookmarkStart w:id="654" w:name="_Toc119074826"/>
      <w:bookmarkStart w:id="655" w:name="_Toc120095037"/>
      <w:r>
        <w:t xml:space="preserve">Table </w:t>
      </w:r>
      <w:r>
        <w:fldChar w:fldCharType="begin"/>
      </w:r>
      <w:r>
        <w:instrText>SEQ Table \* ARABIC</w:instrText>
      </w:r>
      <w:r>
        <w:fldChar w:fldCharType="separate"/>
      </w:r>
      <w:r>
        <w:t>44</w:t>
      </w:r>
      <w:r>
        <w:fldChar w:fldCharType="end"/>
      </w:r>
      <w:r>
        <w:t>: Disability Status Observation Constraints Overview</w:t>
      </w:r>
      <w:bookmarkEnd w:id="653"/>
      <w:bookmarkEnd w:id="654"/>
      <w:bookmarkEnd w:id="6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1663BA1F" w14:textId="77777777">
        <w:trPr>
          <w:cantSplit/>
          <w:tblHeader/>
          <w:jc w:val="center"/>
        </w:trPr>
        <w:tc>
          <w:tcPr>
            <w:tcW w:w="0" w:type="dxa"/>
            <w:shd w:val="clear" w:color="auto" w:fill="E6E6E6"/>
            <w:noWrap/>
          </w:tcPr>
          <w:p w14:paraId="7CF753BA" w14:textId="77777777" w:rsidR="002E1B08" w:rsidRDefault="00000000">
            <w:pPr>
              <w:pStyle w:val="TableHead"/>
            </w:pPr>
            <w:r>
              <w:t>XPath</w:t>
            </w:r>
          </w:p>
        </w:tc>
        <w:tc>
          <w:tcPr>
            <w:tcW w:w="720" w:type="dxa"/>
            <w:shd w:val="clear" w:color="auto" w:fill="E6E6E6"/>
            <w:noWrap/>
          </w:tcPr>
          <w:p w14:paraId="3753FE88" w14:textId="77777777" w:rsidR="002E1B08" w:rsidRDefault="00000000">
            <w:pPr>
              <w:pStyle w:val="TableHead"/>
            </w:pPr>
            <w:r>
              <w:t>Card.</w:t>
            </w:r>
          </w:p>
        </w:tc>
        <w:tc>
          <w:tcPr>
            <w:tcW w:w="1152" w:type="dxa"/>
            <w:shd w:val="clear" w:color="auto" w:fill="E6E6E6"/>
            <w:noWrap/>
          </w:tcPr>
          <w:p w14:paraId="2C5879E7" w14:textId="77777777" w:rsidR="002E1B08" w:rsidRDefault="00000000">
            <w:pPr>
              <w:pStyle w:val="TableHead"/>
            </w:pPr>
            <w:r>
              <w:t>Verb</w:t>
            </w:r>
          </w:p>
        </w:tc>
        <w:tc>
          <w:tcPr>
            <w:tcW w:w="864" w:type="dxa"/>
            <w:shd w:val="clear" w:color="auto" w:fill="E6E6E6"/>
            <w:noWrap/>
          </w:tcPr>
          <w:p w14:paraId="59496C3B" w14:textId="77777777" w:rsidR="002E1B08" w:rsidRDefault="00000000">
            <w:pPr>
              <w:pStyle w:val="TableHead"/>
            </w:pPr>
            <w:r>
              <w:t>Data Type</w:t>
            </w:r>
          </w:p>
        </w:tc>
        <w:tc>
          <w:tcPr>
            <w:tcW w:w="864" w:type="dxa"/>
            <w:shd w:val="clear" w:color="auto" w:fill="E6E6E6"/>
            <w:noWrap/>
          </w:tcPr>
          <w:p w14:paraId="70CA010D" w14:textId="77777777" w:rsidR="002E1B08" w:rsidRDefault="00000000">
            <w:pPr>
              <w:pStyle w:val="TableHead"/>
            </w:pPr>
            <w:r>
              <w:t>CONF#</w:t>
            </w:r>
          </w:p>
        </w:tc>
        <w:tc>
          <w:tcPr>
            <w:tcW w:w="864" w:type="dxa"/>
            <w:shd w:val="clear" w:color="auto" w:fill="E6E6E6"/>
            <w:noWrap/>
          </w:tcPr>
          <w:p w14:paraId="109745F6" w14:textId="77777777" w:rsidR="002E1B08" w:rsidRDefault="00000000">
            <w:pPr>
              <w:pStyle w:val="TableHead"/>
            </w:pPr>
            <w:r>
              <w:t>Value</w:t>
            </w:r>
          </w:p>
        </w:tc>
      </w:tr>
      <w:tr w:rsidR="002E1B08" w14:paraId="01D11C0C" w14:textId="77777777">
        <w:trPr>
          <w:jc w:val="center"/>
        </w:trPr>
        <w:tc>
          <w:tcPr>
            <w:tcW w:w="10160" w:type="dxa"/>
            <w:gridSpan w:val="6"/>
          </w:tcPr>
          <w:p w14:paraId="0AE8033E" w14:textId="77777777" w:rsidR="002E1B08" w:rsidRDefault="00000000">
            <w:pPr>
              <w:pStyle w:val="TableText"/>
            </w:pPr>
            <w:r>
              <w:t>observation (identifier: urn:hl7ii:2.16.840.1.113883.10.20.22.4.505:2023-05-01)</w:t>
            </w:r>
          </w:p>
        </w:tc>
      </w:tr>
      <w:tr w:rsidR="002E1B08" w14:paraId="0835AB77" w14:textId="77777777">
        <w:trPr>
          <w:jc w:val="center"/>
        </w:trPr>
        <w:tc>
          <w:tcPr>
            <w:tcW w:w="3345" w:type="dxa"/>
          </w:tcPr>
          <w:p w14:paraId="4E2DA684" w14:textId="77777777" w:rsidR="002E1B08" w:rsidRDefault="00000000">
            <w:pPr>
              <w:pStyle w:val="TableText"/>
            </w:pPr>
            <w:r>
              <w:tab/>
              <w:t>@classCode</w:t>
            </w:r>
          </w:p>
        </w:tc>
        <w:tc>
          <w:tcPr>
            <w:tcW w:w="720" w:type="dxa"/>
          </w:tcPr>
          <w:p w14:paraId="4859EB99" w14:textId="77777777" w:rsidR="002E1B08" w:rsidRDefault="00000000">
            <w:pPr>
              <w:pStyle w:val="TableText"/>
            </w:pPr>
            <w:r>
              <w:t>1..1</w:t>
            </w:r>
          </w:p>
        </w:tc>
        <w:tc>
          <w:tcPr>
            <w:tcW w:w="1152" w:type="dxa"/>
          </w:tcPr>
          <w:p w14:paraId="3CB02EAA" w14:textId="77777777" w:rsidR="002E1B08" w:rsidRDefault="00000000">
            <w:pPr>
              <w:pStyle w:val="TableText"/>
            </w:pPr>
            <w:r>
              <w:t>SHALL</w:t>
            </w:r>
          </w:p>
        </w:tc>
        <w:tc>
          <w:tcPr>
            <w:tcW w:w="864" w:type="dxa"/>
          </w:tcPr>
          <w:p w14:paraId="4DFB00AE" w14:textId="77777777" w:rsidR="002E1B08" w:rsidRDefault="002E1B08">
            <w:pPr>
              <w:pStyle w:val="TableText"/>
            </w:pPr>
          </w:p>
        </w:tc>
        <w:tc>
          <w:tcPr>
            <w:tcW w:w="1104" w:type="dxa"/>
          </w:tcPr>
          <w:p w14:paraId="3155F3A5" w14:textId="77777777" w:rsidR="002E1B08" w:rsidRDefault="00000000">
            <w:pPr>
              <w:pStyle w:val="TableText"/>
            </w:pPr>
            <w:hyperlink w:anchor="C_4537-32620">
              <w:r>
                <w:rPr>
                  <w:rStyle w:val="HyperlinkText9pt"/>
                </w:rPr>
                <w:t>4537-32620</w:t>
              </w:r>
            </w:hyperlink>
          </w:p>
        </w:tc>
        <w:tc>
          <w:tcPr>
            <w:tcW w:w="2975" w:type="dxa"/>
          </w:tcPr>
          <w:p w14:paraId="4970D203" w14:textId="77777777" w:rsidR="002E1B08" w:rsidRDefault="00000000">
            <w:pPr>
              <w:pStyle w:val="TableText"/>
            </w:pPr>
            <w:r>
              <w:t>urn:oid:2.16.840.1.113883.5.6 (HL7ActClass) = OBS</w:t>
            </w:r>
          </w:p>
        </w:tc>
      </w:tr>
      <w:tr w:rsidR="002E1B08" w14:paraId="69F67FBF" w14:textId="77777777">
        <w:trPr>
          <w:jc w:val="center"/>
        </w:trPr>
        <w:tc>
          <w:tcPr>
            <w:tcW w:w="3345" w:type="dxa"/>
          </w:tcPr>
          <w:p w14:paraId="0DFF96B3" w14:textId="77777777" w:rsidR="002E1B08" w:rsidRDefault="00000000">
            <w:pPr>
              <w:pStyle w:val="TableText"/>
            </w:pPr>
            <w:r>
              <w:tab/>
              <w:t>@moodCode</w:t>
            </w:r>
          </w:p>
        </w:tc>
        <w:tc>
          <w:tcPr>
            <w:tcW w:w="720" w:type="dxa"/>
          </w:tcPr>
          <w:p w14:paraId="214519C9" w14:textId="77777777" w:rsidR="002E1B08" w:rsidRDefault="00000000">
            <w:pPr>
              <w:pStyle w:val="TableText"/>
            </w:pPr>
            <w:r>
              <w:t>1..1</w:t>
            </w:r>
          </w:p>
        </w:tc>
        <w:tc>
          <w:tcPr>
            <w:tcW w:w="1152" w:type="dxa"/>
          </w:tcPr>
          <w:p w14:paraId="72FAF5CE" w14:textId="77777777" w:rsidR="002E1B08" w:rsidRDefault="00000000">
            <w:pPr>
              <w:pStyle w:val="TableText"/>
            </w:pPr>
            <w:r>
              <w:t>SHALL</w:t>
            </w:r>
          </w:p>
        </w:tc>
        <w:tc>
          <w:tcPr>
            <w:tcW w:w="864" w:type="dxa"/>
          </w:tcPr>
          <w:p w14:paraId="20B4CC1C" w14:textId="77777777" w:rsidR="002E1B08" w:rsidRDefault="002E1B08">
            <w:pPr>
              <w:pStyle w:val="TableText"/>
            </w:pPr>
          </w:p>
        </w:tc>
        <w:tc>
          <w:tcPr>
            <w:tcW w:w="1104" w:type="dxa"/>
          </w:tcPr>
          <w:p w14:paraId="530713C8" w14:textId="77777777" w:rsidR="002E1B08" w:rsidRDefault="00000000">
            <w:pPr>
              <w:pStyle w:val="TableText"/>
            </w:pPr>
            <w:hyperlink w:anchor="C_4537-32621">
              <w:r>
                <w:rPr>
                  <w:rStyle w:val="HyperlinkText9pt"/>
                </w:rPr>
                <w:t>4537-32621</w:t>
              </w:r>
            </w:hyperlink>
          </w:p>
        </w:tc>
        <w:tc>
          <w:tcPr>
            <w:tcW w:w="2975" w:type="dxa"/>
          </w:tcPr>
          <w:p w14:paraId="518EAFAE" w14:textId="77777777" w:rsidR="002E1B08" w:rsidRDefault="00000000">
            <w:pPr>
              <w:pStyle w:val="TableText"/>
            </w:pPr>
            <w:r>
              <w:t>urn:oid:2.16.840.1.113883.5.1001 (HL7ActMood) = EVN</w:t>
            </w:r>
          </w:p>
        </w:tc>
      </w:tr>
      <w:tr w:rsidR="002E1B08" w14:paraId="0BF3BD86" w14:textId="77777777">
        <w:trPr>
          <w:jc w:val="center"/>
        </w:trPr>
        <w:tc>
          <w:tcPr>
            <w:tcW w:w="3345" w:type="dxa"/>
          </w:tcPr>
          <w:p w14:paraId="308FC4EA" w14:textId="77777777" w:rsidR="002E1B08" w:rsidRDefault="00000000">
            <w:pPr>
              <w:pStyle w:val="TableText"/>
            </w:pPr>
            <w:r>
              <w:tab/>
              <w:t>templateId</w:t>
            </w:r>
          </w:p>
        </w:tc>
        <w:tc>
          <w:tcPr>
            <w:tcW w:w="720" w:type="dxa"/>
          </w:tcPr>
          <w:p w14:paraId="16820885" w14:textId="77777777" w:rsidR="002E1B08" w:rsidRDefault="00000000">
            <w:pPr>
              <w:pStyle w:val="TableText"/>
            </w:pPr>
            <w:r>
              <w:t>1..1</w:t>
            </w:r>
          </w:p>
        </w:tc>
        <w:tc>
          <w:tcPr>
            <w:tcW w:w="1152" w:type="dxa"/>
          </w:tcPr>
          <w:p w14:paraId="158DA30C" w14:textId="77777777" w:rsidR="002E1B08" w:rsidRDefault="00000000">
            <w:pPr>
              <w:pStyle w:val="TableText"/>
            </w:pPr>
            <w:r>
              <w:t>SHALL</w:t>
            </w:r>
          </w:p>
        </w:tc>
        <w:tc>
          <w:tcPr>
            <w:tcW w:w="864" w:type="dxa"/>
          </w:tcPr>
          <w:p w14:paraId="75B4B6D5" w14:textId="77777777" w:rsidR="002E1B08" w:rsidRDefault="002E1B08">
            <w:pPr>
              <w:pStyle w:val="TableText"/>
            </w:pPr>
          </w:p>
        </w:tc>
        <w:tc>
          <w:tcPr>
            <w:tcW w:w="1104" w:type="dxa"/>
          </w:tcPr>
          <w:p w14:paraId="30D7016A" w14:textId="77777777" w:rsidR="002E1B08" w:rsidRDefault="00000000">
            <w:pPr>
              <w:pStyle w:val="TableText"/>
            </w:pPr>
            <w:hyperlink w:anchor="C_4537-32619">
              <w:r>
                <w:rPr>
                  <w:rStyle w:val="HyperlinkText9pt"/>
                </w:rPr>
                <w:t>4537-32619</w:t>
              </w:r>
            </w:hyperlink>
          </w:p>
        </w:tc>
        <w:tc>
          <w:tcPr>
            <w:tcW w:w="2975" w:type="dxa"/>
          </w:tcPr>
          <w:p w14:paraId="435E190C" w14:textId="77777777" w:rsidR="002E1B08" w:rsidRDefault="002E1B08">
            <w:pPr>
              <w:pStyle w:val="TableText"/>
            </w:pPr>
          </w:p>
        </w:tc>
      </w:tr>
      <w:tr w:rsidR="002E1B08" w14:paraId="67193634" w14:textId="77777777">
        <w:trPr>
          <w:jc w:val="center"/>
        </w:trPr>
        <w:tc>
          <w:tcPr>
            <w:tcW w:w="3345" w:type="dxa"/>
          </w:tcPr>
          <w:p w14:paraId="20BA8131" w14:textId="77777777" w:rsidR="002E1B08" w:rsidRDefault="00000000">
            <w:pPr>
              <w:pStyle w:val="TableText"/>
            </w:pPr>
            <w:r>
              <w:tab/>
            </w:r>
            <w:r>
              <w:tab/>
              <w:t>@root</w:t>
            </w:r>
          </w:p>
        </w:tc>
        <w:tc>
          <w:tcPr>
            <w:tcW w:w="720" w:type="dxa"/>
          </w:tcPr>
          <w:p w14:paraId="2DFB0187" w14:textId="77777777" w:rsidR="002E1B08" w:rsidRDefault="00000000">
            <w:pPr>
              <w:pStyle w:val="TableText"/>
            </w:pPr>
            <w:r>
              <w:t>1..1</w:t>
            </w:r>
          </w:p>
        </w:tc>
        <w:tc>
          <w:tcPr>
            <w:tcW w:w="1152" w:type="dxa"/>
          </w:tcPr>
          <w:p w14:paraId="117671E3" w14:textId="77777777" w:rsidR="002E1B08" w:rsidRDefault="00000000">
            <w:pPr>
              <w:pStyle w:val="TableText"/>
            </w:pPr>
            <w:r>
              <w:t>SHALL</w:t>
            </w:r>
          </w:p>
        </w:tc>
        <w:tc>
          <w:tcPr>
            <w:tcW w:w="864" w:type="dxa"/>
          </w:tcPr>
          <w:p w14:paraId="07FBBCC7" w14:textId="77777777" w:rsidR="002E1B08" w:rsidRDefault="002E1B08">
            <w:pPr>
              <w:pStyle w:val="TableText"/>
            </w:pPr>
          </w:p>
        </w:tc>
        <w:tc>
          <w:tcPr>
            <w:tcW w:w="1104" w:type="dxa"/>
          </w:tcPr>
          <w:p w14:paraId="5F85D151" w14:textId="77777777" w:rsidR="002E1B08" w:rsidRDefault="00000000">
            <w:pPr>
              <w:pStyle w:val="TableText"/>
            </w:pPr>
            <w:hyperlink w:anchor="C_4537-32622">
              <w:r>
                <w:rPr>
                  <w:rStyle w:val="HyperlinkText9pt"/>
                </w:rPr>
                <w:t>4537-32622</w:t>
              </w:r>
            </w:hyperlink>
          </w:p>
        </w:tc>
        <w:tc>
          <w:tcPr>
            <w:tcW w:w="2975" w:type="dxa"/>
          </w:tcPr>
          <w:p w14:paraId="2BBC0504" w14:textId="77777777" w:rsidR="002E1B08" w:rsidRDefault="00000000">
            <w:pPr>
              <w:pStyle w:val="TableText"/>
            </w:pPr>
            <w:r>
              <w:t>2.16.840.1.113883.10.20.22.4.505</w:t>
            </w:r>
          </w:p>
        </w:tc>
      </w:tr>
      <w:tr w:rsidR="002E1B08" w14:paraId="125958E9" w14:textId="77777777">
        <w:trPr>
          <w:jc w:val="center"/>
        </w:trPr>
        <w:tc>
          <w:tcPr>
            <w:tcW w:w="3345" w:type="dxa"/>
          </w:tcPr>
          <w:p w14:paraId="4D415B3B" w14:textId="77777777" w:rsidR="002E1B08" w:rsidRDefault="00000000">
            <w:pPr>
              <w:pStyle w:val="TableText"/>
            </w:pPr>
            <w:r>
              <w:tab/>
            </w:r>
            <w:r>
              <w:tab/>
              <w:t>@extension</w:t>
            </w:r>
          </w:p>
        </w:tc>
        <w:tc>
          <w:tcPr>
            <w:tcW w:w="720" w:type="dxa"/>
          </w:tcPr>
          <w:p w14:paraId="5F55C750" w14:textId="77777777" w:rsidR="002E1B08" w:rsidRDefault="00000000">
            <w:pPr>
              <w:pStyle w:val="TableText"/>
            </w:pPr>
            <w:r>
              <w:t>1..1</w:t>
            </w:r>
          </w:p>
        </w:tc>
        <w:tc>
          <w:tcPr>
            <w:tcW w:w="1152" w:type="dxa"/>
          </w:tcPr>
          <w:p w14:paraId="78CC42F1" w14:textId="77777777" w:rsidR="002E1B08" w:rsidRDefault="00000000">
            <w:pPr>
              <w:pStyle w:val="TableText"/>
            </w:pPr>
            <w:r>
              <w:t>SHALL</w:t>
            </w:r>
          </w:p>
        </w:tc>
        <w:tc>
          <w:tcPr>
            <w:tcW w:w="864" w:type="dxa"/>
          </w:tcPr>
          <w:p w14:paraId="4F31138E" w14:textId="77777777" w:rsidR="002E1B08" w:rsidRDefault="002E1B08">
            <w:pPr>
              <w:pStyle w:val="TableText"/>
            </w:pPr>
          </w:p>
        </w:tc>
        <w:tc>
          <w:tcPr>
            <w:tcW w:w="1104" w:type="dxa"/>
          </w:tcPr>
          <w:p w14:paraId="28C8201B" w14:textId="77777777" w:rsidR="002E1B08" w:rsidRDefault="00000000">
            <w:pPr>
              <w:pStyle w:val="TableText"/>
            </w:pPr>
            <w:hyperlink w:anchor="C_4537-32623">
              <w:r>
                <w:rPr>
                  <w:rStyle w:val="HyperlinkText9pt"/>
                </w:rPr>
                <w:t>4537-32623</w:t>
              </w:r>
            </w:hyperlink>
          </w:p>
        </w:tc>
        <w:tc>
          <w:tcPr>
            <w:tcW w:w="2975" w:type="dxa"/>
          </w:tcPr>
          <w:p w14:paraId="20846668" w14:textId="77777777" w:rsidR="002E1B08" w:rsidRDefault="00000000">
            <w:pPr>
              <w:pStyle w:val="TableText"/>
            </w:pPr>
            <w:r>
              <w:t>2023-05-01</w:t>
            </w:r>
          </w:p>
        </w:tc>
      </w:tr>
      <w:tr w:rsidR="002E1B08" w14:paraId="138A9022" w14:textId="77777777">
        <w:trPr>
          <w:jc w:val="center"/>
        </w:trPr>
        <w:tc>
          <w:tcPr>
            <w:tcW w:w="3345" w:type="dxa"/>
          </w:tcPr>
          <w:p w14:paraId="08B48DCF" w14:textId="77777777" w:rsidR="002E1B08" w:rsidRDefault="00000000">
            <w:pPr>
              <w:pStyle w:val="TableText"/>
            </w:pPr>
            <w:r>
              <w:tab/>
              <w:t>code</w:t>
            </w:r>
          </w:p>
        </w:tc>
        <w:tc>
          <w:tcPr>
            <w:tcW w:w="720" w:type="dxa"/>
          </w:tcPr>
          <w:p w14:paraId="11B0E34B" w14:textId="77777777" w:rsidR="002E1B08" w:rsidRDefault="00000000">
            <w:pPr>
              <w:pStyle w:val="TableText"/>
            </w:pPr>
            <w:r>
              <w:t>1..1</w:t>
            </w:r>
          </w:p>
        </w:tc>
        <w:tc>
          <w:tcPr>
            <w:tcW w:w="1152" w:type="dxa"/>
          </w:tcPr>
          <w:p w14:paraId="4A0C645A" w14:textId="77777777" w:rsidR="002E1B08" w:rsidRDefault="00000000">
            <w:pPr>
              <w:pStyle w:val="TableText"/>
            </w:pPr>
            <w:r>
              <w:t>SHALL</w:t>
            </w:r>
          </w:p>
        </w:tc>
        <w:tc>
          <w:tcPr>
            <w:tcW w:w="864" w:type="dxa"/>
          </w:tcPr>
          <w:p w14:paraId="58729BB3" w14:textId="77777777" w:rsidR="002E1B08" w:rsidRDefault="002E1B08">
            <w:pPr>
              <w:pStyle w:val="TableText"/>
            </w:pPr>
          </w:p>
        </w:tc>
        <w:tc>
          <w:tcPr>
            <w:tcW w:w="1104" w:type="dxa"/>
          </w:tcPr>
          <w:p w14:paraId="3FCBF50C" w14:textId="77777777" w:rsidR="002E1B08" w:rsidRDefault="00000000">
            <w:pPr>
              <w:pStyle w:val="TableText"/>
            </w:pPr>
            <w:hyperlink w:anchor="C_4537-32624">
              <w:r>
                <w:rPr>
                  <w:rStyle w:val="HyperlinkText9pt"/>
                </w:rPr>
                <w:t>4537-32624</w:t>
              </w:r>
            </w:hyperlink>
          </w:p>
        </w:tc>
        <w:tc>
          <w:tcPr>
            <w:tcW w:w="2975" w:type="dxa"/>
          </w:tcPr>
          <w:p w14:paraId="0E84B118" w14:textId="77777777" w:rsidR="002E1B08" w:rsidRDefault="002E1B08">
            <w:pPr>
              <w:pStyle w:val="TableText"/>
            </w:pPr>
          </w:p>
        </w:tc>
      </w:tr>
      <w:tr w:rsidR="002E1B08" w14:paraId="5A2C70D0" w14:textId="77777777">
        <w:trPr>
          <w:jc w:val="center"/>
        </w:trPr>
        <w:tc>
          <w:tcPr>
            <w:tcW w:w="3345" w:type="dxa"/>
          </w:tcPr>
          <w:p w14:paraId="45C8147C" w14:textId="77777777" w:rsidR="002E1B08" w:rsidRDefault="00000000">
            <w:pPr>
              <w:pStyle w:val="TableText"/>
            </w:pPr>
            <w:r>
              <w:tab/>
            </w:r>
            <w:r>
              <w:tab/>
              <w:t>@code</w:t>
            </w:r>
          </w:p>
        </w:tc>
        <w:tc>
          <w:tcPr>
            <w:tcW w:w="720" w:type="dxa"/>
          </w:tcPr>
          <w:p w14:paraId="27C6B25D" w14:textId="77777777" w:rsidR="002E1B08" w:rsidRDefault="00000000">
            <w:pPr>
              <w:pStyle w:val="TableText"/>
            </w:pPr>
            <w:r>
              <w:t>1..1</w:t>
            </w:r>
          </w:p>
        </w:tc>
        <w:tc>
          <w:tcPr>
            <w:tcW w:w="1152" w:type="dxa"/>
          </w:tcPr>
          <w:p w14:paraId="0CB5610C" w14:textId="77777777" w:rsidR="002E1B08" w:rsidRDefault="00000000">
            <w:pPr>
              <w:pStyle w:val="TableText"/>
            </w:pPr>
            <w:r>
              <w:t>SHALL</w:t>
            </w:r>
          </w:p>
        </w:tc>
        <w:tc>
          <w:tcPr>
            <w:tcW w:w="864" w:type="dxa"/>
          </w:tcPr>
          <w:p w14:paraId="2558B2DF" w14:textId="77777777" w:rsidR="002E1B08" w:rsidRDefault="002E1B08">
            <w:pPr>
              <w:pStyle w:val="TableText"/>
            </w:pPr>
          </w:p>
        </w:tc>
        <w:tc>
          <w:tcPr>
            <w:tcW w:w="1104" w:type="dxa"/>
          </w:tcPr>
          <w:p w14:paraId="56D2E09D" w14:textId="77777777" w:rsidR="002E1B08" w:rsidRDefault="00000000">
            <w:pPr>
              <w:pStyle w:val="TableText"/>
            </w:pPr>
            <w:hyperlink w:anchor="C_4537-33023">
              <w:r>
                <w:rPr>
                  <w:rStyle w:val="HyperlinkText9pt"/>
                </w:rPr>
                <w:t>4537-33023</w:t>
              </w:r>
            </w:hyperlink>
          </w:p>
        </w:tc>
        <w:tc>
          <w:tcPr>
            <w:tcW w:w="2975" w:type="dxa"/>
          </w:tcPr>
          <w:p w14:paraId="72FFCB70" w14:textId="77777777" w:rsidR="002E1B08" w:rsidRDefault="00000000">
            <w:pPr>
              <w:pStyle w:val="TableText"/>
            </w:pPr>
            <w:r>
              <w:t>89571-4</w:t>
            </w:r>
          </w:p>
        </w:tc>
      </w:tr>
      <w:tr w:rsidR="002E1B08" w14:paraId="2D0128B1" w14:textId="77777777">
        <w:trPr>
          <w:jc w:val="center"/>
        </w:trPr>
        <w:tc>
          <w:tcPr>
            <w:tcW w:w="3345" w:type="dxa"/>
          </w:tcPr>
          <w:p w14:paraId="75F0AF67" w14:textId="77777777" w:rsidR="002E1B08" w:rsidRDefault="00000000">
            <w:pPr>
              <w:pStyle w:val="TableText"/>
            </w:pPr>
            <w:r>
              <w:tab/>
            </w:r>
            <w:r>
              <w:tab/>
              <w:t>@codeSystem</w:t>
            </w:r>
          </w:p>
        </w:tc>
        <w:tc>
          <w:tcPr>
            <w:tcW w:w="720" w:type="dxa"/>
          </w:tcPr>
          <w:p w14:paraId="2D860C70" w14:textId="77777777" w:rsidR="002E1B08" w:rsidRDefault="00000000">
            <w:pPr>
              <w:pStyle w:val="TableText"/>
            </w:pPr>
            <w:r>
              <w:t>1..1</w:t>
            </w:r>
          </w:p>
        </w:tc>
        <w:tc>
          <w:tcPr>
            <w:tcW w:w="1152" w:type="dxa"/>
          </w:tcPr>
          <w:p w14:paraId="0A97EEA5" w14:textId="77777777" w:rsidR="002E1B08" w:rsidRDefault="00000000">
            <w:pPr>
              <w:pStyle w:val="TableText"/>
            </w:pPr>
            <w:r>
              <w:t>SHALL</w:t>
            </w:r>
          </w:p>
        </w:tc>
        <w:tc>
          <w:tcPr>
            <w:tcW w:w="864" w:type="dxa"/>
          </w:tcPr>
          <w:p w14:paraId="01AAEE23" w14:textId="77777777" w:rsidR="002E1B08" w:rsidRDefault="002E1B08">
            <w:pPr>
              <w:pStyle w:val="TableText"/>
            </w:pPr>
          </w:p>
        </w:tc>
        <w:tc>
          <w:tcPr>
            <w:tcW w:w="1104" w:type="dxa"/>
          </w:tcPr>
          <w:p w14:paraId="157E5F0D" w14:textId="77777777" w:rsidR="002E1B08" w:rsidRDefault="00000000">
            <w:pPr>
              <w:pStyle w:val="TableText"/>
            </w:pPr>
            <w:hyperlink w:anchor="C_4537-33024">
              <w:r>
                <w:rPr>
                  <w:rStyle w:val="HyperlinkText9pt"/>
                </w:rPr>
                <w:t>4537-33024</w:t>
              </w:r>
            </w:hyperlink>
          </w:p>
        </w:tc>
        <w:tc>
          <w:tcPr>
            <w:tcW w:w="2975" w:type="dxa"/>
          </w:tcPr>
          <w:p w14:paraId="2C114141" w14:textId="77777777" w:rsidR="002E1B08" w:rsidRDefault="00000000">
            <w:pPr>
              <w:pStyle w:val="TableText"/>
            </w:pPr>
            <w:r>
              <w:t>2.16.840.1.113883.6.1</w:t>
            </w:r>
          </w:p>
        </w:tc>
      </w:tr>
      <w:tr w:rsidR="002E1B08" w14:paraId="2F9F19DE" w14:textId="77777777">
        <w:trPr>
          <w:jc w:val="center"/>
        </w:trPr>
        <w:tc>
          <w:tcPr>
            <w:tcW w:w="3345" w:type="dxa"/>
          </w:tcPr>
          <w:p w14:paraId="2082CC1E" w14:textId="77777777" w:rsidR="002E1B08" w:rsidRDefault="00000000">
            <w:pPr>
              <w:pStyle w:val="TableText"/>
            </w:pPr>
            <w:r>
              <w:tab/>
              <w:t>statusCode</w:t>
            </w:r>
          </w:p>
        </w:tc>
        <w:tc>
          <w:tcPr>
            <w:tcW w:w="720" w:type="dxa"/>
          </w:tcPr>
          <w:p w14:paraId="54DD6F1E" w14:textId="77777777" w:rsidR="002E1B08" w:rsidRDefault="00000000">
            <w:pPr>
              <w:pStyle w:val="TableText"/>
            </w:pPr>
            <w:r>
              <w:t>1..1</w:t>
            </w:r>
          </w:p>
        </w:tc>
        <w:tc>
          <w:tcPr>
            <w:tcW w:w="1152" w:type="dxa"/>
          </w:tcPr>
          <w:p w14:paraId="4DFCB208" w14:textId="77777777" w:rsidR="002E1B08" w:rsidRDefault="00000000">
            <w:pPr>
              <w:pStyle w:val="TableText"/>
            </w:pPr>
            <w:r>
              <w:t>SHALL</w:t>
            </w:r>
          </w:p>
        </w:tc>
        <w:tc>
          <w:tcPr>
            <w:tcW w:w="864" w:type="dxa"/>
          </w:tcPr>
          <w:p w14:paraId="7246B877" w14:textId="77777777" w:rsidR="002E1B08" w:rsidRDefault="002E1B08">
            <w:pPr>
              <w:pStyle w:val="TableText"/>
            </w:pPr>
          </w:p>
        </w:tc>
        <w:tc>
          <w:tcPr>
            <w:tcW w:w="1104" w:type="dxa"/>
          </w:tcPr>
          <w:p w14:paraId="1E1FAC16" w14:textId="77777777" w:rsidR="002E1B08" w:rsidRDefault="00000000">
            <w:pPr>
              <w:pStyle w:val="TableText"/>
            </w:pPr>
            <w:hyperlink w:anchor="C_4537-32625">
              <w:r>
                <w:rPr>
                  <w:rStyle w:val="HyperlinkText9pt"/>
                </w:rPr>
                <w:t>4537-32625</w:t>
              </w:r>
            </w:hyperlink>
          </w:p>
        </w:tc>
        <w:tc>
          <w:tcPr>
            <w:tcW w:w="2975" w:type="dxa"/>
          </w:tcPr>
          <w:p w14:paraId="40198F66" w14:textId="77777777" w:rsidR="002E1B08" w:rsidRDefault="002E1B08">
            <w:pPr>
              <w:pStyle w:val="TableText"/>
            </w:pPr>
          </w:p>
        </w:tc>
      </w:tr>
      <w:tr w:rsidR="002E1B08" w14:paraId="037D711F" w14:textId="77777777">
        <w:trPr>
          <w:jc w:val="center"/>
        </w:trPr>
        <w:tc>
          <w:tcPr>
            <w:tcW w:w="3345" w:type="dxa"/>
          </w:tcPr>
          <w:p w14:paraId="05B01D03" w14:textId="77777777" w:rsidR="002E1B08" w:rsidRDefault="00000000">
            <w:pPr>
              <w:pStyle w:val="TableText"/>
            </w:pPr>
            <w:r>
              <w:tab/>
            </w:r>
            <w:r>
              <w:tab/>
              <w:t>@code</w:t>
            </w:r>
          </w:p>
        </w:tc>
        <w:tc>
          <w:tcPr>
            <w:tcW w:w="720" w:type="dxa"/>
          </w:tcPr>
          <w:p w14:paraId="5055BAE1" w14:textId="77777777" w:rsidR="002E1B08" w:rsidRDefault="00000000">
            <w:pPr>
              <w:pStyle w:val="TableText"/>
            </w:pPr>
            <w:r>
              <w:t>1..1</w:t>
            </w:r>
          </w:p>
        </w:tc>
        <w:tc>
          <w:tcPr>
            <w:tcW w:w="1152" w:type="dxa"/>
          </w:tcPr>
          <w:p w14:paraId="03EF2BD3" w14:textId="77777777" w:rsidR="002E1B08" w:rsidRDefault="00000000">
            <w:pPr>
              <w:pStyle w:val="TableText"/>
            </w:pPr>
            <w:r>
              <w:t>SHALL</w:t>
            </w:r>
          </w:p>
        </w:tc>
        <w:tc>
          <w:tcPr>
            <w:tcW w:w="864" w:type="dxa"/>
          </w:tcPr>
          <w:p w14:paraId="0970E837" w14:textId="77777777" w:rsidR="002E1B08" w:rsidRDefault="002E1B08">
            <w:pPr>
              <w:pStyle w:val="TableText"/>
            </w:pPr>
          </w:p>
        </w:tc>
        <w:tc>
          <w:tcPr>
            <w:tcW w:w="1104" w:type="dxa"/>
          </w:tcPr>
          <w:p w14:paraId="4B89400D" w14:textId="77777777" w:rsidR="002E1B08" w:rsidRDefault="00000000">
            <w:pPr>
              <w:pStyle w:val="TableText"/>
            </w:pPr>
            <w:hyperlink w:anchor="C_4537-32626">
              <w:r>
                <w:rPr>
                  <w:rStyle w:val="HyperlinkText9pt"/>
                </w:rPr>
                <w:t>4537-32626</w:t>
              </w:r>
            </w:hyperlink>
          </w:p>
        </w:tc>
        <w:tc>
          <w:tcPr>
            <w:tcW w:w="2975" w:type="dxa"/>
          </w:tcPr>
          <w:p w14:paraId="6B6B03CB" w14:textId="77777777" w:rsidR="002E1B08" w:rsidRDefault="00000000">
            <w:pPr>
              <w:pStyle w:val="TableText"/>
            </w:pPr>
            <w:r>
              <w:t>urn:oid:2.16.840.1.113883.5.14 (HL7ActStatus) = completed</w:t>
            </w:r>
          </w:p>
        </w:tc>
      </w:tr>
      <w:tr w:rsidR="002E1B08" w14:paraId="75A9C4AA" w14:textId="77777777">
        <w:trPr>
          <w:jc w:val="center"/>
        </w:trPr>
        <w:tc>
          <w:tcPr>
            <w:tcW w:w="3345" w:type="dxa"/>
          </w:tcPr>
          <w:p w14:paraId="7E6954CD" w14:textId="77777777" w:rsidR="002E1B08" w:rsidRDefault="00000000">
            <w:pPr>
              <w:pStyle w:val="TableText"/>
            </w:pPr>
            <w:r>
              <w:tab/>
              <w:t>effectiveTime</w:t>
            </w:r>
          </w:p>
        </w:tc>
        <w:tc>
          <w:tcPr>
            <w:tcW w:w="720" w:type="dxa"/>
          </w:tcPr>
          <w:p w14:paraId="29E73290" w14:textId="77777777" w:rsidR="002E1B08" w:rsidRDefault="00000000">
            <w:pPr>
              <w:pStyle w:val="TableText"/>
            </w:pPr>
            <w:r>
              <w:t>1..1</w:t>
            </w:r>
          </w:p>
        </w:tc>
        <w:tc>
          <w:tcPr>
            <w:tcW w:w="1152" w:type="dxa"/>
          </w:tcPr>
          <w:p w14:paraId="258B7BFB" w14:textId="77777777" w:rsidR="002E1B08" w:rsidRDefault="00000000">
            <w:pPr>
              <w:pStyle w:val="TableText"/>
            </w:pPr>
            <w:r>
              <w:t>SHALL</w:t>
            </w:r>
          </w:p>
        </w:tc>
        <w:tc>
          <w:tcPr>
            <w:tcW w:w="864" w:type="dxa"/>
          </w:tcPr>
          <w:p w14:paraId="73201277" w14:textId="77777777" w:rsidR="002E1B08" w:rsidRDefault="002E1B08">
            <w:pPr>
              <w:pStyle w:val="TableText"/>
            </w:pPr>
          </w:p>
        </w:tc>
        <w:tc>
          <w:tcPr>
            <w:tcW w:w="1104" w:type="dxa"/>
          </w:tcPr>
          <w:p w14:paraId="3071479B" w14:textId="77777777" w:rsidR="002E1B08" w:rsidRDefault="00000000">
            <w:pPr>
              <w:pStyle w:val="TableText"/>
            </w:pPr>
            <w:hyperlink w:anchor="C_4537-32627">
              <w:r>
                <w:rPr>
                  <w:rStyle w:val="HyperlinkText9pt"/>
                </w:rPr>
                <w:t>4537-32627</w:t>
              </w:r>
            </w:hyperlink>
          </w:p>
        </w:tc>
        <w:tc>
          <w:tcPr>
            <w:tcW w:w="2975" w:type="dxa"/>
          </w:tcPr>
          <w:p w14:paraId="04D4E033" w14:textId="77777777" w:rsidR="002E1B08" w:rsidRDefault="002E1B08">
            <w:pPr>
              <w:pStyle w:val="TableText"/>
            </w:pPr>
          </w:p>
        </w:tc>
      </w:tr>
      <w:tr w:rsidR="002E1B08" w14:paraId="5FE3FF66" w14:textId="77777777">
        <w:trPr>
          <w:jc w:val="center"/>
        </w:trPr>
        <w:tc>
          <w:tcPr>
            <w:tcW w:w="3345" w:type="dxa"/>
          </w:tcPr>
          <w:p w14:paraId="0CEA9A2F" w14:textId="77777777" w:rsidR="002E1B08" w:rsidRDefault="00000000">
            <w:pPr>
              <w:pStyle w:val="TableText"/>
            </w:pPr>
            <w:r>
              <w:tab/>
              <w:t>value</w:t>
            </w:r>
          </w:p>
        </w:tc>
        <w:tc>
          <w:tcPr>
            <w:tcW w:w="720" w:type="dxa"/>
          </w:tcPr>
          <w:p w14:paraId="1F29AA42" w14:textId="77777777" w:rsidR="002E1B08" w:rsidRDefault="00000000">
            <w:pPr>
              <w:pStyle w:val="TableText"/>
            </w:pPr>
            <w:r>
              <w:t>1..1</w:t>
            </w:r>
          </w:p>
        </w:tc>
        <w:tc>
          <w:tcPr>
            <w:tcW w:w="1152" w:type="dxa"/>
          </w:tcPr>
          <w:p w14:paraId="1C756DC3" w14:textId="77777777" w:rsidR="002E1B08" w:rsidRDefault="00000000">
            <w:pPr>
              <w:pStyle w:val="TableText"/>
            </w:pPr>
            <w:r>
              <w:t>SHALL</w:t>
            </w:r>
          </w:p>
        </w:tc>
        <w:tc>
          <w:tcPr>
            <w:tcW w:w="864" w:type="dxa"/>
          </w:tcPr>
          <w:p w14:paraId="600085C3" w14:textId="77777777" w:rsidR="002E1B08" w:rsidRDefault="002E1B08">
            <w:pPr>
              <w:pStyle w:val="TableText"/>
            </w:pPr>
          </w:p>
        </w:tc>
        <w:tc>
          <w:tcPr>
            <w:tcW w:w="1104" w:type="dxa"/>
          </w:tcPr>
          <w:p w14:paraId="0F188553" w14:textId="77777777" w:rsidR="002E1B08" w:rsidRDefault="00000000">
            <w:pPr>
              <w:pStyle w:val="TableText"/>
            </w:pPr>
            <w:hyperlink w:anchor="C_4537-32628">
              <w:r>
                <w:rPr>
                  <w:rStyle w:val="HyperlinkText9pt"/>
                </w:rPr>
                <w:t>4537-32628</w:t>
              </w:r>
            </w:hyperlink>
          </w:p>
        </w:tc>
        <w:tc>
          <w:tcPr>
            <w:tcW w:w="2975" w:type="dxa"/>
          </w:tcPr>
          <w:p w14:paraId="3ABF81D1" w14:textId="77777777" w:rsidR="002E1B08" w:rsidRDefault="00000000">
            <w:pPr>
              <w:pStyle w:val="TableText"/>
            </w:pPr>
            <w:r>
              <w:t>urn:oid:1.3.6.1.4.1.12009.10.1.3932 (CUBS_Disability)</w:t>
            </w:r>
          </w:p>
        </w:tc>
      </w:tr>
      <w:tr w:rsidR="002E1B08" w14:paraId="6A815D1A" w14:textId="77777777">
        <w:trPr>
          <w:jc w:val="center"/>
        </w:trPr>
        <w:tc>
          <w:tcPr>
            <w:tcW w:w="3345" w:type="dxa"/>
          </w:tcPr>
          <w:p w14:paraId="48C9C90A" w14:textId="77777777" w:rsidR="002E1B08" w:rsidRDefault="00000000">
            <w:pPr>
              <w:pStyle w:val="TableText"/>
            </w:pPr>
            <w:r>
              <w:tab/>
              <w:t>entryRelationship</w:t>
            </w:r>
          </w:p>
        </w:tc>
        <w:tc>
          <w:tcPr>
            <w:tcW w:w="720" w:type="dxa"/>
          </w:tcPr>
          <w:p w14:paraId="00326E70" w14:textId="77777777" w:rsidR="002E1B08" w:rsidRDefault="00000000">
            <w:pPr>
              <w:pStyle w:val="TableText"/>
            </w:pPr>
            <w:r>
              <w:t>0..*</w:t>
            </w:r>
          </w:p>
        </w:tc>
        <w:tc>
          <w:tcPr>
            <w:tcW w:w="1152" w:type="dxa"/>
          </w:tcPr>
          <w:p w14:paraId="29C35E16" w14:textId="77777777" w:rsidR="002E1B08" w:rsidRDefault="00000000">
            <w:pPr>
              <w:pStyle w:val="TableText"/>
            </w:pPr>
            <w:r>
              <w:t>MAY</w:t>
            </w:r>
          </w:p>
        </w:tc>
        <w:tc>
          <w:tcPr>
            <w:tcW w:w="864" w:type="dxa"/>
          </w:tcPr>
          <w:p w14:paraId="46FD2997" w14:textId="77777777" w:rsidR="002E1B08" w:rsidRDefault="002E1B08">
            <w:pPr>
              <w:pStyle w:val="TableText"/>
            </w:pPr>
          </w:p>
        </w:tc>
        <w:tc>
          <w:tcPr>
            <w:tcW w:w="1104" w:type="dxa"/>
          </w:tcPr>
          <w:p w14:paraId="79316589" w14:textId="77777777" w:rsidR="002E1B08" w:rsidRDefault="00000000">
            <w:pPr>
              <w:pStyle w:val="TableText"/>
            </w:pPr>
            <w:hyperlink w:anchor="C_4537-32629">
              <w:r>
                <w:rPr>
                  <w:rStyle w:val="HyperlinkText9pt"/>
                </w:rPr>
                <w:t>4537-32629</w:t>
              </w:r>
            </w:hyperlink>
          </w:p>
        </w:tc>
        <w:tc>
          <w:tcPr>
            <w:tcW w:w="2975" w:type="dxa"/>
          </w:tcPr>
          <w:p w14:paraId="7711373F" w14:textId="77777777" w:rsidR="002E1B08" w:rsidRDefault="002E1B08">
            <w:pPr>
              <w:pStyle w:val="TableText"/>
            </w:pPr>
          </w:p>
        </w:tc>
      </w:tr>
      <w:tr w:rsidR="002E1B08" w14:paraId="28CCCAC5" w14:textId="77777777">
        <w:trPr>
          <w:jc w:val="center"/>
        </w:trPr>
        <w:tc>
          <w:tcPr>
            <w:tcW w:w="3345" w:type="dxa"/>
          </w:tcPr>
          <w:p w14:paraId="7FDD99F7" w14:textId="77777777" w:rsidR="002E1B08" w:rsidRDefault="00000000">
            <w:pPr>
              <w:pStyle w:val="TableText"/>
            </w:pPr>
            <w:r>
              <w:tab/>
            </w:r>
            <w:r>
              <w:tab/>
              <w:t>@typeCode</w:t>
            </w:r>
          </w:p>
        </w:tc>
        <w:tc>
          <w:tcPr>
            <w:tcW w:w="720" w:type="dxa"/>
          </w:tcPr>
          <w:p w14:paraId="73688BAB" w14:textId="77777777" w:rsidR="002E1B08" w:rsidRDefault="00000000">
            <w:pPr>
              <w:pStyle w:val="TableText"/>
            </w:pPr>
            <w:r>
              <w:t>1..1</w:t>
            </w:r>
          </w:p>
        </w:tc>
        <w:tc>
          <w:tcPr>
            <w:tcW w:w="1152" w:type="dxa"/>
          </w:tcPr>
          <w:p w14:paraId="0CC3118A" w14:textId="77777777" w:rsidR="002E1B08" w:rsidRDefault="00000000">
            <w:pPr>
              <w:pStyle w:val="TableText"/>
            </w:pPr>
            <w:r>
              <w:t>SHALL</w:t>
            </w:r>
          </w:p>
        </w:tc>
        <w:tc>
          <w:tcPr>
            <w:tcW w:w="864" w:type="dxa"/>
          </w:tcPr>
          <w:p w14:paraId="32849CB2" w14:textId="77777777" w:rsidR="002E1B08" w:rsidRDefault="002E1B08">
            <w:pPr>
              <w:pStyle w:val="TableText"/>
            </w:pPr>
          </w:p>
        </w:tc>
        <w:tc>
          <w:tcPr>
            <w:tcW w:w="1104" w:type="dxa"/>
          </w:tcPr>
          <w:p w14:paraId="247C3008" w14:textId="77777777" w:rsidR="002E1B08" w:rsidRDefault="00000000">
            <w:pPr>
              <w:pStyle w:val="TableText"/>
            </w:pPr>
            <w:hyperlink w:anchor="C_4537-32631">
              <w:r>
                <w:rPr>
                  <w:rStyle w:val="HyperlinkText9pt"/>
                </w:rPr>
                <w:t>4537-32631</w:t>
              </w:r>
            </w:hyperlink>
          </w:p>
        </w:tc>
        <w:tc>
          <w:tcPr>
            <w:tcW w:w="2975" w:type="dxa"/>
          </w:tcPr>
          <w:p w14:paraId="4B4B74CD" w14:textId="77777777" w:rsidR="002E1B08" w:rsidRDefault="00000000">
            <w:pPr>
              <w:pStyle w:val="TableText"/>
            </w:pPr>
            <w:r>
              <w:t>COMP</w:t>
            </w:r>
          </w:p>
        </w:tc>
      </w:tr>
      <w:tr w:rsidR="002E1B08" w14:paraId="62B539F9" w14:textId="77777777">
        <w:trPr>
          <w:jc w:val="center"/>
        </w:trPr>
        <w:tc>
          <w:tcPr>
            <w:tcW w:w="3345" w:type="dxa"/>
          </w:tcPr>
          <w:p w14:paraId="538BA96D" w14:textId="77777777" w:rsidR="002E1B08" w:rsidRDefault="00000000">
            <w:pPr>
              <w:pStyle w:val="TableText"/>
            </w:pPr>
            <w:r>
              <w:tab/>
            </w:r>
            <w:r>
              <w:tab/>
              <w:t>observation</w:t>
            </w:r>
          </w:p>
        </w:tc>
        <w:tc>
          <w:tcPr>
            <w:tcW w:w="720" w:type="dxa"/>
          </w:tcPr>
          <w:p w14:paraId="2FEFADD7" w14:textId="77777777" w:rsidR="002E1B08" w:rsidRDefault="00000000">
            <w:pPr>
              <w:pStyle w:val="TableText"/>
            </w:pPr>
            <w:r>
              <w:t>1..1</w:t>
            </w:r>
          </w:p>
        </w:tc>
        <w:tc>
          <w:tcPr>
            <w:tcW w:w="1152" w:type="dxa"/>
          </w:tcPr>
          <w:p w14:paraId="18ECD285" w14:textId="77777777" w:rsidR="002E1B08" w:rsidRDefault="00000000">
            <w:pPr>
              <w:pStyle w:val="TableText"/>
            </w:pPr>
            <w:r>
              <w:t>SHALL</w:t>
            </w:r>
          </w:p>
        </w:tc>
        <w:tc>
          <w:tcPr>
            <w:tcW w:w="864" w:type="dxa"/>
          </w:tcPr>
          <w:p w14:paraId="505501BF" w14:textId="77777777" w:rsidR="002E1B08" w:rsidRDefault="002E1B08">
            <w:pPr>
              <w:pStyle w:val="TableText"/>
            </w:pPr>
          </w:p>
        </w:tc>
        <w:tc>
          <w:tcPr>
            <w:tcW w:w="1104" w:type="dxa"/>
          </w:tcPr>
          <w:p w14:paraId="6830D686" w14:textId="77777777" w:rsidR="002E1B08" w:rsidRDefault="00000000">
            <w:pPr>
              <w:pStyle w:val="TableText"/>
            </w:pPr>
            <w:hyperlink w:anchor="C_4537-32630">
              <w:r>
                <w:rPr>
                  <w:rStyle w:val="HyperlinkText9pt"/>
                </w:rPr>
                <w:t>4537-32630</w:t>
              </w:r>
            </w:hyperlink>
          </w:p>
        </w:tc>
        <w:tc>
          <w:tcPr>
            <w:tcW w:w="2975" w:type="dxa"/>
          </w:tcPr>
          <w:p w14:paraId="34A2C03A" w14:textId="77777777" w:rsidR="002E1B08" w:rsidRDefault="00000000">
            <w:pPr>
              <w:pStyle w:val="TableText"/>
            </w:pPr>
            <w:hyperlink w:anchor="E_Assessment_Scale_Observation_V2">
              <w:r>
                <w:rPr>
                  <w:rStyle w:val="HyperlinkText9pt"/>
                </w:rPr>
                <w:t>Assessment Scale Observation (V2) (identifier: urn:hl7ii:2.16.840.1.113883.10.20.22.4.69:2022-06-01</w:t>
              </w:r>
            </w:hyperlink>
          </w:p>
        </w:tc>
      </w:tr>
    </w:tbl>
    <w:p w14:paraId="5D7DFB8B" w14:textId="77777777" w:rsidR="002E1B08" w:rsidRDefault="002E1B08">
      <w:pPr>
        <w:pStyle w:val="BodyText"/>
      </w:pPr>
    </w:p>
    <w:p w14:paraId="4527E786" w14:textId="77777777" w:rsidR="002E1B08" w:rsidRDefault="00000000">
      <w:pPr>
        <w:numPr>
          <w:ilvl w:val="0"/>
          <w:numId w:val="21"/>
        </w:numPr>
      </w:pPr>
      <w:r>
        <w:rPr>
          <w:rStyle w:val="keyword"/>
        </w:rPr>
        <w:lastRenderedPageBreak/>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656" w:name="C_4537-32620"/>
      <w:r>
        <w:t xml:space="preserve"> (CONF:4537-32620)</w:t>
      </w:r>
      <w:bookmarkEnd w:id="656"/>
      <w:r>
        <w:t>.</w:t>
      </w:r>
    </w:p>
    <w:p w14:paraId="26E9EC54" w14:textId="77777777" w:rsidR="002E1B08" w:rsidRDefault="00000000">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657" w:name="C_4537-32621"/>
      <w:r>
        <w:t xml:space="preserve"> (CONF:4537-32621)</w:t>
      </w:r>
      <w:bookmarkEnd w:id="657"/>
      <w:r>
        <w:t>.</w:t>
      </w:r>
    </w:p>
    <w:p w14:paraId="771C1486" w14:textId="77777777" w:rsidR="002E1B08" w:rsidRDefault="00000000">
      <w:pPr>
        <w:numPr>
          <w:ilvl w:val="0"/>
          <w:numId w:val="21"/>
        </w:numPr>
      </w:pPr>
      <w:r>
        <w:rPr>
          <w:rStyle w:val="keyword"/>
        </w:rPr>
        <w:t>SHALL</w:t>
      </w:r>
      <w:r>
        <w:t xml:space="preserve"> contain exactly one [1..1] </w:t>
      </w:r>
      <w:r>
        <w:rPr>
          <w:rStyle w:val="XMLnameBold"/>
        </w:rPr>
        <w:t>templateId</w:t>
      </w:r>
      <w:bookmarkStart w:id="658" w:name="C_4537-32619"/>
      <w:r>
        <w:t xml:space="preserve"> (CONF:4537-32619)</w:t>
      </w:r>
      <w:bookmarkEnd w:id="658"/>
      <w:r>
        <w:t xml:space="preserve"> such that it</w:t>
      </w:r>
    </w:p>
    <w:p w14:paraId="0B4C59DC" w14:textId="77777777" w:rsidR="002E1B08" w:rsidRDefault="00000000">
      <w:pPr>
        <w:numPr>
          <w:ilvl w:val="1"/>
          <w:numId w:val="21"/>
        </w:numPr>
      </w:pPr>
      <w:r>
        <w:rPr>
          <w:rStyle w:val="keyword"/>
        </w:rPr>
        <w:t>SHALL</w:t>
      </w:r>
      <w:r>
        <w:t xml:space="preserve"> contain exactly one [1..1] </w:t>
      </w:r>
      <w:r>
        <w:rPr>
          <w:rStyle w:val="XMLnameBold"/>
        </w:rPr>
        <w:t>@root</w:t>
      </w:r>
      <w:r>
        <w:t>=</w:t>
      </w:r>
      <w:r>
        <w:rPr>
          <w:rStyle w:val="XMLname"/>
        </w:rPr>
        <w:t>"2.16.840.1.113883.10.20.22.4.505"</w:t>
      </w:r>
      <w:bookmarkStart w:id="659" w:name="C_4537-32622"/>
      <w:r>
        <w:t xml:space="preserve"> (CONF:4537-32622)</w:t>
      </w:r>
      <w:bookmarkEnd w:id="659"/>
      <w:r>
        <w:t>.</w:t>
      </w:r>
    </w:p>
    <w:p w14:paraId="0B200619" w14:textId="77777777" w:rsidR="002E1B08" w:rsidRDefault="00000000">
      <w:pPr>
        <w:numPr>
          <w:ilvl w:val="1"/>
          <w:numId w:val="21"/>
        </w:numPr>
      </w:pPr>
      <w:r>
        <w:rPr>
          <w:rStyle w:val="keyword"/>
        </w:rPr>
        <w:t>SHALL</w:t>
      </w:r>
      <w:r>
        <w:t xml:space="preserve"> contain exactly one [1..1] </w:t>
      </w:r>
      <w:r>
        <w:rPr>
          <w:rStyle w:val="XMLnameBold"/>
        </w:rPr>
        <w:t>@extension</w:t>
      </w:r>
      <w:r>
        <w:t>=</w:t>
      </w:r>
      <w:r>
        <w:rPr>
          <w:rStyle w:val="XMLname"/>
        </w:rPr>
        <w:t>"2023-05-01"</w:t>
      </w:r>
      <w:bookmarkStart w:id="660" w:name="C_4537-32623"/>
      <w:r>
        <w:t xml:space="preserve"> (CONF:4537-32623)</w:t>
      </w:r>
      <w:bookmarkEnd w:id="660"/>
      <w:r>
        <w:t>.</w:t>
      </w:r>
    </w:p>
    <w:p w14:paraId="669690E5" w14:textId="77777777" w:rsidR="002E1B08" w:rsidRDefault="00000000">
      <w:pPr>
        <w:numPr>
          <w:ilvl w:val="0"/>
          <w:numId w:val="21"/>
        </w:numPr>
      </w:pPr>
      <w:r>
        <w:rPr>
          <w:rStyle w:val="keyword"/>
        </w:rPr>
        <w:t>SHALL</w:t>
      </w:r>
      <w:r>
        <w:t xml:space="preserve"> contain exactly one [1..1] </w:t>
      </w:r>
      <w:r>
        <w:rPr>
          <w:rStyle w:val="XMLnameBold"/>
        </w:rPr>
        <w:t>code</w:t>
      </w:r>
      <w:bookmarkStart w:id="661" w:name="C_4537-32624"/>
      <w:r>
        <w:t xml:space="preserve"> (CONF:4537-32624)</w:t>
      </w:r>
      <w:bookmarkEnd w:id="661"/>
      <w:r>
        <w:t>.</w:t>
      </w:r>
    </w:p>
    <w:p w14:paraId="39419AA7" w14:textId="77777777" w:rsidR="002E1B08" w:rsidRDefault="00000000">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"89571-4"</w:t>
      </w:r>
      <w:r>
        <w:t xml:space="preserve"> Disability Status [CUBS]</w:t>
      </w:r>
      <w:bookmarkStart w:id="662" w:name="C_4537-33023"/>
      <w:r>
        <w:t xml:space="preserve"> (CONF:4537-33023)</w:t>
      </w:r>
      <w:bookmarkEnd w:id="662"/>
      <w:r>
        <w:t>.</w:t>
      </w:r>
    </w:p>
    <w:p w14:paraId="24D6BD01" w14:textId="77777777" w:rsidR="002E1B08" w:rsidRDefault="00000000">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663" w:name="C_4537-33024"/>
      <w:r>
        <w:t xml:space="preserve"> (CONF:4537-33024)</w:t>
      </w:r>
      <w:bookmarkEnd w:id="663"/>
      <w:r>
        <w:t>.</w:t>
      </w:r>
    </w:p>
    <w:p w14:paraId="5D1D9C03" w14:textId="77777777" w:rsidR="002E1B08" w:rsidRDefault="00000000">
      <w:pPr>
        <w:numPr>
          <w:ilvl w:val="0"/>
          <w:numId w:val="21"/>
        </w:numPr>
      </w:pPr>
      <w:r>
        <w:rPr>
          <w:rStyle w:val="keyword"/>
        </w:rPr>
        <w:t>SHALL</w:t>
      </w:r>
      <w:r>
        <w:t xml:space="preserve"> contain exactly one [1..1] </w:t>
      </w:r>
      <w:r>
        <w:rPr>
          <w:rStyle w:val="XMLnameBold"/>
        </w:rPr>
        <w:t>statusCode</w:t>
      </w:r>
      <w:bookmarkStart w:id="664" w:name="C_4537-32625"/>
      <w:r>
        <w:t xml:space="preserve"> (CONF:4537-32625)</w:t>
      </w:r>
      <w:bookmarkEnd w:id="664"/>
      <w:r>
        <w:t>.</w:t>
      </w:r>
    </w:p>
    <w:p w14:paraId="53F71853" w14:textId="77777777" w:rsidR="002E1B08" w:rsidRDefault="00000000">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665" w:name="C_4537-32626"/>
      <w:r>
        <w:t xml:space="preserve"> (CONF:4537-32626)</w:t>
      </w:r>
      <w:bookmarkEnd w:id="665"/>
      <w:r>
        <w:t>.</w:t>
      </w:r>
    </w:p>
    <w:p w14:paraId="496CFDF2" w14:textId="77777777" w:rsidR="002E1B08" w:rsidRDefault="00000000">
      <w:pPr>
        <w:numPr>
          <w:ilvl w:val="0"/>
          <w:numId w:val="21"/>
        </w:numPr>
      </w:pPr>
      <w:r>
        <w:rPr>
          <w:rStyle w:val="keyword"/>
        </w:rPr>
        <w:t>SHALL</w:t>
      </w:r>
      <w:r>
        <w:t xml:space="preserve"> contain exactly one [1..1] </w:t>
      </w:r>
      <w:r>
        <w:rPr>
          <w:rStyle w:val="XMLnameBold"/>
        </w:rPr>
        <w:t>effectiveTime</w:t>
      </w:r>
      <w:bookmarkStart w:id="666" w:name="C_4537-32627"/>
      <w:r>
        <w:t xml:space="preserve"> (CONF:4537-32627)</w:t>
      </w:r>
      <w:bookmarkEnd w:id="666"/>
      <w:r>
        <w:t>.</w:t>
      </w:r>
    </w:p>
    <w:p w14:paraId="755705ED" w14:textId="77777777" w:rsidR="002E1B08" w:rsidRDefault="00000000">
      <w:pPr>
        <w:numPr>
          <w:ilvl w:val="0"/>
          <w:numId w:val="21"/>
        </w:numPr>
      </w:pPr>
      <w:r>
        <w:rPr>
          <w:rStyle w:val="keyword"/>
        </w:rPr>
        <w:t>SHALL</w:t>
      </w:r>
      <w:r>
        <w:t xml:space="preserve"> contain exactly one [1..1] </w:t>
      </w:r>
      <w:r>
        <w:rPr>
          <w:rStyle w:val="XMLnameBold"/>
        </w:rPr>
        <w:t>value</w:t>
      </w:r>
      <w:r>
        <w:t xml:space="preserve">, which </w:t>
      </w:r>
      <w:r>
        <w:rPr>
          <w:rStyle w:val="keyword"/>
        </w:rPr>
        <w:t>MAY</w:t>
      </w:r>
      <w:r>
        <w:t xml:space="preserve"> be selected from ValueSet </w:t>
      </w:r>
      <w:hyperlink w:anchor="CUBS_Disability">
        <w:r>
          <w:rPr>
            <w:rStyle w:val="HyperlinkCourierBold"/>
          </w:rPr>
          <w:t>CUBS_Disability</w:t>
        </w:r>
      </w:hyperlink>
      <w:r>
        <w:rPr>
          <w:rStyle w:val="XMLname"/>
        </w:rPr>
        <w:t xml:space="preserve"> urn:oid:1.3.6.1.4.1.12009.10.1.3932</w:t>
      </w:r>
      <w:r>
        <w:rPr>
          <w:rStyle w:val="keyword"/>
        </w:rPr>
        <w:t xml:space="preserve"> DYNAMIC</w:t>
      </w:r>
      <w:bookmarkStart w:id="667" w:name="C_4537-32628"/>
      <w:r>
        <w:t xml:space="preserve"> (CONF:4537-32628)</w:t>
      </w:r>
      <w:bookmarkEnd w:id="667"/>
      <w:r>
        <w:t>.</w:t>
      </w:r>
    </w:p>
    <w:p w14:paraId="268B4D36" w14:textId="77777777" w:rsidR="002E1B08" w:rsidRDefault="00000000">
      <w:pPr>
        <w:numPr>
          <w:ilvl w:val="0"/>
          <w:numId w:val="21"/>
        </w:numPr>
      </w:pPr>
      <w:r>
        <w:rPr>
          <w:rStyle w:val="keyword"/>
        </w:rPr>
        <w:t>MAY</w:t>
      </w:r>
      <w:r>
        <w:t xml:space="preserve"> contain zero or more [0..*] </w:t>
      </w:r>
      <w:r>
        <w:rPr>
          <w:rStyle w:val="XMLnameBold"/>
        </w:rPr>
        <w:t>entryRelationship</w:t>
      </w:r>
      <w:bookmarkStart w:id="668" w:name="C_4537-32629"/>
      <w:r>
        <w:t xml:space="preserve"> (CONF:4537-32629)</w:t>
      </w:r>
      <w:bookmarkEnd w:id="668"/>
      <w:r>
        <w:t xml:space="preserve"> such that it</w:t>
      </w:r>
    </w:p>
    <w:p w14:paraId="491DCAB0" w14:textId="77777777" w:rsidR="002E1B08" w:rsidRDefault="00000000">
      <w:pPr>
        <w:numPr>
          <w:ilvl w:val="1"/>
          <w:numId w:val="21"/>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669" w:name="C_4537-32631"/>
      <w:r>
        <w:t xml:space="preserve"> (CONF:4537-32631)</w:t>
      </w:r>
      <w:bookmarkEnd w:id="669"/>
      <w:r>
        <w:t>.</w:t>
      </w:r>
    </w:p>
    <w:p w14:paraId="16F59303" w14:textId="77777777" w:rsidR="002E1B08" w:rsidRDefault="00000000">
      <w:pPr>
        <w:numPr>
          <w:ilvl w:val="1"/>
          <w:numId w:val="21"/>
        </w:numPr>
      </w:pPr>
      <w:r>
        <w:rPr>
          <w:rStyle w:val="keyword"/>
        </w:rPr>
        <w:t>SHALL</w:t>
      </w:r>
      <w:r>
        <w:t xml:space="preserve"> contain exactly one [1..1]  </w:t>
      </w:r>
      <w:hyperlink w:anchor="E_Assessment_Scale_Observation_V2">
        <w:r>
          <w:rPr>
            <w:rStyle w:val="HyperlinkCourierBold"/>
          </w:rPr>
          <w:t>Assessment Scale Observation (V2)</w:t>
        </w:r>
      </w:hyperlink>
      <w:r>
        <w:rPr>
          <w:rStyle w:val="XMLname"/>
        </w:rPr>
        <w:t xml:space="preserve"> (identifier: urn:hl7ii:2.16.840.1.113883.10.20.22.4.69:2022-06-01)</w:t>
      </w:r>
      <w:bookmarkStart w:id="670" w:name="C_4537-32630"/>
      <w:r>
        <w:t xml:space="preserve"> (CONF:4537-32630)</w:t>
      </w:r>
      <w:bookmarkEnd w:id="670"/>
      <w:r>
        <w:t>.</w:t>
      </w:r>
    </w:p>
    <w:p w14:paraId="6615A218" w14:textId="77777777" w:rsidR="002E1B08" w:rsidRDefault="00000000">
      <w:pPr>
        <w:numPr>
          <w:ilvl w:val="2"/>
          <w:numId w:val="21"/>
        </w:numPr>
      </w:pPr>
      <w:r>
        <w:t xml:space="preserve">A system </w:t>
      </w:r>
      <w:r>
        <w:rPr>
          <w:rStyle w:val="keyword"/>
        </w:rPr>
        <w:t>MAY</w:t>
      </w:r>
      <w:r>
        <w:t xml:space="preserve"> record the six-item set of questions and their answers options from the American Community Survey (ACS) in the Assessment Scale Observation using the </w:t>
      </w:r>
      <w:hyperlink r:id="rId33" w:history="1">
        <w:r>
          <w:rPr>
            <w:rStyle w:val="HyperlinkCourierBold"/>
          </w:rPr>
          <w:t xml:space="preserve">Disability Status Assessment </w:t>
        </w:r>
      </w:hyperlink>
      <w:r>
        <w:t xml:space="preserve"> value set (CONF:4537-33057).</w:t>
      </w:r>
    </w:p>
    <w:p w14:paraId="66F861E9" w14:textId="77777777" w:rsidR="002E1B08" w:rsidRDefault="00000000">
      <w:pPr>
        <w:pStyle w:val="Caption"/>
      </w:pPr>
      <w:bookmarkStart w:id="671" w:name="_Toc119067403"/>
      <w:bookmarkStart w:id="672" w:name="_Toc119074827"/>
      <w:bookmarkStart w:id="673" w:name="_Toc120095038"/>
      <w:r>
        <w:lastRenderedPageBreak/>
        <w:t xml:space="preserve">Table </w:t>
      </w:r>
      <w:r>
        <w:fldChar w:fldCharType="begin"/>
      </w:r>
      <w:r>
        <w:instrText>SEQ Table \* ARABIC</w:instrText>
      </w:r>
      <w:r>
        <w:fldChar w:fldCharType="separate"/>
      </w:r>
      <w:r>
        <w:t>45</w:t>
      </w:r>
      <w:r>
        <w:fldChar w:fldCharType="end"/>
      </w:r>
      <w:r>
        <w:t xml:space="preserve">: </w:t>
      </w:r>
      <w:bookmarkStart w:id="674" w:name="CUBS_Disability"/>
      <w:r>
        <w:t>CUBS_Disability</w:t>
      </w:r>
      <w:bookmarkEnd w:id="671"/>
      <w:bookmarkEnd w:id="672"/>
      <w:bookmarkEnd w:id="673"/>
      <w:bookmarkEnd w:id="6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3A481C9C" w14:textId="77777777">
        <w:trPr>
          <w:jc w:val="center"/>
        </w:trPr>
        <w:tc>
          <w:tcPr>
            <w:tcW w:w="1440" w:type="dxa"/>
            <w:gridSpan w:val="4"/>
          </w:tcPr>
          <w:p w14:paraId="61D116C3" w14:textId="77777777" w:rsidR="002E1B08" w:rsidRDefault="00000000">
            <w:pPr>
              <w:pStyle w:val="TableText"/>
            </w:pPr>
            <w:r>
              <w:t>Value Set: CUBS_Disability urn:oid:1.3.6.1.4.1.12009.10.1.3932</w:t>
            </w:r>
          </w:p>
          <w:p w14:paraId="2D631EFE" w14:textId="77777777" w:rsidR="002E1B08" w:rsidRDefault="00000000">
            <w:pPr>
              <w:pStyle w:val="TableText"/>
            </w:pPr>
            <w:r>
              <w:t>This set of values is the LOINC Answer List for the LOINC Code "Comprehensive Universal Behavior Health Screen (CUBS)© "89571-4 Disability status [CUBS]</w:t>
            </w:r>
          </w:p>
          <w:p w14:paraId="4EA8BC2E" w14:textId="77777777" w:rsidR="002E1B08" w:rsidRDefault="00000000">
            <w:pPr>
              <w:pStyle w:val="TableText"/>
            </w:pPr>
            <w:r>
              <w:t xml:space="preserve">Value Set Source: </w:t>
            </w:r>
            <w:hyperlink r:id="rId34" w:history="1">
              <w:r>
                <w:rPr>
                  <w:rStyle w:val="HyperlinkCourierBold"/>
                </w:rPr>
                <w:t>https://loinc.org/LL5052-7/</w:t>
              </w:r>
            </w:hyperlink>
          </w:p>
        </w:tc>
      </w:tr>
      <w:tr w:rsidR="002E1B08" w14:paraId="377515C6" w14:textId="77777777">
        <w:trPr>
          <w:cantSplit/>
          <w:tblHeader/>
          <w:jc w:val="center"/>
        </w:trPr>
        <w:tc>
          <w:tcPr>
            <w:tcW w:w="1560" w:type="dxa"/>
            <w:shd w:val="clear" w:color="auto" w:fill="E6E6E6"/>
          </w:tcPr>
          <w:p w14:paraId="7B7E55B9" w14:textId="77777777" w:rsidR="002E1B08" w:rsidRDefault="00000000">
            <w:pPr>
              <w:pStyle w:val="TableHead"/>
            </w:pPr>
            <w:r>
              <w:t>Code</w:t>
            </w:r>
          </w:p>
        </w:tc>
        <w:tc>
          <w:tcPr>
            <w:tcW w:w="3000" w:type="dxa"/>
            <w:shd w:val="clear" w:color="auto" w:fill="E6E6E6"/>
          </w:tcPr>
          <w:p w14:paraId="38AB9E3B" w14:textId="77777777" w:rsidR="002E1B08" w:rsidRDefault="00000000">
            <w:pPr>
              <w:pStyle w:val="TableHead"/>
            </w:pPr>
            <w:r>
              <w:t>Code System</w:t>
            </w:r>
          </w:p>
        </w:tc>
        <w:tc>
          <w:tcPr>
            <w:tcW w:w="3000" w:type="dxa"/>
            <w:shd w:val="clear" w:color="auto" w:fill="E6E6E6"/>
          </w:tcPr>
          <w:p w14:paraId="2AE2195F" w14:textId="77777777" w:rsidR="002E1B08" w:rsidRDefault="00000000">
            <w:pPr>
              <w:pStyle w:val="TableHead"/>
            </w:pPr>
            <w:r>
              <w:t>Code System OID</w:t>
            </w:r>
          </w:p>
        </w:tc>
        <w:tc>
          <w:tcPr>
            <w:tcW w:w="2520" w:type="dxa"/>
            <w:shd w:val="clear" w:color="auto" w:fill="E6E6E6"/>
          </w:tcPr>
          <w:p w14:paraId="3EF4267B" w14:textId="77777777" w:rsidR="002E1B08" w:rsidRDefault="00000000">
            <w:pPr>
              <w:pStyle w:val="TableHead"/>
            </w:pPr>
            <w:r>
              <w:t>Print Name</w:t>
            </w:r>
          </w:p>
        </w:tc>
      </w:tr>
      <w:tr w:rsidR="002E1B08" w14:paraId="326759BD" w14:textId="77777777">
        <w:trPr>
          <w:jc w:val="center"/>
        </w:trPr>
        <w:tc>
          <w:tcPr>
            <w:tcW w:w="1170" w:type="dxa"/>
          </w:tcPr>
          <w:p w14:paraId="21D125A6" w14:textId="77777777" w:rsidR="002E1B08" w:rsidRDefault="00000000">
            <w:pPr>
              <w:pStyle w:val="TableText"/>
            </w:pPr>
            <w:r>
              <w:t>LA29240-1</w:t>
            </w:r>
          </w:p>
        </w:tc>
        <w:tc>
          <w:tcPr>
            <w:tcW w:w="3195" w:type="dxa"/>
          </w:tcPr>
          <w:p w14:paraId="6F9E072D" w14:textId="77777777" w:rsidR="002E1B08" w:rsidRDefault="00000000">
            <w:pPr>
              <w:pStyle w:val="TableText"/>
            </w:pPr>
            <w:r>
              <w:t>LOINC</w:t>
            </w:r>
          </w:p>
        </w:tc>
        <w:tc>
          <w:tcPr>
            <w:tcW w:w="3195" w:type="dxa"/>
          </w:tcPr>
          <w:p w14:paraId="1C863A31" w14:textId="77777777" w:rsidR="002E1B08" w:rsidRDefault="00000000">
            <w:pPr>
              <w:pStyle w:val="TableText"/>
            </w:pPr>
            <w:r>
              <w:t>urn:oid:2.16.840.1.113883.6.1</w:t>
            </w:r>
          </w:p>
        </w:tc>
        <w:tc>
          <w:tcPr>
            <w:tcW w:w="2520" w:type="dxa"/>
          </w:tcPr>
          <w:p w14:paraId="6473328E" w14:textId="77777777" w:rsidR="002E1B08" w:rsidRDefault="00000000">
            <w:pPr>
              <w:pStyle w:val="TableText"/>
            </w:pPr>
            <w:r>
              <w:t>I'm Thriving - no identified disability</w:t>
            </w:r>
          </w:p>
        </w:tc>
      </w:tr>
      <w:tr w:rsidR="002E1B08" w14:paraId="57C2C00B" w14:textId="77777777">
        <w:trPr>
          <w:jc w:val="center"/>
        </w:trPr>
        <w:tc>
          <w:tcPr>
            <w:tcW w:w="1170" w:type="dxa"/>
          </w:tcPr>
          <w:p w14:paraId="41EA6D92" w14:textId="77777777" w:rsidR="002E1B08" w:rsidRDefault="00000000">
            <w:pPr>
              <w:pStyle w:val="TableText"/>
            </w:pPr>
            <w:r>
              <w:t>LA29241-9</w:t>
            </w:r>
          </w:p>
        </w:tc>
        <w:tc>
          <w:tcPr>
            <w:tcW w:w="3195" w:type="dxa"/>
          </w:tcPr>
          <w:p w14:paraId="597A3F92" w14:textId="77777777" w:rsidR="002E1B08" w:rsidRDefault="00000000">
            <w:pPr>
              <w:pStyle w:val="TableText"/>
            </w:pPr>
            <w:r>
              <w:t>LOINC</w:t>
            </w:r>
          </w:p>
        </w:tc>
        <w:tc>
          <w:tcPr>
            <w:tcW w:w="3195" w:type="dxa"/>
          </w:tcPr>
          <w:p w14:paraId="41E5B375" w14:textId="77777777" w:rsidR="002E1B08" w:rsidRDefault="00000000">
            <w:pPr>
              <w:pStyle w:val="TableText"/>
            </w:pPr>
            <w:r>
              <w:t>urn:oid:2.16.840.1.113883.6.1</w:t>
            </w:r>
          </w:p>
        </w:tc>
        <w:tc>
          <w:tcPr>
            <w:tcW w:w="2520" w:type="dxa"/>
          </w:tcPr>
          <w:p w14:paraId="24226D2B" w14:textId="77777777" w:rsidR="002E1B08" w:rsidRDefault="00000000">
            <w:pPr>
              <w:pStyle w:val="TableText"/>
            </w:pPr>
            <w:r>
              <w:t>I'm Building Capacity - I have an asymptomatic condition controlled by services or medication</w:t>
            </w:r>
          </w:p>
        </w:tc>
      </w:tr>
      <w:tr w:rsidR="002E1B08" w14:paraId="08A119B8" w14:textId="77777777">
        <w:trPr>
          <w:jc w:val="center"/>
        </w:trPr>
        <w:tc>
          <w:tcPr>
            <w:tcW w:w="1170" w:type="dxa"/>
          </w:tcPr>
          <w:p w14:paraId="654E5364" w14:textId="77777777" w:rsidR="002E1B08" w:rsidRDefault="00000000">
            <w:pPr>
              <w:pStyle w:val="TableText"/>
            </w:pPr>
            <w:r>
              <w:t>LA29242-7</w:t>
            </w:r>
          </w:p>
        </w:tc>
        <w:tc>
          <w:tcPr>
            <w:tcW w:w="3195" w:type="dxa"/>
          </w:tcPr>
          <w:p w14:paraId="08E204AA" w14:textId="77777777" w:rsidR="002E1B08" w:rsidRDefault="00000000">
            <w:pPr>
              <w:pStyle w:val="TableText"/>
            </w:pPr>
            <w:r>
              <w:t>LOINC</w:t>
            </w:r>
          </w:p>
        </w:tc>
        <w:tc>
          <w:tcPr>
            <w:tcW w:w="3195" w:type="dxa"/>
          </w:tcPr>
          <w:p w14:paraId="61D99F5C" w14:textId="77777777" w:rsidR="002E1B08" w:rsidRDefault="00000000">
            <w:pPr>
              <w:pStyle w:val="TableText"/>
            </w:pPr>
            <w:r>
              <w:t>urn:oid:2.16.840.1.113883.6.1</w:t>
            </w:r>
          </w:p>
        </w:tc>
        <w:tc>
          <w:tcPr>
            <w:tcW w:w="2520" w:type="dxa"/>
          </w:tcPr>
          <w:p w14:paraId="74C36FB3" w14:textId="77777777" w:rsidR="002E1B08" w:rsidRDefault="00000000">
            <w:pPr>
              <w:pStyle w:val="TableText"/>
            </w:pPr>
            <w:r>
              <w:t>I'm Safe - I rarely have acute or chronic symptoms affecting housing, employment, social interactions, etc</w:t>
            </w:r>
          </w:p>
        </w:tc>
      </w:tr>
      <w:tr w:rsidR="002E1B08" w14:paraId="6F04083F" w14:textId="77777777">
        <w:trPr>
          <w:jc w:val="center"/>
        </w:trPr>
        <w:tc>
          <w:tcPr>
            <w:tcW w:w="1170" w:type="dxa"/>
          </w:tcPr>
          <w:p w14:paraId="27646CB4" w14:textId="77777777" w:rsidR="002E1B08" w:rsidRDefault="00000000">
            <w:pPr>
              <w:pStyle w:val="TableText"/>
            </w:pPr>
            <w:r>
              <w:t>LA29243-5</w:t>
            </w:r>
          </w:p>
        </w:tc>
        <w:tc>
          <w:tcPr>
            <w:tcW w:w="3195" w:type="dxa"/>
          </w:tcPr>
          <w:p w14:paraId="52AB0C75" w14:textId="77777777" w:rsidR="002E1B08" w:rsidRDefault="00000000">
            <w:pPr>
              <w:pStyle w:val="TableText"/>
            </w:pPr>
            <w:r>
              <w:t>LOINC</w:t>
            </w:r>
          </w:p>
        </w:tc>
        <w:tc>
          <w:tcPr>
            <w:tcW w:w="3195" w:type="dxa"/>
          </w:tcPr>
          <w:p w14:paraId="0709C0E5" w14:textId="77777777" w:rsidR="002E1B08" w:rsidRDefault="00000000">
            <w:pPr>
              <w:pStyle w:val="TableText"/>
            </w:pPr>
            <w:r>
              <w:t>urn:oid:2.16.840.1.113883.6.1</w:t>
            </w:r>
          </w:p>
        </w:tc>
        <w:tc>
          <w:tcPr>
            <w:tcW w:w="2520" w:type="dxa"/>
          </w:tcPr>
          <w:p w14:paraId="1C39C33F" w14:textId="77777777" w:rsidR="002E1B08" w:rsidRDefault="00000000">
            <w:pPr>
              <w:pStyle w:val="TableText"/>
            </w:pPr>
            <w:r>
              <w:t>I'm Vulnerable - I sometimes or periodically have acute or chronic symptoms affecting housing, employment, social interactions, etc.</w:t>
            </w:r>
          </w:p>
        </w:tc>
      </w:tr>
      <w:tr w:rsidR="002E1B08" w14:paraId="32278A6B" w14:textId="77777777">
        <w:trPr>
          <w:jc w:val="center"/>
        </w:trPr>
        <w:tc>
          <w:tcPr>
            <w:tcW w:w="1170" w:type="dxa"/>
          </w:tcPr>
          <w:p w14:paraId="08BD5A37" w14:textId="77777777" w:rsidR="002E1B08" w:rsidRDefault="00000000">
            <w:pPr>
              <w:pStyle w:val="TableText"/>
            </w:pPr>
            <w:r>
              <w:t>LA29244-3</w:t>
            </w:r>
          </w:p>
        </w:tc>
        <w:tc>
          <w:tcPr>
            <w:tcW w:w="3195" w:type="dxa"/>
          </w:tcPr>
          <w:p w14:paraId="633AB73C" w14:textId="77777777" w:rsidR="002E1B08" w:rsidRDefault="00000000">
            <w:pPr>
              <w:pStyle w:val="TableText"/>
            </w:pPr>
            <w:r>
              <w:t>LOINC</w:t>
            </w:r>
          </w:p>
        </w:tc>
        <w:tc>
          <w:tcPr>
            <w:tcW w:w="3195" w:type="dxa"/>
          </w:tcPr>
          <w:p w14:paraId="5E946F08" w14:textId="77777777" w:rsidR="002E1B08" w:rsidRDefault="00000000">
            <w:pPr>
              <w:pStyle w:val="TableText"/>
            </w:pPr>
            <w:r>
              <w:t>urn:oid:2.16.840.1.113883.6.1</w:t>
            </w:r>
          </w:p>
        </w:tc>
        <w:tc>
          <w:tcPr>
            <w:tcW w:w="2520" w:type="dxa"/>
          </w:tcPr>
          <w:p w14:paraId="7F7477DE" w14:textId="77777777" w:rsidR="002E1B08" w:rsidRDefault="00000000">
            <w:pPr>
              <w:pStyle w:val="TableText"/>
            </w:pPr>
            <w:r>
              <w:t>I'm in Crisis - acute or chronic symptoms affecting housing, employment, social interactions, etc.</w:t>
            </w:r>
          </w:p>
        </w:tc>
      </w:tr>
      <w:tr w:rsidR="002E1B08" w14:paraId="42AA339F" w14:textId="77777777">
        <w:trPr>
          <w:jc w:val="center"/>
        </w:trPr>
        <w:tc>
          <w:tcPr>
            <w:tcW w:w="1440" w:type="dxa"/>
            <w:gridSpan w:val="4"/>
          </w:tcPr>
          <w:p w14:paraId="31F5EDA2" w14:textId="77777777" w:rsidR="002E1B08" w:rsidRDefault="00000000">
            <w:pPr>
              <w:pStyle w:val="TableText"/>
            </w:pPr>
            <w:r>
              <w:t>...</w:t>
            </w:r>
          </w:p>
        </w:tc>
      </w:tr>
    </w:tbl>
    <w:p w14:paraId="168B3773" w14:textId="77777777" w:rsidR="002E1B08" w:rsidRDefault="002E1B08">
      <w:pPr>
        <w:pStyle w:val="BodyText"/>
      </w:pPr>
    </w:p>
    <w:p w14:paraId="75DB04B3" w14:textId="77777777" w:rsidR="002E1B08" w:rsidRDefault="00000000">
      <w:pPr>
        <w:pStyle w:val="Caption"/>
        <w:ind w:left="130" w:right="115"/>
      </w:pPr>
      <w:bookmarkStart w:id="675" w:name="_Toc119067326"/>
      <w:bookmarkStart w:id="676" w:name="_Toc119072240"/>
      <w:bookmarkStart w:id="677" w:name="_Toc120095162"/>
      <w:r>
        <w:lastRenderedPageBreak/>
        <w:t xml:space="preserve">Figure </w:t>
      </w:r>
      <w:r>
        <w:fldChar w:fldCharType="begin"/>
      </w:r>
      <w:r>
        <w:instrText>SEQ Figure \* ARABIC</w:instrText>
      </w:r>
      <w:r>
        <w:fldChar w:fldCharType="separate"/>
      </w:r>
      <w:r>
        <w:t>29</w:t>
      </w:r>
      <w:r>
        <w:fldChar w:fldCharType="end"/>
      </w:r>
      <w:r>
        <w:t>: Disability Status Observation</w:t>
      </w:r>
      <w:bookmarkEnd w:id="675"/>
      <w:bookmarkEnd w:id="676"/>
      <w:bookmarkEnd w:id="677"/>
    </w:p>
    <w:p w14:paraId="183F7A64" w14:textId="77777777" w:rsidR="002E1B08" w:rsidRDefault="00000000">
      <w:pPr>
        <w:pStyle w:val="Example"/>
        <w:ind w:left="130" w:right="115"/>
      </w:pPr>
      <w:r>
        <w:t>&lt;observation classCode="OBS" moodCode="EVN"&gt;</w:t>
      </w:r>
    </w:p>
    <w:p w14:paraId="56470E64" w14:textId="308E83A1" w:rsidR="002E1B08" w:rsidRDefault="00000000">
      <w:pPr>
        <w:pStyle w:val="Example"/>
        <w:ind w:left="130" w:right="115"/>
      </w:pPr>
      <w:r>
        <w:t xml:space="preserve">    &lt;templateId root="2.16.840.1.113883.10.20.22.4.505"</w:t>
      </w:r>
      <w:r w:rsidR="00B97BF6">
        <w:t xml:space="preserve"> </w:t>
      </w:r>
      <w:r>
        <w:t>extension="2023-05-01"/&gt;</w:t>
      </w:r>
    </w:p>
    <w:p w14:paraId="4DD7D6C3" w14:textId="1CD430FD" w:rsidR="002E1B08" w:rsidRDefault="00000000">
      <w:pPr>
        <w:pStyle w:val="Example"/>
        <w:ind w:left="130" w:right="115"/>
      </w:pPr>
      <w:r>
        <w:t xml:space="preserve">    &lt;code code="89571-4" displayName="Disability Status [CUBS]" codeSystem="2.16.840.1.113883.6.1"/&gt;</w:t>
      </w:r>
    </w:p>
    <w:p w14:paraId="6C56DFBD" w14:textId="77777777" w:rsidR="002E1B08" w:rsidRDefault="00000000">
      <w:pPr>
        <w:pStyle w:val="Example"/>
        <w:ind w:left="130" w:right="115"/>
      </w:pPr>
      <w:r>
        <w:t xml:space="preserve">    &lt;statusCode code="completed"/&gt;</w:t>
      </w:r>
    </w:p>
    <w:p w14:paraId="5BD23AE3" w14:textId="77777777" w:rsidR="002E1B08" w:rsidRDefault="00000000">
      <w:pPr>
        <w:pStyle w:val="Example"/>
        <w:ind w:left="130" w:right="115"/>
      </w:pPr>
      <w:r>
        <w:t xml:space="preserve">    &lt;effectiveTime value="202211111"/&gt;</w:t>
      </w:r>
    </w:p>
    <w:p w14:paraId="2B29FF97" w14:textId="77777777" w:rsidR="002E1B08" w:rsidRDefault="00000000">
      <w:pPr>
        <w:pStyle w:val="Example"/>
        <w:ind w:left="130" w:right="115"/>
      </w:pPr>
      <w:r>
        <w:t xml:space="preserve">    &lt;!-- From LOINC Answer Set associated with Disability Status [CUBS] --&gt;</w:t>
      </w:r>
    </w:p>
    <w:p w14:paraId="4AD5C67D" w14:textId="08469F18" w:rsidR="002E1B08" w:rsidRDefault="00000000">
      <w:pPr>
        <w:pStyle w:val="Example"/>
        <w:ind w:left="130" w:right="115"/>
      </w:pPr>
      <w:r>
        <w:t xml:space="preserve">    &lt;value code="LA29243-5" displayName="I'm Vulnerable - I sometimes or periodically have acute or chronic symptoms affecting housing, employment, social interactions, etc." codeSystem="2.16.840.1.113883.6.1"/&gt;</w:t>
      </w:r>
    </w:p>
    <w:p w14:paraId="062C7FA8" w14:textId="77777777" w:rsidR="002E1B08" w:rsidRDefault="00000000">
      <w:pPr>
        <w:pStyle w:val="Example"/>
        <w:ind w:left="130" w:right="115"/>
      </w:pPr>
      <w:r>
        <w:t xml:space="preserve">    &lt;!-- May contain anAssessment Scale template With Assessment Scale observation containing the 6 disability related questions as required by Section 4302 of the Affordable Care Act  --&gt;</w:t>
      </w:r>
    </w:p>
    <w:p w14:paraId="742A0620" w14:textId="77777777" w:rsidR="002E1B08" w:rsidRDefault="00000000">
      <w:pPr>
        <w:pStyle w:val="Example"/>
        <w:ind w:left="130" w:right="115"/>
      </w:pPr>
      <w:r>
        <w:t xml:space="preserve">    &lt;entryRelationship typeCode="COMP"&gt;</w:t>
      </w:r>
    </w:p>
    <w:p w14:paraId="0B39FF60" w14:textId="77777777" w:rsidR="002E1B08" w:rsidRDefault="00000000">
      <w:pPr>
        <w:pStyle w:val="Example"/>
        <w:ind w:left="130" w:right="115"/>
      </w:pPr>
      <w:r>
        <w:t xml:space="preserve">        &lt;observation classCode="OBS" moodCode="EVN"&gt;</w:t>
      </w:r>
    </w:p>
    <w:p w14:paraId="5D54B41B" w14:textId="6121CA42" w:rsidR="002E1B08" w:rsidRDefault="00000000" w:rsidP="00FE44A9">
      <w:pPr>
        <w:pStyle w:val="Example"/>
        <w:ind w:left="130" w:right="115"/>
      </w:pPr>
      <w:r>
        <w:t xml:space="preserve">            &lt;templateId root="2.16.840.1.113883.10.20.22.4.69</w:t>
      </w:r>
      <w:r>
        <w:t>"</w:t>
      </w:r>
      <w:r w:rsidR="00FE44A9">
        <w:t xml:space="preserve"> </w:t>
      </w:r>
      <w:r w:rsidR="00FE44A9">
        <w:t>extension="2022-06-01</w:t>
      </w:r>
      <w:r w:rsidR="00B97BF6">
        <w:t>/&gt;</w:t>
      </w:r>
    </w:p>
    <w:p w14:paraId="158E55A4" w14:textId="77777777" w:rsidR="002E1B08" w:rsidRDefault="00000000">
      <w:pPr>
        <w:pStyle w:val="Example"/>
        <w:ind w:left="130" w:right="115"/>
      </w:pPr>
      <w:r>
        <w:t xml:space="preserve">            &lt;id root="c6b5a04b-2bf4-49d1-8336-636a3813df0b"/&gt;</w:t>
      </w:r>
    </w:p>
    <w:p w14:paraId="77027C48" w14:textId="16F58EA5" w:rsidR="002E1B08" w:rsidRDefault="00000000">
      <w:pPr>
        <w:pStyle w:val="Example"/>
        <w:ind w:left="130" w:right="115"/>
      </w:pPr>
      <w:r>
        <w:t xml:space="preserve">            &lt;code code="69919-9" displayName="Race, ethnicity, sex, primary language, disability - Health and Human Services (HHS) panel [HHS.ACA Section 4302]" codeSystem="2.16.840.1.113883.6.1" codeSystemName="LOINC"/&gt;</w:t>
      </w:r>
    </w:p>
    <w:p w14:paraId="3566D443" w14:textId="77777777" w:rsidR="002E1B08" w:rsidRDefault="00000000">
      <w:pPr>
        <w:pStyle w:val="Example"/>
        <w:ind w:left="130" w:right="115"/>
      </w:pPr>
      <w:r>
        <w:t xml:space="preserve">            &lt;statusCode code="completed"/&gt;</w:t>
      </w:r>
    </w:p>
    <w:p w14:paraId="44E9DCCA" w14:textId="77777777" w:rsidR="002E1B08" w:rsidRDefault="00000000">
      <w:pPr>
        <w:pStyle w:val="Example"/>
        <w:ind w:left="130" w:right="115"/>
      </w:pPr>
      <w:r>
        <w:t xml:space="preserve">            &lt;effectiveTime value="20120214"/&gt;</w:t>
      </w:r>
    </w:p>
    <w:p w14:paraId="5AC8120A" w14:textId="77777777" w:rsidR="002E1B08" w:rsidRDefault="00000000">
      <w:pPr>
        <w:pStyle w:val="Example"/>
        <w:ind w:left="130" w:right="115"/>
      </w:pPr>
      <w:r>
        <w:t xml:space="preserve">            &lt;value nullFlavor="NA"/&gt;</w:t>
      </w:r>
    </w:p>
    <w:p w14:paraId="4868EF9C" w14:textId="77777777" w:rsidR="002E1B08" w:rsidRDefault="00000000">
      <w:pPr>
        <w:pStyle w:val="Example"/>
        <w:ind w:left="130" w:right="115"/>
      </w:pPr>
      <w:r>
        <w:t xml:space="preserve">            &lt;entryRelationship typeCode="COMP"&gt;</w:t>
      </w:r>
    </w:p>
    <w:p w14:paraId="7CBD15AD" w14:textId="77777777" w:rsidR="002E1B08" w:rsidRDefault="00000000">
      <w:pPr>
        <w:pStyle w:val="Example"/>
        <w:ind w:left="130" w:right="115"/>
      </w:pPr>
      <w:r>
        <w:t xml:space="preserve">                &lt;observation classCode="OBS" moodCode="EVN"&gt;</w:t>
      </w:r>
    </w:p>
    <w:p w14:paraId="7CF57E29" w14:textId="77777777" w:rsidR="002E1B08" w:rsidRDefault="00000000">
      <w:pPr>
        <w:pStyle w:val="Example"/>
        <w:ind w:left="130" w:right="115"/>
      </w:pPr>
      <w:r>
        <w:t xml:space="preserve">                    &lt;templateId root="2.16.840.1.113883.10.20.22.4.86"/&gt;</w:t>
      </w:r>
    </w:p>
    <w:p w14:paraId="70F5F5E2" w14:textId="77777777" w:rsidR="002E1B08" w:rsidRDefault="00000000">
      <w:pPr>
        <w:pStyle w:val="Example"/>
        <w:ind w:left="130" w:right="115"/>
      </w:pPr>
      <w:r>
        <w:t xml:space="preserve">                    &lt;id root="f4dce790-8328-11db-9fe1-0800200c9a44"/&gt;</w:t>
      </w:r>
    </w:p>
    <w:p w14:paraId="3E5C2C57" w14:textId="306A46B9" w:rsidR="002E1B08" w:rsidRDefault="00000000">
      <w:pPr>
        <w:pStyle w:val="Example"/>
        <w:ind w:left="130" w:right="115"/>
      </w:pPr>
      <w:r>
        <w:t xml:space="preserve">                    &lt;code code="69856-3"</w:t>
      </w:r>
      <w:r w:rsidR="00FE44A9">
        <w:t xml:space="preserve"> </w:t>
      </w:r>
      <w:r>
        <w:t>displayName="Are you deaf, or do you have serious difficulty hearing?" codeSystem="2.16.840.1.113883.6.1"</w:t>
      </w:r>
      <w:r w:rsidR="00FE44A9">
        <w:t xml:space="preserve"> </w:t>
      </w:r>
      <w:r>
        <w:t>codeSystemName="LOINC"/&gt;</w:t>
      </w:r>
    </w:p>
    <w:p w14:paraId="711DD840" w14:textId="77777777" w:rsidR="002E1B08" w:rsidRDefault="00000000">
      <w:pPr>
        <w:pStyle w:val="Example"/>
        <w:ind w:left="130" w:right="115"/>
      </w:pPr>
      <w:r>
        <w:t xml:space="preserve">                    &lt;statusCode code="completed"/&gt;</w:t>
      </w:r>
    </w:p>
    <w:p w14:paraId="49E67207" w14:textId="246EFEAD" w:rsidR="002E1B08" w:rsidRDefault="00000000">
      <w:pPr>
        <w:pStyle w:val="Example"/>
        <w:ind w:left="130" w:right="115"/>
      </w:pPr>
      <w:r>
        <w:t xml:space="preserve">                    &lt;value xsi:type="CD" code="LA33-6" displayName="Yes" codeSystem="2.16.840.1.113883.6.1"/&gt;</w:t>
      </w:r>
    </w:p>
    <w:p w14:paraId="1786C56D" w14:textId="77777777" w:rsidR="002E1B08" w:rsidRDefault="00000000">
      <w:pPr>
        <w:pStyle w:val="Example"/>
        <w:ind w:left="130" w:right="115"/>
      </w:pPr>
      <w:r>
        <w:t xml:space="preserve">                &lt;/observation&gt;</w:t>
      </w:r>
    </w:p>
    <w:p w14:paraId="285096B4" w14:textId="77777777" w:rsidR="002E1B08" w:rsidRDefault="00000000">
      <w:pPr>
        <w:pStyle w:val="Example"/>
        <w:ind w:left="130" w:right="115"/>
      </w:pPr>
      <w:r>
        <w:t xml:space="preserve">            &lt;/entryRelationship&gt;</w:t>
      </w:r>
    </w:p>
    <w:p w14:paraId="36B24265" w14:textId="77777777" w:rsidR="002E1B08" w:rsidRDefault="00000000">
      <w:pPr>
        <w:pStyle w:val="Example"/>
        <w:ind w:left="130" w:right="115"/>
      </w:pPr>
      <w:r>
        <w:t xml:space="preserve">            &lt;entryRelationship typeCode="COMP"&gt;</w:t>
      </w:r>
    </w:p>
    <w:p w14:paraId="6FA9EFB6" w14:textId="77777777" w:rsidR="002E1B08" w:rsidRDefault="00000000">
      <w:pPr>
        <w:pStyle w:val="Example"/>
        <w:ind w:left="130" w:right="115"/>
      </w:pPr>
      <w:r>
        <w:t xml:space="preserve">                &lt;observation classCode="OBS" moodCode="EVN"&gt;</w:t>
      </w:r>
    </w:p>
    <w:p w14:paraId="655DFCD8" w14:textId="77777777" w:rsidR="002E1B08" w:rsidRDefault="00000000">
      <w:pPr>
        <w:pStyle w:val="Example"/>
        <w:ind w:left="130" w:right="115"/>
      </w:pPr>
      <w:r>
        <w:t xml:space="preserve">                    &lt;templateId root="2.16.840.1.113883.10.20.22.4.86"/&gt;</w:t>
      </w:r>
    </w:p>
    <w:p w14:paraId="61B9E1AE" w14:textId="77777777" w:rsidR="002E1B08" w:rsidRDefault="00000000">
      <w:pPr>
        <w:pStyle w:val="Example"/>
        <w:ind w:left="130" w:right="115"/>
      </w:pPr>
      <w:r>
        <w:t xml:space="preserve">                    &lt;id root="f4dce790-8328-11db-9fe1-0800200c9a44"/&gt;</w:t>
      </w:r>
    </w:p>
    <w:p w14:paraId="1461270B" w14:textId="51843821" w:rsidR="00CB0BB7" w:rsidRDefault="00000000" w:rsidP="00B97BF6">
      <w:pPr>
        <w:pStyle w:val="Example"/>
        <w:ind w:left="130" w:right="115"/>
      </w:pPr>
      <w:r>
        <w:t xml:space="preserve">                    &lt;code code="69857-1"</w:t>
      </w:r>
      <w:r w:rsidR="00B97BF6">
        <w:t xml:space="preserve"> </w:t>
      </w:r>
      <w:r>
        <w:t>displayName="Are you blind, or do you have serious difficulty seeing, even when wearing glasses?" codeSystem="2.16.840.1.113883.6.1"</w:t>
      </w:r>
      <w:r w:rsidR="00B97BF6">
        <w:t xml:space="preserve"> </w:t>
      </w:r>
      <w:r>
        <w:t>codeSystemName="LOINC"/&gt;</w:t>
      </w:r>
    </w:p>
    <w:p w14:paraId="66A324D7" w14:textId="77777777" w:rsidR="002E1B08" w:rsidRDefault="00000000">
      <w:pPr>
        <w:pStyle w:val="Example"/>
        <w:ind w:left="130" w:right="115"/>
      </w:pPr>
      <w:r>
        <w:t xml:space="preserve">                    &lt;statusCode code="completed"/&gt;</w:t>
      </w:r>
    </w:p>
    <w:p w14:paraId="0F4B8062" w14:textId="77777777" w:rsidR="00CB0BB7" w:rsidRDefault="00000000" w:rsidP="00B97BF6">
      <w:pPr>
        <w:pStyle w:val="Example"/>
        <w:ind w:left="130" w:right="115"/>
      </w:pPr>
      <w:r>
        <w:t xml:space="preserve">                    &lt;value xsi:type="CD" code="LA33-6" displayName="Yes"</w:t>
      </w:r>
      <w:r w:rsidR="00B97BF6">
        <w:t xml:space="preserve"> </w:t>
      </w:r>
      <w:r>
        <w:t>codeSystem="2.16.840.1.113883.6.1"/&gt;</w:t>
      </w:r>
    </w:p>
    <w:p w14:paraId="28B1551B" w14:textId="5E88DCA2" w:rsidR="002E1B08" w:rsidRDefault="00000000">
      <w:pPr>
        <w:pStyle w:val="Example"/>
        <w:ind w:left="130" w:right="115"/>
      </w:pPr>
      <w:r>
        <w:t xml:space="preserve">                &lt;/observation&gt;</w:t>
      </w:r>
    </w:p>
    <w:p w14:paraId="361AA920" w14:textId="77777777" w:rsidR="002E1B08" w:rsidRDefault="00000000">
      <w:pPr>
        <w:pStyle w:val="Example"/>
        <w:ind w:left="130" w:right="115"/>
      </w:pPr>
      <w:r>
        <w:t xml:space="preserve">            &lt;/entryRelationship&gt;</w:t>
      </w:r>
    </w:p>
    <w:p w14:paraId="37D712EF" w14:textId="77777777" w:rsidR="002E1B08" w:rsidRDefault="00000000">
      <w:pPr>
        <w:pStyle w:val="Example"/>
        <w:ind w:left="130" w:right="115"/>
      </w:pPr>
      <w:r>
        <w:t xml:space="preserve">            &lt;entryRelationship typeCode="COMP"&gt;</w:t>
      </w:r>
    </w:p>
    <w:p w14:paraId="50FE1A4A" w14:textId="77777777" w:rsidR="002E1B08" w:rsidRDefault="00000000">
      <w:pPr>
        <w:pStyle w:val="Example"/>
        <w:ind w:left="130" w:right="115"/>
      </w:pPr>
      <w:r>
        <w:t xml:space="preserve">                &lt;observation classCode="OBS" moodCode="EVN"&gt;</w:t>
      </w:r>
    </w:p>
    <w:p w14:paraId="3F435CF4" w14:textId="77777777" w:rsidR="002E1B08" w:rsidRDefault="00000000">
      <w:pPr>
        <w:pStyle w:val="Example"/>
        <w:ind w:left="130" w:right="115"/>
      </w:pPr>
      <w:r>
        <w:t xml:space="preserve">                    &lt;templateId root="2.16.840.1.113883.10.20.22.4.86"/&gt;</w:t>
      </w:r>
    </w:p>
    <w:p w14:paraId="1651CED7" w14:textId="77777777" w:rsidR="002E1B08" w:rsidRDefault="00000000">
      <w:pPr>
        <w:pStyle w:val="Example"/>
        <w:ind w:left="130" w:right="115"/>
      </w:pPr>
      <w:r>
        <w:t xml:space="preserve">                    &lt;id root="f4dce790-8328-11db-9fe1-0800200c9a44"/&gt;</w:t>
      </w:r>
    </w:p>
    <w:p w14:paraId="788E31FD" w14:textId="717ED895" w:rsidR="002E1B08" w:rsidRDefault="00000000">
      <w:pPr>
        <w:pStyle w:val="Example"/>
        <w:ind w:left="130" w:right="115"/>
      </w:pPr>
      <w:r>
        <w:t xml:space="preserve">                    &lt;code code="69858-9" displayName="Because of a physical, mental, or emotional condition, do you have serious difficulty concentrating, remembering, or making decisions??"</w:t>
      </w:r>
      <w:r>
        <w:t xml:space="preserve"> codeSystem="2.16.840.1.113883.6.1"</w:t>
      </w:r>
      <w:r w:rsidR="00B97BF6">
        <w:t xml:space="preserve"> </w:t>
      </w:r>
      <w:r>
        <w:t>codeSystemName="LOINC"/&gt;</w:t>
      </w:r>
    </w:p>
    <w:p w14:paraId="4052CF2C" w14:textId="77777777" w:rsidR="002E1B08" w:rsidRDefault="00000000">
      <w:pPr>
        <w:pStyle w:val="Example"/>
        <w:ind w:left="130" w:right="115"/>
      </w:pPr>
      <w:r>
        <w:t xml:space="preserve">                    &lt;statusCode code="completed"/&gt;</w:t>
      </w:r>
    </w:p>
    <w:p w14:paraId="6750360A" w14:textId="5B8F37A8" w:rsidR="002E1B08" w:rsidRDefault="00000000">
      <w:pPr>
        <w:pStyle w:val="Example"/>
        <w:ind w:left="130" w:right="115"/>
      </w:pPr>
      <w:r>
        <w:lastRenderedPageBreak/>
        <w:t xml:space="preserve">                    &lt;value xsi:type="CD" code="LA33-6" displayName="Yes" codeSystem="2.16.840.1.113883.6.1"/&gt;</w:t>
      </w:r>
    </w:p>
    <w:p w14:paraId="0B361286" w14:textId="77777777" w:rsidR="002E1B08" w:rsidRDefault="00000000">
      <w:pPr>
        <w:pStyle w:val="Example"/>
        <w:ind w:left="130" w:right="115"/>
      </w:pPr>
      <w:r>
        <w:t xml:space="preserve">                &lt;/observation&gt;</w:t>
      </w:r>
    </w:p>
    <w:p w14:paraId="34715FF1" w14:textId="77777777" w:rsidR="002E1B08" w:rsidRDefault="00000000">
      <w:pPr>
        <w:pStyle w:val="Example"/>
        <w:ind w:left="130" w:right="115"/>
      </w:pPr>
      <w:r>
        <w:t xml:space="preserve">            &lt;/entryRelationship&gt;</w:t>
      </w:r>
    </w:p>
    <w:p w14:paraId="7C7A8267" w14:textId="77777777" w:rsidR="002E1B08" w:rsidRDefault="00000000">
      <w:pPr>
        <w:pStyle w:val="Example"/>
        <w:ind w:left="130" w:right="115"/>
      </w:pPr>
      <w:r>
        <w:t xml:space="preserve">            &lt;entryRelationship typeCode="COMP"&gt;</w:t>
      </w:r>
    </w:p>
    <w:p w14:paraId="02E9B22B" w14:textId="77777777" w:rsidR="002E1B08" w:rsidRDefault="00000000">
      <w:pPr>
        <w:pStyle w:val="Example"/>
        <w:ind w:left="130" w:right="115"/>
      </w:pPr>
      <w:r>
        <w:t xml:space="preserve">                &lt;observation classCode="OBS" moodCode="EVN"&gt;</w:t>
      </w:r>
    </w:p>
    <w:p w14:paraId="5A64BBC4" w14:textId="77777777" w:rsidR="002E1B08" w:rsidRDefault="00000000">
      <w:pPr>
        <w:pStyle w:val="Example"/>
        <w:ind w:left="130" w:right="115"/>
      </w:pPr>
      <w:r>
        <w:t xml:space="preserve">                    &lt;templateId root="2.16.840.1.113883.10.20.22.4.86"/&gt;</w:t>
      </w:r>
    </w:p>
    <w:p w14:paraId="6584251F" w14:textId="77777777" w:rsidR="002E1B08" w:rsidRDefault="00000000">
      <w:pPr>
        <w:pStyle w:val="Example"/>
        <w:ind w:left="130" w:right="115"/>
      </w:pPr>
      <w:r>
        <w:t xml:space="preserve">                    &lt;id root="f4dce790-8328-11db-9fe1-0800200c9a44"/&gt;</w:t>
      </w:r>
    </w:p>
    <w:p w14:paraId="1990FBB8" w14:textId="633908FA" w:rsidR="002E1B08" w:rsidRDefault="00000000">
      <w:pPr>
        <w:pStyle w:val="Example"/>
        <w:ind w:left="130" w:right="115"/>
      </w:pPr>
      <w:r>
        <w:t xml:space="preserve">                    &lt;code code="69859-7"</w:t>
      </w:r>
      <w:r w:rsidR="00B97BF6">
        <w:t xml:space="preserve"> </w:t>
      </w:r>
      <w:r>
        <w:t>displayName="Do you have serious difficulty walking or climbing stairs?" codeSystem="2.16.840.1.113883.6.1"</w:t>
      </w:r>
      <w:r w:rsidR="00B97BF6">
        <w:t xml:space="preserve"> </w:t>
      </w:r>
      <w:r>
        <w:t>codeSystemName="LOINC"/&gt;</w:t>
      </w:r>
    </w:p>
    <w:p w14:paraId="53E5301E" w14:textId="77777777" w:rsidR="002E1B08" w:rsidRDefault="00000000">
      <w:pPr>
        <w:pStyle w:val="Example"/>
        <w:ind w:left="130" w:right="115"/>
      </w:pPr>
      <w:r>
        <w:t xml:space="preserve">                    &lt;statusCode code="completed"/&gt;</w:t>
      </w:r>
    </w:p>
    <w:p w14:paraId="6921F2B9" w14:textId="1F746E99" w:rsidR="002E1B08" w:rsidRDefault="00000000">
      <w:pPr>
        <w:pStyle w:val="Example"/>
        <w:ind w:left="130" w:right="115"/>
      </w:pPr>
      <w:r>
        <w:t xml:space="preserve">                    &lt;value xsi:type="CD" code="LA33-6" displayName="Yes" codeSystem="2.16.840.1.113883.6.1"/&gt;</w:t>
      </w:r>
    </w:p>
    <w:p w14:paraId="5669989E" w14:textId="77777777" w:rsidR="002E1B08" w:rsidRDefault="00000000">
      <w:pPr>
        <w:pStyle w:val="Example"/>
        <w:ind w:left="130" w:right="115"/>
      </w:pPr>
      <w:r>
        <w:t xml:space="preserve">                &lt;/observation&gt;</w:t>
      </w:r>
    </w:p>
    <w:p w14:paraId="2C10D771" w14:textId="77777777" w:rsidR="002E1B08" w:rsidRDefault="00000000">
      <w:pPr>
        <w:pStyle w:val="Example"/>
        <w:ind w:left="130" w:right="115"/>
      </w:pPr>
      <w:r>
        <w:t xml:space="preserve">            &lt;/entryRelationship&gt;</w:t>
      </w:r>
    </w:p>
    <w:p w14:paraId="1D25CF10" w14:textId="77777777" w:rsidR="002E1B08" w:rsidRDefault="00000000">
      <w:pPr>
        <w:pStyle w:val="Example"/>
        <w:ind w:left="130" w:right="115"/>
      </w:pPr>
      <w:r>
        <w:t xml:space="preserve">            &lt;entryRelationship typeCode="COMP"&gt;</w:t>
      </w:r>
    </w:p>
    <w:p w14:paraId="4E855774" w14:textId="77777777" w:rsidR="002E1B08" w:rsidRDefault="00000000">
      <w:pPr>
        <w:pStyle w:val="Example"/>
        <w:ind w:left="130" w:right="115"/>
      </w:pPr>
      <w:r>
        <w:t xml:space="preserve">                &lt;observation classCode="OBS" moodCode="EVN"&gt;</w:t>
      </w:r>
    </w:p>
    <w:p w14:paraId="6C78D148" w14:textId="77777777" w:rsidR="002E1B08" w:rsidRDefault="00000000">
      <w:pPr>
        <w:pStyle w:val="Example"/>
        <w:ind w:left="130" w:right="115"/>
      </w:pPr>
      <w:r>
        <w:t xml:space="preserve">                    &lt;templateId root="2.16.840.1.113883.10.20.22.4.86"/&gt;</w:t>
      </w:r>
    </w:p>
    <w:p w14:paraId="7201B6AE" w14:textId="77777777" w:rsidR="002E1B08" w:rsidRDefault="00000000">
      <w:pPr>
        <w:pStyle w:val="Example"/>
        <w:ind w:left="130" w:right="115"/>
      </w:pPr>
      <w:r>
        <w:t xml:space="preserve">                    &lt;id root="f4dce790-8328-11db-9fe1-0800200c9a44"/&gt;</w:t>
      </w:r>
    </w:p>
    <w:p w14:paraId="57387CC8" w14:textId="2577D6E3" w:rsidR="002E1B08" w:rsidRDefault="00000000">
      <w:pPr>
        <w:pStyle w:val="Example"/>
        <w:ind w:left="130" w:right="115"/>
      </w:pPr>
      <w:r>
        <w:t xml:space="preserve">                    &lt;code code="69860-5" displayName="Do you have difficulty dressing or bathing?" codeSystem="2.16.840.1.113883.6.1" codeSystemName="LOINC"/&gt;</w:t>
      </w:r>
    </w:p>
    <w:p w14:paraId="2D17E9F6" w14:textId="77777777" w:rsidR="002E1B08" w:rsidRDefault="00000000">
      <w:pPr>
        <w:pStyle w:val="Example"/>
        <w:ind w:left="130" w:right="115"/>
      </w:pPr>
      <w:r>
        <w:t xml:space="preserve">                    &lt;statusCode code="completed"/&gt;</w:t>
      </w:r>
    </w:p>
    <w:p w14:paraId="40AC4ADC" w14:textId="10301F63" w:rsidR="002E1B08" w:rsidRDefault="00000000">
      <w:pPr>
        <w:pStyle w:val="Example"/>
        <w:ind w:left="130" w:right="115"/>
      </w:pPr>
      <w:r>
        <w:t xml:space="preserve">                    &lt;value xsi:type="CD" code="LA33-6" displayName="Yes" codeSystem="2.16.840.1.113883.6.1"/&gt;</w:t>
      </w:r>
    </w:p>
    <w:p w14:paraId="2CC0BB1B" w14:textId="77777777" w:rsidR="002E1B08" w:rsidRDefault="00000000">
      <w:pPr>
        <w:pStyle w:val="Example"/>
        <w:ind w:left="130" w:right="115"/>
      </w:pPr>
      <w:r>
        <w:t xml:space="preserve">                &lt;/observation&gt;</w:t>
      </w:r>
    </w:p>
    <w:p w14:paraId="78D6C4D6" w14:textId="77777777" w:rsidR="002E1B08" w:rsidRDefault="00000000">
      <w:pPr>
        <w:pStyle w:val="Example"/>
        <w:ind w:left="130" w:right="115"/>
      </w:pPr>
      <w:r>
        <w:t xml:space="preserve">            &lt;/entryRelationship&gt;</w:t>
      </w:r>
    </w:p>
    <w:p w14:paraId="624A3143" w14:textId="77777777" w:rsidR="002E1B08" w:rsidRDefault="00000000">
      <w:pPr>
        <w:pStyle w:val="Example"/>
        <w:ind w:left="130" w:right="115"/>
      </w:pPr>
      <w:r>
        <w:t xml:space="preserve">            &lt;entryRelationship typeCode="COMP"&gt;</w:t>
      </w:r>
    </w:p>
    <w:p w14:paraId="5350CA5B" w14:textId="77777777" w:rsidR="002E1B08" w:rsidRDefault="00000000">
      <w:pPr>
        <w:pStyle w:val="Example"/>
        <w:ind w:left="130" w:right="115"/>
      </w:pPr>
      <w:r>
        <w:t xml:space="preserve">                &lt;observation classCode="OBS" moodCode="EVN"&gt;</w:t>
      </w:r>
    </w:p>
    <w:p w14:paraId="5D6FD7EE" w14:textId="77777777" w:rsidR="002E1B08" w:rsidRDefault="00000000">
      <w:pPr>
        <w:pStyle w:val="Example"/>
        <w:ind w:left="130" w:right="115"/>
      </w:pPr>
      <w:r>
        <w:t xml:space="preserve">                    &lt;templateId root="2.16.840.1.113883.10.20.22.4.86"/&gt;</w:t>
      </w:r>
    </w:p>
    <w:p w14:paraId="26BB9B41" w14:textId="77777777" w:rsidR="002E1B08" w:rsidRDefault="00000000">
      <w:pPr>
        <w:pStyle w:val="Example"/>
        <w:ind w:left="130" w:right="115"/>
      </w:pPr>
      <w:r>
        <w:t xml:space="preserve">                    &lt;id root="f4dce790-8328-11db-9fe1-0800200c9a44"/&gt;</w:t>
      </w:r>
    </w:p>
    <w:p w14:paraId="1ECBE9A3" w14:textId="1B4A01EE" w:rsidR="002E1B08" w:rsidRDefault="00000000">
      <w:pPr>
        <w:pStyle w:val="Example"/>
        <w:ind w:left="130" w:right="115"/>
      </w:pPr>
      <w:r>
        <w:t xml:space="preserve">                    &lt;code code="69861-3" displayName="Because of a physical, mental, or emotional condition, do you have difficulty doing errands alone such as visiting a physician's office or shopping?"  codeSystem="2.16.840.1.113883.6.1" codeSystemName="LOINC"/&gt;</w:t>
      </w:r>
    </w:p>
    <w:p w14:paraId="0FCEDE58" w14:textId="77777777" w:rsidR="002E1B08" w:rsidRDefault="00000000">
      <w:pPr>
        <w:pStyle w:val="Example"/>
        <w:ind w:left="130" w:right="115"/>
      </w:pPr>
      <w:r>
        <w:t xml:space="preserve">                    &lt;statusCode code="completed"/&gt;</w:t>
      </w:r>
    </w:p>
    <w:p w14:paraId="13AE87E1" w14:textId="48A1ABA3" w:rsidR="002E1B08" w:rsidRDefault="00000000">
      <w:pPr>
        <w:pStyle w:val="Example"/>
        <w:ind w:left="130" w:right="115"/>
      </w:pPr>
      <w:r>
        <w:t xml:space="preserve">                    &lt;value xsi:type="CD" code="LA33-6" displayName="Yes" codeSystem="2.16.840.1.113883.6.1"/&gt;</w:t>
      </w:r>
    </w:p>
    <w:p w14:paraId="299F72C5" w14:textId="77777777" w:rsidR="002E1B08" w:rsidRDefault="00000000">
      <w:pPr>
        <w:pStyle w:val="Example"/>
        <w:ind w:left="130" w:right="115"/>
      </w:pPr>
      <w:r>
        <w:t xml:space="preserve">                &lt;/observation&gt;</w:t>
      </w:r>
    </w:p>
    <w:p w14:paraId="6502B399" w14:textId="77777777" w:rsidR="002E1B08" w:rsidRDefault="00000000">
      <w:pPr>
        <w:pStyle w:val="Example"/>
        <w:ind w:left="130" w:right="115"/>
      </w:pPr>
      <w:r>
        <w:t xml:space="preserve">            &lt;/entryRelationship&gt;</w:t>
      </w:r>
    </w:p>
    <w:p w14:paraId="33B0F217" w14:textId="77777777" w:rsidR="002E1B08" w:rsidRDefault="00000000">
      <w:pPr>
        <w:pStyle w:val="Example"/>
        <w:ind w:left="130" w:right="115"/>
      </w:pPr>
      <w:r>
        <w:t xml:space="preserve">        &lt;/observation&gt;</w:t>
      </w:r>
    </w:p>
    <w:p w14:paraId="26441959" w14:textId="77777777" w:rsidR="002E1B08" w:rsidRDefault="00000000">
      <w:pPr>
        <w:pStyle w:val="Example"/>
        <w:ind w:left="130" w:right="115"/>
      </w:pPr>
      <w:r>
        <w:t xml:space="preserve">    &lt;/entryRelationship&gt;</w:t>
      </w:r>
    </w:p>
    <w:p w14:paraId="1D8D3FA1" w14:textId="77777777" w:rsidR="002E1B08" w:rsidRDefault="00000000">
      <w:pPr>
        <w:pStyle w:val="Example"/>
        <w:ind w:left="130" w:right="115"/>
      </w:pPr>
      <w:r>
        <w:t>&lt;/observation&gt;</w:t>
      </w:r>
    </w:p>
    <w:p w14:paraId="4ECEC43A" w14:textId="77777777" w:rsidR="002E1B08" w:rsidRDefault="002E1B08">
      <w:pPr>
        <w:pStyle w:val="BodyText"/>
      </w:pPr>
    </w:p>
    <w:p w14:paraId="6D4ABC82" w14:textId="77777777" w:rsidR="002E1B08" w:rsidRDefault="00000000">
      <w:pPr>
        <w:pStyle w:val="Heading2nospace"/>
      </w:pPr>
      <w:bookmarkStart w:id="678" w:name="E_Goal_Observation_V2"/>
      <w:bookmarkStart w:id="679" w:name="_Toc119067272"/>
      <w:bookmarkStart w:id="680" w:name="_Toc119074757"/>
      <w:bookmarkStart w:id="681" w:name="_Toc120095108"/>
      <w:r>
        <w:t>Goal Observation (V2)</w:t>
      </w:r>
      <w:bookmarkEnd w:id="678"/>
      <w:bookmarkEnd w:id="679"/>
      <w:bookmarkEnd w:id="680"/>
      <w:bookmarkEnd w:id="681"/>
    </w:p>
    <w:p w14:paraId="672EC674" w14:textId="77777777" w:rsidR="002E1B08" w:rsidRDefault="00000000">
      <w:pPr>
        <w:pStyle w:val="BracketData"/>
      </w:pPr>
      <w:r>
        <w:t>[observation: identifier urn:hl7ii:2.16.840.1.113883.10.20.22.4.121:2022-06-01 (open)]</w:t>
      </w:r>
    </w:p>
    <w:p w14:paraId="08803A78" w14:textId="77777777" w:rsidR="002E1B08" w:rsidRDefault="00000000">
      <w: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w:t>
      </w:r>
      <w:r>
        <w:lastRenderedPageBreak/>
        <w:t>learn, work, and play and their effects on health risks and outcomes.  A Goal is established by the patient or provider.</w:t>
      </w:r>
    </w:p>
    <w:p w14:paraId="3A4FB768" w14:textId="77777777" w:rsidR="002E1B08" w:rsidRDefault="00000000">
      <w:r>
        <w:t>A goal may be a patient or provider goal. If the author is set to the recordTarget (patient), this is a patient goal. If the author is set to a provider, this is a provider goal. If both patient and provider are set as authors, this is a negotiated goal.</w:t>
      </w:r>
    </w:p>
    <w:p w14:paraId="1F3BD1E5" w14:textId="77777777" w:rsidR="002E1B08" w:rsidRDefault="00000000">
      <w:r>
        <w:t>A goal usually has a related health concern and/or risk.</w:t>
      </w:r>
    </w:p>
    <w:p w14:paraId="54F0121C" w14:textId="77777777" w:rsidR="002E1B08" w:rsidRDefault="00000000">
      <w:r>
        <w:t>A goal may have components consisting of other goals (milestones). These milestones are related to the overall goal through entryRelationships.</w:t>
      </w:r>
    </w:p>
    <w:p w14:paraId="18F3A6CC" w14:textId="77777777" w:rsidR="002E1B08" w:rsidRDefault="00000000">
      <w:pPr>
        <w:pStyle w:val="Caption"/>
      </w:pPr>
      <w:bookmarkStart w:id="682" w:name="_Toc119067404"/>
      <w:bookmarkStart w:id="683" w:name="_Toc119074828"/>
      <w:bookmarkStart w:id="684" w:name="_Toc120095039"/>
      <w:r>
        <w:lastRenderedPageBreak/>
        <w:t xml:space="preserve">Table </w:t>
      </w:r>
      <w:r>
        <w:fldChar w:fldCharType="begin"/>
      </w:r>
      <w:r>
        <w:instrText>SEQ Table \* ARABIC</w:instrText>
      </w:r>
      <w:r>
        <w:fldChar w:fldCharType="separate"/>
      </w:r>
      <w:r>
        <w:t>46</w:t>
      </w:r>
      <w:r>
        <w:fldChar w:fldCharType="end"/>
      </w:r>
      <w:r>
        <w:t>: Goal Observation (V2) Constraints Overview</w:t>
      </w:r>
      <w:bookmarkEnd w:id="682"/>
      <w:bookmarkEnd w:id="683"/>
      <w:bookmarkEnd w:id="6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3B6DB781" w14:textId="77777777">
        <w:trPr>
          <w:cantSplit/>
          <w:tblHeader/>
          <w:jc w:val="center"/>
        </w:trPr>
        <w:tc>
          <w:tcPr>
            <w:tcW w:w="0" w:type="dxa"/>
            <w:shd w:val="clear" w:color="auto" w:fill="E6E6E6"/>
            <w:noWrap/>
          </w:tcPr>
          <w:p w14:paraId="5652A5CB" w14:textId="77777777" w:rsidR="002E1B08" w:rsidRDefault="00000000">
            <w:pPr>
              <w:pStyle w:val="TableHead"/>
            </w:pPr>
            <w:r>
              <w:t>XPath</w:t>
            </w:r>
          </w:p>
        </w:tc>
        <w:tc>
          <w:tcPr>
            <w:tcW w:w="720" w:type="dxa"/>
            <w:shd w:val="clear" w:color="auto" w:fill="E6E6E6"/>
            <w:noWrap/>
          </w:tcPr>
          <w:p w14:paraId="3BAF33BD" w14:textId="77777777" w:rsidR="002E1B08" w:rsidRDefault="00000000">
            <w:pPr>
              <w:pStyle w:val="TableHead"/>
            </w:pPr>
            <w:r>
              <w:t>Card.</w:t>
            </w:r>
          </w:p>
        </w:tc>
        <w:tc>
          <w:tcPr>
            <w:tcW w:w="1152" w:type="dxa"/>
            <w:shd w:val="clear" w:color="auto" w:fill="E6E6E6"/>
            <w:noWrap/>
          </w:tcPr>
          <w:p w14:paraId="4B60AF14" w14:textId="77777777" w:rsidR="002E1B08" w:rsidRDefault="00000000">
            <w:pPr>
              <w:pStyle w:val="TableHead"/>
            </w:pPr>
            <w:r>
              <w:t>Verb</w:t>
            </w:r>
          </w:p>
        </w:tc>
        <w:tc>
          <w:tcPr>
            <w:tcW w:w="864" w:type="dxa"/>
            <w:shd w:val="clear" w:color="auto" w:fill="E6E6E6"/>
            <w:noWrap/>
          </w:tcPr>
          <w:p w14:paraId="57296ECD" w14:textId="77777777" w:rsidR="002E1B08" w:rsidRDefault="00000000">
            <w:pPr>
              <w:pStyle w:val="TableHead"/>
            </w:pPr>
            <w:r>
              <w:t>Data Type</w:t>
            </w:r>
          </w:p>
        </w:tc>
        <w:tc>
          <w:tcPr>
            <w:tcW w:w="864" w:type="dxa"/>
            <w:shd w:val="clear" w:color="auto" w:fill="E6E6E6"/>
            <w:noWrap/>
          </w:tcPr>
          <w:p w14:paraId="6B8C94D3" w14:textId="77777777" w:rsidR="002E1B08" w:rsidRDefault="00000000">
            <w:pPr>
              <w:pStyle w:val="TableHead"/>
            </w:pPr>
            <w:r>
              <w:t>CONF#</w:t>
            </w:r>
          </w:p>
        </w:tc>
        <w:tc>
          <w:tcPr>
            <w:tcW w:w="864" w:type="dxa"/>
            <w:shd w:val="clear" w:color="auto" w:fill="E6E6E6"/>
            <w:noWrap/>
          </w:tcPr>
          <w:p w14:paraId="0B364124" w14:textId="77777777" w:rsidR="002E1B08" w:rsidRDefault="00000000">
            <w:pPr>
              <w:pStyle w:val="TableHead"/>
            </w:pPr>
            <w:r>
              <w:t>Value</w:t>
            </w:r>
          </w:p>
        </w:tc>
      </w:tr>
      <w:tr w:rsidR="002E1B08" w14:paraId="6C1AB085" w14:textId="77777777">
        <w:trPr>
          <w:jc w:val="center"/>
        </w:trPr>
        <w:tc>
          <w:tcPr>
            <w:tcW w:w="10160" w:type="dxa"/>
            <w:gridSpan w:val="6"/>
          </w:tcPr>
          <w:p w14:paraId="7B2596E4" w14:textId="77777777" w:rsidR="002E1B08" w:rsidRDefault="00000000">
            <w:pPr>
              <w:pStyle w:val="TableText"/>
            </w:pPr>
            <w:r>
              <w:t>observation (identifier: urn:hl7ii:2.16.840.1.113883.10.20.22.4.121:2022-06-01)</w:t>
            </w:r>
          </w:p>
        </w:tc>
      </w:tr>
      <w:tr w:rsidR="002E1B08" w14:paraId="53E4126F" w14:textId="77777777">
        <w:trPr>
          <w:jc w:val="center"/>
        </w:trPr>
        <w:tc>
          <w:tcPr>
            <w:tcW w:w="3345" w:type="dxa"/>
          </w:tcPr>
          <w:p w14:paraId="56F2DCB8" w14:textId="77777777" w:rsidR="002E1B08" w:rsidRDefault="00000000">
            <w:pPr>
              <w:pStyle w:val="TableText"/>
            </w:pPr>
            <w:r>
              <w:tab/>
              <w:t>@classCode</w:t>
            </w:r>
          </w:p>
        </w:tc>
        <w:tc>
          <w:tcPr>
            <w:tcW w:w="720" w:type="dxa"/>
          </w:tcPr>
          <w:p w14:paraId="3E0A692B" w14:textId="77777777" w:rsidR="002E1B08" w:rsidRDefault="00000000">
            <w:pPr>
              <w:pStyle w:val="TableText"/>
            </w:pPr>
            <w:r>
              <w:t>1..1</w:t>
            </w:r>
          </w:p>
        </w:tc>
        <w:tc>
          <w:tcPr>
            <w:tcW w:w="1152" w:type="dxa"/>
          </w:tcPr>
          <w:p w14:paraId="307166CC" w14:textId="77777777" w:rsidR="002E1B08" w:rsidRDefault="00000000">
            <w:pPr>
              <w:pStyle w:val="TableText"/>
            </w:pPr>
            <w:r>
              <w:t>SHALL</w:t>
            </w:r>
          </w:p>
        </w:tc>
        <w:tc>
          <w:tcPr>
            <w:tcW w:w="864" w:type="dxa"/>
          </w:tcPr>
          <w:p w14:paraId="0981613A" w14:textId="77777777" w:rsidR="002E1B08" w:rsidRDefault="002E1B08">
            <w:pPr>
              <w:pStyle w:val="TableText"/>
            </w:pPr>
          </w:p>
        </w:tc>
        <w:tc>
          <w:tcPr>
            <w:tcW w:w="1104" w:type="dxa"/>
          </w:tcPr>
          <w:p w14:paraId="437B9BA0" w14:textId="77777777" w:rsidR="002E1B08" w:rsidRDefault="00000000">
            <w:pPr>
              <w:pStyle w:val="TableText"/>
            </w:pPr>
            <w:hyperlink w:anchor="C_4515-30418">
              <w:r>
                <w:rPr>
                  <w:rStyle w:val="HyperlinkText9pt"/>
                </w:rPr>
                <w:t>4515-30418</w:t>
              </w:r>
            </w:hyperlink>
          </w:p>
        </w:tc>
        <w:tc>
          <w:tcPr>
            <w:tcW w:w="2975" w:type="dxa"/>
          </w:tcPr>
          <w:p w14:paraId="780E33BF" w14:textId="77777777" w:rsidR="002E1B08" w:rsidRDefault="00000000">
            <w:pPr>
              <w:pStyle w:val="TableText"/>
            </w:pPr>
            <w:r>
              <w:t>urn:oid:2.16.840.1.113883.5.6 (HL7ActClass) = OBS</w:t>
            </w:r>
          </w:p>
        </w:tc>
      </w:tr>
      <w:tr w:rsidR="002E1B08" w14:paraId="6EB9D1D9" w14:textId="77777777">
        <w:trPr>
          <w:jc w:val="center"/>
        </w:trPr>
        <w:tc>
          <w:tcPr>
            <w:tcW w:w="3345" w:type="dxa"/>
          </w:tcPr>
          <w:p w14:paraId="6FA40377" w14:textId="77777777" w:rsidR="002E1B08" w:rsidRDefault="00000000">
            <w:pPr>
              <w:pStyle w:val="TableText"/>
            </w:pPr>
            <w:r>
              <w:tab/>
              <w:t>@moodCode</w:t>
            </w:r>
          </w:p>
        </w:tc>
        <w:tc>
          <w:tcPr>
            <w:tcW w:w="720" w:type="dxa"/>
          </w:tcPr>
          <w:p w14:paraId="0225CF97" w14:textId="77777777" w:rsidR="002E1B08" w:rsidRDefault="00000000">
            <w:pPr>
              <w:pStyle w:val="TableText"/>
            </w:pPr>
            <w:r>
              <w:t>1..1</w:t>
            </w:r>
          </w:p>
        </w:tc>
        <w:tc>
          <w:tcPr>
            <w:tcW w:w="1152" w:type="dxa"/>
          </w:tcPr>
          <w:p w14:paraId="7F9981EF" w14:textId="77777777" w:rsidR="002E1B08" w:rsidRDefault="00000000">
            <w:pPr>
              <w:pStyle w:val="TableText"/>
            </w:pPr>
            <w:r>
              <w:t>SHALL</w:t>
            </w:r>
          </w:p>
        </w:tc>
        <w:tc>
          <w:tcPr>
            <w:tcW w:w="864" w:type="dxa"/>
          </w:tcPr>
          <w:p w14:paraId="3F1AA2DD" w14:textId="77777777" w:rsidR="002E1B08" w:rsidRDefault="002E1B08">
            <w:pPr>
              <w:pStyle w:val="TableText"/>
            </w:pPr>
          </w:p>
        </w:tc>
        <w:tc>
          <w:tcPr>
            <w:tcW w:w="1104" w:type="dxa"/>
          </w:tcPr>
          <w:p w14:paraId="7BE6DE8F" w14:textId="77777777" w:rsidR="002E1B08" w:rsidRDefault="00000000">
            <w:pPr>
              <w:pStyle w:val="TableText"/>
            </w:pPr>
            <w:hyperlink w:anchor="C_4515-30419">
              <w:r>
                <w:rPr>
                  <w:rStyle w:val="HyperlinkText9pt"/>
                </w:rPr>
                <w:t>4515-30419</w:t>
              </w:r>
            </w:hyperlink>
          </w:p>
        </w:tc>
        <w:tc>
          <w:tcPr>
            <w:tcW w:w="2975" w:type="dxa"/>
          </w:tcPr>
          <w:p w14:paraId="62F511D4" w14:textId="77777777" w:rsidR="002E1B08" w:rsidRDefault="00000000">
            <w:pPr>
              <w:pStyle w:val="TableText"/>
            </w:pPr>
            <w:r>
              <w:t>urn:oid:2.16.840.1.113883.5.1001 (HL7ActMood) = GOL</w:t>
            </w:r>
          </w:p>
        </w:tc>
      </w:tr>
      <w:tr w:rsidR="002E1B08" w14:paraId="398F74EC" w14:textId="77777777">
        <w:trPr>
          <w:jc w:val="center"/>
        </w:trPr>
        <w:tc>
          <w:tcPr>
            <w:tcW w:w="3345" w:type="dxa"/>
          </w:tcPr>
          <w:p w14:paraId="69B457E2" w14:textId="77777777" w:rsidR="002E1B08" w:rsidRDefault="00000000">
            <w:pPr>
              <w:pStyle w:val="TableText"/>
            </w:pPr>
            <w:r>
              <w:tab/>
              <w:t>templateId</w:t>
            </w:r>
          </w:p>
        </w:tc>
        <w:tc>
          <w:tcPr>
            <w:tcW w:w="720" w:type="dxa"/>
          </w:tcPr>
          <w:p w14:paraId="469C623A" w14:textId="77777777" w:rsidR="002E1B08" w:rsidRDefault="00000000">
            <w:pPr>
              <w:pStyle w:val="TableText"/>
            </w:pPr>
            <w:r>
              <w:t>1..1</w:t>
            </w:r>
          </w:p>
        </w:tc>
        <w:tc>
          <w:tcPr>
            <w:tcW w:w="1152" w:type="dxa"/>
          </w:tcPr>
          <w:p w14:paraId="78711ED6" w14:textId="77777777" w:rsidR="002E1B08" w:rsidRDefault="00000000">
            <w:pPr>
              <w:pStyle w:val="TableText"/>
            </w:pPr>
            <w:r>
              <w:t>SHALL</w:t>
            </w:r>
          </w:p>
        </w:tc>
        <w:tc>
          <w:tcPr>
            <w:tcW w:w="864" w:type="dxa"/>
          </w:tcPr>
          <w:p w14:paraId="26B8FACB" w14:textId="77777777" w:rsidR="002E1B08" w:rsidRDefault="002E1B08">
            <w:pPr>
              <w:pStyle w:val="TableText"/>
            </w:pPr>
          </w:p>
        </w:tc>
        <w:tc>
          <w:tcPr>
            <w:tcW w:w="1104" w:type="dxa"/>
          </w:tcPr>
          <w:p w14:paraId="217A0BC0" w14:textId="77777777" w:rsidR="002E1B08" w:rsidRDefault="00000000">
            <w:pPr>
              <w:pStyle w:val="TableText"/>
            </w:pPr>
            <w:hyperlink w:anchor="C_4515-8583">
              <w:r>
                <w:rPr>
                  <w:rStyle w:val="HyperlinkText9pt"/>
                </w:rPr>
                <w:t>4515-8583</w:t>
              </w:r>
            </w:hyperlink>
          </w:p>
        </w:tc>
        <w:tc>
          <w:tcPr>
            <w:tcW w:w="2975" w:type="dxa"/>
          </w:tcPr>
          <w:p w14:paraId="62217B99" w14:textId="77777777" w:rsidR="002E1B08" w:rsidRDefault="002E1B08">
            <w:pPr>
              <w:pStyle w:val="TableText"/>
            </w:pPr>
          </w:p>
        </w:tc>
      </w:tr>
      <w:tr w:rsidR="002E1B08" w14:paraId="6B4FFF90" w14:textId="77777777">
        <w:trPr>
          <w:jc w:val="center"/>
        </w:trPr>
        <w:tc>
          <w:tcPr>
            <w:tcW w:w="3345" w:type="dxa"/>
          </w:tcPr>
          <w:p w14:paraId="4F85617E" w14:textId="77777777" w:rsidR="002E1B08" w:rsidRDefault="00000000">
            <w:pPr>
              <w:pStyle w:val="TableText"/>
            </w:pPr>
            <w:r>
              <w:tab/>
            </w:r>
            <w:r>
              <w:tab/>
              <w:t>@root</w:t>
            </w:r>
          </w:p>
        </w:tc>
        <w:tc>
          <w:tcPr>
            <w:tcW w:w="720" w:type="dxa"/>
          </w:tcPr>
          <w:p w14:paraId="4AF9FDDB" w14:textId="77777777" w:rsidR="002E1B08" w:rsidRDefault="00000000">
            <w:pPr>
              <w:pStyle w:val="TableText"/>
            </w:pPr>
            <w:r>
              <w:t>1..1</w:t>
            </w:r>
          </w:p>
        </w:tc>
        <w:tc>
          <w:tcPr>
            <w:tcW w:w="1152" w:type="dxa"/>
          </w:tcPr>
          <w:p w14:paraId="738CA7A7" w14:textId="77777777" w:rsidR="002E1B08" w:rsidRDefault="00000000">
            <w:pPr>
              <w:pStyle w:val="TableText"/>
            </w:pPr>
            <w:r>
              <w:t>SHALL</w:t>
            </w:r>
          </w:p>
        </w:tc>
        <w:tc>
          <w:tcPr>
            <w:tcW w:w="864" w:type="dxa"/>
          </w:tcPr>
          <w:p w14:paraId="76089D7D" w14:textId="77777777" w:rsidR="002E1B08" w:rsidRDefault="002E1B08">
            <w:pPr>
              <w:pStyle w:val="TableText"/>
            </w:pPr>
          </w:p>
        </w:tc>
        <w:tc>
          <w:tcPr>
            <w:tcW w:w="1104" w:type="dxa"/>
          </w:tcPr>
          <w:p w14:paraId="438EACEF" w14:textId="77777777" w:rsidR="002E1B08" w:rsidRDefault="00000000">
            <w:pPr>
              <w:pStyle w:val="TableText"/>
            </w:pPr>
            <w:hyperlink w:anchor="C_4515-10512">
              <w:r>
                <w:rPr>
                  <w:rStyle w:val="HyperlinkText9pt"/>
                </w:rPr>
                <w:t>4515-10512</w:t>
              </w:r>
            </w:hyperlink>
          </w:p>
        </w:tc>
        <w:tc>
          <w:tcPr>
            <w:tcW w:w="2975" w:type="dxa"/>
          </w:tcPr>
          <w:p w14:paraId="538D35A6" w14:textId="77777777" w:rsidR="002E1B08" w:rsidRDefault="00000000">
            <w:pPr>
              <w:pStyle w:val="TableText"/>
            </w:pPr>
            <w:r>
              <w:t>2.16.840.1.113883.10.20.22.4.121</w:t>
            </w:r>
          </w:p>
        </w:tc>
      </w:tr>
      <w:tr w:rsidR="002E1B08" w14:paraId="7124272D" w14:textId="77777777">
        <w:trPr>
          <w:jc w:val="center"/>
        </w:trPr>
        <w:tc>
          <w:tcPr>
            <w:tcW w:w="3345" w:type="dxa"/>
          </w:tcPr>
          <w:p w14:paraId="770C247B" w14:textId="77777777" w:rsidR="002E1B08" w:rsidRDefault="00000000">
            <w:pPr>
              <w:pStyle w:val="TableText"/>
            </w:pPr>
            <w:r>
              <w:tab/>
            </w:r>
            <w:r>
              <w:tab/>
              <w:t>@extension</w:t>
            </w:r>
          </w:p>
        </w:tc>
        <w:tc>
          <w:tcPr>
            <w:tcW w:w="720" w:type="dxa"/>
          </w:tcPr>
          <w:p w14:paraId="27E0758D" w14:textId="77777777" w:rsidR="002E1B08" w:rsidRDefault="00000000">
            <w:pPr>
              <w:pStyle w:val="TableText"/>
            </w:pPr>
            <w:r>
              <w:t>1..1</w:t>
            </w:r>
          </w:p>
        </w:tc>
        <w:tc>
          <w:tcPr>
            <w:tcW w:w="1152" w:type="dxa"/>
          </w:tcPr>
          <w:p w14:paraId="690A673B" w14:textId="77777777" w:rsidR="002E1B08" w:rsidRDefault="00000000">
            <w:pPr>
              <w:pStyle w:val="TableText"/>
            </w:pPr>
            <w:r>
              <w:t>SHALL</w:t>
            </w:r>
          </w:p>
        </w:tc>
        <w:tc>
          <w:tcPr>
            <w:tcW w:w="864" w:type="dxa"/>
          </w:tcPr>
          <w:p w14:paraId="4F272770" w14:textId="77777777" w:rsidR="002E1B08" w:rsidRDefault="002E1B08">
            <w:pPr>
              <w:pStyle w:val="TableText"/>
            </w:pPr>
          </w:p>
        </w:tc>
        <w:tc>
          <w:tcPr>
            <w:tcW w:w="1104" w:type="dxa"/>
          </w:tcPr>
          <w:p w14:paraId="2C20C7D5" w14:textId="77777777" w:rsidR="002E1B08" w:rsidRDefault="00000000">
            <w:pPr>
              <w:pStyle w:val="TableText"/>
            </w:pPr>
            <w:hyperlink w:anchor="C_4515-32886">
              <w:r>
                <w:rPr>
                  <w:rStyle w:val="HyperlinkText9pt"/>
                </w:rPr>
                <w:t>4515-32886</w:t>
              </w:r>
            </w:hyperlink>
          </w:p>
        </w:tc>
        <w:tc>
          <w:tcPr>
            <w:tcW w:w="2975" w:type="dxa"/>
          </w:tcPr>
          <w:p w14:paraId="009F0F8C" w14:textId="77777777" w:rsidR="002E1B08" w:rsidRDefault="00000000">
            <w:pPr>
              <w:pStyle w:val="TableText"/>
            </w:pPr>
            <w:r>
              <w:t>2022-06-01</w:t>
            </w:r>
          </w:p>
        </w:tc>
      </w:tr>
      <w:tr w:rsidR="002E1B08" w14:paraId="257B630E" w14:textId="77777777">
        <w:trPr>
          <w:jc w:val="center"/>
        </w:trPr>
        <w:tc>
          <w:tcPr>
            <w:tcW w:w="3345" w:type="dxa"/>
          </w:tcPr>
          <w:p w14:paraId="12FFE7D5" w14:textId="77777777" w:rsidR="002E1B08" w:rsidRDefault="00000000">
            <w:pPr>
              <w:pStyle w:val="TableText"/>
            </w:pPr>
            <w:r>
              <w:tab/>
              <w:t>id</w:t>
            </w:r>
          </w:p>
        </w:tc>
        <w:tc>
          <w:tcPr>
            <w:tcW w:w="720" w:type="dxa"/>
          </w:tcPr>
          <w:p w14:paraId="7E6D8668" w14:textId="77777777" w:rsidR="002E1B08" w:rsidRDefault="00000000">
            <w:pPr>
              <w:pStyle w:val="TableText"/>
            </w:pPr>
            <w:r>
              <w:t>1..*</w:t>
            </w:r>
          </w:p>
        </w:tc>
        <w:tc>
          <w:tcPr>
            <w:tcW w:w="1152" w:type="dxa"/>
          </w:tcPr>
          <w:p w14:paraId="4ACA2E2E" w14:textId="77777777" w:rsidR="002E1B08" w:rsidRDefault="00000000">
            <w:pPr>
              <w:pStyle w:val="TableText"/>
            </w:pPr>
            <w:r>
              <w:t>SHALL</w:t>
            </w:r>
          </w:p>
        </w:tc>
        <w:tc>
          <w:tcPr>
            <w:tcW w:w="864" w:type="dxa"/>
          </w:tcPr>
          <w:p w14:paraId="495A71DA" w14:textId="77777777" w:rsidR="002E1B08" w:rsidRDefault="002E1B08">
            <w:pPr>
              <w:pStyle w:val="TableText"/>
            </w:pPr>
          </w:p>
        </w:tc>
        <w:tc>
          <w:tcPr>
            <w:tcW w:w="1104" w:type="dxa"/>
          </w:tcPr>
          <w:p w14:paraId="2DCE9B8D" w14:textId="77777777" w:rsidR="002E1B08" w:rsidRDefault="00000000">
            <w:pPr>
              <w:pStyle w:val="TableText"/>
            </w:pPr>
            <w:hyperlink w:anchor="C_4515-32332">
              <w:r>
                <w:rPr>
                  <w:rStyle w:val="HyperlinkText9pt"/>
                </w:rPr>
                <w:t>4515-32332</w:t>
              </w:r>
            </w:hyperlink>
          </w:p>
        </w:tc>
        <w:tc>
          <w:tcPr>
            <w:tcW w:w="2975" w:type="dxa"/>
          </w:tcPr>
          <w:p w14:paraId="6A324484" w14:textId="77777777" w:rsidR="002E1B08" w:rsidRDefault="002E1B08">
            <w:pPr>
              <w:pStyle w:val="TableText"/>
            </w:pPr>
          </w:p>
        </w:tc>
      </w:tr>
      <w:tr w:rsidR="002E1B08" w14:paraId="4ADE6B72" w14:textId="77777777">
        <w:trPr>
          <w:jc w:val="center"/>
        </w:trPr>
        <w:tc>
          <w:tcPr>
            <w:tcW w:w="3345" w:type="dxa"/>
          </w:tcPr>
          <w:p w14:paraId="0993E788" w14:textId="77777777" w:rsidR="002E1B08" w:rsidRDefault="00000000">
            <w:pPr>
              <w:pStyle w:val="TableText"/>
            </w:pPr>
            <w:r>
              <w:tab/>
              <w:t>code</w:t>
            </w:r>
          </w:p>
        </w:tc>
        <w:tc>
          <w:tcPr>
            <w:tcW w:w="720" w:type="dxa"/>
          </w:tcPr>
          <w:p w14:paraId="0A25FEE9" w14:textId="77777777" w:rsidR="002E1B08" w:rsidRDefault="00000000">
            <w:pPr>
              <w:pStyle w:val="TableText"/>
            </w:pPr>
            <w:r>
              <w:t>1..1</w:t>
            </w:r>
          </w:p>
        </w:tc>
        <w:tc>
          <w:tcPr>
            <w:tcW w:w="1152" w:type="dxa"/>
          </w:tcPr>
          <w:p w14:paraId="6EB0F474" w14:textId="77777777" w:rsidR="002E1B08" w:rsidRDefault="00000000">
            <w:pPr>
              <w:pStyle w:val="TableText"/>
            </w:pPr>
            <w:r>
              <w:t>SHALL</w:t>
            </w:r>
          </w:p>
        </w:tc>
        <w:tc>
          <w:tcPr>
            <w:tcW w:w="864" w:type="dxa"/>
          </w:tcPr>
          <w:p w14:paraId="159EEEBE" w14:textId="77777777" w:rsidR="002E1B08" w:rsidRDefault="002E1B08">
            <w:pPr>
              <w:pStyle w:val="TableText"/>
            </w:pPr>
          </w:p>
        </w:tc>
        <w:tc>
          <w:tcPr>
            <w:tcW w:w="1104" w:type="dxa"/>
          </w:tcPr>
          <w:p w14:paraId="0D39B862" w14:textId="77777777" w:rsidR="002E1B08" w:rsidRDefault="00000000">
            <w:pPr>
              <w:pStyle w:val="TableText"/>
            </w:pPr>
            <w:hyperlink w:anchor="C_4515-30784">
              <w:r>
                <w:rPr>
                  <w:rStyle w:val="HyperlinkText9pt"/>
                </w:rPr>
                <w:t>4515-30784</w:t>
              </w:r>
            </w:hyperlink>
          </w:p>
        </w:tc>
        <w:tc>
          <w:tcPr>
            <w:tcW w:w="2975" w:type="dxa"/>
          </w:tcPr>
          <w:p w14:paraId="7A633468" w14:textId="77777777" w:rsidR="002E1B08" w:rsidRDefault="00000000">
            <w:pPr>
              <w:pStyle w:val="TableText"/>
            </w:pPr>
            <w:r>
              <w:t>urn:oid:2.16.840.1.113883.6.1 (LOINC)</w:t>
            </w:r>
          </w:p>
        </w:tc>
      </w:tr>
      <w:tr w:rsidR="002E1B08" w14:paraId="1908A827" w14:textId="77777777">
        <w:trPr>
          <w:jc w:val="center"/>
        </w:trPr>
        <w:tc>
          <w:tcPr>
            <w:tcW w:w="3345" w:type="dxa"/>
          </w:tcPr>
          <w:p w14:paraId="51CCE362" w14:textId="77777777" w:rsidR="002E1B08" w:rsidRDefault="00000000">
            <w:pPr>
              <w:pStyle w:val="TableText"/>
            </w:pPr>
            <w:r>
              <w:tab/>
              <w:t>statusCode</w:t>
            </w:r>
          </w:p>
        </w:tc>
        <w:tc>
          <w:tcPr>
            <w:tcW w:w="720" w:type="dxa"/>
          </w:tcPr>
          <w:p w14:paraId="3C3C00D1" w14:textId="77777777" w:rsidR="002E1B08" w:rsidRDefault="00000000">
            <w:pPr>
              <w:pStyle w:val="TableText"/>
            </w:pPr>
            <w:r>
              <w:t>1..1</w:t>
            </w:r>
          </w:p>
        </w:tc>
        <w:tc>
          <w:tcPr>
            <w:tcW w:w="1152" w:type="dxa"/>
          </w:tcPr>
          <w:p w14:paraId="64F82013" w14:textId="77777777" w:rsidR="002E1B08" w:rsidRDefault="00000000">
            <w:pPr>
              <w:pStyle w:val="TableText"/>
            </w:pPr>
            <w:r>
              <w:t>SHALL</w:t>
            </w:r>
          </w:p>
        </w:tc>
        <w:tc>
          <w:tcPr>
            <w:tcW w:w="864" w:type="dxa"/>
          </w:tcPr>
          <w:p w14:paraId="1DF3640D" w14:textId="77777777" w:rsidR="002E1B08" w:rsidRDefault="002E1B08">
            <w:pPr>
              <w:pStyle w:val="TableText"/>
            </w:pPr>
          </w:p>
        </w:tc>
        <w:tc>
          <w:tcPr>
            <w:tcW w:w="1104" w:type="dxa"/>
          </w:tcPr>
          <w:p w14:paraId="1D5216D3" w14:textId="77777777" w:rsidR="002E1B08" w:rsidRDefault="00000000">
            <w:pPr>
              <w:pStyle w:val="TableText"/>
            </w:pPr>
            <w:hyperlink w:anchor="C_4515-32333">
              <w:r>
                <w:rPr>
                  <w:rStyle w:val="HyperlinkText9pt"/>
                </w:rPr>
                <w:t>4515-32333</w:t>
              </w:r>
            </w:hyperlink>
          </w:p>
        </w:tc>
        <w:tc>
          <w:tcPr>
            <w:tcW w:w="2975" w:type="dxa"/>
          </w:tcPr>
          <w:p w14:paraId="714256CB" w14:textId="77777777" w:rsidR="002E1B08" w:rsidRDefault="002E1B08">
            <w:pPr>
              <w:pStyle w:val="TableText"/>
            </w:pPr>
          </w:p>
        </w:tc>
      </w:tr>
      <w:tr w:rsidR="002E1B08" w14:paraId="777933F2" w14:textId="77777777">
        <w:trPr>
          <w:jc w:val="center"/>
        </w:trPr>
        <w:tc>
          <w:tcPr>
            <w:tcW w:w="3345" w:type="dxa"/>
          </w:tcPr>
          <w:p w14:paraId="7C27A420" w14:textId="77777777" w:rsidR="002E1B08" w:rsidRDefault="00000000">
            <w:pPr>
              <w:pStyle w:val="TableText"/>
            </w:pPr>
            <w:r>
              <w:tab/>
            </w:r>
            <w:r>
              <w:tab/>
              <w:t>@code</w:t>
            </w:r>
          </w:p>
        </w:tc>
        <w:tc>
          <w:tcPr>
            <w:tcW w:w="720" w:type="dxa"/>
          </w:tcPr>
          <w:p w14:paraId="17D0562A" w14:textId="77777777" w:rsidR="002E1B08" w:rsidRDefault="00000000">
            <w:pPr>
              <w:pStyle w:val="TableText"/>
            </w:pPr>
            <w:r>
              <w:t>1..1</w:t>
            </w:r>
          </w:p>
        </w:tc>
        <w:tc>
          <w:tcPr>
            <w:tcW w:w="1152" w:type="dxa"/>
          </w:tcPr>
          <w:p w14:paraId="2E864A86" w14:textId="77777777" w:rsidR="002E1B08" w:rsidRDefault="00000000">
            <w:pPr>
              <w:pStyle w:val="TableText"/>
            </w:pPr>
            <w:r>
              <w:t>SHALL</w:t>
            </w:r>
          </w:p>
        </w:tc>
        <w:tc>
          <w:tcPr>
            <w:tcW w:w="864" w:type="dxa"/>
          </w:tcPr>
          <w:p w14:paraId="70E5B22C" w14:textId="77777777" w:rsidR="002E1B08" w:rsidRDefault="002E1B08">
            <w:pPr>
              <w:pStyle w:val="TableText"/>
            </w:pPr>
          </w:p>
        </w:tc>
        <w:tc>
          <w:tcPr>
            <w:tcW w:w="1104" w:type="dxa"/>
          </w:tcPr>
          <w:p w14:paraId="36F1245E" w14:textId="77777777" w:rsidR="002E1B08" w:rsidRDefault="00000000">
            <w:pPr>
              <w:pStyle w:val="TableText"/>
            </w:pPr>
            <w:hyperlink w:anchor="C_4515-32334">
              <w:r>
                <w:rPr>
                  <w:rStyle w:val="HyperlinkText9pt"/>
                </w:rPr>
                <w:t>4515-32334</w:t>
              </w:r>
            </w:hyperlink>
          </w:p>
        </w:tc>
        <w:tc>
          <w:tcPr>
            <w:tcW w:w="2975" w:type="dxa"/>
          </w:tcPr>
          <w:p w14:paraId="5C0CF0A8" w14:textId="77777777" w:rsidR="002E1B08" w:rsidRDefault="00000000">
            <w:pPr>
              <w:pStyle w:val="TableText"/>
            </w:pPr>
            <w:r>
              <w:t>urn:oid:2.16.840.1.113883.1.11.15933 (ActStatus)</w:t>
            </w:r>
          </w:p>
        </w:tc>
      </w:tr>
      <w:tr w:rsidR="002E1B08" w14:paraId="14F440FA" w14:textId="77777777">
        <w:trPr>
          <w:jc w:val="center"/>
        </w:trPr>
        <w:tc>
          <w:tcPr>
            <w:tcW w:w="3345" w:type="dxa"/>
          </w:tcPr>
          <w:p w14:paraId="7FCABFB9" w14:textId="77777777" w:rsidR="002E1B08" w:rsidRDefault="00000000">
            <w:pPr>
              <w:pStyle w:val="TableText"/>
            </w:pPr>
            <w:r>
              <w:tab/>
              <w:t>effectiveTime</w:t>
            </w:r>
          </w:p>
        </w:tc>
        <w:tc>
          <w:tcPr>
            <w:tcW w:w="720" w:type="dxa"/>
          </w:tcPr>
          <w:p w14:paraId="202A234E" w14:textId="77777777" w:rsidR="002E1B08" w:rsidRDefault="00000000">
            <w:pPr>
              <w:pStyle w:val="TableText"/>
            </w:pPr>
            <w:r>
              <w:t>0..1</w:t>
            </w:r>
          </w:p>
        </w:tc>
        <w:tc>
          <w:tcPr>
            <w:tcW w:w="1152" w:type="dxa"/>
          </w:tcPr>
          <w:p w14:paraId="0B992DFF" w14:textId="77777777" w:rsidR="002E1B08" w:rsidRDefault="00000000">
            <w:pPr>
              <w:pStyle w:val="TableText"/>
            </w:pPr>
            <w:r>
              <w:t>SHOULD</w:t>
            </w:r>
          </w:p>
        </w:tc>
        <w:tc>
          <w:tcPr>
            <w:tcW w:w="864" w:type="dxa"/>
          </w:tcPr>
          <w:p w14:paraId="0E864E21" w14:textId="77777777" w:rsidR="002E1B08" w:rsidRDefault="002E1B08">
            <w:pPr>
              <w:pStyle w:val="TableText"/>
            </w:pPr>
          </w:p>
        </w:tc>
        <w:tc>
          <w:tcPr>
            <w:tcW w:w="1104" w:type="dxa"/>
          </w:tcPr>
          <w:p w14:paraId="51700E32" w14:textId="77777777" w:rsidR="002E1B08" w:rsidRDefault="00000000">
            <w:pPr>
              <w:pStyle w:val="TableText"/>
            </w:pPr>
            <w:hyperlink w:anchor="C_4515-32335">
              <w:r>
                <w:rPr>
                  <w:rStyle w:val="HyperlinkText9pt"/>
                </w:rPr>
                <w:t>4515-32335</w:t>
              </w:r>
            </w:hyperlink>
          </w:p>
        </w:tc>
        <w:tc>
          <w:tcPr>
            <w:tcW w:w="2975" w:type="dxa"/>
          </w:tcPr>
          <w:p w14:paraId="52DD7592" w14:textId="77777777" w:rsidR="002E1B08" w:rsidRDefault="002E1B08">
            <w:pPr>
              <w:pStyle w:val="TableText"/>
            </w:pPr>
          </w:p>
        </w:tc>
      </w:tr>
      <w:tr w:rsidR="002E1B08" w14:paraId="640A9C34" w14:textId="77777777">
        <w:trPr>
          <w:jc w:val="center"/>
        </w:trPr>
        <w:tc>
          <w:tcPr>
            <w:tcW w:w="3345" w:type="dxa"/>
          </w:tcPr>
          <w:p w14:paraId="796D6F9D" w14:textId="77777777" w:rsidR="002E1B08" w:rsidRDefault="00000000">
            <w:pPr>
              <w:pStyle w:val="TableText"/>
            </w:pPr>
            <w:r>
              <w:tab/>
              <w:t>value</w:t>
            </w:r>
          </w:p>
        </w:tc>
        <w:tc>
          <w:tcPr>
            <w:tcW w:w="720" w:type="dxa"/>
          </w:tcPr>
          <w:p w14:paraId="765FCE19" w14:textId="77777777" w:rsidR="002E1B08" w:rsidRDefault="00000000">
            <w:pPr>
              <w:pStyle w:val="TableText"/>
            </w:pPr>
            <w:r>
              <w:t>0..1</w:t>
            </w:r>
          </w:p>
        </w:tc>
        <w:tc>
          <w:tcPr>
            <w:tcW w:w="1152" w:type="dxa"/>
          </w:tcPr>
          <w:p w14:paraId="54727CDB" w14:textId="77777777" w:rsidR="002E1B08" w:rsidRDefault="00000000">
            <w:pPr>
              <w:pStyle w:val="TableText"/>
            </w:pPr>
            <w:r>
              <w:t>MAY</w:t>
            </w:r>
          </w:p>
        </w:tc>
        <w:tc>
          <w:tcPr>
            <w:tcW w:w="864" w:type="dxa"/>
          </w:tcPr>
          <w:p w14:paraId="472CCD6D" w14:textId="77777777" w:rsidR="002E1B08" w:rsidRDefault="002E1B08">
            <w:pPr>
              <w:pStyle w:val="TableText"/>
            </w:pPr>
          </w:p>
        </w:tc>
        <w:tc>
          <w:tcPr>
            <w:tcW w:w="1104" w:type="dxa"/>
          </w:tcPr>
          <w:p w14:paraId="1CD1AFB5" w14:textId="77777777" w:rsidR="002E1B08" w:rsidRDefault="00000000">
            <w:pPr>
              <w:pStyle w:val="TableText"/>
            </w:pPr>
            <w:hyperlink w:anchor="C_4515-32743">
              <w:r>
                <w:rPr>
                  <w:rStyle w:val="HyperlinkText9pt"/>
                </w:rPr>
                <w:t>4515-32743</w:t>
              </w:r>
            </w:hyperlink>
          </w:p>
        </w:tc>
        <w:tc>
          <w:tcPr>
            <w:tcW w:w="2975" w:type="dxa"/>
          </w:tcPr>
          <w:p w14:paraId="334E75D1" w14:textId="77777777" w:rsidR="002E1B08" w:rsidRDefault="002E1B08">
            <w:pPr>
              <w:pStyle w:val="TableText"/>
            </w:pPr>
          </w:p>
        </w:tc>
      </w:tr>
      <w:tr w:rsidR="002E1B08" w14:paraId="53988D7B" w14:textId="77777777">
        <w:trPr>
          <w:jc w:val="center"/>
        </w:trPr>
        <w:tc>
          <w:tcPr>
            <w:tcW w:w="3345" w:type="dxa"/>
          </w:tcPr>
          <w:p w14:paraId="06176976" w14:textId="77777777" w:rsidR="002E1B08" w:rsidRDefault="00000000">
            <w:pPr>
              <w:pStyle w:val="TableText"/>
            </w:pPr>
            <w:r>
              <w:tab/>
              <w:t>author</w:t>
            </w:r>
          </w:p>
        </w:tc>
        <w:tc>
          <w:tcPr>
            <w:tcW w:w="720" w:type="dxa"/>
          </w:tcPr>
          <w:p w14:paraId="4B357CED" w14:textId="77777777" w:rsidR="002E1B08" w:rsidRDefault="00000000">
            <w:pPr>
              <w:pStyle w:val="TableText"/>
            </w:pPr>
            <w:r>
              <w:t>0..*</w:t>
            </w:r>
          </w:p>
        </w:tc>
        <w:tc>
          <w:tcPr>
            <w:tcW w:w="1152" w:type="dxa"/>
          </w:tcPr>
          <w:p w14:paraId="5E067E9E" w14:textId="77777777" w:rsidR="002E1B08" w:rsidRDefault="00000000">
            <w:pPr>
              <w:pStyle w:val="TableText"/>
            </w:pPr>
            <w:r>
              <w:t>SHOULD</w:t>
            </w:r>
          </w:p>
        </w:tc>
        <w:tc>
          <w:tcPr>
            <w:tcW w:w="864" w:type="dxa"/>
          </w:tcPr>
          <w:p w14:paraId="3A344A2B" w14:textId="77777777" w:rsidR="002E1B08" w:rsidRDefault="002E1B08">
            <w:pPr>
              <w:pStyle w:val="TableText"/>
            </w:pPr>
          </w:p>
        </w:tc>
        <w:tc>
          <w:tcPr>
            <w:tcW w:w="1104" w:type="dxa"/>
          </w:tcPr>
          <w:p w14:paraId="030E1423" w14:textId="77777777" w:rsidR="002E1B08" w:rsidRDefault="00000000">
            <w:pPr>
              <w:pStyle w:val="TableText"/>
            </w:pPr>
            <w:hyperlink w:anchor="C_4515-30995">
              <w:r>
                <w:rPr>
                  <w:rStyle w:val="HyperlinkText9pt"/>
                </w:rPr>
                <w:t>4515-30995</w:t>
              </w:r>
            </w:hyperlink>
          </w:p>
        </w:tc>
        <w:tc>
          <w:tcPr>
            <w:tcW w:w="2975" w:type="dxa"/>
          </w:tcPr>
          <w:p w14:paraId="4E274540" w14:textId="77777777" w:rsidR="002E1B08" w:rsidRDefault="00000000">
            <w:pPr>
              <w:pStyle w:val="TableText"/>
            </w:pPr>
            <w:r>
              <w:t>Author Participation (identifier: urn:oid:2.16.840.1.113883.10.20.22.4.119</w:t>
            </w:r>
          </w:p>
        </w:tc>
      </w:tr>
      <w:tr w:rsidR="002E1B08" w14:paraId="2B490E06" w14:textId="77777777">
        <w:trPr>
          <w:jc w:val="center"/>
        </w:trPr>
        <w:tc>
          <w:tcPr>
            <w:tcW w:w="3345" w:type="dxa"/>
          </w:tcPr>
          <w:p w14:paraId="1E788160" w14:textId="77777777" w:rsidR="002E1B08" w:rsidRDefault="00000000">
            <w:pPr>
              <w:pStyle w:val="TableText"/>
            </w:pPr>
            <w:r>
              <w:tab/>
              <w:t>entryRelationship</w:t>
            </w:r>
          </w:p>
        </w:tc>
        <w:tc>
          <w:tcPr>
            <w:tcW w:w="720" w:type="dxa"/>
          </w:tcPr>
          <w:p w14:paraId="1008039D" w14:textId="77777777" w:rsidR="002E1B08" w:rsidRDefault="00000000">
            <w:pPr>
              <w:pStyle w:val="TableText"/>
            </w:pPr>
            <w:r>
              <w:t>0..*</w:t>
            </w:r>
          </w:p>
        </w:tc>
        <w:tc>
          <w:tcPr>
            <w:tcW w:w="1152" w:type="dxa"/>
          </w:tcPr>
          <w:p w14:paraId="1E7F594E" w14:textId="77777777" w:rsidR="002E1B08" w:rsidRDefault="00000000">
            <w:pPr>
              <w:pStyle w:val="TableText"/>
            </w:pPr>
            <w:r>
              <w:t>MAY</w:t>
            </w:r>
          </w:p>
        </w:tc>
        <w:tc>
          <w:tcPr>
            <w:tcW w:w="864" w:type="dxa"/>
          </w:tcPr>
          <w:p w14:paraId="1691D2D1" w14:textId="77777777" w:rsidR="002E1B08" w:rsidRDefault="002E1B08">
            <w:pPr>
              <w:pStyle w:val="TableText"/>
            </w:pPr>
          </w:p>
        </w:tc>
        <w:tc>
          <w:tcPr>
            <w:tcW w:w="1104" w:type="dxa"/>
          </w:tcPr>
          <w:p w14:paraId="7351485B" w14:textId="77777777" w:rsidR="002E1B08" w:rsidRDefault="00000000">
            <w:pPr>
              <w:pStyle w:val="TableText"/>
            </w:pPr>
            <w:hyperlink w:anchor="C_4515-30701">
              <w:r>
                <w:rPr>
                  <w:rStyle w:val="HyperlinkText9pt"/>
                </w:rPr>
                <w:t>4515-30701</w:t>
              </w:r>
            </w:hyperlink>
          </w:p>
        </w:tc>
        <w:tc>
          <w:tcPr>
            <w:tcW w:w="2975" w:type="dxa"/>
          </w:tcPr>
          <w:p w14:paraId="1051C040" w14:textId="77777777" w:rsidR="002E1B08" w:rsidRDefault="002E1B08">
            <w:pPr>
              <w:pStyle w:val="TableText"/>
            </w:pPr>
          </w:p>
        </w:tc>
      </w:tr>
      <w:tr w:rsidR="002E1B08" w14:paraId="7EEF2D47" w14:textId="77777777">
        <w:trPr>
          <w:jc w:val="center"/>
        </w:trPr>
        <w:tc>
          <w:tcPr>
            <w:tcW w:w="3345" w:type="dxa"/>
          </w:tcPr>
          <w:p w14:paraId="2CABCD8E" w14:textId="77777777" w:rsidR="002E1B08" w:rsidRDefault="00000000">
            <w:pPr>
              <w:pStyle w:val="TableText"/>
            </w:pPr>
            <w:r>
              <w:tab/>
            </w:r>
            <w:r>
              <w:tab/>
              <w:t>@typeCode</w:t>
            </w:r>
          </w:p>
        </w:tc>
        <w:tc>
          <w:tcPr>
            <w:tcW w:w="720" w:type="dxa"/>
          </w:tcPr>
          <w:p w14:paraId="55F97E1A" w14:textId="77777777" w:rsidR="002E1B08" w:rsidRDefault="00000000">
            <w:pPr>
              <w:pStyle w:val="TableText"/>
            </w:pPr>
            <w:r>
              <w:t>1..1</w:t>
            </w:r>
          </w:p>
        </w:tc>
        <w:tc>
          <w:tcPr>
            <w:tcW w:w="1152" w:type="dxa"/>
          </w:tcPr>
          <w:p w14:paraId="5F678A27" w14:textId="77777777" w:rsidR="002E1B08" w:rsidRDefault="00000000">
            <w:pPr>
              <w:pStyle w:val="TableText"/>
            </w:pPr>
            <w:r>
              <w:t>SHALL</w:t>
            </w:r>
          </w:p>
        </w:tc>
        <w:tc>
          <w:tcPr>
            <w:tcW w:w="864" w:type="dxa"/>
          </w:tcPr>
          <w:p w14:paraId="222BEACA" w14:textId="77777777" w:rsidR="002E1B08" w:rsidRDefault="002E1B08">
            <w:pPr>
              <w:pStyle w:val="TableText"/>
            </w:pPr>
          </w:p>
        </w:tc>
        <w:tc>
          <w:tcPr>
            <w:tcW w:w="1104" w:type="dxa"/>
          </w:tcPr>
          <w:p w14:paraId="09DAFB16" w14:textId="77777777" w:rsidR="002E1B08" w:rsidRDefault="00000000">
            <w:pPr>
              <w:pStyle w:val="TableText"/>
            </w:pPr>
            <w:hyperlink w:anchor="C_4515-30702">
              <w:r>
                <w:rPr>
                  <w:rStyle w:val="HyperlinkText9pt"/>
                </w:rPr>
                <w:t>4515-30702</w:t>
              </w:r>
            </w:hyperlink>
          </w:p>
        </w:tc>
        <w:tc>
          <w:tcPr>
            <w:tcW w:w="2975" w:type="dxa"/>
          </w:tcPr>
          <w:p w14:paraId="30DF3B35" w14:textId="77777777" w:rsidR="002E1B08" w:rsidRDefault="00000000">
            <w:pPr>
              <w:pStyle w:val="TableText"/>
            </w:pPr>
            <w:r>
              <w:t>urn:oid:2.16.840.1.113883.5.1002 (HL7ActRelationshipType) = REFR</w:t>
            </w:r>
          </w:p>
        </w:tc>
      </w:tr>
      <w:tr w:rsidR="002E1B08" w14:paraId="1F6B1A6F" w14:textId="77777777">
        <w:trPr>
          <w:jc w:val="center"/>
        </w:trPr>
        <w:tc>
          <w:tcPr>
            <w:tcW w:w="3345" w:type="dxa"/>
          </w:tcPr>
          <w:p w14:paraId="38A8F282" w14:textId="77777777" w:rsidR="002E1B08" w:rsidRDefault="00000000">
            <w:pPr>
              <w:pStyle w:val="TableText"/>
            </w:pPr>
            <w:r>
              <w:tab/>
            </w:r>
            <w:r>
              <w:tab/>
              <w:t>act</w:t>
            </w:r>
          </w:p>
        </w:tc>
        <w:tc>
          <w:tcPr>
            <w:tcW w:w="720" w:type="dxa"/>
          </w:tcPr>
          <w:p w14:paraId="446C267D" w14:textId="77777777" w:rsidR="002E1B08" w:rsidRDefault="00000000">
            <w:pPr>
              <w:pStyle w:val="TableText"/>
            </w:pPr>
            <w:r>
              <w:t>1..1</w:t>
            </w:r>
          </w:p>
        </w:tc>
        <w:tc>
          <w:tcPr>
            <w:tcW w:w="1152" w:type="dxa"/>
          </w:tcPr>
          <w:p w14:paraId="040D6B45" w14:textId="77777777" w:rsidR="002E1B08" w:rsidRDefault="00000000">
            <w:pPr>
              <w:pStyle w:val="TableText"/>
            </w:pPr>
            <w:r>
              <w:t>SHALL</w:t>
            </w:r>
          </w:p>
        </w:tc>
        <w:tc>
          <w:tcPr>
            <w:tcW w:w="864" w:type="dxa"/>
          </w:tcPr>
          <w:p w14:paraId="11D8F216" w14:textId="77777777" w:rsidR="002E1B08" w:rsidRDefault="002E1B08">
            <w:pPr>
              <w:pStyle w:val="TableText"/>
            </w:pPr>
          </w:p>
        </w:tc>
        <w:tc>
          <w:tcPr>
            <w:tcW w:w="1104" w:type="dxa"/>
          </w:tcPr>
          <w:p w14:paraId="4ACBFC6D" w14:textId="77777777" w:rsidR="002E1B08" w:rsidRDefault="00000000">
            <w:pPr>
              <w:pStyle w:val="TableText"/>
            </w:pPr>
            <w:hyperlink w:anchor="C_4515-30703">
              <w:r>
                <w:rPr>
                  <w:rStyle w:val="HyperlinkText9pt"/>
                </w:rPr>
                <w:t>4515-30703</w:t>
              </w:r>
            </w:hyperlink>
          </w:p>
        </w:tc>
        <w:tc>
          <w:tcPr>
            <w:tcW w:w="2975" w:type="dxa"/>
          </w:tcPr>
          <w:p w14:paraId="0E9FB18D" w14:textId="77777777" w:rsidR="002E1B08" w:rsidRDefault="00000000">
            <w:pPr>
              <w:pStyle w:val="TableText"/>
            </w:pPr>
            <w:r>
              <w:t>Entry Reference (identifier: urn:oid:2.16.840.1.113883.10.20.22.4.122</w:t>
            </w:r>
          </w:p>
        </w:tc>
      </w:tr>
      <w:tr w:rsidR="002E1B08" w14:paraId="13FBF8C1" w14:textId="77777777">
        <w:trPr>
          <w:jc w:val="center"/>
        </w:trPr>
        <w:tc>
          <w:tcPr>
            <w:tcW w:w="3345" w:type="dxa"/>
          </w:tcPr>
          <w:p w14:paraId="6AE1CE3E" w14:textId="77777777" w:rsidR="002E1B08" w:rsidRDefault="00000000">
            <w:pPr>
              <w:pStyle w:val="TableText"/>
            </w:pPr>
            <w:r>
              <w:tab/>
              <w:t>entryRelationship</w:t>
            </w:r>
          </w:p>
        </w:tc>
        <w:tc>
          <w:tcPr>
            <w:tcW w:w="720" w:type="dxa"/>
          </w:tcPr>
          <w:p w14:paraId="73B20A05" w14:textId="77777777" w:rsidR="002E1B08" w:rsidRDefault="00000000">
            <w:pPr>
              <w:pStyle w:val="TableText"/>
            </w:pPr>
            <w:r>
              <w:t>0..*</w:t>
            </w:r>
          </w:p>
        </w:tc>
        <w:tc>
          <w:tcPr>
            <w:tcW w:w="1152" w:type="dxa"/>
          </w:tcPr>
          <w:p w14:paraId="1037586E" w14:textId="77777777" w:rsidR="002E1B08" w:rsidRDefault="00000000">
            <w:pPr>
              <w:pStyle w:val="TableText"/>
            </w:pPr>
            <w:r>
              <w:t>MAY</w:t>
            </w:r>
          </w:p>
        </w:tc>
        <w:tc>
          <w:tcPr>
            <w:tcW w:w="864" w:type="dxa"/>
          </w:tcPr>
          <w:p w14:paraId="36483C1E" w14:textId="77777777" w:rsidR="002E1B08" w:rsidRDefault="002E1B08">
            <w:pPr>
              <w:pStyle w:val="TableText"/>
            </w:pPr>
          </w:p>
        </w:tc>
        <w:tc>
          <w:tcPr>
            <w:tcW w:w="1104" w:type="dxa"/>
          </w:tcPr>
          <w:p w14:paraId="0C3721AB" w14:textId="77777777" w:rsidR="002E1B08" w:rsidRDefault="00000000">
            <w:pPr>
              <w:pStyle w:val="TableText"/>
            </w:pPr>
            <w:hyperlink w:anchor="C_4515-30704">
              <w:r>
                <w:rPr>
                  <w:rStyle w:val="HyperlinkText9pt"/>
                </w:rPr>
                <w:t>4515-30704</w:t>
              </w:r>
            </w:hyperlink>
          </w:p>
        </w:tc>
        <w:tc>
          <w:tcPr>
            <w:tcW w:w="2975" w:type="dxa"/>
          </w:tcPr>
          <w:p w14:paraId="3A135DA3" w14:textId="77777777" w:rsidR="002E1B08" w:rsidRDefault="002E1B08">
            <w:pPr>
              <w:pStyle w:val="TableText"/>
            </w:pPr>
          </w:p>
        </w:tc>
      </w:tr>
      <w:tr w:rsidR="002E1B08" w14:paraId="5B86BD9E" w14:textId="77777777">
        <w:trPr>
          <w:jc w:val="center"/>
        </w:trPr>
        <w:tc>
          <w:tcPr>
            <w:tcW w:w="3345" w:type="dxa"/>
          </w:tcPr>
          <w:p w14:paraId="4482C2FA" w14:textId="77777777" w:rsidR="002E1B08" w:rsidRDefault="00000000">
            <w:pPr>
              <w:pStyle w:val="TableText"/>
            </w:pPr>
            <w:r>
              <w:tab/>
            </w:r>
            <w:r>
              <w:tab/>
              <w:t>@typeCode</w:t>
            </w:r>
          </w:p>
        </w:tc>
        <w:tc>
          <w:tcPr>
            <w:tcW w:w="720" w:type="dxa"/>
          </w:tcPr>
          <w:p w14:paraId="677ED9DE" w14:textId="77777777" w:rsidR="002E1B08" w:rsidRDefault="00000000">
            <w:pPr>
              <w:pStyle w:val="TableText"/>
            </w:pPr>
            <w:r>
              <w:t>1..1</w:t>
            </w:r>
          </w:p>
        </w:tc>
        <w:tc>
          <w:tcPr>
            <w:tcW w:w="1152" w:type="dxa"/>
          </w:tcPr>
          <w:p w14:paraId="08790CD1" w14:textId="77777777" w:rsidR="002E1B08" w:rsidRDefault="00000000">
            <w:pPr>
              <w:pStyle w:val="TableText"/>
            </w:pPr>
            <w:r>
              <w:t>SHALL</w:t>
            </w:r>
          </w:p>
        </w:tc>
        <w:tc>
          <w:tcPr>
            <w:tcW w:w="864" w:type="dxa"/>
          </w:tcPr>
          <w:p w14:paraId="26ED685F" w14:textId="77777777" w:rsidR="002E1B08" w:rsidRDefault="002E1B08">
            <w:pPr>
              <w:pStyle w:val="TableText"/>
            </w:pPr>
          </w:p>
        </w:tc>
        <w:tc>
          <w:tcPr>
            <w:tcW w:w="1104" w:type="dxa"/>
          </w:tcPr>
          <w:p w14:paraId="7CC9D20F" w14:textId="77777777" w:rsidR="002E1B08" w:rsidRDefault="00000000">
            <w:pPr>
              <w:pStyle w:val="TableText"/>
            </w:pPr>
            <w:hyperlink w:anchor="C_4515-30705">
              <w:r>
                <w:rPr>
                  <w:rStyle w:val="HyperlinkText9pt"/>
                </w:rPr>
                <w:t>4515-30705</w:t>
              </w:r>
            </w:hyperlink>
          </w:p>
        </w:tc>
        <w:tc>
          <w:tcPr>
            <w:tcW w:w="2975" w:type="dxa"/>
          </w:tcPr>
          <w:p w14:paraId="658C8993" w14:textId="77777777" w:rsidR="002E1B08" w:rsidRDefault="00000000">
            <w:pPr>
              <w:pStyle w:val="TableText"/>
            </w:pPr>
            <w:r>
              <w:t>urn:oid:2.16.840.1.113883.5.1002 (HL7ActRelationshipType) = COMP</w:t>
            </w:r>
          </w:p>
        </w:tc>
      </w:tr>
      <w:tr w:rsidR="002E1B08" w14:paraId="7163B292" w14:textId="77777777">
        <w:trPr>
          <w:jc w:val="center"/>
        </w:trPr>
        <w:tc>
          <w:tcPr>
            <w:tcW w:w="3345" w:type="dxa"/>
          </w:tcPr>
          <w:p w14:paraId="5B2541D8" w14:textId="77777777" w:rsidR="002E1B08" w:rsidRDefault="00000000">
            <w:pPr>
              <w:pStyle w:val="TableText"/>
            </w:pPr>
            <w:r>
              <w:tab/>
            </w:r>
            <w:r>
              <w:tab/>
              <w:t>act</w:t>
            </w:r>
          </w:p>
        </w:tc>
        <w:tc>
          <w:tcPr>
            <w:tcW w:w="720" w:type="dxa"/>
          </w:tcPr>
          <w:p w14:paraId="3F5BE771" w14:textId="77777777" w:rsidR="002E1B08" w:rsidRDefault="00000000">
            <w:pPr>
              <w:pStyle w:val="TableText"/>
            </w:pPr>
            <w:r>
              <w:t>1..1</w:t>
            </w:r>
          </w:p>
        </w:tc>
        <w:tc>
          <w:tcPr>
            <w:tcW w:w="1152" w:type="dxa"/>
          </w:tcPr>
          <w:p w14:paraId="43CAAA13" w14:textId="77777777" w:rsidR="002E1B08" w:rsidRDefault="00000000">
            <w:pPr>
              <w:pStyle w:val="TableText"/>
            </w:pPr>
            <w:r>
              <w:t>SHALL</w:t>
            </w:r>
          </w:p>
        </w:tc>
        <w:tc>
          <w:tcPr>
            <w:tcW w:w="864" w:type="dxa"/>
          </w:tcPr>
          <w:p w14:paraId="50EB7471" w14:textId="77777777" w:rsidR="002E1B08" w:rsidRDefault="002E1B08">
            <w:pPr>
              <w:pStyle w:val="TableText"/>
            </w:pPr>
          </w:p>
        </w:tc>
        <w:tc>
          <w:tcPr>
            <w:tcW w:w="1104" w:type="dxa"/>
          </w:tcPr>
          <w:p w14:paraId="73DEEF36" w14:textId="77777777" w:rsidR="002E1B08" w:rsidRDefault="00000000">
            <w:pPr>
              <w:pStyle w:val="TableText"/>
            </w:pPr>
            <w:hyperlink w:anchor="C_4515-32879">
              <w:r>
                <w:rPr>
                  <w:rStyle w:val="HyperlinkText9pt"/>
                </w:rPr>
                <w:t>4515-32879</w:t>
              </w:r>
            </w:hyperlink>
          </w:p>
        </w:tc>
        <w:tc>
          <w:tcPr>
            <w:tcW w:w="2975" w:type="dxa"/>
          </w:tcPr>
          <w:p w14:paraId="4A8BD47E" w14:textId="77777777" w:rsidR="002E1B08" w:rsidRDefault="00000000">
            <w:pPr>
              <w:pStyle w:val="TableText"/>
            </w:pPr>
            <w:r>
              <w:t>Entry Reference (identifier: urn:oid:2.16.840.1.113883.10.20.22.4.122</w:t>
            </w:r>
          </w:p>
        </w:tc>
      </w:tr>
      <w:tr w:rsidR="002E1B08" w14:paraId="5E18CFBD" w14:textId="77777777">
        <w:trPr>
          <w:jc w:val="center"/>
        </w:trPr>
        <w:tc>
          <w:tcPr>
            <w:tcW w:w="3345" w:type="dxa"/>
          </w:tcPr>
          <w:p w14:paraId="18C69236" w14:textId="77777777" w:rsidR="002E1B08" w:rsidRDefault="00000000">
            <w:pPr>
              <w:pStyle w:val="TableText"/>
            </w:pPr>
            <w:r>
              <w:tab/>
              <w:t>entryRelationship</w:t>
            </w:r>
          </w:p>
        </w:tc>
        <w:tc>
          <w:tcPr>
            <w:tcW w:w="720" w:type="dxa"/>
          </w:tcPr>
          <w:p w14:paraId="14E3EF2C" w14:textId="77777777" w:rsidR="002E1B08" w:rsidRDefault="00000000">
            <w:pPr>
              <w:pStyle w:val="TableText"/>
            </w:pPr>
            <w:r>
              <w:t>0..1</w:t>
            </w:r>
          </w:p>
        </w:tc>
        <w:tc>
          <w:tcPr>
            <w:tcW w:w="1152" w:type="dxa"/>
          </w:tcPr>
          <w:p w14:paraId="075B1E64" w14:textId="77777777" w:rsidR="002E1B08" w:rsidRDefault="00000000">
            <w:pPr>
              <w:pStyle w:val="TableText"/>
            </w:pPr>
            <w:r>
              <w:t>SHOULD</w:t>
            </w:r>
          </w:p>
        </w:tc>
        <w:tc>
          <w:tcPr>
            <w:tcW w:w="864" w:type="dxa"/>
          </w:tcPr>
          <w:p w14:paraId="4DA986AB" w14:textId="77777777" w:rsidR="002E1B08" w:rsidRDefault="002E1B08">
            <w:pPr>
              <w:pStyle w:val="TableText"/>
            </w:pPr>
          </w:p>
        </w:tc>
        <w:tc>
          <w:tcPr>
            <w:tcW w:w="1104" w:type="dxa"/>
          </w:tcPr>
          <w:p w14:paraId="7BA02BA1" w14:textId="77777777" w:rsidR="002E1B08" w:rsidRDefault="00000000">
            <w:pPr>
              <w:pStyle w:val="TableText"/>
            </w:pPr>
            <w:hyperlink w:anchor="C_4515-30785">
              <w:r>
                <w:rPr>
                  <w:rStyle w:val="HyperlinkText9pt"/>
                </w:rPr>
                <w:t>4515-30785</w:t>
              </w:r>
            </w:hyperlink>
          </w:p>
        </w:tc>
        <w:tc>
          <w:tcPr>
            <w:tcW w:w="2975" w:type="dxa"/>
          </w:tcPr>
          <w:p w14:paraId="4AB6B3B4" w14:textId="77777777" w:rsidR="002E1B08" w:rsidRDefault="002E1B08">
            <w:pPr>
              <w:pStyle w:val="TableText"/>
            </w:pPr>
          </w:p>
        </w:tc>
      </w:tr>
      <w:tr w:rsidR="002E1B08" w14:paraId="47E08F61" w14:textId="77777777">
        <w:trPr>
          <w:jc w:val="center"/>
        </w:trPr>
        <w:tc>
          <w:tcPr>
            <w:tcW w:w="3345" w:type="dxa"/>
          </w:tcPr>
          <w:p w14:paraId="78E66D35" w14:textId="77777777" w:rsidR="002E1B08" w:rsidRDefault="00000000">
            <w:pPr>
              <w:pStyle w:val="TableText"/>
            </w:pPr>
            <w:r>
              <w:lastRenderedPageBreak/>
              <w:tab/>
            </w:r>
            <w:r>
              <w:tab/>
              <w:t>@typeCode</w:t>
            </w:r>
          </w:p>
        </w:tc>
        <w:tc>
          <w:tcPr>
            <w:tcW w:w="720" w:type="dxa"/>
          </w:tcPr>
          <w:p w14:paraId="3AF88B81" w14:textId="77777777" w:rsidR="002E1B08" w:rsidRDefault="00000000">
            <w:pPr>
              <w:pStyle w:val="TableText"/>
            </w:pPr>
            <w:r>
              <w:t>1..1</w:t>
            </w:r>
          </w:p>
        </w:tc>
        <w:tc>
          <w:tcPr>
            <w:tcW w:w="1152" w:type="dxa"/>
          </w:tcPr>
          <w:p w14:paraId="6C0CBA70" w14:textId="77777777" w:rsidR="002E1B08" w:rsidRDefault="00000000">
            <w:pPr>
              <w:pStyle w:val="TableText"/>
            </w:pPr>
            <w:r>
              <w:t>SHALL</w:t>
            </w:r>
          </w:p>
        </w:tc>
        <w:tc>
          <w:tcPr>
            <w:tcW w:w="864" w:type="dxa"/>
          </w:tcPr>
          <w:p w14:paraId="3F594E14" w14:textId="77777777" w:rsidR="002E1B08" w:rsidRDefault="002E1B08">
            <w:pPr>
              <w:pStyle w:val="TableText"/>
            </w:pPr>
          </w:p>
        </w:tc>
        <w:tc>
          <w:tcPr>
            <w:tcW w:w="1104" w:type="dxa"/>
          </w:tcPr>
          <w:p w14:paraId="6015249D" w14:textId="77777777" w:rsidR="002E1B08" w:rsidRDefault="00000000">
            <w:pPr>
              <w:pStyle w:val="TableText"/>
            </w:pPr>
            <w:hyperlink w:anchor="C_4515-30786">
              <w:r>
                <w:rPr>
                  <w:rStyle w:val="HyperlinkText9pt"/>
                </w:rPr>
                <w:t>4515-30786</w:t>
              </w:r>
            </w:hyperlink>
          </w:p>
        </w:tc>
        <w:tc>
          <w:tcPr>
            <w:tcW w:w="2975" w:type="dxa"/>
          </w:tcPr>
          <w:p w14:paraId="262A8297" w14:textId="77777777" w:rsidR="002E1B08" w:rsidRDefault="00000000">
            <w:pPr>
              <w:pStyle w:val="TableText"/>
            </w:pPr>
            <w:r>
              <w:t>urn:oid:2.16.840.1.113883.5.1002 (HL7ActRelationshipType) = REFR</w:t>
            </w:r>
          </w:p>
        </w:tc>
      </w:tr>
      <w:tr w:rsidR="002E1B08" w14:paraId="7441EA72" w14:textId="77777777">
        <w:trPr>
          <w:jc w:val="center"/>
        </w:trPr>
        <w:tc>
          <w:tcPr>
            <w:tcW w:w="3345" w:type="dxa"/>
          </w:tcPr>
          <w:p w14:paraId="0CE962BE" w14:textId="77777777" w:rsidR="002E1B08" w:rsidRDefault="00000000">
            <w:pPr>
              <w:pStyle w:val="TableText"/>
            </w:pPr>
            <w:r>
              <w:tab/>
            </w:r>
            <w:r>
              <w:tab/>
              <w:t>observation</w:t>
            </w:r>
          </w:p>
        </w:tc>
        <w:tc>
          <w:tcPr>
            <w:tcW w:w="720" w:type="dxa"/>
          </w:tcPr>
          <w:p w14:paraId="707DD914" w14:textId="77777777" w:rsidR="002E1B08" w:rsidRDefault="00000000">
            <w:pPr>
              <w:pStyle w:val="TableText"/>
            </w:pPr>
            <w:r>
              <w:t>1..1</w:t>
            </w:r>
          </w:p>
        </w:tc>
        <w:tc>
          <w:tcPr>
            <w:tcW w:w="1152" w:type="dxa"/>
          </w:tcPr>
          <w:p w14:paraId="26FDCE1A" w14:textId="77777777" w:rsidR="002E1B08" w:rsidRDefault="00000000">
            <w:pPr>
              <w:pStyle w:val="TableText"/>
            </w:pPr>
            <w:r>
              <w:t>SHALL</w:t>
            </w:r>
          </w:p>
        </w:tc>
        <w:tc>
          <w:tcPr>
            <w:tcW w:w="864" w:type="dxa"/>
          </w:tcPr>
          <w:p w14:paraId="71D87C68" w14:textId="77777777" w:rsidR="002E1B08" w:rsidRDefault="002E1B08">
            <w:pPr>
              <w:pStyle w:val="TableText"/>
            </w:pPr>
          </w:p>
        </w:tc>
        <w:tc>
          <w:tcPr>
            <w:tcW w:w="1104" w:type="dxa"/>
          </w:tcPr>
          <w:p w14:paraId="19298E21" w14:textId="77777777" w:rsidR="002E1B08" w:rsidRDefault="00000000">
            <w:pPr>
              <w:pStyle w:val="TableText"/>
            </w:pPr>
            <w:hyperlink w:anchor="C_4515-30787">
              <w:r>
                <w:rPr>
                  <w:rStyle w:val="HyperlinkText9pt"/>
                </w:rPr>
                <w:t>4515-30787</w:t>
              </w:r>
            </w:hyperlink>
          </w:p>
        </w:tc>
        <w:tc>
          <w:tcPr>
            <w:tcW w:w="2975" w:type="dxa"/>
          </w:tcPr>
          <w:p w14:paraId="6A3E54A3" w14:textId="77777777" w:rsidR="002E1B08" w:rsidRDefault="00000000">
            <w:pPr>
              <w:pStyle w:val="TableText"/>
            </w:pPr>
            <w:r>
              <w:t>Priority Preference (identifier: urn:oid:2.16.840.1.113883.10.20.22.4.143</w:t>
            </w:r>
          </w:p>
        </w:tc>
      </w:tr>
      <w:tr w:rsidR="002E1B08" w14:paraId="0753F223" w14:textId="77777777">
        <w:trPr>
          <w:jc w:val="center"/>
        </w:trPr>
        <w:tc>
          <w:tcPr>
            <w:tcW w:w="3345" w:type="dxa"/>
          </w:tcPr>
          <w:p w14:paraId="1FCC1393" w14:textId="77777777" w:rsidR="002E1B08" w:rsidRDefault="00000000">
            <w:pPr>
              <w:pStyle w:val="TableText"/>
            </w:pPr>
            <w:r>
              <w:tab/>
              <w:t>entryRelationship</w:t>
            </w:r>
          </w:p>
        </w:tc>
        <w:tc>
          <w:tcPr>
            <w:tcW w:w="720" w:type="dxa"/>
          </w:tcPr>
          <w:p w14:paraId="7317A120" w14:textId="77777777" w:rsidR="002E1B08" w:rsidRDefault="00000000">
            <w:pPr>
              <w:pStyle w:val="TableText"/>
            </w:pPr>
            <w:r>
              <w:t>0..*</w:t>
            </w:r>
          </w:p>
        </w:tc>
        <w:tc>
          <w:tcPr>
            <w:tcW w:w="1152" w:type="dxa"/>
          </w:tcPr>
          <w:p w14:paraId="6C8D47B3" w14:textId="77777777" w:rsidR="002E1B08" w:rsidRDefault="00000000">
            <w:pPr>
              <w:pStyle w:val="TableText"/>
            </w:pPr>
            <w:r>
              <w:t>MAY</w:t>
            </w:r>
          </w:p>
        </w:tc>
        <w:tc>
          <w:tcPr>
            <w:tcW w:w="864" w:type="dxa"/>
          </w:tcPr>
          <w:p w14:paraId="0304A0A2" w14:textId="77777777" w:rsidR="002E1B08" w:rsidRDefault="002E1B08">
            <w:pPr>
              <w:pStyle w:val="TableText"/>
            </w:pPr>
          </w:p>
        </w:tc>
        <w:tc>
          <w:tcPr>
            <w:tcW w:w="1104" w:type="dxa"/>
          </w:tcPr>
          <w:p w14:paraId="63930B0A" w14:textId="77777777" w:rsidR="002E1B08" w:rsidRDefault="00000000">
            <w:pPr>
              <w:pStyle w:val="TableText"/>
            </w:pPr>
            <w:hyperlink w:anchor="C_4515-31448">
              <w:r>
                <w:rPr>
                  <w:rStyle w:val="HyperlinkText9pt"/>
                </w:rPr>
                <w:t>4515-31448</w:t>
              </w:r>
            </w:hyperlink>
          </w:p>
        </w:tc>
        <w:tc>
          <w:tcPr>
            <w:tcW w:w="2975" w:type="dxa"/>
          </w:tcPr>
          <w:p w14:paraId="1B1B7493" w14:textId="77777777" w:rsidR="002E1B08" w:rsidRDefault="002E1B08">
            <w:pPr>
              <w:pStyle w:val="TableText"/>
            </w:pPr>
          </w:p>
        </w:tc>
      </w:tr>
      <w:tr w:rsidR="002E1B08" w14:paraId="29D57E1A" w14:textId="77777777">
        <w:trPr>
          <w:jc w:val="center"/>
        </w:trPr>
        <w:tc>
          <w:tcPr>
            <w:tcW w:w="3345" w:type="dxa"/>
          </w:tcPr>
          <w:p w14:paraId="3A7CEE2D" w14:textId="77777777" w:rsidR="002E1B08" w:rsidRDefault="00000000">
            <w:pPr>
              <w:pStyle w:val="TableText"/>
            </w:pPr>
            <w:r>
              <w:tab/>
            </w:r>
            <w:r>
              <w:tab/>
              <w:t>@typeCode</w:t>
            </w:r>
          </w:p>
        </w:tc>
        <w:tc>
          <w:tcPr>
            <w:tcW w:w="720" w:type="dxa"/>
          </w:tcPr>
          <w:p w14:paraId="65C9F66F" w14:textId="77777777" w:rsidR="002E1B08" w:rsidRDefault="00000000">
            <w:pPr>
              <w:pStyle w:val="TableText"/>
            </w:pPr>
            <w:r>
              <w:t>1..1</w:t>
            </w:r>
          </w:p>
        </w:tc>
        <w:tc>
          <w:tcPr>
            <w:tcW w:w="1152" w:type="dxa"/>
          </w:tcPr>
          <w:p w14:paraId="0FFFE21C" w14:textId="77777777" w:rsidR="002E1B08" w:rsidRDefault="00000000">
            <w:pPr>
              <w:pStyle w:val="TableText"/>
            </w:pPr>
            <w:r>
              <w:t>SHALL</w:t>
            </w:r>
          </w:p>
        </w:tc>
        <w:tc>
          <w:tcPr>
            <w:tcW w:w="864" w:type="dxa"/>
          </w:tcPr>
          <w:p w14:paraId="66920138" w14:textId="77777777" w:rsidR="002E1B08" w:rsidRDefault="002E1B08">
            <w:pPr>
              <w:pStyle w:val="TableText"/>
            </w:pPr>
          </w:p>
        </w:tc>
        <w:tc>
          <w:tcPr>
            <w:tcW w:w="1104" w:type="dxa"/>
          </w:tcPr>
          <w:p w14:paraId="0A45B244" w14:textId="77777777" w:rsidR="002E1B08" w:rsidRDefault="00000000">
            <w:pPr>
              <w:pStyle w:val="TableText"/>
            </w:pPr>
            <w:hyperlink w:anchor="C_4515-31449">
              <w:r>
                <w:rPr>
                  <w:rStyle w:val="HyperlinkText9pt"/>
                </w:rPr>
                <w:t>4515-31449</w:t>
              </w:r>
            </w:hyperlink>
          </w:p>
        </w:tc>
        <w:tc>
          <w:tcPr>
            <w:tcW w:w="2975" w:type="dxa"/>
          </w:tcPr>
          <w:p w14:paraId="2ED483EA" w14:textId="77777777" w:rsidR="002E1B08" w:rsidRDefault="00000000">
            <w:pPr>
              <w:pStyle w:val="TableText"/>
            </w:pPr>
            <w:r>
              <w:t>urn:oid:2.16.840.1.113883.5.1002 (HL7ActRelationshipType) = COMP</w:t>
            </w:r>
          </w:p>
        </w:tc>
      </w:tr>
      <w:tr w:rsidR="002E1B08" w14:paraId="3A0954B8" w14:textId="77777777">
        <w:trPr>
          <w:jc w:val="center"/>
        </w:trPr>
        <w:tc>
          <w:tcPr>
            <w:tcW w:w="3345" w:type="dxa"/>
          </w:tcPr>
          <w:p w14:paraId="7E5379F7" w14:textId="77777777" w:rsidR="002E1B08" w:rsidRDefault="00000000">
            <w:pPr>
              <w:pStyle w:val="TableText"/>
            </w:pPr>
            <w:r>
              <w:tab/>
            </w:r>
            <w:r>
              <w:tab/>
              <w:t>observation</w:t>
            </w:r>
          </w:p>
        </w:tc>
        <w:tc>
          <w:tcPr>
            <w:tcW w:w="720" w:type="dxa"/>
          </w:tcPr>
          <w:p w14:paraId="637B06B8" w14:textId="77777777" w:rsidR="002E1B08" w:rsidRDefault="00000000">
            <w:pPr>
              <w:pStyle w:val="TableText"/>
            </w:pPr>
            <w:r>
              <w:t>1..1</w:t>
            </w:r>
          </w:p>
        </w:tc>
        <w:tc>
          <w:tcPr>
            <w:tcW w:w="1152" w:type="dxa"/>
          </w:tcPr>
          <w:p w14:paraId="01BDA2C7" w14:textId="77777777" w:rsidR="002E1B08" w:rsidRDefault="00000000">
            <w:pPr>
              <w:pStyle w:val="TableText"/>
            </w:pPr>
            <w:r>
              <w:t>SHALL</w:t>
            </w:r>
          </w:p>
        </w:tc>
        <w:tc>
          <w:tcPr>
            <w:tcW w:w="864" w:type="dxa"/>
          </w:tcPr>
          <w:p w14:paraId="631A6F47" w14:textId="77777777" w:rsidR="002E1B08" w:rsidRDefault="002E1B08">
            <w:pPr>
              <w:pStyle w:val="TableText"/>
            </w:pPr>
          </w:p>
        </w:tc>
        <w:tc>
          <w:tcPr>
            <w:tcW w:w="1104" w:type="dxa"/>
          </w:tcPr>
          <w:p w14:paraId="082BDF79" w14:textId="77777777" w:rsidR="002E1B08" w:rsidRDefault="00000000">
            <w:pPr>
              <w:pStyle w:val="TableText"/>
            </w:pPr>
            <w:hyperlink w:anchor="C_4515-32880">
              <w:r>
                <w:rPr>
                  <w:rStyle w:val="HyperlinkText9pt"/>
                </w:rPr>
                <w:t>4515-32880</w:t>
              </w:r>
            </w:hyperlink>
          </w:p>
        </w:tc>
        <w:tc>
          <w:tcPr>
            <w:tcW w:w="2975" w:type="dxa"/>
          </w:tcPr>
          <w:p w14:paraId="1628E5EC" w14:textId="77777777" w:rsidR="002E1B08" w:rsidRDefault="00000000">
            <w:pPr>
              <w:pStyle w:val="TableText"/>
            </w:pPr>
            <w:r>
              <w:t>Goal Observation (identifier: urn:oid:2.16.840.1.113883.10.20.22.4.121</w:t>
            </w:r>
          </w:p>
        </w:tc>
      </w:tr>
      <w:tr w:rsidR="002E1B08" w14:paraId="01CDF1C7" w14:textId="77777777">
        <w:trPr>
          <w:jc w:val="center"/>
        </w:trPr>
        <w:tc>
          <w:tcPr>
            <w:tcW w:w="3345" w:type="dxa"/>
          </w:tcPr>
          <w:p w14:paraId="1303E359" w14:textId="77777777" w:rsidR="002E1B08" w:rsidRDefault="00000000">
            <w:pPr>
              <w:pStyle w:val="TableText"/>
            </w:pPr>
            <w:r>
              <w:tab/>
              <w:t>entryRelationship</w:t>
            </w:r>
          </w:p>
        </w:tc>
        <w:tc>
          <w:tcPr>
            <w:tcW w:w="720" w:type="dxa"/>
          </w:tcPr>
          <w:p w14:paraId="17359245" w14:textId="77777777" w:rsidR="002E1B08" w:rsidRDefault="00000000">
            <w:pPr>
              <w:pStyle w:val="TableText"/>
            </w:pPr>
            <w:r>
              <w:t>0..*</w:t>
            </w:r>
          </w:p>
        </w:tc>
        <w:tc>
          <w:tcPr>
            <w:tcW w:w="1152" w:type="dxa"/>
          </w:tcPr>
          <w:p w14:paraId="7D3918BC" w14:textId="77777777" w:rsidR="002E1B08" w:rsidRDefault="00000000">
            <w:pPr>
              <w:pStyle w:val="TableText"/>
            </w:pPr>
            <w:r>
              <w:t>MAY</w:t>
            </w:r>
          </w:p>
        </w:tc>
        <w:tc>
          <w:tcPr>
            <w:tcW w:w="864" w:type="dxa"/>
          </w:tcPr>
          <w:p w14:paraId="1276E2EE" w14:textId="77777777" w:rsidR="002E1B08" w:rsidRDefault="002E1B08">
            <w:pPr>
              <w:pStyle w:val="TableText"/>
            </w:pPr>
          </w:p>
        </w:tc>
        <w:tc>
          <w:tcPr>
            <w:tcW w:w="1104" w:type="dxa"/>
          </w:tcPr>
          <w:p w14:paraId="75EC7709" w14:textId="77777777" w:rsidR="002E1B08" w:rsidRDefault="00000000">
            <w:pPr>
              <w:pStyle w:val="TableText"/>
            </w:pPr>
            <w:hyperlink w:anchor="C_4515-31559">
              <w:r>
                <w:rPr>
                  <w:rStyle w:val="HyperlinkText9pt"/>
                </w:rPr>
                <w:t>4515-31559</w:t>
              </w:r>
            </w:hyperlink>
          </w:p>
        </w:tc>
        <w:tc>
          <w:tcPr>
            <w:tcW w:w="2975" w:type="dxa"/>
          </w:tcPr>
          <w:p w14:paraId="0B9F856A" w14:textId="77777777" w:rsidR="002E1B08" w:rsidRDefault="002E1B08">
            <w:pPr>
              <w:pStyle w:val="TableText"/>
            </w:pPr>
          </w:p>
        </w:tc>
      </w:tr>
      <w:tr w:rsidR="002E1B08" w14:paraId="0FCF6F4A" w14:textId="77777777">
        <w:trPr>
          <w:jc w:val="center"/>
        </w:trPr>
        <w:tc>
          <w:tcPr>
            <w:tcW w:w="3345" w:type="dxa"/>
          </w:tcPr>
          <w:p w14:paraId="54C11098" w14:textId="77777777" w:rsidR="002E1B08" w:rsidRDefault="00000000">
            <w:pPr>
              <w:pStyle w:val="TableText"/>
            </w:pPr>
            <w:r>
              <w:tab/>
            </w:r>
            <w:r>
              <w:tab/>
              <w:t>@typeCode</w:t>
            </w:r>
          </w:p>
        </w:tc>
        <w:tc>
          <w:tcPr>
            <w:tcW w:w="720" w:type="dxa"/>
          </w:tcPr>
          <w:p w14:paraId="0DA684FF" w14:textId="77777777" w:rsidR="002E1B08" w:rsidRDefault="00000000">
            <w:pPr>
              <w:pStyle w:val="TableText"/>
            </w:pPr>
            <w:r>
              <w:t>1..1</w:t>
            </w:r>
          </w:p>
        </w:tc>
        <w:tc>
          <w:tcPr>
            <w:tcW w:w="1152" w:type="dxa"/>
          </w:tcPr>
          <w:p w14:paraId="4848D2B9" w14:textId="77777777" w:rsidR="002E1B08" w:rsidRDefault="00000000">
            <w:pPr>
              <w:pStyle w:val="TableText"/>
            </w:pPr>
            <w:r>
              <w:t>SHALL</w:t>
            </w:r>
          </w:p>
        </w:tc>
        <w:tc>
          <w:tcPr>
            <w:tcW w:w="864" w:type="dxa"/>
          </w:tcPr>
          <w:p w14:paraId="2CC8E3DE" w14:textId="77777777" w:rsidR="002E1B08" w:rsidRDefault="002E1B08">
            <w:pPr>
              <w:pStyle w:val="TableText"/>
            </w:pPr>
          </w:p>
        </w:tc>
        <w:tc>
          <w:tcPr>
            <w:tcW w:w="1104" w:type="dxa"/>
          </w:tcPr>
          <w:p w14:paraId="31DA7B44" w14:textId="77777777" w:rsidR="002E1B08" w:rsidRDefault="00000000">
            <w:pPr>
              <w:pStyle w:val="TableText"/>
            </w:pPr>
            <w:hyperlink w:anchor="C_4515-31560">
              <w:r>
                <w:rPr>
                  <w:rStyle w:val="HyperlinkText9pt"/>
                </w:rPr>
                <w:t>4515-31560</w:t>
              </w:r>
            </w:hyperlink>
          </w:p>
        </w:tc>
        <w:tc>
          <w:tcPr>
            <w:tcW w:w="2975" w:type="dxa"/>
          </w:tcPr>
          <w:p w14:paraId="25B79B59" w14:textId="77777777" w:rsidR="002E1B08" w:rsidRDefault="00000000">
            <w:pPr>
              <w:pStyle w:val="TableText"/>
            </w:pPr>
            <w:r>
              <w:t>urn:oid:2.16.840.1.113883.5.1002 (HL7ActRelationshipType) = REFR</w:t>
            </w:r>
          </w:p>
        </w:tc>
      </w:tr>
      <w:tr w:rsidR="002E1B08" w14:paraId="2738FC52" w14:textId="77777777">
        <w:trPr>
          <w:jc w:val="center"/>
        </w:trPr>
        <w:tc>
          <w:tcPr>
            <w:tcW w:w="3345" w:type="dxa"/>
          </w:tcPr>
          <w:p w14:paraId="23ED2813" w14:textId="77777777" w:rsidR="002E1B08" w:rsidRDefault="00000000">
            <w:pPr>
              <w:pStyle w:val="TableText"/>
            </w:pPr>
            <w:r>
              <w:tab/>
            </w:r>
            <w:r>
              <w:tab/>
              <w:t>act</w:t>
            </w:r>
          </w:p>
        </w:tc>
        <w:tc>
          <w:tcPr>
            <w:tcW w:w="720" w:type="dxa"/>
          </w:tcPr>
          <w:p w14:paraId="5C273199" w14:textId="77777777" w:rsidR="002E1B08" w:rsidRDefault="00000000">
            <w:pPr>
              <w:pStyle w:val="TableText"/>
            </w:pPr>
            <w:r>
              <w:t>1..1</w:t>
            </w:r>
          </w:p>
        </w:tc>
        <w:tc>
          <w:tcPr>
            <w:tcW w:w="1152" w:type="dxa"/>
          </w:tcPr>
          <w:p w14:paraId="66A6AC79" w14:textId="77777777" w:rsidR="002E1B08" w:rsidRDefault="00000000">
            <w:pPr>
              <w:pStyle w:val="TableText"/>
            </w:pPr>
            <w:r>
              <w:t>SHALL</w:t>
            </w:r>
          </w:p>
        </w:tc>
        <w:tc>
          <w:tcPr>
            <w:tcW w:w="864" w:type="dxa"/>
          </w:tcPr>
          <w:p w14:paraId="23337B65" w14:textId="77777777" w:rsidR="002E1B08" w:rsidRDefault="002E1B08">
            <w:pPr>
              <w:pStyle w:val="TableText"/>
            </w:pPr>
          </w:p>
        </w:tc>
        <w:tc>
          <w:tcPr>
            <w:tcW w:w="1104" w:type="dxa"/>
          </w:tcPr>
          <w:p w14:paraId="09119894" w14:textId="77777777" w:rsidR="002E1B08" w:rsidRDefault="00000000">
            <w:pPr>
              <w:pStyle w:val="TableText"/>
            </w:pPr>
            <w:hyperlink w:anchor="C_4515-31588">
              <w:r>
                <w:rPr>
                  <w:rStyle w:val="HyperlinkText9pt"/>
                </w:rPr>
                <w:t>4515-31588</w:t>
              </w:r>
            </w:hyperlink>
          </w:p>
        </w:tc>
        <w:tc>
          <w:tcPr>
            <w:tcW w:w="2975" w:type="dxa"/>
          </w:tcPr>
          <w:p w14:paraId="031712CD" w14:textId="77777777" w:rsidR="002E1B08" w:rsidRDefault="00000000">
            <w:pPr>
              <w:pStyle w:val="TableText"/>
            </w:pPr>
            <w:r>
              <w:t>Entry Reference (identifier: urn:oid:2.16.840.1.113883.10.20.22.4.122</w:t>
            </w:r>
          </w:p>
        </w:tc>
      </w:tr>
      <w:tr w:rsidR="002E1B08" w14:paraId="48D91515" w14:textId="77777777">
        <w:trPr>
          <w:jc w:val="center"/>
        </w:trPr>
        <w:tc>
          <w:tcPr>
            <w:tcW w:w="3345" w:type="dxa"/>
          </w:tcPr>
          <w:p w14:paraId="503491F5" w14:textId="77777777" w:rsidR="002E1B08" w:rsidRDefault="00000000">
            <w:pPr>
              <w:pStyle w:val="TableText"/>
            </w:pPr>
            <w:r>
              <w:tab/>
              <w:t>reference</w:t>
            </w:r>
          </w:p>
        </w:tc>
        <w:tc>
          <w:tcPr>
            <w:tcW w:w="720" w:type="dxa"/>
          </w:tcPr>
          <w:p w14:paraId="0BD04F61" w14:textId="77777777" w:rsidR="002E1B08" w:rsidRDefault="00000000">
            <w:pPr>
              <w:pStyle w:val="TableText"/>
            </w:pPr>
            <w:r>
              <w:t>0..*</w:t>
            </w:r>
          </w:p>
        </w:tc>
        <w:tc>
          <w:tcPr>
            <w:tcW w:w="1152" w:type="dxa"/>
          </w:tcPr>
          <w:p w14:paraId="5181FAE1" w14:textId="77777777" w:rsidR="002E1B08" w:rsidRDefault="00000000">
            <w:pPr>
              <w:pStyle w:val="TableText"/>
            </w:pPr>
            <w:r>
              <w:t>MAY</w:t>
            </w:r>
          </w:p>
        </w:tc>
        <w:tc>
          <w:tcPr>
            <w:tcW w:w="864" w:type="dxa"/>
          </w:tcPr>
          <w:p w14:paraId="02825DE3" w14:textId="77777777" w:rsidR="002E1B08" w:rsidRDefault="002E1B08">
            <w:pPr>
              <w:pStyle w:val="TableText"/>
            </w:pPr>
          </w:p>
        </w:tc>
        <w:tc>
          <w:tcPr>
            <w:tcW w:w="1104" w:type="dxa"/>
          </w:tcPr>
          <w:p w14:paraId="5E588044" w14:textId="77777777" w:rsidR="002E1B08" w:rsidRDefault="00000000">
            <w:pPr>
              <w:pStyle w:val="TableText"/>
            </w:pPr>
            <w:hyperlink w:anchor="C_4515-32754">
              <w:r>
                <w:rPr>
                  <w:rStyle w:val="HyperlinkText9pt"/>
                </w:rPr>
                <w:t>4515-32754</w:t>
              </w:r>
            </w:hyperlink>
          </w:p>
        </w:tc>
        <w:tc>
          <w:tcPr>
            <w:tcW w:w="2975" w:type="dxa"/>
          </w:tcPr>
          <w:p w14:paraId="043D9065" w14:textId="77777777" w:rsidR="002E1B08" w:rsidRDefault="002E1B08">
            <w:pPr>
              <w:pStyle w:val="TableText"/>
            </w:pPr>
          </w:p>
        </w:tc>
      </w:tr>
      <w:tr w:rsidR="002E1B08" w14:paraId="635ADB3A" w14:textId="77777777">
        <w:trPr>
          <w:jc w:val="center"/>
        </w:trPr>
        <w:tc>
          <w:tcPr>
            <w:tcW w:w="3345" w:type="dxa"/>
          </w:tcPr>
          <w:p w14:paraId="4B0AAEC7" w14:textId="77777777" w:rsidR="002E1B08" w:rsidRDefault="00000000">
            <w:pPr>
              <w:pStyle w:val="TableText"/>
            </w:pPr>
            <w:r>
              <w:tab/>
            </w:r>
            <w:r>
              <w:tab/>
              <w:t>@typeCode</w:t>
            </w:r>
          </w:p>
        </w:tc>
        <w:tc>
          <w:tcPr>
            <w:tcW w:w="720" w:type="dxa"/>
          </w:tcPr>
          <w:p w14:paraId="73DFF490" w14:textId="77777777" w:rsidR="002E1B08" w:rsidRDefault="00000000">
            <w:pPr>
              <w:pStyle w:val="TableText"/>
            </w:pPr>
            <w:r>
              <w:t>1..1</w:t>
            </w:r>
          </w:p>
        </w:tc>
        <w:tc>
          <w:tcPr>
            <w:tcW w:w="1152" w:type="dxa"/>
          </w:tcPr>
          <w:p w14:paraId="71B62435" w14:textId="77777777" w:rsidR="002E1B08" w:rsidRDefault="00000000">
            <w:pPr>
              <w:pStyle w:val="TableText"/>
            </w:pPr>
            <w:r>
              <w:t>SHALL</w:t>
            </w:r>
          </w:p>
        </w:tc>
        <w:tc>
          <w:tcPr>
            <w:tcW w:w="864" w:type="dxa"/>
          </w:tcPr>
          <w:p w14:paraId="7397F4AB" w14:textId="77777777" w:rsidR="002E1B08" w:rsidRDefault="002E1B08">
            <w:pPr>
              <w:pStyle w:val="TableText"/>
            </w:pPr>
          </w:p>
        </w:tc>
        <w:tc>
          <w:tcPr>
            <w:tcW w:w="1104" w:type="dxa"/>
          </w:tcPr>
          <w:p w14:paraId="27924839" w14:textId="77777777" w:rsidR="002E1B08" w:rsidRDefault="00000000">
            <w:pPr>
              <w:pStyle w:val="TableText"/>
            </w:pPr>
            <w:hyperlink w:anchor="C_4515-32755">
              <w:r>
                <w:rPr>
                  <w:rStyle w:val="HyperlinkText9pt"/>
                </w:rPr>
                <w:t>4515-32755</w:t>
              </w:r>
            </w:hyperlink>
          </w:p>
        </w:tc>
        <w:tc>
          <w:tcPr>
            <w:tcW w:w="2975" w:type="dxa"/>
          </w:tcPr>
          <w:p w14:paraId="31E96F2D" w14:textId="77777777" w:rsidR="002E1B08" w:rsidRDefault="00000000">
            <w:pPr>
              <w:pStyle w:val="TableText"/>
            </w:pPr>
            <w:r>
              <w:t>urn:oid:2.16.840.1.113883.5.1002 (HL7ActRelationshipType) = REFR</w:t>
            </w:r>
          </w:p>
        </w:tc>
      </w:tr>
      <w:tr w:rsidR="002E1B08" w14:paraId="62EE67B8" w14:textId="77777777">
        <w:trPr>
          <w:jc w:val="center"/>
        </w:trPr>
        <w:tc>
          <w:tcPr>
            <w:tcW w:w="3345" w:type="dxa"/>
          </w:tcPr>
          <w:p w14:paraId="2F991DA8" w14:textId="77777777" w:rsidR="002E1B08" w:rsidRDefault="00000000">
            <w:pPr>
              <w:pStyle w:val="TableText"/>
            </w:pPr>
            <w:r>
              <w:tab/>
            </w:r>
            <w:r>
              <w:tab/>
              <w:t>externalDocument</w:t>
            </w:r>
          </w:p>
        </w:tc>
        <w:tc>
          <w:tcPr>
            <w:tcW w:w="720" w:type="dxa"/>
          </w:tcPr>
          <w:p w14:paraId="20138ADA" w14:textId="77777777" w:rsidR="002E1B08" w:rsidRDefault="00000000">
            <w:pPr>
              <w:pStyle w:val="TableText"/>
            </w:pPr>
            <w:r>
              <w:t>1..1</w:t>
            </w:r>
          </w:p>
        </w:tc>
        <w:tc>
          <w:tcPr>
            <w:tcW w:w="1152" w:type="dxa"/>
          </w:tcPr>
          <w:p w14:paraId="28C2985A" w14:textId="77777777" w:rsidR="002E1B08" w:rsidRDefault="00000000">
            <w:pPr>
              <w:pStyle w:val="TableText"/>
            </w:pPr>
            <w:r>
              <w:t>SHALL</w:t>
            </w:r>
          </w:p>
        </w:tc>
        <w:tc>
          <w:tcPr>
            <w:tcW w:w="864" w:type="dxa"/>
          </w:tcPr>
          <w:p w14:paraId="4C5B6F4A" w14:textId="77777777" w:rsidR="002E1B08" w:rsidRDefault="002E1B08">
            <w:pPr>
              <w:pStyle w:val="TableText"/>
            </w:pPr>
          </w:p>
        </w:tc>
        <w:tc>
          <w:tcPr>
            <w:tcW w:w="1104" w:type="dxa"/>
          </w:tcPr>
          <w:p w14:paraId="6AC9455E" w14:textId="77777777" w:rsidR="002E1B08" w:rsidRDefault="00000000">
            <w:pPr>
              <w:pStyle w:val="TableText"/>
            </w:pPr>
            <w:hyperlink w:anchor="C_4515-32756">
              <w:r>
                <w:rPr>
                  <w:rStyle w:val="HyperlinkText9pt"/>
                </w:rPr>
                <w:t>4515-32756</w:t>
              </w:r>
            </w:hyperlink>
          </w:p>
        </w:tc>
        <w:tc>
          <w:tcPr>
            <w:tcW w:w="2975" w:type="dxa"/>
          </w:tcPr>
          <w:p w14:paraId="46771F09" w14:textId="77777777" w:rsidR="002E1B08" w:rsidRDefault="00000000">
            <w:pPr>
              <w:pStyle w:val="TableText"/>
            </w:pPr>
            <w:r>
              <w:t>External Document Reference (identifier: urn:hl7ii:2.16.840.1.113883.10.20.22.4.115:2014-06-09</w:t>
            </w:r>
          </w:p>
        </w:tc>
      </w:tr>
    </w:tbl>
    <w:p w14:paraId="6F0DFAAC" w14:textId="77777777" w:rsidR="002E1B08" w:rsidRDefault="002E1B08">
      <w:pPr>
        <w:pStyle w:val="BodyText"/>
      </w:pPr>
    </w:p>
    <w:p w14:paraId="065689DB" w14:textId="77777777" w:rsidR="002E1B08" w:rsidRDefault="00000000">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85" w:name="C_4515-30418"/>
      <w:r>
        <w:t xml:space="preserve"> (CONF:4515-30418)</w:t>
      </w:r>
      <w:bookmarkEnd w:id="685"/>
      <w:r>
        <w:t>.</w:t>
      </w:r>
    </w:p>
    <w:p w14:paraId="40F3434B" w14:textId="77777777" w:rsidR="002E1B08" w:rsidRDefault="00000000">
      <w:pPr>
        <w:numPr>
          <w:ilvl w:val="0"/>
          <w:numId w:val="2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686" w:name="C_4515-30419"/>
      <w:r>
        <w:t xml:space="preserve"> (CONF:4515-30419)</w:t>
      </w:r>
      <w:bookmarkEnd w:id="686"/>
      <w:r>
        <w:t>.</w:t>
      </w:r>
    </w:p>
    <w:p w14:paraId="4F695895" w14:textId="77777777" w:rsidR="002E1B08" w:rsidRDefault="00000000">
      <w:pPr>
        <w:numPr>
          <w:ilvl w:val="0"/>
          <w:numId w:val="23"/>
        </w:numPr>
      </w:pPr>
      <w:r>
        <w:rPr>
          <w:rStyle w:val="keyword"/>
        </w:rPr>
        <w:t>SHALL</w:t>
      </w:r>
      <w:r>
        <w:t xml:space="preserve"> contain exactly one [1..1] </w:t>
      </w:r>
      <w:r>
        <w:rPr>
          <w:rStyle w:val="XMLnameBold"/>
        </w:rPr>
        <w:t>templateId</w:t>
      </w:r>
      <w:bookmarkStart w:id="687" w:name="C_4515-8583"/>
      <w:r>
        <w:t xml:space="preserve"> (CONF:4515-8583)</w:t>
      </w:r>
      <w:bookmarkEnd w:id="687"/>
      <w:r>
        <w:t xml:space="preserve"> such that it</w:t>
      </w:r>
    </w:p>
    <w:p w14:paraId="177818C9" w14:textId="77777777" w:rsidR="002E1B08" w:rsidRDefault="00000000">
      <w:pPr>
        <w:numPr>
          <w:ilvl w:val="1"/>
          <w:numId w:val="23"/>
        </w:numPr>
      </w:pPr>
      <w:r>
        <w:rPr>
          <w:rStyle w:val="keyword"/>
        </w:rPr>
        <w:t>SHALL</w:t>
      </w:r>
      <w:r>
        <w:t xml:space="preserve"> contain exactly one [1..1] </w:t>
      </w:r>
      <w:r>
        <w:rPr>
          <w:rStyle w:val="XMLnameBold"/>
        </w:rPr>
        <w:t>@root</w:t>
      </w:r>
      <w:r>
        <w:t>=</w:t>
      </w:r>
      <w:r>
        <w:rPr>
          <w:rStyle w:val="XMLname"/>
        </w:rPr>
        <w:t>"2.16.840.1.113883.10.20.22.4.121"</w:t>
      </w:r>
      <w:bookmarkStart w:id="688" w:name="C_4515-10512"/>
      <w:r>
        <w:t xml:space="preserve"> (CONF:4515-10512)</w:t>
      </w:r>
      <w:bookmarkEnd w:id="688"/>
      <w:r>
        <w:t>.</w:t>
      </w:r>
    </w:p>
    <w:p w14:paraId="755B8386" w14:textId="77777777" w:rsidR="002E1B08" w:rsidRDefault="00000000">
      <w:pPr>
        <w:numPr>
          <w:ilvl w:val="1"/>
          <w:numId w:val="23"/>
        </w:numPr>
      </w:pPr>
      <w:r>
        <w:rPr>
          <w:rStyle w:val="keyword"/>
        </w:rPr>
        <w:t>SHALL</w:t>
      </w:r>
      <w:r>
        <w:t xml:space="preserve"> contain exactly one [1..1] </w:t>
      </w:r>
      <w:r>
        <w:rPr>
          <w:rStyle w:val="XMLnameBold"/>
        </w:rPr>
        <w:t>@extension</w:t>
      </w:r>
      <w:r>
        <w:t>=</w:t>
      </w:r>
      <w:r>
        <w:rPr>
          <w:rStyle w:val="XMLname"/>
        </w:rPr>
        <w:t>"2022-06-01"</w:t>
      </w:r>
      <w:bookmarkStart w:id="689" w:name="C_4515-32886"/>
      <w:r>
        <w:t xml:space="preserve"> (CONF:4515-32886)</w:t>
      </w:r>
      <w:bookmarkEnd w:id="689"/>
      <w:r>
        <w:t>.</w:t>
      </w:r>
    </w:p>
    <w:p w14:paraId="52D1A7D6" w14:textId="77777777" w:rsidR="002E1B08" w:rsidRDefault="00000000">
      <w:pPr>
        <w:numPr>
          <w:ilvl w:val="0"/>
          <w:numId w:val="23"/>
        </w:numPr>
      </w:pPr>
      <w:r>
        <w:rPr>
          <w:rStyle w:val="keyword"/>
        </w:rPr>
        <w:t>SHALL</w:t>
      </w:r>
      <w:r>
        <w:t xml:space="preserve"> contain at least one [1..*] </w:t>
      </w:r>
      <w:r>
        <w:rPr>
          <w:rStyle w:val="XMLnameBold"/>
        </w:rPr>
        <w:t>id</w:t>
      </w:r>
      <w:bookmarkStart w:id="690" w:name="C_4515-32332"/>
      <w:r>
        <w:t xml:space="preserve"> (CONF:4515-32332)</w:t>
      </w:r>
      <w:bookmarkEnd w:id="690"/>
      <w:r>
        <w:t>.</w:t>
      </w:r>
    </w:p>
    <w:p w14:paraId="502095D5" w14:textId="77777777" w:rsidR="002E1B08" w:rsidRDefault="00000000">
      <w:pPr>
        <w:numPr>
          <w:ilvl w:val="0"/>
          <w:numId w:val="23"/>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691" w:name="C_4515-30784"/>
      <w:r>
        <w:t xml:space="preserve"> (CONF:4515-30784)</w:t>
      </w:r>
      <w:bookmarkEnd w:id="691"/>
      <w:r>
        <w:t>.</w:t>
      </w:r>
    </w:p>
    <w:p w14:paraId="0D20E519" w14:textId="77777777" w:rsidR="002E1B08" w:rsidRDefault="00000000">
      <w:pPr>
        <w:numPr>
          <w:ilvl w:val="1"/>
          <w:numId w:val="23"/>
        </w:numPr>
      </w:pPr>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w:t>
      </w:r>
      <w:r>
        <w:lastRenderedPageBreak/>
        <w:t xml:space="preserve">@code="8689-2 "History of Social function” This code </w:t>
      </w:r>
      <w:r>
        <w:rPr>
          <w:rStyle w:val="keyword"/>
        </w:rPr>
        <w:t>SHALL</w:t>
      </w:r>
      <w:r>
        <w:t xml:space="preserve"> contain exactly one [1..1] @codeSystem="2.16.840.1.113883.6.1" (CodeSystem: LOINC 2.16.840.1.113883.6.1) (CONF:4515-32887).</w:t>
      </w:r>
    </w:p>
    <w:p w14:paraId="4201A5F5" w14:textId="77777777" w:rsidR="002E1B08" w:rsidRDefault="00000000">
      <w:pPr>
        <w:numPr>
          <w:ilvl w:val="0"/>
          <w:numId w:val="23"/>
        </w:numPr>
      </w:pPr>
      <w:r>
        <w:rPr>
          <w:rStyle w:val="keyword"/>
        </w:rPr>
        <w:t>SHALL</w:t>
      </w:r>
      <w:r>
        <w:t xml:space="preserve"> contain exactly one [1..1] </w:t>
      </w:r>
      <w:r>
        <w:rPr>
          <w:rStyle w:val="XMLnameBold"/>
        </w:rPr>
        <w:t>statusCode</w:t>
      </w:r>
      <w:bookmarkStart w:id="692" w:name="C_4515-32333"/>
      <w:r>
        <w:t xml:space="preserve"> (CONF:4515-32333)</w:t>
      </w:r>
      <w:bookmarkEnd w:id="692"/>
      <w:r>
        <w:t>.</w:t>
      </w:r>
    </w:p>
    <w:p w14:paraId="5448727B" w14:textId="77777777" w:rsidR="002E1B08" w:rsidRDefault="00000000">
      <w:pPr>
        <w:numPr>
          <w:ilvl w:val="1"/>
          <w:numId w:val="2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693" w:name="C_4515-32334"/>
      <w:r>
        <w:t xml:space="preserve"> (CONF:4515-32334)</w:t>
      </w:r>
      <w:bookmarkEnd w:id="693"/>
      <w:r>
        <w:t>.</w:t>
      </w:r>
    </w:p>
    <w:p w14:paraId="7A5CC7A6" w14:textId="77777777" w:rsidR="002E1B08" w:rsidRDefault="00000000">
      <w:pPr>
        <w:numPr>
          <w:ilvl w:val="0"/>
          <w:numId w:val="23"/>
        </w:numPr>
      </w:pPr>
      <w:r>
        <w:rPr>
          <w:rStyle w:val="keyword"/>
        </w:rPr>
        <w:t>SHOULD</w:t>
      </w:r>
      <w:r>
        <w:t xml:space="preserve"> contain zero or one [0..1] </w:t>
      </w:r>
      <w:r>
        <w:rPr>
          <w:rStyle w:val="XMLnameBold"/>
        </w:rPr>
        <w:t>effectiveTime</w:t>
      </w:r>
      <w:bookmarkStart w:id="694" w:name="C_4515-32335"/>
      <w:r>
        <w:t xml:space="preserve"> (CONF:4515-32335)</w:t>
      </w:r>
      <w:bookmarkEnd w:id="694"/>
      <w:r>
        <w:t>.</w:t>
      </w:r>
    </w:p>
    <w:p w14:paraId="54642BE1" w14:textId="77777777" w:rsidR="002E1B08" w:rsidRDefault="00000000">
      <w:pPr>
        <w:numPr>
          <w:ilvl w:val="0"/>
          <w:numId w:val="23"/>
        </w:numPr>
      </w:pPr>
      <w:r>
        <w:rPr>
          <w:rStyle w:val="keyword"/>
        </w:rPr>
        <w:t>MAY</w:t>
      </w:r>
      <w:r>
        <w:t xml:space="preserve"> contain zero or one [0..1] </w:t>
      </w:r>
      <w:r>
        <w:rPr>
          <w:rStyle w:val="XMLnameBold"/>
        </w:rPr>
        <w:t>value</w:t>
      </w:r>
      <w:bookmarkStart w:id="695" w:name="C_4515-32743"/>
      <w:r>
        <w:t xml:space="preserve"> (CONF:4515-32743)</w:t>
      </w:r>
      <w:bookmarkEnd w:id="695"/>
      <w:r>
        <w:t>.</w:t>
      </w:r>
    </w:p>
    <w:p w14:paraId="21F44B41" w14:textId="77777777" w:rsidR="002E1B08" w:rsidRDefault="00000000">
      <w:pPr>
        <w:numPr>
          <w:ilvl w:val="1"/>
          <w:numId w:val="23"/>
        </w:numPr>
      </w:pPr>
      <w:r>
        <w:t xml:space="preserve">When the Goal is Social Determinant of Health Goal, the observation/value </w:t>
      </w:r>
      <w:r>
        <w:rPr>
          <w:rStyle w:val="keyword"/>
        </w:rPr>
        <w:t>SHOULD</w:t>
      </w:r>
      <w:r>
        <w:t xml:space="preserve"> be selected from ValueSet </w:t>
      </w:r>
      <w:hyperlink r:id="rId35" w:history="1">
        <w:r>
          <w:rPr>
            <w:rStyle w:val="HyperlinkCourierBold"/>
          </w:rPr>
          <w:t>Social Determinant of Health Goals</w:t>
        </w:r>
      </w:hyperlink>
      <w:r>
        <w:rPr>
          <w:rStyle w:val="XMLnameBold"/>
        </w:rPr>
        <w:t>DYNAMIC</w:t>
      </w:r>
      <w:r>
        <w:t xml:space="preserve"> (CONF:4515-32963).</w:t>
      </w:r>
    </w:p>
    <w:p w14:paraId="33F7C166" w14:textId="77777777" w:rsidR="002E1B08" w:rsidRDefault="00000000">
      <w:pPr>
        <w:pStyle w:val="BodyText"/>
        <w:spacing w:before="120"/>
      </w:pPr>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14:paraId="42C33627" w14:textId="77777777" w:rsidR="002E1B08" w:rsidRDefault="00000000">
      <w:pPr>
        <w:numPr>
          <w:ilvl w:val="0"/>
          <w:numId w:val="23"/>
        </w:numPr>
      </w:pPr>
      <w:r>
        <w:rPr>
          <w:rStyle w:val="keyword"/>
        </w:rPr>
        <w:t>SHOULD</w:t>
      </w:r>
      <w:r>
        <w:t xml:space="preserve"> contain zero or more [0..*] Author Participation</w:t>
      </w:r>
      <w:r>
        <w:rPr>
          <w:rStyle w:val="XMLname"/>
        </w:rPr>
        <w:t xml:space="preserve"> (identifier: urn:oid:2.16.840.1.113883.10.20.22.4.119)</w:t>
      </w:r>
      <w:bookmarkStart w:id="696" w:name="C_4515-30995"/>
      <w:r>
        <w:t xml:space="preserve"> (CONF:4515-30995)</w:t>
      </w:r>
      <w:bookmarkEnd w:id="696"/>
      <w:r>
        <w:t>.</w:t>
      </w:r>
    </w:p>
    <w:p w14:paraId="560156AD" w14:textId="77777777" w:rsidR="002E1B08" w:rsidRDefault="00000000">
      <w:pPr>
        <w:pStyle w:val="BodyText"/>
        <w:spacing w:before="120"/>
      </w:pPr>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14:paraId="0C6702E4" w14:textId="77777777" w:rsidR="002E1B08" w:rsidRDefault="00000000">
      <w:pPr>
        <w:numPr>
          <w:ilvl w:val="0"/>
          <w:numId w:val="23"/>
        </w:numPr>
      </w:pPr>
      <w:r>
        <w:rPr>
          <w:rStyle w:val="keyword"/>
        </w:rPr>
        <w:t>MAY</w:t>
      </w:r>
      <w:r>
        <w:t xml:space="preserve"> contain zero or more [0..*] </w:t>
      </w:r>
      <w:r>
        <w:rPr>
          <w:rStyle w:val="XMLnameBold"/>
        </w:rPr>
        <w:t>entryRelationship</w:t>
      </w:r>
      <w:bookmarkStart w:id="697" w:name="C_4515-30701"/>
      <w:r>
        <w:t xml:space="preserve"> (CONF:4515-30701)</w:t>
      </w:r>
      <w:bookmarkEnd w:id="697"/>
      <w:r>
        <w:t xml:space="preserve"> such that it</w:t>
      </w:r>
    </w:p>
    <w:p w14:paraId="66E6A8B6" w14:textId="77777777" w:rsidR="002E1B08" w:rsidRDefault="00000000">
      <w:pPr>
        <w:numPr>
          <w:ilvl w:val="1"/>
          <w:numId w:val="2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98" w:name="C_4515-30702"/>
      <w:r>
        <w:t xml:space="preserve"> (CONF:4515-30702)</w:t>
      </w:r>
      <w:bookmarkEnd w:id="698"/>
      <w:r>
        <w:t>.</w:t>
      </w:r>
    </w:p>
    <w:p w14:paraId="39E33DB0" w14:textId="77777777" w:rsidR="002E1B08" w:rsidRDefault="00000000">
      <w:pPr>
        <w:numPr>
          <w:ilvl w:val="1"/>
          <w:numId w:val="23"/>
        </w:numPr>
      </w:pPr>
      <w:r>
        <w:rPr>
          <w:rStyle w:val="keyword"/>
        </w:rPr>
        <w:t>SHALL</w:t>
      </w:r>
      <w:r>
        <w:t xml:space="preserve"> contain exactly one [1..1] Entry Reference</w:t>
      </w:r>
      <w:r>
        <w:rPr>
          <w:rStyle w:val="XMLname"/>
        </w:rPr>
        <w:t xml:space="preserve"> (identifier: urn:oid:2.16.840.1.113883.10.20.22.4.122)</w:t>
      </w:r>
      <w:bookmarkStart w:id="699" w:name="C_4515-30703"/>
      <w:r>
        <w:t xml:space="preserve"> (CONF:4515-30703)</w:t>
      </w:r>
      <w:bookmarkEnd w:id="699"/>
      <w:r>
        <w:t>.</w:t>
      </w:r>
    </w:p>
    <w:p w14:paraId="5DC24E2B" w14:textId="77777777" w:rsidR="002E1B08" w:rsidRDefault="00000000">
      <w:pPr>
        <w:pStyle w:val="BodyText"/>
        <w:spacing w:before="120"/>
      </w:pPr>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14:paraId="023DC189" w14:textId="77777777" w:rsidR="002E1B08" w:rsidRDefault="00000000">
      <w:pPr>
        <w:numPr>
          <w:ilvl w:val="0"/>
          <w:numId w:val="23"/>
        </w:numPr>
      </w:pPr>
      <w:r>
        <w:rPr>
          <w:rStyle w:val="keyword"/>
        </w:rPr>
        <w:t>MAY</w:t>
      </w:r>
      <w:r>
        <w:t xml:space="preserve"> contain zero or more [0..*] </w:t>
      </w:r>
      <w:r>
        <w:rPr>
          <w:rStyle w:val="XMLnameBold"/>
        </w:rPr>
        <w:t>entryRelationship</w:t>
      </w:r>
      <w:bookmarkStart w:id="700" w:name="C_4515-30704"/>
      <w:r>
        <w:t xml:space="preserve"> (CONF:4515-30704)</w:t>
      </w:r>
      <w:bookmarkEnd w:id="700"/>
      <w:r>
        <w:t xml:space="preserve"> such that it</w:t>
      </w:r>
    </w:p>
    <w:p w14:paraId="16364631" w14:textId="77777777" w:rsidR="002E1B08" w:rsidRDefault="00000000">
      <w:pPr>
        <w:numPr>
          <w:ilvl w:val="1"/>
          <w:numId w:val="2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701" w:name="C_4515-30705"/>
      <w:r>
        <w:t xml:space="preserve"> (CONF:4515-30705)</w:t>
      </w:r>
      <w:bookmarkEnd w:id="701"/>
      <w:r>
        <w:t>.</w:t>
      </w:r>
    </w:p>
    <w:p w14:paraId="3B2F79BB" w14:textId="77777777" w:rsidR="002E1B08" w:rsidRDefault="00000000">
      <w:pPr>
        <w:numPr>
          <w:ilvl w:val="1"/>
          <w:numId w:val="23"/>
        </w:numPr>
      </w:pPr>
      <w:r>
        <w:rPr>
          <w:rStyle w:val="keyword"/>
        </w:rPr>
        <w:t>SHALL</w:t>
      </w:r>
      <w:r>
        <w:t xml:space="preserve"> contain exactly one [1..1] Entry Reference</w:t>
      </w:r>
      <w:r>
        <w:rPr>
          <w:rStyle w:val="XMLname"/>
        </w:rPr>
        <w:t xml:space="preserve"> (identifier: urn:oid:2.16.840.1.113883.10.20.22.4.122)</w:t>
      </w:r>
      <w:bookmarkStart w:id="702" w:name="C_4515-32879"/>
      <w:r>
        <w:t xml:space="preserve"> (CONF:4515-32879)</w:t>
      </w:r>
      <w:bookmarkEnd w:id="702"/>
      <w:r>
        <w:t>.</w:t>
      </w:r>
    </w:p>
    <w:p w14:paraId="275DC0B2" w14:textId="77777777" w:rsidR="002E1B08" w:rsidRDefault="00000000">
      <w:pPr>
        <w:pStyle w:val="BodyText"/>
        <w:spacing w:before="120"/>
      </w:pPr>
      <w:r>
        <w:t>The following entryRelationship represents the priority that the patient or a provider puts on the goal.</w:t>
      </w:r>
    </w:p>
    <w:p w14:paraId="52B62443" w14:textId="77777777" w:rsidR="002E1B08" w:rsidRDefault="00000000">
      <w:pPr>
        <w:numPr>
          <w:ilvl w:val="0"/>
          <w:numId w:val="23"/>
        </w:numPr>
      </w:pPr>
      <w:r>
        <w:rPr>
          <w:rStyle w:val="keyword"/>
        </w:rPr>
        <w:t>SHOULD</w:t>
      </w:r>
      <w:r>
        <w:t xml:space="preserve"> contain zero or one [0..1] </w:t>
      </w:r>
      <w:r>
        <w:rPr>
          <w:rStyle w:val="XMLnameBold"/>
        </w:rPr>
        <w:t>entryRelationship</w:t>
      </w:r>
      <w:bookmarkStart w:id="703" w:name="C_4515-30785"/>
      <w:r>
        <w:t xml:space="preserve"> (CONF:4515-30785)</w:t>
      </w:r>
      <w:bookmarkEnd w:id="703"/>
      <w:r>
        <w:t xml:space="preserve"> such that it</w:t>
      </w:r>
    </w:p>
    <w:p w14:paraId="3099EFA3" w14:textId="77777777" w:rsidR="002E1B08" w:rsidRDefault="00000000">
      <w:pPr>
        <w:numPr>
          <w:ilvl w:val="1"/>
          <w:numId w:val="23"/>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04" w:name="C_4515-30786"/>
      <w:r>
        <w:t xml:space="preserve"> (CONF:4515-30786)</w:t>
      </w:r>
      <w:bookmarkEnd w:id="704"/>
      <w:r>
        <w:t>.</w:t>
      </w:r>
    </w:p>
    <w:p w14:paraId="1C8B1D21" w14:textId="77777777" w:rsidR="002E1B08" w:rsidRDefault="00000000">
      <w:pPr>
        <w:numPr>
          <w:ilvl w:val="1"/>
          <w:numId w:val="23"/>
        </w:numPr>
      </w:pPr>
      <w:r>
        <w:rPr>
          <w:rStyle w:val="keyword"/>
        </w:rPr>
        <w:t>SHALL</w:t>
      </w:r>
      <w:r>
        <w:t xml:space="preserve"> contain exactly one [1..1] Priority Preference</w:t>
      </w:r>
      <w:r>
        <w:rPr>
          <w:rStyle w:val="XMLname"/>
        </w:rPr>
        <w:t xml:space="preserve"> (identifier: urn:oid:2.16.840.1.113883.10.20.22.4.143)</w:t>
      </w:r>
      <w:bookmarkStart w:id="705" w:name="C_4515-30787"/>
      <w:r>
        <w:t xml:space="preserve"> (CONF:4515-30787)</w:t>
      </w:r>
      <w:bookmarkEnd w:id="705"/>
      <w:r>
        <w:t>.</w:t>
      </w:r>
    </w:p>
    <w:p w14:paraId="1FE93775" w14:textId="77777777" w:rsidR="002E1B08" w:rsidRDefault="00000000">
      <w:pPr>
        <w:pStyle w:val="BodyText"/>
        <w:spacing w:before="120"/>
      </w:pPr>
      <w:r>
        <w:t>The following entryRelationship represents the relationship between two Goal Observations where the target is a component of the source (Goal Observation HAS COMPONENT Goal Observation). The component goal (target) is a Milestone.</w:t>
      </w:r>
    </w:p>
    <w:p w14:paraId="51014D62" w14:textId="77777777" w:rsidR="002E1B08" w:rsidRDefault="00000000">
      <w:pPr>
        <w:numPr>
          <w:ilvl w:val="0"/>
          <w:numId w:val="23"/>
        </w:numPr>
      </w:pPr>
      <w:r>
        <w:rPr>
          <w:rStyle w:val="keyword"/>
        </w:rPr>
        <w:t>MAY</w:t>
      </w:r>
      <w:r>
        <w:t xml:space="preserve"> contain zero or more [0..*] </w:t>
      </w:r>
      <w:r>
        <w:rPr>
          <w:rStyle w:val="XMLnameBold"/>
        </w:rPr>
        <w:t>entryRelationship</w:t>
      </w:r>
      <w:bookmarkStart w:id="706" w:name="C_4515-31448"/>
      <w:r>
        <w:t xml:space="preserve"> (CONF:4515-31448)</w:t>
      </w:r>
      <w:bookmarkEnd w:id="706"/>
      <w:r>
        <w:t xml:space="preserve"> such that it</w:t>
      </w:r>
    </w:p>
    <w:p w14:paraId="3A028630" w14:textId="77777777" w:rsidR="002E1B08" w:rsidRDefault="00000000">
      <w:pPr>
        <w:numPr>
          <w:ilvl w:val="1"/>
          <w:numId w:val="2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707" w:name="C_4515-31449"/>
      <w:r>
        <w:t xml:space="preserve"> (CONF:4515-31449)</w:t>
      </w:r>
      <w:bookmarkEnd w:id="707"/>
      <w:r>
        <w:t>.</w:t>
      </w:r>
    </w:p>
    <w:p w14:paraId="0DE2B442" w14:textId="77777777" w:rsidR="002E1B08" w:rsidRDefault="00000000">
      <w:pPr>
        <w:numPr>
          <w:ilvl w:val="1"/>
          <w:numId w:val="23"/>
        </w:numPr>
      </w:pPr>
      <w:r>
        <w:rPr>
          <w:rStyle w:val="keyword"/>
        </w:rPr>
        <w:t>SHALL</w:t>
      </w:r>
      <w:r>
        <w:t xml:space="preserve"> contain exactly one [1..1] Goal Observation</w:t>
      </w:r>
      <w:r>
        <w:rPr>
          <w:rStyle w:val="XMLname"/>
        </w:rPr>
        <w:t xml:space="preserve"> (identifier: urn:oid:2.16.840.1.113883.10.20.22.4.121)</w:t>
      </w:r>
      <w:bookmarkStart w:id="708" w:name="C_4515-32880"/>
      <w:r>
        <w:t xml:space="preserve"> (CONF:4515-32880)</w:t>
      </w:r>
      <w:bookmarkEnd w:id="708"/>
      <w:r>
        <w:t>.</w:t>
      </w:r>
    </w:p>
    <w:p w14:paraId="4D2A1321" w14:textId="77777777" w:rsidR="002E1B08" w:rsidRDefault="00000000">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14:paraId="622CB9F2" w14:textId="77777777" w:rsidR="002E1B08" w:rsidRDefault="00000000">
      <w:pPr>
        <w:numPr>
          <w:ilvl w:val="0"/>
          <w:numId w:val="23"/>
        </w:numPr>
      </w:pPr>
      <w:r>
        <w:rPr>
          <w:rStyle w:val="keyword"/>
        </w:rPr>
        <w:t>MAY</w:t>
      </w:r>
      <w:r>
        <w:t xml:space="preserve"> contain zero or more [0..*] </w:t>
      </w:r>
      <w:r>
        <w:rPr>
          <w:rStyle w:val="XMLnameBold"/>
        </w:rPr>
        <w:t>entryRelationship</w:t>
      </w:r>
      <w:bookmarkStart w:id="709" w:name="C_4515-31559"/>
      <w:r>
        <w:t xml:space="preserve"> (CONF:4515-31559)</w:t>
      </w:r>
      <w:bookmarkEnd w:id="709"/>
      <w:r>
        <w:t xml:space="preserve"> such that it</w:t>
      </w:r>
    </w:p>
    <w:p w14:paraId="68E65466" w14:textId="77777777" w:rsidR="002E1B08" w:rsidRDefault="00000000">
      <w:pPr>
        <w:numPr>
          <w:ilvl w:val="1"/>
          <w:numId w:val="2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10" w:name="C_4515-31560"/>
      <w:r>
        <w:t xml:space="preserve"> (CONF:4515-31560)</w:t>
      </w:r>
      <w:bookmarkEnd w:id="710"/>
      <w:r>
        <w:t>.</w:t>
      </w:r>
    </w:p>
    <w:p w14:paraId="6740C4F0" w14:textId="77777777" w:rsidR="002E1B08" w:rsidRDefault="00000000">
      <w:pPr>
        <w:numPr>
          <w:ilvl w:val="1"/>
          <w:numId w:val="23"/>
        </w:numPr>
      </w:pPr>
      <w:r>
        <w:rPr>
          <w:rStyle w:val="keyword"/>
        </w:rPr>
        <w:t>SHALL</w:t>
      </w:r>
      <w:r>
        <w:t xml:space="preserve"> contain exactly one [1..1] Entry Reference</w:t>
      </w:r>
      <w:r>
        <w:rPr>
          <w:rStyle w:val="XMLname"/>
        </w:rPr>
        <w:t xml:space="preserve"> (identifier: urn:oid:2.16.840.1.113883.10.20.22.4.122)</w:t>
      </w:r>
      <w:bookmarkStart w:id="711" w:name="C_4515-31588"/>
      <w:r>
        <w:t xml:space="preserve"> (CONF:4515-31588)</w:t>
      </w:r>
      <w:bookmarkEnd w:id="711"/>
      <w:r>
        <w:t>.</w:t>
      </w:r>
    </w:p>
    <w:p w14:paraId="3AD01D01" w14:textId="77777777" w:rsidR="002E1B08" w:rsidRDefault="00000000">
      <w:pPr>
        <w:pStyle w:val="BodyText"/>
        <w:spacing w:before="120"/>
      </w:pPr>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14:paraId="5CF585D4" w14:textId="77777777" w:rsidR="002E1B08" w:rsidRDefault="00000000">
      <w:pPr>
        <w:numPr>
          <w:ilvl w:val="0"/>
          <w:numId w:val="23"/>
        </w:numPr>
      </w:pPr>
      <w:r>
        <w:rPr>
          <w:rStyle w:val="keyword"/>
        </w:rPr>
        <w:t>MAY</w:t>
      </w:r>
      <w:r>
        <w:t xml:space="preserve"> contain zero or more [0..*] </w:t>
      </w:r>
      <w:r>
        <w:rPr>
          <w:rStyle w:val="XMLnameBold"/>
        </w:rPr>
        <w:t>reference</w:t>
      </w:r>
      <w:bookmarkStart w:id="712" w:name="C_4515-32754"/>
      <w:r>
        <w:t xml:space="preserve"> (CONF:4515-32754)</w:t>
      </w:r>
      <w:bookmarkEnd w:id="712"/>
      <w:r>
        <w:t>.</w:t>
      </w:r>
    </w:p>
    <w:p w14:paraId="521C0762" w14:textId="77777777" w:rsidR="002E1B08" w:rsidRDefault="00000000">
      <w:pPr>
        <w:numPr>
          <w:ilvl w:val="1"/>
          <w:numId w:val="23"/>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13" w:name="C_4515-32755"/>
      <w:r>
        <w:t xml:space="preserve"> (CONF:4515-32755)</w:t>
      </w:r>
      <w:bookmarkEnd w:id="713"/>
      <w:r>
        <w:t>.</w:t>
      </w:r>
    </w:p>
    <w:p w14:paraId="18540DA0" w14:textId="77777777" w:rsidR="002E1B08" w:rsidRDefault="00000000">
      <w:pPr>
        <w:numPr>
          <w:ilvl w:val="1"/>
          <w:numId w:val="23"/>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714" w:name="C_4515-32756"/>
      <w:r>
        <w:t xml:space="preserve"> (CONF:4515-32756)</w:t>
      </w:r>
      <w:bookmarkEnd w:id="714"/>
      <w:r>
        <w:t>.</w:t>
      </w:r>
    </w:p>
    <w:p w14:paraId="6B9B707D" w14:textId="77777777" w:rsidR="002E1B08" w:rsidRDefault="00000000">
      <w:pPr>
        <w:pStyle w:val="Caption"/>
        <w:ind w:left="130" w:right="115"/>
      </w:pPr>
      <w:bookmarkStart w:id="715" w:name="_Toc119067327"/>
      <w:bookmarkStart w:id="716" w:name="_Toc119072241"/>
      <w:bookmarkStart w:id="717" w:name="_Toc120095163"/>
      <w:r>
        <w:lastRenderedPageBreak/>
        <w:t xml:space="preserve">Figure </w:t>
      </w:r>
      <w:r>
        <w:fldChar w:fldCharType="begin"/>
      </w:r>
      <w:r>
        <w:instrText>SEQ Figure \* ARABIC</w:instrText>
      </w:r>
      <w:r>
        <w:fldChar w:fldCharType="separate"/>
      </w:r>
      <w:r>
        <w:t>30</w:t>
      </w:r>
      <w:r>
        <w:fldChar w:fldCharType="end"/>
      </w:r>
      <w:r>
        <w:t>: Goal Observation Example</w:t>
      </w:r>
      <w:bookmarkEnd w:id="715"/>
      <w:bookmarkEnd w:id="716"/>
      <w:bookmarkEnd w:id="717"/>
    </w:p>
    <w:p w14:paraId="4537628C" w14:textId="77777777" w:rsidR="002E1B08" w:rsidRDefault="00000000">
      <w:pPr>
        <w:pStyle w:val="Example"/>
        <w:ind w:left="130" w:right="115"/>
      </w:pPr>
      <w:r>
        <w:t>&lt;observation classCode="OBS" moodCode="GOL"&gt;</w:t>
      </w:r>
    </w:p>
    <w:p w14:paraId="78CC6781" w14:textId="77777777" w:rsidR="002E1B08" w:rsidRDefault="00000000">
      <w:pPr>
        <w:pStyle w:val="Example"/>
        <w:ind w:left="130" w:right="115"/>
      </w:pPr>
      <w:r>
        <w:t xml:space="preserve">    &lt;templateId root="2.16.840.1.113883.10.20.22.4.121" /&gt;</w:t>
      </w:r>
    </w:p>
    <w:p w14:paraId="54ABA71D" w14:textId="77777777" w:rsidR="002E1B08" w:rsidRDefault="00000000">
      <w:pPr>
        <w:pStyle w:val="Example"/>
        <w:ind w:left="130" w:right="115"/>
      </w:pPr>
      <w:r>
        <w:t xml:space="preserve">    &lt;templateId root="2.16.840.1.113883.10.20.22.4.121" extension="2022-06-01" /&gt;</w:t>
      </w:r>
    </w:p>
    <w:p w14:paraId="5836E910" w14:textId="77777777" w:rsidR="002E1B08" w:rsidRDefault="00000000">
      <w:pPr>
        <w:pStyle w:val="Example"/>
        <w:ind w:left="130" w:right="115"/>
      </w:pPr>
      <w:r>
        <w:t xml:space="preserve">    &lt;id root="3700b3b0-fbed-11e2-b778-0800200c9a66" /&gt;</w:t>
      </w:r>
    </w:p>
    <w:p w14:paraId="4D97E95F" w14:textId="77777777" w:rsidR="002E1B08" w:rsidRDefault="00000000">
      <w:pPr>
        <w:pStyle w:val="Example"/>
        <w:ind w:left="130" w:right="115"/>
      </w:pPr>
      <w:r>
        <w:t xml:space="preserve">    &lt;code code="59408-5" </w:t>
      </w:r>
    </w:p>
    <w:p w14:paraId="57E0C431" w14:textId="77777777" w:rsidR="002E1B08" w:rsidRDefault="00000000">
      <w:pPr>
        <w:pStyle w:val="Example"/>
        <w:ind w:left="130" w:right="115"/>
      </w:pPr>
      <w:r>
        <w:t xml:space="preserve">        codeSystem="2.16.840.1.113883.6.1" </w:t>
      </w:r>
    </w:p>
    <w:p w14:paraId="64D36E1B" w14:textId="77777777" w:rsidR="002E1B08" w:rsidRDefault="00000000">
      <w:pPr>
        <w:pStyle w:val="Example"/>
        <w:ind w:left="130" w:right="115"/>
      </w:pPr>
      <w:r>
        <w:t xml:space="preserve">        codeSystemName="LOINC" </w:t>
      </w:r>
    </w:p>
    <w:p w14:paraId="1E33E7A3" w14:textId="77777777" w:rsidR="002E1B08" w:rsidRDefault="00000000">
      <w:pPr>
        <w:pStyle w:val="Example"/>
        <w:ind w:left="130" w:right="115"/>
      </w:pPr>
      <w:r>
        <w:t xml:space="preserve">        displayName="Oxygen saturation in Arterial blood by Pulse oximetry" /&gt;</w:t>
      </w:r>
    </w:p>
    <w:p w14:paraId="484A2C49" w14:textId="77777777" w:rsidR="002E1B08" w:rsidRDefault="00000000">
      <w:pPr>
        <w:pStyle w:val="Example"/>
        <w:ind w:left="130" w:right="115"/>
      </w:pPr>
      <w:r>
        <w:t xml:space="preserve">    &lt;statusCode code="active" /&gt;</w:t>
      </w:r>
    </w:p>
    <w:p w14:paraId="6091BEB7" w14:textId="77777777" w:rsidR="002E1B08" w:rsidRDefault="00000000">
      <w:pPr>
        <w:pStyle w:val="Example"/>
        <w:ind w:left="130" w:right="115"/>
      </w:pPr>
      <w:r>
        <w:t xml:space="preserve">    &lt;effectiveTime value="20130902" /&gt;</w:t>
      </w:r>
    </w:p>
    <w:p w14:paraId="524E5649" w14:textId="77777777" w:rsidR="002E1B08" w:rsidRDefault="00000000">
      <w:pPr>
        <w:pStyle w:val="Example"/>
        <w:ind w:left="130" w:right="115"/>
      </w:pPr>
      <w:r>
        <w:t xml:space="preserve">    &lt;value xsi:type="IVL_PQ"&gt;</w:t>
      </w:r>
    </w:p>
    <w:p w14:paraId="22510643" w14:textId="77777777" w:rsidR="002E1B08" w:rsidRDefault="00000000">
      <w:pPr>
        <w:pStyle w:val="Example"/>
        <w:ind w:left="130" w:right="115"/>
      </w:pPr>
      <w:r>
        <w:t xml:space="preserve">        &lt;low value="92" unit="%" /&gt;</w:t>
      </w:r>
    </w:p>
    <w:p w14:paraId="196A06B8" w14:textId="77777777" w:rsidR="002E1B08" w:rsidRDefault="00000000">
      <w:pPr>
        <w:pStyle w:val="Example"/>
        <w:ind w:left="130" w:right="115"/>
      </w:pPr>
      <w:r>
        <w:t xml:space="preserve">    &lt;/value&gt;</w:t>
      </w:r>
    </w:p>
    <w:p w14:paraId="1390742C" w14:textId="77777777" w:rsidR="002E1B08" w:rsidRDefault="00000000">
      <w:pPr>
        <w:pStyle w:val="Example"/>
        <w:ind w:left="130" w:right="115"/>
      </w:pPr>
      <w:r>
        <w:t xml:space="preserve">    &lt;!--</w:t>
      </w:r>
    </w:p>
    <w:p w14:paraId="27C57FB9" w14:textId="77777777" w:rsidR="002E1B08" w:rsidRDefault="00000000">
      <w:pPr>
        <w:pStyle w:val="Example"/>
        <w:ind w:left="130" w:right="115"/>
      </w:pPr>
      <w:r>
        <w:t xml:space="preserve">    If the author is set to the recordTarget (patient), this is a patient goal.  </w:t>
      </w:r>
    </w:p>
    <w:p w14:paraId="5EC19779" w14:textId="77777777" w:rsidR="002E1B08" w:rsidRDefault="00000000">
      <w:pPr>
        <w:pStyle w:val="Example"/>
        <w:ind w:left="130" w:right="115"/>
      </w:pPr>
      <w:r>
        <w:t xml:space="preserve">    If the author is set to a provider, this is a provider goal. </w:t>
      </w:r>
    </w:p>
    <w:p w14:paraId="43DCF0CC" w14:textId="77777777" w:rsidR="002E1B08" w:rsidRDefault="00000000">
      <w:pPr>
        <w:pStyle w:val="Example"/>
        <w:ind w:left="130" w:right="115"/>
      </w:pPr>
      <w:r>
        <w:t xml:space="preserve">    If both patient and provider are set as authors, this is a negotiated goal.</w:t>
      </w:r>
    </w:p>
    <w:p w14:paraId="0E0E94E9" w14:textId="77777777" w:rsidR="002E1B08" w:rsidRDefault="00000000">
      <w:pPr>
        <w:pStyle w:val="Example"/>
        <w:ind w:left="130" w:right="115"/>
      </w:pPr>
      <w:r>
        <w:t xml:space="preserve">  --&gt;</w:t>
      </w:r>
    </w:p>
    <w:p w14:paraId="6073571B" w14:textId="77777777" w:rsidR="002E1B08" w:rsidRDefault="00000000">
      <w:pPr>
        <w:pStyle w:val="Example"/>
        <w:ind w:left="130" w:right="115"/>
      </w:pPr>
      <w:r>
        <w:t xml:space="preserve">    &lt;!-- Provider Author --&gt;</w:t>
      </w:r>
    </w:p>
    <w:p w14:paraId="43E183F2" w14:textId="77777777" w:rsidR="002E1B08" w:rsidRDefault="00000000">
      <w:pPr>
        <w:pStyle w:val="Example"/>
        <w:ind w:left="130" w:right="115"/>
      </w:pPr>
      <w:r>
        <w:t xml:space="preserve">    &lt;author&gt;</w:t>
      </w:r>
    </w:p>
    <w:p w14:paraId="3D8FAC49" w14:textId="77777777" w:rsidR="002E1B08" w:rsidRDefault="00000000">
      <w:pPr>
        <w:pStyle w:val="Example"/>
        <w:ind w:left="130" w:right="115"/>
      </w:pPr>
      <w:r>
        <w:t xml:space="preserve">        &lt;templateId root="2.16.840.1.113883.10.20.22.4.119" /&gt;</w:t>
      </w:r>
    </w:p>
    <w:p w14:paraId="380637C4" w14:textId="1CBCACAB" w:rsidR="002E1B08" w:rsidRDefault="00000000">
      <w:pPr>
        <w:pStyle w:val="Example"/>
        <w:ind w:left="130" w:right="115"/>
      </w:pPr>
      <w:r>
        <w:t xml:space="preserve">    ... </w:t>
      </w:r>
    </w:p>
    <w:p w14:paraId="61962475" w14:textId="77777777" w:rsidR="002E1B08" w:rsidRDefault="00000000">
      <w:pPr>
        <w:pStyle w:val="Example"/>
        <w:ind w:left="130" w:right="115"/>
      </w:pPr>
      <w:r>
        <w:t xml:space="preserve">    &lt;/author&gt;</w:t>
      </w:r>
    </w:p>
    <w:p w14:paraId="58017691" w14:textId="77777777" w:rsidR="002E1B08" w:rsidRDefault="00000000">
      <w:pPr>
        <w:pStyle w:val="Example"/>
        <w:ind w:left="130" w:right="115"/>
      </w:pPr>
      <w:r>
        <w:t xml:space="preserve">    &lt;!-- Patient Author --&gt;</w:t>
      </w:r>
    </w:p>
    <w:p w14:paraId="4B2E7F41" w14:textId="77777777" w:rsidR="002E1B08" w:rsidRDefault="00000000">
      <w:pPr>
        <w:pStyle w:val="Example"/>
        <w:ind w:left="130" w:right="115"/>
      </w:pPr>
      <w:r>
        <w:t xml:space="preserve">    &lt;author typeCode="AUT"&gt;</w:t>
      </w:r>
    </w:p>
    <w:p w14:paraId="51D4ADA4" w14:textId="77777777" w:rsidR="002E1B08" w:rsidRDefault="00000000">
      <w:pPr>
        <w:pStyle w:val="Example"/>
        <w:ind w:left="130" w:right="115"/>
      </w:pPr>
      <w:r>
        <w:t xml:space="preserve">        &lt;templateId root="2.16.840.1.113883.10.20.22.4.119" /&gt;</w:t>
      </w:r>
    </w:p>
    <w:p w14:paraId="5B05DAA6" w14:textId="50A214F3" w:rsidR="002E1B08" w:rsidRDefault="00000000">
      <w:pPr>
        <w:pStyle w:val="Example"/>
        <w:ind w:left="130" w:right="115"/>
      </w:pPr>
      <w:r>
        <w:t xml:space="preserve">    ... </w:t>
      </w:r>
    </w:p>
    <w:p w14:paraId="0AA1ED32" w14:textId="77777777" w:rsidR="002E1B08" w:rsidRDefault="00000000">
      <w:pPr>
        <w:pStyle w:val="Example"/>
        <w:ind w:left="130" w:right="115"/>
      </w:pPr>
      <w:r>
        <w:t xml:space="preserve">    &lt;/author&gt;</w:t>
      </w:r>
    </w:p>
    <w:p w14:paraId="0115574F" w14:textId="77777777" w:rsidR="002E1B08" w:rsidRDefault="00000000">
      <w:pPr>
        <w:pStyle w:val="Example"/>
        <w:ind w:left="130" w:right="115"/>
      </w:pPr>
      <w:r>
        <w:t xml:space="preserve">    &lt;!-- This entryRelationship represents the relationship "Goal REFERS TO Health Concern" --&gt;</w:t>
      </w:r>
    </w:p>
    <w:p w14:paraId="2AC31165" w14:textId="77777777" w:rsidR="002E1B08" w:rsidRDefault="00000000">
      <w:pPr>
        <w:pStyle w:val="Example"/>
        <w:ind w:left="130" w:right="115"/>
      </w:pPr>
      <w:r>
        <w:t xml:space="preserve">    &lt;entryRelationship typeCode="REFR"&gt;</w:t>
      </w:r>
    </w:p>
    <w:p w14:paraId="187F232A" w14:textId="77777777" w:rsidR="002E1B08" w:rsidRDefault="00000000">
      <w:pPr>
        <w:pStyle w:val="Example"/>
        <w:ind w:left="130" w:right="115"/>
      </w:pPr>
      <w:r>
        <w:t xml:space="preserve">        &lt;!-- Entry Reference Concern Act --&gt;</w:t>
      </w:r>
    </w:p>
    <w:p w14:paraId="6074CE92" w14:textId="77777777" w:rsidR="002E1B08" w:rsidRDefault="00000000">
      <w:pPr>
        <w:pStyle w:val="Example"/>
        <w:ind w:left="130" w:right="115"/>
      </w:pPr>
      <w:r>
        <w:t xml:space="preserve">        &lt;act classCode="ACT" moodCode="EVN"&gt;</w:t>
      </w:r>
    </w:p>
    <w:p w14:paraId="7C25A418" w14:textId="77777777" w:rsidR="002E1B08" w:rsidRDefault="00000000">
      <w:pPr>
        <w:pStyle w:val="Example"/>
        <w:ind w:left="130" w:right="115"/>
      </w:pPr>
      <w:r>
        <w:t xml:space="preserve">            &lt;templateId root="2.16.840.1.113883.10.20.22.4.122" /&gt;</w:t>
      </w:r>
    </w:p>
    <w:p w14:paraId="4B152833" w14:textId="77777777" w:rsidR="002E1B08" w:rsidRDefault="00000000">
      <w:pPr>
        <w:pStyle w:val="Example"/>
        <w:ind w:left="130" w:right="115"/>
      </w:pPr>
      <w:r>
        <w:t xml:space="preserve">            &lt;!-- This id points to an already defined Health Concern in the Health Concerns Section --&gt;</w:t>
      </w:r>
    </w:p>
    <w:p w14:paraId="05B4138F" w14:textId="77777777" w:rsidR="002E1B08" w:rsidRDefault="00000000">
      <w:pPr>
        <w:pStyle w:val="Example"/>
        <w:ind w:left="130" w:right="115"/>
      </w:pPr>
      <w:r>
        <w:t xml:space="preserve">            &lt;id root="4eab0e52-dd7d-4285-99eb-72d32ddb195c" /&gt;</w:t>
      </w:r>
    </w:p>
    <w:p w14:paraId="1F6BBF70" w14:textId="533F580A" w:rsidR="002E1B08" w:rsidRDefault="00000000">
      <w:pPr>
        <w:pStyle w:val="Example"/>
        <w:ind w:left="130" w:right="115"/>
      </w:pPr>
      <w:r>
        <w:t xml:space="preserve">      ... </w:t>
      </w:r>
    </w:p>
    <w:p w14:paraId="039BEF21" w14:textId="77777777" w:rsidR="002E1B08" w:rsidRDefault="00000000">
      <w:pPr>
        <w:pStyle w:val="Example"/>
        <w:ind w:left="130" w:right="115"/>
      </w:pPr>
      <w:r>
        <w:t xml:space="preserve">        &lt;/act&gt;</w:t>
      </w:r>
    </w:p>
    <w:p w14:paraId="10316463" w14:textId="77777777" w:rsidR="002E1B08" w:rsidRDefault="00000000">
      <w:pPr>
        <w:pStyle w:val="Example"/>
        <w:ind w:left="130" w:right="115"/>
      </w:pPr>
      <w:r>
        <w:t xml:space="preserve">    &lt;/entryRelationship&gt;</w:t>
      </w:r>
    </w:p>
    <w:p w14:paraId="51E4E190" w14:textId="77777777" w:rsidR="002E1B08" w:rsidRDefault="00000000">
      <w:pPr>
        <w:pStyle w:val="Example"/>
        <w:ind w:left="130" w:right="115"/>
      </w:pPr>
      <w:r>
        <w:t xml:space="preserve">    &lt;!-- Priority Preference --&gt;</w:t>
      </w:r>
    </w:p>
    <w:p w14:paraId="54AE229C" w14:textId="77777777" w:rsidR="002E1B08" w:rsidRDefault="00000000">
      <w:pPr>
        <w:pStyle w:val="Example"/>
        <w:ind w:left="130" w:right="115"/>
      </w:pPr>
      <w:r>
        <w:t xml:space="preserve">    &lt;entryRelationship typeCode="RSON"&gt;</w:t>
      </w:r>
    </w:p>
    <w:p w14:paraId="37729795" w14:textId="77777777" w:rsidR="002E1B08" w:rsidRDefault="00000000">
      <w:pPr>
        <w:pStyle w:val="Example"/>
        <w:ind w:left="130" w:right="115"/>
      </w:pPr>
      <w:r>
        <w:t xml:space="preserve">        &lt;!-- Priority Preference - this is the preference that the patient </w:t>
      </w:r>
    </w:p>
    <w:p w14:paraId="7C73D43E" w14:textId="5263D938" w:rsidR="002E1B08" w:rsidRDefault="00000000">
      <w:pPr>
        <w:pStyle w:val="Example"/>
        <w:ind w:left="130" w:right="115"/>
      </w:pPr>
      <w:r>
        <w:t xml:space="preserve">      (specified by the Author Participation template) places on the Goal --&gt;</w:t>
      </w:r>
    </w:p>
    <w:p w14:paraId="02A2527A" w14:textId="77777777" w:rsidR="002E1B08" w:rsidRDefault="00000000">
      <w:pPr>
        <w:pStyle w:val="Example"/>
        <w:ind w:left="130" w:right="115"/>
      </w:pPr>
      <w:r>
        <w:t xml:space="preserve">        &lt;observation classCode="OBS" moodCode="EVN"&gt;</w:t>
      </w:r>
    </w:p>
    <w:p w14:paraId="2842C0DA" w14:textId="77777777" w:rsidR="002E1B08" w:rsidRDefault="00000000">
      <w:pPr>
        <w:pStyle w:val="Example"/>
        <w:ind w:left="130" w:right="115"/>
      </w:pPr>
      <w:r>
        <w:t xml:space="preserve">            &lt;templateId root="2.16.840.1.113883.10.20.22.4.143" /&gt;</w:t>
      </w:r>
    </w:p>
    <w:p w14:paraId="5F564043" w14:textId="7DD30FE4" w:rsidR="002E1B08" w:rsidRDefault="00000000">
      <w:pPr>
        <w:pStyle w:val="Example"/>
        <w:ind w:left="130" w:right="115"/>
      </w:pPr>
      <w:r>
        <w:t xml:space="preserve">      ... </w:t>
      </w:r>
    </w:p>
    <w:p w14:paraId="0AEC4381" w14:textId="77777777" w:rsidR="002E1B08" w:rsidRDefault="00000000">
      <w:pPr>
        <w:pStyle w:val="Example"/>
        <w:ind w:left="130" w:right="115"/>
      </w:pPr>
      <w:r>
        <w:t xml:space="preserve">        &lt;/observation&gt;</w:t>
      </w:r>
    </w:p>
    <w:p w14:paraId="24E65454" w14:textId="77777777" w:rsidR="002E1B08" w:rsidRDefault="00000000">
      <w:pPr>
        <w:pStyle w:val="Example"/>
        <w:ind w:left="130" w:right="115"/>
      </w:pPr>
      <w:r>
        <w:t xml:space="preserve">    &lt;/entryRelationship&gt;</w:t>
      </w:r>
    </w:p>
    <w:p w14:paraId="333DD14A" w14:textId="77777777" w:rsidR="002E1B08" w:rsidRDefault="00000000">
      <w:pPr>
        <w:pStyle w:val="Example"/>
        <w:ind w:left="130" w:right="115"/>
      </w:pPr>
      <w:r>
        <w:t xml:space="preserve">    &lt;!--  Priority Preference - this is the preference that the provider </w:t>
      </w:r>
    </w:p>
    <w:p w14:paraId="4D0C027E" w14:textId="654A7257" w:rsidR="002E1B08" w:rsidRDefault="00000000">
      <w:pPr>
        <w:pStyle w:val="Example"/>
        <w:ind w:left="130" w:right="115"/>
      </w:pPr>
      <w:r>
        <w:t xml:space="preserve">    (specified by the Author Participation template) places on the Goal --&gt;</w:t>
      </w:r>
    </w:p>
    <w:p w14:paraId="60C87A7B" w14:textId="77777777" w:rsidR="002E1B08" w:rsidRDefault="00000000">
      <w:pPr>
        <w:pStyle w:val="Example"/>
        <w:ind w:left="130" w:right="115"/>
      </w:pPr>
      <w:r>
        <w:t xml:space="preserve">    &lt;entryRelationship typeCode="RSON"&gt;</w:t>
      </w:r>
    </w:p>
    <w:p w14:paraId="060FB14E" w14:textId="77777777" w:rsidR="002E1B08" w:rsidRDefault="00000000">
      <w:pPr>
        <w:pStyle w:val="Example"/>
        <w:ind w:left="130" w:right="115"/>
      </w:pPr>
      <w:r>
        <w:t xml:space="preserve">        &lt;!--  Priority Preference --&gt;</w:t>
      </w:r>
    </w:p>
    <w:p w14:paraId="2311B10A" w14:textId="77777777" w:rsidR="002E1B08" w:rsidRDefault="00000000">
      <w:pPr>
        <w:pStyle w:val="Example"/>
        <w:ind w:left="130" w:right="115"/>
      </w:pPr>
      <w:r>
        <w:t xml:space="preserve">        &lt;observation classCode="OBS" moodCode="EVN"&gt;</w:t>
      </w:r>
    </w:p>
    <w:p w14:paraId="78C18CD8" w14:textId="77777777" w:rsidR="002E1B08" w:rsidRDefault="00000000">
      <w:pPr>
        <w:pStyle w:val="Example"/>
        <w:ind w:left="130" w:right="115"/>
      </w:pPr>
      <w:r>
        <w:t xml:space="preserve">            &lt;templateId root="2.16.840.1.113883.10.20.22.4.143" /&gt;</w:t>
      </w:r>
    </w:p>
    <w:p w14:paraId="34452DDC" w14:textId="77777777" w:rsidR="002E1B08" w:rsidRDefault="00000000">
      <w:pPr>
        <w:pStyle w:val="Example"/>
        <w:ind w:left="130" w:right="115"/>
      </w:pPr>
      <w:r>
        <w:lastRenderedPageBreak/>
        <w:t xml:space="preserve">      ...</w:t>
      </w:r>
    </w:p>
    <w:p w14:paraId="75CBDE9D" w14:textId="77777777" w:rsidR="002E1B08" w:rsidRDefault="00000000">
      <w:pPr>
        <w:pStyle w:val="Example"/>
        <w:ind w:left="130" w:right="115"/>
      </w:pPr>
      <w:r>
        <w:t xml:space="preserve">        &lt;/observation&gt;</w:t>
      </w:r>
    </w:p>
    <w:p w14:paraId="29282E4A" w14:textId="77777777" w:rsidR="002E1B08" w:rsidRDefault="00000000">
      <w:pPr>
        <w:pStyle w:val="Example"/>
        <w:ind w:left="130" w:right="115"/>
      </w:pPr>
      <w:r>
        <w:t xml:space="preserve">    &lt;/entryRelationship&gt;</w:t>
      </w:r>
    </w:p>
    <w:p w14:paraId="05848D1A" w14:textId="77777777" w:rsidR="002E1B08" w:rsidRDefault="00000000">
      <w:pPr>
        <w:pStyle w:val="Example"/>
        <w:ind w:left="130" w:right="115"/>
      </w:pPr>
      <w:r>
        <w:t>&lt;/observation&gt;</w:t>
      </w:r>
    </w:p>
    <w:p w14:paraId="4925C51C" w14:textId="77777777" w:rsidR="002E1B08" w:rsidRDefault="002E1B08">
      <w:pPr>
        <w:pStyle w:val="BodyText"/>
      </w:pPr>
    </w:p>
    <w:p w14:paraId="49079285" w14:textId="77777777" w:rsidR="002E1B08" w:rsidRDefault="00000000">
      <w:pPr>
        <w:pStyle w:val="Caption"/>
        <w:ind w:left="130" w:right="115"/>
      </w:pPr>
      <w:bookmarkStart w:id="718" w:name="_Toc119067328"/>
      <w:bookmarkStart w:id="719" w:name="_Toc119072242"/>
      <w:bookmarkStart w:id="720" w:name="_Toc120095164"/>
      <w:r>
        <w:t xml:space="preserve">Figure </w:t>
      </w:r>
      <w:r>
        <w:fldChar w:fldCharType="begin"/>
      </w:r>
      <w:r>
        <w:instrText>SEQ Figure \* ARABIC</w:instrText>
      </w:r>
      <w:r>
        <w:fldChar w:fldCharType="separate"/>
      </w:r>
      <w:r>
        <w:t>31</w:t>
      </w:r>
      <w:r>
        <w:fldChar w:fldCharType="end"/>
      </w:r>
      <w:r>
        <w:t>: Social Determinant of Health Goal Example</w:t>
      </w:r>
      <w:bookmarkEnd w:id="718"/>
      <w:bookmarkEnd w:id="719"/>
      <w:bookmarkEnd w:id="720"/>
    </w:p>
    <w:p w14:paraId="428CDFDE" w14:textId="77777777" w:rsidR="002E1B08" w:rsidRDefault="00000000">
      <w:pPr>
        <w:pStyle w:val="Example"/>
        <w:ind w:left="130" w:right="115"/>
      </w:pPr>
      <w:r>
        <w:t xml:space="preserve">    </w:t>
      </w:r>
    </w:p>
    <w:p w14:paraId="3175228A" w14:textId="77777777" w:rsidR="002E1B08" w:rsidRDefault="00000000">
      <w:pPr>
        <w:pStyle w:val="Example"/>
        <w:ind w:left="130" w:right="115"/>
      </w:pPr>
      <w:r>
        <w:t>&lt;entry&gt;</w:t>
      </w:r>
    </w:p>
    <w:p w14:paraId="75BAC845" w14:textId="77777777" w:rsidR="002E1B08" w:rsidRDefault="00000000">
      <w:pPr>
        <w:pStyle w:val="Example"/>
        <w:ind w:left="130" w:right="115"/>
      </w:pPr>
      <w:r>
        <w:t xml:space="preserve">    &lt;observation classCode="OBS" moodCode="GOL"&gt;</w:t>
      </w:r>
    </w:p>
    <w:p w14:paraId="19A1EB7E" w14:textId="77777777" w:rsidR="002E1B08" w:rsidRDefault="00000000">
      <w:pPr>
        <w:pStyle w:val="Example"/>
        <w:ind w:left="130" w:right="115"/>
      </w:pPr>
      <w:r>
        <w:t xml:space="preserve">        &lt;templateId root="2.16.840.1.113883.10.20.22.4.121" /&gt;</w:t>
      </w:r>
    </w:p>
    <w:p w14:paraId="73D3EDF4" w14:textId="77777777" w:rsidR="002E1B08" w:rsidRDefault="00000000">
      <w:pPr>
        <w:pStyle w:val="Example"/>
        <w:ind w:left="130" w:right="115"/>
      </w:pPr>
      <w:r>
        <w:t xml:space="preserve">        &lt;templateId root="2.16.840.1.113883.10.20.22.4.121" extension="2022-06-01"/&gt;</w:t>
      </w:r>
    </w:p>
    <w:p w14:paraId="0F37D476" w14:textId="7544B299" w:rsidR="002E1B08" w:rsidRDefault="00000000">
      <w:pPr>
        <w:pStyle w:val="Example"/>
        <w:ind w:left="130" w:right="115"/>
      </w:pPr>
      <w:r>
        <w:t xml:space="preserve">        &lt;id extension="3241" root="1.2.840.114350.1.13.6289.1.7.2.737179"/&gt;</w:t>
      </w:r>
    </w:p>
    <w:p w14:paraId="487EC098" w14:textId="743F0338" w:rsidR="002E1B08" w:rsidRDefault="00000000">
      <w:pPr>
        <w:pStyle w:val="Example"/>
        <w:ind w:left="130" w:right="115"/>
      </w:pPr>
      <w:r>
        <w:t xml:space="preserve">        &lt;code code="8689-2" displayName="History of Social function" codeSystem="2.16.840.1.113883.5.61" codeSystemName="LOINC"&gt;</w:t>
      </w:r>
    </w:p>
    <w:p w14:paraId="41AF6421" w14:textId="77777777" w:rsidR="002E1B08" w:rsidRDefault="00000000">
      <w:pPr>
        <w:pStyle w:val="Example"/>
        <w:ind w:left="130" w:right="115"/>
      </w:pPr>
      <w:r>
        <w:t xml:space="preserve">            &lt;originalText&gt;</w:t>
      </w:r>
    </w:p>
    <w:p w14:paraId="00A128D3" w14:textId="77777777" w:rsidR="002E1B08" w:rsidRDefault="00000000">
      <w:pPr>
        <w:pStyle w:val="Example"/>
        <w:ind w:left="130" w:right="115"/>
      </w:pPr>
      <w:r>
        <w:t xml:space="preserve">                &lt;reference value="#goal1"/&gt;</w:t>
      </w:r>
    </w:p>
    <w:p w14:paraId="41A7CA2B" w14:textId="77777777" w:rsidR="002E1B08" w:rsidRDefault="00000000">
      <w:pPr>
        <w:pStyle w:val="Example"/>
        <w:ind w:left="130" w:right="115"/>
      </w:pPr>
      <w:r>
        <w:t xml:space="preserve">            &lt;/originalText&gt;</w:t>
      </w:r>
    </w:p>
    <w:p w14:paraId="5D03B135" w14:textId="77777777" w:rsidR="002E1B08" w:rsidRDefault="00000000">
      <w:pPr>
        <w:pStyle w:val="Example"/>
        <w:ind w:left="130" w:right="115"/>
      </w:pPr>
      <w:r>
        <w:t xml:space="preserve">        &lt;/code&gt;</w:t>
      </w:r>
    </w:p>
    <w:p w14:paraId="71B21E89" w14:textId="77777777" w:rsidR="002E1B08" w:rsidRDefault="00000000">
      <w:pPr>
        <w:pStyle w:val="Example"/>
        <w:ind w:left="130" w:right="115"/>
      </w:pPr>
      <w:r>
        <w:t xml:space="preserve">        &lt;statusCode code="active"/&gt;</w:t>
      </w:r>
    </w:p>
    <w:p w14:paraId="594A5744" w14:textId="77777777" w:rsidR="002E1B08" w:rsidRDefault="00000000">
      <w:pPr>
        <w:pStyle w:val="Example"/>
        <w:ind w:left="130" w:right="115"/>
      </w:pPr>
      <w:r>
        <w:t xml:space="preserve">        &lt;effectiveTime&gt;</w:t>
      </w:r>
    </w:p>
    <w:p w14:paraId="1402C251" w14:textId="1E1A598E" w:rsidR="002E1B08" w:rsidRDefault="00000000">
      <w:pPr>
        <w:pStyle w:val="Example"/>
        <w:ind w:left="130" w:right="115"/>
      </w:pPr>
      <w:r>
        <w:t xml:space="preserve">            &lt;!-- The effectiveTime/low indicates the desired "Achieve by" </w:t>
      </w:r>
      <w:r>
        <w:t>date --&gt;</w:t>
      </w:r>
    </w:p>
    <w:p w14:paraId="2373FC07" w14:textId="77777777" w:rsidR="002E1B08" w:rsidRDefault="00000000">
      <w:pPr>
        <w:pStyle w:val="Example"/>
        <w:ind w:left="130" w:right="115"/>
      </w:pPr>
      <w:r>
        <w:t xml:space="preserve">            &lt;low value="20220814"/&gt;</w:t>
      </w:r>
    </w:p>
    <w:p w14:paraId="33985D2E" w14:textId="77777777" w:rsidR="002E1B08" w:rsidRDefault="00000000">
      <w:pPr>
        <w:pStyle w:val="Example"/>
        <w:ind w:left="130" w:right="115"/>
      </w:pPr>
      <w:r>
        <w:t xml:space="preserve">            &lt;high nullFlavor="NI"/&gt;</w:t>
      </w:r>
    </w:p>
    <w:p w14:paraId="6F46C905" w14:textId="290E818A" w:rsidR="002E1B08" w:rsidRDefault="00000000">
      <w:pPr>
        <w:pStyle w:val="Example"/>
        <w:ind w:left="130" w:right="115"/>
      </w:pPr>
      <w:r>
        <w:t xml:space="preserve">            &lt;value xsi:type="CD" code="1078229009" displayName="Food security (finding)" codeSystem="2.16.840.1.113883.6.96" codeSystemName="SNOMED CT"/&gt;</w:t>
      </w:r>
    </w:p>
    <w:p w14:paraId="099AAEFE" w14:textId="77777777" w:rsidR="002E1B08" w:rsidRDefault="00000000">
      <w:pPr>
        <w:pStyle w:val="Example"/>
        <w:ind w:left="130" w:right="115"/>
      </w:pPr>
      <w:r>
        <w:t xml:space="preserve">        &lt;/effectiveTime&gt;</w:t>
      </w:r>
    </w:p>
    <w:p w14:paraId="0E380897" w14:textId="77777777" w:rsidR="002E1B08" w:rsidRDefault="00000000">
      <w:pPr>
        <w:pStyle w:val="Example"/>
        <w:ind w:left="130" w:right="115"/>
      </w:pPr>
      <w:r>
        <w:t xml:space="preserve">    &lt;/observation&gt;</w:t>
      </w:r>
    </w:p>
    <w:p w14:paraId="16AE32D1" w14:textId="77777777" w:rsidR="002E1B08" w:rsidRDefault="00000000">
      <w:pPr>
        <w:pStyle w:val="Example"/>
        <w:ind w:left="130" w:right="115"/>
      </w:pPr>
      <w:r>
        <w:t>&lt;/entry&gt;</w:t>
      </w:r>
    </w:p>
    <w:p w14:paraId="33E04AFA" w14:textId="77777777" w:rsidR="002E1B08" w:rsidRDefault="002E1B08">
      <w:pPr>
        <w:pStyle w:val="BodyText"/>
      </w:pPr>
    </w:p>
    <w:p w14:paraId="3EA92480" w14:textId="77777777" w:rsidR="002E1B08" w:rsidRDefault="00000000">
      <w:pPr>
        <w:pStyle w:val="Caption"/>
        <w:ind w:left="130" w:right="115"/>
      </w:pPr>
      <w:bookmarkStart w:id="721" w:name="_Toc119067329"/>
      <w:bookmarkStart w:id="722" w:name="_Toc119072243"/>
      <w:bookmarkStart w:id="723" w:name="_Toc120095165"/>
      <w:r>
        <w:lastRenderedPageBreak/>
        <w:t xml:space="preserve">Figure </w:t>
      </w:r>
      <w:r>
        <w:fldChar w:fldCharType="begin"/>
      </w:r>
      <w:r>
        <w:instrText>SEQ Figure \* ARABIC</w:instrText>
      </w:r>
      <w:r>
        <w:fldChar w:fldCharType="separate"/>
      </w:r>
      <w:r>
        <w:t>32</w:t>
      </w:r>
      <w:r>
        <w:fldChar w:fldCharType="end"/>
      </w:r>
      <w:r>
        <w:t>: Social Determinant of Health Text Goal Example</w:t>
      </w:r>
      <w:bookmarkEnd w:id="721"/>
      <w:bookmarkEnd w:id="722"/>
      <w:bookmarkEnd w:id="723"/>
    </w:p>
    <w:p w14:paraId="79EA0781" w14:textId="77777777" w:rsidR="002E1B08" w:rsidRDefault="00000000">
      <w:pPr>
        <w:pStyle w:val="Example"/>
        <w:ind w:left="130" w:right="115"/>
      </w:pPr>
      <w:r>
        <w:t>&lt;component&gt;</w:t>
      </w:r>
    </w:p>
    <w:p w14:paraId="222EEB3B" w14:textId="77777777" w:rsidR="002E1B08" w:rsidRDefault="00000000">
      <w:pPr>
        <w:pStyle w:val="Example"/>
        <w:ind w:left="130" w:right="115"/>
      </w:pPr>
      <w:r>
        <w:t xml:space="preserve">    &lt;section&gt;</w:t>
      </w:r>
    </w:p>
    <w:p w14:paraId="7D030A93" w14:textId="77777777" w:rsidR="002E1B08" w:rsidRDefault="00000000">
      <w:pPr>
        <w:pStyle w:val="Example"/>
        <w:ind w:left="130" w:right="115"/>
      </w:pPr>
      <w:r>
        <w:t xml:space="preserve">        &lt;!-- Goals Section --&gt;</w:t>
      </w:r>
    </w:p>
    <w:p w14:paraId="78B9A8ED" w14:textId="77777777" w:rsidR="002E1B08" w:rsidRDefault="00000000">
      <w:pPr>
        <w:pStyle w:val="Example"/>
        <w:ind w:left="130" w:right="115"/>
      </w:pPr>
      <w:r>
        <w:t xml:space="preserve">        &lt;templateId root="2.16.840.1.113883.10.20.22.2.60"/&gt;</w:t>
      </w:r>
    </w:p>
    <w:p w14:paraId="0592924C" w14:textId="77777777" w:rsidR="002E1B08" w:rsidRDefault="00000000">
      <w:pPr>
        <w:pStyle w:val="Example"/>
        <w:ind w:left="130" w:right="115"/>
      </w:pPr>
      <w:r>
        <w:t xml:space="preserve">        &lt;code code="61146-7" displayName="Goals" codeSystem="2.16.840.1.113883.6.1" codeSystemName="LOINC"/&gt;</w:t>
      </w:r>
    </w:p>
    <w:p w14:paraId="63032D5F" w14:textId="77777777" w:rsidR="002E1B08" w:rsidRDefault="00000000">
      <w:pPr>
        <w:pStyle w:val="Example"/>
        <w:ind w:left="130" w:right="115"/>
      </w:pPr>
      <w:r>
        <w:t xml:space="preserve">        &lt;title&gt;Goals Section&lt;/title&gt;</w:t>
      </w:r>
    </w:p>
    <w:p w14:paraId="0BF08575" w14:textId="77777777" w:rsidR="002E1B08" w:rsidRDefault="00000000">
      <w:pPr>
        <w:pStyle w:val="Example"/>
        <w:ind w:left="130" w:right="115"/>
      </w:pPr>
      <w:r>
        <w:t xml:space="preserve">        &lt;text&gt;</w:t>
      </w:r>
    </w:p>
    <w:p w14:paraId="253C9B38" w14:textId="77777777" w:rsidR="002E1B08" w:rsidRDefault="00000000">
      <w:pPr>
        <w:pStyle w:val="Example"/>
        <w:ind w:left="130" w:right="115"/>
      </w:pPr>
      <w:r>
        <w:t xml:space="preserve">            &lt;paragraph ID="Goals"&gt;Patient wants to move into Cherry Street subsidized housing&lt;/paragraph&gt;</w:t>
      </w:r>
    </w:p>
    <w:p w14:paraId="211B7249" w14:textId="77777777" w:rsidR="002E1B08" w:rsidRDefault="00000000">
      <w:pPr>
        <w:pStyle w:val="Example"/>
        <w:ind w:left="130" w:right="115"/>
      </w:pPr>
      <w:r>
        <w:t xml:space="preserve">        &lt;/text&gt;</w:t>
      </w:r>
    </w:p>
    <w:p w14:paraId="34FC242D" w14:textId="77777777" w:rsidR="002E1B08" w:rsidRDefault="00000000">
      <w:pPr>
        <w:pStyle w:val="Example"/>
        <w:ind w:left="130" w:right="115"/>
      </w:pPr>
      <w:r>
        <w:t xml:space="preserve">        &lt;entry&gt;</w:t>
      </w:r>
    </w:p>
    <w:p w14:paraId="48049B07" w14:textId="77777777" w:rsidR="002E1B08" w:rsidRDefault="00000000">
      <w:pPr>
        <w:pStyle w:val="Example"/>
        <w:ind w:left="130" w:right="115"/>
      </w:pPr>
      <w:r>
        <w:t xml:space="preserve">            &lt;!-- Goal Observation --&gt;</w:t>
      </w:r>
    </w:p>
    <w:p w14:paraId="73BC3CB9" w14:textId="77777777" w:rsidR="002E1B08" w:rsidRDefault="00000000">
      <w:pPr>
        <w:pStyle w:val="Example"/>
        <w:ind w:left="130" w:right="115"/>
      </w:pPr>
      <w:r>
        <w:t xml:space="preserve">            &lt;observation classCode="OBS" moodCode="GOL"&gt;</w:t>
      </w:r>
    </w:p>
    <w:p w14:paraId="1772759A" w14:textId="77777777" w:rsidR="002E1B08" w:rsidRDefault="00000000">
      <w:pPr>
        <w:pStyle w:val="Example"/>
        <w:ind w:left="130" w:right="115"/>
      </w:pPr>
      <w:r>
        <w:t xml:space="preserve">                &lt;!-- Goal Observation --&gt;</w:t>
      </w:r>
    </w:p>
    <w:p w14:paraId="1D165A1B" w14:textId="77777777" w:rsidR="002E1B08" w:rsidRDefault="00000000">
      <w:pPr>
        <w:pStyle w:val="Example"/>
        <w:ind w:left="130" w:right="115"/>
      </w:pPr>
      <w:r>
        <w:t xml:space="preserve">                &lt;templateId root="2.16.840.1.113883.10.20.22.4.121"/&gt;</w:t>
      </w:r>
    </w:p>
    <w:p w14:paraId="7D8B8A62" w14:textId="77777777" w:rsidR="002E1B08" w:rsidRDefault="00000000">
      <w:pPr>
        <w:pStyle w:val="Example"/>
        <w:ind w:left="130" w:right="115"/>
      </w:pPr>
      <w:r>
        <w:t xml:space="preserve">                &lt;templateId root="2.16.840.1.113883.10.20.22.4.121" extension="2022-06-01"/&gt;</w:t>
      </w:r>
    </w:p>
    <w:p w14:paraId="73EA644A" w14:textId="77777777" w:rsidR="00D80533" w:rsidRDefault="00C9499D">
      <w:pPr>
        <w:pStyle w:val="Example"/>
        <w:ind w:left="130" w:right="115"/>
      </w:pPr>
      <w:r>
        <w:t xml:space="preserve">                     extension="2022-06-01"/&gt;</w:t>
      </w:r>
    </w:p>
    <w:p w14:paraId="6D48C3DD" w14:textId="77777777" w:rsidR="002E1B08" w:rsidRDefault="00000000">
      <w:pPr>
        <w:pStyle w:val="Example"/>
        <w:ind w:left="130" w:right="115"/>
      </w:pPr>
      <w:r>
        <w:t xml:space="preserve">                &lt;!-- If you have an id for your goal, include here --&gt;</w:t>
      </w:r>
    </w:p>
    <w:p w14:paraId="1B8EF5A4" w14:textId="77777777" w:rsidR="002E1B08" w:rsidRDefault="00000000">
      <w:pPr>
        <w:pStyle w:val="Example"/>
        <w:ind w:left="130" w:right="115"/>
      </w:pPr>
      <w:r>
        <w:t xml:space="preserve">                &lt;id nullFlavor="UNK"/&gt;</w:t>
      </w:r>
    </w:p>
    <w:p w14:paraId="56724DE6" w14:textId="77777777" w:rsidR="002E1B08" w:rsidRDefault="00000000">
      <w:pPr>
        <w:pStyle w:val="Example"/>
        <w:ind w:left="130" w:right="115"/>
      </w:pPr>
      <w:r>
        <w:t xml:space="preserve">                &lt;code nullFlavor="UNK"/&gt;</w:t>
      </w:r>
    </w:p>
    <w:p w14:paraId="7A2348AB" w14:textId="77777777" w:rsidR="002E1B08" w:rsidRDefault="00000000">
      <w:pPr>
        <w:pStyle w:val="Example"/>
        <w:ind w:left="130" w:right="115"/>
      </w:pPr>
      <w:r>
        <w:t xml:space="preserve">                &lt;text&gt;</w:t>
      </w:r>
    </w:p>
    <w:p w14:paraId="36A7B957" w14:textId="77777777" w:rsidR="002E1B08" w:rsidRDefault="00000000">
      <w:pPr>
        <w:pStyle w:val="Example"/>
        <w:ind w:left="130" w:right="115"/>
      </w:pPr>
      <w:r>
        <w:t xml:space="preserve">                    &lt;reference value="#Goals"&gt;&lt;/reference&gt;</w:t>
      </w:r>
    </w:p>
    <w:p w14:paraId="5B7E03C3" w14:textId="77777777" w:rsidR="002E1B08" w:rsidRDefault="00000000">
      <w:pPr>
        <w:pStyle w:val="Example"/>
        <w:ind w:left="130" w:right="115"/>
      </w:pPr>
      <w:r>
        <w:t xml:space="preserve">                &lt;/text&gt;</w:t>
      </w:r>
    </w:p>
    <w:p w14:paraId="0C6342C9" w14:textId="77777777" w:rsidR="002E1B08" w:rsidRDefault="00000000">
      <w:pPr>
        <w:pStyle w:val="Example"/>
        <w:ind w:left="130" w:right="115"/>
      </w:pPr>
      <w:r>
        <w:t xml:space="preserve">                &lt;statusCode code="active"/&gt;</w:t>
      </w:r>
    </w:p>
    <w:p w14:paraId="5705BE8F" w14:textId="77777777" w:rsidR="002E1B08" w:rsidRDefault="00000000">
      <w:pPr>
        <w:pStyle w:val="Example"/>
        <w:ind w:left="130" w:right="115"/>
      </w:pPr>
      <w:r>
        <w:t xml:space="preserve">                &lt;!-- Author could be included to indicate a patient authored goal or a provider different than the document or section author. --&gt;</w:t>
      </w:r>
    </w:p>
    <w:p w14:paraId="126C4DDE" w14:textId="77777777" w:rsidR="002E1B08" w:rsidRDefault="00000000">
      <w:pPr>
        <w:pStyle w:val="Example"/>
        <w:ind w:left="130" w:right="115"/>
      </w:pPr>
      <w:r>
        <w:t xml:space="preserve">            &lt;/observation&gt;</w:t>
      </w:r>
    </w:p>
    <w:p w14:paraId="5FF3EFEC" w14:textId="77777777" w:rsidR="002E1B08" w:rsidRDefault="00000000">
      <w:pPr>
        <w:pStyle w:val="Example"/>
        <w:ind w:left="130" w:right="115"/>
      </w:pPr>
      <w:r>
        <w:t xml:space="preserve">        &lt;/entry&gt;</w:t>
      </w:r>
    </w:p>
    <w:p w14:paraId="2C482C5E" w14:textId="77777777" w:rsidR="002E1B08" w:rsidRDefault="00000000">
      <w:pPr>
        <w:pStyle w:val="Example"/>
        <w:ind w:left="130" w:right="115"/>
      </w:pPr>
      <w:r>
        <w:t xml:space="preserve">    &lt;/section&gt;</w:t>
      </w:r>
    </w:p>
    <w:p w14:paraId="67DAE0BF" w14:textId="77777777" w:rsidR="002E1B08" w:rsidRDefault="00000000">
      <w:pPr>
        <w:pStyle w:val="Example"/>
        <w:ind w:left="130" w:right="115"/>
      </w:pPr>
      <w:r>
        <w:t>&lt;/component&gt;</w:t>
      </w:r>
    </w:p>
    <w:p w14:paraId="52ECEDFB" w14:textId="77777777" w:rsidR="002E1B08" w:rsidRDefault="002E1B08">
      <w:pPr>
        <w:pStyle w:val="BodyText"/>
      </w:pPr>
    </w:p>
    <w:p w14:paraId="667293EB" w14:textId="77777777" w:rsidR="002E1B08" w:rsidRDefault="00000000">
      <w:pPr>
        <w:pStyle w:val="Heading2nospace"/>
      </w:pPr>
      <w:bookmarkStart w:id="724" w:name="E_Health_Concern_Act_V3"/>
      <w:bookmarkStart w:id="725" w:name="_Toc119067273"/>
      <w:bookmarkStart w:id="726" w:name="_Toc119074758"/>
      <w:bookmarkStart w:id="727" w:name="_Toc120095109"/>
      <w:r>
        <w:t>Health Concern Act (V3)</w:t>
      </w:r>
      <w:bookmarkEnd w:id="724"/>
      <w:bookmarkEnd w:id="725"/>
      <w:bookmarkEnd w:id="726"/>
      <w:bookmarkEnd w:id="727"/>
    </w:p>
    <w:p w14:paraId="54A18120" w14:textId="77777777" w:rsidR="002E1B08" w:rsidRDefault="00000000">
      <w:pPr>
        <w:pStyle w:val="BracketData"/>
      </w:pPr>
      <w:r>
        <w:t>[act: identifier urn:hl7ii:2.16.840.1.113883.10.20.22.4.132:2022-06-01 (open)]</w:t>
      </w:r>
    </w:p>
    <w:p w14:paraId="52E391E6" w14:textId="77777777" w:rsidR="002E1B08" w:rsidRDefault="00000000">
      <w:r>
        <w:t>This template represents a health concern.</w:t>
      </w:r>
    </w:p>
    <w:p w14:paraId="7F610642" w14:textId="77777777" w:rsidR="002E1B08" w:rsidRDefault="00000000">
      <w:r>
        <w:t>It is a wrapper for a single health concern which may be derived from a variety of sources within an EHR (such as Problem List, Family History, Social History, Social Worker Note, etc.).</w:t>
      </w:r>
    </w:p>
    <w:p w14:paraId="483A0CC9" w14:textId="77777777" w:rsidR="002E1B08" w:rsidRDefault="00000000">
      <w:r>
        <w:t>A Health Concern Act is used to track non-optimal physical or psychological situations drawing the patient to the healthcare system. These may be from the perspective of the care team or from the perspective of the patient.</w:t>
      </w:r>
      <w:r>
        <w:br/>
        <w:t>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r>
      <w:r>
        <w:br/>
        <w:t>Health concerns require intervention(s) to increase the likelihood of achieving the goals of care for the patient and they specify the condition oriented reasons for creating the plan.</w:t>
      </w:r>
    </w:p>
    <w:p w14:paraId="760949C4" w14:textId="77777777" w:rsidR="002E1B08" w:rsidRDefault="00000000">
      <w:pPr>
        <w:pStyle w:val="Caption"/>
      </w:pPr>
      <w:bookmarkStart w:id="728" w:name="_Toc119067405"/>
      <w:bookmarkStart w:id="729" w:name="_Toc119074829"/>
      <w:bookmarkStart w:id="730" w:name="_Toc120095040"/>
      <w:r>
        <w:lastRenderedPageBreak/>
        <w:t xml:space="preserve">Table </w:t>
      </w:r>
      <w:r>
        <w:fldChar w:fldCharType="begin"/>
      </w:r>
      <w:r>
        <w:instrText>SEQ Table \* ARABIC</w:instrText>
      </w:r>
      <w:r>
        <w:fldChar w:fldCharType="separate"/>
      </w:r>
      <w:r>
        <w:t>47</w:t>
      </w:r>
      <w:r>
        <w:fldChar w:fldCharType="end"/>
      </w:r>
      <w:r>
        <w:t>: Health Concern Act (V3) Constraints Overview</w:t>
      </w:r>
      <w:bookmarkEnd w:id="728"/>
      <w:bookmarkEnd w:id="729"/>
      <w:bookmarkEnd w:id="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3FA094A6" w14:textId="77777777">
        <w:trPr>
          <w:cantSplit/>
          <w:tblHeader/>
          <w:jc w:val="center"/>
        </w:trPr>
        <w:tc>
          <w:tcPr>
            <w:tcW w:w="0" w:type="dxa"/>
            <w:shd w:val="clear" w:color="auto" w:fill="E6E6E6"/>
            <w:noWrap/>
          </w:tcPr>
          <w:p w14:paraId="5D5FE0BC" w14:textId="77777777" w:rsidR="002E1B08" w:rsidRDefault="00000000">
            <w:pPr>
              <w:pStyle w:val="TableHead"/>
            </w:pPr>
            <w:r>
              <w:t>XPath</w:t>
            </w:r>
          </w:p>
        </w:tc>
        <w:tc>
          <w:tcPr>
            <w:tcW w:w="720" w:type="dxa"/>
            <w:shd w:val="clear" w:color="auto" w:fill="E6E6E6"/>
            <w:noWrap/>
          </w:tcPr>
          <w:p w14:paraId="423D61F1" w14:textId="77777777" w:rsidR="002E1B08" w:rsidRDefault="00000000">
            <w:pPr>
              <w:pStyle w:val="TableHead"/>
            </w:pPr>
            <w:r>
              <w:t>Card.</w:t>
            </w:r>
          </w:p>
        </w:tc>
        <w:tc>
          <w:tcPr>
            <w:tcW w:w="1152" w:type="dxa"/>
            <w:shd w:val="clear" w:color="auto" w:fill="E6E6E6"/>
            <w:noWrap/>
          </w:tcPr>
          <w:p w14:paraId="47E325A1" w14:textId="77777777" w:rsidR="002E1B08" w:rsidRDefault="00000000">
            <w:pPr>
              <w:pStyle w:val="TableHead"/>
            </w:pPr>
            <w:r>
              <w:t>Verb</w:t>
            </w:r>
          </w:p>
        </w:tc>
        <w:tc>
          <w:tcPr>
            <w:tcW w:w="864" w:type="dxa"/>
            <w:shd w:val="clear" w:color="auto" w:fill="E6E6E6"/>
            <w:noWrap/>
          </w:tcPr>
          <w:p w14:paraId="70276B79" w14:textId="77777777" w:rsidR="002E1B08" w:rsidRDefault="00000000">
            <w:pPr>
              <w:pStyle w:val="TableHead"/>
            </w:pPr>
            <w:r>
              <w:t>Data Type</w:t>
            </w:r>
          </w:p>
        </w:tc>
        <w:tc>
          <w:tcPr>
            <w:tcW w:w="864" w:type="dxa"/>
            <w:shd w:val="clear" w:color="auto" w:fill="E6E6E6"/>
            <w:noWrap/>
          </w:tcPr>
          <w:p w14:paraId="335306EE" w14:textId="77777777" w:rsidR="002E1B08" w:rsidRDefault="00000000">
            <w:pPr>
              <w:pStyle w:val="TableHead"/>
            </w:pPr>
            <w:r>
              <w:t>CONF#</w:t>
            </w:r>
          </w:p>
        </w:tc>
        <w:tc>
          <w:tcPr>
            <w:tcW w:w="864" w:type="dxa"/>
            <w:shd w:val="clear" w:color="auto" w:fill="E6E6E6"/>
            <w:noWrap/>
          </w:tcPr>
          <w:p w14:paraId="133DA99D" w14:textId="77777777" w:rsidR="002E1B08" w:rsidRDefault="00000000">
            <w:pPr>
              <w:pStyle w:val="TableHead"/>
            </w:pPr>
            <w:r>
              <w:t>Value</w:t>
            </w:r>
          </w:p>
        </w:tc>
      </w:tr>
      <w:tr w:rsidR="002E1B08" w14:paraId="7C908794" w14:textId="77777777">
        <w:trPr>
          <w:jc w:val="center"/>
        </w:trPr>
        <w:tc>
          <w:tcPr>
            <w:tcW w:w="10160" w:type="dxa"/>
            <w:gridSpan w:val="6"/>
          </w:tcPr>
          <w:p w14:paraId="0E736904" w14:textId="77777777" w:rsidR="002E1B08" w:rsidRDefault="00000000">
            <w:pPr>
              <w:pStyle w:val="TableText"/>
            </w:pPr>
            <w:r>
              <w:t>act (identifier: urn:hl7ii:2.16.840.1.113883.10.20.22.4.132:2022-06-01)</w:t>
            </w:r>
          </w:p>
        </w:tc>
      </w:tr>
      <w:tr w:rsidR="002E1B08" w14:paraId="45A31205" w14:textId="77777777">
        <w:trPr>
          <w:jc w:val="center"/>
        </w:trPr>
        <w:tc>
          <w:tcPr>
            <w:tcW w:w="3345" w:type="dxa"/>
          </w:tcPr>
          <w:p w14:paraId="4FAE43C2" w14:textId="77777777" w:rsidR="002E1B08" w:rsidRDefault="00000000">
            <w:pPr>
              <w:pStyle w:val="TableText"/>
            </w:pPr>
            <w:r>
              <w:tab/>
              <w:t>@classCode</w:t>
            </w:r>
          </w:p>
        </w:tc>
        <w:tc>
          <w:tcPr>
            <w:tcW w:w="720" w:type="dxa"/>
          </w:tcPr>
          <w:p w14:paraId="6B6A4137" w14:textId="77777777" w:rsidR="002E1B08" w:rsidRDefault="00000000">
            <w:pPr>
              <w:pStyle w:val="TableText"/>
            </w:pPr>
            <w:r>
              <w:t>1..1</w:t>
            </w:r>
          </w:p>
        </w:tc>
        <w:tc>
          <w:tcPr>
            <w:tcW w:w="1152" w:type="dxa"/>
          </w:tcPr>
          <w:p w14:paraId="6654CFB7" w14:textId="77777777" w:rsidR="002E1B08" w:rsidRDefault="00000000">
            <w:pPr>
              <w:pStyle w:val="TableText"/>
            </w:pPr>
            <w:r>
              <w:t>SHALL</w:t>
            </w:r>
          </w:p>
        </w:tc>
        <w:tc>
          <w:tcPr>
            <w:tcW w:w="864" w:type="dxa"/>
          </w:tcPr>
          <w:p w14:paraId="5EB19FAE" w14:textId="77777777" w:rsidR="002E1B08" w:rsidRDefault="002E1B08">
            <w:pPr>
              <w:pStyle w:val="TableText"/>
            </w:pPr>
          </w:p>
        </w:tc>
        <w:tc>
          <w:tcPr>
            <w:tcW w:w="1104" w:type="dxa"/>
          </w:tcPr>
          <w:p w14:paraId="5F47CE3F" w14:textId="77777777" w:rsidR="002E1B08" w:rsidRDefault="00000000">
            <w:pPr>
              <w:pStyle w:val="TableText"/>
            </w:pPr>
            <w:hyperlink w:anchor="C_4515-30750">
              <w:r>
                <w:rPr>
                  <w:rStyle w:val="HyperlinkText9pt"/>
                </w:rPr>
                <w:t>4515-30750</w:t>
              </w:r>
            </w:hyperlink>
          </w:p>
        </w:tc>
        <w:tc>
          <w:tcPr>
            <w:tcW w:w="2975" w:type="dxa"/>
          </w:tcPr>
          <w:p w14:paraId="60C02046" w14:textId="77777777" w:rsidR="002E1B08" w:rsidRDefault="00000000">
            <w:pPr>
              <w:pStyle w:val="TableText"/>
            </w:pPr>
            <w:r>
              <w:t>urn:oid:2.16.840.1.113883.5.6 (HL7ActClass) = ACT</w:t>
            </w:r>
          </w:p>
        </w:tc>
      </w:tr>
      <w:tr w:rsidR="002E1B08" w14:paraId="3A4536D1" w14:textId="77777777">
        <w:trPr>
          <w:jc w:val="center"/>
        </w:trPr>
        <w:tc>
          <w:tcPr>
            <w:tcW w:w="3345" w:type="dxa"/>
          </w:tcPr>
          <w:p w14:paraId="1BF71592" w14:textId="77777777" w:rsidR="002E1B08" w:rsidRDefault="00000000">
            <w:pPr>
              <w:pStyle w:val="TableText"/>
            </w:pPr>
            <w:r>
              <w:tab/>
              <w:t>@moodCode</w:t>
            </w:r>
          </w:p>
        </w:tc>
        <w:tc>
          <w:tcPr>
            <w:tcW w:w="720" w:type="dxa"/>
          </w:tcPr>
          <w:p w14:paraId="71034E04" w14:textId="77777777" w:rsidR="002E1B08" w:rsidRDefault="00000000">
            <w:pPr>
              <w:pStyle w:val="TableText"/>
            </w:pPr>
            <w:r>
              <w:t>1..1</w:t>
            </w:r>
          </w:p>
        </w:tc>
        <w:tc>
          <w:tcPr>
            <w:tcW w:w="1152" w:type="dxa"/>
          </w:tcPr>
          <w:p w14:paraId="26D4D056" w14:textId="77777777" w:rsidR="002E1B08" w:rsidRDefault="00000000">
            <w:pPr>
              <w:pStyle w:val="TableText"/>
            </w:pPr>
            <w:r>
              <w:t>SHALL</w:t>
            </w:r>
          </w:p>
        </w:tc>
        <w:tc>
          <w:tcPr>
            <w:tcW w:w="864" w:type="dxa"/>
          </w:tcPr>
          <w:p w14:paraId="4D4947D6" w14:textId="77777777" w:rsidR="002E1B08" w:rsidRDefault="002E1B08">
            <w:pPr>
              <w:pStyle w:val="TableText"/>
            </w:pPr>
          </w:p>
        </w:tc>
        <w:tc>
          <w:tcPr>
            <w:tcW w:w="1104" w:type="dxa"/>
          </w:tcPr>
          <w:p w14:paraId="0F55B95B" w14:textId="77777777" w:rsidR="002E1B08" w:rsidRDefault="00000000">
            <w:pPr>
              <w:pStyle w:val="TableText"/>
            </w:pPr>
            <w:hyperlink w:anchor="C_4515-30751">
              <w:r>
                <w:rPr>
                  <w:rStyle w:val="HyperlinkText9pt"/>
                </w:rPr>
                <w:t>4515-30751</w:t>
              </w:r>
            </w:hyperlink>
          </w:p>
        </w:tc>
        <w:tc>
          <w:tcPr>
            <w:tcW w:w="2975" w:type="dxa"/>
          </w:tcPr>
          <w:p w14:paraId="66B49F03" w14:textId="77777777" w:rsidR="002E1B08" w:rsidRDefault="00000000">
            <w:pPr>
              <w:pStyle w:val="TableText"/>
            </w:pPr>
            <w:r>
              <w:t>urn:oid:2.16.840.1.113883.5.1001 (HL7ActMood) = EVN</w:t>
            </w:r>
          </w:p>
        </w:tc>
      </w:tr>
      <w:tr w:rsidR="002E1B08" w14:paraId="334C8105" w14:textId="77777777">
        <w:trPr>
          <w:jc w:val="center"/>
        </w:trPr>
        <w:tc>
          <w:tcPr>
            <w:tcW w:w="3345" w:type="dxa"/>
          </w:tcPr>
          <w:p w14:paraId="0C54CC04" w14:textId="77777777" w:rsidR="002E1B08" w:rsidRDefault="00000000">
            <w:pPr>
              <w:pStyle w:val="TableText"/>
            </w:pPr>
            <w:r>
              <w:tab/>
              <w:t>templateId</w:t>
            </w:r>
          </w:p>
        </w:tc>
        <w:tc>
          <w:tcPr>
            <w:tcW w:w="720" w:type="dxa"/>
          </w:tcPr>
          <w:p w14:paraId="2C2371FF" w14:textId="77777777" w:rsidR="002E1B08" w:rsidRDefault="00000000">
            <w:pPr>
              <w:pStyle w:val="TableText"/>
            </w:pPr>
            <w:r>
              <w:t>1..1</w:t>
            </w:r>
          </w:p>
        </w:tc>
        <w:tc>
          <w:tcPr>
            <w:tcW w:w="1152" w:type="dxa"/>
          </w:tcPr>
          <w:p w14:paraId="66D9147B" w14:textId="77777777" w:rsidR="002E1B08" w:rsidRDefault="00000000">
            <w:pPr>
              <w:pStyle w:val="TableText"/>
            </w:pPr>
            <w:r>
              <w:t>SHALL</w:t>
            </w:r>
          </w:p>
        </w:tc>
        <w:tc>
          <w:tcPr>
            <w:tcW w:w="864" w:type="dxa"/>
          </w:tcPr>
          <w:p w14:paraId="30F3B283" w14:textId="77777777" w:rsidR="002E1B08" w:rsidRDefault="002E1B08">
            <w:pPr>
              <w:pStyle w:val="TableText"/>
            </w:pPr>
          </w:p>
        </w:tc>
        <w:tc>
          <w:tcPr>
            <w:tcW w:w="1104" w:type="dxa"/>
          </w:tcPr>
          <w:p w14:paraId="101420C9" w14:textId="77777777" w:rsidR="002E1B08" w:rsidRDefault="00000000">
            <w:pPr>
              <w:pStyle w:val="TableText"/>
            </w:pPr>
            <w:hyperlink w:anchor="C_4515-30752">
              <w:r>
                <w:rPr>
                  <w:rStyle w:val="HyperlinkText9pt"/>
                </w:rPr>
                <w:t>4515-30752</w:t>
              </w:r>
            </w:hyperlink>
          </w:p>
        </w:tc>
        <w:tc>
          <w:tcPr>
            <w:tcW w:w="2975" w:type="dxa"/>
          </w:tcPr>
          <w:p w14:paraId="6F3A86A6" w14:textId="77777777" w:rsidR="002E1B08" w:rsidRDefault="002E1B08">
            <w:pPr>
              <w:pStyle w:val="TableText"/>
            </w:pPr>
          </w:p>
        </w:tc>
      </w:tr>
      <w:tr w:rsidR="002E1B08" w14:paraId="798D7644" w14:textId="77777777">
        <w:trPr>
          <w:jc w:val="center"/>
        </w:trPr>
        <w:tc>
          <w:tcPr>
            <w:tcW w:w="3345" w:type="dxa"/>
          </w:tcPr>
          <w:p w14:paraId="18FE7A41" w14:textId="77777777" w:rsidR="002E1B08" w:rsidRDefault="00000000">
            <w:pPr>
              <w:pStyle w:val="TableText"/>
            </w:pPr>
            <w:r>
              <w:tab/>
            </w:r>
            <w:r>
              <w:tab/>
              <w:t>@root</w:t>
            </w:r>
          </w:p>
        </w:tc>
        <w:tc>
          <w:tcPr>
            <w:tcW w:w="720" w:type="dxa"/>
          </w:tcPr>
          <w:p w14:paraId="75A4D67E" w14:textId="77777777" w:rsidR="002E1B08" w:rsidRDefault="00000000">
            <w:pPr>
              <w:pStyle w:val="TableText"/>
            </w:pPr>
            <w:r>
              <w:t>1..1</w:t>
            </w:r>
          </w:p>
        </w:tc>
        <w:tc>
          <w:tcPr>
            <w:tcW w:w="1152" w:type="dxa"/>
          </w:tcPr>
          <w:p w14:paraId="4FC59988" w14:textId="77777777" w:rsidR="002E1B08" w:rsidRDefault="00000000">
            <w:pPr>
              <w:pStyle w:val="TableText"/>
            </w:pPr>
            <w:r>
              <w:t>SHALL</w:t>
            </w:r>
          </w:p>
        </w:tc>
        <w:tc>
          <w:tcPr>
            <w:tcW w:w="864" w:type="dxa"/>
          </w:tcPr>
          <w:p w14:paraId="6A9FD6B0" w14:textId="77777777" w:rsidR="002E1B08" w:rsidRDefault="002E1B08">
            <w:pPr>
              <w:pStyle w:val="TableText"/>
            </w:pPr>
          </w:p>
        </w:tc>
        <w:tc>
          <w:tcPr>
            <w:tcW w:w="1104" w:type="dxa"/>
          </w:tcPr>
          <w:p w14:paraId="10FC0771" w14:textId="77777777" w:rsidR="002E1B08" w:rsidRDefault="00000000">
            <w:pPr>
              <w:pStyle w:val="TableText"/>
            </w:pPr>
            <w:hyperlink w:anchor="C_4515-30753">
              <w:r>
                <w:rPr>
                  <w:rStyle w:val="HyperlinkText9pt"/>
                </w:rPr>
                <w:t>4515-30753</w:t>
              </w:r>
            </w:hyperlink>
          </w:p>
        </w:tc>
        <w:tc>
          <w:tcPr>
            <w:tcW w:w="2975" w:type="dxa"/>
          </w:tcPr>
          <w:p w14:paraId="2FB623F0" w14:textId="77777777" w:rsidR="002E1B08" w:rsidRDefault="00000000">
            <w:pPr>
              <w:pStyle w:val="TableText"/>
            </w:pPr>
            <w:r>
              <w:t>2.16.840.1.113883.10.20.22.4.132</w:t>
            </w:r>
          </w:p>
        </w:tc>
      </w:tr>
      <w:tr w:rsidR="002E1B08" w14:paraId="6CE9AB1C" w14:textId="77777777">
        <w:trPr>
          <w:jc w:val="center"/>
        </w:trPr>
        <w:tc>
          <w:tcPr>
            <w:tcW w:w="3345" w:type="dxa"/>
          </w:tcPr>
          <w:p w14:paraId="42FF04DD" w14:textId="77777777" w:rsidR="002E1B08" w:rsidRDefault="00000000">
            <w:pPr>
              <w:pStyle w:val="TableText"/>
            </w:pPr>
            <w:r>
              <w:tab/>
            </w:r>
            <w:r>
              <w:tab/>
              <w:t>@extension</w:t>
            </w:r>
          </w:p>
        </w:tc>
        <w:tc>
          <w:tcPr>
            <w:tcW w:w="720" w:type="dxa"/>
          </w:tcPr>
          <w:p w14:paraId="4C6A7D5B" w14:textId="77777777" w:rsidR="002E1B08" w:rsidRDefault="00000000">
            <w:pPr>
              <w:pStyle w:val="TableText"/>
            </w:pPr>
            <w:r>
              <w:t>1..1</w:t>
            </w:r>
          </w:p>
        </w:tc>
        <w:tc>
          <w:tcPr>
            <w:tcW w:w="1152" w:type="dxa"/>
          </w:tcPr>
          <w:p w14:paraId="2C57FB8E" w14:textId="77777777" w:rsidR="002E1B08" w:rsidRDefault="00000000">
            <w:pPr>
              <w:pStyle w:val="TableText"/>
            </w:pPr>
            <w:r>
              <w:t>SHALL</w:t>
            </w:r>
          </w:p>
        </w:tc>
        <w:tc>
          <w:tcPr>
            <w:tcW w:w="864" w:type="dxa"/>
          </w:tcPr>
          <w:p w14:paraId="465A34DA" w14:textId="77777777" w:rsidR="002E1B08" w:rsidRDefault="002E1B08">
            <w:pPr>
              <w:pStyle w:val="TableText"/>
            </w:pPr>
          </w:p>
        </w:tc>
        <w:tc>
          <w:tcPr>
            <w:tcW w:w="1104" w:type="dxa"/>
          </w:tcPr>
          <w:p w14:paraId="0DAA66DD" w14:textId="77777777" w:rsidR="002E1B08" w:rsidRDefault="00000000">
            <w:pPr>
              <w:pStyle w:val="TableText"/>
            </w:pPr>
            <w:hyperlink w:anchor="C_4515-32861">
              <w:r>
                <w:rPr>
                  <w:rStyle w:val="HyperlinkText9pt"/>
                </w:rPr>
                <w:t>4515-32861</w:t>
              </w:r>
            </w:hyperlink>
          </w:p>
        </w:tc>
        <w:tc>
          <w:tcPr>
            <w:tcW w:w="2975" w:type="dxa"/>
          </w:tcPr>
          <w:p w14:paraId="5D38F3B1" w14:textId="77777777" w:rsidR="002E1B08" w:rsidRDefault="00000000">
            <w:pPr>
              <w:pStyle w:val="TableText"/>
            </w:pPr>
            <w:r>
              <w:t>2022-06-01</w:t>
            </w:r>
          </w:p>
        </w:tc>
      </w:tr>
      <w:tr w:rsidR="002E1B08" w14:paraId="0C540F31" w14:textId="77777777">
        <w:trPr>
          <w:jc w:val="center"/>
        </w:trPr>
        <w:tc>
          <w:tcPr>
            <w:tcW w:w="3345" w:type="dxa"/>
          </w:tcPr>
          <w:p w14:paraId="5B563AE5" w14:textId="77777777" w:rsidR="002E1B08" w:rsidRDefault="00000000">
            <w:pPr>
              <w:pStyle w:val="TableText"/>
            </w:pPr>
            <w:r>
              <w:tab/>
              <w:t>id</w:t>
            </w:r>
          </w:p>
        </w:tc>
        <w:tc>
          <w:tcPr>
            <w:tcW w:w="720" w:type="dxa"/>
          </w:tcPr>
          <w:p w14:paraId="161E486C" w14:textId="77777777" w:rsidR="002E1B08" w:rsidRDefault="00000000">
            <w:pPr>
              <w:pStyle w:val="TableText"/>
            </w:pPr>
            <w:r>
              <w:t>1..*</w:t>
            </w:r>
          </w:p>
        </w:tc>
        <w:tc>
          <w:tcPr>
            <w:tcW w:w="1152" w:type="dxa"/>
          </w:tcPr>
          <w:p w14:paraId="22CD19EC" w14:textId="77777777" w:rsidR="002E1B08" w:rsidRDefault="00000000">
            <w:pPr>
              <w:pStyle w:val="TableText"/>
            </w:pPr>
            <w:r>
              <w:t>SHALL</w:t>
            </w:r>
          </w:p>
        </w:tc>
        <w:tc>
          <w:tcPr>
            <w:tcW w:w="864" w:type="dxa"/>
          </w:tcPr>
          <w:p w14:paraId="31683F89" w14:textId="77777777" w:rsidR="002E1B08" w:rsidRDefault="002E1B08">
            <w:pPr>
              <w:pStyle w:val="TableText"/>
            </w:pPr>
          </w:p>
        </w:tc>
        <w:tc>
          <w:tcPr>
            <w:tcW w:w="1104" w:type="dxa"/>
          </w:tcPr>
          <w:p w14:paraId="075A4B95" w14:textId="77777777" w:rsidR="002E1B08" w:rsidRDefault="00000000">
            <w:pPr>
              <w:pStyle w:val="TableText"/>
            </w:pPr>
            <w:hyperlink w:anchor="C_4515-30754">
              <w:r>
                <w:rPr>
                  <w:rStyle w:val="HyperlinkText9pt"/>
                </w:rPr>
                <w:t>4515-30754</w:t>
              </w:r>
            </w:hyperlink>
          </w:p>
        </w:tc>
        <w:tc>
          <w:tcPr>
            <w:tcW w:w="2975" w:type="dxa"/>
          </w:tcPr>
          <w:p w14:paraId="2E123A51" w14:textId="77777777" w:rsidR="002E1B08" w:rsidRDefault="002E1B08">
            <w:pPr>
              <w:pStyle w:val="TableText"/>
            </w:pPr>
          </w:p>
        </w:tc>
      </w:tr>
      <w:tr w:rsidR="002E1B08" w14:paraId="0A338947" w14:textId="77777777">
        <w:trPr>
          <w:jc w:val="center"/>
        </w:trPr>
        <w:tc>
          <w:tcPr>
            <w:tcW w:w="3345" w:type="dxa"/>
          </w:tcPr>
          <w:p w14:paraId="0FD79582" w14:textId="77777777" w:rsidR="002E1B08" w:rsidRDefault="00000000">
            <w:pPr>
              <w:pStyle w:val="TableText"/>
            </w:pPr>
            <w:r>
              <w:tab/>
              <w:t>code</w:t>
            </w:r>
          </w:p>
        </w:tc>
        <w:tc>
          <w:tcPr>
            <w:tcW w:w="720" w:type="dxa"/>
          </w:tcPr>
          <w:p w14:paraId="5C8F535F" w14:textId="77777777" w:rsidR="002E1B08" w:rsidRDefault="00000000">
            <w:pPr>
              <w:pStyle w:val="TableText"/>
            </w:pPr>
            <w:r>
              <w:t>1..1</w:t>
            </w:r>
          </w:p>
        </w:tc>
        <w:tc>
          <w:tcPr>
            <w:tcW w:w="1152" w:type="dxa"/>
          </w:tcPr>
          <w:p w14:paraId="017E57BB" w14:textId="77777777" w:rsidR="002E1B08" w:rsidRDefault="00000000">
            <w:pPr>
              <w:pStyle w:val="TableText"/>
            </w:pPr>
            <w:r>
              <w:t>SHALL</w:t>
            </w:r>
          </w:p>
        </w:tc>
        <w:tc>
          <w:tcPr>
            <w:tcW w:w="864" w:type="dxa"/>
          </w:tcPr>
          <w:p w14:paraId="66F849D8" w14:textId="77777777" w:rsidR="002E1B08" w:rsidRDefault="002E1B08">
            <w:pPr>
              <w:pStyle w:val="TableText"/>
            </w:pPr>
          </w:p>
        </w:tc>
        <w:tc>
          <w:tcPr>
            <w:tcW w:w="1104" w:type="dxa"/>
          </w:tcPr>
          <w:p w14:paraId="5E35C40D" w14:textId="77777777" w:rsidR="002E1B08" w:rsidRDefault="00000000">
            <w:pPr>
              <w:pStyle w:val="TableText"/>
            </w:pPr>
            <w:hyperlink w:anchor="C_4515-32310">
              <w:r>
                <w:rPr>
                  <w:rStyle w:val="HyperlinkText9pt"/>
                </w:rPr>
                <w:t>4515-32310</w:t>
              </w:r>
            </w:hyperlink>
          </w:p>
        </w:tc>
        <w:tc>
          <w:tcPr>
            <w:tcW w:w="2975" w:type="dxa"/>
          </w:tcPr>
          <w:p w14:paraId="4FAF1132" w14:textId="77777777" w:rsidR="002E1B08" w:rsidRDefault="002E1B08">
            <w:pPr>
              <w:pStyle w:val="TableText"/>
            </w:pPr>
          </w:p>
        </w:tc>
      </w:tr>
      <w:tr w:rsidR="002E1B08" w14:paraId="037494D9" w14:textId="77777777">
        <w:trPr>
          <w:jc w:val="center"/>
        </w:trPr>
        <w:tc>
          <w:tcPr>
            <w:tcW w:w="3345" w:type="dxa"/>
          </w:tcPr>
          <w:p w14:paraId="762621A9" w14:textId="77777777" w:rsidR="002E1B08" w:rsidRDefault="00000000">
            <w:pPr>
              <w:pStyle w:val="TableText"/>
            </w:pPr>
            <w:r>
              <w:tab/>
            </w:r>
            <w:r>
              <w:tab/>
              <w:t>@code</w:t>
            </w:r>
          </w:p>
        </w:tc>
        <w:tc>
          <w:tcPr>
            <w:tcW w:w="720" w:type="dxa"/>
          </w:tcPr>
          <w:p w14:paraId="2FE64B6E" w14:textId="77777777" w:rsidR="002E1B08" w:rsidRDefault="00000000">
            <w:pPr>
              <w:pStyle w:val="TableText"/>
            </w:pPr>
            <w:r>
              <w:t>1..1</w:t>
            </w:r>
          </w:p>
        </w:tc>
        <w:tc>
          <w:tcPr>
            <w:tcW w:w="1152" w:type="dxa"/>
          </w:tcPr>
          <w:p w14:paraId="30E87854" w14:textId="77777777" w:rsidR="002E1B08" w:rsidRDefault="00000000">
            <w:pPr>
              <w:pStyle w:val="TableText"/>
            </w:pPr>
            <w:r>
              <w:t>SHALL</w:t>
            </w:r>
          </w:p>
        </w:tc>
        <w:tc>
          <w:tcPr>
            <w:tcW w:w="864" w:type="dxa"/>
          </w:tcPr>
          <w:p w14:paraId="615CFF49" w14:textId="77777777" w:rsidR="002E1B08" w:rsidRDefault="002E1B08">
            <w:pPr>
              <w:pStyle w:val="TableText"/>
            </w:pPr>
          </w:p>
        </w:tc>
        <w:tc>
          <w:tcPr>
            <w:tcW w:w="1104" w:type="dxa"/>
          </w:tcPr>
          <w:p w14:paraId="47BA8C61" w14:textId="77777777" w:rsidR="002E1B08" w:rsidRDefault="00000000">
            <w:pPr>
              <w:pStyle w:val="TableText"/>
            </w:pPr>
            <w:hyperlink w:anchor="C_4515-32311">
              <w:r>
                <w:rPr>
                  <w:rStyle w:val="HyperlinkText9pt"/>
                </w:rPr>
                <w:t>4515-32311</w:t>
              </w:r>
            </w:hyperlink>
          </w:p>
        </w:tc>
        <w:tc>
          <w:tcPr>
            <w:tcW w:w="2975" w:type="dxa"/>
          </w:tcPr>
          <w:p w14:paraId="5AA83E8D" w14:textId="77777777" w:rsidR="002E1B08" w:rsidRDefault="00000000">
            <w:pPr>
              <w:pStyle w:val="TableText"/>
            </w:pPr>
            <w:r>
              <w:t>75310-3</w:t>
            </w:r>
          </w:p>
        </w:tc>
      </w:tr>
      <w:tr w:rsidR="002E1B08" w14:paraId="04C37150" w14:textId="77777777">
        <w:trPr>
          <w:jc w:val="center"/>
        </w:trPr>
        <w:tc>
          <w:tcPr>
            <w:tcW w:w="3345" w:type="dxa"/>
          </w:tcPr>
          <w:p w14:paraId="2A7EF258" w14:textId="77777777" w:rsidR="002E1B08" w:rsidRDefault="00000000">
            <w:pPr>
              <w:pStyle w:val="TableText"/>
            </w:pPr>
            <w:r>
              <w:tab/>
            </w:r>
            <w:r>
              <w:tab/>
              <w:t>@codeSystem</w:t>
            </w:r>
          </w:p>
        </w:tc>
        <w:tc>
          <w:tcPr>
            <w:tcW w:w="720" w:type="dxa"/>
          </w:tcPr>
          <w:p w14:paraId="6323E592" w14:textId="77777777" w:rsidR="002E1B08" w:rsidRDefault="00000000">
            <w:pPr>
              <w:pStyle w:val="TableText"/>
            </w:pPr>
            <w:r>
              <w:t>1..1</w:t>
            </w:r>
          </w:p>
        </w:tc>
        <w:tc>
          <w:tcPr>
            <w:tcW w:w="1152" w:type="dxa"/>
          </w:tcPr>
          <w:p w14:paraId="732AF671" w14:textId="77777777" w:rsidR="002E1B08" w:rsidRDefault="00000000">
            <w:pPr>
              <w:pStyle w:val="TableText"/>
            </w:pPr>
            <w:r>
              <w:t>SHALL</w:t>
            </w:r>
          </w:p>
        </w:tc>
        <w:tc>
          <w:tcPr>
            <w:tcW w:w="864" w:type="dxa"/>
          </w:tcPr>
          <w:p w14:paraId="523D362D" w14:textId="77777777" w:rsidR="002E1B08" w:rsidRDefault="002E1B08">
            <w:pPr>
              <w:pStyle w:val="TableText"/>
            </w:pPr>
          </w:p>
        </w:tc>
        <w:tc>
          <w:tcPr>
            <w:tcW w:w="1104" w:type="dxa"/>
          </w:tcPr>
          <w:p w14:paraId="11543032" w14:textId="77777777" w:rsidR="002E1B08" w:rsidRDefault="00000000">
            <w:pPr>
              <w:pStyle w:val="TableText"/>
            </w:pPr>
            <w:hyperlink w:anchor="C_4515-32312">
              <w:r>
                <w:rPr>
                  <w:rStyle w:val="HyperlinkText9pt"/>
                </w:rPr>
                <w:t>4515-32312</w:t>
              </w:r>
            </w:hyperlink>
          </w:p>
        </w:tc>
        <w:tc>
          <w:tcPr>
            <w:tcW w:w="2975" w:type="dxa"/>
          </w:tcPr>
          <w:p w14:paraId="65C9AB74" w14:textId="77777777" w:rsidR="002E1B08" w:rsidRDefault="00000000">
            <w:pPr>
              <w:pStyle w:val="TableText"/>
            </w:pPr>
            <w:r>
              <w:t>urn:oid:2.16.840.1.113883.6.1 (LOINC) = 2.16.840.1.113883.6.1</w:t>
            </w:r>
          </w:p>
        </w:tc>
      </w:tr>
      <w:tr w:rsidR="002E1B08" w14:paraId="1E62047D" w14:textId="77777777">
        <w:trPr>
          <w:jc w:val="center"/>
        </w:trPr>
        <w:tc>
          <w:tcPr>
            <w:tcW w:w="3345" w:type="dxa"/>
          </w:tcPr>
          <w:p w14:paraId="58DEBA51" w14:textId="77777777" w:rsidR="002E1B08" w:rsidRDefault="00000000">
            <w:pPr>
              <w:pStyle w:val="TableText"/>
            </w:pPr>
            <w:r>
              <w:tab/>
              <w:t>statusCode</w:t>
            </w:r>
          </w:p>
        </w:tc>
        <w:tc>
          <w:tcPr>
            <w:tcW w:w="720" w:type="dxa"/>
          </w:tcPr>
          <w:p w14:paraId="739E8E5D" w14:textId="77777777" w:rsidR="002E1B08" w:rsidRDefault="00000000">
            <w:pPr>
              <w:pStyle w:val="TableText"/>
            </w:pPr>
            <w:r>
              <w:t>1..1</w:t>
            </w:r>
          </w:p>
        </w:tc>
        <w:tc>
          <w:tcPr>
            <w:tcW w:w="1152" w:type="dxa"/>
          </w:tcPr>
          <w:p w14:paraId="24C876EE" w14:textId="77777777" w:rsidR="002E1B08" w:rsidRDefault="00000000">
            <w:pPr>
              <w:pStyle w:val="TableText"/>
            </w:pPr>
            <w:r>
              <w:t>SHALL</w:t>
            </w:r>
          </w:p>
        </w:tc>
        <w:tc>
          <w:tcPr>
            <w:tcW w:w="864" w:type="dxa"/>
          </w:tcPr>
          <w:p w14:paraId="398746BA" w14:textId="77777777" w:rsidR="002E1B08" w:rsidRDefault="002E1B08">
            <w:pPr>
              <w:pStyle w:val="TableText"/>
            </w:pPr>
          </w:p>
        </w:tc>
        <w:tc>
          <w:tcPr>
            <w:tcW w:w="1104" w:type="dxa"/>
          </w:tcPr>
          <w:p w14:paraId="15B1253D" w14:textId="77777777" w:rsidR="002E1B08" w:rsidRDefault="00000000">
            <w:pPr>
              <w:pStyle w:val="TableText"/>
            </w:pPr>
            <w:hyperlink w:anchor="C_4515-30758">
              <w:r>
                <w:rPr>
                  <w:rStyle w:val="HyperlinkText9pt"/>
                </w:rPr>
                <w:t>4515-30758</w:t>
              </w:r>
            </w:hyperlink>
          </w:p>
        </w:tc>
        <w:tc>
          <w:tcPr>
            <w:tcW w:w="2975" w:type="dxa"/>
          </w:tcPr>
          <w:p w14:paraId="47EE5C91" w14:textId="77777777" w:rsidR="002E1B08" w:rsidRDefault="002E1B08">
            <w:pPr>
              <w:pStyle w:val="TableText"/>
            </w:pPr>
          </w:p>
        </w:tc>
      </w:tr>
      <w:tr w:rsidR="002E1B08" w14:paraId="0664A108" w14:textId="77777777">
        <w:trPr>
          <w:jc w:val="center"/>
        </w:trPr>
        <w:tc>
          <w:tcPr>
            <w:tcW w:w="3345" w:type="dxa"/>
          </w:tcPr>
          <w:p w14:paraId="3152F2C6" w14:textId="77777777" w:rsidR="002E1B08" w:rsidRDefault="00000000">
            <w:pPr>
              <w:pStyle w:val="TableText"/>
            </w:pPr>
            <w:r>
              <w:tab/>
            </w:r>
            <w:r>
              <w:tab/>
              <w:t>@code</w:t>
            </w:r>
          </w:p>
        </w:tc>
        <w:tc>
          <w:tcPr>
            <w:tcW w:w="720" w:type="dxa"/>
          </w:tcPr>
          <w:p w14:paraId="563854B8" w14:textId="77777777" w:rsidR="002E1B08" w:rsidRDefault="00000000">
            <w:pPr>
              <w:pStyle w:val="TableText"/>
            </w:pPr>
            <w:r>
              <w:t>1..1</w:t>
            </w:r>
          </w:p>
        </w:tc>
        <w:tc>
          <w:tcPr>
            <w:tcW w:w="1152" w:type="dxa"/>
          </w:tcPr>
          <w:p w14:paraId="4A16F8ED" w14:textId="77777777" w:rsidR="002E1B08" w:rsidRDefault="00000000">
            <w:pPr>
              <w:pStyle w:val="TableText"/>
            </w:pPr>
            <w:r>
              <w:t>SHALL</w:t>
            </w:r>
          </w:p>
        </w:tc>
        <w:tc>
          <w:tcPr>
            <w:tcW w:w="864" w:type="dxa"/>
          </w:tcPr>
          <w:p w14:paraId="6E586D05" w14:textId="77777777" w:rsidR="002E1B08" w:rsidRDefault="002E1B08">
            <w:pPr>
              <w:pStyle w:val="TableText"/>
            </w:pPr>
          </w:p>
        </w:tc>
        <w:tc>
          <w:tcPr>
            <w:tcW w:w="1104" w:type="dxa"/>
          </w:tcPr>
          <w:p w14:paraId="515B3940" w14:textId="77777777" w:rsidR="002E1B08" w:rsidRDefault="00000000">
            <w:pPr>
              <w:pStyle w:val="TableText"/>
            </w:pPr>
            <w:hyperlink w:anchor="C_4515-32313">
              <w:r>
                <w:rPr>
                  <w:rStyle w:val="HyperlinkText9pt"/>
                </w:rPr>
                <w:t>4515-32313</w:t>
              </w:r>
            </w:hyperlink>
          </w:p>
        </w:tc>
        <w:tc>
          <w:tcPr>
            <w:tcW w:w="2975" w:type="dxa"/>
          </w:tcPr>
          <w:p w14:paraId="33B01D66" w14:textId="77777777" w:rsidR="002E1B08" w:rsidRDefault="00000000">
            <w:pPr>
              <w:pStyle w:val="TableText"/>
            </w:pPr>
            <w:r>
              <w:t>urn:oid:2.16.840.1.113883.11.20.9.19 (ProblemAct statusCode)</w:t>
            </w:r>
          </w:p>
        </w:tc>
      </w:tr>
      <w:tr w:rsidR="002E1B08" w14:paraId="102F104A" w14:textId="77777777">
        <w:trPr>
          <w:jc w:val="center"/>
        </w:trPr>
        <w:tc>
          <w:tcPr>
            <w:tcW w:w="3345" w:type="dxa"/>
          </w:tcPr>
          <w:p w14:paraId="5D82749D" w14:textId="77777777" w:rsidR="002E1B08" w:rsidRDefault="00000000">
            <w:pPr>
              <w:pStyle w:val="TableText"/>
            </w:pPr>
            <w:r>
              <w:tab/>
              <w:t>effectiveTime</w:t>
            </w:r>
          </w:p>
        </w:tc>
        <w:tc>
          <w:tcPr>
            <w:tcW w:w="720" w:type="dxa"/>
          </w:tcPr>
          <w:p w14:paraId="70C09A87" w14:textId="77777777" w:rsidR="002E1B08" w:rsidRDefault="00000000">
            <w:pPr>
              <w:pStyle w:val="TableText"/>
            </w:pPr>
            <w:r>
              <w:t>0..1</w:t>
            </w:r>
          </w:p>
        </w:tc>
        <w:tc>
          <w:tcPr>
            <w:tcW w:w="1152" w:type="dxa"/>
          </w:tcPr>
          <w:p w14:paraId="27F511AC" w14:textId="77777777" w:rsidR="002E1B08" w:rsidRDefault="00000000">
            <w:pPr>
              <w:pStyle w:val="TableText"/>
            </w:pPr>
            <w:r>
              <w:t>MAY</w:t>
            </w:r>
          </w:p>
        </w:tc>
        <w:tc>
          <w:tcPr>
            <w:tcW w:w="864" w:type="dxa"/>
          </w:tcPr>
          <w:p w14:paraId="7FB3CB39" w14:textId="77777777" w:rsidR="002E1B08" w:rsidRDefault="002E1B08">
            <w:pPr>
              <w:pStyle w:val="TableText"/>
            </w:pPr>
          </w:p>
        </w:tc>
        <w:tc>
          <w:tcPr>
            <w:tcW w:w="1104" w:type="dxa"/>
          </w:tcPr>
          <w:p w14:paraId="2F883E72" w14:textId="77777777" w:rsidR="002E1B08" w:rsidRDefault="00000000">
            <w:pPr>
              <w:pStyle w:val="TableText"/>
            </w:pPr>
            <w:hyperlink w:anchor="C_4515-30759">
              <w:r>
                <w:rPr>
                  <w:rStyle w:val="HyperlinkText9pt"/>
                </w:rPr>
                <w:t>4515-30759</w:t>
              </w:r>
            </w:hyperlink>
          </w:p>
        </w:tc>
        <w:tc>
          <w:tcPr>
            <w:tcW w:w="2975" w:type="dxa"/>
          </w:tcPr>
          <w:p w14:paraId="18D07541" w14:textId="77777777" w:rsidR="002E1B08" w:rsidRDefault="002E1B08">
            <w:pPr>
              <w:pStyle w:val="TableText"/>
            </w:pPr>
          </w:p>
        </w:tc>
      </w:tr>
      <w:tr w:rsidR="002E1B08" w14:paraId="0EAC5A4E" w14:textId="77777777">
        <w:trPr>
          <w:jc w:val="center"/>
        </w:trPr>
        <w:tc>
          <w:tcPr>
            <w:tcW w:w="3345" w:type="dxa"/>
          </w:tcPr>
          <w:p w14:paraId="789099E8" w14:textId="77777777" w:rsidR="002E1B08" w:rsidRDefault="00000000">
            <w:pPr>
              <w:pStyle w:val="TableText"/>
            </w:pPr>
            <w:r>
              <w:tab/>
              <w:t>author</w:t>
            </w:r>
          </w:p>
        </w:tc>
        <w:tc>
          <w:tcPr>
            <w:tcW w:w="720" w:type="dxa"/>
          </w:tcPr>
          <w:p w14:paraId="5E6D4DDE" w14:textId="77777777" w:rsidR="002E1B08" w:rsidRDefault="00000000">
            <w:pPr>
              <w:pStyle w:val="TableText"/>
            </w:pPr>
            <w:r>
              <w:t>0..*</w:t>
            </w:r>
          </w:p>
        </w:tc>
        <w:tc>
          <w:tcPr>
            <w:tcW w:w="1152" w:type="dxa"/>
          </w:tcPr>
          <w:p w14:paraId="22512FC4" w14:textId="77777777" w:rsidR="002E1B08" w:rsidRDefault="00000000">
            <w:pPr>
              <w:pStyle w:val="TableText"/>
            </w:pPr>
            <w:r>
              <w:t>SHOULD</w:t>
            </w:r>
          </w:p>
        </w:tc>
        <w:tc>
          <w:tcPr>
            <w:tcW w:w="864" w:type="dxa"/>
          </w:tcPr>
          <w:p w14:paraId="1FA23E2F" w14:textId="77777777" w:rsidR="002E1B08" w:rsidRDefault="002E1B08">
            <w:pPr>
              <w:pStyle w:val="TableText"/>
            </w:pPr>
          </w:p>
        </w:tc>
        <w:tc>
          <w:tcPr>
            <w:tcW w:w="1104" w:type="dxa"/>
          </w:tcPr>
          <w:p w14:paraId="2E384B98" w14:textId="77777777" w:rsidR="002E1B08" w:rsidRDefault="00000000">
            <w:pPr>
              <w:pStyle w:val="TableText"/>
            </w:pPr>
            <w:hyperlink w:anchor="C_4515-31546">
              <w:r>
                <w:rPr>
                  <w:rStyle w:val="HyperlinkText9pt"/>
                </w:rPr>
                <w:t>4515-31546</w:t>
              </w:r>
            </w:hyperlink>
          </w:p>
        </w:tc>
        <w:tc>
          <w:tcPr>
            <w:tcW w:w="2975" w:type="dxa"/>
          </w:tcPr>
          <w:p w14:paraId="40B8DABD" w14:textId="77777777" w:rsidR="002E1B08" w:rsidRDefault="00000000">
            <w:pPr>
              <w:pStyle w:val="TableText"/>
            </w:pPr>
            <w:r>
              <w:t>Author Participation (identifier: urn:oid:2.16.840.1.113883.10.20.22.4.119</w:t>
            </w:r>
          </w:p>
        </w:tc>
      </w:tr>
      <w:tr w:rsidR="002E1B08" w14:paraId="02160442" w14:textId="77777777">
        <w:trPr>
          <w:jc w:val="center"/>
        </w:trPr>
        <w:tc>
          <w:tcPr>
            <w:tcW w:w="3345" w:type="dxa"/>
          </w:tcPr>
          <w:p w14:paraId="05112D6B" w14:textId="77777777" w:rsidR="002E1B08" w:rsidRDefault="00000000">
            <w:pPr>
              <w:pStyle w:val="TableText"/>
            </w:pPr>
            <w:r>
              <w:tab/>
              <w:t>entryRelationship</w:t>
            </w:r>
          </w:p>
        </w:tc>
        <w:tc>
          <w:tcPr>
            <w:tcW w:w="720" w:type="dxa"/>
          </w:tcPr>
          <w:p w14:paraId="7F08157E" w14:textId="77777777" w:rsidR="002E1B08" w:rsidRDefault="00000000">
            <w:pPr>
              <w:pStyle w:val="TableText"/>
            </w:pPr>
            <w:r>
              <w:t>0..*</w:t>
            </w:r>
          </w:p>
        </w:tc>
        <w:tc>
          <w:tcPr>
            <w:tcW w:w="1152" w:type="dxa"/>
          </w:tcPr>
          <w:p w14:paraId="742D88BE" w14:textId="77777777" w:rsidR="002E1B08" w:rsidRDefault="00000000">
            <w:pPr>
              <w:pStyle w:val="TableText"/>
            </w:pPr>
            <w:r>
              <w:t>MAY</w:t>
            </w:r>
          </w:p>
        </w:tc>
        <w:tc>
          <w:tcPr>
            <w:tcW w:w="864" w:type="dxa"/>
          </w:tcPr>
          <w:p w14:paraId="11E3D88A" w14:textId="77777777" w:rsidR="002E1B08" w:rsidRDefault="002E1B08">
            <w:pPr>
              <w:pStyle w:val="TableText"/>
            </w:pPr>
          </w:p>
        </w:tc>
        <w:tc>
          <w:tcPr>
            <w:tcW w:w="1104" w:type="dxa"/>
          </w:tcPr>
          <w:p w14:paraId="6CF6CED1" w14:textId="77777777" w:rsidR="002E1B08" w:rsidRDefault="00000000">
            <w:pPr>
              <w:pStyle w:val="TableText"/>
            </w:pPr>
            <w:hyperlink w:anchor="C_4515-30761">
              <w:r>
                <w:rPr>
                  <w:rStyle w:val="HyperlinkText9pt"/>
                </w:rPr>
                <w:t>4515-30761</w:t>
              </w:r>
            </w:hyperlink>
          </w:p>
        </w:tc>
        <w:tc>
          <w:tcPr>
            <w:tcW w:w="2975" w:type="dxa"/>
          </w:tcPr>
          <w:p w14:paraId="536919F7" w14:textId="77777777" w:rsidR="002E1B08" w:rsidRDefault="002E1B08">
            <w:pPr>
              <w:pStyle w:val="TableText"/>
            </w:pPr>
          </w:p>
        </w:tc>
      </w:tr>
      <w:tr w:rsidR="002E1B08" w14:paraId="1BEDD185" w14:textId="77777777">
        <w:trPr>
          <w:jc w:val="center"/>
        </w:trPr>
        <w:tc>
          <w:tcPr>
            <w:tcW w:w="3345" w:type="dxa"/>
          </w:tcPr>
          <w:p w14:paraId="21ADFE31" w14:textId="77777777" w:rsidR="002E1B08" w:rsidRDefault="00000000">
            <w:pPr>
              <w:pStyle w:val="TableText"/>
            </w:pPr>
            <w:r>
              <w:tab/>
            </w:r>
            <w:r>
              <w:tab/>
              <w:t>@typeCode</w:t>
            </w:r>
          </w:p>
        </w:tc>
        <w:tc>
          <w:tcPr>
            <w:tcW w:w="720" w:type="dxa"/>
          </w:tcPr>
          <w:p w14:paraId="2AFD69B5" w14:textId="77777777" w:rsidR="002E1B08" w:rsidRDefault="00000000">
            <w:pPr>
              <w:pStyle w:val="TableText"/>
            </w:pPr>
            <w:r>
              <w:t>1..1</w:t>
            </w:r>
          </w:p>
        </w:tc>
        <w:tc>
          <w:tcPr>
            <w:tcW w:w="1152" w:type="dxa"/>
          </w:tcPr>
          <w:p w14:paraId="56CD0F4E" w14:textId="77777777" w:rsidR="002E1B08" w:rsidRDefault="00000000">
            <w:pPr>
              <w:pStyle w:val="TableText"/>
            </w:pPr>
            <w:r>
              <w:t>SHALL</w:t>
            </w:r>
          </w:p>
        </w:tc>
        <w:tc>
          <w:tcPr>
            <w:tcW w:w="864" w:type="dxa"/>
          </w:tcPr>
          <w:p w14:paraId="13D11947" w14:textId="77777777" w:rsidR="002E1B08" w:rsidRDefault="002E1B08">
            <w:pPr>
              <w:pStyle w:val="TableText"/>
            </w:pPr>
          </w:p>
        </w:tc>
        <w:tc>
          <w:tcPr>
            <w:tcW w:w="1104" w:type="dxa"/>
          </w:tcPr>
          <w:p w14:paraId="57C36885" w14:textId="77777777" w:rsidR="002E1B08" w:rsidRDefault="00000000">
            <w:pPr>
              <w:pStyle w:val="TableText"/>
            </w:pPr>
            <w:hyperlink w:anchor="C_4515-30762">
              <w:r>
                <w:rPr>
                  <w:rStyle w:val="HyperlinkText9pt"/>
                </w:rPr>
                <w:t>4515-30762</w:t>
              </w:r>
            </w:hyperlink>
          </w:p>
        </w:tc>
        <w:tc>
          <w:tcPr>
            <w:tcW w:w="2975" w:type="dxa"/>
          </w:tcPr>
          <w:p w14:paraId="7E8DAB33" w14:textId="77777777" w:rsidR="002E1B08" w:rsidRDefault="00000000">
            <w:pPr>
              <w:pStyle w:val="TableText"/>
            </w:pPr>
            <w:r>
              <w:t>urn:oid:2.16.840.1.113883.5.1002 (HL7ActRelationshipType) = REFR</w:t>
            </w:r>
          </w:p>
        </w:tc>
      </w:tr>
      <w:tr w:rsidR="002E1B08" w14:paraId="42B0FAC0" w14:textId="77777777">
        <w:trPr>
          <w:jc w:val="center"/>
        </w:trPr>
        <w:tc>
          <w:tcPr>
            <w:tcW w:w="3345" w:type="dxa"/>
          </w:tcPr>
          <w:p w14:paraId="0D8B96E3" w14:textId="77777777" w:rsidR="002E1B08" w:rsidRDefault="00000000">
            <w:pPr>
              <w:pStyle w:val="TableText"/>
            </w:pPr>
            <w:r>
              <w:tab/>
            </w:r>
            <w:r>
              <w:tab/>
              <w:t>observation</w:t>
            </w:r>
          </w:p>
        </w:tc>
        <w:tc>
          <w:tcPr>
            <w:tcW w:w="720" w:type="dxa"/>
          </w:tcPr>
          <w:p w14:paraId="3F284573" w14:textId="77777777" w:rsidR="002E1B08" w:rsidRDefault="00000000">
            <w:pPr>
              <w:pStyle w:val="TableText"/>
            </w:pPr>
            <w:r>
              <w:t>1..1</w:t>
            </w:r>
          </w:p>
        </w:tc>
        <w:tc>
          <w:tcPr>
            <w:tcW w:w="1152" w:type="dxa"/>
          </w:tcPr>
          <w:p w14:paraId="06FD3575" w14:textId="77777777" w:rsidR="002E1B08" w:rsidRDefault="00000000">
            <w:pPr>
              <w:pStyle w:val="TableText"/>
            </w:pPr>
            <w:r>
              <w:t>SHALL</w:t>
            </w:r>
          </w:p>
        </w:tc>
        <w:tc>
          <w:tcPr>
            <w:tcW w:w="864" w:type="dxa"/>
          </w:tcPr>
          <w:p w14:paraId="3AF87377" w14:textId="77777777" w:rsidR="002E1B08" w:rsidRDefault="002E1B08">
            <w:pPr>
              <w:pStyle w:val="TableText"/>
            </w:pPr>
          </w:p>
        </w:tc>
        <w:tc>
          <w:tcPr>
            <w:tcW w:w="1104" w:type="dxa"/>
          </w:tcPr>
          <w:p w14:paraId="68726B47" w14:textId="77777777" w:rsidR="002E1B08" w:rsidRDefault="00000000">
            <w:pPr>
              <w:pStyle w:val="TableText"/>
            </w:pPr>
            <w:hyperlink w:anchor="C_4515-31001">
              <w:r>
                <w:rPr>
                  <w:rStyle w:val="HyperlinkText9pt"/>
                </w:rPr>
                <w:t>4515-31001</w:t>
              </w:r>
            </w:hyperlink>
          </w:p>
        </w:tc>
        <w:tc>
          <w:tcPr>
            <w:tcW w:w="2975" w:type="dxa"/>
          </w:tcPr>
          <w:p w14:paraId="088A74D6" w14:textId="77777777" w:rsidR="002E1B08" w:rsidRDefault="00000000">
            <w:pPr>
              <w:pStyle w:val="TableText"/>
            </w:pPr>
            <w:r>
              <w:t>Problem Observation (V3) (identifier: urn:hl7ii:2.16.840.1.113883.10.20.22.4.4:2015-08-01</w:t>
            </w:r>
          </w:p>
        </w:tc>
      </w:tr>
      <w:tr w:rsidR="002E1B08" w14:paraId="1ABFA715" w14:textId="77777777">
        <w:trPr>
          <w:jc w:val="center"/>
        </w:trPr>
        <w:tc>
          <w:tcPr>
            <w:tcW w:w="3345" w:type="dxa"/>
          </w:tcPr>
          <w:p w14:paraId="1A907CC2" w14:textId="77777777" w:rsidR="002E1B08" w:rsidRDefault="00000000">
            <w:pPr>
              <w:pStyle w:val="TableText"/>
            </w:pPr>
            <w:r>
              <w:tab/>
              <w:t>entryRelationship</w:t>
            </w:r>
          </w:p>
        </w:tc>
        <w:tc>
          <w:tcPr>
            <w:tcW w:w="720" w:type="dxa"/>
          </w:tcPr>
          <w:p w14:paraId="340ECC42" w14:textId="77777777" w:rsidR="002E1B08" w:rsidRDefault="00000000">
            <w:pPr>
              <w:pStyle w:val="TableText"/>
            </w:pPr>
            <w:r>
              <w:t>0..*</w:t>
            </w:r>
          </w:p>
        </w:tc>
        <w:tc>
          <w:tcPr>
            <w:tcW w:w="1152" w:type="dxa"/>
          </w:tcPr>
          <w:p w14:paraId="36BED924" w14:textId="77777777" w:rsidR="002E1B08" w:rsidRDefault="00000000">
            <w:pPr>
              <w:pStyle w:val="TableText"/>
            </w:pPr>
            <w:r>
              <w:t>MAY</w:t>
            </w:r>
          </w:p>
        </w:tc>
        <w:tc>
          <w:tcPr>
            <w:tcW w:w="864" w:type="dxa"/>
          </w:tcPr>
          <w:p w14:paraId="529D19C3" w14:textId="77777777" w:rsidR="002E1B08" w:rsidRDefault="002E1B08">
            <w:pPr>
              <w:pStyle w:val="TableText"/>
            </w:pPr>
          </w:p>
        </w:tc>
        <w:tc>
          <w:tcPr>
            <w:tcW w:w="1104" w:type="dxa"/>
          </w:tcPr>
          <w:p w14:paraId="6FF225F4" w14:textId="77777777" w:rsidR="002E1B08" w:rsidRDefault="00000000">
            <w:pPr>
              <w:pStyle w:val="TableText"/>
            </w:pPr>
            <w:hyperlink w:anchor="C_4515-31007">
              <w:r>
                <w:rPr>
                  <w:rStyle w:val="HyperlinkText9pt"/>
                </w:rPr>
                <w:t>4515-31007</w:t>
              </w:r>
            </w:hyperlink>
          </w:p>
        </w:tc>
        <w:tc>
          <w:tcPr>
            <w:tcW w:w="2975" w:type="dxa"/>
          </w:tcPr>
          <w:p w14:paraId="37A6F2DC" w14:textId="77777777" w:rsidR="002E1B08" w:rsidRDefault="002E1B08">
            <w:pPr>
              <w:pStyle w:val="TableText"/>
            </w:pPr>
          </w:p>
        </w:tc>
      </w:tr>
      <w:tr w:rsidR="002E1B08" w14:paraId="547BBC84" w14:textId="77777777">
        <w:trPr>
          <w:jc w:val="center"/>
        </w:trPr>
        <w:tc>
          <w:tcPr>
            <w:tcW w:w="3345" w:type="dxa"/>
          </w:tcPr>
          <w:p w14:paraId="45799D35" w14:textId="77777777" w:rsidR="002E1B08" w:rsidRDefault="00000000">
            <w:pPr>
              <w:pStyle w:val="TableText"/>
            </w:pPr>
            <w:r>
              <w:tab/>
            </w:r>
            <w:r>
              <w:tab/>
              <w:t>@typeCode</w:t>
            </w:r>
          </w:p>
        </w:tc>
        <w:tc>
          <w:tcPr>
            <w:tcW w:w="720" w:type="dxa"/>
          </w:tcPr>
          <w:p w14:paraId="6590C628" w14:textId="77777777" w:rsidR="002E1B08" w:rsidRDefault="00000000">
            <w:pPr>
              <w:pStyle w:val="TableText"/>
            </w:pPr>
            <w:r>
              <w:t>1..1</w:t>
            </w:r>
          </w:p>
        </w:tc>
        <w:tc>
          <w:tcPr>
            <w:tcW w:w="1152" w:type="dxa"/>
          </w:tcPr>
          <w:p w14:paraId="7E0EC671" w14:textId="77777777" w:rsidR="002E1B08" w:rsidRDefault="00000000">
            <w:pPr>
              <w:pStyle w:val="TableText"/>
            </w:pPr>
            <w:r>
              <w:t>SHALL</w:t>
            </w:r>
          </w:p>
        </w:tc>
        <w:tc>
          <w:tcPr>
            <w:tcW w:w="864" w:type="dxa"/>
          </w:tcPr>
          <w:p w14:paraId="17DFDC0F" w14:textId="77777777" w:rsidR="002E1B08" w:rsidRDefault="002E1B08">
            <w:pPr>
              <w:pStyle w:val="TableText"/>
            </w:pPr>
          </w:p>
        </w:tc>
        <w:tc>
          <w:tcPr>
            <w:tcW w:w="1104" w:type="dxa"/>
          </w:tcPr>
          <w:p w14:paraId="0209DA6F" w14:textId="77777777" w:rsidR="002E1B08" w:rsidRDefault="00000000">
            <w:pPr>
              <w:pStyle w:val="TableText"/>
            </w:pPr>
            <w:hyperlink w:anchor="C_4515-31008">
              <w:r>
                <w:rPr>
                  <w:rStyle w:val="HyperlinkText9pt"/>
                </w:rPr>
                <w:t>4515-31008</w:t>
              </w:r>
            </w:hyperlink>
          </w:p>
        </w:tc>
        <w:tc>
          <w:tcPr>
            <w:tcW w:w="2975" w:type="dxa"/>
          </w:tcPr>
          <w:p w14:paraId="4F0D8387" w14:textId="77777777" w:rsidR="002E1B08" w:rsidRDefault="00000000">
            <w:pPr>
              <w:pStyle w:val="TableText"/>
            </w:pPr>
            <w:r>
              <w:t>urn:oid:2.16.840.1.113883.5.1002 (HL7ActRelationshipType) = REFR</w:t>
            </w:r>
          </w:p>
        </w:tc>
      </w:tr>
      <w:tr w:rsidR="002E1B08" w14:paraId="469A694B" w14:textId="77777777">
        <w:trPr>
          <w:jc w:val="center"/>
        </w:trPr>
        <w:tc>
          <w:tcPr>
            <w:tcW w:w="3345" w:type="dxa"/>
          </w:tcPr>
          <w:p w14:paraId="29FC0911" w14:textId="77777777" w:rsidR="002E1B08" w:rsidRDefault="00000000">
            <w:pPr>
              <w:pStyle w:val="TableText"/>
            </w:pPr>
            <w:r>
              <w:lastRenderedPageBreak/>
              <w:tab/>
            </w:r>
            <w:r>
              <w:tab/>
              <w:t>observation</w:t>
            </w:r>
          </w:p>
        </w:tc>
        <w:tc>
          <w:tcPr>
            <w:tcW w:w="720" w:type="dxa"/>
          </w:tcPr>
          <w:p w14:paraId="44F4A758" w14:textId="77777777" w:rsidR="002E1B08" w:rsidRDefault="00000000">
            <w:pPr>
              <w:pStyle w:val="TableText"/>
            </w:pPr>
            <w:r>
              <w:t>1..1</w:t>
            </w:r>
          </w:p>
        </w:tc>
        <w:tc>
          <w:tcPr>
            <w:tcW w:w="1152" w:type="dxa"/>
          </w:tcPr>
          <w:p w14:paraId="78C4B075" w14:textId="77777777" w:rsidR="002E1B08" w:rsidRDefault="00000000">
            <w:pPr>
              <w:pStyle w:val="TableText"/>
            </w:pPr>
            <w:r>
              <w:t>SHALL</w:t>
            </w:r>
          </w:p>
        </w:tc>
        <w:tc>
          <w:tcPr>
            <w:tcW w:w="864" w:type="dxa"/>
          </w:tcPr>
          <w:p w14:paraId="2CB28260" w14:textId="77777777" w:rsidR="002E1B08" w:rsidRDefault="002E1B08">
            <w:pPr>
              <w:pStyle w:val="TableText"/>
            </w:pPr>
          </w:p>
        </w:tc>
        <w:tc>
          <w:tcPr>
            <w:tcW w:w="1104" w:type="dxa"/>
          </w:tcPr>
          <w:p w14:paraId="574058BE" w14:textId="77777777" w:rsidR="002E1B08" w:rsidRDefault="00000000">
            <w:pPr>
              <w:pStyle w:val="TableText"/>
            </w:pPr>
            <w:hyperlink w:anchor="C_4515-31186">
              <w:r>
                <w:rPr>
                  <w:rStyle w:val="HyperlinkText9pt"/>
                </w:rPr>
                <w:t>4515-31186</w:t>
              </w:r>
            </w:hyperlink>
          </w:p>
        </w:tc>
        <w:tc>
          <w:tcPr>
            <w:tcW w:w="2975" w:type="dxa"/>
          </w:tcPr>
          <w:p w14:paraId="5A994FE2" w14:textId="77777777" w:rsidR="002E1B08" w:rsidRDefault="00000000">
            <w:pPr>
              <w:pStyle w:val="TableText"/>
            </w:pPr>
            <w:r>
              <w:t>Allergy - Intolerance Observation (V2) (identifier: urn:hl7ii:2.16.840.1.113883.10.20.22.4.7:2014-06-09</w:t>
            </w:r>
          </w:p>
        </w:tc>
      </w:tr>
      <w:tr w:rsidR="002E1B08" w14:paraId="6D34EE29" w14:textId="77777777">
        <w:trPr>
          <w:jc w:val="center"/>
        </w:trPr>
        <w:tc>
          <w:tcPr>
            <w:tcW w:w="3345" w:type="dxa"/>
          </w:tcPr>
          <w:p w14:paraId="2CC63412" w14:textId="77777777" w:rsidR="002E1B08" w:rsidRDefault="00000000">
            <w:pPr>
              <w:pStyle w:val="TableText"/>
            </w:pPr>
            <w:r>
              <w:tab/>
              <w:t>entryRelationship</w:t>
            </w:r>
          </w:p>
        </w:tc>
        <w:tc>
          <w:tcPr>
            <w:tcW w:w="720" w:type="dxa"/>
          </w:tcPr>
          <w:p w14:paraId="4AC85780" w14:textId="77777777" w:rsidR="002E1B08" w:rsidRDefault="00000000">
            <w:pPr>
              <w:pStyle w:val="TableText"/>
            </w:pPr>
            <w:r>
              <w:t>0..*</w:t>
            </w:r>
          </w:p>
        </w:tc>
        <w:tc>
          <w:tcPr>
            <w:tcW w:w="1152" w:type="dxa"/>
          </w:tcPr>
          <w:p w14:paraId="02D1B5DA" w14:textId="77777777" w:rsidR="002E1B08" w:rsidRDefault="00000000">
            <w:pPr>
              <w:pStyle w:val="TableText"/>
            </w:pPr>
            <w:r>
              <w:t>MAY</w:t>
            </w:r>
          </w:p>
        </w:tc>
        <w:tc>
          <w:tcPr>
            <w:tcW w:w="864" w:type="dxa"/>
          </w:tcPr>
          <w:p w14:paraId="423A1256" w14:textId="77777777" w:rsidR="002E1B08" w:rsidRDefault="002E1B08">
            <w:pPr>
              <w:pStyle w:val="TableText"/>
            </w:pPr>
          </w:p>
        </w:tc>
        <w:tc>
          <w:tcPr>
            <w:tcW w:w="1104" w:type="dxa"/>
          </w:tcPr>
          <w:p w14:paraId="48DE322E" w14:textId="77777777" w:rsidR="002E1B08" w:rsidRDefault="00000000">
            <w:pPr>
              <w:pStyle w:val="TableText"/>
            </w:pPr>
            <w:hyperlink w:anchor="C_4515-31157">
              <w:r>
                <w:rPr>
                  <w:rStyle w:val="HyperlinkText9pt"/>
                </w:rPr>
                <w:t>4515-31157</w:t>
              </w:r>
            </w:hyperlink>
          </w:p>
        </w:tc>
        <w:tc>
          <w:tcPr>
            <w:tcW w:w="2975" w:type="dxa"/>
          </w:tcPr>
          <w:p w14:paraId="0F37DD64" w14:textId="77777777" w:rsidR="002E1B08" w:rsidRDefault="002E1B08">
            <w:pPr>
              <w:pStyle w:val="TableText"/>
            </w:pPr>
          </w:p>
        </w:tc>
      </w:tr>
      <w:tr w:rsidR="002E1B08" w14:paraId="6A5E3D39" w14:textId="77777777">
        <w:trPr>
          <w:jc w:val="center"/>
        </w:trPr>
        <w:tc>
          <w:tcPr>
            <w:tcW w:w="3345" w:type="dxa"/>
          </w:tcPr>
          <w:p w14:paraId="22A19AE0" w14:textId="77777777" w:rsidR="002E1B08" w:rsidRDefault="00000000">
            <w:pPr>
              <w:pStyle w:val="TableText"/>
            </w:pPr>
            <w:r>
              <w:tab/>
            </w:r>
            <w:r>
              <w:tab/>
              <w:t>@typeCode</w:t>
            </w:r>
          </w:p>
        </w:tc>
        <w:tc>
          <w:tcPr>
            <w:tcW w:w="720" w:type="dxa"/>
          </w:tcPr>
          <w:p w14:paraId="2CBF4025" w14:textId="77777777" w:rsidR="002E1B08" w:rsidRDefault="00000000">
            <w:pPr>
              <w:pStyle w:val="TableText"/>
            </w:pPr>
            <w:r>
              <w:t>1..1</w:t>
            </w:r>
          </w:p>
        </w:tc>
        <w:tc>
          <w:tcPr>
            <w:tcW w:w="1152" w:type="dxa"/>
          </w:tcPr>
          <w:p w14:paraId="400C8AD5" w14:textId="77777777" w:rsidR="002E1B08" w:rsidRDefault="00000000">
            <w:pPr>
              <w:pStyle w:val="TableText"/>
            </w:pPr>
            <w:r>
              <w:t>SHALL</w:t>
            </w:r>
          </w:p>
        </w:tc>
        <w:tc>
          <w:tcPr>
            <w:tcW w:w="864" w:type="dxa"/>
          </w:tcPr>
          <w:p w14:paraId="3C36DA7B" w14:textId="77777777" w:rsidR="002E1B08" w:rsidRDefault="002E1B08">
            <w:pPr>
              <w:pStyle w:val="TableText"/>
            </w:pPr>
          </w:p>
        </w:tc>
        <w:tc>
          <w:tcPr>
            <w:tcW w:w="1104" w:type="dxa"/>
          </w:tcPr>
          <w:p w14:paraId="1F687701" w14:textId="77777777" w:rsidR="002E1B08" w:rsidRDefault="00000000">
            <w:pPr>
              <w:pStyle w:val="TableText"/>
            </w:pPr>
            <w:hyperlink w:anchor="C_4515-31158">
              <w:r>
                <w:rPr>
                  <w:rStyle w:val="HyperlinkText9pt"/>
                </w:rPr>
                <w:t>4515-31158</w:t>
              </w:r>
            </w:hyperlink>
          </w:p>
        </w:tc>
        <w:tc>
          <w:tcPr>
            <w:tcW w:w="2975" w:type="dxa"/>
          </w:tcPr>
          <w:p w14:paraId="05AA1E6F" w14:textId="77777777" w:rsidR="002E1B08" w:rsidRDefault="00000000">
            <w:pPr>
              <w:pStyle w:val="TableText"/>
            </w:pPr>
            <w:r>
              <w:t>urn:oid:2.16.840.1.113883.5.1002 (HL7ActRelationshipType) = REFR</w:t>
            </w:r>
          </w:p>
        </w:tc>
      </w:tr>
      <w:tr w:rsidR="002E1B08" w14:paraId="75CC0DA1" w14:textId="77777777">
        <w:trPr>
          <w:jc w:val="center"/>
        </w:trPr>
        <w:tc>
          <w:tcPr>
            <w:tcW w:w="3345" w:type="dxa"/>
          </w:tcPr>
          <w:p w14:paraId="3C5F96B0" w14:textId="77777777" w:rsidR="002E1B08" w:rsidRDefault="00000000">
            <w:pPr>
              <w:pStyle w:val="TableText"/>
            </w:pPr>
            <w:r>
              <w:tab/>
            </w:r>
            <w:r>
              <w:tab/>
              <w:t>act</w:t>
            </w:r>
          </w:p>
        </w:tc>
        <w:tc>
          <w:tcPr>
            <w:tcW w:w="720" w:type="dxa"/>
          </w:tcPr>
          <w:p w14:paraId="3A24B5C1" w14:textId="77777777" w:rsidR="002E1B08" w:rsidRDefault="00000000">
            <w:pPr>
              <w:pStyle w:val="TableText"/>
            </w:pPr>
            <w:r>
              <w:t>1..1</w:t>
            </w:r>
          </w:p>
        </w:tc>
        <w:tc>
          <w:tcPr>
            <w:tcW w:w="1152" w:type="dxa"/>
          </w:tcPr>
          <w:p w14:paraId="2D5D8275" w14:textId="77777777" w:rsidR="002E1B08" w:rsidRDefault="00000000">
            <w:pPr>
              <w:pStyle w:val="TableText"/>
            </w:pPr>
            <w:r>
              <w:t>SHALL</w:t>
            </w:r>
          </w:p>
        </w:tc>
        <w:tc>
          <w:tcPr>
            <w:tcW w:w="864" w:type="dxa"/>
          </w:tcPr>
          <w:p w14:paraId="77629812" w14:textId="77777777" w:rsidR="002E1B08" w:rsidRDefault="002E1B08">
            <w:pPr>
              <w:pStyle w:val="TableText"/>
            </w:pPr>
          </w:p>
        </w:tc>
        <w:tc>
          <w:tcPr>
            <w:tcW w:w="1104" w:type="dxa"/>
          </w:tcPr>
          <w:p w14:paraId="1C70D504" w14:textId="77777777" w:rsidR="002E1B08" w:rsidRDefault="00000000">
            <w:pPr>
              <w:pStyle w:val="TableText"/>
            </w:pPr>
            <w:hyperlink w:anchor="C_4515-32106">
              <w:r>
                <w:rPr>
                  <w:rStyle w:val="HyperlinkText9pt"/>
                </w:rPr>
                <w:t>4515-32106</w:t>
              </w:r>
            </w:hyperlink>
          </w:p>
        </w:tc>
        <w:tc>
          <w:tcPr>
            <w:tcW w:w="2975" w:type="dxa"/>
          </w:tcPr>
          <w:p w14:paraId="2FA8B247" w14:textId="77777777" w:rsidR="002E1B08" w:rsidRDefault="00000000">
            <w:pPr>
              <w:pStyle w:val="TableText"/>
            </w:pPr>
            <w:r>
              <w:t>Entry Reference (identifier: urn:oid:2.16.840.1.113883.10.20.22.4.122</w:t>
            </w:r>
          </w:p>
        </w:tc>
      </w:tr>
      <w:tr w:rsidR="002E1B08" w14:paraId="3F57B42D" w14:textId="77777777">
        <w:trPr>
          <w:jc w:val="center"/>
        </w:trPr>
        <w:tc>
          <w:tcPr>
            <w:tcW w:w="3345" w:type="dxa"/>
          </w:tcPr>
          <w:p w14:paraId="3033D067" w14:textId="77777777" w:rsidR="002E1B08" w:rsidRDefault="00000000">
            <w:pPr>
              <w:pStyle w:val="TableText"/>
            </w:pPr>
            <w:r>
              <w:tab/>
              <w:t>entryRelationship</w:t>
            </w:r>
          </w:p>
        </w:tc>
        <w:tc>
          <w:tcPr>
            <w:tcW w:w="720" w:type="dxa"/>
          </w:tcPr>
          <w:p w14:paraId="4ECEBD15" w14:textId="77777777" w:rsidR="002E1B08" w:rsidRDefault="00000000">
            <w:pPr>
              <w:pStyle w:val="TableText"/>
            </w:pPr>
            <w:r>
              <w:t>0..*</w:t>
            </w:r>
          </w:p>
        </w:tc>
        <w:tc>
          <w:tcPr>
            <w:tcW w:w="1152" w:type="dxa"/>
          </w:tcPr>
          <w:p w14:paraId="6C38BB46" w14:textId="77777777" w:rsidR="002E1B08" w:rsidRDefault="00000000">
            <w:pPr>
              <w:pStyle w:val="TableText"/>
            </w:pPr>
            <w:r>
              <w:t>MAY</w:t>
            </w:r>
          </w:p>
        </w:tc>
        <w:tc>
          <w:tcPr>
            <w:tcW w:w="864" w:type="dxa"/>
          </w:tcPr>
          <w:p w14:paraId="577554CE" w14:textId="77777777" w:rsidR="002E1B08" w:rsidRDefault="002E1B08">
            <w:pPr>
              <w:pStyle w:val="TableText"/>
            </w:pPr>
          </w:p>
        </w:tc>
        <w:tc>
          <w:tcPr>
            <w:tcW w:w="1104" w:type="dxa"/>
          </w:tcPr>
          <w:p w14:paraId="4B433DB9" w14:textId="77777777" w:rsidR="002E1B08" w:rsidRDefault="00000000">
            <w:pPr>
              <w:pStyle w:val="TableText"/>
            </w:pPr>
            <w:hyperlink w:anchor="C_4515-31160">
              <w:r>
                <w:rPr>
                  <w:rStyle w:val="HyperlinkText9pt"/>
                </w:rPr>
                <w:t>4515-31160</w:t>
              </w:r>
            </w:hyperlink>
          </w:p>
        </w:tc>
        <w:tc>
          <w:tcPr>
            <w:tcW w:w="2975" w:type="dxa"/>
          </w:tcPr>
          <w:p w14:paraId="6DA3C8B5" w14:textId="77777777" w:rsidR="002E1B08" w:rsidRDefault="002E1B08">
            <w:pPr>
              <w:pStyle w:val="TableText"/>
            </w:pPr>
          </w:p>
        </w:tc>
      </w:tr>
      <w:tr w:rsidR="002E1B08" w14:paraId="6D429C1B" w14:textId="77777777">
        <w:trPr>
          <w:jc w:val="center"/>
        </w:trPr>
        <w:tc>
          <w:tcPr>
            <w:tcW w:w="3345" w:type="dxa"/>
          </w:tcPr>
          <w:p w14:paraId="22A7F5E5" w14:textId="77777777" w:rsidR="002E1B08" w:rsidRDefault="00000000">
            <w:pPr>
              <w:pStyle w:val="TableText"/>
            </w:pPr>
            <w:r>
              <w:tab/>
            </w:r>
            <w:r>
              <w:tab/>
              <w:t>@typeCode</w:t>
            </w:r>
          </w:p>
        </w:tc>
        <w:tc>
          <w:tcPr>
            <w:tcW w:w="720" w:type="dxa"/>
          </w:tcPr>
          <w:p w14:paraId="209119FA" w14:textId="77777777" w:rsidR="002E1B08" w:rsidRDefault="00000000">
            <w:pPr>
              <w:pStyle w:val="TableText"/>
            </w:pPr>
            <w:r>
              <w:t>1..1</w:t>
            </w:r>
          </w:p>
        </w:tc>
        <w:tc>
          <w:tcPr>
            <w:tcW w:w="1152" w:type="dxa"/>
          </w:tcPr>
          <w:p w14:paraId="799E3FBE" w14:textId="77777777" w:rsidR="002E1B08" w:rsidRDefault="00000000">
            <w:pPr>
              <w:pStyle w:val="TableText"/>
            </w:pPr>
            <w:r>
              <w:t>SHALL</w:t>
            </w:r>
          </w:p>
        </w:tc>
        <w:tc>
          <w:tcPr>
            <w:tcW w:w="864" w:type="dxa"/>
          </w:tcPr>
          <w:p w14:paraId="47005781" w14:textId="77777777" w:rsidR="002E1B08" w:rsidRDefault="002E1B08">
            <w:pPr>
              <w:pStyle w:val="TableText"/>
            </w:pPr>
          </w:p>
        </w:tc>
        <w:tc>
          <w:tcPr>
            <w:tcW w:w="1104" w:type="dxa"/>
          </w:tcPr>
          <w:p w14:paraId="7329D6E3" w14:textId="77777777" w:rsidR="002E1B08" w:rsidRDefault="00000000">
            <w:pPr>
              <w:pStyle w:val="TableText"/>
            </w:pPr>
            <w:hyperlink w:anchor="C_4515-31161">
              <w:r>
                <w:rPr>
                  <w:rStyle w:val="HyperlinkText9pt"/>
                </w:rPr>
                <w:t>4515-31161</w:t>
              </w:r>
            </w:hyperlink>
          </w:p>
        </w:tc>
        <w:tc>
          <w:tcPr>
            <w:tcW w:w="2975" w:type="dxa"/>
          </w:tcPr>
          <w:p w14:paraId="2725B94E" w14:textId="77777777" w:rsidR="002E1B08" w:rsidRDefault="00000000">
            <w:pPr>
              <w:pStyle w:val="TableText"/>
            </w:pPr>
            <w:r>
              <w:t>urn:oid:2.16.840.1.113883.5.1002 (HL7ActRelationshipType) = COMP</w:t>
            </w:r>
          </w:p>
        </w:tc>
      </w:tr>
      <w:tr w:rsidR="002E1B08" w14:paraId="0D0D24E7" w14:textId="77777777">
        <w:trPr>
          <w:jc w:val="center"/>
        </w:trPr>
        <w:tc>
          <w:tcPr>
            <w:tcW w:w="3345" w:type="dxa"/>
          </w:tcPr>
          <w:p w14:paraId="2F6BAF8C" w14:textId="77777777" w:rsidR="002E1B08" w:rsidRDefault="00000000">
            <w:pPr>
              <w:pStyle w:val="TableText"/>
            </w:pPr>
            <w:r>
              <w:tab/>
            </w:r>
            <w:r>
              <w:tab/>
              <w:t>act</w:t>
            </w:r>
          </w:p>
        </w:tc>
        <w:tc>
          <w:tcPr>
            <w:tcW w:w="720" w:type="dxa"/>
          </w:tcPr>
          <w:p w14:paraId="513A4B86" w14:textId="77777777" w:rsidR="002E1B08" w:rsidRDefault="00000000">
            <w:pPr>
              <w:pStyle w:val="TableText"/>
            </w:pPr>
            <w:r>
              <w:t>1..1</w:t>
            </w:r>
          </w:p>
        </w:tc>
        <w:tc>
          <w:tcPr>
            <w:tcW w:w="1152" w:type="dxa"/>
          </w:tcPr>
          <w:p w14:paraId="44704053" w14:textId="77777777" w:rsidR="002E1B08" w:rsidRDefault="00000000">
            <w:pPr>
              <w:pStyle w:val="TableText"/>
            </w:pPr>
            <w:r>
              <w:t>SHALL</w:t>
            </w:r>
          </w:p>
        </w:tc>
        <w:tc>
          <w:tcPr>
            <w:tcW w:w="864" w:type="dxa"/>
          </w:tcPr>
          <w:p w14:paraId="21609888" w14:textId="77777777" w:rsidR="002E1B08" w:rsidRDefault="002E1B08">
            <w:pPr>
              <w:pStyle w:val="TableText"/>
            </w:pPr>
          </w:p>
        </w:tc>
        <w:tc>
          <w:tcPr>
            <w:tcW w:w="1104" w:type="dxa"/>
          </w:tcPr>
          <w:p w14:paraId="11C84DDC" w14:textId="77777777" w:rsidR="002E1B08" w:rsidRDefault="00000000">
            <w:pPr>
              <w:pStyle w:val="TableText"/>
            </w:pPr>
            <w:hyperlink w:anchor="C_4515-32107">
              <w:r>
                <w:rPr>
                  <w:rStyle w:val="HyperlinkText9pt"/>
                </w:rPr>
                <w:t>4515-32107</w:t>
              </w:r>
            </w:hyperlink>
          </w:p>
        </w:tc>
        <w:tc>
          <w:tcPr>
            <w:tcW w:w="2975" w:type="dxa"/>
          </w:tcPr>
          <w:p w14:paraId="4C5FAA17" w14:textId="77777777" w:rsidR="002E1B08" w:rsidRDefault="00000000">
            <w:pPr>
              <w:pStyle w:val="TableText"/>
            </w:pPr>
            <w:r>
              <w:t>Entry Reference (identifier: urn:oid:2.16.840.1.113883.10.20.22.4.122</w:t>
            </w:r>
          </w:p>
        </w:tc>
      </w:tr>
      <w:tr w:rsidR="002E1B08" w14:paraId="65F45114" w14:textId="77777777">
        <w:trPr>
          <w:jc w:val="center"/>
        </w:trPr>
        <w:tc>
          <w:tcPr>
            <w:tcW w:w="3345" w:type="dxa"/>
          </w:tcPr>
          <w:p w14:paraId="4C4D5EA6" w14:textId="77777777" w:rsidR="002E1B08" w:rsidRDefault="00000000">
            <w:pPr>
              <w:pStyle w:val="TableText"/>
            </w:pPr>
            <w:r>
              <w:tab/>
              <w:t>entryRelationship</w:t>
            </w:r>
          </w:p>
        </w:tc>
        <w:tc>
          <w:tcPr>
            <w:tcW w:w="720" w:type="dxa"/>
          </w:tcPr>
          <w:p w14:paraId="4F34F101" w14:textId="77777777" w:rsidR="002E1B08" w:rsidRDefault="00000000">
            <w:pPr>
              <w:pStyle w:val="TableText"/>
            </w:pPr>
            <w:r>
              <w:t>0..*</w:t>
            </w:r>
          </w:p>
        </w:tc>
        <w:tc>
          <w:tcPr>
            <w:tcW w:w="1152" w:type="dxa"/>
          </w:tcPr>
          <w:p w14:paraId="3D0E8004" w14:textId="77777777" w:rsidR="002E1B08" w:rsidRDefault="00000000">
            <w:pPr>
              <w:pStyle w:val="TableText"/>
            </w:pPr>
            <w:r>
              <w:t>MAY</w:t>
            </w:r>
          </w:p>
        </w:tc>
        <w:tc>
          <w:tcPr>
            <w:tcW w:w="864" w:type="dxa"/>
          </w:tcPr>
          <w:p w14:paraId="7051EC52" w14:textId="77777777" w:rsidR="002E1B08" w:rsidRDefault="002E1B08">
            <w:pPr>
              <w:pStyle w:val="TableText"/>
            </w:pPr>
          </w:p>
        </w:tc>
        <w:tc>
          <w:tcPr>
            <w:tcW w:w="1104" w:type="dxa"/>
          </w:tcPr>
          <w:p w14:paraId="11E401F3" w14:textId="77777777" w:rsidR="002E1B08" w:rsidRDefault="00000000">
            <w:pPr>
              <w:pStyle w:val="TableText"/>
            </w:pPr>
            <w:hyperlink w:anchor="C_4515-31190">
              <w:r>
                <w:rPr>
                  <w:rStyle w:val="HyperlinkText9pt"/>
                </w:rPr>
                <w:t>4515-31190</w:t>
              </w:r>
            </w:hyperlink>
          </w:p>
        </w:tc>
        <w:tc>
          <w:tcPr>
            <w:tcW w:w="2975" w:type="dxa"/>
          </w:tcPr>
          <w:p w14:paraId="732B7A00" w14:textId="77777777" w:rsidR="002E1B08" w:rsidRDefault="002E1B08">
            <w:pPr>
              <w:pStyle w:val="TableText"/>
            </w:pPr>
          </w:p>
        </w:tc>
      </w:tr>
      <w:tr w:rsidR="002E1B08" w14:paraId="246DD5D4" w14:textId="77777777">
        <w:trPr>
          <w:jc w:val="center"/>
        </w:trPr>
        <w:tc>
          <w:tcPr>
            <w:tcW w:w="3345" w:type="dxa"/>
          </w:tcPr>
          <w:p w14:paraId="68D74880" w14:textId="77777777" w:rsidR="002E1B08" w:rsidRDefault="00000000">
            <w:pPr>
              <w:pStyle w:val="TableText"/>
            </w:pPr>
            <w:r>
              <w:tab/>
            </w:r>
            <w:r>
              <w:tab/>
              <w:t>@typeCode</w:t>
            </w:r>
          </w:p>
        </w:tc>
        <w:tc>
          <w:tcPr>
            <w:tcW w:w="720" w:type="dxa"/>
          </w:tcPr>
          <w:p w14:paraId="26054758" w14:textId="77777777" w:rsidR="002E1B08" w:rsidRDefault="00000000">
            <w:pPr>
              <w:pStyle w:val="TableText"/>
            </w:pPr>
            <w:r>
              <w:t>1..1</w:t>
            </w:r>
          </w:p>
        </w:tc>
        <w:tc>
          <w:tcPr>
            <w:tcW w:w="1152" w:type="dxa"/>
          </w:tcPr>
          <w:p w14:paraId="338EC393" w14:textId="77777777" w:rsidR="002E1B08" w:rsidRDefault="00000000">
            <w:pPr>
              <w:pStyle w:val="TableText"/>
            </w:pPr>
            <w:r>
              <w:t>SHALL</w:t>
            </w:r>
          </w:p>
        </w:tc>
        <w:tc>
          <w:tcPr>
            <w:tcW w:w="864" w:type="dxa"/>
          </w:tcPr>
          <w:p w14:paraId="06F1B89F" w14:textId="77777777" w:rsidR="002E1B08" w:rsidRDefault="002E1B08">
            <w:pPr>
              <w:pStyle w:val="TableText"/>
            </w:pPr>
          </w:p>
        </w:tc>
        <w:tc>
          <w:tcPr>
            <w:tcW w:w="1104" w:type="dxa"/>
          </w:tcPr>
          <w:p w14:paraId="0244538E" w14:textId="77777777" w:rsidR="002E1B08" w:rsidRDefault="00000000">
            <w:pPr>
              <w:pStyle w:val="TableText"/>
            </w:pPr>
            <w:hyperlink w:anchor="C_4515-31191">
              <w:r>
                <w:rPr>
                  <w:rStyle w:val="HyperlinkText9pt"/>
                </w:rPr>
                <w:t>4515-31191</w:t>
              </w:r>
            </w:hyperlink>
          </w:p>
        </w:tc>
        <w:tc>
          <w:tcPr>
            <w:tcW w:w="2975" w:type="dxa"/>
          </w:tcPr>
          <w:p w14:paraId="12460D03" w14:textId="77777777" w:rsidR="002E1B08" w:rsidRDefault="00000000">
            <w:pPr>
              <w:pStyle w:val="TableText"/>
            </w:pPr>
            <w:r>
              <w:t>urn:oid:2.16.840.1.113883.5.1002 (HL7ActRelationshipType) = REFR</w:t>
            </w:r>
          </w:p>
        </w:tc>
      </w:tr>
      <w:tr w:rsidR="002E1B08" w14:paraId="3C60C296" w14:textId="77777777">
        <w:trPr>
          <w:jc w:val="center"/>
        </w:trPr>
        <w:tc>
          <w:tcPr>
            <w:tcW w:w="3345" w:type="dxa"/>
          </w:tcPr>
          <w:p w14:paraId="24B0F72A" w14:textId="77777777" w:rsidR="002E1B08" w:rsidRDefault="00000000">
            <w:pPr>
              <w:pStyle w:val="TableText"/>
            </w:pPr>
            <w:r>
              <w:tab/>
            </w:r>
            <w:r>
              <w:tab/>
              <w:t>observation</w:t>
            </w:r>
          </w:p>
        </w:tc>
        <w:tc>
          <w:tcPr>
            <w:tcW w:w="720" w:type="dxa"/>
          </w:tcPr>
          <w:p w14:paraId="3406D53C" w14:textId="77777777" w:rsidR="002E1B08" w:rsidRDefault="00000000">
            <w:pPr>
              <w:pStyle w:val="TableText"/>
            </w:pPr>
            <w:r>
              <w:t>1..1</w:t>
            </w:r>
          </w:p>
        </w:tc>
        <w:tc>
          <w:tcPr>
            <w:tcW w:w="1152" w:type="dxa"/>
          </w:tcPr>
          <w:p w14:paraId="052F2383" w14:textId="77777777" w:rsidR="002E1B08" w:rsidRDefault="00000000">
            <w:pPr>
              <w:pStyle w:val="TableText"/>
            </w:pPr>
            <w:r>
              <w:t>SHALL</w:t>
            </w:r>
          </w:p>
        </w:tc>
        <w:tc>
          <w:tcPr>
            <w:tcW w:w="864" w:type="dxa"/>
          </w:tcPr>
          <w:p w14:paraId="7C71FB5A" w14:textId="77777777" w:rsidR="002E1B08" w:rsidRDefault="002E1B08">
            <w:pPr>
              <w:pStyle w:val="TableText"/>
            </w:pPr>
          </w:p>
        </w:tc>
        <w:tc>
          <w:tcPr>
            <w:tcW w:w="1104" w:type="dxa"/>
          </w:tcPr>
          <w:p w14:paraId="3BC4B6B0" w14:textId="77777777" w:rsidR="002E1B08" w:rsidRDefault="00000000">
            <w:pPr>
              <w:pStyle w:val="TableText"/>
            </w:pPr>
            <w:hyperlink w:anchor="C_4515-31192">
              <w:r>
                <w:rPr>
                  <w:rStyle w:val="HyperlinkText9pt"/>
                </w:rPr>
                <w:t>4515-31192</w:t>
              </w:r>
            </w:hyperlink>
          </w:p>
        </w:tc>
        <w:tc>
          <w:tcPr>
            <w:tcW w:w="2975" w:type="dxa"/>
          </w:tcPr>
          <w:p w14:paraId="04A155AF" w14:textId="77777777" w:rsidR="002E1B08" w:rsidRDefault="00000000">
            <w:pPr>
              <w:pStyle w:val="TableText"/>
            </w:pPr>
            <w:r>
              <w:t>Assessment Scale Observation (identifier: urn:oid:2.16.840.1.113883.10.20.22.4.69</w:t>
            </w:r>
          </w:p>
        </w:tc>
      </w:tr>
      <w:tr w:rsidR="002E1B08" w14:paraId="6C98BE3C" w14:textId="77777777">
        <w:trPr>
          <w:jc w:val="center"/>
        </w:trPr>
        <w:tc>
          <w:tcPr>
            <w:tcW w:w="3345" w:type="dxa"/>
          </w:tcPr>
          <w:p w14:paraId="6715CE2E" w14:textId="77777777" w:rsidR="002E1B08" w:rsidRDefault="00000000">
            <w:pPr>
              <w:pStyle w:val="TableText"/>
            </w:pPr>
            <w:r>
              <w:tab/>
              <w:t>entryRelationship</w:t>
            </w:r>
          </w:p>
        </w:tc>
        <w:tc>
          <w:tcPr>
            <w:tcW w:w="720" w:type="dxa"/>
          </w:tcPr>
          <w:p w14:paraId="4A93A4CF" w14:textId="77777777" w:rsidR="002E1B08" w:rsidRDefault="00000000">
            <w:pPr>
              <w:pStyle w:val="TableText"/>
            </w:pPr>
            <w:r>
              <w:t>0..*</w:t>
            </w:r>
          </w:p>
        </w:tc>
        <w:tc>
          <w:tcPr>
            <w:tcW w:w="1152" w:type="dxa"/>
          </w:tcPr>
          <w:p w14:paraId="1D267AD5" w14:textId="77777777" w:rsidR="002E1B08" w:rsidRDefault="00000000">
            <w:pPr>
              <w:pStyle w:val="TableText"/>
            </w:pPr>
            <w:r>
              <w:t>MAY</w:t>
            </w:r>
          </w:p>
        </w:tc>
        <w:tc>
          <w:tcPr>
            <w:tcW w:w="864" w:type="dxa"/>
          </w:tcPr>
          <w:p w14:paraId="68430ADA" w14:textId="77777777" w:rsidR="002E1B08" w:rsidRDefault="002E1B08">
            <w:pPr>
              <w:pStyle w:val="TableText"/>
            </w:pPr>
          </w:p>
        </w:tc>
        <w:tc>
          <w:tcPr>
            <w:tcW w:w="1104" w:type="dxa"/>
          </w:tcPr>
          <w:p w14:paraId="6F04465A" w14:textId="77777777" w:rsidR="002E1B08" w:rsidRDefault="00000000">
            <w:pPr>
              <w:pStyle w:val="TableText"/>
            </w:pPr>
            <w:hyperlink w:anchor="C_4515-31232">
              <w:r>
                <w:rPr>
                  <w:rStyle w:val="HyperlinkText9pt"/>
                </w:rPr>
                <w:t>4515-31232</w:t>
              </w:r>
            </w:hyperlink>
          </w:p>
        </w:tc>
        <w:tc>
          <w:tcPr>
            <w:tcW w:w="2975" w:type="dxa"/>
          </w:tcPr>
          <w:p w14:paraId="120BDFE3" w14:textId="77777777" w:rsidR="002E1B08" w:rsidRDefault="002E1B08">
            <w:pPr>
              <w:pStyle w:val="TableText"/>
            </w:pPr>
          </w:p>
        </w:tc>
      </w:tr>
      <w:tr w:rsidR="002E1B08" w14:paraId="73BEC102" w14:textId="77777777">
        <w:trPr>
          <w:jc w:val="center"/>
        </w:trPr>
        <w:tc>
          <w:tcPr>
            <w:tcW w:w="3345" w:type="dxa"/>
          </w:tcPr>
          <w:p w14:paraId="3AC6FB88" w14:textId="77777777" w:rsidR="002E1B08" w:rsidRDefault="00000000">
            <w:pPr>
              <w:pStyle w:val="TableText"/>
            </w:pPr>
            <w:r>
              <w:tab/>
            </w:r>
            <w:r>
              <w:tab/>
              <w:t>@typeCode</w:t>
            </w:r>
          </w:p>
        </w:tc>
        <w:tc>
          <w:tcPr>
            <w:tcW w:w="720" w:type="dxa"/>
          </w:tcPr>
          <w:p w14:paraId="7EAC746F" w14:textId="77777777" w:rsidR="002E1B08" w:rsidRDefault="00000000">
            <w:pPr>
              <w:pStyle w:val="TableText"/>
            </w:pPr>
            <w:r>
              <w:t>1..1</w:t>
            </w:r>
          </w:p>
        </w:tc>
        <w:tc>
          <w:tcPr>
            <w:tcW w:w="1152" w:type="dxa"/>
          </w:tcPr>
          <w:p w14:paraId="38FBB2F9" w14:textId="77777777" w:rsidR="002E1B08" w:rsidRDefault="00000000">
            <w:pPr>
              <w:pStyle w:val="TableText"/>
            </w:pPr>
            <w:r>
              <w:t>SHALL</w:t>
            </w:r>
          </w:p>
        </w:tc>
        <w:tc>
          <w:tcPr>
            <w:tcW w:w="864" w:type="dxa"/>
          </w:tcPr>
          <w:p w14:paraId="2B0DBC9F" w14:textId="77777777" w:rsidR="002E1B08" w:rsidRDefault="002E1B08">
            <w:pPr>
              <w:pStyle w:val="TableText"/>
            </w:pPr>
          </w:p>
        </w:tc>
        <w:tc>
          <w:tcPr>
            <w:tcW w:w="1104" w:type="dxa"/>
          </w:tcPr>
          <w:p w14:paraId="4909E226" w14:textId="77777777" w:rsidR="002E1B08" w:rsidRDefault="00000000">
            <w:pPr>
              <w:pStyle w:val="TableText"/>
            </w:pPr>
            <w:hyperlink w:anchor="C_4515-31264">
              <w:r>
                <w:rPr>
                  <w:rStyle w:val="HyperlinkText9pt"/>
                </w:rPr>
                <w:t>4515-31264</w:t>
              </w:r>
            </w:hyperlink>
          </w:p>
        </w:tc>
        <w:tc>
          <w:tcPr>
            <w:tcW w:w="2975" w:type="dxa"/>
          </w:tcPr>
          <w:p w14:paraId="1B35A319" w14:textId="77777777" w:rsidR="002E1B08" w:rsidRDefault="00000000">
            <w:pPr>
              <w:pStyle w:val="TableText"/>
            </w:pPr>
            <w:r>
              <w:t>urn:oid:2.16.840.1.113883.5.1002 (HL7ActRelationshipType) = REFR</w:t>
            </w:r>
          </w:p>
        </w:tc>
      </w:tr>
      <w:tr w:rsidR="002E1B08" w14:paraId="7298BE57" w14:textId="77777777">
        <w:trPr>
          <w:jc w:val="center"/>
        </w:trPr>
        <w:tc>
          <w:tcPr>
            <w:tcW w:w="3345" w:type="dxa"/>
          </w:tcPr>
          <w:p w14:paraId="77FF5C24" w14:textId="77777777" w:rsidR="002E1B08" w:rsidRDefault="00000000">
            <w:pPr>
              <w:pStyle w:val="TableText"/>
            </w:pPr>
            <w:r>
              <w:tab/>
            </w:r>
            <w:r>
              <w:tab/>
              <w:t>observation</w:t>
            </w:r>
          </w:p>
        </w:tc>
        <w:tc>
          <w:tcPr>
            <w:tcW w:w="720" w:type="dxa"/>
          </w:tcPr>
          <w:p w14:paraId="1A7EB902" w14:textId="77777777" w:rsidR="002E1B08" w:rsidRDefault="00000000">
            <w:pPr>
              <w:pStyle w:val="TableText"/>
            </w:pPr>
            <w:r>
              <w:t>1..1</w:t>
            </w:r>
          </w:p>
        </w:tc>
        <w:tc>
          <w:tcPr>
            <w:tcW w:w="1152" w:type="dxa"/>
          </w:tcPr>
          <w:p w14:paraId="0A8C32CF" w14:textId="77777777" w:rsidR="002E1B08" w:rsidRDefault="00000000">
            <w:pPr>
              <w:pStyle w:val="TableText"/>
            </w:pPr>
            <w:r>
              <w:t>SHALL</w:t>
            </w:r>
          </w:p>
        </w:tc>
        <w:tc>
          <w:tcPr>
            <w:tcW w:w="864" w:type="dxa"/>
          </w:tcPr>
          <w:p w14:paraId="3F85E1B4" w14:textId="77777777" w:rsidR="002E1B08" w:rsidRDefault="002E1B08">
            <w:pPr>
              <w:pStyle w:val="TableText"/>
            </w:pPr>
          </w:p>
        </w:tc>
        <w:tc>
          <w:tcPr>
            <w:tcW w:w="1104" w:type="dxa"/>
          </w:tcPr>
          <w:p w14:paraId="0E307A34" w14:textId="77777777" w:rsidR="002E1B08" w:rsidRDefault="00000000">
            <w:pPr>
              <w:pStyle w:val="TableText"/>
            </w:pPr>
            <w:hyperlink w:anchor="C_4515-31265">
              <w:r>
                <w:rPr>
                  <w:rStyle w:val="HyperlinkText9pt"/>
                </w:rPr>
                <w:t>4515-31265</w:t>
              </w:r>
            </w:hyperlink>
          </w:p>
        </w:tc>
        <w:tc>
          <w:tcPr>
            <w:tcW w:w="2975" w:type="dxa"/>
          </w:tcPr>
          <w:p w14:paraId="74CCDF20" w14:textId="77777777" w:rsidR="002E1B08" w:rsidRDefault="00000000">
            <w:pPr>
              <w:pStyle w:val="TableText"/>
            </w:pPr>
            <w:r>
              <w:t>Self-Care Activities (ADL and IADL) (identifier: urn:oid:2.16.840.1.113883.10.20.22.4.128</w:t>
            </w:r>
          </w:p>
        </w:tc>
      </w:tr>
      <w:tr w:rsidR="002E1B08" w14:paraId="769562AA" w14:textId="77777777">
        <w:trPr>
          <w:jc w:val="center"/>
        </w:trPr>
        <w:tc>
          <w:tcPr>
            <w:tcW w:w="3345" w:type="dxa"/>
          </w:tcPr>
          <w:p w14:paraId="68CB0936" w14:textId="77777777" w:rsidR="002E1B08" w:rsidRDefault="00000000">
            <w:pPr>
              <w:pStyle w:val="TableText"/>
            </w:pPr>
            <w:r>
              <w:tab/>
              <w:t>entryRelationship</w:t>
            </w:r>
          </w:p>
        </w:tc>
        <w:tc>
          <w:tcPr>
            <w:tcW w:w="720" w:type="dxa"/>
          </w:tcPr>
          <w:p w14:paraId="502D5553" w14:textId="77777777" w:rsidR="002E1B08" w:rsidRDefault="00000000">
            <w:pPr>
              <w:pStyle w:val="TableText"/>
            </w:pPr>
            <w:r>
              <w:t>0..*</w:t>
            </w:r>
          </w:p>
        </w:tc>
        <w:tc>
          <w:tcPr>
            <w:tcW w:w="1152" w:type="dxa"/>
          </w:tcPr>
          <w:p w14:paraId="762F42E4" w14:textId="77777777" w:rsidR="002E1B08" w:rsidRDefault="00000000">
            <w:pPr>
              <w:pStyle w:val="TableText"/>
            </w:pPr>
            <w:r>
              <w:t>MAY</w:t>
            </w:r>
          </w:p>
        </w:tc>
        <w:tc>
          <w:tcPr>
            <w:tcW w:w="864" w:type="dxa"/>
          </w:tcPr>
          <w:p w14:paraId="0E261AB2" w14:textId="77777777" w:rsidR="002E1B08" w:rsidRDefault="002E1B08">
            <w:pPr>
              <w:pStyle w:val="TableText"/>
            </w:pPr>
          </w:p>
        </w:tc>
        <w:tc>
          <w:tcPr>
            <w:tcW w:w="1104" w:type="dxa"/>
          </w:tcPr>
          <w:p w14:paraId="66DAC77F" w14:textId="77777777" w:rsidR="002E1B08" w:rsidRDefault="00000000">
            <w:pPr>
              <w:pStyle w:val="TableText"/>
            </w:pPr>
            <w:hyperlink w:anchor="C_4515-31234">
              <w:r>
                <w:rPr>
                  <w:rStyle w:val="HyperlinkText9pt"/>
                </w:rPr>
                <w:t>4515-31234</w:t>
              </w:r>
            </w:hyperlink>
          </w:p>
        </w:tc>
        <w:tc>
          <w:tcPr>
            <w:tcW w:w="2975" w:type="dxa"/>
          </w:tcPr>
          <w:p w14:paraId="7224531D" w14:textId="77777777" w:rsidR="002E1B08" w:rsidRDefault="002E1B08">
            <w:pPr>
              <w:pStyle w:val="TableText"/>
            </w:pPr>
          </w:p>
        </w:tc>
      </w:tr>
      <w:tr w:rsidR="002E1B08" w14:paraId="59D7E7CE" w14:textId="77777777">
        <w:trPr>
          <w:jc w:val="center"/>
        </w:trPr>
        <w:tc>
          <w:tcPr>
            <w:tcW w:w="3345" w:type="dxa"/>
          </w:tcPr>
          <w:p w14:paraId="5BF6F996" w14:textId="77777777" w:rsidR="002E1B08" w:rsidRDefault="00000000">
            <w:pPr>
              <w:pStyle w:val="TableText"/>
            </w:pPr>
            <w:r>
              <w:tab/>
            </w:r>
            <w:r>
              <w:tab/>
              <w:t>@typeCode</w:t>
            </w:r>
          </w:p>
        </w:tc>
        <w:tc>
          <w:tcPr>
            <w:tcW w:w="720" w:type="dxa"/>
          </w:tcPr>
          <w:p w14:paraId="2CD1C3A3" w14:textId="77777777" w:rsidR="002E1B08" w:rsidRDefault="00000000">
            <w:pPr>
              <w:pStyle w:val="TableText"/>
            </w:pPr>
            <w:r>
              <w:t>1..1</w:t>
            </w:r>
          </w:p>
        </w:tc>
        <w:tc>
          <w:tcPr>
            <w:tcW w:w="1152" w:type="dxa"/>
          </w:tcPr>
          <w:p w14:paraId="064B1D62" w14:textId="77777777" w:rsidR="002E1B08" w:rsidRDefault="00000000">
            <w:pPr>
              <w:pStyle w:val="TableText"/>
            </w:pPr>
            <w:r>
              <w:t>SHALL</w:t>
            </w:r>
          </w:p>
        </w:tc>
        <w:tc>
          <w:tcPr>
            <w:tcW w:w="864" w:type="dxa"/>
          </w:tcPr>
          <w:p w14:paraId="0AB2F1ED" w14:textId="77777777" w:rsidR="002E1B08" w:rsidRDefault="002E1B08">
            <w:pPr>
              <w:pStyle w:val="TableText"/>
            </w:pPr>
          </w:p>
        </w:tc>
        <w:tc>
          <w:tcPr>
            <w:tcW w:w="1104" w:type="dxa"/>
          </w:tcPr>
          <w:p w14:paraId="0DF7C2DA" w14:textId="77777777" w:rsidR="002E1B08" w:rsidRDefault="00000000">
            <w:pPr>
              <w:pStyle w:val="TableText"/>
            </w:pPr>
            <w:hyperlink w:anchor="C_4515-31268">
              <w:r>
                <w:rPr>
                  <w:rStyle w:val="HyperlinkText9pt"/>
                </w:rPr>
                <w:t>4515-31268</w:t>
              </w:r>
            </w:hyperlink>
          </w:p>
        </w:tc>
        <w:tc>
          <w:tcPr>
            <w:tcW w:w="2975" w:type="dxa"/>
          </w:tcPr>
          <w:p w14:paraId="74FAF00C" w14:textId="77777777" w:rsidR="002E1B08" w:rsidRDefault="00000000">
            <w:pPr>
              <w:pStyle w:val="TableText"/>
            </w:pPr>
            <w:r>
              <w:t>urn:oid:2.16.840.1.113883.5.1002 (HL7ActRelationshipType) = REFR</w:t>
            </w:r>
          </w:p>
        </w:tc>
      </w:tr>
      <w:tr w:rsidR="002E1B08" w14:paraId="75CBB9D3" w14:textId="77777777">
        <w:trPr>
          <w:jc w:val="center"/>
        </w:trPr>
        <w:tc>
          <w:tcPr>
            <w:tcW w:w="3345" w:type="dxa"/>
          </w:tcPr>
          <w:p w14:paraId="4AE4B5F5" w14:textId="77777777" w:rsidR="002E1B08" w:rsidRDefault="00000000">
            <w:pPr>
              <w:pStyle w:val="TableText"/>
            </w:pPr>
            <w:r>
              <w:tab/>
            </w:r>
            <w:r>
              <w:tab/>
              <w:t>observation</w:t>
            </w:r>
          </w:p>
        </w:tc>
        <w:tc>
          <w:tcPr>
            <w:tcW w:w="720" w:type="dxa"/>
          </w:tcPr>
          <w:p w14:paraId="432555F7" w14:textId="77777777" w:rsidR="002E1B08" w:rsidRDefault="00000000">
            <w:pPr>
              <w:pStyle w:val="TableText"/>
            </w:pPr>
            <w:r>
              <w:t>1..1</w:t>
            </w:r>
          </w:p>
        </w:tc>
        <w:tc>
          <w:tcPr>
            <w:tcW w:w="1152" w:type="dxa"/>
          </w:tcPr>
          <w:p w14:paraId="0A5FB608" w14:textId="77777777" w:rsidR="002E1B08" w:rsidRDefault="00000000">
            <w:pPr>
              <w:pStyle w:val="TableText"/>
            </w:pPr>
            <w:r>
              <w:t>SHALL</w:t>
            </w:r>
          </w:p>
        </w:tc>
        <w:tc>
          <w:tcPr>
            <w:tcW w:w="864" w:type="dxa"/>
          </w:tcPr>
          <w:p w14:paraId="14D70775" w14:textId="77777777" w:rsidR="002E1B08" w:rsidRDefault="002E1B08">
            <w:pPr>
              <w:pStyle w:val="TableText"/>
            </w:pPr>
          </w:p>
        </w:tc>
        <w:tc>
          <w:tcPr>
            <w:tcW w:w="1104" w:type="dxa"/>
          </w:tcPr>
          <w:p w14:paraId="1845CFF9" w14:textId="77777777" w:rsidR="002E1B08" w:rsidRDefault="00000000">
            <w:pPr>
              <w:pStyle w:val="TableText"/>
            </w:pPr>
            <w:hyperlink w:anchor="C_4515-31273">
              <w:r>
                <w:rPr>
                  <w:rStyle w:val="HyperlinkText9pt"/>
                </w:rPr>
                <w:t>4515-31273</w:t>
              </w:r>
            </w:hyperlink>
          </w:p>
        </w:tc>
        <w:tc>
          <w:tcPr>
            <w:tcW w:w="2975" w:type="dxa"/>
          </w:tcPr>
          <w:p w14:paraId="49484D56" w14:textId="77777777" w:rsidR="002E1B08" w:rsidRDefault="00000000">
            <w:pPr>
              <w:pStyle w:val="TableText"/>
            </w:pPr>
            <w:r>
              <w:t>Mental Status Observation (V3) (identifier: urn:hl7ii:2.16.840.1.113883.10.20.22.4.74:2015-08-01</w:t>
            </w:r>
          </w:p>
        </w:tc>
      </w:tr>
      <w:tr w:rsidR="002E1B08" w14:paraId="5FACC82C" w14:textId="77777777">
        <w:trPr>
          <w:jc w:val="center"/>
        </w:trPr>
        <w:tc>
          <w:tcPr>
            <w:tcW w:w="3345" w:type="dxa"/>
          </w:tcPr>
          <w:p w14:paraId="23A4CED6" w14:textId="77777777" w:rsidR="002E1B08" w:rsidRDefault="00000000">
            <w:pPr>
              <w:pStyle w:val="TableText"/>
            </w:pPr>
            <w:r>
              <w:tab/>
              <w:t>entryRelationship</w:t>
            </w:r>
          </w:p>
        </w:tc>
        <w:tc>
          <w:tcPr>
            <w:tcW w:w="720" w:type="dxa"/>
          </w:tcPr>
          <w:p w14:paraId="049FB2E6" w14:textId="77777777" w:rsidR="002E1B08" w:rsidRDefault="00000000">
            <w:pPr>
              <w:pStyle w:val="TableText"/>
            </w:pPr>
            <w:r>
              <w:t>0..*</w:t>
            </w:r>
          </w:p>
        </w:tc>
        <w:tc>
          <w:tcPr>
            <w:tcW w:w="1152" w:type="dxa"/>
          </w:tcPr>
          <w:p w14:paraId="7D9EDC25" w14:textId="77777777" w:rsidR="002E1B08" w:rsidRDefault="00000000">
            <w:pPr>
              <w:pStyle w:val="TableText"/>
            </w:pPr>
            <w:r>
              <w:t>MAY</w:t>
            </w:r>
          </w:p>
        </w:tc>
        <w:tc>
          <w:tcPr>
            <w:tcW w:w="864" w:type="dxa"/>
          </w:tcPr>
          <w:p w14:paraId="5270794B" w14:textId="77777777" w:rsidR="002E1B08" w:rsidRDefault="002E1B08">
            <w:pPr>
              <w:pStyle w:val="TableText"/>
            </w:pPr>
          </w:p>
        </w:tc>
        <w:tc>
          <w:tcPr>
            <w:tcW w:w="1104" w:type="dxa"/>
          </w:tcPr>
          <w:p w14:paraId="3FEA03D8" w14:textId="77777777" w:rsidR="002E1B08" w:rsidRDefault="00000000">
            <w:pPr>
              <w:pStyle w:val="TableText"/>
            </w:pPr>
            <w:hyperlink w:anchor="C_4515-31235">
              <w:r>
                <w:rPr>
                  <w:rStyle w:val="HyperlinkText9pt"/>
                </w:rPr>
                <w:t>4515-</w:t>
              </w:r>
              <w:r>
                <w:rPr>
                  <w:rStyle w:val="HyperlinkText9pt"/>
                </w:rPr>
                <w:lastRenderedPageBreak/>
                <w:t>31235</w:t>
              </w:r>
            </w:hyperlink>
          </w:p>
        </w:tc>
        <w:tc>
          <w:tcPr>
            <w:tcW w:w="2975" w:type="dxa"/>
          </w:tcPr>
          <w:p w14:paraId="0FA247E5" w14:textId="77777777" w:rsidR="002E1B08" w:rsidRDefault="002E1B08">
            <w:pPr>
              <w:pStyle w:val="TableText"/>
            </w:pPr>
          </w:p>
        </w:tc>
      </w:tr>
      <w:tr w:rsidR="002E1B08" w14:paraId="6217AB32" w14:textId="77777777">
        <w:trPr>
          <w:jc w:val="center"/>
        </w:trPr>
        <w:tc>
          <w:tcPr>
            <w:tcW w:w="3345" w:type="dxa"/>
          </w:tcPr>
          <w:p w14:paraId="028831BB" w14:textId="77777777" w:rsidR="002E1B08" w:rsidRDefault="00000000">
            <w:pPr>
              <w:pStyle w:val="TableText"/>
            </w:pPr>
            <w:r>
              <w:tab/>
            </w:r>
            <w:r>
              <w:tab/>
              <w:t>@typeCode</w:t>
            </w:r>
          </w:p>
        </w:tc>
        <w:tc>
          <w:tcPr>
            <w:tcW w:w="720" w:type="dxa"/>
          </w:tcPr>
          <w:p w14:paraId="3DE87C12" w14:textId="77777777" w:rsidR="002E1B08" w:rsidRDefault="00000000">
            <w:pPr>
              <w:pStyle w:val="TableText"/>
            </w:pPr>
            <w:r>
              <w:t>1..1</w:t>
            </w:r>
          </w:p>
        </w:tc>
        <w:tc>
          <w:tcPr>
            <w:tcW w:w="1152" w:type="dxa"/>
          </w:tcPr>
          <w:p w14:paraId="1AEC8DAB" w14:textId="77777777" w:rsidR="002E1B08" w:rsidRDefault="00000000">
            <w:pPr>
              <w:pStyle w:val="TableText"/>
            </w:pPr>
            <w:r>
              <w:t>SHALL</w:t>
            </w:r>
          </w:p>
        </w:tc>
        <w:tc>
          <w:tcPr>
            <w:tcW w:w="864" w:type="dxa"/>
          </w:tcPr>
          <w:p w14:paraId="00039C69" w14:textId="77777777" w:rsidR="002E1B08" w:rsidRDefault="002E1B08">
            <w:pPr>
              <w:pStyle w:val="TableText"/>
            </w:pPr>
          </w:p>
        </w:tc>
        <w:tc>
          <w:tcPr>
            <w:tcW w:w="1104" w:type="dxa"/>
          </w:tcPr>
          <w:p w14:paraId="25941FF8" w14:textId="77777777" w:rsidR="002E1B08" w:rsidRDefault="00000000">
            <w:pPr>
              <w:pStyle w:val="TableText"/>
            </w:pPr>
            <w:hyperlink w:anchor="C_4515-31269">
              <w:r>
                <w:rPr>
                  <w:rStyle w:val="HyperlinkText9pt"/>
                </w:rPr>
                <w:t>4515-31269</w:t>
              </w:r>
            </w:hyperlink>
          </w:p>
        </w:tc>
        <w:tc>
          <w:tcPr>
            <w:tcW w:w="2975" w:type="dxa"/>
          </w:tcPr>
          <w:p w14:paraId="3E9B2CEF" w14:textId="77777777" w:rsidR="002E1B08" w:rsidRDefault="00000000">
            <w:pPr>
              <w:pStyle w:val="TableText"/>
            </w:pPr>
            <w:r>
              <w:t>urn:oid:2.16.840.1.113883.5.1002 (HL7ActRelationshipType) = REFR</w:t>
            </w:r>
          </w:p>
        </w:tc>
      </w:tr>
      <w:tr w:rsidR="002E1B08" w14:paraId="00F94D20" w14:textId="77777777">
        <w:trPr>
          <w:jc w:val="center"/>
        </w:trPr>
        <w:tc>
          <w:tcPr>
            <w:tcW w:w="3345" w:type="dxa"/>
          </w:tcPr>
          <w:p w14:paraId="410F8191" w14:textId="77777777" w:rsidR="002E1B08" w:rsidRDefault="00000000">
            <w:pPr>
              <w:pStyle w:val="TableText"/>
            </w:pPr>
            <w:r>
              <w:tab/>
            </w:r>
            <w:r>
              <w:tab/>
              <w:t>observation</w:t>
            </w:r>
          </w:p>
        </w:tc>
        <w:tc>
          <w:tcPr>
            <w:tcW w:w="720" w:type="dxa"/>
          </w:tcPr>
          <w:p w14:paraId="0AEA80CE" w14:textId="77777777" w:rsidR="002E1B08" w:rsidRDefault="00000000">
            <w:pPr>
              <w:pStyle w:val="TableText"/>
            </w:pPr>
            <w:r>
              <w:t>1..1</w:t>
            </w:r>
          </w:p>
        </w:tc>
        <w:tc>
          <w:tcPr>
            <w:tcW w:w="1152" w:type="dxa"/>
          </w:tcPr>
          <w:p w14:paraId="615C0C3E" w14:textId="77777777" w:rsidR="002E1B08" w:rsidRDefault="00000000">
            <w:pPr>
              <w:pStyle w:val="TableText"/>
            </w:pPr>
            <w:r>
              <w:t>SHALL</w:t>
            </w:r>
          </w:p>
        </w:tc>
        <w:tc>
          <w:tcPr>
            <w:tcW w:w="864" w:type="dxa"/>
          </w:tcPr>
          <w:p w14:paraId="234E8336" w14:textId="77777777" w:rsidR="002E1B08" w:rsidRDefault="002E1B08">
            <w:pPr>
              <w:pStyle w:val="TableText"/>
            </w:pPr>
          </w:p>
        </w:tc>
        <w:tc>
          <w:tcPr>
            <w:tcW w:w="1104" w:type="dxa"/>
          </w:tcPr>
          <w:p w14:paraId="160C7C8C" w14:textId="77777777" w:rsidR="002E1B08" w:rsidRDefault="00000000">
            <w:pPr>
              <w:pStyle w:val="TableText"/>
            </w:pPr>
            <w:hyperlink w:anchor="C_4515-31275">
              <w:r>
                <w:rPr>
                  <w:rStyle w:val="HyperlinkText9pt"/>
                </w:rPr>
                <w:t>4515-31275</w:t>
              </w:r>
            </w:hyperlink>
          </w:p>
        </w:tc>
        <w:tc>
          <w:tcPr>
            <w:tcW w:w="2975" w:type="dxa"/>
          </w:tcPr>
          <w:p w14:paraId="7812B6BC" w14:textId="77777777" w:rsidR="002E1B08" w:rsidRDefault="00000000">
            <w:pPr>
              <w:pStyle w:val="TableText"/>
            </w:pPr>
            <w:r>
              <w:t>Smoking Status - Meaningful Use (V2) (identifier: urn:hl7ii:2.16.840.1.113883.10.20.22.4.78:2014-06-09</w:t>
            </w:r>
          </w:p>
        </w:tc>
      </w:tr>
      <w:tr w:rsidR="002E1B08" w14:paraId="52707D59" w14:textId="77777777">
        <w:trPr>
          <w:jc w:val="center"/>
        </w:trPr>
        <w:tc>
          <w:tcPr>
            <w:tcW w:w="3345" w:type="dxa"/>
          </w:tcPr>
          <w:p w14:paraId="77107DCB" w14:textId="77777777" w:rsidR="002E1B08" w:rsidRDefault="00000000">
            <w:pPr>
              <w:pStyle w:val="TableText"/>
            </w:pPr>
            <w:r>
              <w:tab/>
              <w:t>entryRelationship</w:t>
            </w:r>
          </w:p>
        </w:tc>
        <w:tc>
          <w:tcPr>
            <w:tcW w:w="720" w:type="dxa"/>
          </w:tcPr>
          <w:p w14:paraId="4EB6C54A" w14:textId="77777777" w:rsidR="002E1B08" w:rsidRDefault="00000000">
            <w:pPr>
              <w:pStyle w:val="TableText"/>
            </w:pPr>
            <w:r>
              <w:t>0..*</w:t>
            </w:r>
          </w:p>
        </w:tc>
        <w:tc>
          <w:tcPr>
            <w:tcW w:w="1152" w:type="dxa"/>
          </w:tcPr>
          <w:p w14:paraId="54BB8684" w14:textId="77777777" w:rsidR="002E1B08" w:rsidRDefault="00000000">
            <w:pPr>
              <w:pStyle w:val="TableText"/>
            </w:pPr>
            <w:r>
              <w:t>MAY</w:t>
            </w:r>
          </w:p>
        </w:tc>
        <w:tc>
          <w:tcPr>
            <w:tcW w:w="864" w:type="dxa"/>
          </w:tcPr>
          <w:p w14:paraId="39245F9A" w14:textId="77777777" w:rsidR="002E1B08" w:rsidRDefault="002E1B08">
            <w:pPr>
              <w:pStyle w:val="TableText"/>
            </w:pPr>
          </w:p>
        </w:tc>
        <w:tc>
          <w:tcPr>
            <w:tcW w:w="1104" w:type="dxa"/>
          </w:tcPr>
          <w:p w14:paraId="43747521" w14:textId="77777777" w:rsidR="002E1B08" w:rsidRDefault="00000000">
            <w:pPr>
              <w:pStyle w:val="TableText"/>
            </w:pPr>
            <w:hyperlink w:anchor="C_4515-31236">
              <w:r>
                <w:rPr>
                  <w:rStyle w:val="HyperlinkText9pt"/>
                </w:rPr>
                <w:t>4515-31236</w:t>
              </w:r>
            </w:hyperlink>
          </w:p>
        </w:tc>
        <w:tc>
          <w:tcPr>
            <w:tcW w:w="2975" w:type="dxa"/>
          </w:tcPr>
          <w:p w14:paraId="65BE5930" w14:textId="77777777" w:rsidR="002E1B08" w:rsidRDefault="002E1B08">
            <w:pPr>
              <w:pStyle w:val="TableText"/>
            </w:pPr>
          </w:p>
        </w:tc>
      </w:tr>
      <w:tr w:rsidR="002E1B08" w14:paraId="7F667C48" w14:textId="77777777">
        <w:trPr>
          <w:jc w:val="center"/>
        </w:trPr>
        <w:tc>
          <w:tcPr>
            <w:tcW w:w="3345" w:type="dxa"/>
          </w:tcPr>
          <w:p w14:paraId="4085A349" w14:textId="77777777" w:rsidR="002E1B08" w:rsidRDefault="00000000">
            <w:pPr>
              <w:pStyle w:val="TableText"/>
            </w:pPr>
            <w:r>
              <w:tab/>
            </w:r>
            <w:r>
              <w:tab/>
              <w:t>@typeCode</w:t>
            </w:r>
          </w:p>
        </w:tc>
        <w:tc>
          <w:tcPr>
            <w:tcW w:w="720" w:type="dxa"/>
          </w:tcPr>
          <w:p w14:paraId="61D60D32" w14:textId="77777777" w:rsidR="002E1B08" w:rsidRDefault="00000000">
            <w:pPr>
              <w:pStyle w:val="TableText"/>
            </w:pPr>
            <w:r>
              <w:t>1..1</w:t>
            </w:r>
          </w:p>
        </w:tc>
        <w:tc>
          <w:tcPr>
            <w:tcW w:w="1152" w:type="dxa"/>
          </w:tcPr>
          <w:p w14:paraId="6BC523A8" w14:textId="77777777" w:rsidR="002E1B08" w:rsidRDefault="00000000">
            <w:pPr>
              <w:pStyle w:val="TableText"/>
            </w:pPr>
            <w:r>
              <w:t>SHALL</w:t>
            </w:r>
          </w:p>
        </w:tc>
        <w:tc>
          <w:tcPr>
            <w:tcW w:w="864" w:type="dxa"/>
          </w:tcPr>
          <w:p w14:paraId="04F5E4D6" w14:textId="77777777" w:rsidR="002E1B08" w:rsidRDefault="002E1B08">
            <w:pPr>
              <w:pStyle w:val="TableText"/>
            </w:pPr>
          </w:p>
        </w:tc>
        <w:tc>
          <w:tcPr>
            <w:tcW w:w="1104" w:type="dxa"/>
          </w:tcPr>
          <w:p w14:paraId="6858A282" w14:textId="77777777" w:rsidR="002E1B08" w:rsidRDefault="00000000">
            <w:pPr>
              <w:pStyle w:val="TableText"/>
            </w:pPr>
            <w:hyperlink w:anchor="C_4515-31270">
              <w:r>
                <w:rPr>
                  <w:rStyle w:val="HyperlinkText9pt"/>
                </w:rPr>
                <w:t>4515-31270</w:t>
              </w:r>
            </w:hyperlink>
          </w:p>
        </w:tc>
        <w:tc>
          <w:tcPr>
            <w:tcW w:w="2975" w:type="dxa"/>
          </w:tcPr>
          <w:p w14:paraId="2B5F3AFB" w14:textId="77777777" w:rsidR="002E1B08" w:rsidRDefault="00000000">
            <w:pPr>
              <w:pStyle w:val="TableText"/>
            </w:pPr>
            <w:r>
              <w:t>urn:oid:2.16.840.1.113883.5.1002 (HL7ActRelationshipType) = REFR</w:t>
            </w:r>
          </w:p>
        </w:tc>
      </w:tr>
      <w:tr w:rsidR="002E1B08" w14:paraId="007FD9DE" w14:textId="77777777">
        <w:trPr>
          <w:jc w:val="center"/>
        </w:trPr>
        <w:tc>
          <w:tcPr>
            <w:tcW w:w="3345" w:type="dxa"/>
          </w:tcPr>
          <w:p w14:paraId="19BAD2D7" w14:textId="77777777" w:rsidR="002E1B08" w:rsidRDefault="00000000">
            <w:pPr>
              <w:pStyle w:val="TableText"/>
            </w:pPr>
            <w:r>
              <w:tab/>
            </w:r>
            <w:r>
              <w:tab/>
              <w:t>act</w:t>
            </w:r>
          </w:p>
        </w:tc>
        <w:tc>
          <w:tcPr>
            <w:tcW w:w="720" w:type="dxa"/>
          </w:tcPr>
          <w:p w14:paraId="2F373F2C" w14:textId="77777777" w:rsidR="002E1B08" w:rsidRDefault="00000000">
            <w:pPr>
              <w:pStyle w:val="TableText"/>
            </w:pPr>
            <w:r>
              <w:t>1..1</w:t>
            </w:r>
          </w:p>
        </w:tc>
        <w:tc>
          <w:tcPr>
            <w:tcW w:w="1152" w:type="dxa"/>
          </w:tcPr>
          <w:p w14:paraId="757F563E" w14:textId="77777777" w:rsidR="002E1B08" w:rsidRDefault="00000000">
            <w:pPr>
              <w:pStyle w:val="TableText"/>
            </w:pPr>
            <w:r>
              <w:t>SHALL</w:t>
            </w:r>
          </w:p>
        </w:tc>
        <w:tc>
          <w:tcPr>
            <w:tcW w:w="864" w:type="dxa"/>
          </w:tcPr>
          <w:p w14:paraId="311C91DE" w14:textId="77777777" w:rsidR="002E1B08" w:rsidRDefault="002E1B08">
            <w:pPr>
              <w:pStyle w:val="TableText"/>
            </w:pPr>
          </w:p>
        </w:tc>
        <w:tc>
          <w:tcPr>
            <w:tcW w:w="1104" w:type="dxa"/>
          </w:tcPr>
          <w:p w14:paraId="3014C98A" w14:textId="77777777" w:rsidR="002E1B08" w:rsidRDefault="00000000">
            <w:pPr>
              <w:pStyle w:val="TableText"/>
            </w:pPr>
            <w:hyperlink w:anchor="C_4515-31277">
              <w:r>
                <w:rPr>
                  <w:rStyle w:val="HyperlinkText9pt"/>
                </w:rPr>
                <w:t>4515-31277</w:t>
              </w:r>
            </w:hyperlink>
          </w:p>
        </w:tc>
        <w:tc>
          <w:tcPr>
            <w:tcW w:w="2975" w:type="dxa"/>
          </w:tcPr>
          <w:p w14:paraId="28848F72" w14:textId="77777777" w:rsidR="002E1B08" w:rsidRDefault="00000000">
            <w:pPr>
              <w:pStyle w:val="TableText"/>
            </w:pPr>
            <w:r>
              <w:t>Encounter Diagnosis (V3) (identifier: urn:hl7ii:2.16.840.1.113883.10.20.22.4.80:2015-08-01</w:t>
            </w:r>
          </w:p>
        </w:tc>
      </w:tr>
      <w:tr w:rsidR="002E1B08" w14:paraId="07512C03" w14:textId="77777777">
        <w:trPr>
          <w:jc w:val="center"/>
        </w:trPr>
        <w:tc>
          <w:tcPr>
            <w:tcW w:w="3345" w:type="dxa"/>
          </w:tcPr>
          <w:p w14:paraId="43D5B7C5" w14:textId="77777777" w:rsidR="002E1B08" w:rsidRDefault="00000000">
            <w:pPr>
              <w:pStyle w:val="TableText"/>
            </w:pPr>
            <w:r>
              <w:tab/>
              <w:t>entryRelationship</w:t>
            </w:r>
          </w:p>
        </w:tc>
        <w:tc>
          <w:tcPr>
            <w:tcW w:w="720" w:type="dxa"/>
          </w:tcPr>
          <w:p w14:paraId="78F7DB27" w14:textId="77777777" w:rsidR="002E1B08" w:rsidRDefault="00000000">
            <w:pPr>
              <w:pStyle w:val="TableText"/>
            </w:pPr>
            <w:r>
              <w:t>0..*</w:t>
            </w:r>
          </w:p>
        </w:tc>
        <w:tc>
          <w:tcPr>
            <w:tcW w:w="1152" w:type="dxa"/>
          </w:tcPr>
          <w:p w14:paraId="579F639F" w14:textId="77777777" w:rsidR="002E1B08" w:rsidRDefault="00000000">
            <w:pPr>
              <w:pStyle w:val="TableText"/>
            </w:pPr>
            <w:r>
              <w:t>MAY</w:t>
            </w:r>
          </w:p>
        </w:tc>
        <w:tc>
          <w:tcPr>
            <w:tcW w:w="864" w:type="dxa"/>
          </w:tcPr>
          <w:p w14:paraId="18BDBFBA" w14:textId="77777777" w:rsidR="002E1B08" w:rsidRDefault="002E1B08">
            <w:pPr>
              <w:pStyle w:val="TableText"/>
            </w:pPr>
          </w:p>
        </w:tc>
        <w:tc>
          <w:tcPr>
            <w:tcW w:w="1104" w:type="dxa"/>
          </w:tcPr>
          <w:p w14:paraId="42710ACD" w14:textId="77777777" w:rsidR="002E1B08" w:rsidRDefault="00000000">
            <w:pPr>
              <w:pStyle w:val="TableText"/>
            </w:pPr>
            <w:hyperlink w:anchor="C_4515-31237">
              <w:r>
                <w:rPr>
                  <w:rStyle w:val="HyperlinkText9pt"/>
                </w:rPr>
                <w:t>4515-31237</w:t>
              </w:r>
            </w:hyperlink>
          </w:p>
        </w:tc>
        <w:tc>
          <w:tcPr>
            <w:tcW w:w="2975" w:type="dxa"/>
          </w:tcPr>
          <w:p w14:paraId="05B83836" w14:textId="77777777" w:rsidR="002E1B08" w:rsidRDefault="002E1B08">
            <w:pPr>
              <w:pStyle w:val="TableText"/>
            </w:pPr>
          </w:p>
        </w:tc>
      </w:tr>
      <w:tr w:rsidR="002E1B08" w14:paraId="2242C303" w14:textId="77777777">
        <w:trPr>
          <w:jc w:val="center"/>
        </w:trPr>
        <w:tc>
          <w:tcPr>
            <w:tcW w:w="3345" w:type="dxa"/>
          </w:tcPr>
          <w:p w14:paraId="50123200" w14:textId="77777777" w:rsidR="002E1B08" w:rsidRDefault="00000000">
            <w:pPr>
              <w:pStyle w:val="TableText"/>
            </w:pPr>
            <w:r>
              <w:tab/>
            </w:r>
            <w:r>
              <w:tab/>
              <w:t>@typeCode</w:t>
            </w:r>
          </w:p>
        </w:tc>
        <w:tc>
          <w:tcPr>
            <w:tcW w:w="720" w:type="dxa"/>
          </w:tcPr>
          <w:p w14:paraId="65150BB4" w14:textId="77777777" w:rsidR="002E1B08" w:rsidRDefault="00000000">
            <w:pPr>
              <w:pStyle w:val="TableText"/>
            </w:pPr>
            <w:r>
              <w:t>1..1</w:t>
            </w:r>
          </w:p>
        </w:tc>
        <w:tc>
          <w:tcPr>
            <w:tcW w:w="1152" w:type="dxa"/>
          </w:tcPr>
          <w:p w14:paraId="736EF332" w14:textId="77777777" w:rsidR="002E1B08" w:rsidRDefault="00000000">
            <w:pPr>
              <w:pStyle w:val="TableText"/>
            </w:pPr>
            <w:r>
              <w:t>SHALL</w:t>
            </w:r>
          </w:p>
        </w:tc>
        <w:tc>
          <w:tcPr>
            <w:tcW w:w="864" w:type="dxa"/>
          </w:tcPr>
          <w:p w14:paraId="0274BA35" w14:textId="77777777" w:rsidR="002E1B08" w:rsidRDefault="002E1B08">
            <w:pPr>
              <w:pStyle w:val="TableText"/>
            </w:pPr>
          </w:p>
        </w:tc>
        <w:tc>
          <w:tcPr>
            <w:tcW w:w="1104" w:type="dxa"/>
          </w:tcPr>
          <w:p w14:paraId="53182C3D" w14:textId="77777777" w:rsidR="002E1B08" w:rsidRDefault="00000000">
            <w:pPr>
              <w:pStyle w:val="TableText"/>
            </w:pPr>
            <w:hyperlink w:anchor="C_4515-31279">
              <w:r>
                <w:rPr>
                  <w:rStyle w:val="HyperlinkText9pt"/>
                </w:rPr>
                <w:t>4515-31279</w:t>
              </w:r>
            </w:hyperlink>
          </w:p>
        </w:tc>
        <w:tc>
          <w:tcPr>
            <w:tcW w:w="2975" w:type="dxa"/>
          </w:tcPr>
          <w:p w14:paraId="616607B6" w14:textId="77777777" w:rsidR="002E1B08" w:rsidRDefault="00000000">
            <w:pPr>
              <w:pStyle w:val="TableText"/>
            </w:pPr>
            <w:r>
              <w:t>urn:oid:2.16.840.1.113883.5.1002 (HL7ActRelationshipType) = REFR</w:t>
            </w:r>
          </w:p>
        </w:tc>
      </w:tr>
      <w:tr w:rsidR="002E1B08" w14:paraId="1F93518F" w14:textId="77777777">
        <w:trPr>
          <w:jc w:val="center"/>
        </w:trPr>
        <w:tc>
          <w:tcPr>
            <w:tcW w:w="3345" w:type="dxa"/>
          </w:tcPr>
          <w:p w14:paraId="76400129" w14:textId="77777777" w:rsidR="002E1B08" w:rsidRDefault="00000000">
            <w:pPr>
              <w:pStyle w:val="TableText"/>
            </w:pPr>
            <w:r>
              <w:tab/>
            </w:r>
            <w:r>
              <w:tab/>
              <w:t>organizer</w:t>
            </w:r>
          </w:p>
        </w:tc>
        <w:tc>
          <w:tcPr>
            <w:tcW w:w="720" w:type="dxa"/>
          </w:tcPr>
          <w:p w14:paraId="10796F25" w14:textId="77777777" w:rsidR="002E1B08" w:rsidRDefault="00000000">
            <w:pPr>
              <w:pStyle w:val="TableText"/>
            </w:pPr>
            <w:r>
              <w:t>1..1</w:t>
            </w:r>
          </w:p>
        </w:tc>
        <w:tc>
          <w:tcPr>
            <w:tcW w:w="1152" w:type="dxa"/>
          </w:tcPr>
          <w:p w14:paraId="1DA98BA0" w14:textId="77777777" w:rsidR="002E1B08" w:rsidRDefault="00000000">
            <w:pPr>
              <w:pStyle w:val="TableText"/>
            </w:pPr>
            <w:r>
              <w:t>SHALL</w:t>
            </w:r>
          </w:p>
        </w:tc>
        <w:tc>
          <w:tcPr>
            <w:tcW w:w="864" w:type="dxa"/>
          </w:tcPr>
          <w:p w14:paraId="0C5E40E9" w14:textId="77777777" w:rsidR="002E1B08" w:rsidRDefault="002E1B08">
            <w:pPr>
              <w:pStyle w:val="TableText"/>
            </w:pPr>
          </w:p>
        </w:tc>
        <w:tc>
          <w:tcPr>
            <w:tcW w:w="1104" w:type="dxa"/>
          </w:tcPr>
          <w:p w14:paraId="16ECDE93" w14:textId="77777777" w:rsidR="002E1B08" w:rsidRDefault="00000000">
            <w:pPr>
              <w:pStyle w:val="TableText"/>
            </w:pPr>
            <w:hyperlink w:anchor="C_4515-31280">
              <w:r>
                <w:rPr>
                  <w:rStyle w:val="HyperlinkText9pt"/>
                </w:rPr>
                <w:t>4515-31280</w:t>
              </w:r>
            </w:hyperlink>
          </w:p>
        </w:tc>
        <w:tc>
          <w:tcPr>
            <w:tcW w:w="2975" w:type="dxa"/>
          </w:tcPr>
          <w:p w14:paraId="18235C29" w14:textId="77777777" w:rsidR="002E1B08" w:rsidRDefault="00000000">
            <w:pPr>
              <w:pStyle w:val="TableText"/>
            </w:pPr>
            <w:r>
              <w:t>Family History Organizer (V3) (identifier: urn:hl7ii:2.16.840.1.113883.10.20.22.4.45:2015-08-01</w:t>
            </w:r>
          </w:p>
        </w:tc>
      </w:tr>
      <w:tr w:rsidR="002E1B08" w14:paraId="6B05D408" w14:textId="77777777">
        <w:trPr>
          <w:jc w:val="center"/>
        </w:trPr>
        <w:tc>
          <w:tcPr>
            <w:tcW w:w="3345" w:type="dxa"/>
          </w:tcPr>
          <w:p w14:paraId="71ACAB6B" w14:textId="77777777" w:rsidR="002E1B08" w:rsidRDefault="00000000">
            <w:pPr>
              <w:pStyle w:val="TableText"/>
            </w:pPr>
            <w:r>
              <w:tab/>
              <w:t>entryRelationship</w:t>
            </w:r>
          </w:p>
        </w:tc>
        <w:tc>
          <w:tcPr>
            <w:tcW w:w="720" w:type="dxa"/>
          </w:tcPr>
          <w:p w14:paraId="08392B39" w14:textId="77777777" w:rsidR="002E1B08" w:rsidRDefault="00000000">
            <w:pPr>
              <w:pStyle w:val="TableText"/>
            </w:pPr>
            <w:r>
              <w:t>0..*</w:t>
            </w:r>
          </w:p>
        </w:tc>
        <w:tc>
          <w:tcPr>
            <w:tcW w:w="1152" w:type="dxa"/>
          </w:tcPr>
          <w:p w14:paraId="143BED38" w14:textId="77777777" w:rsidR="002E1B08" w:rsidRDefault="00000000">
            <w:pPr>
              <w:pStyle w:val="TableText"/>
            </w:pPr>
            <w:r>
              <w:t>MAY</w:t>
            </w:r>
          </w:p>
        </w:tc>
        <w:tc>
          <w:tcPr>
            <w:tcW w:w="864" w:type="dxa"/>
          </w:tcPr>
          <w:p w14:paraId="5A084A12" w14:textId="77777777" w:rsidR="002E1B08" w:rsidRDefault="002E1B08">
            <w:pPr>
              <w:pStyle w:val="TableText"/>
            </w:pPr>
          </w:p>
        </w:tc>
        <w:tc>
          <w:tcPr>
            <w:tcW w:w="1104" w:type="dxa"/>
          </w:tcPr>
          <w:p w14:paraId="0B0E6E62" w14:textId="77777777" w:rsidR="002E1B08" w:rsidRDefault="00000000">
            <w:pPr>
              <w:pStyle w:val="TableText"/>
            </w:pPr>
            <w:hyperlink w:anchor="C_4515-31238">
              <w:r>
                <w:rPr>
                  <w:rStyle w:val="HyperlinkText9pt"/>
                </w:rPr>
                <w:t>4515-31238</w:t>
              </w:r>
            </w:hyperlink>
          </w:p>
        </w:tc>
        <w:tc>
          <w:tcPr>
            <w:tcW w:w="2975" w:type="dxa"/>
          </w:tcPr>
          <w:p w14:paraId="43AD50E9" w14:textId="77777777" w:rsidR="002E1B08" w:rsidRDefault="002E1B08">
            <w:pPr>
              <w:pStyle w:val="TableText"/>
            </w:pPr>
          </w:p>
        </w:tc>
      </w:tr>
      <w:tr w:rsidR="002E1B08" w14:paraId="459ED21D" w14:textId="77777777">
        <w:trPr>
          <w:jc w:val="center"/>
        </w:trPr>
        <w:tc>
          <w:tcPr>
            <w:tcW w:w="3345" w:type="dxa"/>
          </w:tcPr>
          <w:p w14:paraId="59A42B7E" w14:textId="77777777" w:rsidR="002E1B08" w:rsidRDefault="00000000">
            <w:pPr>
              <w:pStyle w:val="TableText"/>
            </w:pPr>
            <w:r>
              <w:tab/>
            </w:r>
            <w:r>
              <w:tab/>
              <w:t>@typeCode</w:t>
            </w:r>
          </w:p>
        </w:tc>
        <w:tc>
          <w:tcPr>
            <w:tcW w:w="720" w:type="dxa"/>
          </w:tcPr>
          <w:p w14:paraId="0A2572E5" w14:textId="77777777" w:rsidR="002E1B08" w:rsidRDefault="00000000">
            <w:pPr>
              <w:pStyle w:val="TableText"/>
            </w:pPr>
            <w:r>
              <w:t>1..1</w:t>
            </w:r>
          </w:p>
        </w:tc>
        <w:tc>
          <w:tcPr>
            <w:tcW w:w="1152" w:type="dxa"/>
          </w:tcPr>
          <w:p w14:paraId="59B560CE" w14:textId="77777777" w:rsidR="002E1B08" w:rsidRDefault="00000000">
            <w:pPr>
              <w:pStyle w:val="TableText"/>
            </w:pPr>
            <w:r>
              <w:t>SHALL</w:t>
            </w:r>
          </w:p>
        </w:tc>
        <w:tc>
          <w:tcPr>
            <w:tcW w:w="864" w:type="dxa"/>
          </w:tcPr>
          <w:p w14:paraId="1E4F9FB8" w14:textId="77777777" w:rsidR="002E1B08" w:rsidRDefault="002E1B08">
            <w:pPr>
              <w:pStyle w:val="TableText"/>
            </w:pPr>
          </w:p>
        </w:tc>
        <w:tc>
          <w:tcPr>
            <w:tcW w:w="1104" w:type="dxa"/>
          </w:tcPr>
          <w:p w14:paraId="6FAF2A5C" w14:textId="77777777" w:rsidR="002E1B08" w:rsidRDefault="00000000">
            <w:pPr>
              <w:pStyle w:val="TableText"/>
            </w:pPr>
            <w:hyperlink w:anchor="C_4515-31282">
              <w:r>
                <w:rPr>
                  <w:rStyle w:val="HyperlinkText9pt"/>
                </w:rPr>
                <w:t>4515-31282</w:t>
              </w:r>
            </w:hyperlink>
          </w:p>
        </w:tc>
        <w:tc>
          <w:tcPr>
            <w:tcW w:w="2975" w:type="dxa"/>
          </w:tcPr>
          <w:p w14:paraId="2DF9076E" w14:textId="77777777" w:rsidR="002E1B08" w:rsidRDefault="00000000">
            <w:pPr>
              <w:pStyle w:val="TableText"/>
            </w:pPr>
            <w:r>
              <w:t>urn:oid:2.16.840.1.113883.5.1002 (HL7ActRelationshipType) = REFR</w:t>
            </w:r>
          </w:p>
        </w:tc>
      </w:tr>
      <w:tr w:rsidR="002E1B08" w14:paraId="617853A9" w14:textId="77777777">
        <w:trPr>
          <w:jc w:val="center"/>
        </w:trPr>
        <w:tc>
          <w:tcPr>
            <w:tcW w:w="3345" w:type="dxa"/>
          </w:tcPr>
          <w:p w14:paraId="78EF837D" w14:textId="77777777" w:rsidR="002E1B08" w:rsidRDefault="00000000">
            <w:pPr>
              <w:pStyle w:val="TableText"/>
            </w:pPr>
            <w:r>
              <w:tab/>
            </w:r>
            <w:r>
              <w:tab/>
              <w:t>observation</w:t>
            </w:r>
          </w:p>
        </w:tc>
        <w:tc>
          <w:tcPr>
            <w:tcW w:w="720" w:type="dxa"/>
          </w:tcPr>
          <w:p w14:paraId="17945444" w14:textId="77777777" w:rsidR="002E1B08" w:rsidRDefault="00000000">
            <w:pPr>
              <w:pStyle w:val="TableText"/>
            </w:pPr>
            <w:r>
              <w:t>1..1</w:t>
            </w:r>
          </w:p>
        </w:tc>
        <w:tc>
          <w:tcPr>
            <w:tcW w:w="1152" w:type="dxa"/>
          </w:tcPr>
          <w:p w14:paraId="30715FF0" w14:textId="77777777" w:rsidR="002E1B08" w:rsidRDefault="00000000">
            <w:pPr>
              <w:pStyle w:val="TableText"/>
            </w:pPr>
            <w:r>
              <w:t>SHALL</w:t>
            </w:r>
          </w:p>
        </w:tc>
        <w:tc>
          <w:tcPr>
            <w:tcW w:w="864" w:type="dxa"/>
          </w:tcPr>
          <w:p w14:paraId="087A4C9D" w14:textId="77777777" w:rsidR="002E1B08" w:rsidRDefault="002E1B08">
            <w:pPr>
              <w:pStyle w:val="TableText"/>
            </w:pPr>
          </w:p>
        </w:tc>
        <w:tc>
          <w:tcPr>
            <w:tcW w:w="1104" w:type="dxa"/>
          </w:tcPr>
          <w:p w14:paraId="56D9CF04" w14:textId="77777777" w:rsidR="002E1B08" w:rsidRDefault="00000000">
            <w:pPr>
              <w:pStyle w:val="TableText"/>
            </w:pPr>
            <w:hyperlink w:anchor="C_4515-31283">
              <w:r>
                <w:rPr>
                  <w:rStyle w:val="HyperlinkText9pt"/>
                </w:rPr>
                <w:t>4515-31283</w:t>
              </w:r>
            </w:hyperlink>
          </w:p>
        </w:tc>
        <w:tc>
          <w:tcPr>
            <w:tcW w:w="2975" w:type="dxa"/>
          </w:tcPr>
          <w:p w14:paraId="7CE7BE31" w14:textId="77777777" w:rsidR="002E1B08" w:rsidRDefault="00000000">
            <w:pPr>
              <w:pStyle w:val="TableText"/>
            </w:pPr>
            <w:r>
              <w:t>Functional Status Observation (V2) (identifier: urn:hl7ii:2.16.840.1.113883.10.20.22.4.67:2014-06-09</w:t>
            </w:r>
          </w:p>
        </w:tc>
      </w:tr>
      <w:tr w:rsidR="002E1B08" w14:paraId="1D86755A" w14:textId="77777777">
        <w:trPr>
          <w:jc w:val="center"/>
        </w:trPr>
        <w:tc>
          <w:tcPr>
            <w:tcW w:w="3345" w:type="dxa"/>
          </w:tcPr>
          <w:p w14:paraId="602E6FF5" w14:textId="77777777" w:rsidR="002E1B08" w:rsidRDefault="00000000">
            <w:pPr>
              <w:pStyle w:val="TableText"/>
            </w:pPr>
            <w:r>
              <w:tab/>
              <w:t>entryRelationship</w:t>
            </w:r>
          </w:p>
        </w:tc>
        <w:tc>
          <w:tcPr>
            <w:tcW w:w="720" w:type="dxa"/>
          </w:tcPr>
          <w:p w14:paraId="7089E39E" w14:textId="77777777" w:rsidR="002E1B08" w:rsidRDefault="00000000">
            <w:pPr>
              <w:pStyle w:val="TableText"/>
            </w:pPr>
            <w:r>
              <w:t>0..*</w:t>
            </w:r>
          </w:p>
        </w:tc>
        <w:tc>
          <w:tcPr>
            <w:tcW w:w="1152" w:type="dxa"/>
          </w:tcPr>
          <w:p w14:paraId="74EE0787" w14:textId="77777777" w:rsidR="002E1B08" w:rsidRDefault="00000000">
            <w:pPr>
              <w:pStyle w:val="TableText"/>
            </w:pPr>
            <w:r>
              <w:t>MAY</w:t>
            </w:r>
          </w:p>
        </w:tc>
        <w:tc>
          <w:tcPr>
            <w:tcW w:w="864" w:type="dxa"/>
          </w:tcPr>
          <w:p w14:paraId="6AA3ABDE" w14:textId="77777777" w:rsidR="002E1B08" w:rsidRDefault="002E1B08">
            <w:pPr>
              <w:pStyle w:val="TableText"/>
            </w:pPr>
          </w:p>
        </w:tc>
        <w:tc>
          <w:tcPr>
            <w:tcW w:w="1104" w:type="dxa"/>
          </w:tcPr>
          <w:p w14:paraId="24055E29" w14:textId="77777777" w:rsidR="002E1B08" w:rsidRDefault="00000000">
            <w:pPr>
              <w:pStyle w:val="TableText"/>
            </w:pPr>
            <w:hyperlink w:anchor="C_4515-31241">
              <w:r>
                <w:rPr>
                  <w:rStyle w:val="HyperlinkText9pt"/>
                </w:rPr>
                <w:t>4515-31241</w:t>
              </w:r>
            </w:hyperlink>
          </w:p>
        </w:tc>
        <w:tc>
          <w:tcPr>
            <w:tcW w:w="2975" w:type="dxa"/>
          </w:tcPr>
          <w:p w14:paraId="7CF9FDB1" w14:textId="77777777" w:rsidR="002E1B08" w:rsidRDefault="002E1B08">
            <w:pPr>
              <w:pStyle w:val="TableText"/>
            </w:pPr>
          </w:p>
        </w:tc>
      </w:tr>
      <w:tr w:rsidR="002E1B08" w14:paraId="05BB9226" w14:textId="77777777">
        <w:trPr>
          <w:jc w:val="center"/>
        </w:trPr>
        <w:tc>
          <w:tcPr>
            <w:tcW w:w="3345" w:type="dxa"/>
          </w:tcPr>
          <w:p w14:paraId="4A50AF86" w14:textId="77777777" w:rsidR="002E1B08" w:rsidRDefault="00000000">
            <w:pPr>
              <w:pStyle w:val="TableText"/>
            </w:pPr>
            <w:r>
              <w:tab/>
            </w:r>
            <w:r>
              <w:tab/>
              <w:t>@typeCode</w:t>
            </w:r>
          </w:p>
        </w:tc>
        <w:tc>
          <w:tcPr>
            <w:tcW w:w="720" w:type="dxa"/>
          </w:tcPr>
          <w:p w14:paraId="146A7981" w14:textId="77777777" w:rsidR="002E1B08" w:rsidRDefault="00000000">
            <w:pPr>
              <w:pStyle w:val="TableText"/>
            </w:pPr>
            <w:r>
              <w:t>1..1</w:t>
            </w:r>
          </w:p>
        </w:tc>
        <w:tc>
          <w:tcPr>
            <w:tcW w:w="1152" w:type="dxa"/>
          </w:tcPr>
          <w:p w14:paraId="53C40AD3" w14:textId="77777777" w:rsidR="002E1B08" w:rsidRDefault="00000000">
            <w:pPr>
              <w:pStyle w:val="TableText"/>
            </w:pPr>
            <w:r>
              <w:t>SHALL</w:t>
            </w:r>
          </w:p>
        </w:tc>
        <w:tc>
          <w:tcPr>
            <w:tcW w:w="864" w:type="dxa"/>
          </w:tcPr>
          <w:p w14:paraId="22E02D00" w14:textId="77777777" w:rsidR="002E1B08" w:rsidRDefault="002E1B08">
            <w:pPr>
              <w:pStyle w:val="TableText"/>
            </w:pPr>
          </w:p>
        </w:tc>
        <w:tc>
          <w:tcPr>
            <w:tcW w:w="1104" w:type="dxa"/>
          </w:tcPr>
          <w:p w14:paraId="0D2B2581" w14:textId="77777777" w:rsidR="002E1B08" w:rsidRDefault="00000000">
            <w:pPr>
              <w:pStyle w:val="TableText"/>
            </w:pPr>
            <w:hyperlink w:anchor="C_4515-31291">
              <w:r>
                <w:rPr>
                  <w:rStyle w:val="HyperlinkText9pt"/>
                </w:rPr>
                <w:t>4515-31291</w:t>
              </w:r>
            </w:hyperlink>
          </w:p>
        </w:tc>
        <w:tc>
          <w:tcPr>
            <w:tcW w:w="2975" w:type="dxa"/>
          </w:tcPr>
          <w:p w14:paraId="4B4A8ACC" w14:textId="77777777" w:rsidR="002E1B08" w:rsidRDefault="00000000">
            <w:pPr>
              <w:pStyle w:val="TableText"/>
            </w:pPr>
            <w:r>
              <w:t>urn:oid:2.16.840.1.113883.5.1002 (HL7ActRelationshipType) = REFR</w:t>
            </w:r>
          </w:p>
        </w:tc>
      </w:tr>
      <w:tr w:rsidR="002E1B08" w14:paraId="030EA31D" w14:textId="77777777">
        <w:trPr>
          <w:jc w:val="center"/>
        </w:trPr>
        <w:tc>
          <w:tcPr>
            <w:tcW w:w="3345" w:type="dxa"/>
          </w:tcPr>
          <w:p w14:paraId="07E26DB6" w14:textId="77777777" w:rsidR="002E1B08" w:rsidRDefault="00000000">
            <w:pPr>
              <w:pStyle w:val="TableText"/>
            </w:pPr>
            <w:r>
              <w:tab/>
            </w:r>
            <w:r>
              <w:tab/>
              <w:t>act</w:t>
            </w:r>
          </w:p>
        </w:tc>
        <w:tc>
          <w:tcPr>
            <w:tcW w:w="720" w:type="dxa"/>
          </w:tcPr>
          <w:p w14:paraId="1497918C" w14:textId="77777777" w:rsidR="002E1B08" w:rsidRDefault="00000000">
            <w:pPr>
              <w:pStyle w:val="TableText"/>
            </w:pPr>
            <w:r>
              <w:t>1..1</w:t>
            </w:r>
          </w:p>
        </w:tc>
        <w:tc>
          <w:tcPr>
            <w:tcW w:w="1152" w:type="dxa"/>
          </w:tcPr>
          <w:p w14:paraId="15B764B4" w14:textId="77777777" w:rsidR="002E1B08" w:rsidRDefault="00000000">
            <w:pPr>
              <w:pStyle w:val="TableText"/>
            </w:pPr>
            <w:r>
              <w:t>SHALL</w:t>
            </w:r>
          </w:p>
        </w:tc>
        <w:tc>
          <w:tcPr>
            <w:tcW w:w="864" w:type="dxa"/>
          </w:tcPr>
          <w:p w14:paraId="379F13C0" w14:textId="77777777" w:rsidR="002E1B08" w:rsidRDefault="002E1B08">
            <w:pPr>
              <w:pStyle w:val="TableText"/>
            </w:pPr>
          </w:p>
        </w:tc>
        <w:tc>
          <w:tcPr>
            <w:tcW w:w="1104" w:type="dxa"/>
          </w:tcPr>
          <w:p w14:paraId="6CC575BA" w14:textId="77777777" w:rsidR="002E1B08" w:rsidRDefault="00000000">
            <w:pPr>
              <w:pStyle w:val="TableText"/>
            </w:pPr>
            <w:hyperlink w:anchor="C_4515-31292">
              <w:r>
                <w:rPr>
                  <w:rStyle w:val="HyperlinkText9pt"/>
                </w:rPr>
                <w:t>4515-31292</w:t>
              </w:r>
            </w:hyperlink>
          </w:p>
        </w:tc>
        <w:tc>
          <w:tcPr>
            <w:tcW w:w="2975" w:type="dxa"/>
          </w:tcPr>
          <w:p w14:paraId="6E425DA0" w14:textId="77777777" w:rsidR="002E1B08" w:rsidRDefault="00000000">
            <w:pPr>
              <w:pStyle w:val="TableText"/>
            </w:pPr>
            <w:r>
              <w:t>Hospital Admission Diagnosis (V3) (identifier: urn:hl7ii:2.16.840.1.113883.10.20.22.4.34:2015-08-01</w:t>
            </w:r>
          </w:p>
        </w:tc>
      </w:tr>
      <w:tr w:rsidR="002E1B08" w14:paraId="200FB0CD" w14:textId="77777777">
        <w:trPr>
          <w:jc w:val="center"/>
        </w:trPr>
        <w:tc>
          <w:tcPr>
            <w:tcW w:w="3345" w:type="dxa"/>
          </w:tcPr>
          <w:p w14:paraId="639436DF" w14:textId="77777777" w:rsidR="002E1B08" w:rsidRDefault="00000000">
            <w:pPr>
              <w:pStyle w:val="TableText"/>
            </w:pPr>
            <w:r>
              <w:tab/>
              <w:t>entryRelationship</w:t>
            </w:r>
          </w:p>
        </w:tc>
        <w:tc>
          <w:tcPr>
            <w:tcW w:w="720" w:type="dxa"/>
          </w:tcPr>
          <w:p w14:paraId="4809F0B7" w14:textId="77777777" w:rsidR="002E1B08" w:rsidRDefault="00000000">
            <w:pPr>
              <w:pStyle w:val="TableText"/>
            </w:pPr>
            <w:r>
              <w:t>0..*</w:t>
            </w:r>
          </w:p>
        </w:tc>
        <w:tc>
          <w:tcPr>
            <w:tcW w:w="1152" w:type="dxa"/>
          </w:tcPr>
          <w:p w14:paraId="406475F2" w14:textId="77777777" w:rsidR="002E1B08" w:rsidRDefault="00000000">
            <w:pPr>
              <w:pStyle w:val="TableText"/>
            </w:pPr>
            <w:r>
              <w:t>MAY</w:t>
            </w:r>
          </w:p>
        </w:tc>
        <w:tc>
          <w:tcPr>
            <w:tcW w:w="864" w:type="dxa"/>
          </w:tcPr>
          <w:p w14:paraId="690D9A1B" w14:textId="77777777" w:rsidR="002E1B08" w:rsidRDefault="002E1B08">
            <w:pPr>
              <w:pStyle w:val="TableText"/>
            </w:pPr>
          </w:p>
        </w:tc>
        <w:tc>
          <w:tcPr>
            <w:tcW w:w="1104" w:type="dxa"/>
          </w:tcPr>
          <w:p w14:paraId="49DDEBCE" w14:textId="77777777" w:rsidR="002E1B08" w:rsidRDefault="00000000">
            <w:pPr>
              <w:pStyle w:val="TableText"/>
            </w:pPr>
            <w:hyperlink w:anchor="C_4515-31244">
              <w:r>
                <w:rPr>
                  <w:rStyle w:val="HyperlinkText9pt"/>
                </w:rPr>
                <w:t>4515-31244</w:t>
              </w:r>
            </w:hyperlink>
          </w:p>
        </w:tc>
        <w:tc>
          <w:tcPr>
            <w:tcW w:w="2975" w:type="dxa"/>
          </w:tcPr>
          <w:p w14:paraId="61AC0A30" w14:textId="77777777" w:rsidR="002E1B08" w:rsidRDefault="002E1B08">
            <w:pPr>
              <w:pStyle w:val="TableText"/>
            </w:pPr>
          </w:p>
        </w:tc>
      </w:tr>
      <w:tr w:rsidR="002E1B08" w14:paraId="0DA5C6B6" w14:textId="77777777">
        <w:trPr>
          <w:jc w:val="center"/>
        </w:trPr>
        <w:tc>
          <w:tcPr>
            <w:tcW w:w="3345" w:type="dxa"/>
          </w:tcPr>
          <w:p w14:paraId="14FE6864" w14:textId="77777777" w:rsidR="002E1B08" w:rsidRDefault="00000000">
            <w:pPr>
              <w:pStyle w:val="TableText"/>
            </w:pPr>
            <w:r>
              <w:tab/>
            </w:r>
            <w:r>
              <w:tab/>
              <w:t>@typeCode</w:t>
            </w:r>
          </w:p>
        </w:tc>
        <w:tc>
          <w:tcPr>
            <w:tcW w:w="720" w:type="dxa"/>
          </w:tcPr>
          <w:p w14:paraId="7EF7757A" w14:textId="77777777" w:rsidR="002E1B08" w:rsidRDefault="00000000">
            <w:pPr>
              <w:pStyle w:val="TableText"/>
            </w:pPr>
            <w:r>
              <w:t>1..1</w:t>
            </w:r>
          </w:p>
        </w:tc>
        <w:tc>
          <w:tcPr>
            <w:tcW w:w="1152" w:type="dxa"/>
          </w:tcPr>
          <w:p w14:paraId="7662CF84" w14:textId="77777777" w:rsidR="002E1B08" w:rsidRDefault="00000000">
            <w:pPr>
              <w:pStyle w:val="TableText"/>
            </w:pPr>
            <w:r>
              <w:t>SHALL</w:t>
            </w:r>
          </w:p>
        </w:tc>
        <w:tc>
          <w:tcPr>
            <w:tcW w:w="864" w:type="dxa"/>
          </w:tcPr>
          <w:p w14:paraId="47BFE115" w14:textId="77777777" w:rsidR="002E1B08" w:rsidRDefault="002E1B08">
            <w:pPr>
              <w:pStyle w:val="TableText"/>
            </w:pPr>
          </w:p>
        </w:tc>
        <w:tc>
          <w:tcPr>
            <w:tcW w:w="1104" w:type="dxa"/>
          </w:tcPr>
          <w:p w14:paraId="272AAC49" w14:textId="77777777" w:rsidR="002E1B08" w:rsidRDefault="00000000">
            <w:pPr>
              <w:pStyle w:val="TableText"/>
            </w:pPr>
            <w:hyperlink w:anchor="C_4515-31300">
              <w:r>
                <w:rPr>
                  <w:rStyle w:val="HyperlinkText9pt"/>
                </w:rPr>
                <w:t>4515-31300</w:t>
              </w:r>
            </w:hyperlink>
          </w:p>
        </w:tc>
        <w:tc>
          <w:tcPr>
            <w:tcW w:w="2975" w:type="dxa"/>
          </w:tcPr>
          <w:p w14:paraId="2B203534" w14:textId="77777777" w:rsidR="002E1B08" w:rsidRDefault="00000000">
            <w:pPr>
              <w:pStyle w:val="TableText"/>
            </w:pPr>
            <w:r>
              <w:t xml:space="preserve">urn:oid:2.16.840.1.113883.5.1002 (HL7ActRelationshipType) </w:t>
            </w:r>
            <w:r>
              <w:lastRenderedPageBreak/>
              <w:t>= REFR</w:t>
            </w:r>
          </w:p>
        </w:tc>
      </w:tr>
      <w:tr w:rsidR="002E1B08" w14:paraId="05DD7E7A" w14:textId="77777777">
        <w:trPr>
          <w:jc w:val="center"/>
        </w:trPr>
        <w:tc>
          <w:tcPr>
            <w:tcW w:w="3345" w:type="dxa"/>
          </w:tcPr>
          <w:p w14:paraId="2BC4FE26" w14:textId="77777777" w:rsidR="002E1B08" w:rsidRDefault="00000000">
            <w:pPr>
              <w:pStyle w:val="TableText"/>
            </w:pPr>
            <w:r>
              <w:tab/>
            </w:r>
            <w:r>
              <w:tab/>
              <w:t>observation</w:t>
            </w:r>
          </w:p>
        </w:tc>
        <w:tc>
          <w:tcPr>
            <w:tcW w:w="720" w:type="dxa"/>
          </w:tcPr>
          <w:p w14:paraId="3F56BCF7" w14:textId="77777777" w:rsidR="002E1B08" w:rsidRDefault="00000000">
            <w:pPr>
              <w:pStyle w:val="TableText"/>
            </w:pPr>
            <w:r>
              <w:t>1..1</w:t>
            </w:r>
          </w:p>
        </w:tc>
        <w:tc>
          <w:tcPr>
            <w:tcW w:w="1152" w:type="dxa"/>
          </w:tcPr>
          <w:p w14:paraId="7D9C1C4E" w14:textId="77777777" w:rsidR="002E1B08" w:rsidRDefault="00000000">
            <w:pPr>
              <w:pStyle w:val="TableText"/>
            </w:pPr>
            <w:r>
              <w:t>SHALL</w:t>
            </w:r>
          </w:p>
        </w:tc>
        <w:tc>
          <w:tcPr>
            <w:tcW w:w="864" w:type="dxa"/>
          </w:tcPr>
          <w:p w14:paraId="68F6CE99" w14:textId="77777777" w:rsidR="002E1B08" w:rsidRDefault="002E1B08">
            <w:pPr>
              <w:pStyle w:val="TableText"/>
            </w:pPr>
          </w:p>
        </w:tc>
        <w:tc>
          <w:tcPr>
            <w:tcW w:w="1104" w:type="dxa"/>
          </w:tcPr>
          <w:p w14:paraId="5F60C3EF" w14:textId="77777777" w:rsidR="002E1B08" w:rsidRDefault="00000000">
            <w:pPr>
              <w:pStyle w:val="TableText"/>
            </w:pPr>
            <w:hyperlink w:anchor="C_4515-31301">
              <w:r>
                <w:rPr>
                  <w:rStyle w:val="HyperlinkText9pt"/>
                </w:rPr>
                <w:t>4515-31301</w:t>
              </w:r>
            </w:hyperlink>
          </w:p>
        </w:tc>
        <w:tc>
          <w:tcPr>
            <w:tcW w:w="2975" w:type="dxa"/>
          </w:tcPr>
          <w:p w14:paraId="1E49876F" w14:textId="77777777" w:rsidR="002E1B08" w:rsidRDefault="00000000">
            <w:pPr>
              <w:pStyle w:val="TableText"/>
            </w:pPr>
            <w:r>
              <w:t>Nutrition Assessment (identifier: urn:oid:2.16.840.1.113883.10.20.22.4.138</w:t>
            </w:r>
          </w:p>
        </w:tc>
      </w:tr>
      <w:tr w:rsidR="002E1B08" w14:paraId="7DBD9E82" w14:textId="77777777">
        <w:trPr>
          <w:jc w:val="center"/>
        </w:trPr>
        <w:tc>
          <w:tcPr>
            <w:tcW w:w="3345" w:type="dxa"/>
          </w:tcPr>
          <w:p w14:paraId="1D49B6EF" w14:textId="77777777" w:rsidR="002E1B08" w:rsidRDefault="00000000">
            <w:pPr>
              <w:pStyle w:val="TableText"/>
            </w:pPr>
            <w:r>
              <w:tab/>
              <w:t>entryRelationship</w:t>
            </w:r>
          </w:p>
        </w:tc>
        <w:tc>
          <w:tcPr>
            <w:tcW w:w="720" w:type="dxa"/>
          </w:tcPr>
          <w:p w14:paraId="2FFBB389" w14:textId="77777777" w:rsidR="002E1B08" w:rsidRDefault="00000000">
            <w:pPr>
              <w:pStyle w:val="TableText"/>
            </w:pPr>
            <w:r>
              <w:t>0..*</w:t>
            </w:r>
          </w:p>
        </w:tc>
        <w:tc>
          <w:tcPr>
            <w:tcW w:w="1152" w:type="dxa"/>
          </w:tcPr>
          <w:p w14:paraId="662357E6" w14:textId="77777777" w:rsidR="002E1B08" w:rsidRDefault="00000000">
            <w:pPr>
              <w:pStyle w:val="TableText"/>
            </w:pPr>
            <w:r>
              <w:t>MAY</w:t>
            </w:r>
          </w:p>
        </w:tc>
        <w:tc>
          <w:tcPr>
            <w:tcW w:w="864" w:type="dxa"/>
          </w:tcPr>
          <w:p w14:paraId="74EFF72E" w14:textId="77777777" w:rsidR="002E1B08" w:rsidRDefault="002E1B08">
            <w:pPr>
              <w:pStyle w:val="TableText"/>
            </w:pPr>
          </w:p>
        </w:tc>
        <w:tc>
          <w:tcPr>
            <w:tcW w:w="1104" w:type="dxa"/>
          </w:tcPr>
          <w:p w14:paraId="34EA9DBE" w14:textId="77777777" w:rsidR="002E1B08" w:rsidRDefault="00000000">
            <w:pPr>
              <w:pStyle w:val="TableText"/>
            </w:pPr>
            <w:hyperlink w:anchor="C_4515-31246">
              <w:r>
                <w:rPr>
                  <w:rStyle w:val="HyperlinkText9pt"/>
                </w:rPr>
                <w:t>4515-31246</w:t>
              </w:r>
            </w:hyperlink>
          </w:p>
        </w:tc>
        <w:tc>
          <w:tcPr>
            <w:tcW w:w="2975" w:type="dxa"/>
          </w:tcPr>
          <w:p w14:paraId="27B24995" w14:textId="77777777" w:rsidR="002E1B08" w:rsidRDefault="002E1B08">
            <w:pPr>
              <w:pStyle w:val="TableText"/>
            </w:pPr>
          </w:p>
        </w:tc>
      </w:tr>
      <w:tr w:rsidR="002E1B08" w14:paraId="2C0A162B" w14:textId="77777777">
        <w:trPr>
          <w:jc w:val="center"/>
        </w:trPr>
        <w:tc>
          <w:tcPr>
            <w:tcW w:w="3345" w:type="dxa"/>
          </w:tcPr>
          <w:p w14:paraId="6E76E912" w14:textId="77777777" w:rsidR="002E1B08" w:rsidRDefault="00000000">
            <w:pPr>
              <w:pStyle w:val="TableText"/>
            </w:pPr>
            <w:r>
              <w:tab/>
            </w:r>
            <w:r>
              <w:tab/>
              <w:t>@typeCode</w:t>
            </w:r>
          </w:p>
        </w:tc>
        <w:tc>
          <w:tcPr>
            <w:tcW w:w="720" w:type="dxa"/>
          </w:tcPr>
          <w:p w14:paraId="62D83D84" w14:textId="77777777" w:rsidR="002E1B08" w:rsidRDefault="00000000">
            <w:pPr>
              <w:pStyle w:val="TableText"/>
            </w:pPr>
            <w:r>
              <w:t>1..1</w:t>
            </w:r>
          </w:p>
        </w:tc>
        <w:tc>
          <w:tcPr>
            <w:tcW w:w="1152" w:type="dxa"/>
          </w:tcPr>
          <w:p w14:paraId="1CBCD309" w14:textId="77777777" w:rsidR="002E1B08" w:rsidRDefault="00000000">
            <w:pPr>
              <w:pStyle w:val="TableText"/>
            </w:pPr>
            <w:r>
              <w:t>SHALL</w:t>
            </w:r>
          </w:p>
        </w:tc>
        <w:tc>
          <w:tcPr>
            <w:tcW w:w="864" w:type="dxa"/>
          </w:tcPr>
          <w:p w14:paraId="12F8D132" w14:textId="77777777" w:rsidR="002E1B08" w:rsidRDefault="002E1B08">
            <w:pPr>
              <w:pStyle w:val="TableText"/>
            </w:pPr>
          </w:p>
        </w:tc>
        <w:tc>
          <w:tcPr>
            <w:tcW w:w="1104" w:type="dxa"/>
          </w:tcPr>
          <w:p w14:paraId="6E7E253B" w14:textId="77777777" w:rsidR="002E1B08" w:rsidRDefault="00000000">
            <w:pPr>
              <w:pStyle w:val="TableText"/>
            </w:pPr>
            <w:hyperlink w:anchor="C_4515-31306">
              <w:r>
                <w:rPr>
                  <w:rStyle w:val="HyperlinkText9pt"/>
                </w:rPr>
                <w:t>4515-31306</w:t>
              </w:r>
            </w:hyperlink>
          </w:p>
        </w:tc>
        <w:tc>
          <w:tcPr>
            <w:tcW w:w="2975" w:type="dxa"/>
          </w:tcPr>
          <w:p w14:paraId="78673FDE" w14:textId="77777777" w:rsidR="002E1B08" w:rsidRDefault="00000000">
            <w:pPr>
              <w:pStyle w:val="TableText"/>
            </w:pPr>
            <w:r>
              <w:t>urn:oid:2.16.840.1.113883.5.1002 (HL7ActRelationshipType) = REFR</w:t>
            </w:r>
          </w:p>
        </w:tc>
      </w:tr>
      <w:tr w:rsidR="002E1B08" w14:paraId="38B30E97" w14:textId="77777777">
        <w:trPr>
          <w:jc w:val="center"/>
        </w:trPr>
        <w:tc>
          <w:tcPr>
            <w:tcW w:w="3345" w:type="dxa"/>
          </w:tcPr>
          <w:p w14:paraId="1A014677" w14:textId="77777777" w:rsidR="002E1B08" w:rsidRDefault="00000000">
            <w:pPr>
              <w:pStyle w:val="TableText"/>
            </w:pPr>
            <w:r>
              <w:tab/>
            </w:r>
            <w:r>
              <w:tab/>
              <w:t>act</w:t>
            </w:r>
          </w:p>
        </w:tc>
        <w:tc>
          <w:tcPr>
            <w:tcW w:w="720" w:type="dxa"/>
          </w:tcPr>
          <w:p w14:paraId="3DF90AB6" w14:textId="77777777" w:rsidR="002E1B08" w:rsidRDefault="00000000">
            <w:pPr>
              <w:pStyle w:val="TableText"/>
            </w:pPr>
            <w:r>
              <w:t>1..1</w:t>
            </w:r>
          </w:p>
        </w:tc>
        <w:tc>
          <w:tcPr>
            <w:tcW w:w="1152" w:type="dxa"/>
          </w:tcPr>
          <w:p w14:paraId="161CCCE6" w14:textId="77777777" w:rsidR="002E1B08" w:rsidRDefault="00000000">
            <w:pPr>
              <w:pStyle w:val="TableText"/>
            </w:pPr>
            <w:r>
              <w:t>SHALL</w:t>
            </w:r>
          </w:p>
        </w:tc>
        <w:tc>
          <w:tcPr>
            <w:tcW w:w="864" w:type="dxa"/>
          </w:tcPr>
          <w:p w14:paraId="69ED52CB" w14:textId="77777777" w:rsidR="002E1B08" w:rsidRDefault="002E1B08">
            <w:pPr>
              <w:pStyle w:val="TableText"/>
            </w:pPr>
          </w:p>
        </w:tc>
        <w:tc>
          <w:tcPr>
            <w:tcW w:w="1104" w:type="dxa"/>
          </w:tcPr>
          <w:p w14:paraId="508E1B46" w14:textId="77777777" w:rsidR="002E1B08" w:rsidRDefault="00000000">
            <w:pPr>
              <w:pStyle w:val="TableText"/>
            </w:pPr>
            <w:hyperlink w:anchor="C_4515-31307">
              <w:r>
                <w:rPr>
                  <w:rStyle w:val="HyperlinkText9pt"/>
                </w:rPr>
                <w:t>4515-31307</w:t>
              </w:r>
            </w:hyperlink>
          </w:p>
        </w:tc>
        <w:tc>
          <w:tcPr>
            <w:tcW w:w="2975" w:type="dxa"/>
          </w:tcPr>
          <w:p w14:paraId="76B92AFC" w14:textId="77777777" w:rsidR="002E1B08" w:rsidRDefault="00000000">
            <w:pPr>
              <w:pStyle w:val="TableText"/>
            </w:pPr>
            <w:r>
              <w:t>Postprocedure Diagnosis (V3) (identifier: urn:hl7ii:2.16.840.1.113883.10.20.22.4.51:2015-08-01</w:t>
            </w:r>
          </w:p>
        </w:tc>
      </w:tr>
      <w:tr w:rsidR="002E1B08" w14:paraId="50412F04" w14:textId="77777777">
        <w:trPr>
          <w:jc w:val="center"/>
        </w:trPr>
        <w:tc>
          <w:tcPr>
            <w:tcW w:w="3345" w:type="dxa"/>
          </w:tcPr>
          <w:p w14:paraId="4843993C" w14:textId="77777777" w:rsidR="002E1B08" w:rsidRDefault="00000000">
            <w:pPr>
              <w:pStyle w:val="TableText"/>
            </w:pPr>
            <w:r>
              <w:tab/>
              <w:t>entryRelationship</w:t>
            </w:r>
          </w:p>
        </w:tc>
        <w:tc>
          <w:tcPr>
            <w:tcW w:w="720" w:type="dxa"/>
          </w:tcPr>
          <w:p w14:paraId="645A7F97" w14:textId="77777777" w:rsidR="002E1B08" w:rsidRDefault="00000000">
            <w:pPr>
              <w:pStyle w:val="TableText"/>
            </w:pPr>
            <w:r>
              <w:t>0..*</w:t>
            </w:r>
          </w:p>
        </w:tc>
        <w:tc>
          <w:tcPr>
            <w:tcW w:w="1152" w:type="dxa"/>
          </w:tcPr>
          <w:p w14:paraId="7EDDBA2A" w14:textId="77777777" w:rsidR="002E1B08" w:rsidRDefault="00000000">
            <w:pPr>
              <w:pStyle w:val="TableText"/>
            </w:pPr>
            <w:r>
              <w:t>MAY</w:t>
            </w:r>
          </w:p>
        </w:tc>
        <w:tc>
          <w:tcPr>
            <w:tcW w:w="864" w:type="dxa"/>
          </w:tcPr>
          <w:p w14:paraId="1B3BD632" w14:textId="77777777" w:rsidR="002E1B08" w:rsidRDefault="002E1B08">
            <w:pPr>
              <w:pStyle w:val="TableText"/>
            </w:pPr>
          </w:p>
        </w:tc>
        <w:tc>
          <w:tcPr>
            <w:tcW w:w="1104" w:type="dxa"/>
          </w:tcPr>
          <w:p w14:paraId="6194F63B" w14:textId="77777777" w:rsidR="002E1B08" w:rsidRDefault="00000000">
            <w:pPr>
              <w:pStyle w:val="TableText"/>
            </w:pPr>
            <w:hyperlink w:anchor="C_4515-31247">
              <w:r>
                <w:rPr>
                  <w:rStyle w:val="HyperlinkText9pt"/>
                </w:rPr>
                <w:t>4515-31247</w:t>
              </w:r>
            </w:hyperlink>
          </w:p>
        </w:tc>
        <w:tc>
          <w:tcPr>
            <w:tcW w:w="2975" w:type="dxa"/>
          </w:tcPr>
          <w:p w14:paraId="2AB72CDF" w14:textId="77777777" w:rsidR="002E1B08" w:rsidRDefault="002E1B08">
            <w:pPr>
              <w:pStyle w:val="TableText"/>
            </w:pPr>
          </w:p>
        </w:tc>
      </w:tr>
      <w:tr w:rsidR="002E1B08" w14:paraId="03E8ACBF" w14:textId="77777777">
        <w:trPr>
          <w:jc w:val="center"/>
        </w:trPr>
        <w:tc>
          <w:tcPr>
            <w:tcW w:w="3345" w:type="dxa"/>
          </w:tcPr>
          <w:p w14:paraId="6FB59BA5" w14:textId="77777777" w:rsidR="002E1B08" w:rsidRDefault="00000000">
            <w:pPr>
              <w:pStyle w:val="TableText"/>
            </w:pPr>
            <w:r>
              <w:tab/>
            </w:r>
            <w:r>
              <w:tab/>
              <w:t>@typeCode</w:t>
            </w:r>
          </w:p>
        </w:tc>
        <w:tc>
          <w:tcPr>
            <w:tcW w:w="720" w:type="dxa"/>
          </w:tcPr>
          <w:p w14:paraId="2520F810" w14:textId="77777777" w:rsidR="002E1B08" w:rsidRDefault="00000000">
            <w:pPr>
              <w:pStyle w:val="TableText"/>
            </w:pPr>
            <w:r>
              <w:t>1..1</w:t>
            </w:r>
          </w:p>
        </w:tc>
        <w:tc>
          <w:tcPr>
            <w:tcW w:w="1152" w:type="dxa"/>
          </w:tcPr>
          <w:p w14:paraId="7CD93FAC" w14:textId="77777777" w:rsidR="002E1B08" w:rsidRDefault="00000000">
            <w:pPr>
              <w:pStyle w:val="TableText"/>
            </w:pPr>
            <w:r>
              <w:t>SHALL</w:t>
            </w:r>
          </w:p>
        </w:tc>
        <w:tc>
          <w:tcPr>
            <w:tcW w:w="864" w:type="dxa"/>
          </w:tcPr>
          <w:p w14:paraId="356C9CBA" w14:textId="77777777" w:rsidR="002E1B08" w:rsidRDefault="002E1B08">
            <w:pPr>
              <w:pStyle w:val="TableText"/>
            </w:pPr>
          </w:p>
        </w:tc>
        <w:tc>
          <w:tcPr>
            <w:tcW w:w="1104" w:type="dxa"/>
          </w:tcPr>
          <w:p w14:paraId="22C54D22" w14:textId="77777777" w:rsidR="002E1B08" w:rsidRDefault="00000000">
            <w:pPr>
              <w:pStyle w:val="TableText"/>
            </w:pPr>
            <w:hyperlink w:anchor="C_4515-31309">
              <w:r>
                <w:rPr>
                  <w:rStyle w:val="HyperlinkText9pt"/>
                </w:rPr>
                <w:t>4515-31309</w:t>
              </w:r>
            </w:hyperlink>
          </w:p>
        </w:tc>
        <w:tc>
          <w:tcPr>
            <w:tcW w:w="2975" w:type="dxa"/>
          </w:tcPr>
          <w:p w14:paraId="062CE8B9" w14:textId="77777777" w:rsidR="002E1B08" w:rsidRDefault="00000000">
            <w:pPr>
              <w:pStyle w:val="TableText"/>
            </w:pPr>
            <w:r>
              <w:t>urn:oid:2.16.840.1.113883.5.1002 (HL7ActRelationshipType) = REFR</w:t>
            </w:r>
          </w:p>
        </w:tc>
      </w:tr>
      <w:tr w:rsidR="002E1B08" w14:paraId="3411D0CE" w14:textId="77777777">
        <w:trPr>
          <w:jc w:val="center"/>
        </w:trPr>
        <w:tc>
          <w:tcPr>
            <w:tcW w:w="3345" w:type="dxa"/>
          </w:tcPr>
          <w:p w14:paraId="1037BCF5" w14:textId="77777777" w:rsidR="002E1B08" w:rsidRDefault="00000000">
            <w:pPr>
              <w:pStyle w:val="TableText"/>
            </w:pPr>
            <w:r>
              <w:tab/>
            </w:r>
            <w:r>
              <w:tab/>
              <w:t>observation</w:t>
            </w:r>
          </w:p>
        </w:tc>
        <w:tc>
          <w:tcPr>
            <w:tcW w:w="720" w:type="dxa"/>
          </w:tcPr>
          <w:p w14:paraId="4558C4DE" w14:textId="77777777" w:rsidR="002E1B08" w:rsidRDefault="00000000">
            <w:pPr>
              <w:pStyle w:val="TableText"/>
            </w:pPr>
            <w:r>
              <w:t>1..1</w:t>
            </w:r>
          </w:p>
        </w:tc>
        <w:tc>
          <w:tcPr>
            <w:tcW w:w="1152" w:type="dxa"/>
          </w:tcPr>
          <w:p w14:paraId="79854586" w14:textId="77777777" w:rsidR="002E1B08" w:rsidRDefault="00000000">
            <w:pPr>
              <w:pStyle w:val="TableText"/>
            </w:pPr>
            <w:r>
              <w:t>SHALL</w:t>
            </w:r>
          </w:p>
        </w:tc>
        <w:tc>
          <w:tcPr>
            <w:tcW w:w="864" w:type="dxa"/>
          </w:tcPr>
          <w:p w14:paraId="08C90D76" w14:textId="77777777" w:rsidR="002E1B08" w:rsidRDefault="002E1B08">
            <w:pPr>
              <w:pStyle w:val="TableText"/>
            </w:pPr>
          </w:p>
        </w:tc>
        <w:tc>
          <w:tcPr>
            <w:tcW w:w="1104" w:type="dxa"/>
          </w:tcPr>
          <w:p w14:paraId="24160B03" w14:textId="77777777" w:rsidR="002E1B08" w:rsidRDefault="00000000">
            <w:pPr>
              <w:pStyle w:val="TableText"/>
            </w:pPr>
            <w:hyperlink w:anchor="C_4515-31310">
              <w:r>
                <w:rPr>
                  <w:rStyle w:val="HyperlinkText9pt"/>
                </w:rPr>
                <w:t>4515-31310</w:t>
              </w:r>
            </w:hyperlink>
          </w:p>
        </w:tc>
        <w:tc>
          <w:tcPr>
            <w:tcW w:w="2975" w:type="dxa"/>
          </w:tcPr>
          <w:p w14:paraId="7CB12CD5" w14:textId="77777777" w:rsidR="002E1B08" w:rsidRDefault="00000000">
            <w:pPr>
              <w:pStyle w:val="TableText"/>
            </w:pPr>
            <w:r>
              <w:t>Pregnancy Observation (identifier: urn:oid:2.16.840.1.113883.10.20.15.3.8</w:t>
            </w:r>
          </w:p>
        </w:tc>
      </w:tr>
      <w:tr w:rsidR="002E1B08" w14:paraId="25D68F2A" w14:textId="77777777">
        <w:trPr>
          <w:jc w:val="center"/>
        </w:trPr>
        <w:tc>
          <w:tcPr>
            <w:tcW w:w="3345" w:type="dxa"/>
          </w:tcPr>
          <w:p w14:paraId="2A843831" w14:textId="77777777" w:rsidR="002E1B08" w:rsidRDefault="00000000">
            <w:pPr>
              <w:pStyle w:val="TableText"/>
            </w:pPr>
            <w:r>
              <w:tab/>
              <w:t>entryRelationship</w:t>
            </w:r>
          </w:p>
        </w:tc>
        <w:tc>
          <w:tcPr>
            <w:tcW w:w="720" w:type="dxa"/>
          </w:tcPr>
          <w:p w14:paraId="2D6C82F9" w14:textId="77777777" w:rsidR="002E1B08" w:rsidRDefault="00000000">
            <w:pPr>
              <w:pStyle w:val="TableText"/>
            </w:pPr>
            <w:r>
              <w:t>0..*</w:t>
            </w:r>
          </w:p>
        </w:tc>
        <w:tc>
          <w:tcPr>
            <w:tcW w:w="1152" w:type="dxa"/>
          </w:tcPr>
          <w:p w14:paraId="36E955C3" w14:textId="77777777" w:rsidR="002E1B08" w:rsidRDefault="00000000">
            <w:pPr>
              <w:pStyle w:val="TableText"/>
            </w:pPr>
            <w:r>
              <w:t>MAY</w:t>
            </w:r>
          </w:p>
        </w:tc>
        <w:tc>
          <w:tcPr>
            <w:tcW w:w="864" w:type="dxa"/>
          </w:tcPr>
          <w:p w14:paraId="308BE25F" w14:textId="77777777" w:rsidR="002E1B08" w:rsidRDefault="002E1B08">
            <w:pPr>
              <w:pStyle w:val="TableText"/>
            </w:pPr>
          </w:p>
        </w:tc>
        <w:tc>
          <w:tcPr>
            <w:tcW w:w="1104" w:type="dxa"/>
          </w:tcPr>
          <w:p w14:paraId="017829C3" w14:textId="77777777" w:rsidR="002E1B08" w:rsidRDefault="00000000">
            <w:pPr>
              <w:pStyle w:val="TableText"/>
            </w:pPr>
            <w:hyperlink w:anchor="C_4515-31248">
              <w:r>
                <w:rPr>
                  <w:rStyle w:val="HyperlinkText9pt"/>
                </w:rPr>
                <w:t>4515-31248</w:t>
              </w:r>
            </w:hyperlink>
          </w:p>
        </w:tc>
        <w:tc>
          <w:tcPr>
            <w:tcW w:w="2975" w:type="dxa"/>
          </w:tcPr>
          <w:p w14:paraId="79E6C9BF" w14:textId="77777777" w:rsidR="002E1B08" w:rsidRDefault="002E1B08">
            <w:pPr>
              <w:pStyle w:val="TableText"/>
            </w:pPr>
          </w:p>
        </w:tc>
      </w:tr>
      <w:tr w:rsidR="002E1B08" w14:paraId="55E64E98" w14:textId="77777777">
        <w:trPr>
          <w:jc w:val="center"/>
        </w:trPr>
        <w:tc>
          <w:tcPr>
            <w:tcW w:w="3345" w:type="dxa"/>
          </w:tcPr>
          <w:p w14:paraId="333EF721" w14:textId="77777777" w:rsidR="002E1B08" w:rsidRDefault="00000000">
            <w:pPr>
              <w:pStyle w:val="TableText"/>
            </w:pPr>
            <w:r>
              <w:tab/>
            </w:r>
            <w:r>
              <w:tab/>
              <w:t>@typeCode</w:t>
            </w:r>
          </w:p>
        </w:tc>
        <w:tc>
          <w:tcPr>
            <w:tcW w:w="720" w:type="dxa"/>
          </w:tcPr>
          <w:p w14:paraId="119B81A9" w14:textId="77777777" w:rsidR="002E1B08" w:rsidRDefault="00000000">
            <w:pPr>
              <w:pStyle w:val="TableText"/>
            </w:pPr>
            <w:r>
              <w:t>1..1</w:t>
            </w:r>
          </w:p>
        </w:tc>
        <w:tc>
          <w:tcPr>
            <w:tcW w:w="1152" w:type="dxa"/>
          </w:tcPr>
          <w:p w14:paraId="15C9ED9D" w14:textId="77777777" w:rsidR="002E1B08" w:rsidRDefault="00000000">
            <w:pPr>
              <w:pStyle w:val="TableText"/>
            </w:pPr>
            <w:r>
              <w:t>SHALL</w:t>
            </w:r>
          </w:p>
        </w:tc>
        <w:tc>
          <w:tcPr>
            <w:tcW w:w="864" w:type="dxa"/>
          </w:tcPr>
          <w:p w14:paraId="7EAD62DE" w14:textId="77777777" w:rsidR="002E1B08" w:rsidRDefault="002E1B08">
            <w:pPr>
              <w:pStyle w:val="TableText"/>
            </w:pPr>
          </w:p>
        </w:tc>
        <w:tc>
          <w:tcPr>
            <w:tcW w:w="1104" w:type="dxa"/>
          </w:tcPr>
          <w:p w14:paraId="5CB6DFC0" w14:textId="77777777" w:rsidR="002E1B08" w:rsidRDefault="00000000">
            <w:pPr>
              <w:pStyle w:val="TableText"/>
            </w:pPr>
            <w:hyperlink w:anchor="C_4515-31312">
              <w:r>
                <w:rPr>
                  <w:rStyle w:val="HyperlinkText9pt"/>
                </w:rPr>
                <w:t>4515-31312</w:t>
              </w:r>
            </w:hyperlink>
          </w:p>
        </w:tc>
        <w:tc>
          <w:tcPr>
            <w:tcW w:w="2975" w:type="dxa"/>
          </w:tcPr>
          <w:p w14:paraId="6EB2A163" w14:textId="77777777" w:rsidR="002E1B08" w:rsidRDefault="00000000">
            <w:pPr>
              <w:pStyle w:val="TableText"/>
            </w:pPr>
            <w:r>
              <w:t>urn:oid:2.16.840.1.113883.5.1002 (HL7ActRelationshipType) = REFR</w:t>
            </w:r>
          </w:p>
        </w:tc>
      </w:tr>
      <w:tr w:rsidR="002E1B08" w14:paraId="15FA8FE0" w14:textId="77777777">
        <w:trPr>
          <w:jc w:val="center"/>
        </w:trPr>
        <w:tc>
          <w:tcPr>
            <w:tcW w:w="3345" w:type="dxa"/>
          </w:tcPr>
          <w:p w14:paraId="7F621254" w14:textId="77777777" w:rsidR="002E1B08" w:rsidRDefault="00000000">
            <w:pPr>
              <w:pStyle w:val="TableText"/>
            </w:pPr>
            <w:r>
              <w:tab/>
            </w:r>
            <w:r>
              <w:tab/>
              <w:t>act</w:t>
            </w:r>
          </w:p>
        </w:tc>
        <w:tc>
          <w:tcPr>
            <w:tcW w:w="720" w:type="dxa"/>
          </w:tcPr>
          <w:p w14:paraId="70661D0B" w14:textId="77777777" w:rsidR="002E1B08" w:rsidRDefault="00000000">
            <w:pPr>
              <w:pStyle w:val="TableText"/>
            </w:pPr>
            <w:r>
              <w:t>1..1</w:t>
            </w:r>
          </w:p>
        </w:tc>
        <w:tc>
          <w:tcPr>
            <w:tcW w:w="1152" w:type="dxa"/>
          </w:tcPr>
          <w:p w14:paraId="18752B01" w14:textId="77777777" w:rsidR="002E1B08" w:rsidRDefault="00000000">
            <w:pPr>
              <w:pStyle w:val="TableText"/>
            </w:pPr>
            <w:r>
              <w:t>SHALL</w:t>
            </w:r>
          </w:p>
        </w:tc>
        <w:tc>
          <w:tcPr>
            <w:tcW w:w="864" w:type="dxa"/>
          </w:tcPr>
          <w:p w14:paraId="61FF9084" w14:textId="77777777" w:rsidR="002E1B08" w:rsidRDefault="002E1B08">
            <w:pPr>
              <w:pStyle w:val="TableText"/>
            </w:pPr>
          </w:p>
        </w:tc>
        <w:tc>
          <w:tcPr>
            <w:tcW w:w="1104" w:type="dxa"/>
          </w:tcPr>
          <w:p w14:paraId="2457F8EA" w14:textId="77777777" w:rsidR="002E1B08" w:rsidRDefault="00000000">
            <w:pPr>
              <w:pStyle w:val="TableText"/>
            </w:pPr>
            <w:hyperlink w:anchor="C_4515-31313">
              <w:r>
                <w:rPr>
                  <w:rStyle w:val="HyperlinkText9pt"/>
                </w:rPr>
                <w:t>4515-31313</w:t>
              </w:r>
            </w:hyperlink>
          </w:p>
        </w:tc>
        <w:tc>
          <w:tcPr>
            <w:tcW w:w="2975" w:type="dxa"/>
          </w:tcPr>
          <w:p w14:paraId="5DF4DE21" w14:textId="77777777" w:rsidR="002E1B08" w:rsidRDefault="00000000">
            <w:pPr>
              <w:pStyle w:val="TableText"/>
            </w:pPr>
            <w:r>
              <w:t>Preoperative Diagnosis (V3) (identifier: urn:hl7ii:2.16.840.1.113883.10.20.22.4.65:2015-08-01</w:t>
            </w:r>
          </w:p>
        </w:tc>
      </w:tr>
      <w:tr w:rsidR="002E1B08" w14:paraId="6229CDF6" w14:textId="77777777">
        <w:trPr>
          <w:jc w:val="center"/>
        </w:trPr>
        <w:tc>
          <w:tcPr>
            <w:tcW w:w="3345" w:type="dxa"/>
          </w:tcPr>
          <w:p w14:paraId="486E4FD4" w14:textId="77777777" w:rsidR="002E1B08" w:rsidRDefault="00000000">
            <w:pPr>
              <w:pStyle w:val="TableText"/>
            </w:pPr>
            <w:r>
              <w:tab/>
              <w:t>entryRelationship</w:t>
            </w:r>
          </w:p>
        </w:tc>
        <w:tc>
          <w:tcPr>
            <w:tcW w:w="720" w:type="dxa"/>
          </w:tcPr>
          <w:p w14:paraId="4AF94E7C" w14:textId="77777777" w:rsidR="002E1B08" w:rsidRDefault="00000000">
            <w:pPr>
              <w:pStyle w:val="TableText"/>
            </w:pPr>
            <w:r>
              <w:t>0..*</w:t>
            </w:r>
          </w:p>
        </w:tc>
        <w:tc>
          <w:tcPr>
            <w:tcW w:w="1152" w:type="dxa"/>
          </w:tcPr>
          <w:p w14:paraId="5944B60D" w14:textId="77777777" w:rsidR="002E1B08" w:rsidRDefault="00000000">
            <w:pPr>
              <w:pStyle w:val="TableText"/>
            </w:pPr>
            <w:r>
              <w:t>MAY</w:t>
            </w:r>
          </w:p>
        </w:tc>
        <w:tc>
          <w:tcPr>
            <w:tcW w:w="864" w:type="dxa"/>
          </w:tcPr>
          <w:p w14:paraId="3C08E3BE" w14:textId="77777777" w:rsidR="002E1B08" w:rsidRDefault="002E1B08">
            <w:pPr>
              <w:pStyle w:val="TableText"/>
            </w:pPr>
          </w:p>
        </w:tc>
        <w:tc>
          <w:tcPr>
            <w:tcW w:w="1104" w:type="dxa"/>
          </w:tcPr>
          <w:p w14:paraId="3C15D3C1" w14:textId="77777777" w:rsidR="002E1B08" w:rsidRDefault="00000000">
            <w:pPr>
              <w:pStyle w:val="TableText"/>
            </w:pPr>
            <w:hyperlink w:anchor="C_4515-31250">
              <w:r>
                <w:rPr>
                  <w:rStyle w:val="HyperlinkText9pt"/>
                </w:rPr>
                <w:t>4515-31250</w:t>
              </w:r>
            </w:hyperlink>
          </w:p>
        </w:tc>
        <w:tc>
          <w:tcPr>
            <w:tcW w:w="2975" w:type="dxa"/>
          </w:tcPr>
          <w:p w14:paraId="2C6963E3" w14:textId="77777777" w:rsidR="002E1B08" w:rsidRDefault="002E1B08">
            <w:pPr>
              <w:pStyle w:val="TableText"/>
            </w:pPr>
          </w:p>
        </w:tc>
      </w:tr>
      <w:tr w:rsidR="002E1B08" w14:paraId="3FD263B6" w14:textId="77777777">
        <w:trPr>
          <w:jc w:val="center"/>
        </w:trPr>
        <w:tc>
          <w:tcPr>
            <w:tcW w:w="3345" w:type="dxa"/>
          </w:tcPr>
          <w:p w14:paraId="78CF2FAE" w14:textId="77777777" w:rsidR="002E1B08" w:rsidRDefault="00000000">
            <w:pPr>
              <w:pStyle w:val="TableText"/>
            </w:pPr>
            <w:r>
              <w:tab/>
            </w:r>
            <w:r>
              <w:tab/>
              <w:t>@typeCode</w:t>
            </w:r>
          </w:p>
        </w:tc>
        <w:tc>
          <w:tcPr>
            <w:tcW w:w="720" w:type="dxa"/>
          </w:tcPr>
          <w:p w14:paraId="3F6513D5" w14:textId="77777777" w:rsidR="002E1B08" w:rsidRDefault="00000000">
            <w:pPr>
              <w:pStyle w:val="TableText"/>
            </w:pPr>
            <w:r>
              <w:t>1..1</w:t>
            </w:r>
          </w:p>
        </w:tc>
        <w:tc>
          <w:tcPr>
            <w:tcW w:w="1152" w:type="dxa"/>
          </w:tcPr>
          <w:p w14:paraId="23B6A254" w14:textId="77777777" w:rsidR="002E1B08" w:rsidRDefault="00000000">
            <w:pPr>
              <w:pStyle w:val="TableText"/>
            </w:pPr>
            <w:r>
              <w:t>SHALL</w:t>
            </w:r>
          </w:p>
        </w:tc>
        <w:tc>
          <w:tcPr>
            <w:tcW w:w="864" w:type="dxa"/>
          </w:tcPr>
          <w:p w14:paraId="307E4316" w14:textId="77777777" w:rsidR="002E1B08" w:rsidRDefault="002E1B08">
            <w:pPr>
              <w:pStyle w:val="TableText"/>
            </w:pPr>
          </w:p>
        </w:tc>
        <w:tc>
          <w:tcPr>
            <w:tcW w:w="1104" w:type="dxa"/>
          </w:tcPr>
          <w:p w14:paraId="76E08346" w14:textId="77777777" w:rsidR="002E1B08" w:rsidRDefault="00000000">
            <w:pPr>
              <w:pStyle w:val="TableText"/>
            </w:pPr>
            <w:hyperlink w:anchor="C_4515-31318">
              <w:r>
                <w:rPr>
                  <w:rStyle w:val="HyperlinkText9pt"/>
                </w:rPr>
                <w:t>4515-31318</w:t>
              </w:r>
            </w:hyperlink>
          </w:p>
        </w:tc>
        <w:tc>
          <w:tcPr>
            <w:tcW w:w="2975" w:type="dxa"/>
          </w:tcPr>
          <w:p w14:paraId="1E18FDEE" w14:textId="77777777" w:rsidR="002E1B08" w:rsidRDefault="00000000">
            <w:pPr>
              <w:pStyle w:val="TableText"/>
            </w:pPr>
            <w:r>
              <w:t>urn:oid:2.16.840.1.113883.5.1002 (HL7ActRelationshipType) = REFR</w:t>
            </w:r>
          </w:p>
        </w:tc>
      </w:tr>
      <w:tr w:rsidR="002E1B08" w14:paraId="79977190" w14:textId="77777777">
        <w:trPr>
          <w:jc w:val="center"/>
        </w:trPr>
        <w:tc>
          <w:tcPr>
            <w:tcW w:w="3345" w:type="dxa"/>
          </w:tcPr>
          <w:p w14:paraId="05480534" w14:textId="77777777" w:rsidR="002E1B08" w:rsidRDefault="00000000">
            <w:pPr>
              <w:pStyle w:val="TableText"/>
            </w:pPr>
            <w:r>
              <w:tab/>
            </w:r>
            <w:r>
              <w:tab/>
              <w:t>observation</w:t>
            </w:r>
          </w:p>
        </w:tc>
        <w:tc>
          <w:tcPr>
            <w:tcW w:w="720" w:type="dxa"/>
          </w:tcPr>
          <w:p w14:paraId="36FC4554" w14:textId="77777777" w:rsidR="002E1B08" w:rsidRDefault="00000000">
            <w:pPr>
              <w:pStyle w:val="TableText"/>
            </w:pPr>
            <w:r>
              <w:t>1..1</w:t>
            </w:r>
          </w:p>
        </w:tc>
        <w:tc>
          <w:tcPr>
            <w:tcW w:w="1152" w:type="dxa"/>
          </w:tcPr>
          <w:p w14:paraId="06FC6C27" w14:textId="77777777" w:rsidR="002E1B08" w:rsidRDefault="00000000">
            <w:pPr>
              <w:pStyle w:val="TableText"/>
            </w:pPr>
            <w:r>
              <w:t>SHALL</w:t>
            </w:r>
          </w:p>
        </w:tc>
        <w:tc>
          <w:tcPr>
            <w:tcW w:w="864" w:type="dxa"/>
          </w:tcPr>
          <w:p w14:paraId="1CCDD655" w14:textId="77777777" w:rsidR="002E1B08" w:rsidRDefault="002E1B08">
            <w:pPr>
              <w:pStyle w:val="TableText"/>
            </w:pPr>
          </w:p>
        </w:tc>
        <w:tc>
          <w:tcPr>
            <w:tcW w:w="1104" w:type="dxa"/>
          </w:tcPr>
          <w:p w14:paraId="1FA43D45" w14:textId="77777777" w:rsidR="002E1B08" w:rsidRDefault="00000000">
            <w:pPr>
              <w:pStyle w:val="TableText"/>
            </w:pPr>
            <w:hyperlink w:anchor="C_4515-31319">
              <w:r>
                <w:rPr>
                  <w:rStyle w:val="HyperlinkText9pt"/>
                </w:rPr>
                <w:t>4515-31319</w:t>
              </w:r>
            </w:hyperlink>
          </w:p>
        </w:tc>
        <w:tc>
          <w:tcPr>
            <w:tcW w:w="2975" w:type="dxa"/>
          </w:tcPr>
          <w:p w14:paraId="7ACF30FE" w14:textId="77777777" w:rsidR="002E1B08" w:rsidRDefault="00000000">
            <w:pPr>
              <w:pStyle w:val="TableText"/>
            </w:pPr>
            <w:r>
              <w:t>Reaction Observation (V2) (identifier: urn:hl7ii:2.16.840.1.113883.10.20.22.4.9:2014-06-09</w:t>
            </w:r>
          </w:p>
        </w:tc>
      </w:tr>
      <w:tr w:rsidR="002E1B08" w14:paraId="4A3A349F" w14:textId="77777777">
        <w:trPr>
          <w:jc w:val="center"/>
        </w:trPr>
        <w:tc>
          <w:tcPr>
            <w:tcW w:w="3345" w:type="dxa"/>
          </w:tcPr>
          <w:p w14:paraId="41EC93BA" w14:textId="77777777" w:rsidR="002E1B08" w:rsidRDefault="00000000">
            <w:pPr>
              <w:pStyle w:val="TableText"/>
            </w:pPr>
            <w:r>
              <w:tab/>
              <w:t>entryRelationship</w:t>
            </w:r>
          </w:p>
        </w:tc>
        <w:tc>
          <w:tcPr>
            <w:tcW w:w="720" w:type="dxa"/>
          </w:tcPr>
          <w:p w14:paraId="2BEC2E7F" w14:textId="77777777" w:rsidR="002E1B08" w:rsidRDefault="00000000">
            <w:pPr>
              <w:pStyle w:val="TableText"/>
            </w:pPr>
            <w:r>
              <w:t>0..*</w:t>
            </w:r>
          </w:p>
        </w:tc>
        <w:tc>
          <w:tcPr>
            <w:tcW w:w="1152" w:type="dxa"/>
          </w:tcPr>
          <w:p w14:paraId="1EC09581" w14:textId="77777777" w:rsidR="002E1B08" w:rsidRDefault="00000000">
            <w:pPr>
              <w:pStyle w:val="TableText"/>
            </w:pPr>
            <w:r>
              <w:t>MAY</w:t>
            </w:r>
          </w:p>
        </w:tc>
        <w:tc>
          <w:tcPr>
            <w:tcW w:w="864" w:type="dxa"/>
          </w:tcPr>
          <w:p w14:paraId="5D3447C2" w14:textId="77777777" w:rsidR="002E1B08" w:rsidRDefault="002E1B08">
            <w:pPr>
              <w:pStyle w:val="TableText"/>
            </w:pPr>
          </w:p>
        </w:tc>
        <w:tc>
          <w:tcPr>
            <w:tcW w:w="1104" w:type="dxa"/>
          </w:tcPr>
          <w:p w14:paraId="39B1CBC6" w14:textId="77777777" w:rsidR="002E1B08" w:rsidRDefault="00000000">
            <w:pPr>
              <w:pStyle w:val="TableText"/>
            </w:pPr>
            <w:hyperlink w:anchor="C_4515-31251">
              <w:r>
                <w:rPr>
                  <w:rStyle w:val="HyperlinkText9pt"/>
                </w:rPr>
                <w:t>4515-31251</w:t>
              </w:r>
            </w:hyperlink>
          </w:p>
        </w:tc>
        <w:tc>
          <w:tcPr>
            <w:tcW w:w="2975" w:type="dxa"/>
          </w:tcPr>
          <w:p w14:paraId="74E32CCA" w14:textId="77777777" w:rsidR="002E1B08" w:rsidRDefault="002E1B08">
            <w:pPr>
              <w:pStyle w:val="TableText"/>
            </w:pPr>
          </w:p>
        </w:tc>
      </w:tr>
      <w:tr w:rsidR="002E1B08" w14:paraId="7BD2CD86" w14:textId="77777777">
        <w:trPr>
          <w:jc w:val="center"/>
        </w:trPr>
        <w:tc>
          <w:tcPr>
            <w:tcW w:w="3345" w:type="dxa"/>
          </w:tcPr>
          <w:p w14:paraId="36019FB0" w14:textId="77777777" w:rsidR="002E1B08" w:rsidRDefault="00000000">
            <w:pPr>
              <w:pStyle w:val="TableText"/>
            </w:pPr>
            <w:r>
              <w:tab/>
            </w:r>
            <w:r>
              <w:tab/>
              <w:t>@typeCode</w:t>
            </w:r>
          </w:p>
        </w:tc>
        <w:tc>
          <w:tcPr>
            <w:tcW w:w="720" w:type="dxa"/>
          </w:tcPr>
          <w:p w14:paraId="7757FA4D" w14:textId="77777777" w:rsidR="002E1B08" w:rsidRDefault="00000000">
            <w:pPr>
              <w:pStyle w:val="TableText"/>
            </w:pPr>
            <w:r>
              <w:t>1..1</w:t>
            </w:r>
          </w:p>
        </w:tc>
        <w:tc>
          <w:tcPr>
            <w:tcW w:w="1152" w:type="dxa"/>
          </w:tcPr>
          <w:p w14:paraId="052A543D" w14:textId="77777777" w:rsidR="002E1B08" w:rsidRDefault="00000000">
            <w:pPr>
              <w:pStyle w:val="TableText"/>
            </w:pPr>
            <w:r>
              <w:t>SHALL</w:t>
            </w:r>
          </w:p>
        </w:tc>
        <w:tc>
          <w:tcPr>
            <w:tcW w:w="864" w:type="dxa"/>
          </w:tcPr>
          <w:p w14:paraId="43EE49CE" w14:textId="77777777" w:rsidR="002E1B08" w:rsidRDefault="002E1B08">
            <w:pPr>
              <w:pStyle w:val="TableText"/>
            </w:pPr>
          </w:p>
        </w:tc>
        <w:tc>
          <w:tcPr>
            <w:tcW w:w="1104" w:type="dxa"/>
          </w:tcPr>
          <w:p w14:paraId="27922CAB" w14:textId="77777777" w:rsidR="002E1B08" w:rsidRDefault="00000000">
            <w:pPr>
              <w:pStyle w:val="TableText"/>
            </w:pPr>
            <w:hyperlink w:anchor="C_4515-31321">
              <w:r>
                <w:rPr>
                  <w:rStyle w:val="HyperlinkText9pt"/>
                </w:rPr>
                <w:t>4515-31321</w:t>
              </w:r>
            </w:hyperlink>
          </w:p>
        </w:tc>
        <w:tc>
          <w:tcPr>
            <w:tcW w:w="2975" w:type="dxa"/>
          </w:tcPr>
          <w:p w14:paraId="2DC864E1" w14:textId="77777777" w:rsidR="002E1B08" w:rsidRDefault="00000000">
            <w:pPr>
              <w:pStyle w:val="TableText"/>
            </w:pPr>
            <w:r>
              <w:t>urn:oid:2.16.840.1.113883.5.1002 (HL7ActRelationshipType) = REFR</w:t>
            </w:r>
          </w:p>
        </w:tc>
      </w:tr>
      <w:tr w:rsidR="002E1B08" w14:paraId="3ED41D23" w14:textId="77777777">
        <w:trPr>
          <w:jc w:val="center"/>
        </w:trPr>
        <w:tc>
          <w:tcPr>
            <w:tcW w:w="3345" w:type="dxa"/>
          </w:tcPr>
          <w:p w14:paraId="612379F3" w14:textId="77777777" w:rsidR="002E1B08" w:rsidRDefault="00000000">
            <w:pPr>
              <w:pStyle w:val="TableText"/>
            </w:pPr>
            <w:r>
              <w:tab/>
            </w:r>
            <w:r>
              <w:tab/>
              <w:t>observation</w:t>
            </w:r>
          </w:p>
        </w:tc>
        <w:tc>
          <w:tcPr>
            <w:tcW w:w="720" w:type="dxa"/>
          </w:tcPr>
          <w:p w14:paraId="290A4B40" w14:textId="77777777" w:rsidR="002E1B08" w:rsidRDefault="00000000">
            <w:pPr>
              <w:pStyle w:val="TableText"/>
            </w:pPr>
            <w:r>
              <w:t>1..1</w:t>
            </w:r>
          </w:p>
        </w:tc>
        <w:tc>
          <w:tcPr>
            <w:tcW w:w="1152" w:type="dxa"/>
          </w:tcPr>
          <w:p w14:paraId="0AF5A647" w14:textId="77777777" w:rsidR="002E1B08" w:rsidRDefault="00000000">
            <w:pPr>
              <w:pStyle w:val="TableText"/>
            </w:pPr>
            <w:r>
              <w:t>SHALL</w:t>
            </w:r>
          </w:p>
        </w:tc>
        <w:tc>
          <w:tcPr>
            <w:tcW w:w="864" w:type="dxa"/>
          </w:tcPr>
          <w:p w14:paraId="0CF8A4F9" w14:textId="77777777" w:rsidR="002E1B08" w:rsidRDefault="002E1B08">
            <w:pPr>
              <w:pStyle w:val="TableText"/>
            </w:pPr>
          </w:p>
        </w:tc>
        <w:tc>
          <w:tcPr>
            <w:tcW w:w="1104" w:type="dxa"/>
          </w:tcPr>
          <w:p w14:paraId="39DD9A42" w14:textId="77777777" w:rsidR="002E1B08" w:rsidRDefault="00000000">
            <w:pPr>
              <w:pStyle w:val="TableText"/>
            </w:pPr>
            <w:hyperlink w:anchor="C_4515-31322">
              <w:r>
                <w:rPr>
                  <w:rStyle w:val="HyperlinkText9pt"/>
                </w:rPr>
                <w:t>4515-31322</w:t>
              </w:r>
            </w:hyperlink>
          </w:p>
        </w:tc>
        <w:tc>
          <w:tcPr>
            <w:tcW w:w="2975" w:type="dxa"/>
          </w:tcPr>
          <w:p w14:paraId="0573997E" w14:textId="77777777" w:rsidR="002E1B08" w:rsidRDefault="00000000">
            <w:pPr>
              <w:pStyle w:val="TableText"/>
            </w:pPr>
            <w:r>
              <w:t xml:space="preserve">Result Observation (V3) (identifier: </w:t>
            </w:r>
            <w:r>
              <w:lastRenderedPageBreak/>
              <w:t>urn:hl7ii:2.16.840.1.113883.10.20.22.4.2:2015-08-01</w:t>
            </w:r>
          </w:p>
        </w:tc>
      </w:tr>
      <w:tr w:rsidR="002E1B08" w14:paraId="0AAA2F1E" w14:textId="77777777">
        <w:trPr>
          <w:jc w:val="center"/>
        </w:trPr>
        <w:tc>
          <w:tcPr>
            <w:tcW w:w="3345" w:type="dxa"/>
          </w:tcPr>
          <w:p w14:paraId="6A6EA18D" w14:textId="77777777" w:rsidR="002E1B08" w:rsidRDefault="00000000">
            <w:pPr>
              <w:pStyle w:val="TableText"/>
            </w:pPr>
            <w:r>
              <w:tab/>
              <w:t>entryRelationship</w:t>
            </w:r>
          </w:p>
        </w:tc>
        <w:tc>
          <w:tcPr>
            <w:tcW w:w="720" w:type="dxa"/>
          </w:tcPr>
          <w:p w14:paraId="31389642" w14:textId="77777777" w:rsidR="002E1B08" w:rsidRDefault="00000000">
            <w:pPr>
              <w:pStyle w:val="TableText"/>
            </w:pPr>
            <w:r>
              <w:t>0..*</w:t>
            </w:r>
          </w:p>
        </w:tc>
        <w:tc>
          <w:tcPr>
            <w:tcW w:w="1152" w:type="dxa"/>
          </w:tcPr>
          <w:p w14:paraId="62E93B5D" w14:textId="77777777" w:rsidR="002E1B08" w:rsidRDefault="00000000">
            <w:pPr>
              <w:pStyle w:val="TableText"/>
            </w:pPr>
            <w:r>
              <w:t>MAY</w:t>
            </w:r>
          </w:p>
        </w:tc>
        <w:tc>
          <w:tcPr>
            <w:tcW w:w="864" w:type="dxa"/>
          </w:tcPr>
          <w:p w14:paraId="28975360" w14:textId="77777777" w:rsidR="002E1B08" w:rsidRDefault="002E1B08">
            <w:pPr>
              <w:pStyle w:val="TableText"/>
            </w:pPr>
          </w:p>
        </w:tc>
        <w:tc>
          <w:tcPr>
            <w:tcW w:w="1104" w:type="dxa"/>
          </w:tcPr>
          <w:p w14:paraId="506655A0" w14:textId="77777777" w:rsidR="002E1B08" w:rsidRDefault="00000000">
            <w:pPr>
              <w:pStyle w:val="TableText"/>
            </w:pPr>
            <w:hyperlink w:anchor="C_4515-31252">
              <w:r>
                <w:rPr>
                  <w:rStyle w:val="HyperlinkText9pt"/>
                </w:rPr>
                <w:t>4515-31252</w:t>
              </w:r>
            </w:hyperlink>
          </w:p>
        </w:tc>
        <w:tc>
          <w:tcPr>
            <w:tcW w:w="2975" w:type="dxa"/>
          </w:tcPr>
          <w:p w14:paraId="00EFCD78" w14:textId="77777777" w:rsidR="002E1B08" w:rsidRDefault="002E1B08">
            <w:pPr>
              <w:pStyle w:val="TableText"/>
            </w:pPr>
          </w:p>
        </w:tc>
      </w:tr>
      <w:tr w:rsidR="002E1B08" w14:paraId="23A60D7B" w14:textId="77777777">
        <w:trPr>
          <w:jc w:val="center"/>
        </w:trPr>
        <w:tc>
          <w:tcPr>
            <w:tcW w:w="3345" w:type="dxa"/>
          </w:tcPr>
          <w:p w14:paraId="3DDE400E" w14:textId="77777777" w:rsidR="002E1B08" w:rsidRDefault="00000000">
            <w:pPr>
              <w:pStyle w:val="TableText"/>
            </w:pPr>
            <w:r>
              <w:tab/>
            </w:r>
            <w:r>
              <w:tab/>
              <w:t>@typeCode</w:t>
            </w:r>
          </w:p>
        </w:tc>
        <w:tc>
          <w:tcPr>
            <w:tcW w:w="720" w:type="dxa"/>
          </w:tcPr>
          <w:p w14:paraId="124C3A3C" w14:textId="77777777" w:rsidR="002E1B08" w:rsidRDefault="00000000">
            <w:pPr>
              <w:pStyle w:val="TableText"/>
            </w:pPr>
            <w:r>
              <w:t>1..1</w:t>
            </w:r>
          </w:p>
        </w:tc>
        <w:tc>
          <w:tcPr>
            <w:tcW w:w="1152" w:type="dxa"/>
          </w:tcPr>
          <w:p w14:paraId="1162C333" w14:textId="77777777" w:rsidR="002E1B08" w:rsidRDefault="00000000">
            <w:pPr>
              <w:pStyle w:val="TableText"/>
            </w:pPr>
            <w:r>
              <w:t>SHALL</w:t>
            </w:r>
          </w:p>
        </w:tc>
        <w:tc>
          <w:tcPr>
            <w:tcW w:w="864" w:type="dxa"/>
          </w:tcPr>
          <w:p w14:paraId="14E7463C" w14:textId="77777777" w:rsidR="002E1B08" w:rsidRDefault="002E1B08">
            <w:pPr>
              <w:pStyle w:val="TableText"/>
            </w:pPr>
          </w:p>
        </w:tc>
        <w:tc>
          <w:tcPr>
            <w:tcW w:w="1104" w:type="dxa"/>
          </w:tcPr>
          <w:p w14:paraId="077E22F3" w14:textId="77777777" w:rsidR="002E1B08" w:rsidRDefault="00000000">
            <w:pPr>
              <w:pStyle w:val="TableText"/>
            </w:pPr>
            <w:hyperlink w:anchor="C_4515-31324">
              <w:r>
                <w:rPr>
                  <w:rStyle w:val="HyperlinkText9pt"/>
                </w:rPr>
                <w:t>4515-31324</w:t>
              </w:r>
            </w:hyperlink>
          </w:p>
        </w:tc>
        <w:tc>
          <w:tcPr>
            <w:tcW w:w="2975" w:type="dxa"/>
          </w:tcPr>
          <w:p w14:paraId="0D0F6BC5" w14:textId="77777777" w:rsidR="002E1B08" w:rsidRDefault="00000000">
            <w:pPr>
              <w:pStyle w:val="TableText"/>
            </w:pPr>
            <w:r>
              <w:t>urn:oid:2.16.840.1.113883.5.1002 (HL7ActRelationshipType) = REFR</w:t>
            </w:r>
          </w:p>
        </w:tc>
      </w:tr>
      <w:tr w:rsidR="002E1B08" w14:paraId="78DC2D05" w14:textId="77777777">
        <w:trPr>
          <w:jc w:val="center"/>
        </w:trPr>
        <w:tc>
          <w:tcPr>
            <w:tcW w:w="3345" w:type="dxa"/>
          </w:tcPr>
          <w:p w14:paraId="345FE1E7" w14:textId="77777777" w:rsidR="002E1B08" w:rsidRDefault="00000000">
            <w:pPr>
              <w:pStyle w:val="TableText"/>
            </w:pPr>
            <w:r>
              <w:tab/>
            </w:r>
            <w:r>
              <w:tab/>
              <w:t>observation</w:t>
            </w:r>
          </w:p>
        </w:tc>
        <w:tc>
          <w:tcPr>
            <w:tcW w:w="720" w:type="dxa"/>
          </w:tcPr>
          <w:p w14:paraId="5D6A39ED" w14:textId="77777777" w:rsidR="002E1B08" w:rsidRDefault="00000000">
            <w:pPr>
              <w:pStyle w:val="TableText"/>
            </w:pPr>
            <w:r>
              <w:t>1..1</w:t>
            </w:r>
          </w:p>
        </w:tc>
        <w:tc>
          <w:tcPr>
            <w:tcW w:w="1152" w:type="dxa"/>
          </w:tcPr>
          <w:p w14:paraId="4F3D1F39" w14:textId="77777777" w:rsidR="002E1B08" w:rsidRDefault="00000000">
            <w:pPr>
              <w:pStyle w:val="TableText"/>
            </w:pPr>
            <w:r>
              <w:t>SHALL</w:t>
            </w:r>
          </w:p>
        </w:tc>
        <w:tc>
          <w:tcPr>
            <w:tcW w:w="864" w:type="dxa"/>
          </w:tcPr>
          <w:p w14:paraId="76E3BDA6" w14:textId="77777777" w:rsidR="002E1B08" w:rsidRDefault="002E1B08">
            <w:pPr>
              <w:pStyle w:val="TableText"/>
            </w:pPr>
          </w:p>
        </w:tc>
        <w:tc>
          <w:tcPr>
            <w:tcW w:w="1104" w:type="dxa"/>
          </w:tcPr>
          <w:p w14:paraId="19EF7162" w14:textId="77777777" w:rsidR="002E1B08" w:rsidRDefault="00000000">
            <w:pPr>
              <w:pStyle w:val="TableText"/>
            </w:pPr>
            <w:hyperlink w:anchor="C_4515-31325">
              <w:r>
                <w:rPr>
                  <w:rStyle w:val="HyperlinkText9pt"/>
                </w:rPr>
                <w:t>4515-31325</w:t>
              </w:r>
            </w:hyperlink>
          </w:p>
        </w:tc>
        <w:tc>
          <w:tcPr>
            <w:tcW w:w="2975" w:type="dxa"/>
          </w:tcPr>
          <w:p w14:paraId="11DD7B9F" w14:textId="77777777" w:rsidR="002E1B08" w:rsidRDefault="00000000">
            <w:pPr>
              <w:pStyle w:val="TableText"/>
            </w:pPr>
            <w:r>
              <w:t>Sensory Status (identifier: urn:oid:2.16.840.1.113883.10.20.22.4.127</w:t>
            </w:r>
          </w:p>
        </w:tc>
      </w:tr>
      <w:tr w:rsidR="002E1B08" w14:paraId="5AB4412E" w14:textId="77777777">
        <w:trPr>
          <w:jc w:val="center"/>
        </w:trPr>
        <w:tc>
          <w:tcPr>
            <w:tcW w:w="3345" w:type="dxa"/>
          </w:tcPr>
          <w:p w14:paraId="31B803BE" w14:textId="77777777" w:rsidR="002E1B08" w:rsidRDefault="00000000">
            <w:pPr>
              <w:pStyle w:val="TableText"/>
            </w:pPr>
            <w:r>
              <w:tab/>
              <w:t>entryRelationship</w:t>
            </w:r>
          </w:p>
        </w:tc>
        <w:tc>
          <w:tcPr>
            <w:tcW w:w="720" w:type="dxa"/>
          </w:tcPr>
          <w:p w14:paraId="7B744B4A" w14:textId="77777777" w:rsidR="002E1B08" w:rsidRDefault="00000000">
            <w:pPr>
              <w:pStyle w:val="TableText"/>
            </w:pPr>
            <w:r>
              <w:t>0..*</w:t>
            </w:r>
          </w:p>
        </w:tc>
        <w:tc>
          <w:tcPr>
            <w:tcW w:w="1152" w:type="dxa"/>
          </w:tcPr>
          <w:p w14:paraId="377949B9" w14:textId="77777777" w:rsidR="002E1B08" w:rsidRDefault="00000000">
            <w:pPr>
              <w:pStyle w:val="TableText"/>
            </w:pPr>
            <w:r>
              <w:t>MAY</w:t>
            </w:r>
          </w:p>
        </w:tc>
        <w:tc>
          <w:tcPr>
            <w:tcW w:w="864" w:type="dxa"/>
          </w:tcPr>
          <w:p w14:paraId="430E1127" w14:textId="77777777" w:rsidR="002E1B08" w:rsidRDefault="002E1B08">
            <w:pPr>
              <w:pStyle w:val="TableText"/>
            </w:pPr>
          </w:p>
        </w:tc>
        <w:tc>
          <w:tcPr>
            <w:tcW w:w="1104" w:type="dxa"/>
          </w:tcPr>
          <w:p w14:paraId="0DB4E1EF" w14:textId="77777777" w:rsidR="002E1B08" w:rsidRDefault="00000000">
            <w:pPr>
              <w:pStyle w:val="TableText"/>
            </w:pPr>
            <w:hyperlink w:anchor="C_4515-31253">
              <w:r>
                <w:rPr>
                  <w:rStyle w:val="HyperlinkText9pt"/>
                </w:rPr>
                <w:t>4515-31253</w:t>
              </w:r>
            </w:hyperlink>
          </w:p>
        </w:tc>
        <w:tc>
          <w:tcPr>
            <w:tcW w:w="2975" w:type="dxa"/>
          </w:tcPr>
          <w:p w14:paraId="6F4C3C5A" w14:textId="77777777" w:rsidR="002E1B08" w:rsidRDefault="002E1B08">
            <w:pPr>
              <w:pStyle w:val="TableText"/>
            </w:pPr>
          </w:p>
        </w:tc>
      </w:tr>
      <w:tr w:rsidR="002E1B08" w14:paraId="02EA8F33" w14:textId="77777777">
        <w:trPr>
          <w:jc w:val="center"/>
        </w:trPr>
        <w:tc>
          <w:tcPr>
            <w:tcW w:w="3345" w:type="dxa"/>
          </w:tcPr>
          <w:p w14:paraId="50355E8C" w14:textId="77777777" w:rsidR="002E1B08" w:rsidRDefault="00000000">
            <w:pPr>
              <w:pStyle w:val="TableText"/>
            </w:pPr>
            <w:r>
              <w:tab/>
            </w:r>
            <w:r>
              <w:tab/>
              <w:t>@typeCode</w:t>
            </w:r>
          </w:p>
        </w:tc>
        <w:tc>
          <w:tcPr>
            <w:tcW w:w="720" w:type="dxa"/>
          </w:tcPr>
          <w:p w14:paraId="2A78FCB9" w14:textId="77777777" w:rsidR="002E1B08" w:rsidRDefault="00000000">
            <w:pPr>
              <w:pStyle w:val="TableText"/>
            </w:pPr>
            <w:r>
              <w:t>1..1</w:t>
            </w:r>
          </w:p>
        </w:tc>
        <w:tc>
          <w:tcPr>
            <w:tcW w:w="1152" w:type="dxa"/>
          </w:tcPr>
          <w:p w14:paraId="7E841334" w14:textId="77777777" w:rsidR="002E1B08" w:rsidRDefault="00000000">
            <w:pPr>
              <w:pStyle w:val="TableText"/>
            </w:pPr>
            <w:r>
              <w:t>SHALL</w:t>
            </w:r>
          </w:p>
        </w:tc>
        <w:tc>
          <w:tcPr>
            <w:tcW w:w="864" w:type="dxa"/>
          </w:tcPr>
          <w:p w14:paraId="2BE1B577" w14:textId="77777777" w:rsidR="002E1B08" w:rsidRDefault="002E1B08">
            <w:pPr>
              <w:pStyle w:val="TableText"/>
            </w:pPr>
          </w:p>
        </w:tc>
        <w:tc>
          <w:tcPr>
            <w:tcW w:w="1104" w:type="dxa"/>
          </w:tcPr>
          <w:p w14:paraId="0CFB6E93" w14:textId="77777777" w:rsidR="002E1B08" w:rsidRDefault="00000000">
            <w:pPr>
              <w:pStyle w:val="TableText"/>
            </w:pPr>
            <w:hyperlink w:anchor="C_4515-31327">
              <w:r>
                <w:rPr>
                  <w:rStyle w:val="HyperlinkText9pt"/>
                </w:rPr>
                <w:t>4515-31327</w:t>
              </w:r>
            </w:hyperlink>
          </w:p>
        </w:tc>
        <w:tc>
          <w:tcPr>
            <w:tcW w:w="2975" w:type="dxa"/>
          </w:tcPr>
          <w:p w14:paraId="24CDB6CD" w14:textId="77777777" w:rsidR="002E1B08" w:rsidRDefault="00000000">
            <w:pPr>
              <w:pStyle w:val="TableText"/>
            </w:pPr>
            <w:r>
              <w:t>urn:oid:2.16.840.1.113883.5.1002 (HL7ActRelationshipType) = REFR</w:t>
            </w:r>
          </w:p>
        </w:tc>
      </w:tr>
      <w:tr w:rsidR="002E1B08" w14:paraId="556B0A3D" w14:textId="77777777">
        <w:trPr>
          <w:jc w:val="center"/>
        </w:trPr>
        <w:tc>
          <w:tcPr>
            <w:tcW w:w="3345" w:type="dxa"/>
          </w:tcPr>
          <w:p w14:paraId="7B8437E5" w14:textId="77777777" w:rsidR="002E1B08" w:rsidRDefault="00000000">
            <w:pPr>
              <w:pStyle w:val="TableText"/>
            </w:pPr>
            <w:r>
              <w:tab/>
            </w:r>
            <w:r>
              <w:tab/>
              <w:t>observation</w:t>
            </w:r>
          </w:p>
        </w:tc>
        <w:tc>
          <w:tcPr>
            <w:tcW w:w="720" w:type="dxa"/>
          </w:tcPr>
          <w:p w14:paraId="1A613805" w14:textId="77777777" w:rsidR="002E1B08" w:rsidRDefault="00000000">
            <w:pPr>
              <w:pStyle w:val="TableText"/>
            </w:pPr>
            <w:r>
              <w:t>1..1</w:t>
            </w:r>
          </w:p>
        </w:tc>
        <w:tc>
          <w:tcPr>
            <w:tcW w:w="1152" w:type="dxa"/>
          </w:tcPr>
          <w:p w14:paraId="1EAECA8C" w14:textId="77777777" w:rsidR="002E1B08" w:rsidRDefault="00000000">
            <w:pPr>
              <w:pStyle w:val="TableText"/>
            </w:pPr>
            <w:r>
              <w:t>SHALL</w:t>
            </w:r>
          </w:p>
        </w:tc>
        <w:tc>
          <w:tcPr>
            <w:tcW w:w="864" w:type="dxa"/>
          </w:tcPr>
          <w:p w14:paraId="329D0F36" w14:textId="77777777" w:rsidR="002E1B08" w:rsidRDefault="002E1B08">
            <w:pPr>
              <w:pStyle w:val="TableText"/>
            </w:pPr>
          </w:p>
        </w:tc>
        <w:tc>
          <w:tcPr>
            <w:tcW w:w="1104" w:type="dxa"/>
          </w:tcPr>
          <w:p w14:paraId="4E5D66DA" w14:textId="77777777" w:rsidR="002E1B08" w:rsidRDefault="00000000">
            <w:pPr>
              <w:pStyle w:val="TableText"/>
            </w:pPr>
            <w:hyperlink w:anchor="C_4515-31328">
              <w:r>
                <w:rPr>
                  <w:rStyle w:val="HyperlinkText9pt"/>
                </w:rPr>
                <w:t>4515-31328</w:t>
              </w:r>
            </w:hyperlink>
          </w:p>
        </w:tc>
        <w:tc>
          <w:tcPr>
            <w:tcW w:w="2975" w:type="dxa"/>
          </w:tcPr>
          <w:p w14:paraId="703FAA09" w14:textId="77777777" w:rsidR="002E1B08" w:rsidRDefault="00000000">
            <w:pPr>
              <w:pStyle w:val="TableText"/>
            </w:pPr>
            <w:r>
              <w:t>Social History Observation (V3) (identifier: urn:hl7ii:2.16.840.1.113883.10.20.22.4.38:2015-08-01</w:t>
            </w:r>
          </w:p>
        </w:tc>
      </w:tr>
      <w:tr w:rsidR="002E1B08" w14:paraId="6E3FFD1A" w14:textId="77777777">
        <w:trPr>
          <w:jc w:val="center"/>
        </w:trPr>
        <w:tc>
          <w:tcPr>
            <w:tcW w:w="3345" w:type="dxa"/>
          </w:tcPr>
          <w:p w14:paraId="0674A074" w14:textId="77777777" w:rsidR="002E1B08" w:rsidRDefault="00000000">
            <w:pPr>
              <w:pStyle w:val="TableText"/>
            </w:pPr>
            <w:r>
              <w:tab/>
              <w:t>entryRelationship</w:t>
            </w:r>
          </w:p>
        </w:tc>
        <w:tc>
          <w:tcPr>
            <w:tcW w:w="720" w:type="dxa"/>
          </w:tcPr>
          <w:p w14:paraId="433C30E5" w14:textId="77777777" w:rsidR="002E1B08" w:rsidRDefault="00000000">
            <w:pPr>
              <w:pStyle w:val="TableText"/>
            </w:pPr>
            <w:r>
              <w:t>0..*</w:t>
            </w:r>
          </w:p>
        </w:tc>
        <w:tc>
          <w:tcPr>
            <w:tcW w:w="1152" w:type="dxa"/>
          </w:tcPr>
          <w:p w14:paraId="772CA837" w14:textId="77777777" w:rsidR="002E1B08" w:rsidRDefault="00000000">
            <w:pPr>
              <w:pStyle w:val="TableText"/>
            </w:pPr>
            <w:r>
              <w:t>MAY</w:t>
            </w:r>
          </w:p>
        </w:tc>
        <w:tc>
          <w:tcPr>
            <w:tcW w:w="864" w:type="dxa"/>
          </w:tcPr>
          <w:p w14:paraId="073E3CD2" w14:textId="77777777" w:rsidR="002E1B08" w:rsidRDefault="002E1B08">
            <w:pPr>
              <w:pStyle w:val="TableText"/>
            </w:pPr>
          </w:p>
        </w:tc>
        <w:tc>
          <w:tcPr>
            <w:tcW w:w="1104" w:type="dxa"/>
          </w:tcPr>
          <w:p w14:paraId="79AFFB0F" w14:textId="77777777" w:rsidR="002E1B08" w:rsidRDefault="00000000">
            <w:pPr>
              <w:pStyle w:val="TableText"/>
            </w:pPr>
            <w:hyperlink w:anchor="C_4515-31254">
              <w:r>
                <w:rPr>
                  <w:rStyle w:val="HyperlinkText9pt"/>
                </w:rPr>
                <w:t>4515-31254</w:t>
              </w:r>
            </w:hyperlink>
          </w:p>
        </w:tc>
        <w:tc>
          <w:tcPr>
            <w:tcW w:w="2975" w:type="dxa"/>
          </w:tcPr>
          <w:p w14:paraId="6F3F662F" w14:textId="77777777" w:rsidR="002E1B08" w:rsidRDefault="002E1B08">
            <w:pPr>
              <w:pStyle w:val="TableText"/>
            </w:pPr>
          </w:p>
        </w:tc>
      </w:tr>
      <w:tr w:rsidR="002E1B08" w14:paraId="68C39C36" w14:textId="77777777">
        <w:trPr>
          <w:jc w:val="center"/>
        </w:trPr>
        <w:tc>
          <w:tcPr>
            <w:tcW w:w="3345" w:type="dxa"/>
          </w:tcPr>
          <w:p w14:paraId="27DDBB2B" w14:textId="77777777" w:rsidR="002E1B08" w:rsidRDefault="00000000">
            <w:pPr>
              <w:pStyle w:val="TableText"/>
            </w:pPr>
            <w:r>
              <w:tab/>
            </w:r>
            <w:r>
              <w:tab/>
              <w:t>@typeCode</w:t>
            </w:r>
          </w:p>
        </w:tc>
        <w:tc>
          <w:tcPr>
            <w:tcW w:w="720" w:type="dxa"/>
          </w:tcPr>
          <w:p w14:paraId="006229AE" w14:textId="77777777" w:rsidR="002E1B08" w:rsidRDefault="00000000">
            <w:pPr>
              <w:pStyle w:val="TableText"/>
            </w:pPr>
            <w:r>
              <w:t>1..1</w:t>
            </w:r>
          </w:p>
        </w:tc>
        <w:tc>
          <w:tcPr>
            <w:tcW w:w="1152" w:type="dxa"/>
          </w:tcPr>
          <w:p w14:paraId="50E5AF82" w14:textId="77777777" w:rsidR="002E1B08" w:rsidRDefault="00000000">
            <w:pPr>
              <w:pStyle w:val="TableText"/>
            </w:pPr>
            <w:r>
              <w:t>SHALL</w:t>
            </w:r>
          </w:p>
        </w:tc>
        <w:tc>
          <w:tcPr>
            <w:tcW w:w="864" w:type="dxa"/>
          </w:tcPr>
          <w:p w14:paraId="168AEA05" w14:textId="77777777" w:rsidR="002E1B08" w:rsidRDefault="002E1B08">
            <w:pPr>
              <w:pStyle w:val="TableText"/>
            </w:pPr>
          </w:p>
        </w:tc>
        <w:tc>
          <w:tcPr>
            <w:tcW w:w="1104" w:type="dxa"/>
          </w:tcPr>
          <w:p w14:paraId="6A4070DE" w14:textId="77777777" w:rsidR="002E1B08" w:rsidRDefault="00000000">
            <w:pPr>
              <w:pStyle w:val="TableText"/>
            </w:pPr>
            <w:hyperlink w:anchor="C_4515-32961">
              <w:r>
                <w:rPr>
                  <w:rStyle w:val="HyperlinkText9pt"/>
                </w:rPr>
                <w:t>4515-32961</w:t>
              </w:r>
            </w:hyperlink>
          </w:p>
        </w:tc>
        <w:tc>
          <w:tcPr>
            <w:tcW w:w="2975" w:type="dxa"/>
          </w:tcPr>
          <w:p w14:paraId="4536F78C" w14:textId="77777777" w:rsidR="002E1B08" w:rsidRDefault="00000000">
            <w:pPr>
              <w:pStyle w:val="TableText"/>
            </w:pPr>
            <w:r>
              <w:t>urn:oid:2.16.840.1.113883.5.1002 (HL7ActRelationshipType) = REFR</w:t>
            </w:r>
          </w:p>
        </w:tc>
      </w:tr>
      <w:tr w:rsidR="002E1B08" w14:paraId="470D023F" w14:textId="77777777">
        <w:trPr>
          <w:jc w:val="center"/>
        </w:trPr>
        <w:tc>
          <w:tcPr>
            <w:tcW w:w="3345" w:type="dxa"/>
          </w:tcPr>
          <w:p w14:paraId="334CA21A" w14:textId="77777777" w:rsidR="002E1B08" w:rsidRDefault="00000000">
            <w:pPr>
              <w:pStyle w:val="TableText"/>
            </w:pPr>
            <w:r>
              <w:tab/>
            </w:r>
            <w:r>
              <w:tab/>
              <w:t>observation</w:t>
            </w:r>
          </w:p>
        </w:tc>
        <w:tc>
          <w:tcPr>
            <w:tcW w:w="720" w:type="dxa"/>
          </w:tcPr>
          <w:p w14:paraId="1DF39B29" w14:textId="77777777" w:rsidR="002E1B08" w:rsidRDefault="00000000">
            <w:pPr>
              <w:pStyle w:val="TableText"/>
            </w:pPr>
            <w:r>
              <w:t>1..1</w:t>
            </w:r>
          </w:p>
        </w:tc>
        <w:tc>
          <w:tcPr>
            <w:tcW w:w="1152" w:type="dxa"/>
          </w:tcPr>
          <w:p w14:paraId="259433F6" w14:textId="77777777" w:rsidR="002E1B08" w:rsidRDefault="00000000">
            <w:pPr>
              <w:pStyle w:val="TableText"/>
            </w:pPr>
            <w:r>
              <w:t>SHALL</w:t>
            </w:r>
          </w:p>
        </w:tc>
        <w:tc>
          <w:tcPr>
            <w:tcW w:w="864" w:type="dxa"/>
          </w:tcPr>
          <w:p w14:paraId="419A2375" w14:textId="77777777" w:rsidR="002E1B08" w:rsidRDefault="002E1B08">
            <w:pPr>
              <w:pStyle w:val="TableText"/>
            </w:pPr>
          </w:p>
        </w:tc>
        <w:tc>
          <w:tcPr>
            <w:tcW w:w="1104" w:type="dxa"/>
          </w:tcPr>
          <w:p w14:paraId="514F1718" w14:textId="77777777" w:rsidR="002E1B08" w:rsidRDefault="00000000">
            <w:pPr>
              <w:pStyle w:val="TableText"/>
            </w:pPr>
            <w:hyperlink w:anchor="C_4515-31331">
              <w:r>
                <w:rPr>
                  <w:rStyle w:val="HyperlinkText9pt"/>
                </w:rPr>
                <w:t>4515-31331</w:t>
              </w:r>
            </w:hyperlink>
          </w:p>
        </w:tc>
        <w:tc>
          <w:tcPr>
            <w:tcW w:w="2975" w:type="dxa"/>
          </w:tcPr>
          <w:p w14:paraId="6235DA85" w14:textId="77777777" w:rsidR="002E1B08" w:rsidRDefault="00000000">
            <w:pPr>
              <w:pStyle w:val="TableText"/>
            </w:pPr>
            <w:r>
              <w:t>Substance or Device Allergy - Intolerance Observation (V2) (identifier: urn:hl7ii:2.16.840.1.113883.10.20.24.3.90:2014-06-09</w:t>
            </w:r>
          </w:p>
        </w:tc>
      </w:tr>
      <w:tr w:rsidR="002E1B08" w14:paraId="55CFFE62" w14:textId="77777777">
        <w:trPr>
          <w:jc w:val="center"/>
        </w:trPr>
        <w:tc>
          <w:tcPr>
            <w:tcW w:w="3345" w:type="dxa"/>
          </w:tcPr>
          <w:p w14:paraId="591C143C" w14:textId="77777777" w:rsidR="002E1B08" w:rsidRDefault="00000000">
            <w:pPr>
              <w:pStyle w:val="TableText"/>
            </w:pPr>
            <w:r>
              <w:tab/>
              <w:t>entryRelationship</w:t>
            </w:r>
          </w:p>
        </w:tc>
        <w:tc>
          <w:tcPr>
            <w:tcW w:w="720" w:type="dxa"/>
          </w:tcPr>
          <w:p w14:paraId="25412A79" w14:textId="77777777" w:rsidR="002E1B08" w:rsidRDefault="00000000">
            <w:pPr>
              <w:pStyle w:val="TableText"/>
            </w:pPr>
            <w:r>
              <w:t>0..*</w:t>
            </w:r>
          </w:p>
        </w:tc>
        <w:tc>
          <w:tcPr>
            <w:tcW w:w="1152" w:type="dxa"/>
          </w:tcPr>
          <w:p w14:paraId="50073448" w14:textId="77777777" w:rsidR="002E1B08" w:rsidRDefault="00000000">
            <w:pPr>
              <w:pStyle w:val="TableText"/>
            </w:pPr>
            <w:r>
              <w:t>MAY</w:t>
            </w:r>
          </w:p>
        </w:tc>
        <w:tc>
          <w:tcPr>
            <w:tcW w:w="864" w:type="dxa"/>
          </w:tcPr>
          <w:p w14:paraId="3F6D7D35" w14:textId="77777777" w:rsidR="002E1B08" w:rsidRDefault="002E1B08">
            <w:pPr>
              <w:pStyle w:val="TableText"/>
            </w:pPr>
          </w:p>
        </w:tc>
        <w:tc>
          <w:tcPr>
            <w:tcW w:w="1104" w:type="dxa"/>
          </w:tcPr>
          <w:p w14:paraId="666925EE" w14:textId="77777777" w:rsidR="002E1B08" w:rsidRDefault="00000000">
            <w:pPr>
              <w:pStyle w:val="TableText"/>
            </w:pPr>
            <w:hyperlink w:anchor="C_4515-31255">
              <w:r>
                <w:rPr>
                  <w:rStyle w:val="HyperlinkText9pt"/>
                </w:rPr>
                <w:t>4515-31255</w:t>
              </w:r>
            </w:hyperlink>
          </w:p>
        </w:tc>
        <w:tc>
          <w:tcPr>
            <w:tcW w:w="2975" w:type="dxa"/>
          </w:tcPr>
          <w:p w14:paraId="6AE106D5" w14:textId="77777777" w:rsidR="002E1B08" w:rsidRDefault="002E1B08">
            <w:pPr>
              <w:pStyle w:val="TableText"/>
            </w:pPr>
          </w:p>
        </w:tc>
      </w:tr>
      <w:tr w:rsidR="002E1B08" w14:paraId="45C2A882" w14:textId="77777777">
        <w:trPr>
          <w:jc w:val="center"/>
        </w:trPr>
        <w:tc>
          <w:tcPr>
            <w:tcW w:w="3345" w:type="dxa"/>
          </w:tcPr>
          <w:p w14:paraId="275EC9BF" w14:textId="77777777" w:rsidR="002E1B08" w:rsidRDefault="00000000">
            <w:pPr>
              <w:pStyle w:val="TableText"/>
            </w:pPr>
            <w:r>
              <w:tab/>
            </w:r>
            <w:r>
              <w:tab/>
              <w:t>@typeCode</w:t>
            </w:r>
          </w:p>
        </w:tc>
        <w:tc>
          <w:tcPr>
            <w:tcW w:w="720" w:type="dxa"/>
          </w:tcPr>
          <w:p w14:paraId="7A6E7D8C" w14:textId="77777777" w:rsidR="002E1B08" w:rsidRDefault="00000000">
            <w:pPr>
              <w:pStyle w:val="TableText"/>
            </w:pPr>
            <w:r>
              <w:t>1..1</w:t>
            </w:r>
          </w:p>
        </w:tc>
        <w:tc>
          <w:tcPr>
            <w:tcW w:w="1152" w:type="dxa"/>
          </w:tcPr>
          <w:p w14:paraId="7BD369E7" w14:textId="77777777" w:rsidR="002E1B08" w:rsidRDefault="00000000">
            <w:pPr>
              <w:pStyle w:val="TableText"/>
            </w:pPr>
            <w:r>
              <w:t>SHALL</w:t>
            </w:r>
          </w:p>
        </w:tc>
        <w:tc>
          <w:tcPr>
            <w:tcW w:w="864" w:type="dxa"/>
          </w:tcPr>
          <w:p w14:paraId="7892C178" w14:textId="77777777" w:rsidR="002E1B08" w:rsidRDefault="002E1B08">
            <w:pPr>
              <w:pStyle w:val="TableText"/>
            </w:pPr>
          </w:p>
        </w:tc>
        <w:tc>
          <w:tcPr>
            <w:tcW w:w="1104" w:type="dxa"/>
          </w:tcPr>
          <w:p w14:paraId="311510DB" w14:textId="77777777" w:rsidR="002E1B08" w:rsidRDefault="00000000">
            <w:pPr>
              <w:pStyle w:val="TableText"/>
            </w:pPr>
            <w:hyperlink w:anchor="C_4515-31333">
              <w:r>
                <w:rPr>
                  <w:rStyle w:val="HyperlinkText9pt"/>
                </w:rPr>
                <w:t>4515-31333</w:t>
              </w:r>
            </w:hyperlink>
          </w:p>
        </w:tc>
        <w:tc>
          <w:tcPr>
            <w:tcW w:w="2975" w:type="dxa"/>
          </w:tcPr>
          <w:p w14:paraId="10346991" w14:textId="77777777" w:rsidR="002E1B08" w:rsidRDefault="00000000">
            <w:pPr>
              <w:pStyle w:val="TableText"/>
            </w:pPr>
            <w:r>
              <w:t>urn:oid:2.16.840.1.113883.5.1002 (HL7ActRelationshipType) = REFR</w:t>
            </w:r>
          </w:p>
        </w:tc>
      </w:tr>
      <w:tr w:rsidR="002E1B08" w14:paraId="0142CBB2" w14:textId="77777777">
        <w:trPr>
          <w:jc w:val="center"/>
        </w:trPr>
        <w:tc>
          <w:tcPr>
            <w:tcW w:w="3345" w:type="dxa"/>
          </w:tcPr>
          <w:p w14:paraId="57C74BFB" w14:textId="77777777" w:rsidR="002E1B08" w:rsidRDefault="00000000">
            <w:pPr>
              <w:pStyle w:val="TableText"/>
            </w:pPr>
            <w:r>
              <w:tab/>
            </w:r>
            <w:r>
              <w:tab/>
              <w:t>observation</w:t>
            </w:r>
          </w:p>
        </w:tc>
        <w:tc>
          <w:tcPr>
            <w:tcW w:w="720" w:type="dxa"/>
          </w:tcPr>
          <w:p w14:paraId="13BAC456" w14:textId="77777777" w:rsidR="002E1B08" w:rsidRDefault="00000000">
            <w:pPr>
              <w:pStyle w:val="TableText"/>
            </w:pPr>
            <w:r>
              <w:t>1..1</w:t>
            </w:r>
          </w:p>
        </w:tc>
        <w:tc>
          <w:tcPr>
            <w:tcW w:w="1152" w:type="dxa"/>
          </w:tcPr>
          <w:p w14:paraId="7F0ADD26" w14:textId="77777777" w:rsidR="002E1B08" w:rsidRDefault="00000000">
            <w:pPr>
              <w:pStyle w:val="TableText"/>
            </w:pPr>
            <w:r>
              <w:t>SHALL</w:t>
            </w:r>
          </w:p>
        </w:tc>
        <w:tc>
          <w:tcPr>
            <w:tcW w:w="864" w:type="dxa"/>
          </w:tcPr>
          <w:p w14:paraId="5ED2E6B3" w14:textId="77777777" w:rsidR="002E1B08" w:rsidRDefault="002E1B08">
            <w:pPr>
              <w:pStyle w:val="TableText"/>
            </w:pPr>
          </w:p>
        </w:tc>
        <w:tc>
          <w:tcPr>
            <w:tcW w:w="1104" w:type="dxa"/>
          </w:tcPr>
          <w:p w14:paraId="5BE95072" w14:textId="77777777" w:rsidR="002E1B08" w:rsidRDefault="00000000">
            <w:pPr>
              <w:pStyle w:val="TableText"/>
            </w:pPr>
            <w:hyperlink w:anchor="C_4515-31334">
              <w:r>
                <w:rPr>
                  <w:rStyle w:val="HyperlinkText9pt"/>
                </w:rPr>
                <w:t>4515-31334</w:t>
              </w:r>
            </w:hyperlink>
          </w:p>
        </w:tc>
        <w:tc>
          <w:tcPr>
            <w:tcW w:w="2975" w:type="dxa"/>
          </w:tcPr>
          <w:p w14:paraId="20C00314" w14:textId="77777777" w:rsidR="002E1B08" w:rsidRDefault="00000000">
            <w:pPr>
              <w:pStyle w:val="TableText"/>
            </w:pPr>
            <w:r>
              <w:t>Tobacco Use (V2) (identifier: urn:hl7ii:2.16.840.1.113883.10.20.22.4.85:2014-06-09</w:t>
            </w:r>
          </w:p>
        </w:tc>
      </w:tr>
      <w:tr w:rsidR="002E1B08" w14:paraId="00A65231" w14:textId="77777777">
        <w:trPr>
          <w:jc w:val="center"/>
        </w:trPr>
        <w:tc>
          <w:tcPr>
            <w:tcW w:w="3345" w:type="dxa"/>
          </w:tcPr>
          <w:p w14:paraId="7A8D0C54" w14:textId="77777777" w:rsidR="002E1B08" w:rsidRDefault="00000000">
            <w:pPr>
              <w:pStyle w:val="TableText"/>
            </w:pPr>
            <w:r>
              <w:tab/>
              <w:t>entryRelationship</w:t>
            </w:r>
          </w:p>
        </w:tc>
        <w:tc>
          <w:tcPr>
            <w:tcW w:w="720" w:type="dxa"/>
          </w:tcPr>
          <w:p w14:paraId="101EFA37" w14:textId="77777777" w:rsidR="002E1B08" w:rsidRDefault="00000000">
            <w:pPr>
              <w:pStyle w:val="TableText"/>
            </w:pPr>
            <w:r>
              <w:t>0..*</w:t>
            </w:r>
          </w:p>
        </w:tc>
        <w:tc>
          <w:tcPr>
            <w:tcW w:w="1152" w:type="dxa"/>
          </w:tcPr>
          <w:p w14:paraId="0F71CD33" w14:textId="77777777" w:rsidR="002E1B08" w:rsidRDefault="00000000">
            <w:pPr>
              <w:pStyle w:val="TableText"/>
            </w:pPr>
            <w:r>
              <w:t>MAY</w:t>
            </w:r>
          </w:p>
        </w:tc>
        <w:tc>
          <w:tcPr>
            <w:tcW w:w="864" w:type="dxa"/>
          </w:tcPr>
          <w:p w14:paraId="1BD9E05E" w14:textId="77777777" w:rsidR="002E1B08" w:rsidRDefault="002E1B08">
            <w:pPr>
              <w:pStyle w:val="TableText"/>
            </w:pPr>
          </w:p>
        </w:tc>
        <w:tc>
          <w:tcPr>
            <w:tcW w:w="1104" w:type="dxa"/>
          </w:tcPr>
          <w:p w14:paraId="10812A87" w14:textId="77777777" w:rsidR="002E1B08" w:rsidRDefault="00000000">
            <w:pPr>
              <w:pStyle w:val="TableText"/>
            </w:pPr>
            <w:hyperlink w:anchor="C_4515-31256">
              <w:r>
                <w:rPr>
                  <w:rStyle w:val="HyperlinkText9pt"/>
                </w:rPr>
                <w:t>4515-31256</w:t>
              </w:r>
            </w:hyperlink>
          </w:p>
        </w:tc>
        <w:tc>
          <w:tcPr>
            <w:tcW w:w="2975" w:type="dxa"/>
          </w:tcPr>
          <w:p w14:paraId="46492F3F" w14:textId="77777777" w:rsidR="002E1B08" w:rsidRDefault="002E1B08">
            <w:pPr>
              <w:pStyle w:val="TableText"/>
            </w:pPr>
          </w:p>
        </w:tc>
      </w:tr>
      <w:tr w:rsidR="002E1B08" w14:paraId="75DF388B" w14:textId="77777777">
        <w:trPr>
          <w:jc w:val="center"/>
        </w:trPr>
        <w:tc>
          <w:tcPr>
            <w:tcW w:w="3345" w:type="dxa"/>
          </w:tcPr>
          <w:p w14:paraId="07ABCE29" w14:textId="77777777" w:rsidR="002E1B08" w:rsidRDefault="00000000">
            <w:pPr>
              <w:pStyle w:val="TableText"/>
            </w:pPr>
            <w:r>
              <w:tab/>
            </w:r>
            <w:r>
              <w:tab/>
              <w:t>@typeCode</w:t>
            </w:r>
          </w:p>
        </w:tc>
        <w:tc>
          <w:tcPr>
            <w:tcW w:w="720" w:type="dxa"/>
          </w:tcPr>
          <w:p w14:paraId="6510C2C0" w14:textId="77777777" w:rsidR="002E1B08" w:rsidRDefault="00000000">
            <w:pPr>
              <w:pStyle w:val="TableText"/>
            </w:pPr>
            <w:r>
              <w:t>1..1</w:t>
            </w:r>
          </w:p>
        </w:tc>
        <w:tc>
          <w:tcPr>
            <w:tcW w:w="1152" w:type="dxa"/>
          </w:tcPr>
          <w:p w14:paraId="4F0C2C82" w14:textId="77777777" w:rsidR="002E1B08" w:rsidRDefault="00000000">
            <w:pPr>
              <w:pStyle w:val="TableText"/>
            </w:pPr>
            <w:r>
              <w:t>SHALL</w:t>
            </w:r>
          </w:p>
        </w:tc>
        <w:tc>
          <w:tcPr>
            <w:tcW w:w="864" w:type="dxa"/>
          </w:tcPr>
          <w:p w14:paraId="211456D6" w14:textId="77777777" w:rsidR="002E1B08" w:rsidRDefault="002E1B08">
            <w:pPr>
              <w:pStyle w:val="TableText"/>
            </w:pPr>
          </w:p>
        </w:tc>
        <w:tc>
          <w:tcPr>
            <w:tcW w:w="1104" w:type="dxa"/>
          </w:tcPr>
          <w:p w14:paraId="245420E4" w14:textId="77777777" w:rsidR="002E1B08" w:rsidRDefault="00000000">
            <w:pPr>
              <w:pStyle w:val="TableText"/>
            </w:pPr>
            <w:hyperlink w:anchor="C_4515-31336">
              <w:r>
                <w:rPr>
                  <w:rStyle w:val="HyperlinkText9pt"/>
                </w:rPr>
                <w:t>4515-31336</w:t>
              </w:r>
            </w:hyperlink>
          </w:p>
        </w:tc>
        <w:tc>
          <w:tcPr>
            <w:tcW w:w="2975" w:type="dxa"/>
          </w:tcPr>
          <w:p w14:paraId="4A7E99CD" w14:textId="77777777" w:rsidR="002E1B08" w:rsidRDefault="00000000">
            <w:pPr>
              <w:pStyle w:val="TableText"/>
            </w:pPr>
            <w:r>
              <w:t>urn:oid:2.16.840.1.113883.5.1002 (HL7ActRelationshipType) = REFR</w:t>
            </w:r>
          </w:p>
        </w:tc>
      </w:tr>
      <w:tr w:rsidR="002E1B08" w14:paraId="4A75735B" w14:textId="77777777">
        <w:trPr>
          <w:jc w:val="center"/>
        </w:trPr>
        <w:tc>
          <w:tcPr>
            <w:tcW w:w="3345" w:type="dxa"/>
          </w:tcPr>
          <w:p w14:paraId="0F891BFE" w14:textId="77777777" w:rsidR="002E1B08" w:rsidRDefault="00000000">
            <w:pPr>
              <w:pStyle w:val="TableText"/>
            </w:pPr>
            <w:r>
              <w:tab/>
            </w:r>
            <w:r>
              <w:tab/>
              <w:t>observation</w:t>
            </w:r>
          </w:p>
        </w:tc>
        <w:tc>
          <w:tcPr>
            <w:tcW w:w="720" w:type="dxa"/>
          </w:tcPr>
          <w:p w14:paraId="1A039D8B" w14:textId="77777777" w:rsidR="002E1B08" w:rsidRDefault="00000000">
            <w:pPr>
              <w:pStyle w:val="TableText"/>
            </w:pPr>
            <w:r>
              <w:t>1..1</w:t>
            </w:r>
          </w:p>
        </w:tc>
        <w:tc>
          <w:tcPr>
            <w:tcW w:w="1152" w:type="dxa"/>
          </w:tcPr>
          <w:p w14:paraId="17BF8ECD" w14:textId="77777777" w:rsidR="002E1B08" w:rsidRDefault="00000000">
            <w:pPr>
              <w:pStyle w:val="TableText"/>
            </w:pPr>
            <w:r>
              <w:t>SHALL</w:t>
            </w:r>
          </w:p>
        </w:tc>
        <w:tc>
          <w:tcPr>
            <w:tcW w:w="864" w:type="dxa"/>
          </w:tcPr>
          <w:p w14:paraId="2AD615E2" w14:textId="77777777" w:rsidR="002E1B08" w:rsidRDefault="002E1B08">
            <w:pPr>
              <w:pStyle w:val="TableText"/>
            </w:pPr>
          </w:p>
        </w:tc>
        <w:tc>
          <w:tcPr>
            <w:tcW w:w="1104" w:type="dxa"/>
          </w:tcPr>
          <w:p w14:paraId="7212368C" w14:textId="77777777" w:rsidR="002E1B08" w:rsidRDefault="00000000">
            <w:pPr>
              <w:pStyle w:val="TableText"/>
            </w:pPr>
            <w:hyperlink w:anchor="C_4515-31337">
              <w:r>
                <w:rPr>
                  <w:rStyle w:val="HyperlinkText9pt"/>
                </w:rPr>
                <w:t>4515-31337</w:t>
              </w:r>
            </w:hyperlink>
          </w:p>
        </w:tc>
        <w:tc>
          <w:tcPr>
            <w:tcW w:w="2975" w:type="dxa"/>
          </w:tcPr>
          <w:p w14:paraId="3FC38295" w14:textId="77777777" w:rsidR="002E1B08" w:rsidRDefault="00000000">
            <w:pPr>
              <w:pStyle w:val="TableText"/>
            </w:pPr>
            <w:r>
              <w:t>Vital Sign Observation (V2) (identifier: urn:hl7ii:2.16.840.1.113883.10.20.22.4.27:2014-06-09</w:t>
            </w:r>
          </w:p>
        </w:tc>
      </w:tr>
      <w:tr w:rsidR="002E1B08" w14:paraId="75F5E90F" w14:textId="77777777">
        <w:trPr>
          <w:jc w:val="center"/>
        </w:trPr>
        <w:tc>
          <w:tcPr>
            <w:tcW w:w="3345" w:type="dxa"/>
          </w:tcPr>
          <w:p w14:paraId="16D7531C" w14:textId="77777777" w:rsidR="002E1B08" w:rsidRDefault="00000000">
            <w:pPr>
              <w:pStyle w:val="TableText"/>
            </w:pPr>
            <w:r>
              <w:tab/>
              <w:t>entryRelationship</w:t>
            </w:r>
          </w:p>
        </w:tc>
        <w:tc>
          <w:tcPr>
            <w:tcW w:w="720" w:type="dxa"/>
          </w:tcPr>
          <w:p w14:paraId="5D9C25F9" w14:textId="77777777" w:rsidR="002E1B08" w:rsidRDefault="00000000">
            <w:pPr>
              <w:pStyle w:val="TableText"/>
            </w:pPr>
            <w:r>
              <w:t>0..*</w:t>
            </w:r>
          </w:p>
        </w:tc>
        <w:tc>
          <w:tcPr>
            <w:tcW w:w="1152" w:type="dxa"/>
          </w:tcPr>
          <w:p w14:paraId="4A69A244" w14:textId="77777777" w:rsidR="002E1B08" w:rsidRDefault="00000000">
            <w:pPr>
              <w:pStyle w:val="TableText"/>
            </w:pPr>
            <w:r>
              <w:t>MAY</w:t>
            </w:r>
          </w:p>
        </w:tc>
        <w:tc>
          <w:tcPr>
            <w:tcW w:w="864" w:type="dxa"/>
          </w:tcPr>
          <w:p w14:paraId="5182D841" w14:textId="77777777" w:rsidR="002E1B08" w:rsidRDefault="002E1B08">
            <w:pPr>
              <w:pStyle w:val="TableText"/>
            </w:pPr>
          </w:p>
        </w:tc>
        <w:tc>
          <w:tcPr>
            <w:tcW w:w="1104" w:type="dxa"/>
          </w:tcPr>
          <w:p w14:paraId="23AF0F61" w14:textId="77777777" w:rsidR="002E1B08" w:rsidRDefault="00000000">
            <w:pPr>
              <w:pStyle w:val="TableText"/>
            </w:pPr>
            <w:hyperlink w:anchor="C_4515-31257">
              <w:r>
                <w:rPr>
                  <w:rStyle w:val="HyperlinkText9pt"/>
                </w:rPr>
                <w:t>4515-31257</w:t>
              </w:r>
            </w:hyperlink>
          </w:p>
        </w:tc>
        <w:tc>
          <w:tcPr>
            <w:tcW w:w="2975" w:type="dxa"/>
          </w:tcPr>
          <w:p w14:paraId="0DEDC6F2" w14:textId="77777777" w:rsidR="002E1B08" w:rsidRDefault="002E1B08">
            <w:pPr>
              <w:pStyle w:val="TableText"/>
            </w:pPr>
          </w:p>
        </w:tc>
      </w:tr>
      <w:tr w:rsidR="002E1B08" w14:paraId="4BED0E1E" w14:textId="77777777">
        <w:trPr>
          <w:jc w:val="center"/>
        </w:trPr>
        <w:tc>
          <w:tcPr>
            <w:tcW w:w="3345" w:type="dxa"/>
          </w:tcPr>
          <w:p w14:paraId="75FAD8A9" w14:textId="77777777" w:rsidR="002E1B08" w:rsidRDefault="00000000">
            <w:pPr>
              <w:pStyle w:val="TableText"/>
            </w:pPr>
            <w:r>
              <w:lastRenderedPageBreak/>
              <w:tab/>
            </w:r>
            <w:r>
              <w:tab/>
              <w:t>@typeCode</w:t>
            </w:r>
          </w:p>
        </w:tc>
        <w:tc>
          <w:tcPr>
            <w:tcW w:w="720" w:type="dxa"/>
          </w:tcPr>
          <w:p w14:paraId="3356C11C" w14:textId="77777777" w:rsidR="002E1B08" w:rsidRDefault="00000000">
            <w:pPr>
              <w:pStyle w:val="TableText"/>
            </w:pPr>
            <w:r>
              <w:t>1..1</w:t>
            </w:r>
          </w:p>
        </w:tc>
        <w:tc>
          <w:tcPr>
            <w:tcW w:w="1152" w:type="dxa"/>
          </w:tcPr>
          <w:p w14:paraId="223B1070" w14:textId="77777777" w:rsidR="002E1B08" w:rsidRDefault="00000000">
            <w:pPr>
              <w:pStyle w:val="TableText"/>
            </w:pPr>
            <w:r>
              <w:t>SHALL</w:t>
            </w:r>
          </w:p>
        </w:tc>
        <w:tc>
          <w:tcPr>
            <w:tcW w:w="864" w:type="dxa"/>
          </w:tcPr>
          <w:p w14:paraId="4EF2542E" w14:textId="77777777" w:rsidR="002E1B08" w:rsidRDefault="002E1B08">
            <w:pPr>
              <w:pStyle w:val="TableText"/>
            </w:pPr>
          </w:p>
        </w:tc>
        <w:tc>
          <w:tcPr>
            <w:tcW w:w="1104" w:type="dxa"/>
          </w:tcPr>
          <w:p w14:paraId="41944B18" w14:textId="77777777" w:rsidR="002E1B08" w:rsidRDefault="00000000">
            <w:pPr>
              <w:pStyle w:val="TableText"/>
            </w:pPr>
            <w:hyperlink w:anchor="C_4515-31339">
              <w:r>
                <w:rPr>
                  <w:rStyle w:val="HyperlinkText9pt"/>
                </w:rPr>
                <w:t>4515-31339</w:t>
              </w:r>
            </w:hyperlink>
          </w:p>
        </w:tc>
        <w:tc>
          <w:tcPr>
            <w:tcW w:w="2975" w:type="dxa"/>
          </w:tcPr>
          <w:p w14:paraId="71119E26" w14:textId="77777777" w:rsidR="002E1B08" w:rsidRDefault="00000000">
            <w:pPr>
              <w:pStyle w:val="TableText"/>
            </w:pPr>
            <w:r>
              <w:t>urn:oid:2.16.840.1.113883.5.1002 (HL7ActRelationshipType) = REFR</w:t>
            </w:r>
          </w:p>
        </w:tc>
      </w:tr>
      <w:tr w:rsidR="002E1B08" w14:paraId="58CB59E0" w14:textId="77777777">
        <w:trPr>
          <w:jc w:val="center"/>
        </w:trPr>
        <w:tc>
          <w:tcPr>
            <w:tcW w:w="3345" w:type="dxa"/>
          </w:tcPr>
          <w:p w14:paraId="6043678B" w14:textId="77777777" w:rsidR="002E1B08" w:rsidRDefault="00000000">
            <w:pPr>
              <w:pStyle w:val="TableText"/>
            </w:pPr>
            <w:r>
              <w:tab/>
            </w:r>
            <w:r>
              <w:tab/>
              <w:t>observation</w:t>
            </w:r>
          </w:p>
        </w:tc>
        <w:tc>
          <w:tcPr>
            <w:tcW w:w="720" w:type="dxa"/>
          </w:tcPr>
          <w:p w14:paraId="14E826C0" w14:textId="77777777" w:rsidR="002E1B08" w:rsidRDefault="00000000">
            <w:pPr>
              <w:pStyle w:val="TableText"/>
            </w:pPr>
            <w:r>
              <w:t>1..1</w:t>
            </w:r>
          </w:p>
        </w:tc>
        <w:tc>
          <w:tcPr>
            <w:tcW w:w="1152" w:type="dxa"/>
          </w:tcPr>
          <w:p w14:paraId="292352C4" w14:textId="77777777" w:rsidR="002E1B08" w:rsidRDefault="00000000">
            <w:pPr>
              <w:pStyle w:val="TableText"/>
            </w:pPr>
            <w:r>
              <w:t>SHALL</w:t>
            </w:r>
          </w:p>
        </w:tc>
        <w:tc>
          <w:tcPr>
            <w:tcW w:w="864" w:type="dxa"/>
          </w:tcPr>
          <w:p w14:paraId="4B2AF9D3" w14:textId="77777777" w:rsidR="002E1B08" w:rsidRDefault="002E1B08">
            <w:pPr>
              <w:pStyle w:val="TableText"/>
            </w:pPr>
          </w:p>
        </w:tc>
        <w:tc>
          <w:tcPr>
            <w:tcW w:w="1104" w:type="dxa"/>
          </w:tcPr>
          <w:p w14:paraId="4ABEFE93" w14:textId="77777777" w:rsidR="002E1B08" w:rsidRDefault="00000000">
            <w:pPr>
              <w:pStyle w:val="TableText"/>
            </w:pPr>
            <w:hyperlink w:anchor="C_4515-31340">
              <w:r>
                <w:rPr>
                  <w:rStyle w:val="HyperlinkText9pt"/>
                </w:rPr>
                <w:t>4515-31340</w:t>
              </w:r>
            </w:hyperlink>
          </w:p>
        </w:tc>
        <w:tc>
          <w:tcPr>
            <w:tcW w:w="2975" w:type="dxa"/>
          </w:tcPr>
          <w:p w14:paraId="1C392EF6" w14:textId="77777777" w:rsidR="002E1B08" w:rsidRDefault="00000000">
            <w:pPr>
              <w:pStyle w:val="TableText"/>
            </w:pPr>
            <w:r>
              <w:t>Longitudinal Care Wound Observation (V2) (identifier: urn:hl7ii:2.16.840.1.113883.10.20.22.4.114:2015-08-01</w:t>
            </w:r>
          </w:p>
        </w:tc>
      </w:tr>
      <w:tr w:rsidR="002E1B08" w14:paraId="5B074E98" w14:textId="77777777">
        <w:trPr>
          <w:jc w:val="center"/>
        </w:trPr>
        <w:tc>
          <w:tcPr>
            <w:tcW w:w="3345" w:type="dxa"/>
          </w:tcPr>
          <w:p w14:paraId="0C43BD4C" w14:textId="77777777" w:rsidR="002E1B08" w:rsidRDefault="00000000">
            <w:pPr>
              <w:pStyle w:val="TableText"/>
            </w:pPr>
            <w:r>
              <w:tab/>
              <w:t>entryRelationship</w:t>
            </w:r>
          </w:p>
        </w:tc>
        <w:tc>
          <w:tcPr>
            <w:tcW w:w="720" w:type="dxa"/>
          </w:tcPr>
          <w:p w14:paraId="1DC1B4B3" w14:textId="77777777" w:rsidR="002E1B08" w:rsidRDefault="00000000">
            <w:pPr>
              <w:pStyle w:val="TableText"/>
            </w:pPr>
            <w:r>
              <w:t>0..*</w:t>
            </w:r>
          </w:p>
        </w:tc>
        <w:tc>
          <w:tcPr>
            <w:tcW w:w="1152" w:type="dxa"/>
          </w:tcPr>
          <w:p w14:paraId="2B3DF153" w14:textId="77777777" w:rsidR="002E1B08" w:rsidRDefault="00000000">
            <w:pPr>
              <w:pStyle w:val="TableText"/>
            </w:pPr>
            <w:r>
              <w:t>MAY</w:t>
            </w:r>
          </w:p>
        </w:tc>
        <w:tc>
          <w:tcPr>
            <w:tcW w:w="864" w:type="dxa"/>
          </w:tcPr>
          <w:p w14:paraId="025FBCC5" w14:textId="77777777" w:rsidR="002E1B08" w:rsidRDefault="002E1B08">
            <w:pPr>
              <w:pStyle w:val="TableText"/>
            </w:pPr>
          </w:p>
        </w:tc>
        <w:tc>
          <w:tcPr>
            <w:tcW w:w="1104" w:type="dxa"/>
          </w:tcPr>
          <w:p w14:paraId="2DD98D36" w14:textId="77777777" w:rsidR="002E1B08" w:rsidRDefault="00000000">
            <w:pPr>
              <w:pStyle w:val="TableText"/>
            </w:pPr>
            <w:hyperlink w:anchor="C_4515-31365">
              <w:r>
                <w:rPr>
                  <w:rStyle w:val="HyperlinkText9pt"/>
                </w:rPr>
                <w:t>4515-31365</w:t>
              </w:r>
            </w:hyperlink>
          </w:p>
        </w:tc>
        <w:tc>
          <w:tcPr>
            <w:tcW w:w="2975" w:type="dxa"/>
          </w:tcPr>
          <w:p w14:paraId="0E0B1A94" w14:textId="77777777" w:rsidR="002E1B08" w:rsidRDefault="002E1B08">
            <w:pPr>
              <w:pStyle w:val="TableText"/>
            </w:pPr>
          </w:p>
        </w:tc>
      </w:tr>
      <w:tr w:rsidR="002E1B08" w14:paraId="736E4242" w14:textId="77777777">
        <w:trPr>
          <w:jc w:val="center"/>
        </w:trPr>
        <w:tc>
          <w:tcPr>
            <w:tcW w:w="3345" w:type="dxa"/>
          </w:tcPr>
          <w:p w14:paraId="425F0B37" w14:textId="77777777" w:rsidR="002E1B08" w:rsidRDefault="00000000">
            <w:pPr>
              <w:pStyle w:val="TableText"/>
            </w:pPr>
            <w:r>
              <w:tab/>
            </w:r>
            <w:r>
              <w:tab/>
              <w:t>@typeCode</w:t>
            </w:r>
          </w:p>
        </w:tc>
        <w:tc>
          <w:tcPr>
            <w:tcW w:w="720" w:type="dxa"/>
          </w:tcPr>
          <w:p w14:paraId="533E0955" w14:textId="77777777" w:rsidR="002E1B08" w:rsidRDefault="00000000">
            <w:pPr>
              <w:pStyle w:val="TableText"/>
            </w:pPr>
            <w:r>
              <w:t>1..1</w:t>
            </w:r>
          </w:p>
        </w:tc>
        <w:tc>
          <w:tcPr>
            <w:tcW w:w="1152" w:type="dxa"/>
          </w:tcPr>
          <w:p w14:paraId="0DF8DF3E" w14:textId="77777777" w:rsidR="002E1B08" w:rsidRDefault="00000000">
            <w:pPr>
              <w:pStyle w:val="TableText"/>
            </w:pPr>
            <w:r>
              <w:t>SHALL</w:t>
            </w:r>
          </w:p>
        </w:tc>
        <w:tc>
          <w:tcPr>
            <w:tcW w:w="864" w:type="dxa"/>
          </w:tcPr>
          <w:p w14:paraId="1F990D71" w14:textId="77777777" w:rsidR="002E1B08" w:rsidRDefault="002E1B08">
            <w:pPr>
              <w:pStyle w:val="TableText"/>
            </w:pPr>
          </w:p>
        </w:tc>
        <w:tc>
          <w:tcPr>
            <w:tcW w:w="1104" w:type="dxa"/>
          </w:tcPr>
          <w:p w14:paraId="4DA55934" w14:textId="77777777" w:rsidR="002E1B08" w:rsidRDefault="00000000">
            <w:pPr>
              <w:pStyle w:val="TableText"/>
            </w:pPr>
            <w:hyperlink w:anchor="C_4515-31366">
              <w:r>
                <w:rPr>
                  <w:rStyle w:val="HyperlinkText9pt"/>
                </w:rPr>
                <w:t>4515-31366</w:t>
              </w:r>
            </w:hyperlink>
          </w:p>
        </w:tc>
        <w:tc>
          <w:tcPr>
            <w:tcW w:w="2975" w:type="dxa"/>
          </w:tcPr>
          <w:p w14:paraId="5B5BFFB9" w14:textId="77777777" w:rsidR="002E1B08" w:rsidRDefault="00000000">
            <w:pPr>
              <w:pStyle w:val="TableText"/>
            </w:pPr>
            <w:r>
              <w:t>urn:oid:2.16.840.1.113883.5.1002 (HL7ActRelationshipType) = SPRT</w:t>
            </w:r>
          </w:p>
        </w:tc>
      </w:tr>
      <w:tr w:rsidR="002E1B08" w14:paraId="5A09ADC3" w14:textId="77777777">
        <w:trPr>
          <w:jc w:val="center"/>
        </w:trPr>
        <w:tc>
          <w:tcPr>
            <w:tcW w:w="3345" w:type="dxa"/>
          </w:tcPr>
          <w:p w14:paraId="67F0C6F3" w14:textId="77777777" w:rsidR="002E1B08" w:rsidRDefault="00000000">
            <w:pPr>
              <w:pStyle w:val="TableText"/>
            </w:pPr>
            <w:r>
              <w:tab/>
            </w:r>
            <w:r>
              <w:tab/>
              <w:t>observation</w:t>
            </w:r>
          </w:p>
        </w:tc>
        <w:tc>
          <w:tcPr>
            <w:tcW w:w="720" w:type="dxa"/>
          </w:tcPr>
          <w:p w14:paraId="1B0D448D" w14:textId="77777777" w:rsidR="002E1B08" w:rsidRDefault="00000000">
            <w:pPr>
              <w:pStyle w:val="TableText"/>
            </w:pPr>
            <w:r>
              <w:t>1..1</w:t>
            </w:r>
          </w:p>
        </w:tc>
        <w:tc>
          <w:tcPr>
            <w:tcW w:w="1152" w:type="dxa"/>
          </w:tcPr>
          <w:p w14:paraId="670B9AC1" w14:textId="77777777" w:rsidR="002E1B08" w:rsidRDefault="00000000">
            <w:pPr>
              <w:pStyle w:val="TableText"/>
            </w:pPr>
            <w:r>
              <w:t>SHALL</w:t>
            </w:r>
          </w:p>
        </w:tc>
        <w:tc>
          <w:tcPr>
            <w:tcW w:w="864" w:type="dxa"/>
          </w:tcPr>
          <w:p w14:paraId="433CCD88" w14:textId="77777777" w:rsidR="002E1B08" w:rsidRDefault="002E1B08">
            <w:pPr>
              <w:pStyle w:val="TableText"/>
            </w:pPr>
          </w:p>
        </w:tc>
        <w:tc>
          <w:tcPr>
            <w:tcW w:w="1104" w:type="dxa"/>
          </w:tcPr>
          <w:p w14:paraId="0EA5B812" w14:textId="77777777" w:rsidR="002E1B08" w:rsidRDefault="00000000">
            <w:pPr>
              <w:pStyle w:val="TableText"/>
            </w:pPr>
            <w:hyperlink w:anchor="C_4515-31367">
              <w:r>
                <w:rPr>
                  <w:rStyle w:val="HyperlinkText9pt"/>
                </w:rPr>
                <w:t>4515-31367</w:t>
              </w:r>
            </w:hyperlink>
          </w:p>
        </w:tc>
        <w:tc>
          <w:tcPr>
            <w:tcW w:w="2975" w:type="dxa"/>
          </w:tcPr>
          <w:p w14:paraId="06933FF7" w14:textId="77777777" w:rsidR="002E1B08" w:rsidRDefault="00000000">
            <w:pPr>
              <w:pStyle w:val="TableText"/>
            </w:pPr>
            <w:r>
              <w:t>Problem Observation (V3) (identifier: urn:hl7ii:2.16.840.1.113883.10.20.22.4.4:2015-08-01</w:t>
            </w:r>
          </w:p>
        </w:tc>
      </w:tr>
      <w:tr w:rsidR="002E1B08" w14:paraId="51CB7BAF" w14:textId="77777777">
        <w:trPr>
          <w:jc w:val="center"/>
        </w:trPr>
        <w:tc>
          <w:tcPr>
            <w:tcW w:w="3345" w:type="dxa"/>
          </w:tcPr>
          <w:p w14:paraId="405BF32C" w14:textId="77777777" w:rsidR="002E1B08" w:rsidRDefault="00000000">
            <w:pPr>
              <w:pStyle w:val="TableText"/>
            </w:pPr>
            <w:r>
              <w:tab/>
              <w:t>entryRelationship</w:t>
            </w:r>
          </w:p>
        </w:tc>
        <w:tc>
          <w:tcPr>
            <w:tcW w:w="720" w:type="dxa"/>
          </w:tcPr>
          <w:p w14:paraId="228CB6F4" w14:textId="77777777" w:rsidR="002E1B08" w:rsidRDefault="00000000">
            <w:pPr>
              <w:pStyle w:val="TableText"/>
            </w:pPr>
            <w:r>
              <w:t>0..*</w:t>
            </w:r>
          </w:p>
        </w:tc>
        <w:tc>
          <w:tcPr>
            <w:tcW w:w="1152" w:type="dxa"/>
          </w:tcPr>
          <w:p w14:paraId="0B536B90" w14:textId="77777777" w:rsidR="002E1B08" w:rsidRDefault="00000000">
            <w:pPr>
              <w:pStyle w:val="TableText"/>
            </w:pPr>
            <w:r>
              <w:t>MAY</w:t>
            </w:r>
          </w:p>
        </w:tc>
        <w:tc>
          <w:tcPr>
            <w:tcW w:w="864" w:type="dxa"/>
          </w:tcPr>
          <w:p w14:paraId="1A521A47" w14:textId="77777777" w:rsidR="002E1B08" w:rsidRDefault="002E1B08">
            <w:pPr>
              <w:pStyle w:val="TableText"/>
            </w:pPr>
          </w:p>
        </w:tc>
        <w:tc>
          <w:tcPr>
            <w:tcW w:w="1104" w:type="dxa"/>
          </w:tcPr>
          <w:p w14:paraId="5AC6DAA7" w14:textId="77777777" w:rsidR="002E1B08" w:rsidRDefault="00000000">
            <w:pPr>
              <w:pStyle w:val="TableText"/>
            </w:pPr>
            <w:hyperlink w:anchor="C_4515-31368">
              <w:r>
                <w:rPr>
                  <w:rStyle w:val="HyperlinkText9pt"/>
                </w:rPr>
                <w:t>4515-31368</w:t>
              </w:r>
            </w:hyperlink>
          </w:p>
        </w:tc>
        <w:tc>
          <w:tcPr>
            <w:tcW w:w="2975" w:type="dxa"/>
          </w:tcPr>
          <w:p w14:paraId="19BF0FBD" w14:textId="77777777" w:rsidR="002E1B08" w:rsidRDefault="002E1B08">
            <w:pPr>
              <w:pStyle w:val="TableText"/>
            </w:pPr>
          </w:p>
        </w:tc>
      </w:tr>
      <w:tr w:rsidR="002E1B08" w14:paraId="05308212" w14:textId="77777777">
        <w:trPr>
          <w:jc w:val="center"/>
        </w:trPr>
        <w:tc>
          <w:tcPr>
            <w:tcW w:w="3345" w:type="dxa"/>
          </w:tcPr>
          <w:p w14:paraId="0654C0FE" w14:textId="77777777" w:rsidR="002E1B08" w:rsidRDefault="00000000">
            <w:pPr>
              <w:pStyle w:val="TableText"/>
            </w:pPr>
            <w:r>
              <w:tab/>
            </w:r>
            <w:r>
              <w:tab/>
              <w:t>@typeCode</w:t>
            </w:r>
          </w:p>
        </w:tc>
        <w:tc>
          <w:tcPr>
            <w:tcW w:w="720" w:type="dxa"/>
          </w:tcPr>
          <w:p w14:paraId="7C7C90A2" w14:textId="77777777" w:rsidR="002E1B08" w:rsidRDefault="00000000">
            <w:pPr>
              <w:pStyle w:val="TableText"/>
            </w:pPr>
            <w:r>
              <w:t>1..1</w:t>
            </w:r>
          </w:p>
        </w:tc>
        <w:tc>
          <w:tcPr>
            <w:tcW w:w="1152" w:type="dxa"/>
          </w:tcPr>
          <w:p w14:paraId="51C5982D" w14:textId="77777777" w:rsidR="002E1B08" w:rsidRDefault="00000000">
            <w:pPr>
              <w:pStyle w:val="TableText"/>
            </w:pPr>
            <w:r>
              <w:t>SHALL</w:t>
            </w:r>
          </w:p>
        </w:tc>
        <w:tc>
          <w:tcPr>
            <w:tcW w:w="864" w:type="dxa"/>
          </w:tcPr>
          <w:p w14:paraId="246BE3F8" w14:textId="77777777" w:rsidR="002E1B08" w:rsidRDefault="002E1B08">
            <w:pPr>
              <w:pStyle w:val="TableText"/>
            </w:pPr>
          </w:p>
        </w:tc>
        <w:tc>
          <w:tcPr>
            <w:tcW w:w="1104" w:type="dxa"/>
          </w:tcPr>
          <w:p w14:paraId="5A1570F7" w14:textId="77777777" w:rsidR="002E1B08" w:rsidRDefault="00000000">
            <w:pPr>
              <w:pStyle w:val="TableText"/>
            </w:pPr>
            <w:hyperlink w:anchor="C_4515-31369">
              <w:r>
                <w:rPr>
                  <w:rStyle w:val="HyperlinkText9pt"/>
                </w:rPr>
                <w:t>4515-31369</w:t>
              </w:r>
            </w:hyperlink>
          </w:p>
        </w:tc>
        <w:tc>
          <w:tcPr>
            <w:tcW w:w="2975" w:type="dxa"/>
          </w:tcPr>
          <w:p w14:paraId="039BA5B3" w14:textId="77777777" w:rsidR="002E1B08" w:rsidRDefault="00000000">
            <w:pPr>
              <w:pStyle w:val="TableText"/>
            </w:pPr>
            <w:r>
              <w:t>urn:oid:2.16.840.1.113883.5.1002 (HL7ActRelationshipType) = REFR</w:t>
            </w:r>
          </w:p>
        </w:tc>
      </w:tr>
      <w:tr w:rsidR="002E1B08" w14:paraId="7CED0824" w14:textId="77777777">
        <w:trPr>
          <w:jc w:val="center"/>
        </w:trPr>
        <w:tc>
          <w:tcPr>
            <w:tcW w:w="3345" w:type="dxa"/>
          </w:tcPr>
          <w:p w14:paraId="30FAAF4D" w14:textId="77777777" w:rsidR="002E1B08" w:rsidRDefault="00000000">
            <w:pPr>
              <w:pStyle w:val="TableText"/>
            </w:pPr>
            <w:r>
              <w:tab/>
            </w:r>
            <w:r>
              <w:tab/>
              <w:t>observation</w:t>
            </w:r>
          </w:p>
        </w:tc>
        <w:tc>
          <w:tcPr>
            <w:tcW w:w="720" w:type="dxa"/>
          </w:tcPr>
          <w:p w14:paraId="1C23F0BF" w14:textId="77777777" w:rsidR="002E1B08" w:rsidRDefault="00000000">
            <w:pPr>
              <w:pStyle w:val="TableText"/>
            </w:pPr>
            <w:r>
              <w:t>1..1</w:t>
            </w:r>
          </w:p>
        </w:tc>
        <w:tc>
          <w:tcPr>
            <w:tcW w:w="1152" w:type="dxa"/>
          </w:tcPr>
          <w:p w14:paraId="29D785B6" w14:textId="77777777" w:rsidR="002E1B08" w:rsidRDefault="00000000">
            <w:pPr>
              <w:pStyle w:val="TableText"/>
            </w:pPr>
            <w:r>
              <w:t>SHALL</w:t>
            </w:r>
          </w:p>
        </w:tc>
        <w:tc>
          <w:tcPr>
            <w:tcW w:w="864" w:type="dxa"/>
          </w:tcPr>
          <w:p w14:paraId="4C31650B" w14:textId="77777777" w:rsidR="002E1B08" w:rsidRDefault="002E1B08">
            <w:pPr>
              <w:pStyle w:val="TableText"/>
            </w:pPr>
          </w:p>
        </w:tc>
        <w:tc>
          <w:tcPr>
            <w:tcW w:w="1104" w:type="dxa"/>
          </w:tcPr>
          <w:p w14:paraId="1DFE2D3E" w14:textId="77777777" w:rsidR="002E1B08" w:rsidRDefault="00000000">
            <w:pPr>
              <w:pStyle w:val="TableText"/>
            </w:pPr>
            <w:hyperlink w:anchor="C_4515-31370">
              <w:r>
                <w:rPr>
                  <w:rStyle w:val="HyperlinkText9pt"/>
                </w:rPr>
                <w:t>4515-31370</w:t>
              </w:r>
            </w:hyperlink>
          </w:p>
        </w:tc>
        <w:tc>
          <w:tcPr>
            <w:tcW w:w="2975" w:type="dxa"/>
          </w:tcPr>
          <w:p w14:paraId="3B1A599F" w14:textId="77777777" w:rsidR="002E1B08" w:rsidRDefault="00000000">
            <w:pPr>
              <w:pStyle w:val="TableText"/>
            </w:pPr>
            <w:r>
              <w:t>Caregiver Characteristics (identifier: urn:oid:2.16.840.1.113883.10.20.22.4.72</w:t>
            </w:r>
          </w:p>
        </w:tc>
      </w:tr>
      <w:tr w:rsidR="002E1B08" w14:paraId="66B6E659" w14:textId="77777777">
        <w:trPr>
          <w:jc w:val="center"/>
        </w:trPr>
        <w:tc>
          <w:tcPr>
            <w:tcW w:w="3345" w:type="dxa"/>
          </w:tcPr>
          <w:p w14:paraId="2C5E560C" w14:textId="77777777" w:rsidR="002E1B08" w:rsidRDefault="00000000">
            <w:pPr>
              <w:pStyle w:val="TableText"/>
            </w:pPr>
            <w:r>
              <w:tab/>
              <w:t>entryRelationship</w:t>
            </w:r>
          </w:p>
        </w:tc>
        <w:tc>
          <w:tcPr>
            <w:tcW w:w="720" w:type="dxa"/>
          </w:tcPr>
          <w:p w14:paraId="3A17E5B3" w14:textId="77777777" w:rsidR="002E1B08" w:rsidRDefault="00000000">
            <w:pPr>
              <w:pStyle w:val="TableText"/>
            </w:pPr>
            <w:r>
              <w:t>0..*</w:t>
            </w:r>
          </w:p>
        </w:tc>
        <w:tc>
          <w:tcPr>
            <w:tcW w:w="1152" w:type="dxa"/>
          </w:tcPr>
          <w:p w14:paraId="41D3C79D" w14:textId="77777777" w:rsidR="002E1B08" w:rsidRDefault="00000000">
            <w:pPr>
              <w:pStyle w:val="TableText"/>
            </w:pPr>
            <w:r>
              <w:t>MAY</w:t>
            </w:r>
          </w:p>
        </w:tc>
        <w:tc>
          <w:tcPr>
            <w:tcW w:w="864" w:type="dxa"/>
          </w:tcPr>
          <w:p w14:paraId="749DA5BA" w14:textId="77777777" w:rsidR="002E1B08" w:rsidRDefault="002E1B08">
            <w:pPr>
              <w:pStyle w:val="TableText"/>
            </w:pPr>
          </w:p>
        </w:tc>
        <w:tc>
          <w:tcPr>
            <w:tcW w:w="1104" w:type="dxa"/>
          </w:tcPr>
          <w:p w14:paraId="5EEBCCA6" w14:textId="77777777" w:rsidR="002E1B08" w:rsidRDefault="00000000">
            <w:pPr>
              <w:pStyle w:val="TableText"/>
            </w:pPr>
            <w:hyperlink w:anchor="C_4515-31371">
              <w:r>
                <w:rPr>
                  <w:rStyle w:val="HyperlinkText9pt"/>
                </w:rPr>
                <w:t>4515-31371</w:t>
              </w:r>
            </w:hyperlink>
          </w:p>
        </w:tc>
        <w:tc>
          <w:tcPr>
            <w:tcW w:w="2975" w:type="dxa"/>
          </w:tcPr>
          <w:p w14:paraId="1716F4B8" w14:textId="77777777" w:rsidR="002E1B08" w:rsidRDefault="002E1B08">
            <w:pPr>
              <w:pStyle w:val="TableText"/>
            </w:pPr>
          </w:p>
        </w:tc>
      </w:tr>
      <w:tr w:rsidR="002E1B08" w14:paraId="7A01E734" w14:textId="77777777">
        <w:trPr>
          <w:jc w:val="center"/>
        </w:trPr>
        <w:tc>
          <w:tcPr>
            <w:tcW w:w="3345" w:type="dxa"/>
          </w:tcPr>
          <w:p w14:paraId="11AFC451" w14:textId="77777777" w:rsidR="002E1B08" w:rsidRDefault="00000000">
            <w:pPr>
              <w:pStyle w:val="TableText"/>
            </w:pPr>
            <w:r>
              <w:tab/>
            </w:r>
            <w:r>
              <w:tab/>
              <w:t>@typeCode</w:t>
            </w:r>
          </w:p>
        </w:tc>
        <w:tc>
          <w:tcPr>
            <w:tcW w:w="720" w:type="dxa"/>
          </w:tcPr>
          <w:p w14:paraId="1F0B250E" w14:textId="77777777" w:rsidR="002E1B08" w:rsidRDefault="00000000">
            <w:pPr>
              <w:pStyle w:val="TableText"/>
            </w:pPr>
            <w:r>
              <w:t>1..1</w:t>
            </w:r>
          </w:p>
        </w:tc>
        <w:tc>
          <w:tcPr>
            <w:tcW w:w="1152" w:type="dxa"/>
          </w:tcPr>
          <w:p w14:paraId="09994475" w14:textId="77777777" w:rsidR="002E1B08" w:rsidRDefault="00000000">
            <w:pPr>
              <w:pStyle w:val="TableText"/>
            </w:pPr>
            <w:r>
              <w:t>SHALL</w:t>
            </w:r>
          </w:p>
        </w:tc>
        <w:tc>
          <w:tcPr>
            <w:tcW w:w="864" w:type="dxa"/>
          </w:tcPr>
          <w:p w14:paraId="57E40316" w14:textId="77777777" w:rsidR="002E1B08" w:rsidRDefault="002E1B08">
            <w:pPr>
              <w:pStyle w:val="TableText"/>
            </w:pPr>
          </w:p>
        </w:tc>
        <w:tc>
          <w:tcPr>
            <w:tcW w:w="1104" w:type="dxa"/>
          </w:tcPr>
          <w:p w14:paraId="615740E0" w14:textId="77777777" w:rsidR="002E1B08" w:rsidRDefault="00000000">
            <w:pPr>
              <w:pStyle w:val="TableText"/>
            </w:pPr>
            <w:hyperlink w:anchor="C_4515-31372">
              <w:r>
                <w:rPr>
                  <w:rStyle w:val="HyperlinkText9pt"/>
                </w:rPr>
                <w:t>4515-31372</w:t>
              </w:r>
            </w:hyperlink>
          </w:p>
        </w:tc>
        <w:tc>
          <w:tcPr>
            <w:tcW w:w="2975" w:type="dxa"/>
          </w:tcPr>
          <w:p w14:paraId="6B60C211" w14:textId="77777777" w:rsidR="002E1B08" w:rsidRDefault="00000000">
            <w:pPr>
              <w:pStyle w:val="TableText"/>
            </w:pPr>
            <w:r>
              <w:t>urn:oid:2.16.840.1.113883.5.1002 (HL7ActRelationshipType) = REFR</w:t>
            </w:r>
          </w:p>
        </w:tc>
      </w:tr>
      <w:tr w:rsidR="002E1B08" w14:paraId="7F94A569" w14:textId="77777777">
        <w:trPr>
          <w:jc w:val="center"/>
        </w:trPr>
        <w:tc>
          <w:tcPr>
            <w:tcW w:w="3345" w:type="dxa"/>
          </w:tcPr>
          <w:p w14:paraId="360FBEC9" w14:textId="77777777" w:rsidR="002E1B08" w:rsidRDefault="00000000">
            <w:pPr>
              <w:pStyle w:val="TableText"/>
            </w:pPr>
            <w:r>
              <w:tab/>
            </w:r>
            <w:r>
              <w:tab/>
              <w:t>observation</w:t>
            </w:r>
          </w:p>
        </w:tc>
        <w:tc>
          <w:tcPr>
            <w:tcW w:w="720" w:type="dxa"/>
          </w:tcPr>
          <w:p w14:paraId="1516F977" w14:textId="77777777" w:rsidR="002E1B08" w:rsidRDefault="00000000">
            <w:pPr>
              <w:pStyle w:val="TableText"/>
            </w:pPr>
            <w:r>
              <w:t>1..1</w:t>
            </w:r>
          </w:p>
        </w:tc>
        <w:tc>
          <w:tcPr>
            <w:tcW w:w="1152" w:type="dxa"/>
          </w:tcPr>
          <w:p w14:paraId="2D6D18E8" w14:textId="77777777" w:rsidR="002E1B08" w:rsidRDefault="00000000">
            <w:pPr>
              <w:pStyle w:val="TableText"/>
            </w:pPr>
            <w:r>
              <w:t>SHALL</w:t>
            </w:r>
          </w:p>
        </w:tc>
        <w:tc>
          <w:tcPr>
            <w:tcW w:w="864" w:type="dxa"/>
          </w:tcPr>
          <w:p w14:paraId="4D614B7B" w14:textId="77777777" w:rsidR="002E1B08" w:rsidRDefault="002E1B08">
            <w:pPr>
              <w:pStyle w:val="TableText"/>
            </w:pPr>
          </w:p>
        </w:tc>
        <w:tc>
          <w:tcPr>
            <w:tcW w:w="1104" w:type="dxa"/>
          </w:tcPr>
          <w:p w14:paraId="2899874D" w14:textId="77777777" w:rsidR="002E1B08" w:rsidRDefault="00000000">
            <w:pPr>
              <w:pStyle w:val="TableText"/>
            </w:pPr>
            <w:hyperlink w:anchor="C_4515-31373">
              <w:r>
                <w:rPr>
                  <w:rStyle w:val="HyperlinkText9pt"/>
                </w:rPr>
                <w:t>4515-31373</w:t>
              </w:r>
            </w:hyperlink>
          </w:p>
        </w:tc>
        <w:tc>
          <w:tcPr>
            <w:tcW w:w="2975" w:type="dxa"/>
          </w:tcPr>
          <w:p w14:paraId="24E851BE" w14:textId="77777777" w:rsidR="002E1B08" w:rsidRDefault="00000000">
            <w:pPr>
              <w:pStyle w:val="TableText"/>
            </w:pPr>
            <w:r>
              <w:t>Cultural and Religious Observation (identifier: urn:oid:2.16.840.1.113883.10.20.22.4.111</w:t>
            </w:r>
          </w:p>
        </w:tc>
      </w:tr>
      <w:tr w:rsidR="002E1B08" w14:paraId="41E8587A" w14:textId="77777777">
        <w:trPr>
          <w:jc w:val="center"/>
        </w:trPr>
        <w:tc>
          <w:tcPr>
            <w:tcW w:w="3345" w:type="dxa"/>
          </w:tcPr>
          <w:p w14:paraId="049AA09D" w14:textId="77777777" w:rsidR="002E1B08" w:rsidRDefault="00000000">
            <w:pPr>
              <w:pStyle w:val="TableText"/>
            </w:pPr>
            <w:r>
              <w:tab/>
              <w:t>entryRelationship</w:t>
            </w:r>
          </w:p>
        </w:tc>
        <w:tc>
          <w:tcPr>
            <w:tcW w:w="720" w:type="dxa"/>
          </w:tcPr>
          <w:p w14:paraId="3B105711" w14:textId="77777777" w:rsidR="002E1B08" w:rsidRDefault="00000000">
            <w:pPr>
              <w:pStyle w:val="TableText"/>
            </w:pPr>
            <w:r>
              <w:t>0..*</w:t>
            </w:r>
          </w:p>
        </w:tc>
        <w:tc>
          <w:tcPr>
            <w:tcW w:w="1152" w:type="dxa"/>
          </w:tcPr>
          <w:p w14:paraId="7CE8EB35" w14:textId="77777777" w:rsidR="002E1B08" w:rsidRDefault="00000000">
            <w:pPr>
              <w:pStyle w:val="TableText"/>
            </w:pPr>
            <w:r>
              <w:t>MAY</w:t>
            </w:r>
          </w:p>
        </w:tc>
        <w:tc>
          <w:tcPr>
            <w:tcW w:w="864" w:type="dxa"/>
          </w:tcPr>
          <w:p w14:paraId="0E944DC3" w14:textId="77777777" w:rsidR="002E1B08" w:rsidRDefault="002E1B08">
            <w:pPr>
              <w:pStyle w:val="TableText"/>
            </w:pPr>
          </w:p>
        </w:tc>
        <w:tc>
          <w:tcPr>
            <w:tcW w:w="1104" w:type="dxa"/>
          </w:tcPr>
          <w:p w14:paraId="6A77EEE7" w14:textId="77777777" w:rsidR="002E1B08" w:rsidRDefault="00000000">
            <w:pPr>
              <w:pStyle w:val="TableText"/>
            </w:pPr>
            <w:hyperlink w:anchor="C_4515-31374">
              <w:r>
                <w:rPr>
                  <w:rStyle w:val="HyperlinkText9pt"/>
                </w:rPr>
                <w:t>4515-31374</w:t>
              </w:r>
            </w:hyperlink>
          </w:p>
        </w:tc>
        <w:tc>
          <w:tcPr>
            <w:tcW w:w="2975" w:type="dxa"/>
          </w:tcPr>
          <w:p w14:paraId="1615158C" w14:textId="77777777" w:rsidR="002E1B08" w:rsidRDefault="002E1B08">
            <w:pPr>
              <w:pStyle w:val="TableText"/>
            </w:pPr>
          </w:p>
        </w:tc>
      </w:tr>
      <w:tr w:rsidR="002E1B08" w14:paraId="28F2A215" w14:textId="77777777">
        <w:trPr>
          <w:jc w:val="center"/>
        </w:trPr>
        <w:tc>
          <w:tcPr>
            <w:tcW w:w="3345" w:type="dxa"/>
          </w:tcPr>
          <w:p w14:paraId="09971824" w14:textId="77777777" w:rsidR="002E1B08" w:rsidRDefault="00000000">
            <w:pPr>
              <w:pStyle w:val="TableText"/>
            </w:pPr>
            <w:r>
              <w:tab/>
            </w:r>
            <w:r>
              <w:tab/>
              <w:t>@typeCode</w:t>
            </w:r>
          </w:p>
        </w:tc>
        <w:tc>
          <w:tcPr>
            <w:tcW w:w="720" w:type="dxa"/>
          </w:tcPr>
          <w:p w14:paraId="0485CC10" w14:textId="77777777" w:rsidR="002E1B08" w:rsidRDefault="00000000">
            <w:pPr>
              <w:pStyle w:val="TableText"/>
            </w:pPr>
            <w:r>
              <w:t>1..1</w:t>
            </w:r>
          </w:p>
        </w:tc>
        <w:tc>
          <w:tcPr>
            <w:tcW w:w="1152" w:type="dxa"/>
          </w:tcPr>
          <w:p w14:paraId="1BF23105" w14:textId="77777777" w:rsidR="002E1B08" w:rsidRDefault="00000000">
            <w:pPr>
              <w:pStyle w:val="TableText"/>
            </w:pPr>
            <w:r>
              <w:t>SHALL</w:t>
            </w:r>
          </w:p>
        </w:tc>
        <w:tc>
          <w:tcPr>
            <w:tcW w:w="864" w:type="dxa"/>
          </w:tcPr>
          <w:p w14:paraId="354F50ED" w14:textId="77777777" w:rsidR="002E1B08" w:rsidRDefault="002E1B08">
            <w:pPr>
              <w:pStyle w:val="TableText"/>
            </w:pPr>
          </w:p>
        </w:tc>
        <w:tc>
          <w:tcPr>
            <w:tcW w:w="1104" w:type="dxa"/>
          </w:tcPr>
          <w:p w14:paraId="3EE07235" w14:textId="77777777" w:rsidR="002E1B08" w:rsidRDefault="00000000">
            <w:pPr>
              <w:pStyle w:val="TableText"/>
            </w:pPr>
            <w:hyperlink w:anchor="C_4515-31375">
              <w:r>
                <w:rPr>
                  <w:rStyle w:val="HyperlinkText9pt"/>
                </w:rPr>
                <w:t>4515-31375</w:t>
              </w:r>
            </w:hyperlink>
          </w:p>
        </w:tc>
        <w:tc>
          <w:tcPr>
            <w:tcW w:w="2975" w:type="dxa"/>
          </w:tcPr>
          <w:p w14:paraId="438A3A7D" w14:textId="77777777" w:rsidR="002E1B08" w:rsidRDefault="00000000">
            <w:pPr>
              <w:pStyle w:val="TableText"/>
            </w:pPr>
            <w:r>
              <w:t>urn:oid:2.16.840.1.113883.5.1002 (HL7ActRelationshipType) = REFR</w:t>
            </w:r>
          </w:p>
        </w:tc>
      </w:tr>
      <w:tr w:rsidR="002E1B08" w14:paraId="3F8D19E8" w14:textId="77777777">
        <w:trPr>
          <w:jc w:val="center"/>
        </w:trPr>
        <w:tc>
          <w:tcPr>
            <w:tcW w:w="3345" w:type="dxa"/>
          </w:tcPr>
          <w:p w14:paraId="7F40BCD7" w14:textId="77777777" w:rsidR="002E1B08" w:rsidRDefault="00000000">
            <w:pPr>
              <w:pStyle w:val="TableText"/>
            </w:pPr>
            <w:r>
              <w:tab/>
            </w:r>
            <w:r>
              <w:tab/>
              <w:t>observation</w:t>
            </w:r>
          </w:p>
        </w:tc>
        <w:tc>
          <w:tcPr>
            <w:tcW w:w="720" w:type="dxa"/>
          </w:tcPr>
          <w:p w14:paraId="719993AA" w14:textId="77777777" w:rsidR="002E1B08" w:rsidRDefault="00000000">
            <w:pPr>
              <w:pStyle w:val="TableText"/>
            </w:pPr>
            <w:r>
              <w:t>1..1</w:t>
            </w:r>
          </w:p>
        </w:tc>
        <w:tc>
          <w:tcPr>
            <w:tcW w:w="1152" w:type="dxa"/>
          </w:tcPr>
          <w:p w14:paraId="2BC2E1DC" w14:textId="77777777" w:rsidR="002E1B08" w:rsidRDefault="00000000">
            <w:pPr>
              <w:pStyle w:val="TableText"/>
            </w:pPr>
            <w:r>
              <w:t>SHALL</w:t>
            </w:r>
          </w:p>
        </w:tc>
        <w:tc>
          <w:tcPr>
            <w:tcW w:w="864" w:type="dxa"/>
          </w:tcPr>
          <w:p w14:paraId="6E5F8D8F" w14:textId="77777777" w:rsidR="002E1B08" w:rsidRDefault="002E1B08">
            <w:pPr>
              <w:pStyle w:val="TableText"/>
            </w:pPr>
          </w:p>
        </w:tc>
        <w:tc>
          <w:tcPr>
            <w:tcW w:w="1104" w:type="dxa"/>
          </w:tcPr>
          <w:p w14:paraId="62C6A294" w14:textId="77777777" w:rsidR="002E1B08" w:rsidRDefault="00000000">
            <w:pPr>
              <w:pStyle w:val="TableText"/>
            </w:pPr>
            <w:hyperlink w:anchor="C_4515-31376">
              <w:r>
                <w:rPr>
                  <w:rStyle w:val="HyperlinkText9pt"/>
                </w:rPr>
                <w:t>4515-31376</w:t>
              </w:r>
            </w:hyperlink>
          </w:p>
        </w:tc>
        <w:tc>
          <w:tcPr>
            <w:tcW w:w="2975" w:type="dxa"/>
          </w:tcPr>
          <w:p w14:paraId="7957FCE0" w14:textId="77777777" w:rsidR="002E1B08" w:rsidRDefault="00000000">
            <w:pPr>
              <w:pStyle w:val="TableText"/>
            </w:pPr>
            <w:r>
              <w:t>Characteristics of Home Environment (identifier: urn:oid:2.16.840.1.113883.10.20.22.4.109</w:t>
            </w:r>
          </w:p>
        </w:tc>
      </w:tr>
      <w:tr w:rsidR="002E1B08" w14:paraId="32CDADA0" w14:textId="77777777">
        <w:trPr>
          <w:jc w:val="center"/>
        </w:trPr>
        <w:tc>
          <w:tcPr>
            <w:tcW w:w="3345" w:type="dxa"/>
          </w:tcPr>
          <w:p w14:paraId="2327AEED" w14:textId="77777777" w:rsidR="002E1B08" w:rsidRDefault="00000000">
            <w:pPr>
              <w:pStyle w:val="TableText"/>
            </w:pPr>
            <w:r>
              <w:tab/>
              <w:t>entryRelationship</w:t>
            </w:r>
          </w:p>
        </w:tc>
        <w:tc>
          <w:tcPr>
            <w:tcW w:w="720" w:type="dxa"/>
          </w:tcPr>
          <w:p w14:paraId="446E852D" w14:textId="77777777" w:rsidR="002E1B08" w:rsidRDefault="00000000">
            <w:pPr>
              <w:pStyle w:val="TableText"/>
            </w:pPr>
            <w:r>
              <w:t>0..*</w:t>
            </w:r>
          </w:p>
        </w:tc>
        <w:tc>
          <w:tcPr>
            <w:tcW w:w="1152" w:type="dxa"/>
          </w:tcPr>
          <w:p w14:paraId="5EF7E956" w14:textId="77777777" w:rsidR="002E1B08" w:rsidRDefault="00000000">
            <w:pPr>
              <w:pStyle w:val="TableText"/>
            </w:pPr>
            <w:r>
              <w:t>MAY</w:t>
            </w:r>
          </w:p>
        </w:tc>
        <w:tc>
          <w:tcPr>
            <w:tcW w:w="864" w:type="dxa"/>
          </w:tcPr>
          <w:p w14:paraId="67BF67D9" w14:textId="77777777" w:rsidR="002E1B08" w:rsidRDefault="002E1B08">
            <w:pPr>
              <w:pStyle w:val="TableText"/>
            </w:pPr>
          </w:p>
        </w:tc>
        <w:tc>
          <w:tcPr>
            <w:tcW w:w="1104" w:type="dxa"/>
          </w:tcPr>
          <w:p w14:paraId="34FFE758" w14:textId="77777777" w:rsidR="002E1B08" w:rsidRDefault="00000000">
            <w:pPr>
              <w:pStyle w:val="TableText"/>
            </w:pPr>
            <w:hyperlink w:anchor="C_4515-31377">
              <w:r>
                <w:rPr>
                  <w:rStyle w:val="HyperlinkText9pt"/>
                </w:rPr>
                <w:t>4515-31377</w:t>
              </w:r>
            </w:hyperlink>
          </w:p>
        </w:tc>
        <w:tc>
          <w:tcPr>
            <w:tcW w:w="2975" w:type="dxa"/>
          </w:tcPr>
          <w:p w14:paraId="585AE9F1" w14:textId="77777777" w:rsidR="002E1B08" w:rsidRDefault="002E1B08">
            <w:pPr>
              <w:pStyle w:val="TableText"/>
            </w:pPr>
          </w:p>
        </w:tc>
      </w:tr>
      <w:tr w:rsidR="002E1B08" w14:paraId="1E2639ED" w14:textId="77777777">
        <w:trPr>
          <w:jc w:val="center"/>
        </w:trPr>
        <w:tc>
          <w:tcPr>
            <w:tcW w:w="3345" w:type="dxa"/>
          </w:tcPr>
          <w:p w14:paraId="178A9C42" w14:textId="77777777" w:rsidR="002E1B08" w:rsidRDefault="00000000">
            <w:pPr>
              <w:pStyle w:val="TableText"/>
            </w:pPr>
            <w:r>
              <w:tab/>
            </w:r>
            <w:r>
              <w:tab/>
              <w:t>@typeCode</w:t>
            </w:r>
          </w:p>
        </w:tc>
        <w:tc>
          <w:tcPr>
            <w:tcW w:w="720" w:type="dxa"/>
          </w:tcPr>
          <w:p w14:paraId="3B994E3E" w14:textId="77777777" w:rsidR="002E1B08" w:rsidRDefault="00000000">
            <w:pPr>
              <w:pStyle w:val="TableText"/>
            </w:pPr>
            <w:r>
              <w:t>1..1</w:t>
            </w:r>
          </w:p>
        </w:tc>
        <w:tc>
          <w:tcPr>
            <w:tcW w:w="1152" w:type="dxa"/>
          </w:tcPr>
          <w:p w14:paraId="035B7832" w14:textId="77777777" w:rsidR="002E1B08" w:rsidRDefault="00000000">
            <w:pPr>
              <w:pStyle w:val="TableText"/>
            </w:pPr>
            <w:r>
              <w:t>SHALL</w:t>
            </w:r>
          </w:p>
        </w:tc>
        <w:tc>
          <w:tcPr>
            <w:tcW w:w="864" w:type="dxa"/>
          </w:tcPr>
          <w:p w14:paraId="671EB735" w14:textId="77777777" w:rsidR="002E1B08" w:rsidRDefault="002E1B08">
            <w:pPr>
              <w:pStyle w:val="TableText"/>
            </w:pPr>
          </w:p>
        </w:tc>
        <w:tc>
          <w:tcPr>
            <w:tcW w:w="1104" w:type="dxa"/>
          </w:tcPr>
          <w:p w14:paraId="20674A11" w14:textId="77777777" w:rsidR="002E1B08" w:rsidRDefault="00000000">
            <w:pPr>
              <w:pStyle w:val="TableText"/>
            </w:pPr>
            <w:hyperlink w:anchor="C_4515-31378">
              <w:r>
                <w:rPr>
                  <w:rStyle w:val="HyperlinkText9pt"/>
                </w:rPr>
                <w:t>4515-31378</w:t>
              </w:r>
            </w:hyperlink>
          </w:p>
        </w:tc>
        <w:tc>
          <w:tcPr>
            <w:tcW w:w="2975" w:type="dxa"/>
          </w:tcPr>
          <w:p w14:paraId="3591318A" w14:textId="77777777" w:rsidR="002E1B08" w:rsidRDefault="00000000">
            <w:pPr>
              <w:pStyle w:val="TableText"/>
            </w:pPr>
            <w:r>
              <w:t>urn:oid:2.16.840.1.113883.5.1002 (HL7ActRelationshipType) = REFR</w:t>
            </w:r>
          </w:p>
        </w:tc>
      </w:tr>
      <w:tr w:rsidR="002E1B08" w14:paraId="083FF760" w14:textId="77777777">
        <w:trPr>
          <w:jc w:val="center"/>
        </w:trPr>
        <w:tc>
          <w:tcPr>
            <w:tcW w:w="3345" w:type="dxa"/>
          </w:tcPr>
          <w:p w14:paraId="3B88F4D1" w14:textId="77777777" w:rsidR="002E1B08" w:rsidRDefault="00000000">
            <w:pPr>
              <w:pStyle w:val="TableText"/>
            </w:pPr>
            <w:r>
              <w:lastRenderedPageBreak/>
              <w:tab/>
            </w:r>
            <w:r>
              <w:tab/>
              <w:t>observation</w:t>
            </w:r>
          </w:p>
        </w:tc>
        <w:tc>
          <w:tcPr>
            <w:tcW w:w="720" w:type="dxa"/>
          </w:tcPr>
          <w:p w14:paraId="1024C6DA" w14:textId="77777777" w:rsidR="002E1B08" w:rsidRDefault="00000000">
            <w:pPr>
              <w:pStyle w:val="TableText"/>
            </w:pPr>
            <w:r>
              <w:t>1..1</w:t>
            </w:r>
          </w:p>
        </w:tc>
        <w:tc>
          <w:tcPr>
            <w:tcW w:w="1152" w:type="dxa"/>
          </w:tcPr>
          <w:p w14:paraId="6DED5343" w14:textId="77777777" w:rsidR="002E1B08" w:rsidRDefault="00000000">
            <w:pPr>
              <w:pStyle w:val="TableText"/>
            </w:pPr>
            <w:r>
              <w:t>SHALL</w:t>
            </w:r>
          </w:p>
        </w:tc>
        <w:tc>
          <w:tcPr>
            <w:tcW w:w="864" w:type="dxa"/>
          </w:tcPr>
          <w:p w14:paraId="44A028C7" w14:textId="77777777" w:rsidR="002E1B08" w:rsidRDefault="002E1B08">
            <w:pPr>
              <w:pStyle w:val="TableText"/>
            </w:pPr>
          </w:p>
        </w:tc>
        <w:tc>
          <w:tcPr>
            <w:tcW w:w="1104" w:type="dxa"/>
          </w:tcPr>
          <w:p w14:paraId="4F492273" w14:textId="77777777" w:rsidR="002E1B08" w:rsidRDefault="00000000">
            <w:pPr>
              <w:pStyle w:val="TableText"/>
            </w:pPr>
            <w:hyperlink w:anchor="C_4515-31379">
              <w:r>
                <w:rPr>
                  <w:rStyle w:val="HyperlinkText9pt"/>
                </w:rPr>
                <w:t>4515-31379</w:t>
              </w:r>
            </w:hyperlink>
          </w:p>
        </w:tc>
        <w:tc>
          <w:tcPr>
            <w:tcW w:w="2975" w:type="dxa"/>
          </w:tcPr>
          <w:p w14:paraId="43BB6C8B" w14:textId="77777777" w:rsidR="002E1B08" w:rsidRDefault="00000000">
            <w:pPr>
              <w:pStyle w:val="TableText"/>
            </w:pPr>
            <w:r>
              <w:t>Nutritional Status Observation (identifier: urn:oid:2.16.840.1.113883.10.20.22.4.124</w:t>
            </w:r>
          </w:p>
        </w:tc>
      </w:tr>
      <w:tr w:rsidR="002E1B08" w14:paraId="3CBF197D" w14:textId="77777777">
        <w:trPr>
          <w:jc w:val="center"/>
        </w:trPr>
        <w:tc>
          <w:tcPr>
            <w:tcW w:w="3345" w:type="dxa"/>
          </w:tcPr>
          <w:p w14:paraId="1901E06A" w14:textId="77777777" w:rsidR="002E1B08" w:rsidRDefault="00000000">
            <w:pPr>
              <w:pStyle w:val="TableText"/>
            </w:pPr>
            <w:r>
              <w:tab/>
              <w:t>entryRelationship</w:t>
            </w:r>
          </w:p>
        </w:tc>
        <w:tc>
          <w:tcPr>
            <w:tcW w:w="720" w:type="dxa"/>
          </w:tcPr>
          <w:p w14:paraId="780B015F" w14:textId="77777777" w:rsidR="002E1B08" w:rsidRDefault="00000000">
            <w:pPr>
              <w:pStyle w:val="TableText"/>
            </w:pPr>
            <w:r>
              <w:t>0..*</w:t>
            </w:r>
          </w:p>
        </w:tc>
        <w:tc>
          <w:tcPr>
            <w:tcW w:w="1152" w:type="dxa"/>
          </w:tcPr>
          <w:p w14:paraId="5940828F" w14:textId="77777777" w:rsidR="002E1B08" w:rsidRDefault="00000000">
            <w:pPr>
              <w:pStyle w:val="TableText"/>
            </w:pPr>
            <w:r>
              <w:t>MAY</w:t>
            </w:r>
          </w:p>
        </w:tc>
        <w:tc>
          <w:tcPr>
            <w:tcW w:w="864" w:type="dxa"/>
          </w:tcPr>
          <w:p w14:paraId="1ADD9B44" w14:textId="77777777" w:rsidR="002E1B08" w:rsidRDefault="002E1B08">
            <w:pPr>
              <w:pStyle w:val="TableText"/>
            </w:pPr>
          </w:p>
        </w:tc>
        <w:tc>
          <w:tcPr>
            <w:tcW w:w="1104" w:type="dxa"/>
          </w:tcPr>
          <w:p w14:paraId="429A4816" w14:textId="77777777" w:rsidR="002E1B08" w:rsidRDefault="00000000">
            <w:pPr>
              <w:pStyle w:val="TableText"/>
            </w:pPr>
            <w:hyperlink w:anchor="C_4515-31380">
              <w:r>
                <w:rPr>
                  <w:rStyle w:val="HyperlinkText9pt"/>
                </w:rPr>
                <w:t>4515-31380</w:t>
              </w:r>
            </w:hyperlink>
          </w:p>
        </w:tc>
        <w:tc>
          <w:tcPr>
            <w:tcW w:w="2975" w:type="dxa"/>
          </w:tcPr>
          <w:p w14:paraId="33CC394D" w14:textId="77777777" w:rsidR="002E1B08" w:rsidRDefault="002E1B08">
            <w:pPr>
              <w:pStyle w:val="TableText"/>
            </w:pPr>
          </w:p>
        </w:tc>
      </w:tr>
      <w:tr w:rsidR="002E1B08" w14:paraId="29D27AC7" w14:textId="77777777">
        <w:trPr>
          <w:jc w:val="center"/>
        </w:trPr>
        <w:tc>
          <w:tcPr>
            <w:tcW w:w="3345" w:type="dxa"/>
          </w:tcPr>
          <w:p w14:paraId="0A419413" w14:textId="77777777" w:rsidR="002E1B08" w:rsidRDefault="00000000">
            <w:pPr>
              <w:pStyle w:val="TableText"/>
            </w:pPr>
            <w:r>
              <w:tab/>
            </w:r>
            <w:r>
              <w:tab/>
              <w:t>@typeCode</w:t>
            </w:r>
          </w:p>
        </w:tc>
        <w:tc>
          <w:tcPr>
            <w:tcW w:w="720" w:type="dxa"/>
          </w:tcPr>
          <w:p w14:paraId="10DA5135" w14:textId="77777777" w:rsidR="002E1B08" w:rsidRDefault="00000000">
            <w:pPr>
              <w:pStyle w:val="TableText"/>
            </w:pPr>
            <w:r>
              <w:t>1..1</w:t>
            </w:r>
          </w:p>
        </w:tc>
        <w:tc>
          <w:tcPr>
            <w:tcW w:w="1152" w:type="dxa"/>
          </w:tcPr>
          <w:p w14:paraId="226A097D" w14:textId="77777777" w:rsidR="002E1B08" w:rsidRDefault="00000000">
            <w:pPr>
              <w:pStyle w:val="TableText"/>
            </w:pPr>
            <w:r>
              <w:t>SHALL</w:t>
            </w:r>
          </w:p>
        </w:tc>
        <w:tc>
          <w:tcPr>
            <w:tcW w:w="864" w:type="dxa"/>
          </w:tcPr>
          <w:p w14:paraId="58FAD2D5" w14:textId="77777777" w:rsidR="002E1B08" w:rsidRDefault="002E1B08">
            <w:pPr>
              <w:pStyle w:val="TableText"/>
            </w:pPr>
          </w:p>
        </w:tc>
        <w:tc>
          <w:tcPr>
            <w:tcW w:w="1104" w:type="dxa"/>
          </w:tcPr>
          <w:p w14:paraId="297707BA" w14:textId="77777777" w:rsidR="002E1B08" w:rsidRDefault="00000000">
            <w:pPr>
              <w:pStyle w:val="TableText"/>
            </w:pPr>
            <w:hyperlink w:anchor="C_4515-31381">
              <w:r>
                <w:rPr>
                  <w:rStyle w:val="HyperlinkText9pt"/>
                </w:rPr>
                <w:t>4515-31381</w:t>
              </w:r>
            </w:hyperlink>
          </w:p>
        </w:tc>
        <w:tc>
          <w:tcPr>
            <w:tcW w:w="2975" w:type="dxa"/>
          </w:tcPr>
          <w:p w14:paraId="567035F2" w14:textId="77777777" w:rsidR="002E1B08" w:rsidRDefault="00000000">
            <w:pPr>
              <w:pStyle w:val="TableText"/>
            </w:pPr>
            <w:r>
              <w:t>urn:oid:2.16.840.1.113883.5.1002 (HL7ActRelationshipType) = REFR</w:t>
            </w:r>
          </w:p>
        </w:tc>
      </w:tr>
      <w:tr w:rsidR="002E1B08" w14:paraId="141C8D5F" w14:textId="77777777">
        <w:trPr>
          <w:jc w:val="center"/>
        </w:trPr>
        <w:tc>
          <w:tcPr>
            <w:tcW w:w="3345" w:type="dxa"/>
          </w:tcPr>
          <w:p w14:paraId="0ABCF36C" w14:textId="77777777" w:rsidR="002E1B08" w:rsidRDefault="00000000">
            <w:pPr>
              <w:pStyle w:val="TableText"/>
            </w:pPr>
            <w:r>
              <w:tab/>
            </w:r>
            <w:r>
              <w:tab/>
              <w:t>organizer</w:t>
            </w:r>
          </w:p>
        </w:tc>
        <w:tc>
          <w:tcPr>
            <w:tcW w:w="720" w:type="dxa"/>
          </w:tcPr>
          <w:p w14:paraId="0DD32285" w14:textId="77777777" w:rsidR="002E1B08" w:rsidRDefault="00000000">
            <w:pPr>
              <w:pStyle w:val="TableText"/>
            </w:pPr>
            <w:r>
              <w:t>1..1</w:t>
            </w:r>
          </w:p>
        </w:tc>
        <w:tc>
          <w:tcPr>
            <w:tcW w:w="1152" w:type="dxa"/>
          </w:tcPr>
          <w:p w14:paraId="77E00934" w14:textId="77777777" w:rsidR="002E1B08" w:rsidRDefault="00000000">
            <w:pPr>
              <w:pStyle w:val="TableText"/>
            </w:pPr>
            <w:r>
              <w:t>SHALL</w:t>
            </w:r>
          </w:p>
        </w:tc>
        <w:tc>
          <w:tcPr>
            <w:tcW w:w="864" w:type="dxa"/>
          </w:tcPr>
          <w:p w14:paraId="68CDF544" w14:textId="77777777" w:rsidR="002E1B08" w:rsidRDefault="002E1B08">
            <w:pPr>
              <w:pStyle w:val="TableText"/>
            </w:pPr>
          </w:p>
        </w:tc>
        <w:tc>
          <w:tcPr>
            <w:tcW w:w="1104" w:type="dxa"/>
          </w:tcPr>
          <w:p w14:paraId="404728C4" w14:textId="77777777" w:rsidR="002E1B08" w:rsidRDefault="00000000">
            <w:pPr>
              <w:pStyle w:val="TableText"/>
            </w:pPr>
            <w:hyperlink w:anchor="C_4515-31382">
              <w:r>
                <w:rPr>
                  <w:rStyle w:val="HyperlinkText9pt"/>
                </w:rPr>
                <w:t>4515-31382</w:t>
              </w:r>
            </w:hyperlink>
          </w:p>
        </w:tc>
        <w:tc>
          <w:tcPr>
            <w:tcW w:w="2975" w:type="dxa"/>
          </w:tcPr>
          <w:p w14:paraId="04F3B2BC" w14:textId="77777777" w:rsidR="002E1B08" w:rsidRDefault="00000000">
            <w:pPr>
              <w:pStyle w:val="TableText"/>
            </w:pPr>
            <w:r>
              <w:t>Result Organizer (V3) (identifier: urn:hl7ii:2.16.840.1.113883.10.20.22.4.1:2015-08-01</w:t>
            </w:r>
          </w:p>
        </w:tc>
      </w:tr>
      <w:tr w:rsidR="002E1B08" w14:paraId="69054ACB" w14:textId="77777777">
        <w:trPr>
          <w:jc w:val="center"/>
        </w:trPr>
        <w:tc>
          <w:tcPr>
            <w:tcW w:w="3345" w:type="dxa"/>
          </w:tcPr>
          <w:p w14:paraId="26683C65" w14:textId="77777777" w:rsidR="002E1B08" w:rsidRDefault="00000000">
            <w:pPr>
              <w:pStyle w:val="TableText"/>
            </w:pPr>
            <w:r>
              <w:tab/>
              <w:t>entryRelationship</w:t>
            </w:r>
          </w:p>
        </w:tc>
        <w:tc>
          <w:tcPr>
            <w:tcW w:w="720" w:type="dxa"/>
          </w:tcPr>
          <w:p w14:paraId="07E1C217" w14:textId="77777777" w:rsidR="002E1B08" w:rsidRDefault="00000000">
            <w:pPr>
              <w:pStyle w:val="TableText"/>
            </w:pPr>
            <w:r>
              <w:t>0..*</w:t>
            </w:r>
          </w:p>
        </w:tc>
        <w:tc>
          <w:tcPr>
            <w:tcW w:w="1152" w:type="dxa"/>
          </w:tcPr>
          <w:p w14:paraId="7ADFA632" w14:textId="77777777" w:rsidR="002E1B08" w:rsidRDefault="00000000">
            <w:pPr>
              <w:pStyle w:val="TableText"/>
            </w:pPr>
            <w:r>
              <w:t>MAY</w:t>
            </w:r>
          </w:p>
        </w:tc>
        <w:tc>
          <w:tcPr>
            <w:tcW w:w="864" w:type="dxa"/>
          </w:tcPr>
          <w:p w14:paraId="70F7D50E" w14:textId="77777777" w:rsidR="002E1B08" w:rsidRDefault="002E1B08">
            <w:pPr>
              <w:pStyle w:val="TableText"/>
            </w:pPr>
          </w:p>
        </w:tc>
        <w:tc>
          <w:tcPr>
            <w:tcW w:w="1104" w:type="dxa"/>
          </w:tcPr>
          <w:p w14:paraId="6EB574E4" w14:textId="77777777" w:rsidR="002E1B08" w:rsidRDefault="00000000">
            <w:pPr>
              <w:pStyle w:val="TableText"/>
            </w:pPr>
            <w:hyperlink w:anchor="C_4515-31442">
              <w:r>
                <w:rPr>
                  <w:rStyle w:val="HyperlinkText9pt"/>
                </w:rPr>
                <w:t>4515-31442</w:t>
              </w:r>
            </w:hyperlink>
          </w:p>
        </w:tc>
        <w:tc>
          <w:tcPr>
            <w:tcW w:w="2975" w:type="dxa"/>
          </w:tcPr>
          <w:p w14:paraId="425243F1" w14:textId="77777777" w:rsidR="002E1B08" w:rsidRDefault="002E1B08">
            <w:pPr>
              <w:pStyle w:val="TableText"/>
            </w:pPr>
          </w:p>
        </w:tc>
      </w:tr>
      <w:tr w:rsidR="002E1B08" w14:paraId="3DA00B4D" w14:textId="77777777">
        <w:trPr>
          <w:jc w:val="center"/>
        </w:trPr>
        <w:tc>
          <w:tcPr>
            <w:tcW w:w="3345" w:type="dxa"/>
          </w:tcPr>
          <w:p w14:paraId="0B132A36" w14:textId="77777777" w:rsidR="002E1B08" w:rsidRDefault="00000000">
            <w:pPr>
              <w:pStyle w:val="TableText"/>
            </w:pPr>
            <w:r>
              <w:tab/>
            </w:r>
            <w:r>
              <w:tab/>
              <w:t>@typeCode</w:t>
            </w:r>
          </w:p>
        </w:tc>
        <w:tc>
          <w:tcPr>
            <w:tcW w:w="720" w:type="dxa"/>
          </w:tcPr>
          <w:p w14:paraId="794712A2" w14:textId="77777777" w:rsidR="002E1B08" w:rsidRDefault="00000000">
            <w:pPr>
              <w:pStyle w:val="TableText"/>
            </w:pPr>
            <w:r>
              <w:t>1..1</w:t>
            </w:r>
          </w:p>
        </w:tc>
        <w:tc>
          <w:tcPr>
            <w:tcW w:w="1152" w:type="dxa"/>
          </w:tcPr>
          <w:p w14:paraId="36A2D9D2" w14:textId="77777777" w:rsidR="002E1B08" w:rsidRDefault="00000000">
            <w:pPr>
              <w:pStyle w:val="TableText"/>
            </w:pPr>
            <w:r>
              <w:t>SHALL</w:t>
            </w:r>
          </w:p>
        </w:tc>
        <w:tc>
          <w:tcPr>
            <w:tcW w:w="864" w:type="dxa"/>
          </w:tcPr>
          <w:p w14:paraId="208B28A1" w14:textId="77777777" w:rsidR="002E1B08" w:rsidRDefault="002E1B08">
            <w:pPr>
              <w:pStyle w:val="TableText"/>
            </w:pPr>
          </w:p>
        </w:tc>
        <w:tc>
          <w:tcPr>
            <w:tcW w:w="1104" w:type="dxa"/>
          </w:tcPr>
          <w:p w14:paraId="15A26C14" w14:textId="77777777" w:rsidR="002E1B08" w:rsidRDefault="00000000">
            <w:pPr>
              <w:pStyle w:val="TableText"/>
            </w:pPr>
            <w:hyperlink w:anchor="C_4515-31443">
              <w:r>
                <w:rPr>
                  <w:rStyle w:val="HyperlinkText9pt"/>
                </w:rPr>
                <w:t>4515-31443</w:t>
              </w:r>
            </w:hyperlink>
          </w:p>
        </w:tc>
        <w:tc>
          <w:tcPr>
            <w:tcW w:w="2975" w:type="dxa"/>
          </w:tcPr>
          <w:p w14:paraId="1318E89A" w14:textId="77777777" w:rsidR="002E1B08" w:rsidRDefault="00000000">
            <w:pPr>
              <w:pStyle w:val="TableText"/>
            </w:pPr>
            <w:r>
              <w:t>urn:oid:2.16.840.1.113883.5.1002 (HL7ActRelationshipType) = REFR</w:t>
            </w:r>
          </w:p>
        </w:tc>
      </w:tr>
      <w:tr w:rsidR="002E1B08" w14:paraId="2E759E7F" w14:textId="77777777">
        <w:trPr>
          <w:jc w:val="center"/>
        </w:trPr>
        <w:tc>
          <w:tcPr>
            <w:tcW w:w="3345" w:type="dxa"/>
          </w:tcPr>
          <w:p w14:paraId="3FDE5B05" w14:textId="77777777" w:rsidR="002E1B08" w:rsidRDefault="00000000">
            <w:pPr>
              <w:pStyle w:val="TableText"/>
            </w:pPr>
            <w:r>
              <w:tab/>
            </w:r>
            <w:r>
              <w:tab/>
              <w:t>observation</w:t>
            </w:r>
          </w:p>
        </w:tc>
        <w:tc>
          <w:tcPr>
            <w:tcW w:w="720" w:type="dxa"/>
          </w:tcPr>
          <w:p w14:paraId="5056A4AF" w14:textId="77777777" w:rsidR="002E1B08" w:rsidRDefault="00000000">
            <w:pPr>
              <w:pStyle w:val="TableText"/>
            </w:pPr>
            <w:r>
              <w:t>1..1</w:t>
            </w:r>
          </w:p>
        </w:tc>
        <w:tc>
          <w:tcPr>
            <w:tcW w:w="1152" w:type="dxa"/>
          </w:tcPr>
          <w:p w14:paraId="26F8AD8F" w14:textId="77777777" w:rsidR="002E1B08" w:rsidRDefault="00000000">
            <w:pPr>
              <w:pStyle w:val="TableText"/>
            </w:pPr>
            <w:r>
              <w:t>SHALL</w:t>
            </w:r>
          </w:p>
        </w:tc>
        <w:tc>
          <w:tcPr>
            <w:tcW w:w="864" w:type="dxa"/>
          </w:tcPr>
          <w:p w14:paraId="2D271494" w14:textId="77777777" w:rsidR="002E1B08" w:rsidRDefault="002E1B08">
            <w:pPr>
              <w:pStyle w:val="TableText"/>
            </w:pPr>
          </w:p>
        </w:tc>
        <w:tc>
          <w:tcPr>
            <w:tcW w:w="1104" w:type="dxa"/>
          </w:tcPr>
          <w:p w14:paraId="4F4D2C22" w14:textId="77777777" w:rsidR="002E1B08" w:rsidRDefault="00000000">
            <w:pPr>
              <w:pStyle w:val="TableText"/>
            </w:pPr>
            <w:hyperlink w:anchor="C_4515-31444">
              <w:r>
                <w:rPr>
                  <w:rStyle w:val="HyperlinkText9pt"/>
                </w:rPr>
                <w:t>4515-31444</w:t>
              </w:r>
            </w:hyperlink>
          </w:p>
        </w:tc>
        <w:tc>
          <w:tcPr>
            <w:tcW w:w="2975" w:type="dxa"/>
          </w:tcPr>
          <w:p w14:paraId="5EA3014C" w14:textId="77777777" w:rsidR="002E1B08" w:rsidRDefault="00000000">
            <w:pPr>
              <w:pStyle w:val="TableText"/>
            </w:pPr>
            <w:r>
              <w:t>Priority Preference (identifier: urn:oid:2.16.840.1.113883.10.20.22.4.143</w:t>
            </w:r>
          </w:p>
        </w:tc>
      </w:tr>
      <w:tr w:rsidR="002E1B08" w14:paraId="78211F5A" w14:textId="77777777">
        <w:trPr>
          <w:jc w:val="center"/>
        </w:trPr>
        <w:tc>
          <w:tcPr>
            <w:tcW w:w="3345" w:type="dxa"/>
          </w:tcPr>
          <w:p w14:paraId="714E3877" w14:textId="77777777" w:rsidR="002E1B08" w:rsidRDefault="00000000">
            <w:pPr>
              <w:pStyle w:val="TableText"/>
            </w:pPr>
            <w:r>
              <w:tab/>
              <w:t>entryRelationship</w:t>
            </w:r>
          </w:p>
        </w:tc>
        <w:tc>
          <w:tcPr>
            <w:tcW w:w="720" w:type="dxa"/>
          </w:tcPr>
          <w:p w14:paraId="60D90E43" w14:textId="77777777" w:rsidR="002E1B08" w:rsidRDefault="00000000">
            <w:pPr>
              <w:pStyle w:val="TableText"/>
            </w:pPr>
            <w:r>
              <w:t>0..*</w:t>
            </w:r>
          </w:p>
        </w:tc>
        <w:tc>
          <w:tcPr>
            <w:tcW w:w="1152" w:type="dxa"/>
          </w:tcPr>
          <w:p w14:paraId="020502E0" w14:textId="77777777" w:rsidR="002E1B08" w:rsidRDefault="00000000">
            <w:pPr>
              <w:pStyle w:val="TableText"/>
            </w:pPr>
            <w:r>
              <w:t>MAY</w:t>
            </w:r>
          </w:p>
        </w:tc>
        <w:tc>
          <w:tcPr>
            <w:tcW w:w="864" w:type="dxa"/>
          </w:tcPr>
          <w:p w14:paraId="154BF962" w14:textId="77777777" w:rsidR="002E1B08" w:rsidRDefault="002E1B08">
            <w:pPr>
              <w:pStyle w:val="TableText"/>
            </w:pPr>
          </w:p>
        </w:tc>
        <w:tc>
          <w:tcPr>
            <w:tcW w:w="1104" w:type="dxa"/>
          </w:tcPr>
          <w:p w14:paraId="1EAAEC50" w14:textId="77777777" w:rsidR="002E1B08" w:rsidRDefault="00000000">
            <w:pPr>
              <w:pStyle w:val="TableText"/>
            </w:pPr>
            <w:hyperlink w:anchor="C_4515-31549">
              <w:r>
                <w:rPr>
                  <w:rStyle w:val="HyperlinkText9pt"/>
                </w:rPr>
                <w:t>4515-31549</w:t>
              </w:r>
            </w:hyperlink>
          </w:p>
        </w:tc>
        <w:tc>
          <w:tcPr>
            <w:tcW w:w="2975" w:type="dxa"/>
          </w:tcPr>
          <w:p w14:paraId="1E387D06" w14:textId="77777777" w:rsidR="002E1B08" w:rsidRDefault="002E1B08">
            <w:pPr>
              <w:pStyle w:val="TableText"/>
            </w:pPr>
          </w:p>
        </w:tc>
      </w:tr>
      <w:tr w:rsidR="002E1B08" w14:paraId="23979F89" w14:textId="77777777">
        <w:trPr>
          <w:jc w:val="center"/>
        </w:trPr>
        <w:tc>
          <w:tcPr>
            <w:tcW w:w="3345" w:type="dxa"/>
          </w:tcPr>
          <w:p w14:paraId="29BCA72C" w14:textId="77777777" w:rsidR="002E1B08" w:rsidRDefault="00000000">
            <w:pPr>
              <w:pStyle w:val="TableText"/>
            </w:pPr>
            <w:r>
              <w:tab/>
            </w:r>
            <w:r>
              <w:tab/>
              <w:t>@typeCode</w:t>
            </w:r>
          </w:p>
        </w:tc>
        <w:tc>
          <w:tcPr>
            <w:tcW w:w="720" w:type="dxa"/>
          </w:tcPr>
          <w:p w14:paraId="456616FB" w14:textId="77777777" w:rsidR="002E1B08" w:rsidRDefault="00000000">
            <w:pPr>
              <w:pStyle w:val="TableText"/>
            </w:pPr>
            <w:r>
              <w:t>1..1</w:t>
            </w:r>
          </w:p>
        </w:tc>
        <w:tc>
          <w:tcPr>
            <w:tcW w:w="1152" w:type="dxa"/>
          </w:tcPr>
          <w:p w14:paraId="788C6669" w14:textId="77777777" w:rsidR="002E1B08" w:rsidRDefault="00000000">
            <w:pPr>
              <w:pStyle w:val="TableText"/>
            </w:pPr>
            <w:r>
              <w:t>SHALL</w:t>
            </w:r>
          </w:p>
        </w:tc>
        <w:tc>
          <w:tcPr>
            <w:tcW w:w="864" w:type="dxa"/>
          </w:tcPr>
          <w:p w14:paraId="3D41B212" w14:textId="77777777" w:rsidR="002E1B08" w:rsidRDefault="002E1B08">
            <w:pPr>
              <w:pStyle w:val="TableText"/>
            </w:pPr>
          </w:p>
        </w:tc>
        <w:tc>
          <w:tcPr>
            <w:tcW w:w="1104" w:type="dxa"/>
          </w:tcPr>
          <w:p w14:paraId="1C5933FC" w14:textId="77777777" w:rsidR="002E1B08" w:rsidRDefault="00000000">
            <w:pPr>
              <w:pStyle w:val="TableText"/>
            </w:pPr>
            <w:hyperlink w:anchor="C_4515-31550">
              <w:r>
                <w:rPr>
                  <w:rStyle w:val="HyperlinkText9pt"/>
                </w:rPr>
                <w:t>4515-31550</w:t>
              </w:r>
            </w:hyperlink>
          </w:p>
        </w:tc>
        <w:tc>
          <w:tcPr>
            <w:tcW w:w="2975" w:type="dxa"/>
          </w:tcPr>
          <w:p w14:paraId="252BFD0D" w14:textId="77777777" w:rsidR="002E1B08" w:rsidRDefault="00000000">
            <w:pPr>
              <w:pStyle w:val="TableText"/>
            </w:pPr>
            <w:r>
              <w:t>urn:oid:2.16.840.1.113883.5.1002 (HL7ActRelationshipType) = REFR</w:t>
            </w:r>
          </w:p>
        </w:tc>
      </w:tr>
      <w:tr w:rsidR="002E1B08" w14:paraId="3A68EAD4" w14:textId="77777777">
        <w:trPr>
          <w:jc w:val="center"/>
        </w:trPr>
        <w:tc>
          <w:tcPr>
            <w:tcW w:w="3345" w:type="dxa"/>
          </w:tcPr>
          <w:p w14:paraId="0AD00D02" w14:textId="77777777" w:rsidR="002E1B08" w:rsidRDefault="00000000">
            <w:pPr>
              <w:pStyle w:val="TableText"/>
            </w:pPr>
            <w:r>
              <w:tab/>
            </w:r>
            <w:r>
              <w:tab/>
              <w:t>act</w:t>
            </w:r>
          </w:p>
        </w:tc>
        <w:tc>
          <w:tcPr>
            <w:tcW w:w="720" w:type="dxa"/>
          </w:tcPr>
          <w:p w14:paraId="6A8FCF14" w14:textId="77777777" w:rsidR="002E1B08" w:rsidRDefault="00000000">
            <w:pPr>
              <w:pStyle w:val="TableText"/>
            </w:pPr>
            <w:r>
              <w:t>1..1</w:t>
            </w:r>
          </w:p>
        </w:tc>
        <w:tc>
          <w:tcPr>
            <w:tcW w:w="1152" w:type="dxa"/>
          </w:tcPr>
          <w:p w14:paraId="2A082BCD" w14:textId="77777777" w:rsidR="002E1B08" w:rsidRDefault="00000000">
            <w:pPr>
              <w:pStyle w:val="TableText"/>
            </w:pPr>
            <w:r>
              <w:t>SHALL</w:t>
            </w:r>
          </w:p>
        </w:tc>
        <w:tc>
          <w:tcPr>
            <w:tcW w:w="864" w:type="dxa"/>
          </w:tcPr>
          <w:p w14:paraId="168522C7" w14:textId="77777777" w:rsidR="002E1B08" w:rsidRDefault="002E1B08">
            <w:pPr>
              <w:pStyle w:val="TableText"/>
            </w:pPr>
          </w:p>
        </w:tc>
        <w:tc>
          <w:tcPr>
            <w:tcW w:w="1104" w:type="dxa"/>
          </w:tcPr>
          <w:p w14:paraId="0C93F4D4" w14:textId="77777777" w:rsidR="002E1B08" w:rsidRDefault="00000000">
            <w:pPr>
              <w:pStyle w:val="TableText"/>
            </w:pPr>
            <w:hyperlink w:anchor="C_4515-31551">
              <w:r>
                <w:rPr>
                  <w:rStyle w:val="HyperlinkText9pt"/>
                </w:rPr>
                <w:t>4515-31551</w:t>
              </w:r>
            </w:hyperlink>
          </w:p>
        </w:tc>
        <w:tc>
          <w:tcPr>
            <w:tcW w:w="2975" w:type="dxa"/>
          </w:tcPr>
          <w:p w14:paraId="232415E6" w14:textId="77777777" w:rsidR="002E1B08" w:rsidRDefault="00000000">
            <w:pPr>
              <w:pStyle w:val="TableText"/>
            </w:pPr>
            <w:r>
              <w:t>Entry Reference (identifier: urn:oid:2.16.840.1.113883.10.20.22.4.122</w:t>
            </w:r>
          </w:p>
        </w:tc>
      </w:tr>
      <w:tr w:rsidR="002E1B08" w14:paraId="4CF651A9" w14:textId="77777777">
        <w:trPr>
          <w:jc w:val="center"/>
        </w:trPr>
        <w:tc>
          <w:tcPr>
            <w:tcW w:w="3345" w:type="dxa"/>
          </w:tcPr>
          <w:p w14:paraId="66058B6C" w14:textId="77777777" w:rsidR="002E1B08" w:rsidRDefault="00000000">
            <w:pPr>
              <w:pStyle w:val="TableText"/>
            </w:pPr>
            <w:r>
              <w:tab/>
              <w:t>reference</w:t>
            </w:r>
          </w:p>
        </w:tc>
        <w:tc>
          <w:tcPr>
            <w:tcW w:w="720" w:type="dxa"/>
          </w:tcPr>
          <w:p w14:paraId="7DC2A837" w14:textId="77777777" w:rsidR="002E1B08" w:rsidRDefault="00000000">
            <w:pPr>
              <w:pStyle w:val="TableText"/>
            </w:pPr>
            <w:r>
              <w:t>0..*</w:t>
            </w:r>
          </w:p>
        </w:tc>
        <w:tc>
          <w:tcPr>
            <w:tcW w:w="1152" w:type="dxa"/>
          </w:tcPr>
          <w:p w14:paraId="2FBC3B18" w14:textId="77777777" w:rsidR="002E1B08" w:rsidRDefault="00000000">
            <w:pPr>
              <w:pStyle w:val="TableText"/>
            </w:pPr>
            <w:r>
              <w:t>MAY</w:t>
            </w:r>
          </w:p>
        </w:tc>
        <w:tc>
          <w:tcPr>
            <w:tcW w:w="864" w:type="dxa"/>
          </w:tcPr>
          <w:p w14:paraId="6333DDF6" w14:textId="77777777" w:rsidR="002E1B08" w:rsidRDefault="002E1B08">
            <w:pPr>
              <w:pStyle w:val="TableText"/>
            </w:pPr>
          </w:p>
        </w:tc>
        <w:tc>
          <w:tcPr>
            <w:tcW w:w="1104" w:type="dxa"/>
          </w:tcPr>
          <w:p w14:paraId="57D702D4" w14:textId="77777777" w:rsidR="002E1B08" w:rsidRDefault="00000000">
            <w:pPr>
              <w:pStyle w:val="TableText"/>
            </w:pPr>
            <w:hyperlink w:anchor="C_4515-32757">
              <w:r>
                <w:rPr>
                  <w:rStyle w:val="HyperlinkText9pt"/>
                </w:rPr>
                <w:t>4515-32757</w:t>
              </w:r>
            </w:hyperlink>
          </w:p>
        </w:tc>
        <w:tc>
          <w:tcPr>
            <w:tcW w:w="2975" w:type="dxa"/>
          </w:tcPr>
          <w:p w14:paraId="6E945E66" w14:textId="77777777" w:rsidR="002E1B08" w:rsidRDefault="002E1B08">
            <w:pPr>
              <w:pStyle w:val="TableText"/>
            </w:pPr>
          </w:p>
        </w:tc>
      </w:tr>
      <w:tr w:rsidR="002E1B08" w14:paraId="184CDB32" w14:textId="77777777">
        <w:trPr>
          <w:jc w:val="center"/>
        </w:trPr>
        <w:tc>
          <w:tcPr>
            <w:tcW w:w="3345" w:type="dxa"/>
          </w:tcPr>
          <w:p w14:paraId="20A79BBC" w14:textId="77777777" w:rsidR="002E1B08" w:rsidRDefault="00000000">
            <w:pPr>
              <w:pStyle w:val="TableText"/>
            </w:pPr>
            <w:r>
              <w:tab/>
            </w:r>
            <w:r>
              <w:tab/>
              <w:t>@typeCode</w:t>
            </w:r>
          </w:p>
        </w:tc>
        <w:tc>
          <w:tcPr>
            <w:tcW w:w="720" w:type="dxa"/>
          </w:tcPr>
          <w:p w14:paraId="590E3EE2" w14:textId="77777777" w:rsidR="002E1B08" w:rsidRDefault="00000000">
            <w:pPr>
              <w:pStyle w:val="TableText"/>
            </w:pPr>
            <w:r>
              <w:t>1..1</w:t>
            </w:r>
          </w:p>
        </w:tc>
        <w:tc>
          <w:tcPr>
            <w:tcW w:w="1152" w:type="dxa"/>
          </w:tcPr>
          <w:p w14:paraId="128F37CD" w14:textId="77777777" w:rsidR="002E1B08" w:rsidRDefault="00000000">
            <w:pPr>
              <w:pStyle w:val="TableText"/>
            </w:pPr>
            <w:r>
              <w:t>SHALL</w:t>
            </w:r>
          </w:p>
        </w:tc>
        <w:tc>
          <w:tcPr>
            <w:tcW w:w="864" w:type="dxa"/>
          </w:tcPr>
          <w:p w14:paraId="1B5C62D4" w14:textId="77777777" w:rsidR="002E1B08" w:rsidRDefault="002E1B08">
            <w:pPr>
              <w:pStyle w:val="TableText"/>
            </w:pPr>
          </w:p>
        </w:tc>
        <w:tc>
          <w:tcPr>
            <w:tcW w:w="1104" w:type="dxa"/>
          </w:tcPr>
          <w:p w14:paraId="42483110" w14:textId="77777777" w:rsidR="002E1B08" w:rsidRDefault="00000000">
            <w:pPr>
              <w:pStyle w:val="TableText"/>
            </w:pPr>
            <w:hyperlink w:anchor="C_4515-32758">
              <w:r>
                <w:rPr>
                  <w:rStyle w:val="HyperlinkText9pt"/>
                </w:rPr>
                <w:t>4515-32758</w:t>
              </w:r>
            </w:hyperlink>
          </w:p>
        </w:tc>
        <w:tc>
          <w:tcPr>
            <w:tcW w:w="2975" w:type="dxa"/>
          </w:tcPr>
          <w:p w14:paraId="668F08AE" w14:textId="77777777" w:rsidR="002E1B08" w:rsidRDefault="00000000">
            <w:pPr>
              <w:pStyle w:val="TableText"/>
            </w:pPr>
            <w:r>
              <w:t>urn:oid:2.16.840.1.113883.5.1002 (HL7ActRelationshipType) = REFR</w:t>
            </w:r>
          </w:p>
        </w:tc>
      </w:tr>
      <w:tr w:rsidR="002E1B08" w14:paraId="34820E2B" w14:textId="77777777">
        <w:trPr>
          <w:jc w:val="center"/>
        </w:trPr>
        <w:tc>
          <w:tcPr>
            <w:tcW w:w="3345" w:type="dxa"/>
          </w:tcPr>
          <w:p w14:paraId="5781DACA" w14:textId="77777777" w:rsidR="002E1B08" w:rsidRDefault="00000000">
            <w:pPr>
              <w:pStyle w:val="TableText"/>
            </w:pPr>
            <w:r>
              <w:tab/>
            </w:r>
            <w:r>
              <w:tab/>
              <w:t>externalDocument</w:t>
            </w:r>
          </w:p>
        </w:tc>
        <w:tc>
          <w:tcPr>
            <w:tcW w:w="720" w:type="dxa"/>
          </w:tcPr>
          <w:p w14:paraId="2BB3581E" w14:textId="77777777" w:rsidR="002E1B08" w:rsidRDefault="00000000">
            <w:pPr>
              <w:pStyle w:val="TableText"/>
            </w:pPr>
            <w:r>
              <w:t>1..1</w:t>
            </w:r>
          </w:p>
        </w:tc>
        <w:tc>
          <w:tcPr>
            <w:tcW w:w="1152" w:type="dxa"/>
          </w:tcPr>
          <w:p w14:paraId="1A483D7C" w14:textId="77777777" w:rsidR="002E1B08" w:rsidRDefault="00000000">
            <w:pPr>
              <w:pStyle w:val="TableText"/>
            </w:pPr>
            <w:r>
              <w:t>SHALL</w:t>
            </w:r>
          </w:p>
        </w:tc>
        <w:tc>
          <w:tcPr>
            <w:tcW w:w="864" w:type="dxa"/>
          </w:tcPr>
          <w:p w14:paraId="606B7591" w14:textId="77777777" w:rsidR="002E1B08" w:rsidRDefault="002E1B08">
            <w:pPr>
              <w:pStyle w:val="TableText"/>
            </w:pPr>
          </w:p>
        </w:tc>
        <w:tc>
          <w:tcPr>
            <w:tcW w:w="1104" w:type="dxa"/>
          </w:tcPr>
          <w:p w14:paraId="158A2C5F" w14:textId="77777777" w:rsidR="002E1B08" w:rsidRDefault="00000000">
            <w:pPr>
              <w:pStyle w:val="TableText"/>
            </w:pPr>
            <w:hyperlink w:anchor="C_4515-32759">
              <w:r>
                <w:rPr>
                  <w:rStyle w:val="HyperlinkText9pt"/>
                </w:rPr>
                <w:t>4515-32759</w:t>
              </w:r>
            </w:hyperlink>
          </w:p>
        </w:tc>
        <w:tc>
          <w:tcPr>
            <w:tcW w:w="2975" w:type="dxa"/>
          </w:tcPr>
          <w:p w14:paraId="70D4F32E" w14:textId="77777777" w:rsidR="002E1B08" w:rsidRDefault="00000000">
            <w:pPr>
              <w:pStyle w:val="TableText"/>
            </w:pPr>
            <w:r>
              <w:t>External Document Reference (identifier: urn:hl7ii:2.16.840.1.113883.10.20.22.4.115:2014-06-09</w:t>
            </w:r>
          </w:p>
        </w:tc>
      </w:tr>
    </w:tbl>
    <w:p w14:paraId="7C66552B" w14:textId="77777777" w:rsidR="002E1B08" w:rsidRDefault="002E1B08">
      <w:pPr>
        <w:pStyle w:val="BodyText"/>
      </w:pPr>
    </w:p>
    <w:p w14:paraId="7CDE52BF" w14:textId="77777777" w:rsidR="002E1B08" w:rsidRDefault="00000000">
      <w:pPr>
        <w:numPr>
          <w:ilvl w:val="0"/>
          <w:numId w:val="24"/>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731" w:name="C_4515-30750"/>
      <w:r>
        <w:t xml:space="preserve"> (CONF:4515-30750)</w:t>
      </w:r>
      <w:bookmarkEnd w:id="731"/>
      <w:r>
        <w:t>.</w:t>
      </w:r>
    </w:p>
    <w:p w14:paraId="78195A9A" w14:textId="77777777" w:rsidR="002E1B08" w:rsidRDefault="00000000">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32" w:name="C_4515-30751"/>
      <w:r>
        <w:t xml:space="preserve"> (CONF:4515-30751)</w:t>
      </w:r>
      <w:bookmarkEnd w:id="732"/>
      <w:r>
        <w:t>.</w:t>
      </w:r>
    </w:p>
    <w:p w14:paraId="7FB5B177" w14:textId="77777777" w:rsidR="002E1B08" w:rsidRDefault="00000000">
      <w:pPr>
        <w:numPr>
          <w:ilvl w:val="0"/>
          <w:numId w:val="24"/>
        </w:numPr>
      </w:pPr>
      <w:r>
        <w:rPr>
          <w:rStyle w:val="keyword"/>
        </w:rPr>
        <w:t>SHALL</w:t>
      </w:r>
      <w:r>
        <w:t xml:space="preserve"> contain exactly one [1..1] </w:t>
      </w:r>
      <w:r>
        <w:rPr>
          <w:rStyle w:val="XMLnameBold"/>
        </w:rPr>
        <w:t>templateId</w:t>
      </w:r>
      <w:bookmarkStart w:id="733" w:name="C_4515-30752"/>
      <w:r>
        <w:t xml:space="preserve"> (CONF:4515-30752)</w:t>
      </w:r>
      <w:bookmarkEnd w:id="733"/>
      <w:r>
        <w:t xml:space="preserve"> such that it</w:t>
      </w:r>
    </w:p>
    <w:p w14:paraId="7866153E" w14:textId="77777777" w:rsidR="002E1B08" w:rsidRDefault="00000000">
      <w:pPr>
        <w:numPr>
          <w:ilvl w:val="1"/>
          <w:numId w:val="24"/>
        </w:numPr>
      </w:pPr>
      <w:r>
        <w:rPr>
          <w:rStyle w:val="keyword"/>
        </w:rPr>
        <w:t>SHALL</w:t>
      </w:r>
      <w:r>
        <w:t xml:space="preserve"> contain exactly one [1..1] </w:t>
      </w:r>
      <w:r>
        <w:rPr>
          <w:rStyle w:val="XMLnameBold"/>
        </w:rPr>
        <w:t>@root</w:t>
      </w:r>
      <w:r>
        <w:t>=</w:t>
      </w:r>
      <w:r>
        <w:rPr>
          <w:rStyle w:val="XMLname"/>
        </w:rPr>
        <w:t>"2.16.840.1.113883.10.20.22.4.132"</w:t>
      </w:r>
      <w:bookmarkStart w:id="734" w:name="C_4515-30753"/>
      <w:r>
        <w:t xml:space="preserve"> (CONF:4515-30753)</w:t>
      </w:r>
      <w:bookmarkEnd w:id="734"/>
      <w:r>
        <w:t>.</w:t>
      </w:r>
    </w:p>
    <w:p w14:paraId="7F49E4D4" w14:textId="77777777" w:rsidR="002E1B08" w:rsidRDefault="00000000">
      <w:pPr>
        <w:numPr>
          <w:ilvl w:val="1"/>
          <w:numId w:val="24"/>
        </w:numPr>
      </w:pPr>
      <w:r>
        <w:rPr>
          <w:rStyle w:val="keyword"/>
        </w:rPr>
        <w:lastRenderedPageBreak/>
        <w:t>SHALL</w:t>
      </w:r>
      <w:r>
        <w:t xml:space="preserve"> contain exactly one [1..1] </w:t>
      </w:r>
      <w:r>
        <w:rPr>
          <w:rStyle w:val="XMLnameBold"/>
        </w:rPr>
        <w:t>@extension</w:t>
      </w:r>
      <w:r>
        <w:t>=</w:t>
      </w:r>
      <w:r>
        <w:rPr>
          <w:rStyle w:val="XMLname"/>
        </w:rPr>
        <w:t>"2022-06-01"</w:t>
      </w:r>
      <w:bookmarkStart w:id="735" w:name="C_4515-32861"/>
      <w:r>
        <w:t xml:space="preserve"> (CONF:4515-32861)</w:t>
      </w:r>
      <w:bookmarkEnd w:id="735"/>
      <w:r>
        <w:t>.</w:t>
      </w:r>
    </w:p>
    <w:p w14:paraId="50DC9C37" w14:textId="77777777" w:rsidR="002E1B08" w:rsidRDefault="00000000">
      <w:pPr>
        <w:numPr>
          <w:ilvl w:val="0"/>
          <w:numId w:val="24"/>
        </w:numPr>
      </w:pPr>
      <w:r>
        <w:rPr>
          <w:rStyle w:val="keyword"/>
        </w:rPr>
        <w:t>SHALL</w:t>
      </w:r>
      <w:r>
        <w:t xml:space="preserve"> contain at least one [1..*] </w:t>
      </w:r>
      <w:r>
        <w:rPr>
          <w:rStyle w:val="XMLnameBold"/>
        </w:rPr>
        <w:t>id</w:t>
      </w:r>
      <w:bookmarkStart w:id="736" w:name="C_4515-30754"/>
      <w:r>
        <w:t xml:space="preserve"> (CONF:4515-30754)</w:t>
      </w:r>
      <w:bookmarkEnd w:id="736"/>
      <w:r>
        <w:t>.</w:t>
      </w:r>
    </w:p>
    <w:p w14:paraId="3A61C5EB" w14:textId="77777777" w:rsidR="002E1B08" w:rsidRDefault="00000000">
      <w:pPr>
        <w:numPr>
          <w:ilvl w:val="0"/>
          <w:numId w:val="24"/>
        </w:numPr>
      </w:pPr>
      <w:r>
        <w:rPr>
          <w:rStyle w:val="keyword"/>
        </w:rPr>
        <w:t>SHALL</w:t>
      </w:r>
      <w:r>
        <w:t xml:space="preserve"> contain exactly one [1..1] </w:t>
      </w:r>
      <w:r>
        <w:rPr>
          <w:rStyle w:val="XMLnameBold"/>
        </w:rPr>
        <w:t>code</w:t>
      </w:r>
      <w:bookmarkStart w:id="737" w:name="C_4515-32310"/>
      <w:r>
        <w:t xml:space="preserve"> (CONF:4515-32310)</w:t>
      </w:r>
      <w:bookmarkEnd w:id="737"/>
      <w:r>
        <w:t>.</w:t>
      </w:r>
    </w:p>
    <w:p w14:paraId="53F29D57" w14:textId="77777777" w:rsidR="002E1B08" w:rsidRDefault="00000000">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"75310-3"</w:t>
      </w:r>
      <w:r>
        <w:t xml:space="preserve"> Health Concern</w:t>
      </w:r>
      <w:bookmarkStart w:id="738" w:name="C_4515-32311"/>
      <w:r>
        <w:t xml:space="preserve"> (CONF:4515-32311)</w:t>
      </w:r>
      <w:bookmarkEnd w:id="738"/>
      <w:r>
        <w:t>.</w:t>
      </w:r>
    </w:p>
    <w:p w14:paraId="1D8AEBB3" w14:textId="77777777" w:rsidR="002E1B08" w:rsidRDefault="00000000">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739" w:name="C_4515-32312"/>
      <w:r>
        <w:t xml:space="preserve"> (CONF:4515-32312)</w:t>
      </w:r>
      <w:bookmarkEnd w:id="739"/>
      <w:r>
        <w:t>.</w:t>
      </w:r>
    </w:p>
    <w:p w14:paraId="7580E460" w14:textId="77777777" w:rsidR="002E1B08" w:rsidRDefault="00000000">
      <w:pPr>
        <w:numPr>
          <w:ilvl w:val="0"/>
          <w:numId w:val="24"/>
        </w:numPr>
      </w:pPr>
      <w:r>
        <w:rPr>
          <w:rStyle w:val="keyword"/>
        </w:rPr>
        <w:t>SHALL</w:t>
      </w:r>
      <w:r>
        <w:t xml:space="preserve"> contain exactly one [1..1] </w:t>
      </w:r>
      <w:r>
        <w:rPr>
          <w:rStyle w:val="XMLnameBold"/>
        </w:rPr>
        <w:t>statusCode</w:t>
      </w:r>
      <w:bookmarkStart w:id="740" w:name="C_4515-30758"/>
      <w:r>
        <w:t xml:space="preserve"> (CONF:4515-30758)</w:t>
      </w:r>
      <w:bookmarkEnd w:id="740"/>
      <w:r>
        <w:t>.</w:t>
      </w:r>
    </w:p>
    <w:p w14:paraId="6CC63979" w14:textId="77777777" w:rsidR="002E1B08" w:rsidRDefault="00000000">
      <w:pPr>
        <w:numPr>
          <w:ilvl w:val="1"/>
          <w:numId w:val="2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id="741" w:name="C_4515-32313"/>
      <w:r>
        <w:t xml:space="preserve"> (CONF:4515-32313)</w:t>
      </w:r>
      <w:bookmarkEnd w:id="741"/>
      <w:r>
        <w:t>.</w:t>
      </w:r>
    </w:p>
    <w:p w14:paraId="0B97C7E1" w14:textId="77777777" w:rsidR="002E1B08" w:rsidRDefault="00000000">
      <w:pPr>
        <w:numPr>
          <w:ilvl w:val="0"/>
          <w:numId w:val="24"/>
        </w:numPr>
      </w:pPr>
      <w:r>
        <w:rPr>
          <w:rStyle w:val="keyword"/>
        </w:rPr>
        <w:t>MAY</w:t>
      </w:r>
      <w:r>
        <w:t xml:space="preserve"> contain zero or one [0..1] </w:t>
      </w:r>
      <w:r>
        <w:rPr>
          <w:rStyle w:val="XMLnameBold"/>
        </w:rPr>
        <w:t>effectiveTime</w:t>
      </w:r>
      <w:bookmarkStart w:id="742" w:name="C_4515-30759"/>
      <w:r>
        <w:t xml:space="preserve"> (CONF:4515-30759)</w:t>
      </w:r>
      <w:bookmarkEnd w:id="742"/>
      <w:r>
        <w:t>.</w:t>
      </w:r>
    </w:p>
    <w:p w14:paraId="58DBAC06" w14:textId="77777777" w:rsidR="002E1B08" w:rsidRDefault="00000000">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14:paraId="7E633F3D" w14:textId="77777777" w:rsidR="002E1B08" w:rsidRDefault="00000000">
      <w:pPr>
        <w:numPr>
          <w:ilvl w:val="0"/>
          <w:numId w:val="24"/>
        </w:numPr>
      </w:pPr>
      <w:r>
        <w:rPr>
          <w:rStyle w:val="keyword"/>
        </w:rPr>
        <w:t>SHOULD</w:t>
      </w:r>
      <w:r>
        <w:t xml:space="preserve"> contain zero or more [0..*] Author Participation</w:t>
      </w:r>
      <w:r>
        <w:rPr>
          <w:rStyle w:val="XMLname"/>
        </w:rPr>
        <w:t xml:space="preserve"> (identifier: urn:oid:2.16.840.1.113883.10.20.22.4.119)</w:t>
      </w:r>
      <w:bookmarkStart w:id="743" w:name="C_4515-31546"/>
      <w:r>
        <w:t xml:space="preserve"> (CONF:4515-31546)</w:t>
      </w:r>
      <w:bookmarkEnd w:id="743"/>
      <w:r>
        <w:t>.</w:t>
      </w:r>
    </w:p>
    <w:p w14:paraId="407DF7ED"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44" w:name="C_4515-30761"/>
      <w:r>
        <w:t xml:space="preserve"> (CONF:4515-30761)</w:t>
      </w:r>
      <w:bookmarkEnd w:id="744"/>
      <w:r>
        <w:t xml:space="preserve"> such that it</w:t>
      </w:r>
    </w:p>
    <w:p w14:paraId="3B9D272C"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5" w:name="C_4515-30762"/>
      <w:r>
        <w:t xml:space="preserve"> (CONF:4515-30762)</w:t>
      </w:r>
      <w:bookmarkEnd w:id="745"/>
      <w:r>
        <w:t>.</w:t>
      </w:r>
    </w:p>
    <w:p w14:paraId="16F4A84A" w14:textId="77777777" w:rsidR="002E1B08" w:rsidRDefault="00000000">
      <w:pPr>
        <w:numPr>
          <w:ilvl w:val="1"/>
          <w:numId w:val="24"/>
        </w:numPr>
      </w:pPr>
      <w:r>
        <w:rPr>
          <w:rStyle w:val="keyword"/>
        </w:rPr>
        <w:t>SHALL</w:t>
      </w:r>
      <w:r>
        <w:t xml:space="preserve"> contain exactly one [1..1] Problem Observation (V3)</w:t>
      </w:r>
      <w:r>
        <w:rPr>
          <w:rStyle w:val="XMLname"/>
        </w:rPr>
        <w:t xml:space="preserve"> (identifier: urn:hl7ii:2.16.840.1.113883.10.20.22.4.4:2015-08-01)</w:t>
      </w:r>
      <w:bookmarkStart w:id="746" w:name="C_4515-31001"/>
      <w:r>
        <w:t xml:space="preserve"> (CONF:4515-31001)</w:t>
      </w:r>
      <w:bookmarkEnd w:id="746"/>
      <w:r>
        <w:t>.</w:t>
      </w:r>
    </w:p>
    <w:p w14:paraId="42E8E88A"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47" w:name="C_4515-31007"/>
      <w:r>
        <w:t xml:space="preserve"> (CONF:4515-31007)</w:t>
      </w:r>
      <w:bookmarkEnd w:id="747"/>
      <w:r>
        <w:t xml:space="preserve"> such that it</w:t>
      </w:r>
    </w:p>
    <w:p w14:paraId="7C2DBECF"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8" w:name="C_4515-31008"/>
      <w:r>
        <w:t xml:space="preserve"> (CONF:4515-31008)</w:t>
      </w:r>
      <w:bookmarkEnd w:id="748"/>
      <w:r>
        <w:t>.</w:t>
      </w:r>
    </w:p>
    <w:p w14:paraId="01FE12C0" w14:textId="77777777" w:rsidR="002E1B08" w:rsidRDefault="00000000">
      <w:pPr>
        <w:numPr>
          <w:ilvl w:val="1"/>
          <w:numId w:val="24"/>
        </w:numPr>
      </w:pPr>
      <w:r>
        <w:rPr>
          <w:rStyle w:val="keyword"/>
        </w:rPr>
        <w:t>SHALL</w:t>
      </w:r>
      <w:r>
        <w:t xml:space="preserve"> contain exactly one [1..1] Allergy - Intolerance Observation (V2)</w:t>
      </w:r>
      <w:r>
        <w:rPr>
          <w:rStyle w:val="XMLname"/>
        </w:rPr>
        <w:t xml:space="preserve"> (identifier: urn:hl7ii:2.16.840.1.113883.10.20.22.4.7:2014-06-09)</w:t>
      </w:r>
      <w:bookmarkStart w:id="749" w:name="C_4515-31186"/>
      <w:r>
        <w:t xml:space="preserve"> (CONF:4515-31186)</w:t>
      </w:r>
      <w:bookmarkEnd w:id="749"/>
      <w:r>
        <w:t>.</w:t>
      </w:r>
    </w:p>
    <w:p w14:paraId="0B21F37F" w14:textId="77777777" w:rsidR="002E1B08" w:rsidRDefault="00000000">
      <w:pPr>
        <w:pStyle w:val="BodyText"/>
        <w:spacing w:before="120"/>
      </w:pPr>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14:paraId="3086F4E7"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50" w:name="C_4515-31157"/>
      <w:r>
        <w:t xml:space="preserve"> (CONF:4515-31157)</w:t>
      </w:r>
      <w:bookmarkEnd w:id="750"/>
      <w:r>
        <w:t xml:space="preserve"> such that it</w:t>
      </w:r>
    </w:p>
    <w:p w14:paraId="446E215E" w14:textId="77777777" w:rsidR="002E1B08" w:rsidRDefault="00000000">
      <w:pPr>
        <w:numPr>
          <w:ilvl w:val="1"/>
          <w:numId w:val="2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51" w:name="C_4515-31158"/>
      <w:r>
        <w:t xml:space="preserve"> (CONF:4515-31158)</w:t>
      </w:r>
      <w:bookmarkEnd w:id="751"/>
      <w:r>
        <w:t>.</w:t>
      </w:r>
    </w:p>
    <w:p w14:paraId="5002ED79" w14:textId="77777777" w:rsidR="002E1B08"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752" w:name="C_4515-32106"/>
      <w:r>
        <w:t xml:space="preserve"> (CONF:4515-32106)</w:t>
      </w:r>
      <w:bookmarkEnd w:id="752"/>
      <w:r>
        <w:t>.</w:t>
      </w:r>
    </w:p>
    <w:p w14:paraId="1B5D26B5" w14:textId="77777777" w:rsidR="002E1B08" w:rsidRDefault="00000000">
      <w:pPr>
        <w:numPr>
          <w:ilvl w:val="2"/>
          <w:numId w:val="24"/>
        </w:numPr>
      </w:pPr>
      <w:r>
        <w:t xml:space="preserve">The Entry Reference template </w:t>
      </w:r>
      <w:r>
        <w:rPr>
          <w:rStyle w:val="keyword"/>
        </w:rPr>
        <w:t>SHALL</w:t>
      </w:r>
      <w:r>
        <w:t xml:space="preserve"> contain an id that references a Health Concern Act (CONF:4515-32860).</w:t>
      </w:r>
    </w:p>
    <w:p w14:paraId="5FA2A8DF" w14:textId="77777777" w:rsidR="002E1B08" w:rsidRDefault="00000000">
      <w:pPr>
        <w:pStyle w:val="BodyText"/>
        <w:spacing w:before="120"/>
      </w:pPr>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14:paraId="7E3558E9"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53" w:name="C_4515-31160"/>
      <w:r>
        <w:t xml:space="preserve"> (CONF:4515-31160)</w:t>
      </w:r>
      <w:bookmarkEnd w:id="753"/>
      <w:r>
        <w:t xml:space="preserve"> such that it</w:t>
      </w:r>
    </w:p>
    <w:p w14:paraId="5FA0E40B"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754" w:name="C_4515-31161"/>
      <w:r>
        <w:t xml:space="preserve"> (CONF:4515-31161)</w:t>
      </w:r>
      <w:bookmarkEnd w:id="754"/>
      <w:r>
        <w:t>.</w:t>
      </w:r>
    </w:p>
    <w:p w14:paraId="3A596E83" w14:textId="77777777" w:rsidR="002E1B08"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755" w:name="C_4515-32107"/>
      <w:r>
        <w:t xml:space="preserve"> (CONF:4515-32107)</w:t>
      </w:r>
      <w:bookmarkEnd w:id="755"/>
      <w:r>
        <w:t>.</w:t>
      </w:r>
    </w:p>
    <w:p w14:paraId="13F15C61" w14:textId="77777777" w:rsidR="002E1B08" w:rsidRDefault="00000000">
      <w:pPr>
        <w:numPr>
          <w:ilvl w:val="2"/>
          <w:numId w:val="24"/>
        </w:numPr>
      </w:pPr>
      <w:r>
        <w:t xml:space="preserve">The Entry Reference template </w:t>
      </w:r>
      <w:r>
        <w:rPr>
          <w:rStyle w:val="keyword"/>
        </w:rPr>
        <w:t>SHALL</w:t>
      </w:r>
      <w:r>
        <w:t xml:space="preserve"> contain an id that references a Health Concern Act (CONF:4515-32745).</w:t>
      </w:r>
    </w:p>
    <w:p w14:paraId="2D719EFA"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56" w:name="C_4515-31190"/>
      <w:r>
        <w:t xml:space="preserve"> (CONF:4515-31190)</w:t>
      </w:r>
      <w:bookmarkEnd w:id="756"/>
      <w:r>
        <w:t xml:space="preserve"> such that it</w:t>
      </w:r>
    </w:p>
    <w:p w14:paraId="7AEC96F6"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57" w:name="C_4515-31191"/>
      <w:r>
        <w:t xml:space="preserve"> (CONF:4515-31191)</w:t>
      </w:r>
      <w:bookmarkEnd w:id="757"/>
      <w:r>
        <w:t>.</w:t>
      </w:r>
    </w:p>
    <w:p w14:paraId="616859C5" w14:textId="77777777" w:rsidR="002E1B08" w:rsidRDefault="00000000">
      <w:pPr>
        <w:numPr>
          <w:ilvl w:val="1"/>
          <w:numId w:val="24"/>
        </w:numPr>
      </w:pPr>
      <w:r>
        <w:rPr>
          <w:rStyle w:val="keyword"/>
        </w:rPr>
        <w:t>SHALL</w:t>
      </w:r>
      <w:r>
        <w:t xml:space="preserve"> contain exactly one [1..1] Assessment Scale Observation</w:t>
      </w:r>
      <w:r>
        <w:rPr>
          <w:rStyle w:val="XMLname"/>
        </w:rPr>
        <w:t xml:space="preserve"> (identifier: urn:oid:2.16.840.1.113883.10.20.22.4.69)</w:t>
      </w:r>
      <w:bookmarkStart w:id="758" w:name="C_4515-31192"/>
      <w:r>
        <w:t xml:space="preserve"> (CONF:4515-31192)</w:t>
      </w:r>
      <w:bookmarkEnd w:id="758"/>
      <w:r>
        <w:t>.</w:t>
      </w:r>
    </w:p>
    <w:p w14:paraId="7B48C4E3"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59" w:name="C_4515-31232"/>
      <w:r>
        <w:t xml:space="preserve"> (CONF:4515-31232)</w:t>
      </w:r>
      <w:bookmarkEnd w:id="759"/>
      <w:r>
        <w:t xml:space="preserve"> such that it</w:t>
      </w:r>
    </w:p>
    <w:p w14:paraId="31B62F01"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60" w:name="C_4515-31264"/>
      <w:r>
        <w:t xml:space="preserve"> (CONF:4515-31264)</w:t>
      </w:r>
      <w:bookmarkEnd w:id="760"/>
      <w:r>
        <w:t>.</w:t>
      </w:r>
    </w:p>
    <w:p w14:paraId="3535FAA0" w14:textId="77777777" w:rsidR="002E1B08" w:rsidRDefault="00000000">
      <w:pPr>
        <w:numPr>
          <w:ilvl w:val="1"/>
          <w:numId w:val="24"/>
        </w:numPr>
      </w:pPr>
      <w:r>
        <w:rPr>
          <w:rStyle w:val="keyword"/>
        </w:rPr>
        <w:t>SHALL</w:t>
      </w:r>
      <w:r>
        <w:t xml:space="preserve"> contain exactly one [1..1] Self-Care Activities (ADL and IADL)</w:t>
      </w:r>
      <w:r>
        <w:rPr>
          <w:rStyle w:val="XMLname"/>
        </w:rPr>
        <w:t xml:space="preserve"> (identifier: urn:oid:2.16.840.1.113883.10.20.22.4.128)</w:t>
      </w:r>
      <w:bookmarkStart w:id="761" w:name="C_4515-31265"/>
      <w:r>
        <w:t xml:space="preserve"> (CONF:4515-31265)</w:t>
      </w:r>
      <w:bookmarkEnd w:id="761"/>
      <w:r>
        <w:t>.</w:t>
      </w:r>
    </w:p>
    <w:p w14:paraId="72DCADFB"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62" w:name="C_4515-31234"/>
      <w:r>
        <w:t xml:space="preserve"> (CONF:4515-31234)</w:t>
      </w:r>
      <w:bookmarkEnd w:id="762"/>
      <w:r>
        <w:t xml:space="preserve"> such that it</w:t>
      </w:r>
    </w:p>
    <w:p w14:paraId="170B5891"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63" w:name="C_4515-31268"/>
      <w:r>
        <w:t xml:space="preserve"> (CONF:4515-31268)</w:t>
      </w:r>
      <w:bookmarkEnd w:id="763"/>
      <w:r>
        <w:t>.</w:t>
      </w:r>
    </w:p>
    <w:p w14:paraId="2951792F" w14:textId="77777777" w:rsidR="002E1B08" w:rsidRDefault="00000000">
      <w:pPr>
        <w:numPr>
          <w:ilvl w:val="1"/>
          <w:numId w:val="24"/>
        </w:numPr>
      </w:pPr>
      <w:r>
        <w:rPr>
          <w:rStyle w:val="keyword"/>
        </w:rPr>
        <w:t>SHALL</w:t>
      </w:r>
      <w:r>
        <w:t xml:space="preserve"> contain exactly one [1..1] Mental Status Observation (V3)</w:t>
      </w:r>
      <w:r>
        <w:rPr>
          <w:rStyle w:val="XMLname"/>
        </w:rPr>
        <w:t xml:space="preserve"> (identifier: urn:hl7ii:2.16.840.1.113883.10.20.22.4.74:2015-08-01)</w:t>
      </w:r>
      <w:bookmarkStart w:id="764" w:name="C_4515-31273"/>
      <w:r>
        <w:t xml:space="preserve"> (CONF:4515-31273)</w:t>
      </w:r>
      <w:bookmarkEnd w:id="764"/>
      <w:r>
        <w:t>.</w:t>
      </w:r>
    </w:p>
    <w:p w14:paraId="35A2D6FE"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65" w:name="C_4515-31235"/>
      <w:r>
        <w:t xml:space="preserve"> (CONF:4515-31235)</w:t>
      </w:r>
      <w:bookmarkEnd w:id="765"/>
      <w:r>
        <w:t xml:space="preserve"> such that it</w:t>
      </w:r>
    </w:p>
    <w:p w14:paraId="431E9CB9" w14:textId="77777777" w:rsidR="002E1B08" w:rsidRDefault="00000000">
      <w:pPr>
        <w:numPr>
          <w:ilvl w:val="1"/>
          <w:numId w:val="2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66" w:name="C_4515-31269"/>
      <w:r>
        <w:t xml:space="preserve"> (CONF:4515-31269)</w:t>
      </w:r>
      <w:bookmarkEnd w:id="766"/>
      <w:r>
        <w:t>.</w:t>
      </w:r>
    </w:p>
    <w:p w14:paraId="086F45DE" w14:textId="77777777" w:rsidR="002E1B08" w:rsidRDefault="00000000">
      <w:pPr>
        <w:numPr>
          <w:ilvl w:val="1"/>
          <w:numId w:val="24"/>
        </w:numPr>
      </w:pPr>
      <w:r>
        <w:rPr>
          <w:rStyle w:val="keyword"/>
        </w:rPr>
        <w:t>SHALL</w:t>
      </w:r>
      <w:r>
        <w:t xml:space="preserve"> contain exactly one [1..1] Smoking Status - Meaningful Use (V2)</w:t>
      </w:r>
      <w:r>
        <w:rPr>
          <w:rStyle w:val="XMLname"/>
        </w:rPr>
        <w:t xml:space="preserve"> (identifier: urn:hl7ii:2.16.840.1.113883.10.20.22.4.78:2014-06-09)</w:t>
      </w:r>
      <w:bookmarkStart w:id="767" w:name="C_4515-31275"/>
      <w:r>
        <w:t xml:space="preserve"> (CONF:4515-31275)</w:t>
      </w:r>
      <w:bookmarkEnd w:id="767"/>
      <w:r>
        <w:t>.</w:t>
      </w:r>
    </w:p>
    <w:p w14:paraId="2FD81544"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68" w:name="C_4515-31236"/>
      <w:r>
        <w:t xml:space="preserve"> (CONF:4515-31236)</w:t>
      </w:r>
      <w:bookmarkEnd w:id="768"/>
      <w:r>
        <w:t xml:space="preserve"> such that it</w:t>
      </w:r>
    </w:p>
    <w:p w14:paraId="0FB48D59"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69" w:name="C_4515-31270"/>
      <w:r>
        <w:t xml:space="preserve"> (CONF:4515-31270)</w:t>
      </w:r>
      <w:bookmarkEnd w:id="769"/>
      <w:r>
        <w:t>.</w:t>
      </w:r>
    </w:p>
    <w:p w14:paraId="1C9F594A" w14:textId="77777777" w:rsidR="002E1B08" w:rsidRDefault="00000000">
      <w:pPr>
        <w:numPr>
          <w:ilvl w:val="1"/>
          <w:numId w:val="24"/>
        </w:numPr>
      </w:pPr>
      <w:r>
        <w:rPr>
          <w:rStyle w:val="keyword"/>
        </w:rPr>
        <w:t>SHALL</w:t>
      </w:r>
      <w:r>
        <w:t xml:space="preserve"> contain exactly one [1..1] Encounter Diagnosis (V3)</w:t>
      </w:r>
      <w:r>
        <w:rPr>
          <w:rStyle w:val="XMLname"/>
        </w:rPr>
        <w:t xml:space="preserve"> (identifier: urn:hl7ii:2.16.840.1.113883.10.20.22.4.80:2015-08-01)</w:t>
      </w:r>
      <w:bookmarkStart w:id="770" w:name="C_4515-31277"/>
      <w:r>
        <w:t xml:space="preserve"> (CONF:4515-31277)</w:t>
      </w:r>
      <w:bookmarkEnd w:id="770"/>
      <w:r>
        <w:t>.</w:t>
      </w:r>
    </w:p>
    <w:p w14:paraId="28312A13"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71" w:name="C_4515-31237"/>
      <w:r>
        <w:t xml:space="preserve"> (CONF:4515-31237)</w:t>
      </w:r>
      <w:bookmarkEnd w:id="771"/>
      <w:r>
        <w:t xml:space="preserve"> such that it</w:t>
      </w:r>
    </w:p>
    <w:p w14:paraId="0127EB9B"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72" w:name="C_4515-31279"/>
      <w:r>
        <w:t xml:space="preserve"> (CONF:4515-31279)</w:t>
      </w:r>
      <w:bookmarkEnd w:id="772"/>
      <w:r>
        <w:t>.</w:t>
      </w:r>
    </w:p>
    <w:p w14:paraId="73863E78" w14:textId="77777777" w:rsidR="002E1B08" w:rsidRDefault="00000000">
      <w:pPr>
        <w:numPr>
          <w:ilvl w:val="1"/>
          <w:numId w:val="24"/>
        </w:numPr>
      </w:pPr>
      <w:r>
        <w:rPr>
          <w:rStyle w:val="keyword"/>
        </w:rPr>
        <w:t>SHALL</w:t>
      </w:r>
      <w:r>
        <w:t xml:space="preserve"> contain exactly one [1..1] Family History Organizer (V3)</w:t>
      </w:r>
      <w:r>
        <w:rPr>
          <w:rStyle w:val="XMLname"/>
        </w:rPr>
        <w:t xml:space="preserve"> (identifier: urn:hl7ii:2.16.840.1.113883.10.20.22.4.45:2015-08-01)</w:t>
      </w:r>
      <w:bookmarkStart w:id="773" w:name="C_4515-31280"/>
      <w:r>
        <w:t xml:space="preserve"> (CONF:4515-31280)</w:t>
      </w:r>
      <w:bookmarkEnd w:id="773"/>
      <w:r>
        <w:t>.</w:t>
      </w:r>
    </w:p>
    <w:p w14:paraId="00178566"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74" w:name="C_4515-31238"/>
      <w:r>
        <w:t xml:space="preserve"> (CONF:4515-31238)</w:t>
      </w:r>
      <w:bookmarkEnd w:id="774"/>
      <w:r>
        <w:t xml:space="preserve"> such that it</w:t>
      </w:r>
    </w:p>
    <w:p w14:paraId="21654631"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75" w:name="C_4515-31282"/>
      <w:r>
        <w:t xml:space="preserve"> (CONF:4515-31282)</w:t>
      </w:r>
      <w:bookmarkEnd w:id="775"/>
      <w:r>
        <w:t>.</w:t>
      </w:r>
    </w:p>
    <w:p w14:paraId="454278C1" w14:textId="77777777" w:rsidR="002E1B08" w:rsidRDefault="00000000">
      <w:pPr>
        <w:numPr>
          <w:ilvl w:val="1"/>
          <w:numId w:val="24"/>
        </w:numPr>
      </w:pPr>
      <w:r>
        <w:rPr>
          <w:rStyle w:val="keyword"/>
        </w:rPr>
        <w:t>SHALL</w:t>
      </w:r>
      <w:r>
        <w:t xml:space="preserve"> contain exactly one [1..1] Functional Status Observation (V2)</w:t>
      </w:r>
      <w:r>
        <w:rPr>
          <w:rStyle w:val="XMLname"/>
        </w:rPr>
        <w:t xml:space="preserve"> (identifier: urn:hl7ii:2.16.840.1.113883.10.20.22.4.67:2014-06-09)</w:t>
      </w:r>
      <w:bookmarkStart w:id="776" w:name="C_4515-31283"/>
      <w:r>
        <w:t xml:space="preserve"> (CONF:4515-31283)</w:t>
      </w:r>
      <w:bookmarkEnd w:id="776"/>
      <w:r>
        <w:t>.</w:t>
      </w:r>
    </w:p>
    <w:p w14:paraId="221F5902"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77" w:name="C_4515-31241"/>
      <w:r>
        <w:t xml:space="preserve"> (CONF:4515-31241)</w:t>
      </w:r>
      <w:bookmarkEnd w:id="777"/>
      <w:r>
        <w:t xml:space="preserve"> such that it</w:t>
      </w:r>
    </w:p>
    <w:p w14:paraId="27A673DA"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78" w:name="C_4515-31291"/>
      <w:r>
        <w:t xml:space="preserve"> (CONF:4515-31291)</w:t>
      </w:r>
      <w:bookmarkEnd w:id="778"/>
      <w:r>
        <w:t>.</w:t>
      </w:r>
    </w:p>
    <w:p w14:paraId="37B728AB" w14:textId="77777777" w:rsidR="002E1B08" w:rsidRDefault="00000000">
      <w:pPr>
        <w:numPr>
          <w:ilvl w:val="1"/>
          <w:numId w:val="24"/>
        </w:numPr>
      </w:pPr>
      <w:r>
        <w:rPr>
          <w:rStyle w:val="keyword"/>
        </w:rPr>
        <w:t>SHALL</w:t>
      </w:r>
      <w:r>
        <w:t xml:space="preserve"> contain exactly one [1..1] Hospital Admission Diagnosis (V3)</w:t>
      </w:r>
      <w:r>
        <w:rPr>
          <w:rStyle w:val="XMLname"/>
        </w:rPr>
        <w:t xml:space="preserve"> (identifier: urn:hl7ii:2.16.840.1.113883.10.20.22.4.34:2015-08-01)</w:t>
      </w:r>
      <w:bookmarkStart w:id="779" w:name="C_4515-31292"/>
      <w:r>
        <w:t xml:space="preserve"> (CONF:4515-31292)</w:t>
      </w:r>
      <w:bookmarkEnd w:id="779"/>
      <w:r>
        <w:t>.</w:t>
      </w:r>
    </w:p>
    <w:p w14:paraId="08A003FD"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80" w:name="C_4515-31244"/>
      <w:r>
        <w:t xml:space="preserve"> (CONF:4515-31244)</w:t>
      </w:r>
      <w:bookmarkEnd w:id="780"/>
      <w:r>
        <w:t xml:space="preserve"> such that it</w:t>
      </w:r>
    </w:p>
    <w:p w14:paraId="7DC5A88B"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81" w:name="C_4515-31300"/>
      <w:r>
        <w:t xml:space="preserve"> (CONF:4515-31300)</w:t>
      </w:r>
      <w:bookmarkEnd w:id="781"/>
      <w:r>
        <w:t>.</w:t>
      </w:r>
    </w:p>
    <w:p w14:paraId="22DFE013" w14:textId="77777777" w:rsidR="002E1B08" w:rsidRDefault="00000000">
      <w:pPr>
        <w:numPr>
          <w:ilvl w:val="1"/>
          <w:numId w:val="24"/>
        </w:numPr>
      </w:pPr>
      <w:r>
        <w:rPr>
          <w:rStyle w:val="keyword"/>
        </w:rPr>
        <w:t>SHALL</w:t>
      </w:r>
      <w:r>
        <w:t xml:space="preserve"> contain exactly one [1..1] Nutrition Assessment</w:t>
      </w:r>
      <w:r>
        <w:rPr>
          <w:rStyle w:val="XMLname"/>
        </w:rPr>
        <w:t xml:space="preserve"> (identifier: urn:oid:2.16.840.1.113883.10.20.22.4.138)</w:t>
      </w:r>
      <w:bookmarkStart w:id="782" w:name="C_4515-31301"/>
      <w:r>
        <w:t xml:space="preserve"> (CONF:4515-31301)</w:t>
      </w:r>
      <w:bookmarkEnd w:id="782"/>
      <w:r>
        <w:t>.</w:t>
      </w:r>
    </w:p>
    <w:p w14:paraId="01A3EAE2"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83" w:name="C_4515-31246"/>
      <w:r>
        <w:t xml:space="preserve"> (CONF:4515-31246)</w:t>
      </w:r>
      <w:bookmarkEnd w:id="783"/>
      <w:r>
        <w:t xml:space="preserve"> such that it</w:t>
      </w:r>
    </w:p>
    <w:p w14:paraId="08769980"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84" w:name="C_4515-31306"/>
      <w:r>
        <w:t xml:space="preserve"> (CONF:4515-31306)</w:t>
      </w:r>
      <w:bookmarkEnd w:id="784"/>
      <w:r>
        <w:t>.</w:t>
      </w:r>
    </w:p>
    <w:p w14:paraId="48EB7C39" w14:textId="77777777" w:rsidR="002E1B08" w:rsidRDefault="00000000">
      <w:pPr>
        <w:numPr>
          <w:ilvl w:val="1"/>
          <w:numId w:val="24"/>
        </w:numPr>
      </w:pPr>
      <w:r>
        <w:rPr>
          <w:rStyle w:val="keyword"/>
        </w:rPr>
        <w:lastRenderedPageBreak/>
        <w:t>SHALL</w:t>
      </w:r>
      <w:r>
        <w:t xml:space="preserve"> contain exactly one [1..1] Postprocedure Diagnosis (V3)</w:t>
      </w:r>
      <w:r>
        <w:rPr>
          <w:rStyle w:val="XMLname"/>
        </w:rPr>
        <w:t xml:space="preserve"> (identifier: urn:hl7ii:2.16.840.1.113883.10.20.22.4.51:2015-08-01)</w:t>
      </w:r>
      <w:bookmarkStart w:id="785" w:name="C_4515-31307"/>
      <w:r>
        <w:t xml:space="preserve"> (CONF:4515-31307)</w:t>
      </w:r>
      <w:bookmarkEnd w:id="785"/>
      <w:r>
        <w:t>.</w:t>
      </w:r>
    </w:p>
    <w:p w14:paraId="0D0968F2"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86" w:name="C_4515-31247"/>
      <w:r>
        <w:t xml:space="preserve"> (CONF:4515-31247)</w:t>
      </w:r>
      <w:bookmarkEnd w:id="786"/>
      <w:r>
        <w:t xml:space="preserve"> such that it</w:t>
      </w:r>
    </w:p>
    <w:p w14:paraId="3D0BB99F"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87" w:name="C_4515-31309"/>
      <w:r>
        <w:t xml:space="preserve"> (CONF:4515-31309)</w:t>
      </w:r>
      <w:bookmarkEnd w:id="787"/>
      <w:r>
        <w:t>.</w:t>
      </w:r>
    </w:p>
    <w:p w14:paraId="05DCDAF6" w14:textId="77777777" w:rsidR="002E1B08" w:rsidRDefault="00000000">
      <w:pPr>
        <w:numPr>
          <w:ilvl w:val="1"/>
          <w:numId w:val="24"/>
        </w:numPr>
      </w:pPr>
      <w:r>
        <w:rPr>
          <w:rStyle w:val="keyword"/>
        </w:rPr>
        <w:t>SHALL</w:t>
      </w:r>
      <w:r>
        <w:t xml:space="preserve"> contain exactly one [1..1] Pregnancy Observation</w:t>
      </w:r>
      <w:r>
        <w:rPr>
          <w:rStyle w:val="XMLname"/>
        </w:rPr>
        <w:t xml:space="preserve"> (identifier: urn:oid:2.16.840.1.113883.10.20.15.3.8)</w:t>
      </w:r>
      <w:bookmarkStart w:id="788" w:name="C_4515-31310"/>
      <w:r>
        <w:t xml:space="preserve"> (CONF:4515-31310)</w:t>
      </w:r>
      <w:bookmarkEnd w:id="788"/>
      <w:r>
        <w:t>.</w:t>
      </w:r>
    </w:p>
    <w:p w14:paraId="04C8CCD0"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89" w:name="C_4515-31248"/>
      <w:r>
        <w:t xml:space="preserve"> (CONF:4515-31248)</w:t>
      </w:r>
      <w:bookmarkEnd w:id="789"/>
      <w:r>
        <w:t xml:space="preserve"> such that it</w:t>
      </w:r>
    </w:p>
    <w:p w14:paraId="2665F8F1"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90" w:name="C_4515-31312"/>
      <w:r>
        <w:t xml:space="preserve"> (CONF:4515-31312)</w:t>
      </w:r>
      <w:bookmarkEnd w:id="790"/>
      <w:r>
        <w:t>.</w:t>
      </w:r>
    </w:p>
    <w:p w14:paraId="310C03ED" w14:textId="77777777" w:rsidR="002E1B08" w:rsidRDefault="00000000">
      <w:pPr>
        <w:numPr>
          <w:ilvl w:val="1"/>
          <w:numId w:val="24"/>
        </w:numPr>
      </w:pPr>
      <w:r>
        <w:rPr>
          <w:rStyle w:val="keyword"/>
        </w:rPr>
        <w:t>SHALL</w:t>
      </w:r>
      <w:r>
        <w:t xml:space="preserve"> contain exactly one [1..1] Preoperative Diagnosis (V3)</w:t>
      </w:r>
      <w:r>
        <w:rPr>
          <w:rStyle w:val="XMLname"/>
        </w:rPr>
        <w:t xml:space="preserve"> (identifier: urn:hl7ii:2.16.840.1.113883.10.20.22.4.65:2015-08-01)</w:t>
      </w:r>
      <w:bookmarkStart w:id="791" w:name="C_4515-31313"/>
      <w:r>
        <w:t xml:space="preserve"> (CONF:4515-31313)</w:t>
      </w:r>
      <w:bookmarkEnd w:id="791"/>
      <w:r>
        <w:t>.</w:t>
      </w:r>
    </w:p>
    <w:p w14:paraId="34FF74CA"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92" w:name="C_4515-31250"/>
      <w:r>
        <w:t xml:space="preserve"> (CONF:4515-31250)</w:t>
      </w:r>
      <w:bookmarkEnd w:id="792"/>
      <w:r>
        <w:t xml:space="preserve"> such that it</w:t>
      </w:r>
    </w:p>
    <w:p w14:paraId="47302D1E"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93" w:name="C_4515-31318"/>
      <w:r>
        <w:t xml:space="preserve"> (CONF:4515-31318)</w:t>
      </w:r>
      <w:bookmarkEnd w:id="793"/>
      <w:r>
        <w:t>.</w:t>
      </w:r>
    </w:p>
    <w:p w14:paraId="1E3FB988" w14:textId="77777777" w:rsidR="002E1B08" w:rsidRDefault="00000000">
      <w:pPr>
        <w:numPr>
          <w:ilvl w:val="1"/>
          <w:numId w:val="24"/>
        </w:numPr>
      </w:pPr>
      <w:r>
        <w:rPr>
          <w:rStyle w:val="keyword"/>
        </w:rPr>
        <w:t>SHALL</w:t>
      </w:r>
      <w:r>
        <w:t xml:space="preserve"> contain exactly one [1..1] Reaction Observation (V2)</w:t>
      </w:r>
      <w:r>
        <w:rPr>
          <w:rStyle w:val="XMLname"/>
        </w:rPr>
        <w:t xml:space="preserve"> (identifier: urn:hl7ii:2.16.840.1.113883.10.20.22.4.9:2014-06-09)</w:t>
      </w:r>
      <w:bookmarkStart w:id="794" w:name="C_4515-31319"/>
      <w:r>
        <w:t xml:space="preserve"> (CONF:4515-31319)</w:t>
      </w:r>
      <w:bookmarkEnd w:id="794"/>
      <w:r>
        <w:t>.</w:t>
      </w:r>
    </w:p>
    <w:p w14:paraId="0DBD63E3"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95" w:name="C_4515-31251"/>
      <w:r>
        <w:t xml:space="preserve"> (CONF:4515-31251)</w:t>
      </w:r>
      <w:bookmarkEnd w:id="795"/>
      <w:r>
        <w:t xml:space="preserve"> such that it</w:t>
      </w:r>
    </w:p>
    <w:p w14:paraId="35ADA7E6"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96" w:name="C_4515-31321"/>
      <w:r>
        <w:t xml:space="preserve"> (CONF:4515-31321)</w:t>
      </w:r>
      <w:bookmarkEnd w:id="796"/>
      <w:r>
        <w:t>.</w:t>
      </w:r>
    </w:p>
    <w:p w14:paraId="620EF161" w14:textId="77777777" w:rsidR="002E1B08" w:rsidRDefault="00000000">
      <w:pPr>
        <w:numPr>
          <w:ilvl w:val="1"/>
          <w:numId w:val="24"/>
        </w:numPr>
      </w:pPr>
      <w:r>
        <w:rPr>
          <w:rStyle w:val="keyword"/>
        </w:rPr>
        <w:t>SHALL</w:t>
      </w:r>
      <w:r>
        <w:t xml:space="preserve"> contain exactly one [1..1] Result Observation (V3)</w:t>
      </w:r>
      <w:r>
        <w:rPr>
          <w:rStyle w:val="XMLname"/>
        </w:rPr>
        <w:t xml:space="preserve"> (identifier: urn:hl7ii:2.16.840.1.113883.10.20.22.4.2:2015-08-01)</w:t>
      </w:r>
      <w:bookmarkStart w:id="797" w:name="C_4515-31322"/>
      <w:r>
        <w:t xml:space="preserve"> (CONF:4515-31322)</w:t>
      </w:r>
      <w:bookmarkEnd w:id="797"/>
      <w:r>
        <w:t>.</w:t>
      </w:r>
    </w:p>
    <w:p w14:paraId="724EF35F"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798" w:name="C_4515-31252"/>
      <w:r>
        <w:t xml:space="preserve"> (CONF:4515-31252)</w:t>
      </w:r>
      <w:bookmarkEnd w:id="798"/>
      <w:r>
        <w:t xml:space="preserve"> such that it</w:t>
      </w:r>
    </w:p>
    <w:p w14:paraId="59DB7B3F"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99" w:name="C_4515-31324"/>
      <w:r>
        <w:t xml:space="preserve"> (CONF:4515-31324)</w:t>
      </w:r>
      <w:bookmarkEnd w:id="799"/>
      <w:r>
        <w:t>.</w:t>
      </w:r>
    </w:p>
    <w:p w14:paraId="541403EA" w14:textId="77777777" w:rsidR="002E1B08" w:rsidRDefault="00000000">
      <w:pPr>
        <w:numPr>
          <w:ilvl w:val="1"/>
          <w:numId w:val="24"/>
        </w:numPr>
      </w:pPr>
      <w:r>
        <w:rPr>
          <w:rStyle w:val="keyword"/>
        </w:rPr>
        <w:t>SHALL</w:t>
      </w:r>
      <w:r>
        <w:t xml:space="preserve"> contain exactly one [1..1] Sensory Status</w:t>
      </w:r>
      <w:r>
        <w:rPr>
          <w:rStyle w:val="XMLname"/>
        </w:rPr>
        <w:t xml:space="preserve"> (identifier: urn:oid:2.16.840.1.113883.10.20.22.4.127)</w:t>
      </w:r>
      <w:bookmarkStart w:id="800" w:name="C_4515-31325"/>
      <w:r>
        <w:t xml:space="preserve"> (CONF:4515-31325)</w:t>
      </w:r>
      <w:bookmarkEnd w:id="800"/>
      <w:r>
        <w:t>.</w:t>
      </w:r>
    </w:p>
    <w:p w14:paraId="1EE714A8"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01" w:name="C_4515-31253"/>
      <w:r>
        <w:t xml:space="preserve"> (CONF:4515-31253)</w:t>
      </w:r>
      <w:bookmarkEnd w:id="801"/>
      <w:r>
        <w:t xml:space="preserve"> such that it</w:t>
      </w:r>
    </w:p>
    <w:p w14:paraId="2210330C"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02" w:name="C_4515-31327"/>
      <w:r>
        <w:t xml:space="preserve"> (CONF:4515-31327)</w:t>
      </w:r>
      <w:bookmarkEnd w:id="802"/>
      <w:r>
        <w:t>.</w:t>
      </w:r>
    </w:p>
    <w:p w14:paraId="628307CF" w14:textId="77777777" w:rsidR="002E1B08" w:rsidRDefault="00000000">
      <w:pPr>
        <w:numPr>
          <w:ilvl w:val="1"/>
          <w:numId w:val="24"/>
        </w:numPr>
      </w:pPr>
      <w:r>
        <w:rPr>
          <w:rStyle w:val="keyword"/>
        </w:rPr>
        <w:t>SHALL</w:t>
      </w:r>
      <w:r>
        <w:t xml:space="preserve"> contain exactly one [1..1] Social History Observation (V3)</w:t>
      </w:r>
      <w:r>
        <w:rPr>
          <w:rStyle w:val="XMLname"/>
        </w:rPr>
        <w:t xml:space="preserve"> (identifier: urn:hl7ii:2.16.840.1.113883.10.20.22.4.38:2015-08-01)</w:t>
      </w:r>
      <w:bookmarkStart w:id="803" w:name="C_4515-31328"/>
      <w:r>
        <w:t xml:space="preserve"> (CONF:4515-31328)</w:t>
      </w:r>
      <w:bookmarkEnd w:id="803"/>
      <w:r>
        <w:t>.</w:t>
      </w:r>
    </w:p>
    <w:p w14:paraId="57CF6FBB"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04" w:name="C_4515-31254"/>
      <w:r>
        <w:t xml:space="preserve"> (CONF:4515-31254)</w:t>
      </w:r>
      <w:bookmarkEnd w:id="804"/>
      <w:r>
        <w:t xml:space="preserve"> such that it</w:t>
      </w:r>
    </w:p>
    <w:p w14:paraId="4BFE497A" w14:textId="77777777" w:rsidR="002E1B08" w:rsidRDefault="00000000">
      <w:pPr>
        <w:numPr>
          <w:ilvl w:val="1"/>
          <w:numId w:val="2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05" w:name="C_4515-32961"/>
      <w:r>
        <w:t xml:space="preserve"> (CONF:4515-32961)</w:t>
      </w:r>
      <w:bookmarkEnd w:id="805"/>
      <w:r>
        <w:t>.</w:t>
      </w:r>
    </w:p>
    <w:p w14:paraId="7555A06A" w14:textId="77777777" w:rsidR="002E1B08" w:rsidRDefault="00000000">
      <w:pPr>
        <w:numPr>
          <w:ilvl w:val="1"/>
          <w:numId w:val="24"/>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id="806" w:name="C_4515-31331"/>
      <w:r>
        <w:t xml:space="preserve"> (CONF:4515-31331)</w:t>
      </w:r>
      <w:bookmarkEnd w:id="806"/>
      <w:r>
        <w:t>.</w:t>
      </w:r>
    </w:p>
    <w:p w14:paraId="70F7ED34"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07" w:name="C_4515-31255"/>
      <w:r>
        <w:t xml:space="preserve"> (CONF:4515-31255)</w:t>
      </w:r>
      <w:bookmarkEnd w:id="807"/>
      <w:r>
        <w:t xml:space="preserve"> such that it</w:t>
      </w:r>
    </w:p>
    <w:p w14:paraId="7253D6E7"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08" w:name="C_4515-31333"/>
      <w:r>
        <w:t xml:space="preserve"> (CONF:4515-31333)</w:t>
      </w:r>
      <w:bookmarkEnd w:id="808"/>
      <w:r>
        <w:t>.</w:t>
      </w:r>
    </w:p>
    <w:p w14:paraId="1568553B" w14:textId="77777777" w:rsidR="002E1B08" w:rsidRDefault="00000000">
      <w:pPr>
        <w:numPr>
          <w:ilvl w:val="1"/>
          <w:numId w:val="24"/>
        </w:numPr>
      </w:pPr>
      <w:r>
        <w:rPr>
          <w:rStyle w:val="keyword"/>
        </w:rPr>
        <w:t>SHALL</w:t>
      </w:r>
      <w:r>
        <w:t xml:space="preserve"> contain exactly one [1..1] Tobacco Use (V2)</w:t>
      </w:r>
      <w:r>
        <w:rPr>
          <w:rStyle w:val="XMLname"/>
        </w:rPr>
        <w:t xml:space="preserve"> (identifier: urn:hl7ii:2.16.840.1.113883.10.20.22.4.85:2014-06-09)</w:t>
      </w:r>
      <w:bookmarkStart w:id="809" w:name="C_4515-31334"/>
      <w:r>
        <w:t xml:space="preserve"> (CONF:4515-31334)</w:t>
      </w:r>
      <w:bookmarkEnd w:id="809"/>
      <w:r>
        <w:t>.</w:t>
      </w:r>
    </w:p>
    <w:p w14:paraId="5E9A6EE8"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10" w:name="C_4515-31256"/>
      <w:r>
        <w:t xml:space="preserve"> (CONF:4515-31256)</w:t>
      </w:r>
      <w:bookmarkEnd w:id="810"/>
      <w:r>
        <w:t xml:space="preserve"> such that it</w:t>
      </w:r>
    </w:p>
    <w:p w14:paraId="659D9624"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1" w:name="C_4515-31336"/>
      <w:r>
        <w:t xml:space="preserve"> (CONF:4515-31336)</w:t>
      </w:r>
      <w:bookmarkEnd w:id="811"/>
      <w:r>
        <w:t>.</w:t>
      </w:r>
    </w:p>
    <w:p w14:paraId="6995D771" w14:textId="77777777" w:rsidR="002E1B08" w:rsidRDefault="00000000">
      <w:pPr>
        <w:numPr>
          <w:ilvl w:val="1"/>
          <w:numId w:val="24"/>
        </w:numPr>
      </w:pPr>
      <w:r>
        <w:rPr>
          <w:rStyle w:val="keyword"/>
        </w:rPr>
        <w:t>SHALL</w:t>
      </w:r>
      <w:r>
        <w:t xml:space="preserve"> contain exactly one [1..1] Vital Sign Observation (V2)</w:t>
      </w:r>
      <w:r>
        <w:rPr>
          <w:rStyle w:val="XMLname"/>
        </w:rPr>
        <w:t xml:space="preserve"> (identifier: urn:hl7ii:2.16.840.1.113883.10.20.22.4.27:2014-06-09)</w:t>
      </w:r>
      <w:bookmarkStart w:id="812" w:name="C_4515-31337"/>
      <w:r>
        <w:t xml:space="preserve"> (CONF:4515-31337)</w:t>
      </w:r>
      <w:bookmarkEnd w:id="812"/>
      <w:r>
        <w:t>.</w:t>
      </w:r>
    </w:p>
    <w:p w14:paraId="3476E743"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13" w:name="C_4515-31257"/>
      <w:r>
        <w:t xml:space="preserve"> (CONF:4515-31257)</w:t>
      </w:r>
      <w:bookmarkEnd w:id="813"/>
      <w:r>
        <w:t xml:space="preserve"> such that it</w:t>
      </w:r>
    </w:p>
    <w:p w14:paraId="5092CDAE"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515-31339"/>
      <w:r>
        <w:t xml:space="preserve"> (CONF:4515-31339)</w:t>
      </w:r>
      <w:bookmarkEnd w:id="814"/>
      <w:r>
        <w:t>.</w:t>
      </w:r>
    </w:p>
    <w:p w14:paraId="2AE96BF9" w14:textId="77777777" w:rsidR="002E1B08" w:rsidRDefault="00000000">
      <w:pPr>
        <w:numPr>
          <w:ilvl w:val="1"/>
          <w:numId w:val="24"/>
        </w:numPr>
      </w:pPr>
      <w:r>
        <w:rPr>
          <w:rStyle w:val="keyword"/>
        </w:rPr>
        <w:t>SHALL</w:t>
      </w:r>
      <w:r>
        <w:t xml:space="preserve"> contain exactly one [1..1] Longitudinal Care Wound Observation (V2)</w:t>
      </w:r>
      <w:r>
        <w:rPr>
          <w:rStyle w:val="XMLname"/>
        </w:rPr>
        <w:t xml:space="preserve"> (identifier: urn:hl7ii:2.16.840.1.113883.10.20.22.4.114:2015-08-01)</w:t>
      </w:r>
      <w:bookmarkStart w:id="815" w:name="C_4515-31340"/>
      <w:r>
        <w:t xml:space="preserve"> (CONF:4515-31340)</w:t>
      </w:r>
      <w:bookmarkEnd w:id="815"/>
      <w:r>
        <w:t>.</w:t>
      </w:r>
    </w:p>
    <w:p w14:paraId="57DFE82D" w14:textId="77777777" w:rsidR="002E1B08" w:rsidRDefault="00000000">
      <w:pPr>
        <w:pStyle w:val="BodyText"/>
        <w:spacing w:before="120"/>
      </w:pPr>
      <w:r>
        <w:t>The following entryRelationship represents the relationship Health Concern HAS SUPPORT Observation.</w:t>
      </w:r>
    </w:p>
    <w:p w14:paraId="43DAF371"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16" w:name="C_4515-31365"/>
      <w:r>
        <w:t xml:space="preserve"> (CONF:4515-31365)</w:t>
      </w:r>
      <w:bookmarkEnd w:id="816"/>
      <w:r>
        <w:t xml:space="preserve"> such that it</w:t>
      </w:r>
    </w:p>
    <w:p w14:paraId="41BA21DF"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817" w:name="C_4515-31366"/>
      <w:r>
        <w:t xml:space="preserve"> (CONF:4515-31366)</w:t>
      </w:r>
      <w:bookmarkEnd w:id="817"/>
      <w:r>
        <w:t>.</w:t>
      </w:r>
    </w:p>
    <w:p w14:paraId="1CB25077" w14:textId="77777777" w:rsidR="002E1B08" w:rsidRDefault="00000000">
      <w:pPr>
        <w:numPr>
          <w:ilvl w:val="1"/>
          <w:numId w:val="24"/>
        </w:numPr>
      </w:pPr>
      <w:r>
        <w:rPr>
          <w:rStyle w:val="keyword"/>
        </w:rPr>
        <w:t>SHALL</w:t>
      </w:r>
      <w:r>
        <w:t xml:space="preserve"> contain exactly one [1..1] Problem Observation (V3)</w:t>
      </w:r>
      <w:r>
        <w:rPr>
          <w:rStyle w:val="XMLname"/>
        </w:rPr>
        <w:t xml:space="preserve"> (identifier: urn:hl7ii:2.16.840.1.113883.10.20.22.4.4:2015-08-01)</w:t>
      </w:r>
      <w:bookmarkStart w:id="818" w:name="C_4515-31367"/>
      <w:r>
        <w:t xml:space="preserve"> (CONF:4515-31367)</w:t>
      </w:r>
      <w:bookmarkEnd w:id="818"/>
      <w:r>
        <w:t>.</w:t>
      </w:r>
    </w:p>
    <w:p w14:paraId="7FC5A0A5"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19" w:name="C_4515-31368"/>
      <w:r>
        <w:t xml:space="preserve"> (CONF:4515-31368)</w:t>
      </w:r>
      <w:bookmarkEnd w:id="819"/>
      <w:r>
        <w:t xml:space="preserve"> such that it</w:t>
      </w:r>
    </w:p>
    <w:p w14:paraId="5BB0DBB7"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20" w:name="C_4515-31369"/>
      <w:r>
        <w:t xml:space="preserve"> (CONF:4515-31369)</w:t>
      </w:r>
      <w:bookmarkEnd w:id="820"/>
      <w:r>
        <w:t>.</w:t>
      </w:r>
    </w:p>
    <w:p w14:paraId="2AE9EC66" w14:textId="77777777" w:rsidR="002E1B08" w:rsidRDefault="00000000">
      <w:pPr>
        <w:numPr>
          <w:ilvl w:val="1"/>
          <w:numId w:val="24"/>
        </w:numPr>
      </w:pPr>
      <w:r>
        <w:rPr>
          <w:rStyle w:val="keyword"/>
        </w:rPr>
        <w:t>SHALL</w:t>
      </w:r>
      <w:r>
        <w:t xml:space="preserve"> contain exactly one [1..1] Caregiver Characteristics</w:t>
      </w:r>
      <w:r>
        <w:rPr>
          <w:rStyle w:val="XMLname"/>
        </w:rPr>
        <w:t xml:space="preserve"> (identifier: urn:oid:2.16.840.1.113883.10.20.22.4.72)</w:t>
      </w:r>
      <w:bookmarkStart w:id="821" w:name="C_4515-31370"/>
      <w:r>
        <w:t xml:space="preserve"> (CONF:4515-31370)</w:t>
      </w:r>
      <w:bookmarkEnd w:id="821"/>
      <w:r>
        <w:t>.</w:t>
      </w:r>
    </w:p>
    <w:p w14:paraId="6B1ED4A0"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22" w:name="C_4515-31371"/>
      <w:r>
        <w:t xml:space="preserve"> (CONF:4515-31371)</w:t>
      </w:r>
      <w:bookmarkEnd w:id="822"/>
      <w:r>
        <w:t xml:space="preserve"> such that it</w:t>
      </w:r>
    </w:p>
    <w:p w14:paraId="18CFFA95" w14:textId="77777777" w:rsidR="002E1B08" w:rsidRDefault="00000000">
      <w:pPr>
        <w:numPr>
          <w:ilvl w:val="1"/>
          <w:numId w:val="2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23" w:name="C_4515-31372"/>
      <w:r>
        <w:t xml:space="preserve"> (CONF:4515-31372)</w:t>
      </w:r>
      <w:bookmarkEnd w:id="823"/>
      <w:r>
        <w:t>.</w:t>
      </w:r>
    </w:p>
    <w:p w14:paraId="7DCCF4BA" w14:textId="77777777" w:rsidR="002E1B08" w:rsidRDefault="00000000">
      <w:pPr>
        <w:numPr>
          <w:ilvl w:val="1"/>
          <w:numId w:val="24"/>
        </w:numPr>
      </w:pPr>
      <w:r>
        <w:rPr>
          <w:rStyle w:val="keyword"/>
        </w:rPr>
        <w:t>SHALL</w:t>
      </w:r>
      <w:r>
        <w:t xml:space="preserve"> contain exactly one [1..1] Cultural and Religious Observation</w:t>
      </w:r>
      <w:r>
        <w:rPr>
          <w:rStyle w:val="XMLname"/>
        </w:rPr>
        <w:t xml:space="preserve"> (identifier: urn:oid:2.16.840.1.113883.10.20.22.4.111)</w:t>
      </w:r>
      <w:bookmarkStart w:id="824" w:name="C_4515-31373"/>
      <w:r>
        <w:t xml:space="preserve"> (CONF:4515-31373)</w:t>
      </w:r>
      <w:bookmarkEnd w:id="824"/>
      <w:r>
        <w:t>.</w:t>
      </w:r>
    </w:p>
    <w:p w14:paraId="3AD5722A"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25" w:name="C_4515-31374"/>
      <w:r>
        <w:t xml:space="preserve"> (CONF:4515-31374)</w:t>
      </w:r>
      <w:bookmarkEnd w:id="825"/>
      <w:r>
        <w:t xml:space="preserve"> such that it</w:t>
      </w:r>
    </w:p>
    <w:p w14:paraId="298992FF"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26" w:name="C_4515-31375"/>
      <w:r>
        <w:t xml:space="preserve"> (CONF:4515-31375)</w:t>
      </w:r>
      <w:bookmarkEnd w:id="826"/>
      <w:r>
        <w:t>.</w:t>
      </w:r>
    </w:p>
    <w:p w14:paraId="1DD8FD08" w14:textId="77777777" w:rsidR="002E1B08" w:rsidRDefault="00000000">
      <w:pPr>
        <w:numPr>
          <w:ilvl w:val="1"/>
          <w:numId w:val="24"/>
        </w:numPr>
      </w:pPr>
      <w:r>
        <w:rPr>
          <w:rStyle w:val="keyword"/>
        </w:rPr>
        <w:t>SHALL</w:t>
      </w:r>
      <w:r>
        <w:t xml:space="preserve"> contain exactly one [1..1] Characteristics of Home Environment</w:t>
      </w:r>
      <w:r>
        <w:rPr>
          <w:rStyle w:val="XMLname"/>
        </w:rPr>
        <w:t xml:space="preserve"> (identifier: urn:oid:2.16.840.1.113883.10.20.22.4.109)</w:t>
      </w:r>
      <w:bookmarkStart w:id="827" w:name="C_4515-31376"/>
      <w:r>
        <w:t xml:space="preserve"> (CONF:4515-31376)</w:t>
      </w:r>
      <w:bookmarkEnd w:id="827"/>
      <w:r>
        <w:t>.</w:t>
      </w:r>
    </w:p>
    <w:p w14:paraId="286FDED2"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28" w:name="C_4515-31377"/>
      <w:r>
        <w:t xml:space="preserve"> (CONF:4515-31377)</w:t>
      </w:r>
      <w:bookmarkEnd w:id="828"/>
      <w:r>
        <w:t xml:space="preserve"> such that it</w:t>
      </w:r>
    </w:p>
    <w:p w14:paraId="66C3D9A1"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29" w:name="C_4515-31378"/>
      <w:r>
        <w:t xml:space="preserve"> (CONF:4515-31378)</w:t>
      </w:r>
      <w:bookmarkEnd w:id="829"/>
      <w:r>
        <w:t>.</w:t>
      </w:r>
    </w:p>
    <w:p w14:paraId="0280F04D" w14:textId="77777777" w:rsidR="002E1B08" w:rsidRDefault="00000000">
      <w:pPr>
        <w:numPr>
          <w:ilvl w:val="1"/>
          <w:numId w:val="24"/>
        </w:numPr>
      </w:pPr>
      <w:r>
        <w:rPr>
          <w:rStyle w:val="keyword"/>
        </w:rPr>
        <w:t>SHALL</w:t>
      </w:r>
      <w:r>
        <w:t xml:space="preserve"> contain exactly one [1..1] Nutritional Status Observation</w:t>
      </w:r>
      <w:r>
        <w:rPr>
          <w:rStyle w:val="XMLname"/>
        </w:rPr>
        <w:t xml:space="preserve"> (identifier: urn:oid:2.16.840.1.113883.10.20.22.4.124)</w:t>
      </w:r>
      <w:bookmarkStart w:id="830" w:name="C_4515-31379"/>
      <w:r>
        <w:t xml:space="preserve"> (CONF:4515-31379)</w:t>
      </w:r>
      <w:bookmarkEnd w:id="830"/>
      <w:r>
        <w:t>.</w:t>
      </w:r>
    </w:p>
    <w:p w14:paraId="278F6249"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31" w:name="C_4515-31380"/>
      <w:r>
        <w:t xml:space="preserve"> (CONF:4515-31380)</w:t>
      </w:r>
      <w:bookmarkEnd w:id="831"/>
      <w:r>
        <w:t xml:space="preserve"> such that it</w:t>
      </w:r>
    </w:p>
    <w:p w14:paraId="42BA59B9"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32" w:name="C_4515-31381"/>
      <w:r>
        <w:t xml:space="preserve"> (CONF:4515-31381)</w:t>
      </w:r>
      <w:bookmarkEnd w:id="832"/>
      <w:r>
        <w:t>.</w:t>
      </w:r>
    </w:p>
    <w:p w14:paraId="0210D877" w14:textId="77777777" w:rsidR="002E1B08" w:rsidRDefault="00000000">
      <w:pPr>
        <w:numPr>
          <w:ilvl w:val="1"/>
          <w:numId w:val="24"/>
        </w:numPr>
      </w:pPr>
      <w:r>
        <w:rPr>
          <w:rStyle w:val="keyword"/>
        </w:rPr>
        <w:t>SHALL</w:t>
      </w:r>
      <w:r>
        <w:t xml:space="preserve"> contain exactly one [1..1] Result Organizer (V3)</w:t>
      </w:r>
      <w:r>
        <w:rPr>
          <w:rStyle w:val="XMLname"/>
        </w:rPr>
        <w:t xml:space="preserve"> (identifier: urn:hl7ii:2.16.840.1.113883.10.20.22.4.1:2015-08-01)</w:t>
      </w:r>
      <w:bookmarkStart w:id="833" w:name="C_4515-31382"/>
      <w:r>
        <w:t xml:space="preserve"> (CONF:4515-31382)</w:t>
      </w:r>
      <w:bookmarkEnd w:id="833"/>
      <w:r>
        <w:t>.</w:t>
      </w:r>
    </w:p>
    <w:p w14:paraId="5B4D00EE" w14:textId="77777777" w:rsidR="002E1B08" w:rsidRDefault="00000000">
      <w:pPr>
        <w:pStyle w:val="BodyText"/>
        <w:spacing w:before="120"/>
      </w:pPr>
      <w:r>
        <w:t>The following entryRelationship represents the priority that the patient or a provider puts on the health concern.</w:t>
      </w:r>
    </w:p>
    <w:p w14:paraId="3429910B"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34" w:name="C_4515-31442"/>
      <w:r>
        <w:t xml:space="preserve"> (CONF:4515-31442)</w:t>
      </w:r>
      <w:bookmarkEnd w:id="834"/>
      <w:r>
        <w:t xml:space="preserve"> such that it</w:t>
      </w:r>
    </w:p>
    <w:p w14:paraId="39AE10AA"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35" w:name="C_4515-31443"/>
      <w:r>
        <w:t xml:space="preserve"> (CONF:4515-31443)</w:t>
      </w:r>
      <w:bookmarkEnd w:id="835"/>
      <w:r>
        <w:t>.</w:t>
      </w:r>
    </w:p>
    <w:p w14:paraId="65C2100A" w14:textId="77777777" w:rsidR="002E1B08" w:rsidRDefault="00000000">
      <w:pPr>
        <w:numPr>
          <w:ilvl w:val="1"/>
          <w:numId w:val="24"/>
        </w:numPr>
      </w:pPr>
      <w:r>
        <w:rPr>
          <w:rStyle w:val="keyword"/>
        </w:rPr>
        <w:t>SHALL</w:t>
      </w:r>
      <w:r>
        <w:t xml:space="preserve"> contain exactly one [1..1] Priority Preference</w:t>
      </w:r>
      <w:r>
        <w:rPr>
          <w:rStyle w:val="XMLname"/>
        </w:rPr>
        <w:t xml:space="preserve"> (identifier: urn:oid:2.16.840.1.113883.10.20.22.4.143)</w:t>
      </w:r>
      <w:bookmarkStart w:id="836" w:name="C_4515-31444"/>
      <w:r>
        <w:t xml:space="preserve"> (CONF:4515-31444)</w:t>
      </w:r>
      <w:bookmarkEnd w:id="836"/>
      <w:r>
        <w:t>.</w:t>
      </w:r>
    </w:p>
    <w:p w14:paraId="60EE3802" w14:textId="77777777" w:rsidR="002E1B08" w:rsidRDefault="00000000">
      <w:pPr>
        <w:pStyle w:val="BodyText"/>
        <w:spacing w:before="120"/>
      </w:pPr>
      <w:r>
        <w:t>Where a Health Concern needs to reference another entry already described in the CDA document instance, rather than repeating the full content of the entry, the Entry Reference template may be used to reference this entry.</w:t>
      </w:r>
    </w:p>
    <w:p w14:paraId="2DE77F8B" w14:textId="77777777" w:rsidR="002E1B08" w:rsidRDefault="00000000">
      <w:pPr>
        <w:numPr>
          <w:ilvl w:val="0"/>
          <w:numId w:val="24"/>
        </w:numPr>
      </w:pPr>
      <w:r>
        <w:rPr>
          <w:rStyle w:val="keyword"/>
        </w:rPr>
        <w:t>MAY</w:t>
      </w:r>
      <w:r>
        <w:t xml:space="preserve"> contain zero or more [0..*] </w:t>
      </w:r>
      <w:r>
        <w:rPr>
          <w:rStyle w:val="XMLnameBold"/>
        </w:rPr>
        <w:t>entryRelationship</w:t>
      </w:r>
      <w:bookmarkStart w:id="837" w:name="C_4515-31549"/>
      <w:r>
        <w:t xml:space="preserve"> (CONF:4515-31549)</w:t>
      </w:r>
      <w:bookmarkEnd w:id="837"/>
      <w:r>
        <w:t xml:space="preserve"> such that it</w:t>
      </w:r>
    </w:p>
    <w:p w14:paraId="2514B0AB" w14:textId="77777777" w:rsidR="002E1B08"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38" w:name="C_4515-31550"/>
      <w:r>
        <w:t xml:space="preserve"> (CONF:4515-31550)</w:t>
      </w:r>
      <w:bookmarkEnd w:id="838"/>
      <w:r>
        <w:t>.</w:t>
      </w:r>
    </w:p>
    <w:p w14:paraId="25CA5A4D" w14:textId="77777777" w:rsidR="002E1B08"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839" w:name="C_4515-31551"/>
      <w:r>
        <w:t xml:space="preserve"> (CONF:4515-31551)</w:t>
      </w:r>
      <w:bookmarkEnd w:id="839"/>
      <w:r>
        <w:t>.</w:t>
      </w:r>
    </w:p>
    <w:p w14:paraId="5EF70F11" w14:textId="77777777" w:rsidR="002E1B08" w:rsidRDefault="00000000">
      <w:pPr>
        <w:pStyle w:val="BodyText"/>
        <w:spacing w:before="120"/>
      </w:pPr>
      <w:r>
        <w:t xml:space="preserve">Where it is necessary to reference an external clinical document such as a Referral document, Discharge Summary document etc., the External Document Reference template can be used to </w:t>
      </w:r>
      <w:r>
        <w:lastRenderedPageBreak/>
        <w:t>reference this document.  However, if this Care Plan document is replacing or appending another Care Plan document in the same set, that relationship is set in the header, using ClinicalDocument/relatedDocument.</w:t>
      </w:r>
    </w:p>
    <w:p w14:paraId="4709E9E0" w14:textId="77777777" w:rsidR="002E1B08" w:rsidRDefault="00000000">
      <w:pPr>
        <w:numPr>
          <w:ilvl w:val="0"/>
          <w:numId w:val="24"/>
        </w:numPr>
      </w:pPr>
      <w:r>
        <w:rPr>
          <w:rStyle w:val="keyword"/>
        </w:rPr>
        <w:t>MAY</w:t>
      </w:r>
      <w:r>
        <w:t xml:space="preserve"> contain zero or more [0..*] </w:t>
      </w:r>
      <w:r>
        <w:rPr>
          <w:rStyle w:val="XMLnameBold"/>
        </w:rPr>
        <w:t>reference</w:t>
      </w:r>
      <w:bookmarkStart w:id="840" w:name="C_4515-32757"/>
      <w:r>
        <w:t xml:space="preserve"> (CONF:4515-32757)</w:t>
      </w:r>
      <w:bookmarkEnd w:id="840"/>
      <w:r>
        <w:t>.</w:t>
      </w:r>
    </w:p>
    <w:p w14:paraId="625E0306" w14:textId="77777777" w:rsidR="002E1B08" w:rsidRDefault="00000000">
      <w:pPr>
        <w:numPr>
          <w:ilvl w:val="1"/>
          <w:numId w:val="24"/>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41" w:name="C_4515-32758"/>
      <w:r>
        <w:t xml:space="preserve"> (CONF:4515-32758)</w:t>
      </w:r>
      <w:bookmarkEnd w:id="841"/>
      <w:r>
        <w:t>.</w:t>
      </w:r>
    </w:p>
    <w:p w14:paraId="4BA6F66A" w14:textId="77777777" w:rsidR="002E1B08" w:rsidRDefault="00000000">
      <w:pPr>
        <w:numPr>
          <w:ilvl w:val="1"/>
          <w:numId w:val="24"/>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842" w:name="C_4515-32759"/>
      <w:r>
        <w:t xml:space="preserve"> (CONF:4515-32759)</w:t>
      </w:r>
      <w:bookmarkEnd w:id="842"/>
      <w:r>
        <w:t>.</w:t>
      </w:r>
    </w:p>
    <w:p w14:paraId="5F48164D" w14:textId="77777777" w:rsidR="002E1B08" w:rsidRDefault="00000000">
      <w:pPr>
        <w:numPr>
          <w:ilvl w:val="0"/>
          <w:numId w:val="24"/>
        </w:numPr>
      </w:pPr>
      <w:r>
        <w:t xml:space="preserve">When this Health Concern Act is a Social Determinant of Health Health Concern it </w:t>
      </w:r>
      <w:r>
        <w:rPr>
          <w:rStyle w:val="keyword"/>
        </w:rPr>
        <w:t>SHOULD</w:t>
      </w:r>
      <w:r>
        <w:t xml:space="preserve"> contain zero or more [0..*] entryRelationship subentries such that it contains an observation with an observation/value selected from ValueSet </w:t>
      </w:r>
      <w:hyperlink r:id="rId36" w:history="1">
        <w:r>
          <w:rPr>
            <w:rStyle w:val="HyperlinkCourierBold"/>
          </w:rPr>
          <w:t>Social Determinant of Health Conditions 2.16.840.1.113762.1.4.1196.788</w:t>
        </w:r>
      </w:hyperlink>
      <w:r>
        <w:rPr>
          <w:rStyle w:val="XMLnameBold"/>
        </w:rPr>
        <w:t>DYNAMIC</w:t>
      </w:r>
      <w:r>
        <w:t xml:space="preserve"> (CONF:4515-32962).</w:t>
      </w:r>
    </w:p>
    <w:p w14:paraId="6B8C60FC" w14:textId="77777777" w:rsidR="002E1B08" w:rsidRDefault="00000000">
      <w:pPr>
        <w:pStyle w:val="Caption"/>
      </w:pPr>
      <w:bookmarkStart w:id="843" w:name="_Toc119067406"/>
      <w:bookmarkStart w:id="844" w:name="_Toc119074830"/>
      <w:bookmarkStart w:id="845" w:name="_Toc120095041"/>
      <w:r>
        <w:t xml:space="preserve">Table </w:t>
      </w:r>
      <w:r>
        <w:fldChar w:fldCharType="begin"/>
      </w:r>
      <w:r>
        <w:instrText>SEQ Table \* ARABIC</w:instrText>
      </w:r>
      <w:r>
        <w:fldChar w:fldCharType="separate"/>
      </w:r>
      <w:r>
        <w:t>48</w:t>
      </w:r>
      <w:r>
        <w:fldChar w:fldCharType="end"/>
      </w:r>
      <w:r>
        <w:t xml:space="preserve">: </w:t>
      </w:r>
      <w:bookmarkStart w:id="846" w:name="ProblemAct_statusCode"/>
      <w:r>
        <w:t>ProblemAct statusCode</w:t>
      </w:r>
      <w:bookmarkEnd w:id="843"/>
      <w:bookmarkEnd w:id="844"/>
      <w:bookmarkEnd w:id="845"/>
      <w:bookmarkEnd w:id="8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30A80258" w14:textId="77777777">
        <w:trPr>
          <w:jc w:val="center"/>
        </w:trPr>
        <w:tc>
          <w:tcPr>
            <w:tcW w:w="1440" w:type="dxa"/>
            <w:gridSpan w:val="4"/>
          </w:tcPr>
          <w:p w14:paraId="03719BA9" w14:textId="77777777" w:rsidR="002E1B08" w:rsidRDefault="00000000">
            <w:pPr>
              <w:pStyle w:val="TableText"/>
            </w:pPr>
            <w:r>
              <w:t>Value Set: ProblemAct statusCode urn:oid:2.16.840.1.113883.11.20.9.19</w:t>
            </w:r>
          </w:p>
          <w:p w14:paraId="386D5C77" w14:textId="77777777" w:rsidR="002E1B08" w:rsidRDefault="00000000">
            <w:pPr>
              <w:pStyle w:val="TableText"/>
            </w:pPr>
            <w:r>
              <w:t>A ValueSet of HL7 actStatus codes for use on the concern act</w:t>
            </w:r>
          </w:p>
          <w:p w14:paraId="5681124D" w14:textId="77777777" w:rsidR="002E1B08" w:rsidRDefault="00000000">
            <w:pPr>
              <w:pStyle w:val="TableText"/>
            </w:pPr>
            <w:r>
              <w:t xml:space="preserve">Value Set Source: </w:t>
            </w:r>
            <w:hyperlink r:id="rId37" w:history="1">
              <w:r>
                <w:rPr>
                  <w:rStyle w:val="HyperlinkCourierBold"/>
                </w:rPr>
                <w:t>https://vsac.nlm.nih.gov/valueset/2.16.840.1.113883.11.20.9.19/expansion</w:t>
              </w:r>
            </w:hyperlink>
          </w:p>
        </w:tc>
      </w:tr>
      <w:tr w:rsidR="002E1B08" w14:paraId="2C4B7AEF" w14:textId="77777777">
        <w:trPr>
          <w:cantSplit/>
          <w:tblHeader/>
          <w:jc w:val="center"/>
        </w:trPr>
        <w:tc>
          <w:tcPr>
            <w:tcW w:w="1560" w:type="dxa"/>
            <w:shd w:val="clear" w:color="auto" w:fill="E6E6E6"/>
          </w:tcPr>
          <w:p w14:paraId="386EB2CD" w14:textId="77777777" w:rsidR="002E1B08" w:rsidRDefault="00000000">
            <w:pPr>
              <w:pStyle w:val="TableHead"/>
            </w:pPr>
            <w:r>
              <w:t>Code</w:t>
            </w:r>
          </w:p>
        </w:tc>
        <w:tc>
          <w:tcPr>
            <w:tcW w:w="3000" w:type="dxa"/>
            <w:shd w:val="clear" w:color="auto" w:fill="E6E6E6"/>
          </w:tcPr>
          <w:p w14:paraId="09CE2B3B" w14:textId="77777777" w:rsidR="002E1B08" w:rsidRDefault="00000000">
            <w:pPr>
              <w:pStyle w:val="TableHead"/>
            </w:pPr>
            <w:r>
              <w:t>Code System</w:t>
            </w:r>
          </w:p>
        </w:tc>
        <w:tc>
          <w:tcPr>
            <w:tcW w:w="3000" w:type="dxa"/>
            <w:shd w:val="clear" w:color="auto" w:fill="E6E6E6"/>
          </w:tcPr>
          <w:p w14:paraId="455D3838" w14:textId="77777777" w:rsidR="002E1B08" w:rsidRDefault="00000000">
            <w:pPr>
              <w:pStyle w:val="TableHead"/>
            </w:pPr>
            <w:r>
              <w:t>Code System OID</w:t>
            </w:r>
          </w:p>
        </w:tc>
        <w:tc>
          <w:tcPr>
            <w:tcW w:w="2520" w:type="dxa"/>
            <w:shd w:val="clear" w:color="auto" w:fill="E6E6E6"/>
          </w:tcPr>
          <w:p w14:paraId="2442A89E" w14:textId="77777777" w:rsidR="002E1B08" w:rsidRDefault="00000000">
            <w:pPr>
              <w:pStyle w:val="TableHead"/>
            </w:pPr>
            <w:r>
              <w:t>Print Name</w:t>
            </w:r>
          </w:p>
        </w:tc>
      </w:tr>
      <w:tr w:rsidR="002E1B08" w14:paraId="10B588D6" w14:textId="77777777">
        <w:trPr>
          <w:jc w:val="center"/>
        </w:trPr>
        <w:tc>
          <w:tcPr>
            <w:tcW w:w="1170" w:type="dxa"/>
          </w:tcPr>
          <w:p w14:paraId="66B7EBE1" w14:textId="77777777" w:rsidR="002E1B08" w:rsidRDefault="00000000">
            <w:pPr>
              <w:pStyle w:val="TableText"/>
            </w:pPr>
            <w:r>
              <w:t>completed</w:t>
            </w:r>
          </w:p>
        </w:tc>
        <w:tc>
          <w:tcPr>
            <w:tcW w:w="3195" w:type="dxa"/>
          </w:tcPr>
          <w:p w14:paraId="38E0F466" w14:textId="77777777" w:rsidR="002E1B08" w:rsidRDefault="00000000">
            <w:pPr>
              <w:pStyle w:val="TableText"/>
            </w:pPr>
            <w:r>
              <w:t>HL7ActStatus</w:t>
            </w:r>
          </w:p>
        </w:tc>
        <w:tc>
          <w:tcPr>
            <w:tcW w:w="3195" w:type="dxa"/>
          </w:tcPr>
          <w:p w14:paraId="290CC8D8" w14:textId="77777777" w:rsidR="002E1B08" w:rsidRDefault="00000000">
            <w:pPr>
              <w:pStyle w:val="TableText"/>
            </w:pPr>
            <w:r>
              <w:t>urn:oid:2.16.840.1.113883.5.14</w:t>
            </w:r>
          </w:p>
        </w:tc>
        <w:tc>
          <w:tcPr>
            <w:tcW w:w="2520" w:type="dxa"/>
          </w:tcPr>
          <w:p w14:paraId="6A81CD80" w14:textId="77777777" w:rsidR="002E1B08" w:rsidRDefault="00000000">
            <w:pPr>
              <w:pStyle w:val="TableText"/>
            </w:pPr>
            <w:r>
              <w:t>Completed</w:t>
            </w:r>
          </w:p>
        </w:tc>
      </w:tr>
      <w:tr w:rsidR="002E1B08" w14:paraId="6874B944" w14:textId="77777777">
        <w:trPr>
          <w:jc w:val="center"/>
        </w:trPr>
        <w:tc>
          <w:tcPr>
            <w:tcW w:w="1170" w:type="dxa"/>
          </w:tcPr>
          <w:p w14:paraId="1F4F2B59" w14:textId="77777777" w:rsidR="002E1B08" w:rsidRDefault="00000000">
            <w:pPr>
              <w:pStyle w:val="TableText"/>
            </w:pPr>
            <w:r>
              <w:t>aborted</w:t>
            </w:r>
          </w:p>
        </w:tc>
        <w:tc>
          <w:tcPr>
            <w:tcW w:w="3195" w:type="dxa"/>
          </w:tcPr>
          <w:p w14:paraId="3B3EB240" w14:textId="77777777" w:rsidR="002E1B08" w:rsidRDefault="00000000">
            <w:pPr>
              <w:pStyle w:val="TableText"/>
            </w:pPr>
            <w:r>
              <w:t>HL7ActStatus</w:t>
            </w:r>
          </w:p>
        </w:tc>
        <w:tc>
          <w:tcPr>
            <w:tcW w:w="3195" w:type="dxa"/>
          </w:tcPr>
          <w:p w14:paraId="6F490E93" w14:textId="77777777" w:rsidR="002E1B08" w:rsidRDefault="00000000">
            <w:pPr>
              <w:pStyle w:val="TableText"/>
            </w:pPr>
            <w:r>
              <w:t>urn:oid:2.16.840.1.113883.5.14</w:t>
            </w:r>
          </w:p>
        </w:tc>
        <w:tc>
          <w:tcPr>
            <w:tcW w:w="2520" w:type="dxa"/>
          </w:tcPr>
          <w:p w14:paraId="60C108A0" w14:textId="77777777" w:rsidR="002E1B08" w:rsidRDefault="00000000">
            <w:pPr>
              <w:pStyle w:val="TableText"/>
            </w:pPr>
            <w:r>
              <w:t>Aborted</w:t>
            </w:r>
          </w:p>
        </w:tc>
      </w:tr>
      <w:tr w:rsidR="002E1B08" w14:paraId="15F7F40B" w14:textId="77777777">
        <w:trPr>
          <w:jc w:val="center"/>
        </w:trPr>
        <w:tc>
          <w:tcPr>
            <w:tcW w:w="1170" w:type="dxa"/>
          </w:tcPr>
          <w:p w14:paraId="60F4490E" w14:textId="77777777" w:rsidR="002E1B08" w:rsidRDefault="00000000">
            <w:pPr>
              <w:pStyle w:val="TableText"/>
            </w:pPr>
            <w:r>
              <w:t>active</w:t>
            </w:r>
          </w:p>
        </w:tc>
        <w:tc>
          <w:tcPr>
            <w:tcW w:w="3195" w:type="dxa"/>
          </w:tcPr>
          <w:p w14:paraId="16A398BF" w14:textId="77777777" w:rsidR="002E1B08" w:rsidRDefault="00000000">
            <w:pPr>
              <w:pStyle w:val="TableText"/>
            </w:pPr>
            <w:r>
              <w:t>HL7ActStatus</w:t>
            </w:r>
          </w:p>
        </w:tc>
        <w:tc>
          <w:tcPr>
            <w:tcW w:w="3195" w:type="dxa"/>
          </w:tcPr>
          <w:p w14:paraId="1D279821" w14:textId="77777777" w:rsidR="002E1B08" w:rsidRDefault="00000000">
            <w:pPr>
              <w:pStyle w:val="TableText"/>
            </w:pPr>
            <w:r>
              <w:t>urn:oid:2.16.840.1.113883.5.14</w:t>
            </w:r>
          </w:p>
        </w:tc>
        <w:tc>
          <w:tcPr>
            <w:tcW w:w="2520" w:type="dxa"/>
          </w:tcPr>
          <w:p w14:paraId="1303DB12" w14:textId="77777777" w:rsidR="002E1B08" w:rsidRDefault="00000000">
            <w:pPr>
              <w:pStyle w:val="TableText"/>
            </w:pPr>
            <w:r>
              <w:t>Active</w:t>
            </w:r>
          </w:p>
        </w:tc>
      </w:tr>
      <w:tr w:rsidR="002E1B08" w14:paraId="2B6233DF" w14:textId="77777777">
        <w:trPr>
          <w:jc w:val="center"/>
        </w:trPr>
        <w:tc>
          <w:tcPr>
            <w:tcW w:w="1170" w:type="dxa"/>
          </w:tcPr>
          <w:p w14:paraId="645A0DCE" w14:textId="77777777" w:rsidR="002E1B08" w:rsidRDefault="00000000">
            <w:pPr>
              <w:pStyle w:val="TableText"/>
            </w:pPr>
            <w:r>
              <w:t>suspended</w:t>
            </w:r>
          </w:p>
        </w:tc>
        <w:tc>
          <w:tcPr>
            <w:tcW w:w="3195" w:type="dxa"/>
          </w:tcPr>
          <w:p w14:paraId="6DD0806F" w14:textId="77777777" w:rsidR="002E1B08" w:rsidRDefault="00000000">
            <w:pPr>
              <w:pStyle w:val="TableText"/>
            </w:pPr>
            <w:r>
              <w:t>HL7ActStatus</w:t>
            </w:r>
          </w:p>
        </w:tc>
        <w:tc>
          <w:tcPr>
            <w:tcW w:w="3195" w:type="dxa"/>
          </w:tcPr>
          <w:p w14:paraId="72DC120A" w14:textId="77777777" w:rsidR="002E1B08" w:rsidRDefault="00000000">
            <w:pPr>
              <w:pStyle w:val="TableText"/>
            </w:pPr>
            <w:r>
              <w:t>urn:oid:2.16.840.1.113883.5.14</w:t>
            </w:r>
          </w:p>
        </w:tc>
        <w:tc>
          <w:tcPr>
            <w:tcW w:w="2520" w:type="dxa"/>
          </w:tcPr>
          <w:p w14:paraId="7FAD033D" w14:textId="77777777" w:rsidR="002E1B08" w:rsidRDefault="00000000">
            <w:pPr>
              <w:pStyle w:val="TableText"/>
            </w:pPr>
            <w:r>
              <w:t>Suspended</w:t>
            </w:r>
          </w:p>
        </w:tc>
      </w:tr>
    </w:tbl>
    <w:p w14:paraId="716CBD76" w14:textId="77777777" w:rsidR="002E1B08" w:rsidRDefault="002E1B08">
      <w:pPr>
        <w:pStyle w:val="BodyText"/>
      </w:pPr>
    </w:p>
    <w:p w14:paraId="73AD54B2" w14:textId="77777777" w:rsidR="002E1B08" w:rsidRDefault="00000000">
      <w:pPr>
        <w:pStyle w:val="Caption"/>
        <w:ind w:left="130" w:right="115"/>
      </w:pPr>
      <w:bookmarkStart w:id="847" w:name="_Toc119067330"/>
      <w:bookmarkStart w:id="848" w:name="_Toc120095166"/>
      <w:r>
        <w:lastRenderedPageBreak/>
        <w:t xml:space="preserve">Figure </w:t>
      </w:r>
      <w:r>
        <w:fldChar w:fldCharType="begin"/>
      </w:r>
      <w:r>
        <w:instrText>SEQ Figure \* ARABIC</w:instrText>
      </w:r>
      <w:r>
        <w:fldChar w:fldCharType="separate"/>
      </w:r>
      <w:r>
        <w:t>33</w:t>
      </w:r>
      <w:r>
        <w:fldChar w:fldCharType="end"/>
      </w:r>
      <w:r>
        <w:t>: Health Concern Act Example</w:t>
      </w:r>
      <w:bookmarkEnd w:id="847"/>
      <w:bookmarkEnd w:id="848"/>
    </w:p>
    <w:p w14:paraId="5B97222E" w14:textId="77777777" w:rsidR="002E1B08" w:rsidRDefault="00000000">
      <w:pPr>
        <w:pStyle w:val="Example"/>
        <w:ind w:left="130" w:right="115"/>
      </w:pPr>
      <w:r>
        <w:t>&lt;act classCode="ACT" moodCode="EVN"&gt;</w:t>
      </w:r>
    </w:p>
    <w:p w14:paraId="50071FBE" w14:textId="77777777" w:rsidR="002E1B08" w:rsidRDefault="00000000">
      <w:pPr>
        <w:pStyle w:val="Example"/>
        <w:ind w:left="130" w:right="115"/>
      </w:pPr>
      <w:r>
        <w:t xml:space="preserve">    &lt;templateId root="2.16.840.1.113883.10.20.22.4.132" /&gt;</w:t>
      </w:r>
    </w:p>
    <w:p w14:paraId="3C599E7B" w14:textId="77777777" w:rsidR="002E1B08" w:rsidRDefault="00000000">
      <w:pPr>
        <w:pStyle w:val="Example"/>
        <w:ind w:left="130" w:right="115"/>
      </w:pPr>
      <w:r>
        <w:t xml:space="preserve">    &lt;templateId root="2.16.840.1.113883.10.20.22.4.132" extension="2015-08-01"/&gt;</w:t>
      </w:r>
    </w:p>
    <w:p w14:paraId="5521A215" w14:textId="77777777" w:rsidR="002E1B08" w:rsidRDefault="00000000">
      <w:pPr>
        <w:pStyle w:val="Example"/>
        <w:ind w:left="130" w:right="115"/>
      </w:pPr>
      <w:r>
        <w:t xml:space="preserve">    &lt;templateId root="2.16.840.1.113883.10.20.22.4.132" extension="2022-06-01"/&gt;</w:t>
      </w:r>
    </w:p>
    <w:p w14:paraId="0653F1D3" w14:textId="77777777" w:rsidR="002E1B08" w:rsidRDefault="00000000">
      <w:pPr>
        <w:pStyle w:val="Example"/>
        <w:ind w:left="130" w:right="115"/>
      </w:pPr>
      <w:r>
        <w:t xml:space="preserve">    &lt;id root="4eab0e52-dd7d-4285-99eb-72d32ddb195c" /&gt;</w:t>
      </w:r>
    </w:p>
    <w:p w14:paraId="5D70D83C" w14:textId="77777777" w:rsidR="002E1B08" w:rsidRDefault="00000000">
      <w:pPr>
        <w:pStyle w:val="Example"/>
        <w:ind w:left="130" w:right="115"/>
      </w:pPr>
      <w:r>
        <w:t xml:space="preserve">    &lt;code code="75310-3" </w:t>
      </w:r>
    </w:p>
    <w:p w14:paraId="4D24528F" w14:textId="77777777" w:rsidR="002E1B08" w:rsidRDefault="00000000">
      <w:pPr>
        <w:pStyle w:val="Example"/>
        <w:ind w:left="130" w:right="115"/>
      </w:pPr>
      <w:r>
        <w:t xml:space="preserve">        codeSystem="2.16.840.1.113883.6.1" </w:t>
      </w:r>
    </w:p>
    <w:p w14:paraId="05800CD9" w14:textId="77777777" w:rsidR="002E1B08" w:rsidRDefault="00000000">
      <w:pPr>
        <w:pStyle w:val="Example"/>
        <w:ind w:left="130" w:right="115"/>
      </w:pPr>
      <w:r>
        <w:t xml:space="preserve">        codeSystemName="LOINC" </w:t>
      </w:r>
    </w:p>
    <w:p w14:paraId="1C798C98" w14:textId="77777777" w:rsidR="002E1B08" w:rsidRDefault="00000000">
      <w:pPr>
        <w:pStyle w:val="Example"/>
        <w:ind w:left="130" w:right="115"/>
      </w:pPr>
      <w:r>
        <w:t xml:space="preserve">        displayName="Health Concern" /&gt;</w:t>
      </w:r>
    </w:p>
    <w:p w14:paraId="7E1359B0" w14:textId="77777777" w:rsidR="002E1B08" w:rsidRDefault="00000000">
      <w:pPr>
        <w:pStyle w:val="Example"/>
        <w:ind w:left="130" w:right="115"/>
      </w:pPr>
      <w:r>
        <w:t xml:space="preserve">    &lt;!-- This Health Concern has a statusCode of active because it is an active concern --&gt;</w:t>
      </w:r>
    </w:p>
    <w:p w14:paraId="4764B72A" w14:textId="77777777" w:rsidR="002E1B08" w:rsidRDefault="00000000">
      <w:pPr>
        <w:pStyle w:val="Example"/>
        <w:ind w:left="130" w:right="115"/>
      </w:pPr>
      <w:r>
        <w:t xml:space="preserve">    &lt;statusCode code="active" /&gt;</w:t>
      </w:r>
    </w:p>
    <w:p w14:paraId="7DD39468" w14:textId="77777777" w:rsidR="002E1B08" w:rsidRDefault="00000000">
      <w:pPr>
        <w:pStyle w:val="Example"/>
        <w:ind w:left="130" w:right="115"/>
      </w:pPr>
      <w:r>
        <w:t xml:space="preserve">    &lt;!-- The effective time is the date that the Health Concern started being followed - </w:t>
      </w:r>
    </w:p>
    <w:p w14:paraId="38F144EE" w14:textId="7871BEF1" w:rsidR="002E1B08" w:rsidRDefault="00000000">
      <w:pPr>
        <w:pStyle w:val="Example"/>
        <w:ind w:left="130" w:right="115"/>
      </w:pPr>
      <w:r>
        <w:t xml:space="preserve">    this does not necessarily correlate to the onset date of the contained health issues--&gt;</w:t>
      </w:r>
    </w:p>
    <w:p w14:paraId="1AEE2EB6" w14:textId="77777777" w:rsidR="002E1B08" w:rsidRDefault="00000000">
      <w:pPr>
        <w:pStyle w:val="Example"/>
        <w:ind w:left="130" w:right="115"/>
      </w:pPr>
      <w:r>
        <w:t xml:space="preserve">    &lt;effectiveTime value="20130616" /&gt;</w:t>
      </w:r>
    </w:p>
    <w:p w14:paraId="3E82C433" w14:textId="77777777" w:rsidR="002E1B08" w:rsidRDefault="00000000">
      <w:pPr>
        <w:pStyle w:val="Example"/>
        <w:ind w:left="130" w:right="115"/>
      </w:pPr>
      <w:r>
        <w:t xml:space="preserve">    &lt;!-- Health Concern: Current every day smoker--&gt;</w:t>
      </w:r>
    </w:p>
    <w:p w14:paraId="39ADA854" w14:textId="77777777" w:rsidR="002E1B08" w:rsidRDefault="00000000">
      <w:pPr>
        <w:pStyle w:val="Example"/>
        <w:ind w:left="130" w:right="115"/>
      </w:pPr>
      <w:r>
        <w:t xml:space="preserve">    &lt;entryRelationship typeCode="REFR"&gt;</w:t>
      </w:r>
    </w:p>
    <w:p w14:paraId="561F6326" w14:textId="77777777" w:rsidR="002E1B08" w:rsidRDefault="00000000">
      <w:pPr>
        <w:pStyle w:val="Example"/>
        <w:ind w:left="130" w:right="115"/>
      </w:pPr>
      <w:r>
        <w:t xml:space="preserve">        &lt;!-- Tobacco Use (V2) --&gt;</w:t>
      </w:r>
    </w:p>
    <w:p w14:paraId="0D2B9155" w14:textId="77777777" w:rsidR="002E1B08" w:rsidRDefault="00000000">
      <w:pPr>
        <w:pStyle w:val="Example"/>
        <w:ind w:left="130" w:right="115"/>
      </w:pPr>
      <w:r>
        <w:t xml:space="preserve">        &lt;observation classCode="OBS" moodCode="EVN"&gt;</w:t>
      </w:r>
    </w:p>
    <w:p w14:paraId="5B732C44" w14:textId="77777777" w:rsidR="002E1B08" w:rsidRDefault="00000000">
      <w:pPr>
        <w:pStyle w:val="Example"/>
        <w:ind w:left="130" w:right="115"/>
      </w:pPr>
      <w:r>
        <w:t xml:space="preserve">            &lt;templateId root="2.16.840.1.113883.10.20.22.4.85" extension="2014-06-09" /&gt;</w:t>
      </w:r>
    </w:p>
    <w:p w14:paraId="14AF3EBB" w14:textId="17866300" w:rsidR="002E1B08" w:rsidRDefault="00000000">
      <w:pPr>
        <w:pStyle w:val="Example"/>
        <w:ind w:left="130" w:right="115"/>
      </w:pPr>
      <w:r>
        <w:t xml:space="preserve">      ... </w:t>
      </w:r>
    </w:p>
    <w:p w14:paraId="22064D6C" w14:textId="77777777" w:rsidR="002E1B08" w:rsidRDefault="00000000">
      <w:pPr>
        <w:pStyle w:val="Example"/>
        <w:ind w:left="130" w:right="115"/>
      </w:pPr>
      <w:r>
        <w:t xml:space="preserve">        &lt;/observation&gt;</w:t>
      </w:r>
    </w:p>
    <w:p w14:paraId="66D4F8A1" w14:textId="77777777" w:rsidR="002E1B08" w:rsidRDefault="00000000">
      <w:pPr>
        <w:pStyle w:val="Example"/>
        <w:ind w:left="130" w:right="115"/>
      </w:pPr>
      <w:r>
        <w:t xml:space="preserve">    &lt;/entryRelationship&gt;</w:t>
      </w:r>
    </w:p>
    <w:p w14:paraId="135334DF" w14:textId="77777777" w:rsidR="002E1B08" w:rsidRDefault="00000000">
      <w:pPr>
        <w:pStyle w:val="Example"/>
        <w:ind w:left="130" w:right="115"/>
      </w:pPr>
      <w:r>
        <w:t xml:space="preserve">    &lt;!-- Health Concern Problem: Respiratory insufficiency --&gt;</w:t>
      </w:r>
    </w:p>
    <w:p w14:paraId="7A201691" w14:textId="77777777" w:rsidR="002E1B08" w:rsidRDefault="00000000">
      <w:pPr>
        <w:pStyle w:val="Example"/>
        <w:ind w:left="130" w:right="115"/>
      </w:pPr>
      <w:r>
        <w:t xml:space="preserve">    &lt;entryRelationship typeCode="REFR"&gt;</w:t>
      </w:r>
    </w:p>
    <w:p w14:paraId="3C0EA46C" w14:textId="77777777" w:rsidR="002E1B08" w:rsidRDefault="00000000">
      <w:pPr>
        <w:pStyle w:val="Example"/>
        <w:ind w:left="130" w:right="115"/>
      </w:pPr>
      <w:r>
        <w:t xml:space="preserve">        &lt;!-- Problem Observation (V2) --&gt;</w:t>
      </w:r>
    </w:p>
    <w:p w14:paraId="18C6A4DE" w14:textId="77777777" w:rsidR="002E1B08" w:rsidRDefault="00000000">
      <w:pPr>
        <w:pStyle w:val="Example"/>
        <w:ind w:left="130" w:right="115"/>
      </w:pPr>
      <w:r>
        <w:t xml:space="preserve">        &lt;observation classCode="OBS" moodCode="EVN"&gt;</w:t>
      </w:r>
    </w:p>
    <w:p w14:paraId="17AFA621" w14:textId="77777777" w:rsidR="002E1B08" w:rsidRDefault="00000000">
      <w:pPr>
        <w:pStyle w:val="Example"/>
        <w:ind w:left="130" w:right="115"/>
      </w:pPr>
      <w:r>
        <w:t xml:space="preserve">            &lt;templateId root="2.16.840.1.113883.10.20.22.4.4" extension="2015-08-01" /&gt;</w:t>
      </w:r>
    </w:p>
    <w:p w14:paraId="68E4AE95" w14:textId="6CBAF59D" w:rsidR="002E1B08" w:rsidRDefault="00000000">
      <w:pPr>
        <w:pStyle w:val="Example"/>
        <w:ind w:left="130" w:right="115"/>
      </w:pPr>
      <w:r>
        <w:t xml:space="preserve">      ... </w:t>
      </w:r>
    </w:p>
    <w:p w14:paraId="280A81DE" w14:textId="77777777" w:rsidR="002E1B08" w:rsidRDefault="00000000">
      <w:pPr>
        <w:pStyle w:val="Example"/>
        <w:ind w:left="130" w:right="115"/>
      </w:pPr>
      <w:r>
        <w:t xml:space="preserve">        &lt;/observation&gt;</w:t>
      </w:r>
    </w:p>
    <w:p w14:paraId="3624DF2A" w14:textId="77777777" w:rsidR="002E1B08" w:rsidRDefault="00000000">
      <w:pPr>
        <w:pStyle w:val="Example"/>
        <w:ind w:left="130" w:right="115"/>
      </w:pPr>
      <w:r>
        <w:t xml:space="preserve">    &lt;/entryRelationship&gt;</w:t>
      </w:r>
    </w:p>
    <w:p w14:paraId="3F922CF8" w14:textId="77777777" w:rsidR="002E1B08" w:rsidRDefault="00000000">
      <w:pPr>
        <w:pStyle w:val="Example"/>
        <w:ind w:left="130" w:right="115"/>
      </w:pPr>
      <w:r>
        <w:t xml:space="preserve">    &lt;!-- Health Concern Diagnosis: Pneumonia --&gt;</w:t>
      </w:r>
    </w:p>
    <w:p w14:paraId="65D3F059" w14:textId="77777777" w:rsidR="002E1B08" w:rsidRDefault="00000000">
      <w:pPr>
        <w:pStyle w:val="Example"/>
        <w:ind w:left="130" w:right="115"/>
      </w:pPr>
      <w:r>
        <w:t xml:space="preserve">    &lt;entryRelationship typeCode="REFR"&gt;</w:t>
      </w:r>
    </w:p>
    <w:p w14:paraId="0EB86066" w14:textId="77777777" w:rsidR="002E1B08" w:rsidRDefault="00000000">
      <w:pPr>
        <w:pStyle w:val="Example"/>
        <w:ind w:left="130" w:right="115"/>
      </w:pPr>
      <w:r>
        <w:t xml:space="preserve">        &lt;!-- Problem Observation (V2) --&gt;</w:t>
      </w:r>
    </w:p>
    <w:p w14:paraId="5256E944" w14:textId="77777777" w:rsidR="002E1B08" w:rsidRDefault="00000000">
      <w:pPr>
        <w:pStyle w:val="Example"/>
        <w:ind w:left="130" w:right="115"/>
      </w:pPr>
      <w:r>
        <w:t xml:space="preserve">        &lt;observation classCode="OBS" moodCode="EVN"&gt;</w:t>
      </w:r>
    </w:p>
    <w:p w14:paraId="6B3FC917" w14:textId="77777777" w:rsidR="002E1B08" w:rsidRDefault="00000000">
      <w:pPr>
        <w:pStyle w:val="Example"/>
        <w:ind w:left="130" w:right="115"/>
      </w:pPr>
      <w:r>
        <w:t xml:space="preserve">            &lt;templateId root="2.16.840.1.113883.10.20.22.4.4" extension="2015-08-01" /&gt;</w:t>
      </w:r>
    </w:p>
    <w:p w14:paraId="47CAF654" w14:textId="0DDD3A75" w:rsidR="002E1B08" w:rsidRDefault="00000000">
      <w:pPr>
        <w:pStyle w:val="Example"/>
        <w:ind w:left="130" w:right="115"/>
      </w:pPr>
      <w:r>
        <w:t xml:space="preserve">      ... </w:t>
      </w:r>
    </w:p>
    <w:p w14:paraId="5058D6E5" w14:textId="77777777" w:rsidR="002E1B08" w:rsidRDefault="00000000">
      <w:pPr>
        <w:pStyle w:val="Example"/>
        <w:ind w:left="130" w:right="115"/>
      </w:pPr>
      <w:r>
        <w:t xml:space="preserve">        &lt;/observation&gt;</w:t>
      </w:r>
    </w:p>
    <w:p w14:paraId="7B38FBFC" w14:textId="77777777" w:rsidR="002E1B08" w:rsidRDefault="00000000">
      <w:pPr>
        <w:pStyle w:val="Example"/>
        <w:ind w:left="130" w:right="115"/>
      </w:pPr>
      <w:r>
        <w:t xml:space="preserve">    &lt;/entryRelationship&gt;</w:t>
      </w:r>
    </w:p>
    <w:p w14:paraId="5427E8DC" w14:textId="77777777" w:rsidR="002E1B08" w:rsidRDefault="00000000">
      <w:pPr>
        <w:pStyle w:val="Example"/>
        <w:ind w:left="130" w:right="115"/>
      </w:pPr>
      <w:r>
        <w:t xml:space="preserve">    &lt;!-- </w:t>
      </w:r>
    </w:p>
    <w:p w14:paraId="1A1D1292" w14:textId="77777777" w:rsidR="002E1B08" w:rsidRDefault="00000000">
      <w:pPr>
        <w:pStyle w:val="Example"/>
        <w:ind w:left="130" w:right="115"/>
      </w:pPr>
      <w:r>
        <w:t xml:space="preserve">        This is an entry relationship of the SPRT (support) type which shows </w:t>
      </w:r>
    </w:p>
    <w:p w14:paraId="685E2BED" w14:textId="77777777" w:rsidR="002E1B08" w:rsidRDefault="00000000">
      <w:pPr>
        <w:pStyle w:val="Example"/>
        <w:ind w:left="130" w:right="115"/>
      </w:pPr>
      <w:r>
        <w:t xml:space="preserve">        that the productive cough supports the Health Concern (Problem: Respiratory </w:t>
      </w:r>
    </w:p>
    <w:p w14:paraId="7FC80879" w14:textId="77777777" w:rsidR="002E1B08" w:rsidRDefault="00000000">
      <w:pPr>
        <w:pStyle w:val="Example"/>
        <w:ind w:left="130" w:right="115"/>
      </w:pPr>
      <w:r>
        <w:t xml:space="preserve">        Insufficiency and Diagnosis: Pneumonia</w:t>
      </w:r>
    </w:p>
    <w:p w14:paraId="37FA00F2" w14:textId="77777777" w:rsidR="002E1B08" w:rsidRDefault="00000000">
      <w:pPr>
        <w:pStyle w:val="Example"/>
        <w:ind w:left="130" w:right="115"/>
      </w:pPr>
      <w:r>
        <w:t xml:space="preserve">        This entryRelationship represents the relationship: </w:t>
      </w:r>
    </w:p>
    <w:p w14:paraId="0D03087A" w14:textId="77777777" w:rsidR="002E1B08" w:rsidRDefault="00000000">
      <w:pPr>
        <w:pStyle w:val="Example"/>
        <w:ind w:left="130" w:right="115"/>
      </w:pPr>
      <w:r>
        <w:t xml:space="preserve">         Health Concern HAS SUPPORT Observation</w:t>
      </w:r>
    </w:p>
    <w:p w14:paraId="4868EB83" w14:textId="77777777" w:rsidR="002E1B08" w:rsidRDefault="00000000">
      <w:pPr>
        <w:pStyle w:val="Example"/>
        <w:ind w:left="130" w:right="115"/>
      </w:pPr>
      <w:r>
        <w:t xml:space="preserve">       --&gt;</w:t>
      </w:r>
    </w:p>
    <w:p w14:paraId="7C1FED75" w14:textId="77777777" w:rsidR="002E1B08" w:rsidRDefault="00000000">
      <w:pPr>
        <w:pStyle w:val="Example"/>
        <w:ind w:left="130" w:right="115"/>
      </w:pPr>
      <w:r>
        <w:t xml:space="preserve">    &lt;entryRelationship typeCode="SPRT"&gt;</w:t>
      </w:r>
    </w:p>
    <w:p w14:paraId="6FE59EC8" w14:textId="77777777" w:rsidR="002E1B08" w:rsidRDefault="00000000">
      <w:pPr>
        <w:pStyle w:val="Example"/>
        <w:ind w:left="130" w:right="115"/>
      </w:pPr>
      <w:r>
        <w:t xml:space="preserve">        &lt;!-- Problem Observation (V2) --&gt;</w:t>
      </w:r>
    </w:p>
    <w:p w14:paraId="57095378" w14:textId="77777777" w:rsidR="002E1B08" w:rsidRDefault="00000000">
      <w:pPr>
        <w:pStyle w:val="Example"/>
        <w:ind w:left="130" w:right="115"/>
      </w:pPr>
      <w:r>
        <w:t xml:space="preserve">        &lt;observation classCode="OBS" moodCode="EVN"&gt;</w:t>
      </w:r>
    </w:p>
    <w:p w14:paraId="1BD40354" w14:textId="77777777" w:rsidR="002E1B08" w:rsidRDefault="00000000">
      <w:pPr>
        <w:pStyle w:val="Example"/>
        <w:ind w:left="130" w:right="115"/>
      </w:pPr>
      <w:r>
        <w:t xml:space="preserve">            &lt;templateId root="2.16.840.1.113883.10.20.22.4.4" extension="2015-08-01" /&gt;</w:t>
      </w:r>
    </w:p>
    <w:p w14:paraId="7171B46C" w14:textId="03A98B31" w:rsidR="002E1B08" w:rsidRDefault="00000000">
      <w:pPr>
        <w:pStyle w:val="Example"/>
        <w:ind w:left="130" w:right="115"/>
      </w:pPr>
      <w:r>
        <w:t xml:space="preserve">      ... </w:t>
      </w:r>
    </w:p>
    <w:p w14:paraId="32237445" w14:textId="77777777" w:rsidR="002E1B08" w:rsidRDefault="00000000">
      <w:pPr>
        <w:pStyle w:val="Example"/>
        <w:ind w:left="130" w:right="115"/>
      </w:pPr>
      <w:r>
        <w:t xml:space="preserve">        &lt;/observation&gt;</w:t>
      </w:r>
    </w:p>
    <w:p w14:paraId="1530373D" w14:textId="77777777" w:rsidR="002E1B08" w:rsidRDefault="00000000">
      <w:pPr>
        <w:pStyle w:val="Example"/>
        <w:ind w:left="130" w:right="115"/>
      </w:pPr>
      <w:r>
        <w:t xml:space="preserve">    &lt;/entryRelationship&gt;</w:t>
      </w:r>
    </w:p>
    <w:p w14:paraId="75C3CD2A" w14:textId="77777777" w:rsidR="002E1B08" w:rsidRDefault="00000000">
      <w:pPr>
        <w:pStyle w:val="Example"/>
        <w:ind w:left="130" w:right="115"/>
      </w:pPr>
      <w:r>
        <w:t xml:space="preserve">    &lt;!-- Priority Preference --&gt;</w:t>
      </w:r>
    </w:p>
    <w:p w14:paraId="73A2B253" w14:textId="77777777" w:rsidR="002E1B08" w:rsidRDefault="00000000">
      <w:pPr>
        <w:pStyle w:val="Example"/>
        <w:ind w:left="130" w:right="115"/>
      </w:pPr>
      <w:r>
        <w:t xml:space="preserve">    &lt;entryRelationship typeCode="RSON"&gt;</w:t>
      </w:r>
    </w:p>
    <w:p w14:paraId="43A013E9" w14:textId="77777777" w:rsidR="002E1B08" w:rsidRDefault="00000000">
      <w:pPr>
        <w:pStyle w:val="Example"/>
        <w:ind w:left="130" w:right="115"/>
      </w:pPr>
      <w:r>
        <w:t xml:space="preserve">        &lt;!-- Priority Preference - this is the preference that the patient </w:t>
      </w:r>
    </w:p>
    <w:p w14:paraId="6F28B1ED" w14:textId="77777777" w:rsidR="002E1B08" w:rsidRDefault="00000000">
      <w:pPr>
        <w:pStyle w:val="Example"/>
        <w:ind w:left="130" w:right="115"/>
      </w:pPr>
      <w:r>
        <w:lastRenderedPageBreak/>
        <w:t xml:space="preserve">      (specified by the Author Participation template)</w:t>
      </w:r>
    </w:p>
    <w:p w14:paraId="073EBA9A" w14:textId="77777777" w:rsidR="002E1B08" w:rsidRDefault="00000000">
      <w:pPr>
        <w:pStyle w:val="Example"/>
        <w:ind w:left="130" w:right="115"/>
      </w:pPr>
      <w:r>
        <w:t xml:space="preserve">       places on the Health Concern --&gt;</w:t>
      </w:r>
    </w:p>
    <w:p w14:paraId="0C894FD5" w14:textId="77777777" w:rsidR="002E1B08" w:rsidRDefault="00000000">
      <w:pPr>
        <w:pStyle w:val="Example"/>
        <w:ind w:left="130" w:right="115"/>
      </w:pPr>
      <w:r>
        <w:t xml:space="preserve">        &lt;observation classCode="OBS" moodCode="EVN"&gt;</w:t>
      </w:r>
    </w:p>
    <w:p w14:paraId="0AC86677" w14:textId="77777777" w:rsidR="002E1B08" w:rsidRDefault="00000000">
      <w:pPr>
        <w:pStyle w:val="Example"/>
        <w:ind w:left="130" w:right="115"/>
      </w:pPr>
      <w:r>
        <w:t xml:space="preserve">            &lt;templateId root="2.16.840.1.113883.10.20.22.4.143" /&gt;</w:t>
      </w:r>
    </w:p>
    <w:p w14:paraId="528514A3" w14:textId="0CEBD889" w:rsidR="002E1B08" w:rsidRDefault="00000000">
      <w:pPr>
        <w:pStyle w:val="Example"/>
        <w:ind w:left="130" w:right="115"/>
      </w:pPr>
      <w:r>
        <w:t xml:space="preserve">      ... </w:t>
      </w:r>
    </w:p>
    <w:p w14:paraId="567599F7" w14:textId="77777777" w:rsidR="002E1B08" w:rsidRDefault="00000000">
      <w:pPr>
        <w:pStyle w:val="Example"/>
        <w:ind w:left="130" w:right="115"/>
      </w:pPr>
      <w:r>
        <w:t xml:space="preserve">        &lt;/observation&gt;</w:t>
      </w:r>
    </w:p>
    <w:p w14:paraId="78A07B7C" w14:textId="77777777" w:rsidR="002E1B08" w:rsidRDefault="00000000">
      <w:pPr>
        <w:pStyle w:val="Example"/>
        <w:ind w:left="130" w:right="115"/>
      </w:pPr>
      <w:r>
        <w:t xml:space="preserve">    &lt;/entryRelationship&gt;</w:t>
      </w:r>
    </w:p>
    <w:p w14:paraId="3FAE2D52" w14:textId="77777777" w:rsidR="002E1B08" w:rsidRDefault="00000000">
      <w:pPr>
        <w:pStyle w:val="Example"/>
        <w:ind w:left="130" w:right="115"/>
      </w:pPr>
      <w:r>
        <w:t xml:space="preserve">    &lt;!--  Priority Preference - this is the preference that the provider </w:t>
      </w:r>
    </w:p>
    <w:p w14:paraId="180D8493" w14:textId="77777777" w:rsidR="002E1B08" w:rsidRDefault="00000000">
      <w:pPr>
        <w:pStyle w:val="Example"/>
        <w:ind w:left="130" w:right="115"/>
      </w:pPr>
      <w:r>
        <w:t xml:space="preserve">    (specified by the Author Participation template)</w:t>
      </w:r>
    </w:p>
    <w:p w14:paraId="59A3B073" w14:textId="77777777" w:rsidR="002E1B08" w:rsidRDefault="00000000">
      <w:pPr>
        <w:pStyle w:val="Example"/>
        <w:ind w:left="130" w:right="115"/>
      </w:pPr>
      <w:r>
        <w:t xml:space="preserve">     places on the Health Concern --&gt;</w:t>
      </w:r>
    </w:p>
    <w:p w14:paraId="77B51CB1" w14:textId="77777777" w:rsidR="002E1B08" w:rsidRDefault="00000000">
      <w:pPr>
        <w:pStyle w:val="Example"/>
        <w:ind w:left="130" w:right="115"/>
      </w:pPr>
      <w:r>
        <w:t xml:space="preserve">    &lt;entryRelationship typeCode="RSON"&gt;</w:t>
      </w:r>
    </w:p>
    <w:p w14:paraId="7A1AA83C" w14:textId="77777777" w:rsidR="002E1B08" w:rsidRDefault="00000000">
      <w:pPr>
        <w:pStyle w:val="Example"/>
        <w:ind w:left="130" w:right="115"/>
      </w:pPr>
      <w:r>
        <w:t xml:space="preserve">        &lt;!--  Priority Preference --&gt;</w:t>
      </w:r>
    </w:p>
    <w:p w14:paraId="6BB50266" w14:textId="77777777" w:rsidR="002E1B08" w:rsidRDefault="00000000">
      <w:pPr>
        <w:pStyle w:val="Example"/>
        <w:ind w:left="130" w:right="115"/>
      </w:pPr>
      <w:r>
        <w:t xml:space="preserve">        &lt;observation classCode="OBS" moodCode="EVN"&gt;</w:t>
      </w:r>
    </w:p>
    <w:p w14:paraId="1A2A05F5" w14:textId="77777777" w:rsidR="002E1B08" w:rsidRDefault="00000000">
      <w:pPr>
        <w:pStyle w:val="Example"/>
        <w:ind w:left="130" w:right="115"/>
      </w:pPr>
      <w:r>
        <w:t xml:space="preserve">            &lt;templateId root="2.16.840.1.113883.10.20.22.4.143" /&gt;</w:t>
      </w:r>
    </w:p>
    <w:p w14:paraId="59334811" w14:textId="77777777" w:rsidR="002E1B08" w:rsidRDefault="00000000">
      <w:pPr>
        <w:pStyle w:val="Example"/>
        <w:ind w:left="130" w:right="115"/>
      </w:pPr>
      <w:r>
        <w:t xml:space="preserve">      ...</w:t>
      </w:r>
    </w:p>
    <w:p w14:paraId="0F1B1F12" w14:textId="77777777" w:rsidR="002E1B08" w:rsidRDefault="00000000">
      <w:pPr>
        <w:pStyle w:val="Example"/>
        <w:ind w:left="130" w:right="115"/>
      </w:pPr>
      <w:r>
        <w:t xml:space="preserve">        &lt;/observation&gt;</w:t>
      </w:r>
    </w:p>
    <w:p w14:paraId="1E83B11C" w14:textId="77777777" w:rsidR="002E1B08" w:rsidRDefault="00000000">
      <w:pPr>
        <w:pStyle w:val="Example"/>
        <w:ind w:left="130" w:right="115"/>
      </w:pPr>
      <w:r>
        <w:t xml:space="preserve">    &lt;/entryRelationship&gt;</w:t>
      </w:r>
    </w:p>
    <w:p w14:paraId="3D2E4229" w14:textId="77777777" w:rsidR="002E1B08" w:rsidRDefault="00000000">
      <w:pPr>
        <w:pStyle w:val="Example"/>
        <w:ind w:left="130" w:right="115"/>
      </w:pPr>
      <w:r>
        <w:t>&lt;/act&gt;</w:t>
      </w:r>
    </w:p>
    <w:p w14:paraId="32ACE135" w14:textId="77777777" w:rsidR="002E1B08" w:rsidRDefault="002E1B08">
      <w:pPr>
        <w:pStyle w:val="BodyText"/>
      </w:pPr>
    </w:p>
    <w:p w14:paraId="2D487E94" w14:textId="77777777" w:rsidR="002E1B08" w:rsidRDefault="00000000">
      <w:pPr>
        <w:pStyle w:val="Caption"/>
        <w:ind w:left="130" w:right="115"/>
      </w:pPr>
      <w:bookmarkStart w:id="849" w:name="_Toc119067331"/>
      <w:bookmarkStart w:id="850" w:name="_Toc119072245"/>
      <w:bookmarkStart w:id="851" w:name="_Toc120095167"/>
      <w:r>
        <w:lastRenderedPageBreak/>
        <w:t xml:space="preserve">Figure </w:t>
      </w:r>
      <w:r>
        <w:fldChar w:fldCharType="begin"/>
      </w:r>
      <w:r>
        <w:instrText>SEQ Figure \* ARABIC</w:instrText>
      </w:r>
      <w:r>
        <w:fldChar w:fldCharType="separate"/>
      </w:r>
      <w:r>
        <w:t>34</w:t>
      </w:r>
      <w:r>
        <w:fldChar w:fldCharType="end"/>
      </w:r>
      <w:r>
        <w:t>: Health Concern Act wrapping Social Determinant of Health Problem Observation Example</w:t>
      </w:r>
      <w:bookmarkEnd w:id="849"/>
      <w:bookmarkEnd w:id="850"/>
      <w:bookmarkEnd w:id="851"/>
    </w:p>
    <w:p w14:paraId="512CC2D0" w14:textId="77777777" w:rsidR="002E1B08" w:rsidRDefault="00000000">
      <w:pPr>
        <w:pStyle w:val="Example"/>
        <w:ind w:left="130" w:right="115"/>
      </w:pPr>
      <w:r>
        <w:t>&lt;!-- The Health Concern act  --&gt;</w:t>
      </w:r>
    </w:p>
    <w:p w14:paraId="3D3A979B" w14:textId="77777777" w:rsidR="002E1B08" w:rsidRDefault="00000000">
      <w:pPr>
        <w:pStyle w:val="Example"/>
        <w:ind w:left="130" w:right="115"/>
      </w:pPr>
      <w:r>
        <w:t>&lt;act classCode="ACT" moodCode="EVN"&gt;</w:t>
      </w:r>
    </w:p>
    <w:p w14:paraId="0BD6DA52" w14:textId="77777777" w:rsidR="002E1B08" w:rsidRDefault="00000000">
      <w:pPr>
        <w:pStyle w:val="Example"/>
        <w:ind w:left="130" w:right="115"/>
      </w:pPr>
      <w:r>
        <w:t xml:space="preserve">    &lt;templateId root="2.16.840.1.113883.10.20.22.4.132"/&gt;</w:t>
      </w:r>
    </w:p>
    <w:p w14:paraId="4C823A6E" w14:textId="77777777" w:rsidR="002E1B08" w:rsidRDefault="00000000">
      <w:pPr>
        <w:pStyle w:val="Example"/>
        <w:ind w:left="130" w:right="115"/>
      </w:pPr>
      <w:r>
        <w:t xml:space="preserve">    &lt;templateId root="2.16.840.1.113883.10.20.22.4.132"</w:t>
      </w:r>
    </w:p>
    <w:p w14:paraId="3B08621B" w14:textId="77777777" w:rsidR="002E1B08" w:rsidRDefault="00000000">
      <w:pPr>
        <w:pStyle w:val="Example"/>
        <w:ind w:left="130" w:right="115"/>
      </w:pPr>
      <w:r>
        <w:tab/>
      </w:r>
      <w:r>
        <w:tab/>
      </w:r>
      <w:r>
        <w:tab/>
      </w:r>
      <w:r>
        <w:tab/>
      </w:r>
      <w:r>
        <w:tab/>
      </w:r>
      <w:r>
        <w:tab/>
      </w:r>
      <w:r>
        <w:tab/>
      </w:r>
      <w:r>
        <w:tab/>
      </w:r>
      <w:r>
        <w:tab/>
      </w:r>
      <w:r>
        <w:tab/>
        <w:t>extension="2015-08-01"/&gt;</w:t>
      </w:r>
    </w:p>
    <w:p w14:paraId="4BA87EF9" w14:textId="77777777" w:rsidR="002E1B08" w:rsidRDefault="00000000">
      <w:pPr>
        <w:pStyle w:val="Example"/>
        <w:ind w:left="130" w:right="115"/>
      </w:pPr>
      <w:r>
        <w:t xml:space="preserve">    &lt;templateId root="2.16.840.1.113883.10.20.22.4.132"</w:t>
      </w:r>
    </w:p>
    <w:p w14:paraId="1A1BF625" w14:textId="77777777" w:rsidR="002E1B08" w:rsidRDefault="00000000">
      <w:pPr>
        <w:pStyle w:val="Example"/>
        <w:ind w:left="130" w:right="115"/>
      </w:pPr>
      <w:r>
        <w:tab/>
      </w:r>
      <w:r>
        <w:tab/>
      </w:r>
      <w:r>
        <w:tab/>
      </w:r>
      <w:r>
        <w:tab/>
      </w:r>
      <w:r>
        <w:tab/>
      </w:r>
      <w:r>
        <w:tab/>
      </w:r>
      <w:r>
        <w:tab/>
      </w:r>
      <w:r>
        <w:tab/>
      </w:r>
      <w:r>
        <w:tab/>
      </w:r>
      <w:r>
        <w:tab/>
        <w:t>extension="2022-06-01"/&gt;</w:t>
      </w:r>
    </w:p>
    <w:p w14:paraId="3DBE9B32" w14:textId="77777777" w:rsidR="002E1B08" w:rsidRDefault="00000000">
      <w:pPr>
        <w:pStyle w:val="Example"/>
        <w:ind w:left="130" w:right="115"/>
      </w:pPr>
      <w:r>
        <w:t xml:space="preserve">    &lt;id root="1.3.6.1.4.1.22812.4.222.334.4.32" extension="1148128"/&gt;</w:t>
      </w:r>
    </w:p>
    <w:p w14:paraId="54549804" w14:textId="77777777" w:rsidR="002E1B08" w:rsidRDefault="00000000">
      <w:pPr>
        <w:pStyle w:val="Example"/>
        <w:ind w:left="130" w:right="115"/>
      </w:pPr>
      <w:r>
        <w:t xml:space="preserve">    &lt;code code="75310-3" displayName="Health concerns Document"</w:t>
      </w:r>
    </w:p>
    <w:p w14:paraId="4C58BCE6" w14:textId="77777777" w:rsidR="002E1B08" w:rsidRDefault="00000000">
      <w:pPr>
        <w:pStyle w:val="Example"/>
        <w:ind w:left="130" w:right="115"/>
      </w:pPr>
      <w:r>
        <w:tab/>
      </w:r>
      <w:r>
        <w:tab/>
      </w:r>
      <w:r>
        <w:tab/>
      </w:r>
      <w:r>
        <w:tab/>
      </w:r>
      <w:r>
        <w:tab/>
      </w:r>
      <w:r>
        <w:tab/>
      </w:r>
      <w:r>
        <w:tab/>
      </w:r>
      <w:r>
        <w:tab/>
      </w:r>
      <w:r>
        <w:tab/>
      </w:r>
      <w:r>
        <w:tab/>
        <w:t>codeSystem="2.16.840.1.113883.6.1" codeSystemName="LOINC"/&gt;</w:t>
      </w:r>
    </w:p>
    <w:p w14:paraId="0353AF88" w14:textId="77777777" w:rsidR="002E1B08" w:rsidRDefault="00000000">
      <w:pPr>
        <w:pStyle w:val="Example"/>
        <w:ind w:left="130" w:right="115"/>
      </w:pPr>
      <w:r>
        <w:t xml:space="preserve">    &lt;statusCode code="active"/&gt;</w:t>
      </w:r>
    </w:p>
    <w:p w14:paraId="3C819E11" w14:textId="77777777" w:rsidR="002E1B08" w:rsidRDefault="00000000">
      <w:pPr>
        <w:pStyle w:val="Example"/>
        <w:ind w:left="130" w:right="115"/>
      </w:pPr>
      <w:r>
        <w:t xml:space="preserve">    &lt;entryRelationship typeCode="REFR"&gt;</w:t>
      </w:r>
    </w:p>
    <w:p w14:paraId="5399CBB7" w14:textId="77777777" w:rsidR="002E1B08" w:rsidRDefault="00000000">
      <w:pPr>
        <w:pStyle w:val="Example"/>
        <w:ind w:left="130" w:right="115"/>
      </w:pPr>
      <w:r>
        <w:t xml:space="preserve">        &lt;!-- The Health Concern's (SDOH) Problem Observation wrapped by the Health Concern act --&gt;</w:t>
      </w:r>
    </w:p>
    <w:p w14:paraId="4E291EA5" w14:textId="77777777" w:rsidR="002E1B08" w:rsidRDefault="00000000">
      <w:pPr>
        <w:pStyle w:val="Example"/>
        <w:ind w:left="130" w:right="115"/>
      </w:pPr>
      <w:r>
        <w:t xml:space="preserve">        &lt;observation classCode="OBS" moodCode="EVN"&gt;</w:t>
      </w:r>
    </w:p>
    <w:p w14:paraId="1A8980C0" w14:textId="77777777" w:rsidR="002E1B08" w:rsidRDefault="00000000">
      <w:pPr>
        <w:pStyle w:val="Example"/>
        <w:ind w:left="130" w:right="115"/>
      </w:pPr>
      <w:r>
        <w:t xml:space="preserve">            &lt;templateId root="2.16.840.1.113883.10.20.22.4.4"</w:t>
      </w:r>
    </w:p>
    <w:p w14:paraId="281D134D" w14:textId="77777777" w:rsidR="002E1B08" w:rsidRDefault="00000000">
      <w:pPr>
        <w:pStyle w:val="Example"/>
        <w:ind w:left="130" w:right="115"/>
      </w:pPr>
      <w:r>
        <w:tab/>
      </w:r>
      <w:r>
        <w:tab/>
      </w:r>
      <w:r>
        <w:tab/>
      </w:r>
      <w:r>
        <w:tab/>
      </w:r>
      <w:r>
        <w:tab/>
      </w:r>
      <w:r>
        <w:tab/>
      </w:r>
      <w:r>
        <w:tab/>
      </w:r>
      <w:r>
        <w:tab/>
      </w:r>
      <w:r>
        <w:tab/>
      </w:r>
      <w:r>
        <w:tab/>
      </w:r>
      <w:r>
        <w:tab/>
      </w:r>
      <w:r>
        <w:tab/>
        <w:t>extension="2015-08-01"/&gt;</w:t>
      </w:r>
    </w:p>
    <w:p w14:paraId="7E7A4ABC" w14:textId="77777777" w:rsidR="002E1B08" w:rsidRDefault="00000000">
      <w:pPr>
        <w:pStyle w:val="Example"/>
        <w:ind w:left="130" w:right="115"/>
      </w:pPr>
      <w:r>
        <w:t xml:space="preserve">            &lt;templateId root="2.16.840.1.113883.10.20.22.4.4"/&gt;</w:t>
      </w:r>
    </w:p>
    <w:p w14:paraId="3491FF5D" w14:textId="77777777" w:rsidR="002E1B08" w:rsidRDefault="00000000">
      <w:pPr>
        <w:pStyle w:val="Example"/>
        <w:ind w:left="130" w:right="115"/>
      </w:pPr>
      <w:r>
        <w:t xml:space="preserve">            &lt;id extension="1148128"</w:t>
      </w:r>
    </w:p>
    <w:p w14:paraId="5FFE705E" w14:textId="77777777" w:rsidR="002E1B08" w:rsidRDefault="00000000">
      <w:pPr>
        <w:pStyle w:val="Example"/>
        <w:ind w:left="130" w:right="115"/>
      </w:pPr>
      <w:r>
        <w:tab/>
      </w:r>
      <w:r>
        <w:tab/>
      </w:r>
      <w:r>
        <w:tab/>
      </w:r>
      <w:r>
        <w:tab/>
      </w:r>
      <w:r>
        <w:tab/>
      </w:r>
      <w:r>
        <w:tab/>
      </w:r>
      <w:r>
        <w:tab/>
      </w:r>
      <w:r>
        <w:tab/>
      </w:r>
      <w:r>
        <w:tab/>
      </w:r>
      <w:r>
        <w:tab/>
      </w:r>
      <w:r>
        <w:tab/>
      </w:r>
      <w:r>
        <w:tab/>
        <w:t>root="1.3.6.1.4.1.22812.4.222.334.4.1.2.1"/&gt;</w:t>
      </w:r>
    </w:p>
    <w:p w14:paraId="3F29C155" w14:textId="77777777" w:rsidR="002E1B08" w:rsidRDefault="00000000">
      <w:pPr>
        <w:pStyle w:val="Example"/>
        <w:ind w:left="130" w:right="115"/>
      </w:pPr>
      <w:r>
        <w:t xml:space="preserve">            &lt;code code="404684003"</w:t>
      </w:r>
    </w:p>
    <w:p w14:paraId="3FEAA508" w14:textId="77777777" w:rsidR="002E1B08" w:rsidRDefault="00000000">
      <w:pPr>
        <w:pStyle w:val="Example"/>
        <w:ind w:left="130" w:right="115"/>
      </w:pPr>
      <w:r>
        <w:tab/>
      </w:r>
      <w:r>
        <w:tab/>
      </w:r>
      <w:r>
        <w:tab/>
      </w:r>
      <w:r>
        <w:tab/>
      </w:r>
      <w:r>
        <w:tab/>
      </w:r>
      <w:r>
        <w:tab/>
      </w:r>
      <w:r>
        <w:tab/>
      </w:r>
      <w:r>
        <w:tab/>
      </w:r>
      <w:r>
        <w:tab/>
      </w:r>
      <w:r>
        <w:tab/>
      </w:r>
      <w:r>
        <w:tab/>
      </w:r>
      <w:r>
        <w:tab/>
        <w:t>displayName="Clinical Finding (finding)"</w:t>
      </w:r>
    </w:p>
    <w:p w14:paraId="27CA04DE" w14:textId="77777777" w:rsidR="002E1B08" w:rsidRDefault="00000000">
      <w:pPr>
        <w:pStyle w:val="Example"/>
        <w:ind w:left="130" w:right="115"/>
      </w:pPr>
      <w:r>
        <w:tab/>
      </w:r>
      <w:r>
        <w:tab/>
      </w:r>
      <w:r>
        <w:tab/>
      </w:r>
      <w:r>
        <w:tab/>
      </w:r>
      <w:r>
        <w:tab/>
      </w:r>
      <w:r>
        <w:tab/>
      </w:r>
      <w:r>
        <w:tab/>
      </w:r>
      <w:r>
        <w:tab/>
      </w:r>
      <w:r>
        <w:tab/>
      </w:r>
      <w:r>
        <w:tab/>
      </w:r>
      <w:r>
        <w:tab/>
      </w:r>
      <w:r>
        <w:tab/>
        <w:t>codeSystem="2.16.840.1.113883.6.96"</w:t>
      </w:r>
    </w:p>
    <w:p w14:paraId="0C296DC7" w14:textId="77777777" w:rsidR="002E1B08" w:rsidRDefault="00000000">
      <w:pPr>
        <w:pStyle w:val="Example"/>
        <w:ind w:left="130" w:right="115"/>
      </w:pPr>
      <w:r>
        <w:tab/>
      </w:r>
      <w:r>
        <w:tab/>
      </w:r>
      <w:r>
        <w:tab/>
      </w:r>
      <w:r>
        <w:tab/>
      </w:r>
      <w:r>
        <w:tab/>
      </w:r>
      <w:r>
        <w:tab/>
      </w:r>
      <w:r>
        <w:tab/>
      </w:r>
      <w:r>
        <w:tab/>
      </w:r>
      <w:r>
        <w:tab/>
      </w:r>
      <w:r>
        <w:tab/>
      </w:r>
      <w:r>
        <w:tab/>
      </w:r>
      <w:r>
        <w:tab/>
        <w:t>codeSystemName="SNOMED CT"&gt;</w:t>
      </w:r>
    </w:p>
    <w:p w14:paraId="2C651674" w14:textId="77777777" w:rsidR="002E1B08" w:rsidRDefault="00000000">
      <w:pPr>
        <w:pStyle w:val="Example"/>
        <w:ind w:left="130" w:right="115"/>
      </w:pPr>
      <w:r>
        <w:t xml:space="preserve">                &lt;translation code="75321-0"</w:t>
      </w:r>
    </w:p>
    <w:p w14:paraId="3D1B2B98" w14:textId="77777777" w:rsidR="002E1B08" w:rsidRDefault="00000000">
      <w:pPr>
        <w:pStyle w:val="Example"/>
        <w:ind w:left="130" w:right="115"/>
      </w:pPr>
      <w:r>
        <w:tab/>
      </w:r>
      <w:r>
        <w:tab/>
      </w:r>
      <w:r>
        <w:tab/>
      </w:r>
      <w:r>
        <w:tab/>
      </w:r>
      <w:r>
        <w:tab/>
      </w:r>
      <w:r>
        <w:tab/>
      </w:r>
      <w:r>
        <w:tab/>
      </w:r>
      <w:r>
        <w:tab/>
      </w:r>
      <w:r>
        <w:tab/>
      </w:r>
      <w:r>
        <w:tab/>
      </w:r>
      <w:r>
        <w:tab/>
      </w:r>
      <w:r>
        <w:tab/>
        <w:t>displayName="Clinical Finding"</w:t>
      </w:r>
    </w:p>
    <w:p w14:paraId="56643CAF" w14:textId="77777777" w:rsidR="002E1B08" w:rsidRDefault="00000000">
      <w:pPr>
        <w:pStyle w:val="Example"/>
        <w:ind w:left="130" w:right="115"/>
      </w:pPr>
      <w:r>
        <w:tab/>
      </w:r>
      <w:r>
        <w:tab/>
      </w:r>
      <w:r>
        <w:tab/>
      </w:r>
      <w:r>
        <w:tab/>
      </w:r>
      <w:r>
        <w:tab/>
      </w:r>
      <w:r>
        <w:tab/>
      </w:r>
      <w:r>
        <w:tab/>
      </w:r>
      <w:r>
        <w:tab/>
      </w:r>
      <w:r>
        <w:tab/>
      </w:r>
      <w:r>
        <w:tab/>
      </w:r>
      <w:r>
        <w:tab/>
      </w:r>
      <w:r>
        <w:tab/>
        <w:t>codeSystem="2.16.840.1.113883.6.1"</w:t>
      </w:r>
    </w:p>
    <w:p w14:paraId="5E78F6F0" w14:textId="77777777" w:rsidR="002E1B08" w:rsidRDefault="00000000">
      <w:pPr>
        <w:pStyle w:val="Example"/>
        <w:ind w:left="130" w:right="115"/>
      </w:pPr>
      <w:r>
        <w:tab/>
      </w:r>
      <w:r>
        <w:tab/>
      </w:r>
      <w:r>
        <w:tab/>
      </w:r>
      <w:r>
        <w:tab/>
      </w:r>
      <w:r>
        <w:tab/>
      </w:r>
      <w:r>
        <w:tab/>
      </w:r>
      <w:r>
        <w:tab/>
      </w:r>
      <w:r>
        <w:tab/>
      </w:r>
      <w:r>
        <w:tab/>
      </w:r>
      <w:r>
        <w:tab/>
      </w:r>
      <w:r>
        <w:tab/>
      </w:r>
      <w:r>
        <w:tab/>
        <w:t>codeSystemName="LOINC"/&gt;</w:t>
      </w:r>
    </w:p>
    <w:p w14:paraId="61A64E92" w14:textId="77777777" w:rsidR="002E1B08" w:rsidRDefault="00000000">
      <w:pPr>
        <w:pStyle w:val="Example"/>
        <w:ind w:left="130" w:right="115"/>
      </w:pPr>
      <w:r>
        <w:t xml:space="preserve">            &lt;/code&gt;</w:t>
      </w:r>
    </w:p>
    <w:p w14:paraId="44211AC5" w14:textId="77777777" w:rsidR="002E1B08" w:rsidRDefault="00000000">
      <w:pPr>
        <w:pStyle w:val="Example"/>
        <w:ind w:left="130" w:right="115"/>
      </w:pPr>
      <w:r>
        <w:t xml:space="preserve">            &lt;text&gt;</w:t>
      </w:r>
    </w:p>
    <w:p w14:paraId="450CC857" w14:textId="77777777" w:rsidR="002E1B08" w:rsidRDefault="00000000">
      <w:pPr>
        <w:pStyle w:val="Example"/>
        <w:ind w:left="130" w:right="115"/>
      </w:pPr>
      <w:r>
        <w:t xml:space="preserve">                &lt;reference</w:t>
      </w:r>
    </w:p>
    <w:p w14:paraId="166E841B" w14:textId="77777777" w:rsidR="002E1B08" w:rsidRDefault="00000000">
      <w:pPr>
        <w:pStyle w:val="Example"/>
        <w:ind w:left="130" w:right="115"/>
      </w:pPr>
      <w:r>
        <w:tab/>
      </w:r>
      <w:r>
        <w:tab/>
      </w:r>
      <w:r>
        <w:tab/>
      </w:r>
      <w:r>
        <w:tab/>
      </w:r>
      <w:r>
        <w:tab/>
      </w:r>
      <w:r>
        <w:tab/>
      </w:r>
      <w:r>
        <w:tab/>
      </w:r>
      <w:r>
        <w:tab/>
      </w:r>
      <w:r>
        <w:tab/>
      </w:r>
      <w:r>
        <w:tab/>
      </w:r>
      <w:r>
        <w:tab/>
      </w:r>
      <w:r>
        <w:tab/>
        <w:t>value="#_de1ab32d-dd06-40c0-b7c2-5fed94e4ecd6"/&gt;</w:t>
      </w:r>
    </w:p>
    <w:p w14:paraId="28CEB2C3" w14:textId="77777777" w:rsidR="002E1B08" w:rsidRDefault="00000000">
      <w:pPr>
        <w:pStyle w:val="Example"/>
        <w:ind w:left="130" w:right="115"/>
      </w:pPr>
      <w:r>
        <w:t xml:space="preserve">            &lt;/text&gt;</w:t>
      </w:r>
    </w:p>
    <w:p w14:paraId="1CACAA19" w14:textId="77777777" w:rsidR="002E1B08" w:rsidRDefault="00000000">
      <w:pPr>
        <w:pStyle w:val="Example"/>
        <w:ind w:left="130" w:right="115"/>
      </w:pPr>
      <w:r>
        <w:t xml:space="preserve">            &lt;statusCode code="completed"/&gt;</w:t>
      </w:r>
    </w:p>
    <w:p w14:paraId="270650F5" w14:textId="77777777" w:rsidR="002E1B08" w:rsidRDefault="00000000">
      <w:pPr>
        <w:pStyle w:val="Example"/>
        <w:ind w:left="130" w:right="115"/>
      </w:pPr>
      <w:r>
        <w:t xml:space="preserve">            &lt;effectiveTime xsi:type="IVL_TS"&gt;</w:t>
      </w:r>
    </w:p>
    <w:p w14:paraId="385C929B" w14:textId="77777777" w:rsidR="002E1B08" w:rsidRDefault="00000000">
      <w:pPr>
        <w:pStyle w:val="Example"/>
        <w:ind w:left="130" w:right="115"/>
      </w:pPr>
      <w:r>
        <w:t xml:space="preserve">                &lt;low value="20180701"/&gt;</w:t>
      </w:r>
    </w:p>
    <w:p w14:paraId="527128B6" w14:textId="77777777" w:rsidR="002E1B08" w:rsidRDefault="00000000">
      <w:pPr>
        <w:pStyle w:val="Example"/>
        <w:ind w:left="130" w:right="115"/>
      </w:pPr>
      <w:r>
        <w:t xml:space="preserve">                &lt;!-- The high value has a nullFlavor of "NI" (No Information) because it is an ongoing finding --&gt;</w:t>
      </w:r>
    </w:p>
    <w:p w14:paraId="5A33B73E" w14:textId="77777777" w:rsidR="002E1B08" w:rsidRDefault="00000000">
      <w:pPr>
        <w:pStyle w:val="Example"/>
        <w:ind w:left="130" w:right="115"/>
      </w:pPr>
      <w:r>
        <w:t xml:space="preserve">                &lt;high nullFlavor="NI"/&gt;</w:t>
      </w:r>
    </w:p>
    <w:p w14:paraId="0D09994C" w14:textId="77777777" w:rsidR="002E1B08" w:rsidRDefault="00000000">
      <w:pPr>
        <w:pStyle w:val="Example"/>
        <w:ind w:left="130" w:right="115"/>
      </w:pPr>
      <w:r>
        <w:t xml:space="preserve">            &lt;/effectiveTime&gt;</w:t>
      </w:r>
    </w:p>
    <w:p w14:paraId="444AAEEF" w14:textId="77777777" w:rsidR="002E1B08" w:rsidRDefault="00000000">
      <w:pPr>
        <w:pStyle w:val="Example"/>
        <w:ind w:left="130" w:right="115"/>
      </w:pPr>
      <w:r>
        <w:t xml:space="preserve">            &lt;value xsi:type="CD" code="733423003"</w:t>
      </w:r>
    </w:p>
    <w:p w14:paraId="0025D4C1" w14:textId="77777777" w:rsidR="002E1B08" w:rsidRDefault="00000000">
      <w:pPr>
        <w:pStyle w:val="Example"/>
        <w:ind w:left="130" w:right="115"/>
      </w:pPr>
      <w:r>
        <w:tab/>
      </w:r>
      <w:r>
        <w:tab/>
      </w:r>
      <w:r>
        <w:tab/>
      </w:r>
      <w:r>
        <w:tab/>
      </w:r>
      <w:r>
        <w:tab/>
      </w:r>
      <w:r>
        <w:tab/>
      </w:r>
      <w:r>
        <w:tab/>
      </w:r>
      <w:r>
        <w:tab/>
      </w:r>
      <w:r>
        <w:tab/>
      </w:r>
      <w:r>
        <w:tab/>
      </w:r>
      <w:r>
        <w:tab/>
      </w:r>
      <w:r>
        <w:tab/>
        <w:t>displayName="Food insecurity (finding)"</w:t>
      </w:r>
    </w:p>
    <w:p w14:paraId="465F9FFE" w14:textId="77777777" w:rsidR="002E1B08" w:rsidRDefault="00000000">
      <w:pPr>
        <w:pStyle w:val="Example"/>
        <w:ind w:left="130" w:right="115"/>
      </w:pPr>
      <w:r>
        <w:tab/>
      </w:r>
      <w:r>
        <w:tab/>
      </w:r>
      <w:r>
        <w:tab/>
      </w:r>
      <w:r>
        <w:tab/>
      </w:r>
      <w:r>
        <w:tab/>
      </w:r>
      <w:r>
        <w:tab/>
      </w:r>
      <w:r>
        <w:tab/>
      </w:r>
      <w:r>
        <w:tab/>
      </w:r>
      <w:r>
        <w:tab/>
      </w:r>
      <w:r>
        <w:tab/>
      </w:r>
      <w:r>
        <w:tab/>
      </w:r>
      <w:r>
        <w:tab/>
        <w:t>codeSystem="2.16.840.1.113883.6.96"</w:t>
      </w:r>
    </w:p>
    <w:p w14:paraId="5D89AFBC" w14:textId="77777777" w:rsidR="002E1B08" w:rsidRDefault="00000000">
      <w:pPr>
        <w:pStyle w:val="Example"/>
        <w:ind w:left="130" w:right="115"/>
      </w:pPr>
      <w:r>
        <w:tab/>
      </w:r>
      <w:r>
        <w:tab/>
      </w:r>
      <w:r>
        <w:tab/>
      </w:r>
      <w:r>
        <w:tab/>
      </w:r>
      <w:r>
        <w:tab/>
      </w:r>
      <w:r>
        <w:tab/>
      </w:r>
      <w:r>
        <w:tab/>
      </w:r>
      <w:r>
        <w:tab/>
      </w:r>
      <w:r>
        <w:tab/>
      </w:r>
      <w:r>
        <w:tab/>
      </w:r>
      <w:r>
        <w:tab/>
      </w:r>
      <w:r>
        <w:tab/>
        <w:t>codeSystemName="SNOMED CT"&gt;</w:t>
      </w:r>
    </w:p>
    <w:p w14:paraId="0627AD12" w14:textId="77777777" w:rsidR="002E1B08" w:rsidRDefault="00000000">
      <w:pPr>
        <w:pStyle w:val="Example"/>
        <w:ind w:left="130" w:right="115"/>
      </w:pPr>
      <w:r>
        <w:t xml:space="preserve">                &lt;originalText&gt;</w:t>
      </w:r>
    </w:p>
    <w:p w14:paraId="3B2742FD" w14:textId="77777777" w:rsidR="002E1B08" w:rsidRDefault="00000000">
      <w:pPr>
        <w:pStyle w:val="Example"/>
        <w:ind w:left="130" w:right="115"/>
      </w:pPr>
      <w:r>
        <w:t xml:space="preserve">                    &lt;reference value="#_HealthConcern1"/&gt;</w:t>
      </w:r>
    </w:p>
    <w:p w14:paraId="6C41A745" w14:textId="77777777" w:rsidR="002E1B08" w:rsidRDefault="00000000">
      <w:pPr>
        <w:pStyle w:val="Example"/>
        <w:ind w:left="130" w:right="115"/>
      </w:pPr>
      <w:r>
        <w:t xml:space="preserve">                &lt;/originalText&gt;</w:t>
      </w:r>
    </w:p>
    <w:p w14:paraId="2DBAE739" w14:textId="77777777" w:rsidR="002E1B08" w:rsidRDefault="00000000">
      <w:pPr>
        <w:pStyle w:val="Example"/>
        <w:ind w:left="130" w:right="115"/>
      </w:pPr>
      <w:r>
        <w:t xml:space="preserve">            &lt;/value&gt;</w:t>
      </w:r>
    </w:p>
    <w:p w14:paraId="76453192" w14:textId="77777777" w:rsidR="002E1B08" w:rsidRDefault="00000000">
      <w:pPr>
        <w:pStyle w:val="Example"/>
        <w:ind w:left="130" w:right="115"/>
      </w:pPr>
      <w:r>
        <w:t xml:space="preserve">        &lt;/observation&gt;</w:t>
      </w:r>
    </w:p>
    <w:p w14:paraId="578BB343" w14:textId="77777777" w:rsidR="002E1B08" w:rsidRDefault="00000000">
      <w:pPr>
        <w:pStyle w:val="Example"/>
        <w:ind w:left="130" w:right="115"/>
      </w:pPr>
      <w:r>
        <w:t xml:space="preserve">    &lt;/entryRelationship&gt;</w:t>
      </w:r>
    </w:p>
    <w:p w14:paraId="2568E9AF" w14:textId="77777777" w:rsidR="002E1B08" w:rsidRDefault="00000000">
      <w:pPr>
        <w:pStyle w:val="Example"/>
        <w:ind w:left="130" w:right="115"/>
      </w:pPr>
      <w:r>
        <w:t>&lt;/act&gt;</w:t>
      </w:r>
    </w:p>
    <w:p w14:paraId="44D997F8" w14:textId="77777777" w:rsidR="002E1B08" w:rsidRDefault="002E1B08">
      <w:pPr>
        <w:pStyle w:val="BodyText"/>
      </w:pPr>
    </w:p>
    <w:p w14:paraId="6AA7E42D" w14:textId="77777777" w:rsidR="002E1B08" w:rsidRPr="0021629C" w:rsidRDefault="00000000">
      <w:pPr>
        <w:pStyle w:val="Heading2nospace"/>
      </w:pPr>
      <w:bookmarkStart w:id="852" w:name="E_Indication_V3"/>
      <w:bookmarkStart w:id="853" w:name="_Toc119067274"/>
      <w:bookmarkStart w:id="854" w:name="_Toc119074759"/>
      <w:bookmarkStart w:id="855" w:name="_Toc120095110"/>
      <w:r w:rsidRPr="0021629C">
        <w:lastRenderedPageBreak/>
        <w:t>Indication (V3)</w:t>
      </w:r>
      <w:bookmarkEnd w:id="852"/>
      <w:bookmarkEnd w:id="853"/>
      <w:bookmarkEnd w:id="854"/>
      <w:bookmarkEnd w:id="855"/>
    </w:p>
    <w:p w14:paraId="45E97F71" w14:textId="77777777" w:rsidR="002E1B08" w:rsidRDefault="00000000">
      <w:pPr>
        <w:pStyle w:val="BracketData"/>
      </w:pPr>
      <w:r>
        <w:t>[observation: identifier urn:hl7ii:2.16.840.1.113883.10.20.22.4.19:2023-05-01 (open)]</w:t>
      </w:r>
    </w:p>
    <w:p w14:paraId="29CAFDE0" w14:textId="77777777" w:rsidR="002E1B08" w:rsidRDefault="00000000">
      <w:r>
        <w:t>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14:paraId="6B7A3C76" w14:textId="77777777" w:rsidR="002E1B08" w:rsidRDefault="00000000">
      <w:pPr>
        <w:pStyle w:val="Caption"/>
      </w:pPr>
      <w:bookmarkStart w:id="856" w:name="_Toc119067407"/>
      <w:bookmarkStart w:id="857" w:name="_Toc119074831"/>
      <w:bookmarkStart w:id="858" w:name="_Toc120095042"/>
      <w:r w:rsidRPr="00D36649">
        <w:t xml:space="preserve">Table </w:t>
      </w:r>
      <w:r w:rsidRPr="00D36649">
        <w:fldChar w:fldCharType="begin"/>
      </w:r>
      <w:r w:rsidRPr="00D36649">
        <w:instrText>SEQ Table \* ARABIC</w:instrText>
      </w:r>
      <w:r w:rsidRPr="00D36649">
        <w:fldChar w:fldCharType="separate"/>
      </w:r>
      <w:r w:rsidRPr="00D36649">
        <w:t>49</w:t>
      </w:r>
      <w:r w:rsidRPr="00D36649">
        <w:fldChar w:fldCharType="end"/>
      </w:r>
      <w:r w:rsidRPr="00D36649">
        <w:t>: Indication (V3) Constraints Overview</w:t>
      </w:r>
      <w:bookmarkEnd w:id="856"/>
      <w:bookmarkEnd w:id="857"/>
      <w:bookmarkEnd w:id="8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2B733134" w14:textId="77777777">
        <w:trPr>
          <w:cantSplit/>
          <w:tblHeader/>
          <w:jc w:val="center"/>
        </w:trPr>
        <w:tc>
          <w:tcPr>
            <w:tcW w:w="0" w:type="dxa"/>
            <w:shd w:val="clear" w:color="auto" w:fill="E6E6E6"/>
            <w:noWrap/>
          </w:tcPr>
          <w:p w14:paraId="4B6E5CA6" w14:textId="77777777" w:rsidR="002E1B08" w:rsidRDefault="00000000">
            <w:pPr>
              <w:pStyle w:val="TableHead"/>
            </w:pPr>
            <w:r>
              <w:t>XPath</w:t>
            </w:r>
          </w:p>
        </w:tc>
        <w:tc>
          <w:tcPr>
            <w:tcW w:w="720" w:type="dxa"/>
            <w:shd w:val="clear" w:color="auto" w:fill="E6E6E6"/>
            <w:noWrap/>
          </w:tcPr>
          <w:p w14:paraId="63E527CA" w14:textId="77777777" w:rsidR="002E1B08" w:rsidRDefault="00000000">
            <w:pPr>
              <w:pStyle w:val="TableHead"/>
            </w:pPr>
            <w:r>
              <w:t>Card.</w:t>
            </w:r>
          </w:p>
        </w:tc>
        <w:tc>
          <w:tcPr>
            <w:tcW w:w="1152" w:type="dxa"/>
            <w:shd w:val="clear" w:color="auto" w:fill="E6E6E6"/>
            <w:noWrap/>
          </w:tcPr>
          <w:p w14:paraId="69346844" w14:textId="77777777" w:rsidR="002E1B08" w:rsidRDefault="00000000">
            <w:pPr>
              <w:pStyle w:val="TableHead"/>
            </w:pPr>
            <w:r>
              <w:t>Verb</w:t>
            </w:r>
          </w:p>
        </w:tc>
        <w:tc>
          <w:tcPr>
            <w:tcW w:w="864" w:type="dxa"/>
            <w:shd w:val="clear" w:color="auto" w:fill="E6E6E6"/>
            <w:noWrap/>
          </w:tcPr>
          <w:p w14:paraId="1A90EA86" w14:textId="77777777" w:rsidR="002E1B08" w:rsidRDefault="00000000">
            <w:pPr>
              <w:pStyle w:val="TableHead"/>
            </w:pPr>
            <w:r>
              <w:t>Data Type</w:t>
            </w:r>
          </w:p>
        </w:tc>
        <w:tc>
          <w:tcPr>
            <w:tcW w:w="864" w:type="dxa"/>
            <w:shd w:val="clear" w:color="auto" w:fill="E6E6E6"/>
            <w:noWrap/>
          </w:tcPr>
          <w:p w14:paraId="4481C6C9" w14:textId="77777777" w:rsidR="002E1B08" w:rsidRDefault="00000000">
            <w:pPr>
              <w:pStyle w:val="TableHead"/>
            </w:pPr>
            <w:r>
              <w:t>CONF#</w:t>
            </w:r>
          </w:p>
        </w:tc>
        <w:tc>
          <w:tcPr>
            <w:tcW w:w="864" w:type="dxa"/>
            <w:shd w:val="clear" w:color="auto" w:fill="E6E6E6"/>
            <w:noWrap/>
          </w:tcPr>
          <w:p w14:paraId="41B3D806" w14:textId="77777777" w:rsidR="002E1B08" w:rsidRDefault="00000000">
            <w:pPr>
              <w:pStyle w:val="TableHead"/>
            </w:pPr>
            <w:r>
              <w:t>Value</w:t>
            </w:r>
          </w:p>
        </w:tc>
      </w:tr>
      <w:tr w:rsidR="002E1B08" w14:paraId="355A95C0" w14:textId="77777777">
        <w:trPr>
          <w:jc w:val="center"/>
        </w:trPr>
        <w:tc>
          <w:tcPr>
            <w:tcW w:w="10160" w:type="dxa"/>
            <w:gridSpan w:val="6"/>
          </w:tcPr>
          <w:p w14:paraId="7D335541" w14:textId="77777777" w:rsidR="002E1B08" w:rsidRDefault="00000000">
            <w:pPr>
              <w:pStyle w:val="TableText"/>
            </w:pPr>
            <w:r>
              <w:t>observation (identifier: urn:hl7ii:2.16.840.1.113883.10.20.22.4.19:2023-05-01)</w:t>
            </w:r>
          </w:p>
        </w:tc>
      </w:tr>
      <w:tr w:rsidR="002E1B08" w14:paraId="1BE426E8" w14:textId="77777777">
        <w:trPr>
          <w:jc w:val="center"/>
        </w:trPr>
        <w:tc>
          <w:tcPr>
            <w:tcW w:w="3345" w:type="dxa"/>
          </w:tcPr>
          <w:p w14:paraId="6F2FB965" w14:textId="77777777" w:rsidR="002E1B08" w:rsidRDefault="00000000">
            <w:pPr>
              <w:pStyle w:val="TableText"/>
            </w:pPr>
            <w:r>
              <w:tab/>
              <w:t>@classCode</w:t>
            </w:r>
          </w:p>
        </w:tc>
        <w:tc>
          <w:tcPr>
            <w:tcW w:w="720" w:type="dxa"/>
          </w:tcPr>
          <w:p w14:paraId="14E83EF2" w14:textId="77777777" w:rsidR="002E1B08" w:rsidRDefault="00000000">
            <w:pPr>
              <w:pStyle w:val="TableText"/>
            </w:pPr>
            <w:r>
              <w:t>1..1</w:t>
            </w:r>
          </w:p>
        </w:tc>
        <w:tc>
          <w:tcPr>
            <w:tcW w:w="1152" w:type="dxa"/>
          </w:tcPr>
          <w:p w14:paraId="2CC38915" w14:textId="77777777" w:rsidR="002E1B08" w:rsidRDefault="00000000">
            <w:pPr>
              <w:pStyle w:val="TableText"/>
            </w:pPr>
            <w:r>
              <w:t>SHALL</w:t>
            </w:r>
          </w:p>
        </w:tc>
        <w:tc>
          <w:tcPr>
            <w:tcW w:w="864" w:type="dxa"/>
          </w:tcPr>
          <w:p w14:paraId="646EA2D3" w14:textId="77777777" w:rsidR="002E1B08" w:rsidRDefault="002E1B08">
            <w:pPr>
              <w:pStyle w:val="TableText"/>
            </w:pPr>
          </w:p>
        </w:tc>
        <w:tc>
          <w:tcPr>
            <w:tcW w:w="1104" w:type="dxa"/>
          </w:tcPr>
          <w:p w14:paraId="03695B56" w14:textId="77777777" w:rsidR="002E1B08" w:rsidRDefault="00000000">
            <w:pPr>
              <w:pStyle w:val="TableText"/>
            </w:pPr>
            <w:hyperlink w:anchor="C_4537-7480">
              <w:r>
                <w:rPr>
                  <w:rStyle w:val="HyperlinkText9pt"/>
                </w:rPr>
                <w:t>4537-7480</w:t>
              </w:r>
            </w:hyperlink>
          </w:p>
        </w:tc>
        <w:tc>
          <w:tcPr>
            <w:tcW w:w="2975" w:type="dxa"/>
          </w:tcPr>
          <w:p w14:paraId="7BE1AE2E" w14:textId="77777777" w:rsidR="002E1B08" w:rsidRDefault="00000000">
            <w:pPr>
              <w:pStyle w:val="TableText"/>
            </w:pPr>
            <w:r>
              <w:t>urn:oid:2.16.840.1.113883.5.6 (HL7ActClass) = OBS</w:t>
            </w:r>
          </w:p>
        </w:tc>
      </w:tr>
      <w:tr w:rsidR="002E1B08" w14:paraId="5BD56C73" w14:textId="77777777">
        <w:trPr>
          <w:jc w:val="center"/>
        </w:trPr>
        <w:tc>
          <w:tcPr>
            <w:tcW w:w="3345" w:type="dxa"/>
          </w:tcPr>
          <w:p w14:paraId="1AB54011" w14:textId="77777777" w:rsidR="002E1B08" w:rsidRDefault="00000000">
            <w:pPr>
              <w:pStyle w:val="TableText"/>
            </w:pPr>
            <w:r>
              <w:tab/>
              <w:t>@moodCode</w:t>
            </w:r>
          </w:p>
        </w:tc>
        <w:tc>
          <w:tcPr>
            <w:tcW w:w="720" w:type="dxa"/>
          </w:tcPr>
          <w:p w14:paraId="36677EFA" w14:textId="77777777" w:rsidR="002E1B08" w:rsidRDefault="00000000">
            <w:pPr>
              <w:pStyle w:val="TableText"/>
            </w:pPr>
            <w:r>
              <w:t>1..1</w:t>
            </w:r>
          </w:p>
        </w:tc>
        <w:tc>
          <w:tcPr>
            <w:tcW w:w="1152" w:type="dxa"/>
          </w:tcPr>
          <w:p w14:paraId="3B7F1C81" w14:textId="77777777" w:rsidR="002E1B08" w:rsidRDefault="00000000">
            <w:pPr>
              <w:pStyle w:val="TableText"/>
            </w:pPr>
            <w:r>
              <w:t>SHALL</w:t>
            </w:r>
          </w:p>
        </w:tc>
        <w:tc>
          <w:tcPr>
            <w:tcW w:w="864" w:type="dxa"/>
          </w:tcPr>
          <w:p w14:paraId="167558FB" w14:textId="77777777" w:rsidR="002E1B08" w:rsidRDefault="002E1B08">
            <w:pPr>
              <w:pStyle w:val="TableText"/>
            </w:pPr>
          </w:p>
        </w:tc>
        <w:tc>
          <w:tcPr>
            <w:tcW w:w="1104" w:type="dxa"/>
          </w:tcPr>
          <w:p w14:paraId="2EE3600A" w14:textId="77777777" w:rsidR="002E1B08" w:rsidRDefault="00000000">
            <w:pPr>
              <w:pStyle w:val="TableText"/>
            </w:pPr>
            <w:hyperlink w:anchor="C_4537-7481">
              <w:r>
                <w:rPr>
                  <w:rStyle w:val="HyperlinkText9pt"/>
                </w:rPr>
                <w:t>4537-7481</w:t>
              </w:r>
            </w:hyperlink>
          </w:p>
        </w:tc>
        <w:tc>
          <w:tcPr>
            <w:tcW w:w="2975" w:type="dxa"/>
          </w:tcPr>
          <w:p w14:paraId="63E824B7" w14:textId="77777777" w:rsidR="002E1B08" w:rsidRDefault="00000000">
            <w:pPr>
              <w:pStyle w:val="TableText"/>
            </w:pPr>
            <w:r>
              <w:t>urn:oid:2.16.840.1.113883.5.1001 (HL7ActMood) = EVN</w:t>
            </w:r>
          </w:p>
        </w:tc>
      </w:tr>
      <w:tr w:rsidR="002E1B08" w14:paraId="79215B85" w14:textId="77777777">
        <w:trPr>
          <w:jc w:val="center"/>
        </w:trPr>
        <w:tc>
          <w:tcPr>
            <w:tcW w:w="3345" w:type="dxa"/>
          </w:tcPr>
          <w:p w14:paraId="25AE6E2A" w14:textId="77777777" w:rsidR="002E1B08" w:rsidRDefault="00000000">
            <w:pPr>
              <w:pStyle w:val="TableText"/>
            </w:pPr>
            <w:r>
              <w:tab/>
              <w:t>templateId</w:t>
            </w:r>
          </w:p>
        </w:tc>
        <w:tc>
          <w:tcPr>
            <w:tcW w:w="720" w:type="dxa"/>
          </w:tcPr>
          <w:p w14:paraId="2FC51ACC" w14:textId="77777777" w:rsidR="002E1B08" w:rsidRDefault="00000000">
            <w:pPr>
              <w:pStyle w:val="TableText"/>
            </w:pPr>
            <w:r>
              <w:t>1..1</w:t>
            </w:r>
          </w:p>
        </w:tc>
        <w:tc>
          <w:tcPr>
            <w:tcW w:w="1152" w:type="dxa"/>
          </w:tcPr>
          <w:p w14:paraId="37A1E046" w14:textId="77777777" w:rsidR="002E1B08" w:rsidRDefault="00000000">
            <w:pPr>
              <w:pStyle w:val="TableText"/>
            </w:pPr>
            <w:r>
              <w:t>SHALL</w:t>
            </w:r>
          </w:p>
        </w:tc>
        <w:tc>
          <w:tcPr>
            <w:tcW w:w="864" w:type="dxa"/>
          </w:tcPr>
          <w:p w14:paraId="5825A0F0" w14:textId="77777777" w:rsidR="002E1B08" w:rsidRDefault="002E1B08">
            <w:pPr>
              <w:pStyle w:val="TableText"/>
            </w:pPr>
          </w:p>
        </w:tc>
        <w:tc>
          <w:tcPr>
            <w:tcW w:w="1104" w:type="dxa"/>
          </w:tcPr>
          <w:p w14:paraId="369C0A47" w14:textId="77777777" w:rsidR="002E1B08" w:rsidRDefault="00000000">
            <w:pPr>
              <w:pStyle w:val="TableText"/>
            </w:pPr>
            <w:hyperlink w:anchor="C_4537-7482">
              <w:r>
                <w:rPr>
                  <w:rStyle w:val="HyperlinkText9pt"/>
                </w:rPr>
                <w:t>4537-7482</w:t>
              </w:r>
            </w:hyperlink>
          </w:p>
        </w:tc>
        <w:tc>
          <w:tcPr>
            <w:tcW w:w="2975" w:type="dxa"/>
          </w:tcPr>
          <w:p w14:paraId="1B431FA2" w14:textId="77777777" w:rsidR="002E1B08" w:rsidRDefault="002E1B08">
            <w:pPr>
              <w:pStyle w:val="TableText"/>
            </w:pPr>
          </w:p>
        </w:tc>
      </w:tr>
      <w:tr w:rsidR="002E1B08" w14:paraId="1BB05BF5" w14:textId="77777777">
        <w:trPr>
          <w:jc w:val="center"/>
        </w:trPr>
        <w:tc>
          <w:tcPr>
            <w:tcW w:w="3345" w:type="dxa"/>
          </w:tcPr>
          <w:p w14:paraId="0FC0FD13" w14:textId="77777777" w:rsidR="002E1B08" w:rsidRDefault="00000000">
            <w:pPr>
              <w:pStyle w:val="TableText"/>
            </w:pPr>
            <w:r>
              <w:tab/>
            </w:r>
            <w:r>
              <w:tab/>
              <w:t>@root</w:t>
            </w:r>
          </w:p>
        </w:tc>
        <w:tc>
          <w:tcPr>
            <w:tcW w:w="720" w:type="dxa"/>
          </w:tcPr>
          <w:p w14:paraId="79B969D6" w14:textId="77777777" w:rsidR="002E1B08" w:rsidRDefault="00000000">
            <w:pPr>
              <w:pStyle w:val="TableText"/>
            </w:pPr>
            <w:r>
              <w:t>1..1</w:t>
            </w:r>
          </w:p>
        </w:tc>
        <w:tc>
          <w:tcPr>
            <w:tcW w:w="1152" w:type="dxa"/>
          </w:tcPr>
          <w:p w14:paraId="591E2FD3" w14:textId="77777777" w:rsidR="002E1B08" w:rsidRDefault="00000000">
            <w:pPr>
              <w:pStyle w:val="TableText"/>
            </w:pPr>
            <w:r>
              <w:t>SHALL</w:t>
            </w:r>
          </w:p>
        </w:tc>
        <w:tc>
          <w:tcPr>
            <w:tcW w:w="864" w:type="dxa"/>
          </w:tcPr>
          <w:p w14:paraId="761D9FDE" w14:textId="77777777" w:rsidR="002E1B08" w:rsidRDefault="002E1B08">
            <w:pPr>
              <w:pStyle w:val="TableText"/>
            </w:pPr>
          </w:p>
        </w:tc>
        <w:tc>
          <w:tcPr>
            <w:tcW w:w="1104" w:type="dxa"/>
          </w:tcPr>
          <w:p w14:paraId="698B0F44" w14:textId="77777777" w:rsidR="002E1B08" w:rsidRDefault="00000000">
            <w:pPr>
              <w:pStyle w:val="TableText"/>
            </w:pPr>
            <w:hyperlink w:anchor="C_4537-10502">
              <w:r>
                <w:rPr>
                  <w:rStyle w:val="HyperlinkText9pt"/>
                </w:rPr>
                <w:t>4537-10502</w:t>
              </w:r>
            </w:hyperlink>
          </w:p>
        </w:tc>
        <w:tc>
          <w:tcPr>
            <w:tcW w:w="2975" w:type="dxa"/>
          </w:tcPr>
          <w:p w14:paraId="16D59B37" w14:textId="77777777" w:rsidR="002E1B08" w:rsidRDefault="00000000">
            <w:pPr>
              <w:pStyle w:val="TableText"/>
            </w:pPr>
            <w:r>
              <w:t>2.16.840.1.113883.10.20.22.4.19</w:t>
            </w:r>
          </w:p>
        </w:tc>
      </w:tr>
      <w:tr w:rsidR="002E1B08" w14:paraId="164278C9" w14:textId="77777777">
        <w:trPr>
          <w:jc w:val="center"/>
        </w:trPr>
        <w:tc>
          <w:tcPr>
            <w:tcW w:w="3345" w:type="dxa"/>
          </w:tcPr>
          <w:p w14:paraId="57C48AB6" w14:textId="77777777" w:rsidR="002E1B08" w:rsidRDefault="00000000">
            <w:pPr>
              <w:pStyle w:val="TableText"/>
            </w:pPr>
            <w:r>
              <w:tab/>
            </w:r>
            <w:r>
              <w:tab/>
              <w:t>@extension</w:t>
            </w:r>
          </w:p>
        </w:tc>
        <w:tc>
          <w:tcPr>
            <w:tcW w:w="720" w:type="dxa"/>
          </w:tcPr>
          <w:p w14:paraId="2A0A579D" w14:textId="77777777" w:rsidR="002E1B08" w:rsidRDefault="00000000">
            <w:pPr>
              <w:pStyle w:val="TableText"/>
            </w:pPr>
            <w:r>
              <w:t>1..1</w:t>
            </w:r>
          </w:p>
        </w:tc>
        <w:tc>
          <w:tcPr>
            <w:tcW w:w="1152" w:type="dxa"/>
          </w:tcPr>
          <w:p w14:paraId="69CFE04C" w14:textId="77777777" w:rsidR="002E1B08" w:rsidRDefault="00000000">
            <w:pPr>
              <w:pStyle w:val="TableText"/>
            </w:pPr>
            <w:r>
              <w:t>SHALL</w:t>
            </w:r>
          </w:p>
        </w:tc>
        <w:tc>
          <w:tcPr>
            <w:tcW w:w="864" w:type="dxa"/>
          </w:tcPr>
          <w:p w14:paraId="66DCC1A3" w14:textId="77777777" w:rsidR="002E1B08" w:rsidRDefault="002E1B08">
            <w:pPr>
              <w:pStyle w:val="TableText"/>
            </w:pPr>
          </w:p>
        </w:tc>
        <w:tc>
          <w:tcPr>
            <w:tcW w:w="1104" w:type="dxa"/>
          </w:tcPr>
          <w:p w14:paraId="3DFD77FC" w14:textId="77777777" w:rsidR="002E1B08" w:rsidRDefault="00000000">
            <w:pPr>
              <w:pStyle w:val="TableText"/>
            </w:pPr>
            <w:hyperlink w:anchor="C_4537-32570">
              <w:r>
                <w:rPr>
                  <w:rStyle w:val="HyperlinkText9pt"/>
                </w:rPr>
                <w:t>4537-32570</w:t>
              </w:r>
            </w:hyperlink>
          </w:p>
        </w:tc>
        <w:tc>
          <w:tcPr>
            <w:tcW w:w="2975" w:type="dxa"/>
          </w:tcPr>
          <w:p w14:paraId="3FF0DC5C" w14:textId="77777777" w:rsidR="002E1B08" w:rsidRDefault="00000000">
            <w:pPr>
              <w:pStyle w:val="TableText"/>
            </w:pPr>
            <w:r>
              <w:t>2023-05-01</w:t>
            </w:r>
          </w:p>
        </w:tc>
      </w:tr>
      <w:tr w:rsidR="002E1B08" w14:paraId="1DBCF5F9" w14:textId="77777777">
        <w:trPr>
          <w:jc w:val="center"/>
        </w:trPr>
        <w:tc>
          <w:tcPr>
            <w:tcW w:w="3345" w:type="dxa"/>
          </w:tcPr>
          <w:p w14:paraId="0F2075D0" w14:textId="77777777" w:rsidR="002E1B08" w:rsidRDefault="00000000">
            <w:pPr>
              <w:pStyle w:val="TableText"/>
            </w:pPr>
            <w:r>
              <w:tab/>
              <w:t>id</w:t>
            </w:r>
          </w:p>
        </w:tc>
        <w:tc>
          <w:tcPr>
            <w:tcW w:w="720" w:type="dxa"/>
          </w:tcPr>
          <w:p w14:paraId="6B546847" w14:textId="77777777" w:rsidR="002E1B08" w:rsidRDefault="00000000">
            <w:pPr>
              <w:pStyle w:val="TableText"/>
            </w:pPr>
            <w:r>
              <w:t>1..*</w:t>
            </w:r>
          </w:p>
        </w:tc>
        <w:tc>
          <w:tcPr>
            <w:tcW w:w="1152" w:type="dxa"/>
          </w:tcPr>
          <w:p w14:paraId="20316315" w14:textId="77777777" w:rsidR="002E1B08" w:rsidRDefault="00000000">
            <w:pPr>
              <w:pStyle w:val="TableText"/>
            </w:pPr>
            <w:r>
              <w:t>SHALL</w:t>
            </w:r>
          </w:p>
        </w:tc>
        <w:tc>
          <w:tcPr>
            <w:tcW w:w="864" w:type="dxa"/>
          </w:tcPr>
          <w:p w14:paraId="21B2D6B3" w14:textId="77777777" w:rsidR="002E1B08" w:rsidRDefault="002E1B08">
            <w:pPr>
              <w:pStyle w:val="TableText"/>
            </w:pPr>
          </w:p>
        </w:tc>
        <w:tc>
          <w:tcPr>
            <w:tcW w:w="1104" w:type="dxa"/>
          </w:tcPr>
          <w:p w14:paraId="64E36219" w14:textId="77777777" w:rsidR="002E1B08" w:rsidRDefault="00000000">
            <w:pPr>
              <w:pStyle w:val="TableText"/>
            </w:pPr>
            <w:hyperlink w:anchor="C_4537-7483">
              <w:r>
                <w:rPr>
                  <w:rStyle w:val="HyperlinkText9pt"/>
                </w:rPr>
                <w:t>4537-7483</w:t>
              </w:r>
            </w:hyperlink>
          </w:p>
        </w:tc>
        <w:tc>
          <w:tcPr>
            <w:tcW w:w="2975" w:type="dxa"/>
          </w:tcPr>
          <w:p w14:paraId="02374775" w14:textId="77777777" w:rsidR="002E1B08" w:rsidRDefault="002E1B08">
            <w:pPr>
              <w:pStyle w:val="TableText"/>
            </w:pPr>
          </w:p>
        </w:tc>
      </w:tr>
      <w:tr w:rsidR="002E1B08" w14:paraId="1A75F31A" w14:textId="77777777">
        <w:trPr>
          <w:jc w:val="center"/>
        </w:trPr>
        <w:tc>
          <w:tcPr>
            <w:tcW w:w="3345" w:type="dxa"/>
          </w:tcPr>
          <w:p w14:paraId="75351A36" w14:textId="77777777" w:rsidR="002E1B08" w:rsidRDefault="00000000">
            <w:pPr>
              <w:pStyle w:val="TableText"/>
            </w:pPr>
            <w:r>
              <w:tab/>
              <w:t>code</w:t>
            </w:r>
          </w:p>
        </w:tc>
        <w:tc>
          <w:tcPr>
            <w:tcW w:w="720" w:type="dxa"/>
          </w:tcPr>
          <w:p w14:paraId="113B88C6" w14:textId="77777777" w:rsidR="002E1B08" w:rsidRDefault="00000000">
            <w:pPr>
              <w:pStyle w:val="TableText"/>
            </w:pPr>
            <w:r>
              <w:t>1..1</w:t>
            </w:r>
          </w:p>
        </w:tc>
        <w:tc>
          <w:tcPr>
            <w:tcW w:w="1152" w:type="dxa"/>
          </w:tcPr>
          <w:p w14:paraId="33FAD0D9" w14:textId="77777777" w:rsidR="002E1B08" w:rsidRDefault="00000000">
            <w:pPr>
              <w:pStyle w:val="TableText"/>
            </w:pPr>
            <w:r>
              <w:t>SHALL</w:t>
            </w:r>
          </w:p>
        </w:tc>
        <w:tc>
          <w:tcPr>
            <w:tcW w:w="864" w:type="dxa"/>
          </w:tcPr>
          <w:p w14:paraId="382AE229" w14:textId="77777777" w:rsidR="002E1B08" w:rsidRDefault="002E1B08">
            <w:pPr>
              <w:pStyle w:val="TableText"/>
            </w:pPr>
          </w:p>
        </w:tc>
        <w:tc>
          <w:tcPr>
            <w:tcW w:w="1104" w:type="dxa"/>
          </w:tcPr>
          <w:p w14:paraId="603303C1" w14:textId="77777777" w:rsidR="002E1B08" w:rsidRDefault="00000000">
            <w:pPr>
              <w:pStyle w:val="TableText"/>
            </w:pPr>
            <w:hyperlink w:anchor="C_4537-31229">
              <w:r>
                <w:rPr>
                  <w:rStyle w:val="HyperlinkText9pt"/>
                </w:rPr>
                <w:t>4537-31229</w:t>
              </w:r>
            </w:hyperlink>
          </w:p>
        </w:tc>
        <w:tc>
          <w:tcPr>
            <w:tcW w:w="2975" w:type="dxa"/>
          </w:tcPr>
          <w:p w14:paraId="2023DA2F" w14:textId="77777777" w:rsidR="002E1B08" w:rsidRDefault="00000000">
            <w:pPr>
              <w:pStyle w:val="TableText"/>
            </w:pPr>
            <w:r>
              <w:t>urn:oid:2.16.840.1.113883.3.88.12.3221.7.2 (Problem Type (SNOMEDCT))</w:t>
            </w:r>
          </w:p>
        </w:tc>
      </w:tr>
      <w:tr w:rsidR="002E1B08" w14:paraId="3E6D635C" w14:textId="77777777">
        <w:trPr>
          <w:jc w:val="center"/>
        </w:trPr>
        <w:tc>
          <w:tcPr>
            <w:tcW w:w="3345" w:type="dxa"/>
          </w:tcPr>
          <w:p w14:paraId="39FBDE80" w14:textId="77777777" w:rsidR="002E1B08" w:rsidRDefault="00000000">
            <w:pPr>
              <w:pStyle w:val="TableText"/>
            </w:pPr>
            <w:r>
              <w:tab/>
              <w:t>statusCode</w:t>
            </w:r>
          </w:p>
        </w:tc>
        <w:tc>
          <w:tcPr>
            <w:tcW w:w="720" w:type="dxa"/>
          </w:tcPr>
          <w:p w14:paraId="0E9394DE" w14:textId="77777777" w:rsidR="002E1B08" w:rsidRDefault="00000000">
            <w:pPr>
              <w:pStyle w:val="TableText"/>
            </w:pPr>
            <w:r>
              <w:t>1..1</w:t>
            </w:r>
          </w:p>
        </w:tc>
        <w:tc>
          <w:tcPr>
            <w:tcW w:w="1152" w:type="dxa"/>
          </w:tcPr>
          <w:p w14:paraId="4EC2BD3F" w14:textId="77777777" w:rsidR="002E1B08" w:rsidRDefault="00000000">
            <w:pPr>
              <w:pStyle w:val="TableText"/>
            </w:pPr>
            <w:r>
              <w:t>SHALL</w:t>
            </w:r>
          </w:p>
        </w:tc>
        <w:tc>
          <w:tcPr>
            <w:tcW w:w="864" w:type="dxa"/>
          </w:tcPr>
          <w:p w14:paraId="1FE3075C" w14:textId="77777777" w:rsidR="002E1B08" w:rsidRDefault="002E1B08">
            <w:pPr>
              <w:pStyle w:val="TableText"/>
            </w:pPr>
          </w:p>
        </w:tc>
        <w:tc>
          <w:tcPr>
            <w:tcW w:w="1104" w:type="dxa"/>
          </w:tcPr>
          <w:p w14:paraId="639E165B" w14:textId="77777777" w:rsidR="002E1B08" w:rsidRDefault="00000000">
            <w:pPr>
              <w:pStyle w:val="TableText"/>
            </w:pPr>
            <w:hyperlink w:anchor="C_4537-7487">
              <w:r>
                <w:rPr>
                  <w:rStyle w:val="HyperlinkText9pt"/>
                </w:rPr>
                <w:t>4537-7487</w:t>
              </w:r>
            </w:hyperlink>
          </w:p>
        </w:tc>
        <w:tc>
          <w:tcPr>
            <w:tcW w:w="2975" w:type="dxa"/>
          </w:tcPr>
          <w:p w14:paraId="42CC9B44" w14:textId="77777777" w:rsidR="002E1B08" w:rsidRDefault="002E1B08">
            <w:pPr>
              <w:pStyle w:val="TableText"/>
            </w:pPr>
          </w:p>
        </w:tc>
      </w:tr>
      <w:tr w:rsidR="002E1B08" w14:paraId="059F9B64" w14:textId="77777777">
        <w:trPr>
          <w:jc w:val="center"/>
        </w:trPr>
        <w:tc>
          <w:tcPr>
            <w:tcW w:w="3345" w:type="dxa"/>
          </w:tcPr>
          <w:p w14:paraId="05898A3B" w14:textId="77777777" w:rsidR="002E1B08" w:rsidRDefault="00000000">
            <w:pPr>
              <w:pStyle w:val="TableText"/>
            </w:pPr>
            <w:r>
              <w:tab/>
            </w:r>
            <w:r>
              <w:tab/>
              <w:t>@code</w:t>
            </w:r>
          </w:p>
        </w:tc>
        <w:tc>
          <w:tcPr>
            <w:tcW w:w="720" w:type="dxa"/>
          </w:tcPr>
          <w:p w14:paraId="0888A9B1" w14:textId="77777777" w:rsidR="002E1B08" w:rsidRDefault="00000000">
            <w:pPr>
              <w:pStyle w:val="TableText"/>
            </w:pPr>
            <w:r>
              <w:t>1..1</w:t>
            </w:r>
          </w:p>
        </w:tc>
        <w:tc>
          <w:tcPr>
            <w:tcW w:w="1152" w:type="dxa"/>
          </w:tcPr>
          <w:p w14:paraId="7DE29DE0" w14:textId="77777777" w:rsidR="002E1B08" w:rsidRDefault="00000000">
            <w:pPr>
              <w:pStyle w:val="TableText"/>
            </w:pPr>
            <w:r>
              <w:t>SHALL</w:t>
            </w:r>
          </w:p>
        </w:tc>
        <w:tc>
          <w:tcPr>
            <w:tcW w:w="864" w:type="dxa"/>
          </w:tcPr>
          <w:p w14:paraId="79CF8B83" w14:textId="77777777" w:rsidR="002E1B08" w:rsidRDefault="002E1B08">
            <w:pPr>
              <w:pStyle w:val="TableText"/>
            </w:pPr>
          </w:p>
        </w:tc>
        <w:tc>
          <w:tcPr>
            <w:tcW w:w="1104" w:type="dxa"/>
          </w:tcPr>
          <w:p w14:paraId="2A282B95" w14:textId="77777777" w:rsidR="002E1B08" w:rsidRDefault="00000000">
            <w:pPr>
              <w:pStyle w:val="TableText"/>
            </w:pPr>
            <w:hyperlink w:anchor="C_4537-19105">
              <w:r>
                <w:rPr>
                  <w:rStyle w:val="HyperlinkText9pt"/>
                </w:rPr>
                <w:t>4537-19105</w:t>
              </w:r>
            </w:hyperlink>
          </w:p>
        </w:tc>
        <w:tc>
          <w:tcPr>
            <w:tcW w:w="2975" w:type="dxa"/>
          </w:tcPr>
          <w:p w14:paraId="621CCADE" w14:textId="77777777" w:rsidR="002E1B08" w:rsidRDefault="00000000">
            <w:pPr>
              <w:pStyle w:val="TableText"/>
            </w:pPr>
            <w:r>
              <w:t>urn:oid:2.16.840.1.113883.5.14 (HL7ActStatus) = completed</w:t>
            </w:r>
          </w:p>
        </w:tc>
      </w:tr>
      <w:tr w:rsidR="002E1B08" w14:paraId="00BA8427" w14:textId="77777777">
        <w:trPr>
          <w:jc w:val="center"/>
        </w:trPr>
        <w:tc>
          <w:tcPr>
            <w:tcW w:w="3345" w:type="dxa"/>
          </w:tcPr>
          <w:p w14:paraId="5718FEA7" w14:textId="77777777" w:rsidR="002E1B08" w:rsidRDefault="00000000">
            <w:pPr>
              <w:pStyle w:val="TableText"/>
            </w:pPr>
            <w:r>
              <w:tab/>
              <w:t>effectiveTime</w:t>
            </w:r>
          </w:p>
        </w:tc>
        <w:tc>
          <w:tcPr>
            <w:tcW w:w="720" w:type="dxa"/>
          </w:tcPr>
          <w:p w14:paraId="74EE36C3" w14:textId="77777777" w:rsidR="002E1B08" w:rsidRDefault="00000000">
            <w:pPr>
              <w:pStyle w:val="TableText"/>
            </w:pPr>
            <w:r>
              <w:t>0..1</w:t>
            </w:r>
          </w:p>
        </w:tc>
        <w:tc>
          <w:tcPr>
            <w:tcW w:w="1152" w:type="dxa"/>
          </w:tcPr>
          <w:p w14:paraId="71B7DED5" w14:textId="77777777" w:rsidR="002E1B08" w:rsidRDefault="00000000">
            <w:pPr>
              <w:pStyle w:val="TableText"/>
            </w:pPr>
            <w:r>
              <w:t>SHOULD</w:t>
            </w:r>
          </w:p>
        </w:tc>
        <w:tc>
          <w:tcPr>
            <w:tcW w:w="864" w:type="dxa"/>
          </w:tcPr>
          <w:p w14:paraId="35EC854B" w14:textId="77777777" w:rsidR="002E1B08" w:rsidRDefault="002E1B08">
            <w:pPr>
              <w:pStyle w:val="TableText"/>
            </w:pPr>
          </w:p>
        </w:tc>
        <w:tc>
          <w:tcPr>
            <w:tcW w:w="1104" w:type="dxa"/>
          </w:tcPr>
          <w:p w14:paraId="4DC26816" w14:textId="77777777" w:rsidR="002E1B08" w:rsidRDefault="00000000">
            <w:pPr>
              <w:pStyle w:val="TableText"/>
            </w:pPr>
            <w:hyperlink w:anchor="C_4537-7488">
              <w:r>
                <w:rPr>
                  <w:rStyle w:val="HyperlinkText9pt"/>
                </w:rPr>
                <w:t>4537-7488</w:t>
              </w:r>
            </w:hyperlink>
          </w:p>
        </w:tc>
        <w:tc>
          <w:tcPr>
            <w:tcW w:w="2975" w:type="dxa"/>
          </w:tcPr>
          <w:p w14:paraId="361FE5AA" w14:textId="77777777" w:rsidR="002E1B08" w:rsidRDefault="002E1B08">
            <w:pPr>
              <w:pStyle w:val="TableText"/>
            </w:pPr>
          </w:p>
        </w:tc>
      </w:tr>
      <w:tr w:rsidR="002E1B08" w14:paraId="2CA7EC8D" w14:textId="77777777">
        <w:trPr>
          <w:jc w:val="center"/>
        </w:trPr>
        <w:tc>
          <w:tcPr>
            <w:tcW w:w="3345" w:type="dxa"/>
          </w:tcPr>
          <w:p w14:paraId="0E6C7408" w14:textId="77777777" w:rsidR="002E1B08" w:rsidRDefault="00000000">
            <w:pPr>
              <w:pStyle w:val="TableText"/>
            </w:pPr>
            <w:r>
              <w:tab/>
              <w:t>value</w:t>
            </w:r>
          </w:p>
        </w:tc>
        <w:tc>
          <w:tcPr>
            <w:tcW w:w="720" w:type="dxa"/>
          </w:tcPr>
          <w:p w14:paraId="71AC22A8" w14:textId="77777777" w:rsidR="002E1B08" w:rsidRDefault="00000000">
            <w:pPr>
              <w:pStyle w:val="TableText"/>
            </w:pPr>
            <w:r>
              <w:t>0..1</w:t>
            </w:r>
          </w:p>
        </w:tc>
        <w:tc>
          <w:tcPr>
            <w:tcW w:w="1152" w:type="dxa"/>
          </w:tcPr>
          <w:p w14:paraId="73BA84DF" w14:textId="77777777" w:rsidR="002E1B08" w:rsidRDefault="00000000">
            <w:pPr>
              <w:pStyle w:val="TableText"/>
            </w:pPr>
            <w:r>
              <w:t>MAY</w:t>
            </w:r>
          </w:p>
        </w:tc>
        <w:tc>
          <w:tcPr>
            <w:tcW w:w="864" w:type="dxa"/>
          </w:tcPr>
          <w:p w14:paraId="55884E94" w14:textId="77777777" w:rsidR="002E1B08" w:rsidRDefault="00000000">
            <w:pPr>
              <w:pStyle w:val="TableText"/>
            </w:pPr>
            <w:r>
              <w:t>CD</w:t>
            </w:r>
          </w:p>
        </w:tc>
        <w:tc>
          <w:tcPr>
            <w:tcW w:w="1104" w:type="dxa"/>
          </w:tcPr>
          <w:p w14:paraId="693B6F6F" w14:textId="77777777" w:rsidR="002E1B08" w:rsidRDefault="00000000">
            <w:pPr>
              <w:pStyle w:val="TableText"/>
            </w:pPr>
            <w:hyperlink w:anchor="C_4537-7489">
              <w:r>
                <w:rPr>
                  <w:rStyle w:val="HyperlinkText9pt"/>
                </w:rPr>
                <w:t>4537-7489</w:t>
              </w:r>
            </w:hyperlink>
          </w:p>
        </w:tc>
        <w:tc>
          <w:tcPr>
            <w:tcW w:w="2975" w:type="dxa"/>
          </w:tcPr>
          <w:p w14:paraId="282EF634" w14:textId="77777777" w:rsidR="002E1B08" w:rsidRDefault="00000000">
            <w:pPr>
              <w:pStyle w:val="TableText"/>
            </w:pPr>
            <w:r>
              <w:t>urn:oid:2.16.840.1.113883.3.88.12.3221.7.4 (Problem)</w:t>
            </w:r>
          </w:p>
        </w:tc>
      </w:tr>
      <w:tr w:rsidR="002E1B08" w14:paraId="62F02A81" w14:textId="77777777">
        <w:trPr>
          <w:jc w:val="center"/>
        </w:trPr>
        <w:tc>
          <w:tcPr>
            <w:tcW w:w="3345" w:type="dxa"/>
          </w:tcPr>
          <w:p w14:paraId="412AB7E3" w14:textId="77777777" w:rsidR="002E1B08" w:rsidRDefault="00000000">
            <w:pPr>
              <w:pStyle w:val="TableText"/>
            </w:pPr>
            <w:r>
              <w:tab/>
            </w:r>
            <w:r>
              <w:tab/>
              <w:t>translation</w:t>
            </w:r>
          </w:p>
        </w:tc>
        <w:tc>
          <w:tcPr>
            <w:tcW w:w="720" w:type="dxa"/>
          </w:tcPr>
          <w:p w14:paraId="1EDD5110" w14:textId="77777777" w:rsidR="002E1B08" w:rsidRDefault="00000000">
            <w:pPr>
              <w:pStyle w:val="TableText"/>
            </w:pPr>
            <w:r>
              <w:t>0..*</w:t>
            </w:r>
          </w:p>
        </w:tc>
        <w:tc>
          <w:tcPr>
            <w:tcW w:w="1152" w:type="dxa"/>
          </w:tcPr>
          <w:p w14:paraId="2B7BA53C" w14:textId="77777777" w:rsidR="002E1B08" w:rsidRDefault="00000000">
            <w:pPr>
              <w:pStyle w:val="TableText"/>
            </w:pPr>
            <w:r>
              <w:t>MAY</w:t>
            </w:r>
          </w:p>
        </w:tc>
        <w:tc>
          <w:tcPr>
            <w:tcW w:w="864" w:type="dxa"/>
          </w:tcPr>
          <w:p w14:paraId="417EC125" w14:textId="77777777" w:rsidR="002E1B08" w:rsidRDefault="002E1B08">
            <w:pPr>
              <w:pStyle w:val="TableText"/>
            </w:pPr>
          </w:p>
        </w:tc>
        <w:tc>
          <w:tcPr>
            <w:tcW w:w="1104" w:type="dxa"/>
          </w:tcPr>
          <w:p w14:paraId="36C473D2" w14:textId="77777777" w:rsidR="002E1B08" w:rsidRDefault="00000000">
            <w:pPr>
              <w:pStyle w:val="TableText"/>
            </w:pPr>
            <w:hyperlink w:anchor="C_4537-32975">
              <w:r>
                <w:rPr>
                  <w:rStyle w:val="HyperlinkText9pt"/>
                </w:rPr>
                <w:t>4537-32975</w:t>
              </w:r>
            </w:hyperlink>
          </w:p>
        </w:tc>
        <w:tc>
          <w:tcPr>
            <w:tcW w:w="2975" w:type="dxa"/>
          </w:tcPr>
          <w:p w14:paraId="299C0ECA" w14:textId="77777777" w:rsidR="002E1B08" w:rsidRDefault="002E1B08">
            <w:pPr>
              <w:pStyle w:val="TableText"/>
            </w:pPr>
          </w:p>
        </w:tc>
      </w:tr>
      <w:tr w:rsidR="002E1B08" w14:paraId="67D269F2" w14:textId="77777777">
        <w:trPr>
          <w:jc w:val="center"/>
        </w:trPr>
        <w:tc>
          <w:tcPr>
            <w:tcW w:w="3345" w:type="dxa"/>
          </w:tcPr>
          <w:p w14:paraId="329B8FE0" w14:textId="77777777" w:rsidR="002E1B08" w:rsidRDefault="00000000">
            <w:pPr>
              <w:pStyle w:val="TableText"/>
            </w:pPr>
            <w:r>
              <w:tab/>
            </w:r>
            <w:r>
              <w:tab/>
            </w:r>
            <w:r>
              <w:tab/>
              <w:t>@code</w:t>
            </w:r>
          </w:p>
        </w:tc>
        <w:tc>
          <w:tcPr>
            <w:tcW w:w="720" w:type="dxa"/>
          </w:tcPr>
          <w:p w14:paraId="14EB4544" w14:textId="77777777" w:rsidR="002E1B08" w:rsidRDefault="00000000">
            <w:pPr>
              <w:pStyle w:val="TableText"/>
            </w:pPr>
            <w:r>
              <w:t>1..1</w:t>
            </w:r>
          </w:p>
        </w:tc>
        <w:tc>
          <w:tcPr>
            <w:tcW w:w="1152" w:type="dxa"/>
          </w:tcPr>
          <w:p w14:paraId="20CD00B8" w14:textId="77777777" w:rsidR="002E1B08" w:rsidRDefault="00000000">
            <w:pPr>
              <w:pStyle w:val="TableText"/>
            </w:pPr>
            <w:r>
              <w:t>SHALL</w:t>
            </w:r>
          </w:p>
        </w:tc>
        <w:tc>
          <w:tcPr>
            <w:tcW w:w="864" w:type="dxa"/>
          </w:tcPr>
          <w:p w14:paraId="73A16377" w14:textId="77777777" w:rsidR="002E1B08" w:rsidRDefault="002E1B08">
            <w:pPr>
              <w:pStyle w:val="TableText"/>
            </w:pPr>
          </w:p>
        </w:tc>
        <w:tc>
          <w:tcPr>
            <w:tcW w:w="1104" w:type="dxa"/>
          </w:tcPr>
          <w:p w14:paraId="1171B728" w14:textId="77777777" w:rsidR="002E1B08" w:rsidRDefault="00000000">
            <w:pPr>
              <w:pStyle w:val="TableText"/>
            </w:pPr>
            <w:hyperlink w:anchor="C_4537-32976">
              <w:r>
                <w:rPr>
                  <w:rStyle w:val="HyperlinkText9pt"/>
                </w:rPr>
                <w:t>4537-32976</w:t>
              </w:r>
            </w:hyperlink>
          </w:p>
        </w:tc>
        <w:tc>
          <w:tcPr>
            <w:tcW w:w="2975" w:type="dxa"/>
          </w:tcPr>
          <w:p w14:paraId="528C34CC" w14:textId="77777777" w:rsidR="002E1B08" w:rsidRDefault="00000000">
            <w:pPr>
              <w:pStyle w:val="TableText"/>
            </w:pPr>
            <w:r>
              <w:t>urn:oid:2.16.840.1.113883.6.90 (ICD-10-CM)</w:t>
            </w:r>
          </w:p>
        </w:tc>
      </w:tr>
    </w:tbl>
    <w:p w14:paraId="0E376214" w14:textId="77777777" w:rsidR="002E1B08" w:rsidRDefault="002E1B08">
      <w:pPr>
        <w:pStyle w:val="BodyText"/>
      </w:pPr>
    </w:p>
    <w:p w14:paraId="7DBA41B9" w14:textId="77777777" w:rsidR="002E1B08" w:rsidRDefault="00000000">
      <w:pPr>
        <w:numPr>
          <w:ilvl w:val="0"/>
          <w:numId w:val="25"/>
        </w:numPr>
      </w:pPr>
      <w:r>
        <w:rPr>
          <w:rStyle w:val="keyword"/>
        </w:rPr>
        <w:lastRenderedPageBreak/>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859" w:name="C_4537-7480"/>
      <w:r>
        <w:t xml:space="preserve"> (CONF:4537-7480)</w:t>
      </w:r>
      <w:bookmarkEnd w:id="859"/>
      <w:r>
        <w:t>.</w:t>
      </w:r>
    </w:p>
    <w:p w14:paraId="6D7859B4" w14:textId="77777777" w:rsidR="002E1B08" w:rsidRDefault="00000000">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860" w:name="C_4537-7481"/>
      <w:r>
        <w:t xml:space="preserve"> (CONF:4537-7481)</w:t>
      </w:r>
      <w:bookmarkEnd w:id="860"/>
      <w:r>
        <w:t>.</w:t>
      </w:r>
    </w:p>
    <w:p w14:paraId="3D164634" w14:textId="77777777" w:rsidR="002E1B08" w:rsidRDefault="00000000">
      <w:pPr>
        <w:numPr>
          <w:ilvl w:val="0"/>
          <w:numId w:val="25"/>
        </w:numPr>
      </w:pPr>
      <w:r>
        <w:rPr>
          <w:rStyle w:val="keyword"/>
        </w:rPr>
        <w:t>SHALL</w:t>
      </w:r>
      <w:r>
        <w:t xml:space="preserve"> contain exactly one [1..1] </w:t>
      </w:r>
      <w:r>
        <w:rPr>
          <w:rStyle w:val="XMLnameBold"/>
        </w:rPr>
        <w:t>templateId</w:t>
      </w:r>
      <w:bookmarkStart w:id="861" w:name="C_4537-7482"/>
      <w:r>
        <w:t xml:space="preserve"> (CONF:4537-7482)</w:t>
      </w:r>
      <w:bookmarkEnd w:id="861"/>
      <w:r>
        <w:t xml:space="preserve"> such that it</w:t>
      </w:r>
    </w:p>
    <w:p w14:paraId="1A8FFD74" w14:textId="77777777" w:rsidR="002E1B08" w:rsidRDefault="00000000">
      <w:pPr>
        <w:numPr>
          <w:ilvl w:val="1"/>
          <w:numId w:val="25"/>
        </w:numPr>
      </w:pPr>
      <w:r>
        <w:rPr>
          <w:rStyle w:val="keyword"/>
        </w:rPr>
        <w:t>SHALL</w:t>
      </w:r>
      <w:r>
        <w:t xml:space="preserve"> contain exactly one [1..1] </w:t>
      </w:r>
      <w:r>
        <w:rPr>
          <w:rStyle w:val="XMLnameBold"/>
        </w:rPr>
        <w:t>@root</w:t>
      </w:r>
      <w:r>
        <w:t>=</w:t>
      </w:r>
      <w:r>
        <w:rPr>
          <w:rStyle w:val="XMLname"/>
        </w:rPr>
        <w:t>"2.16.840.1.113883.10.20.22.4.19"</w:t>
      </w:r>
      <w:bookmarkStart w:id="862" w:name="C_4537-10502"/>
      <w:r>
        <w:t xml:space="preserve"> (CONF:4537-10502)</w:t>
      </w:r>
      <w:bookmarkEnd w:id="862"/>
      <w:r>
        <w:t>.</w:t>
      </w:r>
    </w:p>
    <w:p w14:paraId="20FB0656" w14:textId="77777777" w:rsidR="002E1B08" w:rsidRDefault="00000000">
      <w:pPr>
        <w:numPr>
          <w:ilvl w:val="1"/>
          <w:numId w:val="25"/>
        </w:numPr>
      </w:pPr>
      <w:r>
        <w:rPr>
          <w:rStyle w:val="keyword"/>
        </w:rPr>
        <w:t>SHALL</w:t>
      </w:r>
      <w:r>
        <w:t xml:space="preserve"> contain exactly one [1..1] </w:t>
      </w:r>
      <w:r>
        <w:rPr>
          <w:rStyle w:val="XMLnameBold"/>
        </w:rPr>
        <w:t>@extension</w:t>
      </w:r>
      <w:r>
        <w:t>=</w:t>
      </w:r>
      <w:r>
        <w:rPr>
          <w:rStyle w:val="XMLname"/>
        </w:rPr>
        <w:t>"2023-05-01"</w:t>
      </w:r>
      <w:bookmarkStart w:id="863" w:name="C_4537-32570"/>
      <w:r>
        <w:t xml:space="preserve"> (CONF:4537-32570)</w:t>
      </w:r>
      <w:bookmarkEnd w:id="863"/>
      <w:r>
        <w:t>.</w:t>
      </w:r>
    </w:p>
    <w:p w14:paraId="592ED7C0" w14:textId="77777777" w:rsidR="002E1B08" w:rsidRDefault="00000000">
      <w:pPr>
        <w:numPr>
          <w:ilvl w:val="0"/>
          <w:numId w:val="25"/>
        </w:numPr>
      </w:pPr>
      <w:r>
        <w:rPr>
          <w:rStyle w:val="keyword"/>
        </w:rPr>
        <w:t>SHALL</w:t>
      </w:r>
      <w:r>
        <w:t xml:space="preserve"> contain at least one [1..*] </w:t>
      </w:r>
      <w:r>
        <w:rPr>
          <w:rStyle w:val="XMLnameBold"/>
        </w:rPr>
        <w:t>id</w:t>
      </w:r>
      <w:bookmarkStart w:id="864" w:name="C_4537-7483"/>
      <w:r>
        <w:t xml:space="preserve"> (CONF:4537-7483)</w:t>
      </w:r>
      <w:bookmarkEnd w:id="864"/>
      <w:r>
        <w:t>.</w:t>
      </w:r>
      <w:r>
        <w:br/>
        <w:t>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14:paraId="7517B7AA" w14:textId="77777777" w:rsidR="002E1B08" w:rsidRDefault="00000000">
      <w:pPr>
        <w:numPr>
          <w:ilvl w:val="0"/>
          <w:numId w:val="25"/>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865" w:name="C_4537-31229"/>
      <w:r>
        <w:t xml:space="preserve"> (CONF:4537-31229)</w:t>
      </w:r>
      <w:bookmarkEnd w:id="865"/>
      <w:r>
        <w:t>.</w:t>
      </w:r>
    </w:p>
    <w:p w14:paraId="29EDE993" w14:textId="77777777" w:rsidR="002E1B08" w:rsidRDefault="00000000">
      <w:pPr>
        <w:numPr>
          <w:ilvl w:val="0"/>
          <w:numId w:val="25"/>
        </w:numPr>
      </w:pPr>
      <w:r>
        <w:rPr>
          <w:rStyle w:val="keyword"/>
        </w:rPr>
        <w:t>SHALL</w:t>
      </w:r>
      <w:r>
        <w:t xml:space="preserve"> contain exactly one [1..1] </w:t>
      </w:r>
      <w:r>
        <w:rPr>
          <w:rStyle w:val="XMLnameBold"/>
        </w:rPr>
        <w:t>statusCode</w:t>
      </w:r>
      <w:bookmarkStart w:id="866" w:name="C_4537-7487"/>
      <w:r>
        <w:t xml:space="preserve"> (CONF:4537-7487)</w:t>
      </w:r>
      <w:bookmarkEnd w:id="866"/>
      <w:r>
        <w:t>.</w:t>
      </w:r>
    </w:p>
    <w:p w14:paraId="272666C6" w14:textId="77777777" w:rsidR="002E1B08" w:rsidRDefault="00000000">
      <w:pPr>
        <w:numPr>
          <w:ilvl w:val="1"/>
          <w:numId w:val="2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867" w:name="C_4537-19105"/>
      <w:r>
        <w:t xml:space="preserve"> (CONF:4537-19105)</w:t>
      </w:r>
      <w:bookmarkEnd w:id="867"/>
      <w:r>
        <w:t>.</w:t>
      </w:r>
    </w:p>
    <w:p w14:paraId="07418084" w14:textId="77777777" w:rsidR="002E1B08" w:rsidRDefault="00000000">
      <w:pPr>
        <w:numPr>
          <w:ilvl w:val="0"/>
          <w:numId w:val="25"/>
        </w:numPr>
      </w:pPr>
      <w:r>
        <w:rPr>
          <w:rStyle w:val="keyword"/>
        </w:rPr>
        <w:t>SHOULD</w:t>
      </w:r>
      <w:r>
        <w:t xml:space="preserve"> contain zero or one [0..1] </w:t>
      </w:r>
      <w:r>
        <w:rPr>
          <w:rStyle w:val="XMLnameBold"/>
        </w:rPr>
        <w:t>effectiveTime</w:t>
      </w:r>
      <w:bookmarkStart w:id="868" w:name="C_4537-7488"/>
      <w:r>
        <w:t xml:space="preserve"> (CONF:4537-7488)</w:t>
      </w:r>
      <w:bookmarkEnd w:id="868"/>
      <w:r>
        <w:t>.</w:t>
      </w:r>
    </w:p>
    <w:p w14:paraId="76EBFF79" w14:textId="77777777" w:rsidR="002E1B08" w:rsidRDefault="00000000">
      <w:pPr>
        <w:pStyle w:val="BodyText"/>
        <w:spacing w:before="120"/>
      </w:pPr>
      <w:r>
        <w:t>If the ID element does not reference a problem recorded elsewhere in the document, then observation/value must be populated with a coded entry.</w:t>
      </w:r>
    </w:p>
    <w:p w14:paraId="56B4B5A6" w14:textId="77777777" w:rsidR="002E1B08" w:rsidRDefault="00000000">
      <w:pPr>
        <w:numPr>
          <w:ilvl w:val="0"/>
          <w:numId w:val="25"/>
        </w:numPr>
      </w:pPr>
      <w:r>
        <w:rPr>
          <w:rStyle w:val="keyword"/>
        </w:rPr>
        <w:t>MAY</w:t>
      </w:r>
      <w:r>
        <w:t xml:space="preserve"> contain zero or one [0..1] </w:t>
      </w:r>
      <w:r>
        <w:rPr>
          <w:rStyle w:val="XMLnameBold"/>
        </w:rPr>
        <w:t>value</w:t>
      </w:r>
      <w:r>
        <w:t xml:space="preserve"> with @xsi:type="CD", where the code </w:t>
      </w:r>
      <w:r>
        <w:rPr>
          <w:rStyle w:val="keyword"/>
        </w:rPr>
        <w:t>MAY</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869" w:name="C_4537-7489"/>
      <w:r>
        <w:t xml:space="preserve"> (CONF:4537-7489)</w:t>
      </w:r>
      <w:bookmarkEnd w:id="869"/>
      <w:r>
        <w:t>.</w:t>
      </w:r>
    </w:p>
    <w:p w14:paraId="6DA98256" w14:textId="77777777" w:rsidR="002E1B08" w:rsidRDefault="00000000">
      <w:pPr>
        <w:numPr>
          <w:ilvl w:val="1"/>
          <w:numId w:val="25"/>
        </w:numPr>
      </w:pPr>
      <w:r>
        <w:t xml:space="preserve">The value, if present, </w:t>
      </w:r>
      <w:r>
        <w:rPr>
          <w:rStyle w:val="keyword"/>
        </w:rPr>
        <w:t>MAY</w:t>
      </w:r>
      <w:r>
        <w:t xml:space="preserve"> contain zero or more [0..*] </w:t>
      </w:r>
      <w:r>
        <w:rPr>
          <w:rStyle w:val="XMLnameBold"/>
        </w:rPr>
        <w:t>translation</w:t>
      </w:r>
      <w:bookmarkStart w:id="870" w:name="C_4537-32975"/>
      <w:r>
        <w:t xml:space="preserve"> (CONF:4537-32975)</w:t>
      </w:r>
      <w:bookmarkEnd w:id="870"/>
      <w:r>
        <w:t xml:space="preserve"> such that it</w:t>
      </w:r>
    </w:p>
    <w:p w14:paraId="1AF9FFB3" w14:textId="77777777" w:rsidR="002E1B08" w:rsidRDefault="00000000">
      <w:pPr>
        <w:numPr>
          <w:ilvl w:val="2"/>
          <w:numId w:val="25"/>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ICD-10-CM (urn:oid:2.16.840.1.113883.6.90)</w:t>
      </w:r>
      <w:r>
        <w:rPr>
          <w:rStyle w:val="keyword"/>
        </w:rPr>
        <w:t xml:space="preserve"> DYNAMIC</w:t>
      </w:r>
      <w:bookmarkStart w:id="871" w:name="C_4537-32976"/>
      <w:r>
        <w:t xml:space="preserve"> (CONF:4537-32976)</w:t>
      </w:r>
      <w:bookmarkEnd w:id="871"/>
      <w:r>
        <w:t>.</w:t>
      </w:r>
    </w:p>
    <w:p w14:paraId="03D34395" w14:textId="77777777" w:rsidR="002E1B08" w:rsidRDefault="00000000">
      <w:pPr>
        <w:pStyle w:val="Caption"/>
      </w:pPr>
      <w:bookmarkStart w:id="872" w:name="_Toc119067408"/>
      <w:bookmarkStart w:id="873" w:name="_Toc119074832"/>
      <w:bookmarkStart w:id="874" w:name="_Toc120095043"/>
      <w:r>
        <w:lastRenderedPageBreak/>
        <w:t xml:space="preserve">Table </w:t>
      </w:r>
      <w:r>
        <w:fldChar w:fldCharType="begin"/>
      </w:r>
      <w:r>
        <w:instrText>SEQ Table \* ARABIC</w:instrText>
      </w:r>
      <w:r>
        <w:fldChar w:fldCharType="separate"/>
      </w:r>
      <w:r>
        <w:t>50</w:t>
      </w:r>
      <w:r>
        <w:fldChar w:fldCharType="end"/>
      </w:r>
      <w:r>
        <w:t xml:space="preserve">: </w:t>
      </w:r>
      <w:bookmarkStart w:id="875" w:name="Problem"/>
      <w:r>
        <w:t>Problem</w:t>
      </w:r>
      <w:bookmarkEnd w:id="872"/>
      <w:bookmarkEnd w:id="873"/>
      <w:bookmarkEnd w:id="874"/>
      <w:bookmarkEnd w:id="8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40B0DC6D" w14:textId="77777777">
        <w:trPr>
          <w:jc w:val="center"/>
        </w:trPr>
        <w:tc>
          <w:tcPr>
            <w:tcW w:w="1440" w:type="dxa"/>
            <w:gridSpan w:val="4"/>
          </w:tcPr>
          <w:p w14:paraId="5AD45E87" w14:textId="77777777" w:rsidR="002E1B08" w:rsidRDefault="00000000">
            <w:pPr>
              <w:pStyle w:val="TableText"/>
            </w:pPr>
            <w:r>
              <w:t>Value Set: Problem urn:oid:2.16.840.1.113883.3.88.12.3221.7.4</w:t>
            </w:r>
          </w:p>
          <w:p w14:paraId="203B521D" w14:textId="77777777" w:rsidR="002E1B08" w:rsidRDefault="00000000">
            <w:pPr>
              <w:pStyle w:val="TableText"/>
            </w:pPr>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t>This value set was imported on 6/26/2019 with a version of 20190426.</w:t>
            </w:r>
          </w:p>
          <w:p w14:paraId="1EC9D9AF" w14:textId="77777777" w:rsidR="002E1B08" w:rsidRDefault="00000000">
            <w:pPr>
              <w:pStyle w:val="TableText"/>
            </w:pPr>
            <w:r>
              <w:t xml:space="preserve">Value Set Source: </w:t>
            </w:r>
            <w:hyperlink r:id="rId38" w:history="1">
              <w:r>
                <w:rPr>
                  <w:rStyle w:val="HyperlinkCourierBold"/>
                </w:rPr>
                <w:t>https://vsac.nlm.nih.gov/valueset/2.16.840.1.113883.3.88.12.3221.7.4/expansion</w:t>
              </w:r>
            </w:hyperlink>
          </w:p>
        </w:tc>
      </w:tr>
      <w:tr w:rsidR="002E1B08" w14:paraId="4DF3261B" w14:textId="77777777">
        <w:trPr>
          <w:cantSplit/>
          <w:tblHeader/>
          <w:jc w:val="center"/>
        </w:trPr>
        <w:tc>
          <w:tcPr>
            <w:tcW w:w="1560" w:type="dxa"/>
            <w:shd w:val="clear" w:color="auto" w:fill="E6E6E6"/>
          </w:tcPr>
          <w:p w14:paraId="5C0510DF" w14:textId="77777777" w:rsidR="002E1B08" w:rsidRDefault="00000000">
            <w:pPr>
              <w:pStyle w:val="TableHead"/>
            </w:pPr>
            <w:r>
              <w:t>Code</w:t>
            </w:r>
          </w:p>
        </w:tc>
        <w:tc>
          <w:tcPr>
            <w:tcW w:w="3000" w:type="dxa"/>
            <w:shd w:val="clear" w:color="auto" w:fill="E6E6E6"/>
          </w:tcPr>
          <w:p w14:paraId="49651B98" w14:textId="77777777" w:rsidR="002E1B08" w:rsidRDefault="00000000">
            <w:pPr>
              <w:pStyle w:val="TableHead"/>
            </w:pPr>
            <w:r>
              <w:t>Code System</w:t>
            </w:r>
          </w:p>
        </w:tc>
        <w:tc>
          <w:tcPr>
            <w:tcW w:w="3000" w:type="dxa"/>
            <w:shd w:val="clear" w:color="auto" w:fill="E6E6E6"/>
          </w:tcPr>
          <w:p w14:paraId="46E0753A" w14:textId="77777777" w:rsidR="002E1B08" w:rsidRDefault="00000000">
            <w:pPr>
              <w:pStyle w:val="TableHead"/>
            </w:pPr>
            <w:r>
              <w:t>Code System OID</w:t>
            </w:r>
          </w:p>
        </w:tc>
        <w:tc>
          <w:tcPr>
            <w:tcW w:w="2520" w:type="dxa"/>
            <w:shd w:val="clear" w:color="auto" w:fill="E6E6E6"/>
          </w:tcPr>
          <w:p w14:paraId="2BFE1833" w14:textId="77777777" w:rsidR="002E1B08" w:rsidRDefault="00000000">
            <w:pPr>
              <w:pStyle w:val="TableHead"/>
            </w:pPr>
            <w:r>
              <w:t>Print Name</w:t>
            </w:r>
          </w:p>
        </w:tc>
      </w:tr>
      <w:tr w:rsidR="002E1B08" w14:paraId="16A79B55" w14:textId="77777777">
        <w:trPr>
          <w:jc w:val="center"/>
        </w:trPr>
        <w:tc>
          <w:tcPr>
            <w:tcW w:w="1170" w:type="dxa"/>
          </w:tcPr>
          <w:p w14:paraId="0409C1E3" w14:textId="77777777" w:rsidR="002E1B08" w:rsidRDefault="00000000">
            <w:pPr>
              <w:pStyle w:val="TableText"/>
            </w:pPr>
            <w:r>
              <w:t>10000006</w:t>
            </w:r>
          </w:p>
        </w:tc>
        <w:tc>
          <w:tcPr>
            <w:tcW w:w="3195" w:type="dxa"/>
          </w:tcPr>
          <w:p w14:paraId="055FE069" w14:textId="77777777" w:rsidR="002E1B08" w:rsidRDefault="00000000">
            <w:pPr>
              <w:pStyle w:val="TableText"/>
            </w:pPr>
            <w:r>
              <w:t>SNOMED CT</w:t>
            </w:r>
          </w:p>
        </w:tc>
        <w:tc>
          <w:tcPr>
            <w:tcW w:w="3195" w:type="dxa"/>
          </w:tcPr>
          <w:p w14:paraId="4A30BF6F" w14:textId="77777777" w:rsidR="002E1B08" w:rsidRDefault="00000000">
            <w:pPr>
              <w:pStyle w:val="TableText"/>
            </w:pPr>
            <w:r>
              <w:t>urn:oid:2.16.840.1.113883.6.96</w:t>
            </w:r>
          </w:p>
        </w:tc>
        <w:tc>
          <w:tcPr>
            <w:tcW w:w="2520" w:type="dxa"/>
          </w:tcPr>
          <w:p w14:paraId="4B2CF45E" w14:textId="77777777" w:rsidR="002E1B08" w:rsidRDefault="00000000">
            <w:pPr>
              <w:pStyle w:val="TableText"/>
            </w:pPr>
            <w:r>
              <w:t>Radiating chest pain (finding)</w:t>
            </w:r>
          </w:p>
        </w:tc>
      </w:tr>
      <w:tr w:rsidR="002E1B08" w14:paraId="71495F0E" w14:textId="77777777">
        <w:trPr>
          <w:jc w:val="center"/>
        </w:trPr>
        <w:tc>
          <w:tcPr>
            <w:tcW w:w="1170" w:type="dxa"/>
          </w:tcPr>
          <w:p w14:paraId="36FED5E9" w14:textId="77777777" w:rsidR="002E1B08" w:rsidRDefault="00000000">
            <w:pPr>
              <w:pStyle w:val="TableText"/>
            </w:pPr>
            <w:r>
              <w:t>10001005</w:t>
            </w:r>
          </w:p>
        </w:tc>
        <w:tc>
          <w:tcPr>
            <w:tcW w:w="3195" w:type="dxa"/>
          </w:tcPr>
          <w:p w14:paraId="696110CD" w14:textId="77777777" w:rsidR="002E1B08" w:rsidRDefault="00000000">
            <w:pPr>
              <w:pStyle w:val="TableText"/>
            </w:pPr>
            <w:r>
              <w:t>SNOMED CT</w:t>
            </w:r>
          </w:p>
        </w:tc>
        <w:tc>
          <w:tcPr>
            <w:tcW w:w="3195" w:type="dxa"/>
          </w:tcPr>
          <w:p w14:paraId="4BCE7B6A" w14:textId="77777777" w:rsidR="002E1B08" w:rsidRDefault="00000000">
            <w:pPr>
              <w:pStyle w:val="TableText"/>
            </w:pPr>
            <w:r>
              <w:t>urn:oid:2.16.840.1.113883.6.96</w:t>
            </w:r>
          </w:p>
        </w:tc>
        <w:tc>
          <w:tcPr>
            <w:tcW w:w="2520" w:type="dxa"/>
          </w:tcPr>
          <w:p w14:paraId="4B615D69" w14:textId="77777777" w:rsidR="002E1B08" w:rsidRDefault="00000000">
            <w:pPr>
              <w:pStyle w:val="TableText"/>
            </w:pPr>
            <w:r>
              <w:t>Bacterial sepsis (disorder)</w:t>
            </w:r>
          </w:p>
        </w:tc>
      </w:tr>
      <w:tr w:rsidR="002E1B08" w14:paraId="7704877C" w14:textId="77777777">
        <w:trPr>
          <w:jc w:val="center"/>
        </w:trPr>
        <w:tc>
          <w:tcPr>
            <w:tcW w:w="1170" w:type="dxa"/>
          </w:tcPr>
          <w:p w14:paraId="26D09B17" w14:textId="77777777" w:rsidR="002E1B08" w:rsidRDefault="00000000">
            <w:pPr>
              <w:pStyle w:val="TableText"/>
            </w:pPr>
            <w:r>
              <w:t>10007009</w:t>
            </w:r>
          </w:p>
        </w:tc>
        <w:tc>
          <w:tcPr>
            <w:tcW w:w="3195" w:type="dxa"/>
          </w:tcPr>
          <w:p w14:paraId="2BDA96B3" w14:textId="77777777" w:rsidR="002E1B08" w:rsidRDefault="00000000">
            <w:pPr>
              <w:pStyle w:val="TableText"/>
            </w:pPr>
            <w:r>
              <w:t>SNOMED CT</w:t>
            </w:r>
          </w:p>
        </w:tc>
        <w:tc>
          <w:tcPr>
            <w:tcW w:w="3195" w:type="dxa"/>
          </w:tcPr>
          <w:p w14:paraId="7BD42698" w14:textId="77777777" w:rsidR="002E1B08" w:rsidRDefault="00000000">
            <w:pPr>
              <w:pStyle w:val="TableText"/>
            </w:pPr>
            <w:r>
              <w:t>urn:oid:2.16.840.1.113883.6.96</w:t>
            </w:r>
          </w:p>
        </w:tc>
        <w:tc>
          <w:tcPr>
            <w:tcW w:w="2520" w:type="dxa"/>
          </w:tcPr>
          <w:p w14:paraId="14D97FB2" w14:textId="77777777" w:rsidR="002E1B08" w:rsidRDefault="00000000">
            <w:pPr>
              <w:pStyle w:val="TableText"/>
            </w:pPr>
            <w:r>
              <w:t>Coffin-Siris syndrome (disorder)</w:t>
            </w:r>
          </w:p>
        </w:tc>
      </w:tr>
      <w:tr w:rsidR="002E1B08" w14:paraId="0A7AF5E9" w14:textId="77777777">
        <w:trPr>
          <w:jc w:val="center"/>
        </w:trPr>
        <w:tc>
          <w:tcPr>
            <w:tcW w:w="1170" w:type="dxa"/>
          </w:tcPr>
          <w:p w14:paraId="03CE8641" w14:textId="77777777" w:rsidR="002E1B08" w:rsidRDefault="00000000">
            <w:pPr>
              <w:pStyle w:val="TableText"/>
            </w:pPr>
            <w:r>
              <w:t>1001000119102</w:t>
            </w:r>
          </w:p>
        </w:tc>
        <w:tc>
          <w:tcPr>
            <w:tcW w:w="3195" w:type="dxa"/>
          </w:tcPr>
          <w:p w14:paraId="250115CD" w14:textId="77777777" w:rsidR="002E1B08" w:rsidRDefault="00000000">
            <w:pPr>
              <w:pStyle w:val="TableText"/>
            </w:pPr>
            <w:r>
              <w:t>SNOMED CT</w:t>
            </w:r>
          </w:p>
        </w:tc>
        <w:tc>
          <w:tcPr>
            <w:tcW w:w="3195" w:type="dxa"/>
          </w:tcPr>
          <w:p w14:paraId="35AE1711" w14:textId="77777777" w:rsidR="002E1B08" w:rsidRDefault="00000000">
            <w:pPr>
              <w:pStyle w:val="TableText"/>
            </w:pPr>
            <w:r>
              <w:t>urn:oid:2.16.840.1.113883.6.96</w:t>
            </w:r>
          </w:p>
        </w:tc>
        <w:tc>
          <w:tcPr>
            <w:tcW w:w="2520" w:type="dxa"/>
          </w:tcPr>
          <w:p w14:paraId="72B7A67D" w14:textId="77777777" w:rsidR="002E1B08" w:rsidRDefault="00000000">
            <w:pPr>
              <w:pStyle w:val="TableText"/>
            </w:pPr>
            <w:r>
              <w:t>Pulmonary embolism with pulmonary infarction (disorder)</w:t>
            </w:r>
          </w:p>
        </w:tc>
      </w:tr>
      <w:tr w:rsidR="002E1B08" w14:paraId="70FA6AF5" w14:textId="77777777">
        <w:trPr>
          <w:jc w:val="center"/>
        </w:trPr>
        <w:tc>
          <w:tcPr>
            <w:tcW w:w="1170" w:type="dxa"/>
          </w:tcPr>
          <w:p w14:paraId="2A389FB9" w14:textId="77777777" w:rsidR="002E1B08" w:rsidRDefault="00000000">
            <w:pPr>
              <w:pStyle w:val="TableText"/>
            </w:pPr>
            <w:r>
              <w:t>1001000124104</w:t>
            </w:r>
          </w:p>
        </w:tc>
        <w:tc>
          <w:tcPr>
            <w:tcW w:w="3195" w:type="dxa"/>
          </w:tcPr>
          <w:p w14:paraId="595438E6" w14:textId="77777777" w:rsidR="002E1B08" w:rsidRDefault="00000000">
            <w:pPr>
              <w:pStyle w:val="TableText"/>
            </w:pPr>
            <w:r>
              <w:t>SNOMED CT</w:t>
            </w:r>
          </w:p>
        </w:tc>
        <w:tc>
          <w:tcPr>
            <w:tcW w:w="3195" w:type="dxa"/>
          </w:tcPr>
          <w:p w14:paraId="0F17AE58" w14:textId="77777777" w:rsidR="002E1B08" w:rsidRDefault="00000000">
            <w:pPr>
              <w:pStyle w:val="TableText"/>
            </w:pPr>
            <w:r>
              <w:t>urn:oid:2.16.840.1.113883.6.96</w:t>
            </w:r>
          </w:p>
        </w:tc>
        <w:tc>
          <w:tcPr>
            <w:tcW w:w="2520" w:type="dxa"/>
          </w:tcPr>
          <w:p w14:paraId="1A8810D5" w14:textId="77777777" w:rsidR="002E1B08" w:rsidRDefault="00000000">
            <w:pPr>
              <w:pStyle w:val="TableText"/>
            </w:pPr>
            <w:r>
              <w:t>Normal left ventricular systolic function (finding)</w:t>
            </w:r>
          </w:p>
        </w:tc>
      </w:tr>
      <w:tr w:rsidR="002E1B08" w14:paraId="244A7306" w14:textId="77777777">
        <w:trPr>
          <w:jc w:val="center"/>
        </w:trPr>
        <w:tc>
          <w:tcPr>
            <w:tcW w:w="1170" w:type="dxa"/>
          </w:tcPr>
          <w:p w14:paraId="51E61FF4" w14:textId="77777777" w:rsidR="002E1B08" w:rsidRDefault="00000000">
            <w:pPr>
              <w:pStyle w:val="TableText"/>
            </w:pPr>
            <w:r>
              <w:t>10017004</w:t>
            </w:r>
          </w:p>
        </w:tc>
        <w:tc>
          <w:tcPr>
            <w:tcW w:w="3195" w:type="dxa"/>
          </w:tcPr>
          <w:p w14:paraId="0464C3AA" w14:textId="77777777" w:rsidR="002E1B08" w:rsidRDefault="00000000">
            <w:pPr>
              <w:pStyle w:val="TableText"/>
            </w:pPr>
            <w:r>
              <w:t>SNOMED CT</w:t>
            </w:r>
          </w:p>
        </w:tc>
        <w:tc>
          <w:tcPr>
            <w:tcW w:w="3195" w:type="dxa"/>
          </w:tcPr>
          <w:p w14:paraId="28B2F314" w14:textId="77777777" w:rsidR="002E1B08" w:rsidRDefault="00000000">
            <w:pPr>
              <w:pStyle w:val="TableText"/>
            </w:pPr>
            <w:r>
              <w:t>urn:oid:2.16.840.1.113883.6.96</w:t>
            </w:r>
          </w:p>
        </w:tc>
        <w:tc>
          <w:tcPr>
            <w:tcW w:w="2520" w:type="dxa"/>
          </w:tcPr>
          <w:p w14:paraId="74240115" w14:textId="77777777" w:rsidR="002E1B08" w:rsidRDefault="00000000">
            <w:pPr>
              <w:pStyle w:val="TableText"/>
            </w:pPr>
            <w:r>
              <w:t>Occlusal wear of teeth (disorder)</w:t>
            </w:r>
          </w:p>
        </w:tc>
      </w:tr>
      <w:tr w:rsidR="002E1B08" w14:paraId="03E85AF1" w14:textId="77777777">
        <w:trPr>
          <w:jc w:val="center"/>
        </w:trPr>
        <w:tc>
          <w:tcPr>
            <w:tcW w:w="1170" w:type="dxa"/>
          </w:tcPr>
          <w:p w14:paraId="572B7256" w14:textId="77777777" w:rsidR="002E1B08" w:rsidRDefault="00000000">
            <w:pPr>
              <w:pStyle w:val="TableText"/>
            </w:pPr>
            <w:r>
              <w:t>100191000119105</w:t>
            </w:r>
          </w:p>
        </w:tc>
        <w:tc>
          <w:tcPr>
            <w:tcW w:w="3195" w:type="dxa"/>
          </w:tcPr>
          <w:p w14:paraId="38CE402F" w14:textId="77777777" w:rsidR="002E1B08" w:rsidRDefault="00000000">
            <w:pPr>
              <w:pStyle w:val="TableText"/>
            </w:pPr>
            <w:r>
              <w:t>SNOMED CT</w:t>
            </w:r>
          </w:p>
        </w:tc>
        <w:tc>
          <w:tcPr>
            <w:tcW w:w="3195" w:type="dxa"/>
          </w:tcPr>
          <w:p w14:paraId="5B8116FA" w14:textId="77777777" w:rsidR="002E1B08" w:rsidRDefault="00000000">
            <w:pPr>
              <w:pStyle w:val="TableText"/>
            </w:pPr>
            <w:r>
              <w:t>urn:oid:2.16.840.1.113883.6.96</w:t>
            </w:r>
          </w:p>
        </w:tc>
        <w:tc>
          <w:tcPr>
            <w:tcW w:w="2520" w:type="dxa"/>
          </w:tcPr>
          <w:p w14:paraId="025B4EBD" w14:textId="77777777" w:rsidR="002E1B08" w:rsidRDefault="00000000">
            <w:pPr>
              <w:pStyle w:val="TableText"/>
            </w:pPr>
            <w:r>
              <w:t>Asymmetry of prostate (finding)</w:t>
            </w:r>
          </w:p>
        </w:tc>
      </w:tr>
      <w:tr w:rsidR="002E1B08" w14:paraId="3FA3C71D" w14:textId="77777777">
        <w:trPr>
          <w:jc w:val="center"/>
        </w:trPr>
        <w:tc>
          <w:tcPr>
            <w:tcW w:w="1170" w:type="dxa"/>
          </w:tcPr>
          <w:p w14:paraId="03F57E76" w14:textId="77777777" w:rsidR="002E1B08" w:rsidRDefault="00000000">
            <w:pPr>
              <w:pStyle w:val="TableText"/>
            </w:pPr>
            <w:r>
              <w:t>100211000119106</w:t>
            </w:r>
          </w:p>
        </w:tc>
        <w:tc>
          <w:tcPr>
            <w:tcW w:w="3195" w:type="dxa"/>
          </w:tcPr>
          <w:p w14:paraId="7C013418" w14:textId="77777777" w:rsidR="002E1B08" w:rsidRDefault="00000000">
            <w:pPr>
              <w:pStyle w:val="TableText"/>
            </w:pPr>
            <w:r>
              <w:t>SNOMED CT</w:t>
            </w:r>
          </w:p>
        </w:tc>
        <w:tc>
          <w:tcPr>
            <w:tcW w:w="3195" w:type="dxa"/>
          </w:tcPr>
          <w:p w14:paraId="5538795A" w14:textId="77777777" w:rsidR="002E1B08" w:rsidRDefault="00000000">
            <w:pPr>
              <w:pStyle w:val="TableText"/>
            </w:pPr>
            <w:r>
              <w:t>urn:oid:2.16.840.1.113883.6.96</w:t>
            </w:r>
          </w:p>
        </w:tc>
        <w:tc>
          <w:tcPr>
            <w:tcW w:w="2520" w:type="dxa"/>
          </w:tcPr>
          <w:p w14:paraId="72945592" w14:textId="77777777" w:rsidR="002E1B08" w:rsidRDefault="00000000">
            <w:pPr>
              <w:pStyle w:val="TableText"/>
            </w:pPr>
            <w:r>
              <w:t>Muscle spasm of thoracic back (disorder)</w:t>
            </w:r>
          </w:p>
        </w:tc>
      </w:tr>
      <w:tr w:rsidR="002E1B08" w14:paraId="30B74D53" w14:textId="77777777">
        <w:trPr>
          <w:jc w:val="center"/>
        </w:trPr>
        <w:tc>
          <w:tcPr>
            <w:tcW w:w="1170" w:type="dxa"/>
          </w:tcPr>
          <w:p w14:paraId="091A6DCB" w14:textId="77777777" w:rsidR="002E1B08" w:rsidRDefault="00000000">
            <w:pPr>
              <w:pStyle w:val="TableText"/>
            </w:pPr>
            <w:r>
              <w:t>100231000119101</w:t>
            </w:r>
          </w:p>
        </w:tc>
        <w:tc>
          <w:tcPr>
            <w:tcW w:w="3195" w:type="dxa"/>
          </w:tcPr>
          <w:p w14:paraId="55F2B872" w14:textId="77777777" w:rsidR="002E1B08" w:rsidRDefault="00000000">
            <w:pPr>
              <w:pStyle w:val="TableText"/>
            </w:pPr>
            <w:r>
              <w:t>SNOMED CT</w:t>
            </w:r>
          </w:p>
        </w:tc>
        <w:tc>
          <w:tcPr>
            <w:tcW w:w="3195" w:type="dxa"/>
          </w:tcPr>
          <w:p w14:paraId="5B9AD3FD" w14:textId="77777777" w:rsidR="002E1B08" w:rsidRDefault="00000000">
            <w:pPr>
              <w:pStyle w:val="TableText"/>
            </w:pPr>
            <w:r>
              <w:t>urn:oid:2.16.840.1.113883.6.96</w:t>
            </w:r>
          </w:p>
        </w:tc>
        <w:tc>
          <w:tcPr>
            <w:tcW w:w="2520" w:type="dxa"/>
          </w:tcPr>
          <w:p w14:paraId="5DC3844C" w14:textId="77777777" w:rsidR="002E1B08" w:rsidRDefault="00000000">
            <w:pPr>
              <w:pStyle w:val="TableText"/>
            </w:pPr>
            <w:r>
              <w:t>Acquired pericardial cyst (disorder)</w:t>
            </w:r>
          </w:p>
        </w:tc>
      </w:tr>
      <w:tr w:rsidR="002E1B08" w14:paraId="067AE1F7" w14:textId="77777777">
        <w:trPr>
          <w:jc w:val="center"/>
        </w:trPr>
        <w:tc>
          <w:tcPr>
            <w:tcW w:w="1170" w:type="dxa"/>
          </w:tcPr>
          <w:p w14:paraId="031E2A58" w14:textId="77777777" w:rsidR="002E1B08" w:rsidRDefault="00000000">
            <w:pPr>
              <w:pStyle w:val="TableText"/>
            </w:pPr>
            <w:r>
              <w:t>10028000</w:t>
            </w:r>
          </w:p>
        </w:tc>
        <w:tc>
          <w:tcPr>
            <w:tcW w:w="3195" w:type="dxa"/>
          </w:tcPr>
          <w:p w14:paraId="374B267F" w14:textId="77777777" w:rsidR="002E1B08" w:rsidRDefault="00000000">
            <w:pPr>
              <w:pStyle w:val="TableText"/>
            </w:pPr>
            <w:r>
              <w:t>SNOMED CT</w:t>
            </w:r>
          </w:p>
        </w:tc>
        <w:tc>
          <w:tcPr>
            <w:tcW w:w="3195" w:type="dxa"/>
          </w:tcPr>
          <w:p w14:paraId="59109647" w14:textId="77777777" w:rsidR="002E1B08" w:rsidRDefault="00000000">
            <w:pPr>
              <w:pStyle w:val="TableText"/>
            </w:pPr>
            <w:r>
              <w:t>urn:oid:2.16.840.1.113883.6.96</w:t>
            </w:r>
          </w:p>
        </w:tc>
        <w:tc>
          <w:tcPr>
            <w:tcW w:w="2520" w:type="dxa"/>
          </w:tcPr>
          <w:p w14:paraId="6C61FEDA" w14:textId="77777777" w:rsidR="002E1B08" w:rsidRDefault="00000000">
            <w:pPr>
              <w:pStyle w:val="TableText"/>
            </w:pPr>
            <w:r>
              <w:t>Uncomplicated sedative, hypnotic AND/OR anxiolytic withdrawal (disorder)</w:t>
            </w:r>
          </w:p>
        </w:tc>
      </w:tr>
      <w:tr w:rsidR="002E1B08" w14:paraId="0D080E5B" w14:textId="77777777">
        <w:trPr>
          <w:jc w:val="center"/>
        </w:trPr>
        <w:tc>
          <w:tcPr>
            <w:tcW w:w="1440" w:type="dxa"/>
            <w:gridSpan w:val="4"/>
          </w:tcPr>
          <w:p w14:paraId="333B8272" w14:textId="77777777" w:rsidR="002E1B08" w:rsidRDefault="00000000">
            <w:pPr>
              <w:pStyle w:val="TableText"/>
            </w:pPr>
            <w:r>
              <w:t>...</w:t>
            </w:r>
          </w:p>
        </w:tc>
      </w:tr>
    </w:tbl>
    <w:p w14:paraId="091B82B7" w14:textId="77777777" w:rsidR="002E1B08" w:rsidRDefault="002E1B08">
      <w:pPr>
        <w:pStyle w:val="BodyText"/>
      </w:pPr>
    </w:p>
    <w:p w14:paraId="7F726F28" w14:textId="77777777" w:rsidR="002E1B08" w:rsidRDefault="00000000">
      <w:pPr>
        <w:pStyle w:val="Caption"/>
      </w:pPr>
      <w:bookmarkStart w:id="876" w:name="_Toc119067409"/>
      <w:bookmarkStart w:id="877" w:name="_Toc119074833"/>
      <w:bookmarkStart w:id="878" w:name="_Toc120095044"/>
      <w:r>
        <w:lastRenderedPageBreak/>
        <w:t xml:space="preserve">Table </w:t>
      </w:r>
      <w:r>
        <w:fldChar w:fldCharType="begin"/>
      </w:r>
      <w:r>
        <w:instrText>SEQ Table \* ARABIC</w:instrText>
      </w:r>
      <w:r>
        <w:fldChar w:fldCharType="separate"/>
      </w:r>
      <w:r>
        <w:t>51</w:t>
      </w:r>
      <w:r>
        <w:fldChar w:fldCharType="end"/>
      </w:r>
      <w:r>
        <w:t xml:space="preserve">: </w:t>
      </w:r>
      <w:bookmarkStart w:id="879" w:name="Problem_Type_SNOMEDCT"/>
      <w:r>
        <w:t>Problem Type (SNOMEDCT)</w:t>
      </w:r>
      <w:bookmarkEnd w:id="876"/>
      <w:bookmarkEnd w:id="877"/>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2215D209" w14:textId="77777777">
        <w:trPr>
          <w:jc w:val="center"/>
        </w:trPr>
        <w:tc>
          <w:tcPr>
            <w:tcW w:w="1440" w:type="dxa"/>
            <w:gridSpan w:val="4"/>
          </w:tcPr>
          <w:p w14:paraId="641F5913" w14:textId="77777777" w:rsidR="002E1B08" w:rsidRDefault="00000000">
            <w:pPr>
              <w:pStyle w:val="TableText"/>
            </w:pPr>
            <w:r>
              <w:t>Value Set: Problem Type (SNOMEDCT) urn:oid:2.16.840.1.113883.3.88.12.3221.7.2</w:t>
            </w:r>
          </w:p>
          <w:p w14:paraId="21A91E5F" w14:textId="77777777" w:rsidR="002E1B08" w:rsidRDefault="00000000">
            <w:pPr>
              <w:pStyle w:val="TableText"/>
            </w:pPr>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t>This value set was imported on 6/20/2019 with a version of 20190319.</w:t>
            </w:r>
          </w:p>
          <w:p w14:paraId="6FFEEEA3" w14:textId="77777777" w:rsidR="002E1B08" w:rsidRDefault="00000000">
            <w:pPr>
              <w:pStyle w:val="TableText"/>
            </w:pPr>
            <w:r>
              <w:t xml:space="preserve">Value Set Source: </w:t>
            </w:r>
            <w:hyperlink r:id="rId39" w:history="1">
              <w:r>
                <w:rPr>
                  <w:rStyle w:val="HyperlinkCourierBold"/>
                </w:rPr>
                <w:t>https://vsac.nlm.nih.gov/valueset/2.16.840.1.113883.3.88.12.3221.7.2/expansion</w:t>
              </w:r>
            </w:hyperlink>
          </w:p>
        </w:tc>
      </w:tr>
      <w:tr w:rsidR="002E1B08" w14:paraId="26504824" w14:textId="77777777">
        <w:trPr>
          <w:cantSplit/>
          <w:tblHeader/>
          <w:jc w:val="center"/>
        </w:trPr>
        <w:tc>
          <w:tcPr>
            <w:tcW w:w="1560" w:type="dxa"/>
            <w:shd w:val="clear" w:color="auto" w:fill="E6E6E6"/>
          </w:tcPr>
          <w:p w14:paraId="3A276F9F" w14:textId="77777777" w:rsidR="002E1B08" w:rsidRDefault="00000000">
            <w:pPr>
              <w:pStyle w:val="TableHead"/>
            </w:pPr>
            <w:r>
              <w:t>Code</w:t>
            </w:r>
          </w:p>
        </w:tc>
        <w:tc>
          <w:tcPr>
            <w:tcW w:w="3000" w:type="dxa"/>
            <w:shd w:val="clear" w:color="auto" w:fill="E6E6E6"/>
          </w:tcPr>
          <w:p w14:paraId="15F20420" w14:textId="77777777" w:rsidR="002E1B08" w:rsidRDefault="00000000">
            <w:pPr>
              <w:pStyle w:val="TableHead"/>
            </w:pPr>
            <w:r>
              <w:t>Code System</w:t>
            </w:r>
          </w:p>
        </w:tc>
        <w:tc>
          <w:tcPr>
            <w:tcW w:w="3000" w:type="dxa"/>
            <w:shd w:val="clear" w:color="auto" w:fill="E6E6E6"/>
          </w:tcPr>
          <w:p w14:paraId="0094FF8B" w14:textId="77777777" w:rsidR="002E1B08" w:rsidRDefault="00000000">
            <w:pPr>
              <w:pStyle w:val="TableHead"/>
            </w:pPr>
            <w:r>
              <w:t>Code System OID</w:t>
            </w:r>
          </w:p>
        </w:tc>
        <w:tc>
          <w:tcPr>
            <w:tcW w:w="2520" w:type="dxa"/>
            <w:shd w:val="clear" w:color="auto" w:fill="E6E6E6"/>
          </w:tcPr>
          <w:p w14:paraId="6F1C28A6" w14:textId="77777777" w:rsidR="002E1B08" w:rsidRDefault="00000000">
            <w:pPr>
              <w:pStyle w:val="TableHead"/>
            </w:pPr>
            <w:r>
              <w:t>Print Name</w:t>
            </w:r>
          </w:p>
        </w:tc>
      </w:tr>
      <w:tr w:rsidR="002E1B08" w14:paraId="43B9ABF8" w14:textId="77777777">
        <w:trPr>
          <w:jc w:val="center"/>
        </w:trPr>
        <w:tc>
          <w:tcPr>
            <w:tcW w:w="1170" w:type="dxa"/>
          </w:tcPr>
          <w:p w14:paraId="70EC5861" w14:textId="77777777" w:rsidR="002E1B08" w:rsidRDefault="00000000">
            <w:pPr>
              <w:pStyle w:val="TableText"/>
            </w:pPr>
            <w:r>
              <w:t>248536006</w:t>
            </w:r>
          </w:p>
        </w:tc>
        <w:tc>
          <w:tcPr>
            <w:tcW w:w="3195" w:type="dxa"/>
          </w:tcPr>
          <w:p w14:paraId="36077022" w14:textId="77777777" w:rsidR="002E1B08" w:rsidRDefault="00000000">
            <w:pPr>
              <w:pStyle w:val="TableText"/>
            </w:pPr>
            <w:r>
              <w:t>SNOMED CT</w:t>
            </w:r>
          </w:p>
        </w:tc>
        <w:tc>
          <w:tcPr>
            <w:tcW w:w="3195" w:type="dxa"/>
          </w:tcPr>
          <w:p w14:paraId="56659B99" w14:textId="77777777" w:rsidR="002E1B08" w:rsidRDefault="00000000">
            <w:pPr>
              <w:pStyle w:val="TableText"/>
            </w:pPr>
            <w:r>
              <w:t>urn:oid:2.16.840.1.113883.6.96</w:t>
            </w:r>
          </w:p>
        </w:tc>
        <w:tc>
          <w:tcPr>
            <w:tcW w:w="2520" w:type="dxa"/>
          </w:tcPr>
          <w:p w14:paraId="130F0EDB" w14:textId="77777777" w:rsidR="002E1B08" w:rsidRDefault="00000000">
            <w:pPr>
              <w:pStyle w:val="TableText"/>
            </w:pPr>
            <w:r>
              <w:t>Finding of functional performance and activity (finding)</w:t>
            </w:r>
          </w:p>
        </w:tc>
      </w:tr>
      <w:tr w:rsidR="002E1B08" w14:paraId="71702931" w14:textId="77777777">
        <w:trPr>
          <w:jc w:val="center"/>
        </w:trPr>
        <w:tc>
          <w:tcPr>
            <w:tcW w:w="1170" w:type="dxa"/>
          </w:tcPr>
          <w:p w14:paraId="45071CB7" w14:textId="77777777" w:rsidR="002E1B08" w:rsidRDefault="00000000">
            <w:pPr>
              <w:pStyle w:val="TableText"/>
            </w:pPr>
            <w:r>
              <w:t>282291009</w:t>
            </w:r>
          </w:p>
        </w:tc>
        <w:tc>
          <w:tcPr>
            <w:tcW w:w="3195" w:type="dxa"/>
          </w:tcPr>
          <w:p w14:paraId="3CE5673B" w14:textId="77777777" w:rsidR="002E1B08" w:rsidRDefault="00000000">
            <w:pPr>
              <w:pStyle w:val="TableText"/>
            </w:pPr>
            <w:r>
              <w:t>SNOMED CT</w:t>
            </w:r>
          </w:p>
        </w:tc>
        <w:tc>
          <w:tcPr>
            <w:tcW w:w="3195" w:type="dxa"/>
          </w:tcPr>
          <w:p w14:paraId="47B6189A" w14:textId="77777777" w:rsidR="002E1B08" w:rsidRDefault="00000000">
            <w:pPr>
              <w:pStyle w:val="TableText"/>
            </w:pPr>
            <w:r>
              <w:t>urn:oid:2.16.840.1.113883.6.96</w:t>
            </w:r>
          </w:p>
        </w:tc>
        <w:tc>
          <w:tcPr>
            <w:tcW w:w="2520" w:type="dxa"/>
          </w:tcPr>
          <w:p w14:paraId="2FDAA171" w14:textId="77777777" w:rsidR="002E1B08" w:rsidRDefault="00000000">
            <w:pPr>
              <w:pStyle w:val="TableText"/>
            </w:pPr>
            <w:r>
              <w:t>Diagnosis interpretation (observable entity)</w:t>
            </w:r>
          </w:p>
        </w:tc>
      </w:tr>
      <w:tr w:rsidR="002E1B08" w14:paraId="5B2CBA02" w14:textId="77777777">
        <w:trPr>
          <w:jc w:val="center"/>
        </w:trPr>
        <w:tc>
          <w:tcPr>
            <w:tcW w:w="1170" w:type="dxa"/>
          </w:tcPr>
          <w:p w14:paraId="76E91F07" w14:textId="77777777" w:rsidR="002E1B08" w:rsidRDefault="00000000">
            <w:pPr>
              <w:pStyle w:val="TableText"/>
            </w:pPr>
            <w:r>
              <w:t>373930000</w:t>
            </w:r>
          </w:p>
        </w:tc>
        <w:tc>
          <w:tcPr>
            <w:tcW w:w="3195" w:type="dxa"/>
          </w:tcPr>
          <w:p w14:paraId="685854D7" w14:textId="77777777" w:rsidR="002E1B08" w:rsidRDefault="00000000">
            <w:pPr>
              <w:pStyle w:val="TableText"/>
            </w:pPr>
            <w:r>
              <w:t>SNOMED CT</w:t>
            </w:r>
          </w:p>
        </w:tc>
        <w:tc>
          <w:tcPr>
            <w:tcW w:w="3195" w:type="dxa"/>
          </w:tcPr>
          <w:p w14:paraId="1FBB9B57" w14:textId="77777777" w:rsidR="002E1B08" w:rsidRDefault="00000000">
            <w:pPr>
              <w:pStyle w:val="TableText"/>
            </w:pPr>
            <w:r>
              <w:t>urn:oid:2.16.840.1.113883.6.96</w:t>
            </w:r>
          </w:p>
        </w:tc>
        <w:tc>
          <w:tcPr>
            <w:tcW w:w="2520" w:type="dxa"/>
          </w:tcPr>
          <w:p w14:paraId="7B432D45" w14:textId="77777777" w:rsidR="002E1B08" w:rsidRDefault="00000000">
            <w:pPr>
              <w:pStyle w:val="TableText"/>
            </w:pPr>
            <w:r>
              <w:t>Cognitive function finding (finding)</w:t>
            </w:r>
          </w:p>
        </w:tc>
      </w:tr>
      <w:tr w:rsidR="002E1B08" w14:paraId="35A2A217" w14:textId="77777777">
        <w:trPr>
          <w:jc w:val="center"/>
        </w:trPr>
        <w:tc>
          <w:tcPr>
            <w:tcW w:w="1170" w:type="dxa"/>
          </w:tcPr>
          <w:p w14:paraId="5DE8C800" w14:textId="77777777" w:rsidR="002E1B08" w:rsidRDefault="00000000">
            <w:pPr>
              <w:pStyle w:val="TableText"/>
            </w:pPr>
            <w:r>
              <w:t>404684003</w:t>
            </w:r>
          </w:p>
        </w:tc>
        <w:tc>
          <w:tcPr>
            <w:tcW w:w="3195" w:type="dxa"/>
          </w:tcPr>
          <w:p w14:paraId="464D89B5" w14:textId="77777777" w:rsidR="002E1B08" w:rsidRDefault="00000000">
            <w:pPr>
              <w:pStyle w:val="TableText"/>
            </w:pPr>
            <w:r>
              <w:t>SNOMED CT</w:t>
            </w:r>
          </w:p>
        </w:tc>
        <w:tc>
          <w:tcPr>
            <w:tcW w:w="3195" w:type="dxa"/>
          </w:tcPr>
          <w:p w14:paraId="27A8B933" w14:textId="77777777" w:rsidR="002E1B08" w:rsidRDefault="00000000">
            <w:pPr>
              <w:pStyle w:val="TableText"/>
            </w:pPr>
            <w:r>
              <w:t>urn:oid:2.16.840.1.113883.6.96</w:t>
            </w:r>
          </w:p>
        </w:tc>
        <w:tc>
          <w:tcPr>
            <w:tcW w:w="2520" w:type="dxa"/>
          </w:tcPr>
          <w:p w14:paraId="0ED5A835" w14:textId="77777777" w:rsidR="002E1B08" w:rsidRDefault="00000000">
            <w:pPr>
              <w:pStyle w:val="TableText"/>
            </w:pPr>
            <w:r>
              <w:t>Clinical finding (finding)</w:t>
            </w:r>
          </w:p>
        </w:tc>
      </w:tr>
      <w:tr w:rsidR="002E1B08" w14:paraId="3530156A" w14:textId="77777777">
        <w:trPr>
          <w:jc w:val="center"/>
        </w:trPr>
        <w:tc>
          <w:tcPr>
            <w:tcW w:w="1170" w:type="dxa"/>
          </w:tcPr>
          <w:p w14:paraId="3B3125F8" w14:textId="77777777" w:rsidR="002E1B08" w:rsidRDefault="00000000">
            <w:pPr>
              <w:pStyle w:val="TableText"/>
            </w:pPr>
            <w:r>
              <w:t>409586006</w:t>
            </w:r>
          </w:p>
        </w:tc>
        <w:tc>
          <w:tcPr>
            <w:tcW w:w="3195" w:type="dxa"/>
          </w:tcPr>
          <w:p w14:paraId="678A7E39" w14:textId="77777777" w:rsidR="002E1B08" w:rsidRDefault="00000000">
            <w:pPr>
              <w:pStyle w:val="TableText"/>
            </w:pPr>
            <w:r>
              <w:t>SNOMED CT</w:t>
            </w:r>
          </w:p>
        </w:tc>
        <w:tc>
          <w:tcPr>
            <w:tcW w:w="3195" w:type="dxa"/>
          </w:tcPr>
          <w:p w14:paraId="47193676" w14:textId="77777777" w:rsidR="002E1B08" w:rsidRDefault="00000000">
            <w:pPr>
              <w:pStyle w:val="TableText"/>
            </w:pPr>
            <w:r>
              <w:t>urn:oid:2.16.840.1.113883.6.96</w:t>
            </w:r>
          </w:p>
        </w:tc>
        <w:tc>
          <w:tcPr>
            <w:tcW w:w="2520" w:type="dxa"/>
          </w:tcPr>
          <w:p w14:paraId="2D4B19F8" w14:textId="77777777" w:rsidR="002E1B08" w:rsidRDefault="00000000">
            <w:pPr>
              <w:pStyle w:val="TableText"/>
            </w:pPr>
            <w:r>
              <w:t>Complaint (finding)</w:t>
            </w:r>
          </w:p>
        </w:tc>
      </w:tr>
      <w:tr w:rsidR="002E1B08" w14:paraId="43DE45AA" w14:textId="77777777">
        <w:trPr>
          <w:jc w:val="center"/>
        </w:trPr>
        <w:tc>
          <w:tcPr>
            <w:tcW w:w="1170" w:type="dxa"/>
          </w:tcPr>
          <w:p w14:paraId="10B24094" w14:textId="77777777" w:rsidR="002E1B08" w:rsidRDefault="00000000">
            <w:pPr>
              <w:pStyle w:val="TableText"/>
            </w:pPr>
            <w:r>
              <w:t>418799008</w:t>
            </w:r>
          </w:p>
        </w:tc>
        <w:tc>
          <w:tcPr>
            <w:tcW w:w="3195" w:type="dxa"/>
          </w:tcPr>
          <w:p w14:paraId="216422AB" w14:textId="77777777" w:rsidR="002E1B08" w:rsidRDefault="00000000">
            <w:pPr>
              <w:pStyle w:val="TableText"/>
            </w:pPr>
            <w:r>
              <w:t>SNOMED CT</w:t>
            </w:r>
          </w:p>
        </w:tc>
        <w:tc>
          <w:tcPr>
            <w:tcW w:w="3195" w:type="dxa"/>
          </w:tcPr>
          <w:p w14:paraId="1992B6BE" w14:textId="77777777" w:rsidR="002E1B08" w:rsidRDefault="00000000">
            <w:pPr>
              <w:pStyle w:val="TableText"/>
            </w:pPr>
            <w:r>
              <w:t>urn:oid:2.16.840.1.113883.6.96</w:t>
            </w:r>
          </w:p>
        </w:tc>
        <w:tc>
          <w:tcPr>
            <w:tcW w:w="2520" w:type="dxa"/>
          </w:tcPr>
          <w:p w14:paraId="2C79487A" w14:textId="77777777" w:rsidR="002E1B08" w:rsidRDefault="00000000">
            <w:pPr>
              <w:pStyle w:val="TableText"/>
            </w:pPr>
            <w:r>
              <w:t>Finding reported by subject or history provider (finding)</w:t>
            </w:r>
          </w:p>
        </w:tc>
      </w:tr>
      <w:tr w:rsidR="002E1B08" w14:paraId="49830A93" w14:textId="77777777">
        <w:trPr>
          <w:jc w:val="center"/>
        </w:trPr>
        <w:tc>
          <w:tcPr>
            <w:tcW w:w="1170" w:type="dxa"/>
          </w:tcPr>
          <w:p w14:paraId="41236054" w14:textId="77777777" w:rsidR="002E1B08" w:rsidRDefault="00000000">
            <w:pPr>
              <w:pStyle w:val="TableText"/>
            </w:pPr>
            <w:r>
              <w:t>55607006</w:t>
            </w:r>
          </w:p>
        </w:tc>
        <w:tc>
          <w:tcPr>
            <w:tcW w:w="3195" w:type="dxa"/>
          </w:tcPr>
          <w:p w14:paraId="05333AA1" w14:textId="77777777" w:rsidR="002E1B08" w:rsidRDefault="00000000">
            <w:pPr>
              <w:pStyle w:val="TableText"/>
            </w:pPr>
            <w:r>
              <w:t>SNOMED CT</w:t>
            </w:r>
          </w:p>
        </w:tc>
        <w:tc>
          <w:tcPr>
            <w:tcW w:w="3195" w:type="dxa"/>
          </w:tcPr>
          <w:p w14:paraId="195CEA3D" w14:textId="77777777" w:rsidR="002E1B08" w:rsidRDefault="00000000">
            <w:pPr>
              <w:pStyle w:val="TableText"/>
            </w:pPr>
            <w:r>
              <w:t>urn:oid:2.16.840.1.113883.6.96</w:t>
            </w:r>
          </w:p>
        </w:tc>
        <w:tc>
          <w:tcPr>
            <w:tcW w:w="2520" w:type="dxa"/>
          </w:tcPr>
          <w:p w14:paraId="1C92DF09" w14:textId="77777777" w:rsidR="002E1B08" w:rsidRDefault="00000000">
            <w:pPr>
              <w:pStyle w:val="TableText"/>
            </w:pPr>
            <w:r>
              <w:t>Problem (finding)</w:t>
            </w:r>
          </w:p>
        </w:tc>
      </w:tr>
      <w:tr w:rsidR="002E1B08" w14:paraId="5A83C448" w14:textId="77777777">
        <w:trPr>
          <w:jc w:val="center"/>
        </w:trPr>
        <w:tc>
          <w:tcPr>
            <w:tcW w:w="1170" w:type="dxa"/>
          </w:tcPr>
          <w:p w14:paraId="43398CFB" w14:textId="77777777" w:rsidR="002E1B08" w:rsidRDefault="00000000">
            <w:pPr>
              <w:pStyle w:val="TableText"/>
            </w:pPr>
            <w:r>
              <w:t>64572001</w:t>
            </w:r>
          </w:p>
        </w:tc>
        <w:tc>
          <w:tcPr>
            <w:tcW w:w="3195" w:type="dxa"/>
          </w:tcPr>
          <w:p w14:paraId="11E26263" w14:textId="77777777" w:rsidR="002E1B08" w:rsidRDefault="00000000">
            <w:pPr>
              <w:pStyle w:val="TableText"/>
            </w:pPr>
            <w:r>
              <w:t>SNOMED CT</w:t>
            </w:r>
          </w:p>
        </w:tc>
        <w:tc>
          <w:tcPr>
            <w:tcW w:w="3195" w:type="dxa"/>
          </w:tcPr>
          <w:p w14:paraId="34E52457" w14:textId="77777777" w:rsidR="002E1B08" w:rsidRDefault="00000000">
            <w:pPr>
              <w:pStyle w:val="TableText"/>
            </w:pPr>
            <w:r>
              <w:t>urn:oid:2.16.840.1.113883.6.96</w:t>
            </w:r>
          </w:p>
        </w:tc>
        <w:tc>
          <w:tcPr>
            <w:tcW w:w="2520" w:type="dxa"/>
          </w:tcPr>
          <w:p w14:paraId="55AFF62B" w14:textId="77777777" w:rsidR="002E1B08" w:rsidRDefault="00000000">
            <w:pPr>
              <w:pStyle w:val="TableText"/>
            </w:pPr>
            <w:r>
              <w:t>Disease (disorder)</w:t>
            </w:r>
          </w:p>
        </w:tc>
      </w:tr>
    </w:tbl>
    <w:p w14:paraId="0C0DF73E" w14:textId="77777777" w:rsidR="002E1B08" w:rsidRDefault="002E1B08">
      <w:pPr>
        <w:pStyle w:val="BodyText"/>
      </w:pPr>
    </w:p>
    <w:p w14:paraId="0ED2CD62" w14:textId="3F5611EC" w:rsidR="002E1B08" w:rsidRDefault="00000000">
      <w:pPr>
        <w:pStyle w:val="Caption"/>
        <w:ind w:left="130" w:right="115"/>
      </w:pPr>
      <w:bookmarkStart w:id="880" w:name="_Toc119067332"/>
      <w:bookmarkStart w:id="881" w:name="_Toc119072246"/>
      <w:bookmarkStart w:id="882" w:name="_Toc120095168"/>
      <w:r>
        <w:lastRenderedPageBreak/>
        <w:t xml:space="preserve">Figure </w:t>
      </w:r>
      <w:r>
        <w:fldChar w:fldCharType="begin"/>
      </w:r>
      <w:r>
        <w:instrText>SEQ Figure \* ARABIC</w:instrText>
      </w:r>
      <w:r>
        <w:fldChar w:fldCharType="separate"/>
      </w:r>
      <w:r>
        <w:t>35</w:t>
      </w:r>
      <w:r>
        <w:fldChar w:fldCharType="end"/>
      </w:r>
      <w:r>
        <w:t>: Indication (</w:t>
      </w:r>
      <w:r>
        <w:t>V3</w:t>
      </w:r>
      <w:r>
        <w:t>) Example</w:t>
      </w:r>
      <w:bookmarkEnd w:id="880"/>
      <w:bookmarkEnd w:id="881"/>
      <w:bookmarkEnd w:id="882"/>
    </w:p>
    <w:p w14:paraId="481DE37F" w14:textId="77777777" w:rsidR="002E1B08" w:rsidRDefault="00000000">
      <w:pPr>
        <w:pStyle w:val="Example"/>
        <w:ind w:left="130" w:right="115"/>
      </w:pPr>
      <w:r>
        <w:t>&lt;entry typeCode="DRIV"&gt;</w:t>
      </w:r>
    </w:p>
    <w:p w14:paraId="3DAD5022" w14:textId="77777777" w:rsidR="002E1B08" w:rsidRDefault="00000000">
      <w:pPr>
        <w:pStyle w:val="Example"/>
        <w:ind w:left="130" w:right="115"/>
      </w:pPr>
      <w:r>
        <w:t xml:space="preserve">    &lt;substanceAdministration classCode="SBADM" moodCode="EVN"&gt;</w:t>
      </w:r>
    </w:p>
    <w:p w14:paraId="3CE80FC1" w14:textId="77777777" w:rsidR="002E1B08" w:rsidRDefault="00000000">
      <w:pPr>
        <w:pStyle w:val="Example"/>
        <w:ind w:left="130" w:right="115"/>
      </w:pPr>
      <w:r>
        <w:t xml:space="preserve">        &lt;templateId root="2.16.840.1.113883.10.20.22.4.16" extension="2014-06-09" /&gt;</w:t>
      </w:r>
    </w:p>
    <w:p w14:paraId="2DB12C11" w14:textId="77777777" w:rsidR="002E1B08" w:rsidRDefault="00000000">
      <w:pPr>
        <w:pStyle w:val="Example"/>
        <w:ind w:left="130" w:right="115"/>
      </w:pPr>
      <w:r>
        <w:t xml:space="preserve">        &lt;!-- ** MEDICATION ACTIVITY --&gt;</w:t>
      </w:r>
    </w:p>
    <w:p w14:paraId="00F45090" w14:textId="77777777" w:rsidR="002E1B08" w:rsidRDefault="00000000">
      <w:pPr>
        <w:pStyle w:val="Example"/>
        <w:ind w:left="130" w:right="115"/>
      </w:pPr>
      <w:r>
        <w:t xml:space="preserve">        &lt;id root="cdbd33f0-6cde-11db-9fe1-0800200c9a66" /&gt;</w:t>
      </w:r>
    </w:p>
    <w:p w14:paraId="37C34342" w14:textId="77777777" w:rsidR="002E1B08" w:rsidRDefault="00000000">
      <w:pPr>
        <w:pStyle w:val="Example"/>
        <w:ind w:left="130" w:right="115"/>
      </w:pPr>
      <w:r>
        <w:t xml:space="preserve">        &lt;text&gt;</w:t>
      </w:r>
    </w:p>
    <w:p w14:paraId="58F8157D" w14:textId="77777777" w:rsidR="002E1B08" w:rsidRDefault="00000000">
      <w:pPr>
        <w:pStyle w:val="Example"/>
        <w:ind w:left="130" w:right="115"/>
      </w:pPr>
      <w:r>
        <w:t xml:space="preserve">            &lt;reference value="#Med1" /&gt; 0.09 MG/ACTUAT inhalant solution, 2 puffs QID PRN wheezing </w:t>
      </w:r>
    </w:p>
    <w:p w14:paraId="405D51E6" w14:textId="77777777" w:rsidR="002E1B08" w:rsidRDefault="00000000">
      <w:pPr>
        <w:pStyle w:val="Example"/>
        <w:ind w:left="130" w:right="115"/>
      </w:pPr>
      <w:r>
        <w:t xml:space="preserve">        </w:t>
      </w:r>
    </w:p>
    <w:p w14:paraId="571BB733" w14:textId="77777777" w:rsidR="002E1B08" w:rsidRDefault="00000000">
      <w:pPr>
        <w:pStyle w:val="Example"/>
        <w:ind w:left="130" w:right="115"/>
      </w:pPr>
      <w:r>
        <w:t xml:space="preserve">        &lt;/text&gt;</w:t>
      </w:r>
    </w:p>
    <w:p w14:paraId="5D5006C7" w14:textId="77777777" w:rsidR="002E1B08" w:rsidRDefault="00000000">
      <w:pPr>
        <w:pStyle w:val="Example"/>
        <w:ind w:left="130" w:right="115"/>
      </w:pPr>
      <w:r>
        <w:t xml:space="preserve">    ...</w:t>
      </w:r>
    </w:p>
    <w:p w14:paraId="6220E5AB" w14:textId="77777777" w:rsidR="002E1B08" w:rsidRDefault="00000000">
      <w:pPr>
        <w:pStyle w:val="Example"/>
        <w:ind w:left="130" w:right="115"/>
      </w:pPr>
      <w:r>
        <w:t xml:space="preserve">        &lt;!-- Indication snippet inside a Medication Activity --&gt;</w:t>
      </w:r>
    </w:p>
    <w:p w14:paraId="2317C81C" w14:textId="77777777" w:rsidR="002E1B08" w:rsidRDefault="00000000">
      <w:pPr>
        <w:pStyle w:val="Example"/>
        <w:ind w:left="130" w:right="115"/>
      </w:pPr>
      <w:r>
        <w:t xml:space="preserve">        &lt;entryRelationship typeCode="RSON"&gt;</w:t>
      </w:r>
    </w:p>
    <w:p w14:paraId="62649EBB" w14:textId="77777777" w:rsidR="002E1B08" w:rsidRDefault="00000000">
      <w:pPr>
        <w:pStyle w:val="Example"/>
        <w:ind w:left="130" w:right="115"/>
      </w:pPr>
      <w:r>
        <w:t xml:space="preserve">            &lt;observation classCode="OBS" moodCode="EVN"&gt;</w:t>
      </w:r>
    </w:p>
    <w:p w14:paraId="492A4D7D" w14:textId="65FDA1A3" w:rsidR="002E1B08" w:rsidRDefault="00000000">
      <w:pPr>
        <w:pStyle w:val="Example"/>
        <w:ind w:left="130" w:right="115"/>
      </w:pPr>
      <w:r>
        <w:t xml:space="preserve">                &lt;templateId root="2.16.840.1.113883.10.20.22.4.19" extension="</w:t>
      </w:r>
      <w:r>
        <w:t>2023-05-01</w:t>
      </w:r>
      <w:r>
        <w:t>" /&gt;</w:t>
      </w:r>
    </w:p>
    <w:p w14:paraId="76EBA147" w14:textId="77777777" w:rsidR="002E1B08" w:rsidRDefault="00000000">
      <w:pPr>
        <w:pStyle w:val="Example"/>
        <w:ind w:left="130" w:right="115"/>
      </w:pPr>
      <w:r>
        <w:t>&lt;!-- Note that this id equals the problem observation/id --&gt;</w:t>
      </w:r>
    </w:p>
    <w:p w14:paraId="48971E13" w14:textId="77777777" w:rsidR="002E1B08" w:rsidRDefault="00000000">
      <w:pPr>
        <w:pStyle w:val="Example"/>
        <w:ind w:left="130" w:right="115"/>
      </w:pPr>
      <w:r>
        <w:t xml:space="preserve">                &lt;id root="db734647-fc99-424c-a864-7e3cda82e703" /&gt;</w:t>
      </w:r>
    </w:p>
    <w:p w14:paraId="68698D5A" w14:textId="5058D9EF" w:rsidR="002E1B08" w:rsidRDefault="00000000">
      <w:pPr>
        <w:pStyle w:val="Example"/>
        <w:ind w:left="130" w:right="115"/>
      </w:pPr>
      <w:r>
        <w:t xml:space="preserve">                &lt;code codeSystem="2.16.840.1.113883.</w:t>
      </w:r>
      <w:r>
        <w:t>6.96" codeSystemName="SNOMED CT" code="404684003" displayName="Finding"/&gt;</w:t>
      </w:r>
    </w:p>
    <w:p w14:paraId="3460965B" w14:textId="77777777" w:rsidR="002E1B08" w:rsidRDefault="00000000">
      <w:pPr>
        <w:pStyle w:val="Example"/>
        <w:ind w:left="130" w:right="115"/>
      </w:pPr>
      <w:r>
        <w:t xml:space="preserve">                &lt;statusCode code="completed" /&gt;</w:t>
      </w:r>
    </w:p>
    <w:p w14:paraId="7874E0AB" w14:textId="77777777" w:rsidR="002E1B08" w:rsidRDefault="00000000">
      <w:pPr>
        <w:pStyle w:val="Example"/>
        <w:ind w:left="130" w:right="115"/>
      </w:pPr>
      <w:r>
        <w:t xml:space="preserve">                &lt;value xsi:type="CD" code="32398004" displayName="Bronchitis" codeSystem="2.16.840.1.113883.6.96" /&gt;</w:t>
      </w:r>
    </w:p>
    <w:p w14:paraId="36DC087E" w14:textId="77777777" w:rsidR="002E1B08" w:rsidRDefault="00000000">
      <w:pPr>
        <w:pStyle w:val="Example"/>
        <w:ind w:left="130" w:right="115"/>
      </w:pPr>
      <w:r>
        <w:t xml:space="preserve">            &lt;/observation&gt;</w:t>
      </w:r>
    </w:p>
    <w:p w14:paraId="323E93BB" w14:textId="77777777" w:rsidR="002E1B08" w:rsidRDefault="00000000">
      <w:pPr>
        <w:pStyle w:val="Example"/>
        <w:ind w:left="130" w:right="115"/>
      </w:pPr>
      <w:r>
        <w:t xml:space="preserve">        &lt;/entryRelationship&gt;</w:t>
      </w:r>
    </w:p>
    <w:p w14:paraId="25B62B20" w14:textId="77777777" w:rsidR="002E1B08" w:rsidRDefault="00000000">
      <w:pPr>
        <w:pStyle w:val="Example"/>
        <w:ind w:left="130" w:right="115"/>
      </w:pPr>
      <w:r>
        <w:t xml:space="preserve">    ...</w:t>
      </w:r>
    </w:p>
    <w:p w14:paraId="58A13B52" w14:textId="77777777" w:rsidR="002E1B08" w:rsidRDefault="00000000">
      <w:pPr>
        <w:pStyle w:val="Example"/>
        <w:ind w:left="130" w:right="115"/>
      </w:pPr>
      <w:r>
        <w:t xml:space="preserve">    &lt;/substanceAdministration&gt;</w:t>
      </w:r>
    </w:p>
    <w:p w14:paraId="3C6DAAAE" w14:textId="77777777" w:rsidR="002E1B08" w:rsidRDefault="00000000">
      <w:pPr>
        <w:pStyle w:val="Example"/>
        <w:ind w:left="130" w:right="115"/>
      </w:pPr>
      <w:r>
        <w:t>&lt;/entry&gt;</w:t>
      </w:r>
    </w:p>
    <w:p w14:paraId="5639B2A5" w14:textId="77777777" w:rsidR="002E1B08" w:rsidRDefault="00000000">
      <w:pPr>
        <w:pStyle w:val="Example"/>
        <w:ind w:left="130" w:right="115"/>
      </w:pPr>
      <w:r>
        <w:t xml:space="preserve">        &lt;!-- Points to a problem on the problem list --&gt;</w:t>
      </w:r>
    </w:p>
    <w:p w14:paraId="7E87512F" w14:textId="77777777" w:rsidR="002E1B08" w:rsidRDefault="00000000">
      <w:pPr>
        <w:pStyle w:val="Example"/>
        <w:ind w:left="130" w:right="115"/>
      </w:pPr>
      <w:r>
        <w:t xml:space="preserve">        &lt;!-- Problem observation template </w:t>
      </w:r>
    </w:p>
    <w:p w14:paraId="284271D6" w14:textId="77777777" w:rsidR="002E1B08" w:rsidRDefault="00000000">
      <w:pPr>
        <w:pStyle w:val="Example"/>
        <w:ind w:left="130" w:right="115"/>
      </w:pPr>
      <w:r>
        <w:t xml:space="preserve">        &lt;templateId root="2.16.840.1.113883.10.20.22.4.4"/&gt;</w:t>
      </w:r>
    </w:p>
    <w:p w14:paraId="1815D8AA" w14:textId="77777777" w:rsidR="002E1B08" w:rsidRDefault="00000000">
      <w:pPr>
        <w:pStyle w:val="Example"/>
        <w:ind w:left="130" w:right="115"/>
      </w:pPr>
      <w:r>
        <w:t xml:space="preserve">        Note that this id equals the Indication observation/id</w:t>
      </w:r>
    </w:p>
    <w:p w14:paraId="1925B4E5" w14:textId="77777777" w:rsidR="002E1B08" w:rsidRDefault="00000000">
      <w:pPr>
        <w:pStyle w:val="Example"/>
        <w:ind w:left="130" w:right="115"/>
      </w:pPr>
      <w:r>
        <w:t xml:space="preserve">       &lt;id root="db734647-fc99-424c-a864-7e3cda82e703"/&gt; --&gt;</w:t>
      </w:r>
    </w:p>
    <w:p w14:paraId="56998570" w14:textId="77777777" w:rsidR="002E1B08" w:rsidRDefault="002E1B08">
      <w:pPr>
        <w:pStyle w:val="BodyText"/>
      </w:pPr>
    </w:p>
    <w:p w14:paraId="5AA10821" w14:textId="77777777" w:rsidR="002E1B08" w:rsidRPr="00D36649" w:rsidRDefault="00000000">
      <w:pPr>
        <w:pStyle w:val="Heading2nospace"/>
      </w:pPr>
      <w:bookmarkStart w:id="883" w:name="E_Medication_Dispense_V3"/>
      <w:bookmarkStart w:id="884" w:name="_Toc119067275"/>
      <w:bookmarkStart w:id="885" w:name="_Toc119074760"/>
      <w:bookmarkStart w:id="886" w:name="_Toc120095111"/>
      <w:r w:rsidRPr="00D36649">
        <w:t>Medication Dispense (V3)</w:t>
      </w:r>
      <w:bookmarkEnd w:id="883"/>
      <w:bookmarkEnd w:id="884"/>
      <w:bookmarkEnd w:id="885"/>
      <w:bookmarkEnd w:id="886"/>
    </w:p>
    <w:p w14:paraId="6EC1D026" w14:textId="77777777" w:rsidR="002E1B08" w:rsidRDefault="00000000">
      <w:pPr>
        <w:pStyle w:val="BracketData"/>
      </w:pPr>
      <w:r>
        <w:t>[supply: identifier urn:hl7ii:2.16.840.1.113883.10.20.22.4.18:2023-05-01 (open)]</w:t>
      </w:r>
    </w:p>
    <w:p w14:paraId="1C5B2CCE" w14:textId="77777777" w:rsidR="002E1B08" w:rsidRDefault="00000000">
      <w:r>
        <w:t>This template records the act of supplying medications (i.e., dispensing). The moodCode equaling "EVN" (Event), signals that the "supply" has occurred and thus has been dispensed.</w:t>
      </w:r>
    </w:p>
    <w:p w14:paraId="70D29CFF" w14:textId="77777777" w:rsidR="002E1B08" w:rsidRDefault="00000000">
      <w:pPr>
        <w:pStyle w:val="Caption"/>
      </w:pPr>
      <w:bookmarkStart w:id="887" w:name="_Toc119067410"/>
      <w:bookmarkStart w:id="888" w:name="_Toc119074834"/>
      <w:bookmarkStart w:id="889" w:name="_Toc120095045"/>
      <w:r>
        <w:lastRenderedPageBreak/>
        <w:t xml:space="preserve">Table </w:t>
      </w:r>
      <w:r>
        <w:fldChar w:fldCharType="begin"/>
      </w:r>
      <w:r>
        <w:instrText>SEQ Table \* ARABIC</w:instrText>
      </w:r>
      <w:r>
        <w:fldChar w:fldCharType="separate"/>
      </w:r>
      <w:r>
        <w:t>52</w:t>
      </w:r>
      <w:r>
        <w:fldChar w:fldCharType="end"/>
      </w:r>
      <w:r>
        <w:t>: Medication Dispense (V3) Constraints Overview</w:t>
      </w:r>
      <w:bookmarkEnd w:id="887"/>
      <w:bookmarkEnd w:id="888"/>
      <w:bookmarkEnd w:id="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15ED74CA" w14:textId="77777777">
        <w:trPr>
          <w:cantSplit/>
          <w:tblHeader/>
          <w:jc w:val="center"/>
        </w:trPr>
        <w:tc>
          <w:tcPr>
            <w:tcW w:w="0" w:type="dxa"/>
            <w:shd w:val="clear" w:color="auto" w:fill="E6E6E6"/>
            <w:noWrap/>
          </w:tcPr>
          <w:p w14:paraId="5ADDCB63" w14:textId="77777777" w:rsidR="002E1B08" w:rsidRDefault="00000000">
            <w:pPr>
              <w:pStyle w:val="TableHead"/>
            </w:pPr>
            <w:r>
              <w:t>XPath</w:t>
            </w:r>
          </w:p>
        </w:tc>
        <w:tc>
          <w:tcPr>
            <w:tcW w:w="720" w:type="dxa"/>
            <w:shd w:val="clear" w:color="auto" w:fill="E6E6E6"/>
            <w:noWrap/>
          </w:tcPr>
          <w:p w14:paraId="09D06C69" w14:textId="77777777" w:rsidR="002E1B08" w:rsidRDefault="00000000">
            <w:pPr>
              <w:pStyle w:val="TableHead"/>
            </w:pPr>
            <w:r>
              <w:t>Card.</w:t>
            </w:r>
          </w:p>
        </w:tc>
        <w:tc>
          <w:tcPr>
            <w:tcW w:w="1152" w:type="dxa"/>
            <w:shd w:val="clear" w:color="auto" w:fill="E6E6E6"/>
            <w:noWrap/>
          </w:tcPr>
          <w:p w14:paraId="1BDBAAA6" w14:textId="77777777" w:rsidR="002E1B08" w:rsidRDefault="00000000">
            <w:pPr>
              <w:pStyle w:val="TableHead"/>
            </w:pPr>
            <w:r>
              <w:t>Verb</w:t>
            </w:r>
          </w:p>
        </w:tc>
        <w:tc>
          <w:tcPr>
            <w:tcW w:w="864" w:type="dxa"/>
            <w:shd w:val="clear" w:color="auto" w:fill="E6E6E6"/>
            <w:noWrap/>
          </w:tcPr>
          <w:p w14:paraId="552E661D" w14:textId="77777777" w:rsidR="002E1B08" w:rsidRDefault="00000000">
            <w:pPr>
              <w:pStyle w:val="TableHead"/>
            </w:pPr>
            <w:r>
              <w:t>Data Type</w:t>
            </w:r>
          </w:p>
        </w:tc>
        <w:tc>
          <w:tcPr>
            <w:tcW w:w="864" w:type="dxa"/>
            <w:shd w:val="clear" w:color="auto" w:fill="E6E6E6"/>
            <w:noWrap/>
          </w:tcPr>
          <w:p w14:paraId="70104F22" w14:textId="77777777" w:rsidR="002E1B08" w:rsidRDefault="00000000">
            <w:pPr>
              <w:pStyle w:val="TableHead"/>
            </w:pPr>
            <w:r>
              <w:t>CONF#</w:t>
            </w:r>
          </w:p>
        </w:tc>
        <w:tc>
          <w:tcPr>
            <w:tcW w:w="864" w:type="dxa"/>
            <w:shd w:val="clear" w:color="auto" w:fill="E6E6E6"/>
            <w:noWrap/>
          </w:tcPr>
          <w:p w14:paraId="3CB8BB12" w14:textId="77777777" w:rsidR="002E1B08" w:rsidRDefault="00000000">
            <w:pPr>
              <w:pStyle w:val="TableHead"/>
            </w:pPr>
            <w:r>
              <w:t>Value</w:t>
            </w:r>
          </w:p>
        </w:tc>
      </w:tr>
      <w:tr w:rsidR="002E1B08" w14:paraId="6B8BA2A7" w14:textId="77777777">
        <w:trPr>
          <w:jc w:val="center"/>
        </w:trPr>
        <w:tc>
          <w:tcPr>
            <w:tcW w:w="10160" w:type="dxa"/>
            <w:gridSpan w:val="6"/>
          </w:tcPr>
          <w:p w14:paraId="51A6154A" w14:textId="77777777" w:rsidR="002E1B08" w:rsidRDefault="00000000">
            <w:pPr>
              <w:pStyle w:val="TableText"/>
            </w:pPr>
            <w:r>
              <w:t>supply (identifier: urn:hl7ii:2.16.840.1.113883.10.20.22.4.18:2023-05-01)</w:t>
            </w:r>
          </w:p>
        </w:tc>
      </w:tr>
      <w:tr w:rsidR="002E1B08" w14:paraId="1EE8EF7D" w14:textId="77777777">
        <w:trPr>
          <w:jc w:val="center"/>
        </w:trPr>
        <w:tc>
          <w:tcPr>
            <w:tcW w:w="3345" w:type="dxa"/>
          </w:tcPr>
          <w:p w14:paraId="66EBDAA6" w14:textId="77777777" w:rsidR="002E1B08" w:rsidRDefault="00000000">
            <w:pPr>
              <w:pStyle w:val="TableText"/>
            </w:pPr>
            <w:r>
              <w:tab/>
              <w:t>@classCode</w:t>
            </w:r>
          </w:p>
        </w:tc>
        <w:tc>
          <w:tcPr>
            <w:tcW w:w="720" w:type="dxa"/>
          </w:tcPr>
          <w:p w14:paraId="0130076C" w14:textId="77777777" w:rsidR="002E1B08" w:rsidRDefault="00000000">
            <w:pPr>
              <w:pStyle w:val="TableText"/>
            </w:pPr>
            <w:r>
              <w:t>1..1</w:t>
            </w:r>
          </w:p>
        </w:tc>
        <w:tc>
          <w:tcPr>
            <w:tcW w:w="1152" w:type="dxa"/>
          </w:tcPr>
          <w:p w14:paraId="2A996A0A" w14:textId="77777777" w:rsidR="002E1B08" w:rsidRDefault="00000000">
            <w:pPr>
              <w:pStyle w:val="TableText"/>
            </w:pPr>
            <w:r>
              <w:t>SHALL</w:t>
            </w:r>
          </w:p>
        </w:tc>
        <w:tc>
          <w:tcPr>
            <w:tcW w:w="864" w:type="dxa"/>
          </w:tcPr>
          <w:p w14:paraId="5A85D720" w14:textId="77777777" w:rsidR="002E1B08" w:rsidRDefault="002E1B08">
            <w:pPr>
              <w:pStyle w:val="TableText"/>
            </w:pPr>
          </w:p>
        </w:tc>
        <w:tc>
          <w:tcPr>
            <w:tcW w:w="1104" w:type="dxa"/>
          </w:tcPr>
          <w:p w14:paraId="5B9AD5A1" w14:textId="77777777" w:rsidR="002E1B08" w:rsidRDefault="00000000">
            <w:pPr>
              <w:pStyle w:val="TableText"/>
            </w:pPr>
            <w:hyperlink w:anchor="C_4537-7451">
              <w:r>
                <w:rPr>
                  <w:rStyle w:val="HyperlinkText9pt"/>
                </w:rPr>
                <w:t>4537-7451</w:t>
              </w:r>
            </w:hyperlink>
          </w:p>
        </w:tc>
        <w:tc>
          <w:tcPr>
            <w:tcW w:w="2975" w:type="dxa"/>
          </w:tcPr>
          <w:p w14:paraId="5E027254" w14:textId="77777777" w:rsidR="002E1B08" w:rsidRDefault="00000000">
            <w:pPr>
              <w:pStyle w:val="TableText"/>
            </w:pPr>
            <w:r>
              <w:t>urn:oid:2.16.840.1.113883.5.6 (HL7ActClass) = SPLY</w:t>
            </w:r>
          </w:p>
        </w:tc>
      </w:tr>
      <w:tr w:rsidR="002E1B08" w14:paraId="2E30A830" w14:textId="77777777">
        <w:trPr>
          <w:jc w:val="center"/>
        </w:trPr>
        <w:tc>
          <w:tcPr>
            <w:tcW w:w="3345" w:type="dxa"/>
          </w:tcPr>
          <w:p w14:paraId="69384242" w14:textId="77777777" w:rsidR="002E1B08" w:rsidRDefault="00000000">
            <w:pPr>
              <w:pStyle w:val="TableText"/>
            </w:pPr>
            <w:r>
              <w:tab/>
              <w:t>@moodCode</w:t>
            </w:r>
          </w:p>
        </w:tc>
        <w:tc>
          <w:tcPr>
            <w:tcW w:w="720" w:type="dxa"/>
          </w:tcPr>
          <w:p w14:paraId="2E52D27E" w14:textId="77777777" w:rsidR="002E1B08" w:rsidRDefault="00000000">
            <w:pPr>
              <w:pStyle w:val="TableText"/>
            </w:pPr>
            <w:r>
              <w:t>1..1</w:t>
            </w:r>
          </w:p>
        </w:tc>
        <w:tc>
          <w:tcPr>
            <w:tcW w:w="1152" w:type="dxa"/>
          </w:tcPr>
          <w:p w14:paraId="3A61F08F" w14:textId="77777777" w:rsidR="002E1B08" w:rsidRDefault="00000000">
            <w:pPr>
              <w:pStyle w:val="TableText"/>
            </w:pPr>
            <w:r>
              <w:t>SHALL</w:t>
            </w:r>
          </w:p>
        </w:tc>
        <w:tc>
          <w:tcPr>
            <w:tcW w:w="864" w:type="dxa"/>
          </w:tcPr>
          <w:p w14:paraId="5A566E0C" w14:textId="77777777" w:rsidR="002E1B08" w:rsidRDefault="002E1B08">
            <w:pPr>
              <w:pStyle w:val="TableText"/>
            </w:pPr>
          </w:p>
        </w:tc>
        <w:tc>
          <w:tcPr>
            <w:tcW w:w="1104" w:type="dxa"/>
          </w:tcPr>
          <w:p w14:paraId="40C8A2DE" w14:textId="77777777" w:rsidR="002E1B08" w:rsidRDefault="00000000">
            <w:pPr>
              <w:pStyle w:val="TableText"/>
            </w:pPr>
            <w:hyperlink w:anchor="C_4537-7452">
              <w:r>
                <w:rPr>
                  <w:rStyle w:val="HyperlinkText9pt"/>
                </w:rPr>
                <w:t>4537-7452</w:t>
              </w:r>
            </w:hyperlink>
          </w:p>
        </w:tc>
        <w:tc>
          <w:tcPr>
            <w:tcW w:w="2975" w:type="dxa"/>
          </w:tcPr>
          <w:p w14:paraId="6C1CF6B0" w14:textId="77777777" w:rsidR="002E1B08" w:rsidRDefault="00000000">
            <w:pPr>
              <w:pStyle w:val="TableText"/>
            </w:pPr>
            <w:r>
              <w:t>urn:oid:2.16.840.1.113883.5.1001 (HL7ActMood) = EVN</w:t>
            </w:r>
          </w:p>
        </w:tc>
      </w:tr>
      <w:tr w:rsidR="002E1B08" w14:paraId="1521C87B" w14:textId="77777777">
        <w:trPr>
          <w:jc w:val="center"/>
        </w:trPr>
        <w:tc>
          <w:tcPr>
            <w:tcW w:w="3345" w:type="dxa"/>
          </w:tcPr>
          <w:p w14:paraId="1BB102CB" w14:textId="77777777" w:rsidR="002E1B08" w:rsidRDefault="00000000">
            <w:pPr>
              <w:pStyle w:val="TableText"/>
            </w:pPr>
            <w:r>
              <w:tab/>
              <w:t>templateId</w:t>
            </w:r>
          </w:p>
        </w:tc>
        <w:tc>
          <w:tcPr>
            <w:tcW w:w="720" w:type="dxa"/>
          </w:tcPr>
          <w:p w14:paraId="70C4F8EA" w14:textId="77777777" w:rsidR="002E1B08" w:rsidRDefault="00000000">
            <w:pPr>
              <w:pStyle w:val="TableText"/>
            </w:pPr>
            <w:r>
              <w:t>1..1</w:t>
            </w:r>
          </w:p>
        </w:tc>
        <w:tc>
          <w:tcPr>
            <w:tcW w:w="1152" w:type="dxa"/>
          </w:tcPr>
          <w:p w14:paraId="4F8E1AAC" w14:textId="77777777" w:rsidR="002E1B08" w:rsidRDefault="00000000">
            <w:pPr>
              <w:pStyle w:val="TableText"/>
            </w:pPr>
            <w:r>
              <w:t>SHALL</w:t>
            </w:r>
          </w:p>
        </w:tc>
        <w:tc>
          <w:tcPr>
            <w:tcW w:w="864" w:type="dxa"/>
          </w:tcPr>
          <w:p w14:paraId="19A22775" w14:textId="77777777" w:rsidR="002E1B08" w:rsidRDefault="002E1B08">
            <w:pPr>
              <w:pStyle w:val="TableText"/>
            </w:pPr>
          </w:p>
        </w:tc>
        <w:tc>
          <w:tcPr>
            <w:tcW w:w="1104" w:type="dxa"/>
          </w:tcPr>
          <w:p w14:paraId="7CD0675A" w14:textId="77777777" w:rsidR="002E1B08" w:rsidRDefault="00000000">
            <w:pPr>
              <w:pStyle w:val="TableText"/>
            </w:pPr>
            <w:hyperlink w:anchor="C_4537-7453">
              <w:r>
                <w:rPr>
                  <w:rStyle w:val="HyperlinkText9pt"/>
                </w:rPr>
                <w:t>4537-7453</w:t>
              </w:r>
            </w:hyperlink>
          </w:p>
        </w:tc>
        <w:tc>
          <w:tcPr>
            <w:tcW w:w="2975" w:type="dxa"/>
          </w:tcPr>
          <w:p w14:paraId="6219DC35" w14:textId="77777777" w:rsidR="002E1B08" w:rsidRDefault="002E1B08">
            <w:pPr>
              <w:pStyle w:val="TableText"/>
            </w:pPr>
          </w:p>
        </w:tc>
      </w:tr>
      <w:tr w:rsidR="002E1B08" w14:paraId="67695088" w14:textId="77777777">
        <w:trPr>
          <w:jc w:val="center"/>
        </w:trPr>
        <w:tc>
          <w:tcPr>
            <w:tcW w:w="3345" w:type="dxa"/>
          </w:tcPr>
          <w:p w14:paraId="4C14C763" w14:textId="77777777" w:rsidR="002E1B08" w:rsidRDefault="00000000">
            <w:pPr>
              <w:pStyle w:val="TableText"/>
            </w:pPr>
            <w:r>
              <w:tab/>
            </w:r>
            <w:r>
              <w:tab/>
              <w:t>@root</w:t>
            </w:r>
          </w:p>
        </w:tc>
        <w:tc>
          <w:tcPr>
            <w:tcW w:w="720" w:type="dxa"/>
          </w:tcPr>
          <w:p w14:paraId="5431FD5A" w14:textId="77777777" w:rsidR="002E1B08" w:rsidRDefault="00000000">
            <w:pPr>
              <w:pStyle w:val="TableText"/>
            </w:pPr>
            <w:r>
              <w:t>1..1</w:t>
            </w:r>
          </w:p>
        </w:tc>
        <w:tc>
          <w:tcPr>
            <w:tcW w:w="1152" w:type="dxa"/>
          </w:tcPr>
          <w:p w14:paraId="1CD13E1D" w14:textId="77777777" w:rsidR="002E1B08" w:rsidRDefault="00000000">
            <w:pPr>
              <w:pStyle w:val="TableText"/>
            </w:pPr>
            <w:r>
              <w:t>SHALL</w:t>
            </w:r>
          </w:p>
        </w:tc>
        <w:tc>
          <w:tcPr>
            <w:tcW w:w="864" w:type="dxa"/>
          </w:tcPr>
          <w:p w14:paraId="22489EE7" w14:textId="77777777" w:rsidR="002E1B08" w:rsidRDefault="002E1B08">
            <w:pPr>
              <w:pStyle w:val="TableText"/>
            </w:pPr>
          </w:p>
        </w:tc>
        <w:tc>
          <w:tcPr>
            <w:tcW w:w="1104" w:type="dxa"/>
          </w:tcPr>
          <w:p w14:paraId="5704B884" w14:textId="77777777" w:rsidR="002E1B08" w:rsidRDefault="00000000">
            <w:pPr>
              <w:pStyle w:val="TableText"/>
            </w:pPr>
            <w:hyperlink w:anchor="C_4537-10505">
              <w:r>
                <w:rPr>
                  <w:rStyle w:val="HyperlinkText9pt"/>
                </w:rPr>
                <w:t>4537-10505</w:t>
              </w:r>
            </w:hyperlink>
          </w:p>
        </w:tc>
        <w:tc>
          <w:tcPr>
            <w:tcW w:w="2975" w:type="dxa"/>
          </w:tcPr>
          <w:p w14:paraId="6B278D6C" w14:textId="77777777" w:rsidR="002E1B08" w:rsidRDefault="00000000">
            <w:pPr>
              <w:pStyle w:val="TableText"/>
            </w:pPr>
            <w:r>
              <w:t>2.16.840.1.113883.10.20.22.4.18</w:t>
            </w:r>
          </w:p>
        </w:tc>
      </w:tr>
      <w:tr w:rsidR="002E1B08" w14:paraId="7C4AB3FE" w14:textId="77777777">
        <w:trPr>
          <w:jc w:val="center"/>
        </w:trPr>
        <w:tc>
          <w:tcPr>
            <w:tcW w:w="3345" w:type="dxa"/>
          </w:tcPr>
          <w:p w14:paraId="4E436B9D" w14:textId="77777777" w:rsidR="002E1B08" w:rsidRDefault="00000000">
            <w:pPr>
              <w:pStyle w:val="TableText"/>
            </w:pPr>
            <w:r>
              <w:tab/>
            </w:r>
            <w:r>
              <w:tab/>
              <w:t>@extension</w:t>
            </w:r>
          </w:p>
        </w:tc>
        <w:tc>
          <w:tcPr>
            <w:tcW w:w="720" w:type="dxa"/>
          </w:tcPr>
          <w:p w14:paraId="0B8449B1" w14:textId="77777777" w:rsidR="002E1B08" w:rsidRDefault="00000000">
            <w:pPr>
              <w:pStyle w:val="TableText"/>
            </w:pPr>
            <w:r>
              <w:t>1..1</w:t>
            </w:r>
          </w:p>
        </w:tc>
        <w:tc>
          <w:tcPr>
            <w:tcW w:w="1152" w:type="dxa"/>
          </w:tcPr>
          <w:p w14:paraId="6D0BD51A" w14:textId="77777777" w:rsidR="002E1B08" w:rsidRDefault="00000000">
            <w:pPr>
              <w:pStyle w:val="TableText"/>
            </w:pPr>
            <w:r>
              <w:t>SHALL</w:t>
            </w:r>
          </w:p>
        </w:tc>
        <w:tc>
          <w:tcPr>
            <w:tcW w:w="864" w:type="dxa"/>
          </w:tcPr>
          <w:p w14:paraId="79FB436C" w14:textId="77777777" w:rsidR="002E1B08" w:rsidRDefault="002E1B08">
            <w:pPr>
              <w:pStyle w:val="TableText"/>
            </w:pPr>
          </w:p>
        </w:tc>
        <w:tc>
          <w:tcPr>
            <w:tcW w:w="1104" w:type="dxa"/>
          </w:tcPr>
          <w:p w14:paraId="3756858A" w14:textId="77777777" w:rsidR="002E1B08" w:rsidRDefault="00000000">
            <w:pPr>
              <w:pStyle w:val="TableText"/>
            </w:pPr>
            <w:hyperlink w:anchor="C_4537-32580">
              <w:r>
                <w:rPr>
                  <w:rStyle w:val="HyperlinkText9pt"/>
                </w:rPr>
                <w:t>4537-32580</w:t>
              </w:r>
            </w:hyperlink>
          </w:p>
        </w:tc>
        <w:tc>
          <w:tcPr>
            <w:tcW w:w="2975" w:type="dxa"/>
          </w:tcPr>
          <w:p w14:paraId="0D4DC9FD" w14:textId="77777777" w:rsidR="002E1B08" w:rsidRDefault="00000000">
            <w:pPr>
              <w:pStyle w:val="TableText"/>
            </w:pPr>
            <w:r>
              <w:t>2023-05-01</w:t>
            </w:r>
          </w:p>
        </w:tc>
      </w:tr>
      <w:tr w:rsidR="002E1B08" w14:paraId="50760C5D" w14:textId="77777777">
        <w:trPr>
          <w:jc w:val="center"/>
        </w:trPr>
        <w:tc>
          <w:tcPr>
            <w:tcW w:w="3345" w:type="dxa"/>
          </w:tcPr>
          <w:p w14:paraId="58E8033E" w14:textId="77777777" w:rsidR="002E1B08" w:rsidRDefault="00000000">
            <w:pPr>
              <w:pStyle w:val="TableText"/>
            </w:pPr>
            <w:r>
              <w:tab/>
              <w:t>id</w:t>
            </w:r>
          </w:p>
        </w:tc>
        <w:tc>
          <w:tcPr>
            <w:tcW w:w="720" w:type="dxa"/>
          </w:tcPr>
          <w:p w14:paraId="57D157FC" w14:textId="77777777" w:rsidR="002E1B08" w:rsidRDefault="00000000">
            <w:pPr>
              <w:pStyle w:val="TableText"/>
            </w:pPr>
            <w:r>
              <w:t>1..*</w:t>
            </w:r>
          </w:p>
        </w:tc>
        <w:tc>
          <w:tcPr>
            <w:tcW w:w="1152" w:type="dxa"/>
          </w:tcPr>
          <w:p w14:paraId="15293F0F" w14:textId="77777777" w:rsidR="002E1B08" w:rsidRDefault="00000000">
            <w:pPr>
              <w:pStyle w:val="TableText"/>
            </w:pPr>
            <w:r>
              <w:t>SHALL</w:t>
            </w:r>
          </w:p>
        </w:tc>
        <w:tc>
          <w:tcPr>
            <w:tcW w:w="864" w:type="dxa"/>
          </w:tcPr>
          <w:p w14:paraId="6A64D420" w14:textId="77777777" w:rsidR="002E1B08" w:rsidRDefault="002E1B08">
            <w:pPr>
              <w:pStyle w:val="TableText"/>
            </w:pPr>
          </w:p>
        </w:tc>
        <w:tc>
          <w:tcPr>
            <w:tcW w:w="1104" w:type="dxa"/>
          </w:tcPr>
          <w:p w14:paraId="392AB9E0" w14:textId="77777777" w:rsidR="002E1B08" w:rsidRDefault="00000000">
            <w:pPr>
              <w:pStyle w:val="TableText"/>
            </w:pPr>
            <w:hyperlink w:anchor="C_4537-7454">
              <w:r>
                <w:rPr>
                  <w:rStyle w:val="HyperlinkText9pt"/>
                </w:rPr>
                <w:t>4537-7454</w:t>
              </w:r>
            </w:hyperlink>
          </w:p>
        </w:tc>
        <w:tc>
          <w:tcPr>
            <w:tcW w:w="2975" w:type="dxa"/>
          </w:tcPr>
          <w:p w14:paraId="37298F95" w14:textId="77777777" w:rsidR="002E1B08" w:rsidRDefault="002E1B08">
            <w:pPr>
              <w:pStyle w:val="TableText"/>
            </w:pPr>
          </w:p>
        </w:tc>
      </w:tr>
      <w:tr w:rsidR="002E1B08" w14:paraId="79F6A7E5" w14:textId="77777777">
        <w:trPr>
          <w:jc w:val="center"/>
        </w:trPr>
        <w:tc>
          <w:tcPr>
            <w:tcW w:w="3345" w:type="dxa"/>
          </w:tcPr>
          <w:p w14:paraId="5BC51F54" w14:textId="77777777" w:rsidR="002E1B08" w:rsidRDefault="00000000">
            <w:pPr>
              <w:pStyle w:val="TableText"/>
            </w:pPr>
            <w:r>
              <w:tab/>
              <w:t>code</w:t>
            </w:r>
          </w:p>
        </w:tc>
        <w:tc>
          <w:tcPr>
            <w:tcW w:w="720" w:type="dxa"/>
          </w:tcPr>
          <w:p w14:paraId="344FC7A9" w14:textId="77777777" w:rsidR="002E1B08" w:rsidRDefault="00000000">
            <w:pPr>
              <w:pStyle w:val="TableText"/>
            </w:pPr>
            <w:r>
              <w:t>1..1</w:t>
            </w:r>
          </w:p>
        </w:tc>
        <w:tc>
          <w:tcPr>
            <w:tcW w:w="1152" w:type="dxa"/>
          </w:tcPr>
          <w:p w14:paraId="73AB78AE" w14:textId="77777777" w:rsidR="002E1B08" w:rsidRDefault="00000000">
            <w:pPr>
              <w:pStyle w:val="TableText"/>
            </w:pPr>
            <w:r>
              <w:t>SHALL</w:t>
            </w:r>
          </w:p>
        </w:tc>
        <w:tc>
          <w:tcPr>
            <w:tcW w:w="864" w:type="dxa"/>
          </w:tcPr>
          <w:p w14:paraId="1441A6B2" w14:textId="77777777" w:rsidR="002E1B08" w:rsidRDefault="002E1B08">
            <w:pPr>
              <w:pStyle w:val="TableText"/>
            </w:pPr>
          </w:p>
        </w:tc>
        <w:tc>
          <w:tcPr>
            <w:tcW w:w="1104" w:type="dxa"/>
          </w:tcPr>
          <w:p w14:paraId="35A4BB54" w14:textId="77777777" w:rsidR="002E1B08" w:rsidRDefault="00000000">
            <w:pPr>
              <w:pStyle w:val="TableText"/>
            </w:pPr>
            <w:hyperlink w:anchor="C_4537-32974">
              <w:r>
                <w:rPr>
                  <w:rStyle w:val="HyperlinkText9pt"/>
                </w:rPr>
                <w:t>4537-32974</w:t>
              </w:r>
            </w:hyperlink>
          </w:p>
        </w:tc>
        <w:tc>
          <w:tcPr>
            <w:tcW w:w="2975" w:type="dxa"/>
          </w:tcPr>
          <w:p w14:paraId="0BB355FE" w14:textId="77777777" w:rsidR="002E1B08" w:rsidRDefault="00000000">
            <w:pPr>
              <w:pStyle w:val="TableText"/>
            </w:pPr>
            <w:r>
              <w:t>urn:oid:2.16.840.1.113883.4.642.3.1312 (MedicationDispense Status Codes)</w:t>
            </w:r>
          </w:p>
        </w:tc>
      </w:tr>
      <w:tr w:rsidR="002E1B08" w14:paraId="6F33B013" w14:textId="77777777">
        <w:trPr>
          <w:jc w:val="center"/>
        </w:trPr>
        <w:tc>
          <w:tcPr>
            <w:tcW w:w="3345" w:type="dxa"/>
          </w:tcPr>
          <w:p w14:paraId="0693E5FE" w14:textId="77777777" w:rsidR="002E1B08" w:rsidRDefault="00000000">
            <w:pPr>
              <w:pStyle w:val="TableText"/>
            </w:pPr>
            <w:r>
              <w:tab/>
              <w:t>statusCode</w:t>
            </w:r>
          </w:p>
        </w:tc>
        <w:tc>
          <w:tcPr>
            <w:tcW w:w="720" w:type="dxa"/>
          </w:tcPr>
          <w:p w14:paraId="72EB0707" w14:textId="77777777" w:rsidR="002E1B08" w:rsidRDefault="00000000">
            <w:pPr>
              <w:pStyle w:val="TableText"/>
            </w:pPr>
            <w:r>
              <w:t>1..1</w:t>
            </w:r>
          </w:p>
        </w:tc>
        <w:tc>
          <w:tcPr>
            <w:tcW w:w="1152" w:type="dxa"/>
          </w:tcPr>
          <w:p w14:paraId="3D799BDE" w14:textId="77777777" w:rsidR="002E1B08" w:rsidRDefault="00000000">
            <w:pPr>
              <w:pStyle w:val="TableText"/>
            </w:pPr>
            <w:r>
              <w:t>SHALL</w:t>
            </w:r>
          </w:p>
        </w:tc>
        <w:tc>
          <w:tcPr>
            <w:tcW w:w="864" w:type="dxa"/>
          </w:tcPr>
          <w:p w14:paraId="7D5D6518" w14:textId="77777777" w:rsidR="002E1B08" w:rsidRDefault="002E1B08">
            <w:pPr>
              <w:pStyle w:val="TableText"/>
            </w:pPr>
          </w:p>
        </w:tc>
        <w:tc>
          <w:tcPr>
            <w:tcW w:w="1104" w:type="dxa"/>
          </w:tcPr>
          <w:p w14:paraId="02FC3492" w14:textId="77777777" w:rsidR="002E1B08" w:rsidRDefault="00000000">
            <w:pPr>
              <w:pStyle w:val="TableText"/>
            </w:pPr>
            <w:hyperlink w:anchor="C_4537-7455">
              <w:r>
                <w:rPr>
                  <w:rStyle w:val="HyperlinkText9pt"/>
                </w:rPr>
                <w:t>4537-7455</w:t>
              </w:r>
            </w:hyperlink>
          </w:p>
        </w:tc>
        <w:tc>
          <w:tcPr>
            <w:tcW w:w="2975" w:type="dxa"/>
          </w:tcPr>
          <w:p w14:paraId="2079796B" w14:textId="77777777" w:rsidR="002E1B08" w:rsidRDefault="002E1B08">
            <w:pPr>
              <w:pStyle w:val="TableText"/>
            </w:pPr>
          </w:p>
        </w:tc>
      </w:tr>
      <w:tr w:rsidR="002E1B08" w14:paraId="7840246E" w14:textId="77777777">
        <w:trPr>
          <w:jc w:val="center"/>
        </w:trPr>
        <w:tc>
          <w:tcPr>
            <w:tcW w:w="3345" w:type="dxa"/>
          </w:tcPr>
          <w:p w14:paraId="2CF6AE35" w14:textId="77777777" w:rsidR="002E1B08" w:rsidRDefault="00000000">
            <w:pPr>
              <w:pStyle w:val="TableText"/>
            </w:pPr>
            <w:r>
              <w:tab/>
            </w:r>
            <w:r>
              <w:tab/>
              <w:t>@code</w:t>
            </w:r>
          </w:p>
        </w:tc>
        <w:tc>
          <w:tcPr>
            <w:tcW w:w="720" w:type="dxa"/>
          </w:tcPr>
          <w:p w14:paraId="0E85F0E9" w14:textId="77777777" w:rsidR="002E1B08" w:rsidRDefault="00000000">
            <w:pPr>
              <w:pStyle w:val="TableText"/>
            </w:pPr>
            <w:r>
              <w:t>1..1</w:t>
            </w:r>
          </w:p>
        </w:tc>
        <w:tc>
          <w:tcPr>
            <w:tcW w:w="1152" w:type="dxa"/>
          </w:tcPr>
          <w:p w14:paraId="4377E353" w14:textId="77777777" w:rsidR="002E1B08" w:rsidRDefault="00000000">
            <w:pPr>
              <w:pStyle w:val="TableText"/>
            </w:pPr>
            <w:r>
              <w:t>SHALL</w:t>
            </w:r>
          </w:p>
        </w:tc>
        <w:tc>
          <w:tcPr>
            <w:tcW w:w="864" w:type="dxa"/>
          </w:tcPr>
          <w:p w14:paraId="6958C855" w14:textId="77777777" w:rsidR="002E1B08" w:rsidRDefault="002E1B08">
            <w:pPr>
              <w:pStyle w:val="TableText"/>
            </w:pPr>
          </w:p>
        </w:tc>
        <w:tc>
          <w:tcPr>
            <w:tcW w:w="1104" w:type="dxa"/>
          </w:tcPr>
          <w:p w14:paraId="0E0A5546" w14:textId="77777777" w:rsidR="002E1B08" w:rsidRDefault="00000000">
            <w:pPr>
              <w:pStyle w:val="TableText"/>
            </w:pPr>
            <w:hyperlink w:anchor="C_4537-32361">
              <w:r>
                <w:rPr>
                  <w:rStyle w:val="HyperlinkText9pt"/>
                </w:rPr>
                <w:t>4537-32361</w:t>
              </w:r>
            </w:hyperlink>
          </w:p>
        </w:tc>
        <w:tc>
          <w:tcPr>
            <w:tcW w:w="2975" w:type="dxa"/>
          </w:tcPr>
          <w:p w14:paraId="3D762397" w14:textId="77777777" w:rsidR="002E1B08" w:rsidRDefault="00000000">
            <w:pPr>
              <w:pStyle w:val="TableText"/>
            </w:pPr>
            <w:r>
              <w:t>urn:oid:2.16.840.1.113883.5.14 (HL7ActStatus) = completed</w:t>
            </w:r>
          </w:p>
        </w:tc>
      </w:tr>
      <w:tr w:rsidR="002E1B08" w14:paraId="4419E286" w14:textId="77777777">
        <w:trPr>
          <w:jc w:val="center"/>
        </w:trPr>
        <w:tc>
          <w:tcPr>
            <w:tcW w:w="3345" w:type="dxa"/>
          </w:tcPr>
          <w:p w14:paraId="4FC2823A" w14:textId="77777777" w:rsidR="002E1B08" w:rsidRDefault="00000000">
            <w:pPr>
              <w:pStyle w:val="TableText"/>
            </w:pPr>
            <w:r>
              <w:tab/>
              <w:t>effectiveTime</w:t>
            </w:r>
          </w:p>
        </w:tc>
        <w:tc>
          <w:tcPr>
            <w:tcW w:w="720" w:type="dxa"/>
          </w:tcPr>
          <w:p w14:paraId="740AC50E" w14:textId="77777777" w:rsidR="002E1B08" w:rsidRDefault="00000000">
            <w:pPr>
              <w:pStyle w:val="TableText"/>
            </w:pPr>
            <w:r>
              <w:t>0..1</w:t>
            </w:r>
          </w:p>
        </w:tc>
        <w:tc>
          <w:tcPr>
            <w:tcW w:w="1152" w:type="dxa"/>
          </w:tcPr>
          <w:p w14:paraId="5C36B00E" w14:textId="77777777" w:rsidR="002E1B08" w:rsidRDefault="00000000">
            <w:pPr>
              <w:pStyle w:val="TableText"/>
            </w:pPr>
            <w:r>
              <w:t>SHOULD</w:t>
            </w:r>
          </w:p>
        </w:tc>
        <w:tc>
          <w:tcPr>
            <w:tcW w:w="864" w:type="dxa"/>
          </w:tcPr>
          <w:p w14:paraId="390D0099" w14:textId="77777777" w:rsidR="002E1B08" w:rsidRDefault="002E1B08">
            <w:pPr>
              <w:pStyle w:val="TableText"/>
            </w:pPr>
          </w:p>
        </w:tc>
        <w:tc>
          <w:tcPr>
            <w:tcW w:w="1104" w:type="dxa"/>
          </w:tcPr>
          <w:p w14:paraId="42DCBC8E" w14:textId="77777777" w:rsidR="002E1B08" w:rsidRDefault="00000000">
            <w:pPr>
              <w:pStyle w:val="TableText"/>
            </w:pPr>
            <w:hyperlink w:anchor="C_4537-7456">
              <w:r>
                <w:rPr>
                  <w:rStyle w:val="HyperlinkText9pt"/>
                </w:rPr>
                <w:t>4537-7456</w:t>
              </w:r>
            </w:hyperlink>
          </w:p>
        </w:tc>
        <w:tc>
          <w:tcPr>
            <w:tcW w:w="2975" w:type="dxa"/>
          </w:tcPr>
          <w:p w14:paraId="293A7EA9" w14:textId="77777777" w:rsidR="002E1B08" w:rsidRDefault="002E1B08">
            <w:pPr>
              <w:pStyle w:val="TableText"/>
            </w:pPr>
          </w:p>
        </w:tc>
      </w:tr>
      <w:tr w:rsidR="002E1B08" w14:paraId="497903A0" w14:textId="77777777">
        <w:trPr>
          <w:jc w:val="center"/>
        </w:trPr>
        <w:tc>
          <w:tcPr>
            <w:tcW w:w="3345" w:type="dxa"/>
          </w:tcPr>
          <w:p w14:paraId="3014134F" w14:textId="77777777" w:rsidR="002E1B08" w:rsidRDefault="00000000">
            <w:pPr>
              <w:pStyle w:val="TableText"/>
            </w:pPr>
            <w:r>
              <w:tab/>
              <w:t>repeatNumber</w:t>
            </w:r>
          </w:p>
        </w:tc>
        <w:tc>
          <w:tcPr>
            <w:tcW w:w="720" w:type="dxa"/>
          </w:tcPr>
          <w:p w14:paraId="0D35955E" w14:textId="77777777" w:rsidR="002E1B08" w:rsidRDefault="00000000">
            <w:pPr>
              <w:pStyle w:val="TableText"/>
            </w:pPr>
            <w:r>
              <w:t>0..1</w:t>
            </w:r>
          </w:p>
        </w:tc>
        <w:tc>
          <w:tcPr>
            <w:tcW w:w="1152" w:type="dxa"/>
          </w:tcPr>
          <w:p w14:paraId="5BAFFE8E" w14:textId="77777777" w:rsidR="002E1B08" w:rsidRDefault="00000000">
            <w:pPr>
              <w:pStyle w:val="TableText"/>
            </w:pPr>
            <w:r>
              <w:t>SHOULD</w:t>
            </w:r>
          </w:p>
        </w:tc>
        <w:tc>
          <w:tcPr>
            <w:tcW w:w="864" w:type="dxa"/>
          </w:tcPr>
          <w:p w14:paraId="09C56B66" w14:textId="77777777" w:rsidR="002E1B08" w:rsidRDefault="002E1B08">
            <w:pPr>
              <w:pStyle w:val="TableText"/>
            </w:pPr>
          </w:p>
        </w:tc>
        <w:tc>
          <w:tcPr>
            <w:tcW w:w="1104" w:type="dxa"/>
          </w:tcPr>
          <w:p w14:paraId="75B5EB6A" w14:textId="77777777" w:rsidR="002E1B08" w:rsidRDefault="00000000">
            <w:pPr>
              <w:pStyle w:val="TableText"/>
            </w:pPr>
            <w:hyperlink w:anchor="C_4537-7457">
              <w:r>
                <w:rPr>
                  <w:rStyle w:val="HyperlinkText9pt"/>
                </w:rPr>
                <w:t>4537-7457</w:t>
              </w:r>
            </w:hyperlink>
          </w:p>
        </w:tc>
        <w:tc>
          <w:tcPr>
            <w:tcW w:w="2975" w:type="dxa"/>
          </w:tcPr>
          <w:p w14:paraId="5F1526A9" w14:textId="77777777" w:rsidR="002E1B08" w:rsidRDefault="002E1B08">
            <w:pPr>
              <w:pStyle w:val="TableText"/>
            </w:pPr>
          </w:p>
        </w:tc>
      </w:tr>
      <w:tr w:rsidR="002E1B08" w14:paraId="473FF4B7" w14:textId="77777777">
        <w:trPr>
          <w:jc w:val="center"/>
        </w:trPr>
        <w:tc>
          <w:tcPr>
            <w:tcW w:w="3345" w:type="dxa"/>
          </w:tcPr>
          <w:p w14:paraId="428CEFFC" w14:textId="77777777" w:rsidR="002E1B08" w:rsidRDefault="00000000">
            <w:pPr>
              <w:pStyle w:val="TableText"/>
            </w:pPr>
            <w:r>
              <w:tab/>
              <w:t>quantity</w:t>
            </w:r>
          </w:p>
        </w:tc>
        <w:tc>
          <w:tcPr>
            <w:tcW w:w="720" w:type="dxa"/>
          </w:tcPr>
          <w:p w14:paraId="33DF6EBD" w14:textId="77777777" w:rsidR="002E1B08" w:rsidRDefault="00000000">
            <w:pPr>
              <w:pStyle w:val="TableText"/>
            </w:pPr>
            <w:r>
              <w:t>0..1</w:t>
            </w:r>
          </w:p>
        </w:tc>
        <w:tc>
          <w:tcPr>
            <w:tcW w:w="1152" w:type="dxa"/>
          </w:tcPr>
          <w:p w14:paraId="1DA81A7C" w14:textId="77777777" w:rsidR="002E1B08" w:rsidRDefault="00000000">
            <w:pPr>
              <w:pStyle w:val="TableText"/>
            </w:pPr>
            <w:r>
              <w:t>SHOULD</w:t>
            </w:r>
          </w:p>
        </w:tc>
        <w:tc>
          <w:tcPr>
            <w:tcW w:w="864" w:type="dxa"/>
          </w:tcPr>
          <w:p w14:paraId="550CC802" w14:textId="77777777" w:rsidR="002E1B08" w:rsidRDefault="002E1B08">
            <w:pPr>
              <w:pStyle w:val="TableText"/>
            </w:pPr>
          </w:p>
        </w:tc>
        <w:tc>
          <w:tcPr>
            <w:tcW w:w="1104" w:type="dxa"/>
          </w:tcPr>
          <w:p w14:paraId="6661E112" w14:textId="77777777" w:rsidR="002E1B08" w:rsidRDefault="00000000">
            <w:pPr>
              <w:pStyle w:val="TableText"/>
            </w:pPr>
            <w:hyperlink w:anchor="C_4537-7458">
              <w:r>
                <w:rPr>
                  <w:rStyle w:val="HyperlinkText9pt"/>
                </w:rPr>
                <w:t>4537-7458</w:t>
              </w:r>
            </w:hyperlink>
          </w:p>
        </w:tc>
        <w:tc>
          <w:tcPr>
            <w:tcW w:w="2975" w:type="dxa"/>
          </w:tcPr>
          <w:p w14:paraId="54046267" w14:textId="77777777" w:rsidR="002E1B08" w:rsidRDefault="002E1B08">
            <w:pPr>
              <w:pStyle w:val="TableText"/>
            </w:pPr>
          </w:p>
        </w:tc>
      </w:tr>
      <w:tr w:rsidR="002E1B08" w14:paraId="7AD541A3" w14:textId="77777777">
        <w:trPr>
          <w:jc w:val="center"/>
        </w:trPr>
        <w:tc>
          <w:tcPr>
            <w:tcW w:w="3345" w:type="dxa"/>
          </w:tcPr>
          <w:p w14:paraId="7B9BEE83" w14:textId="77777777" w:rsidR="002E1B08" w:rsidRDefault="00000000">
            <w:pPr>
              <w:pStyle w:val="TableText"/>
            </w:pPr>
            <w:r>
              <w:tab/>
              <w:t>product</w:t>
            </w:r>
          </w:p>
        </w:tc>
        <w:tc>
          <w:tcPr>
            <w:tcW w:w="720" w:type="dxa"/>
          </w:tcPr>
          <w:p w14:paraId="281A1638" w14:textId="77777777" w:rsidR="002E1B08" w:rsidRDefault="00000000">
            <w:pPr>
              <w:pStyle w:val="TableText"/>
            </w:pPr>
            <w:r>
              <w:t>0..1</w:t>
            </w:r>
          </w:p>
        </w:tc>
        <w:tc>
          <w:tcPr>
            <w:tcW w:w="1152" w:type="dxa"/>
          </w:tcPr>
          <w:p w14:paraId="0BD33B4A" w14:textId="77777777" w:rsidR="002E1B08" w:rsidRDefault="00000000">
            <w:pPr>
              <w:pStyle w:val="TableText"/>
            </w:pPr>
            <w:r>
              <w:t>MAY</w:t>
            </w:r>
          </w:p>
        </w:tc>
        <w:tc>
          <w:tcPr>
            <w:tcW w:w="864" w:type="dxa"/>
          </w:tcPr>
          <w:p w14:paraId="41962A4C" w14:textId="77777777" w:rsidR="002E1B08" w:rsidRDefault="002E1B08">
            <w:pPr>
              <w:pStyle w:val="TableText"/>
            </w:pPr>
          </w:p>
        </w:tc>
        <w:tc>
          <w:tcPr>
            <w:tcW w:w="1104" w:type="dxa"/>
          </w:tcPr>
          <w:p w14:paraId="38E18A17" w14:textId="77777777" w:rsidR="002E1B08" w:rsidRDefault="00000000">
            <w:pPr>
              <w:pStyle w:val="TableText"/>
            </w:pPr>
            <w:hyperlink w:anchor="C_4537-7459">
              <w:r>
                <w:rPr>
                  <w:rStyle w:val="HyperlinkText9pt"/>
                </w:rPr>
                <w:t>4537-7459</w:t>
              </w:r>
            </w:hyperlink>
          </w:p>
        </w:tc>
        <w:tc>
          <w:tcPr>
            <w:tcW w:w="2975" w:type="dxa"/>
          </w:tcPr>
          <w:p w14:paraId="3F7B5E16" w14:textId="77777777" w:rsidR="002E1B08" w:rsidRDefault="002E1B08">
            <w:pPr>
              <w:pStyle w:val="TableText"/>
            </w:pPr>
          </w:p>
        </w:tc>
      </w:tr>
      <w:tr w:rsidR="002E1B08" w14:paraId="77CEC925" w14:textId="77777777">
        <w:trPr>
          <w:jc w:val="center"/>
        </w:trPr>
        <w:tc>
          <w:tcPr>
            <w:tcW w:w="3345" w:type="dxa"/>
          </w:tcPr>
          <w:p w14:paraId="62440DA3" w14:textId="77777777" w:rsidR="002E1B08" w:rsidRDefault="00000000">
            <w:pPr>
              <w:pStyle w:val="TableText"/>
            </w:pPr>
            <w:r>
              <w:tab/>
            </w:r>
            <w:r>
              <w:tab/>
              <w:t>manufacturedProduct</w:t>
            </w:r>
          </w:p>
        </w:tc>
        <w:tc>
          <w:tcPr>
            <w:tcW w:w="720" w:type="dxa"/>
          </w:tcPr>
          <w:p w14:paraId="67CC1721" w14:textId="77777777" w:rsidR="002E1B08" w:rsidRDefault="00000000">
            <w:pPr>
              <w:pStyle w:val="TableText"/>
            </w:pPr>
            <w:r>
              <w:t>1..1</w:t>
            </w:r>
          </w:p>
        </w:tc>
        <w:tc>
          <w:tcPr>
            <w:tcW w:w="1152" w:type="dxa"/>
          </w:tcPr>
          <w:p w14:paraId="1BA042EE" w14:textId="77777777" w:rsidR="002E1B08" w:rsidRDefault="00000000">
            <w:pPr>
              <w:pStyle w:val="TableText"/>
            </w:pPr>
            <w:r>
              <w:t>SHALL</w:t>
            </w:r>
          </w:p>
        </w:tc>
        <w:tc>
          <w:tcPr>
            <w:tcW w:w="864" w:type="dxa"/>
          </w:tcPr>
          <w:p w14:paraId="6E345430" w14:textId="77777777" w:rsidR="002E1B08" w:rsidRDefault="002E1B08">
            <w:pPr>
              <w:pStyle w:val="TableText"/>
            </w:pPr>
          </w:p>
        </w:tc>
        <w:tc>
          <w:tcPr>
            <w:tcW w:w="1104" w:type="dxa"/>
          </w:tcPr>
          <w:p w14:paraId="688EAA53" w14:textId="77777777" w:rsidR="002E1B08" w:rsidRDefault="00000000">
            <w:pPr>
              <w:pStyle w:val="TableText"/>
            </w:pPr>
            <w:hyperlink w:anchor="C_4537-15607">
              <w:r>
                <w:rPr>
                  <w:rStyle w:val="HyperlinkText9pt"/>
                </w:rPr>
                <w:t>4537-15607</w:t>
              </w:r>
            </w:hyperlink>
          </w:p>
        </w:tc>
        <w:tc>
          <w:tcPr>
            <w:tcW w:w="2975" w:type="dxa"/>
          </w:tcPr>
          <w:p w14:paraId="442919C7" w14:textId="77777777" w:rsidR="002E1B08" w:rsidRDefault="00000000">
            <w:pPr>
              <w:pStyle w:val="TableText"/>
            </w:pPr>
            <w:r>
              <w:t>Medication Information (V2) (identifier: urn:hl7ii:2.16.840.1.113883.10.20.22.4.23:2014-06-09</w:t>
            </w:r>
          </w:p>
        </w:tc>
      </w:tr>
      <w:tr w:rsidR="002E1B08" w14:paraId="26730CE0" w14:textId="77777777">
        <w:trPr>
          <w:jc w:val="center"/>
        </w:trPr>
        <w:tc>
          <w:tcPr>
            <w:tcW w:w="3345" w:type="dxa"/>
          </w:tcPr>
          <w:p w14:paraId="5307992F" w14:textId="77777777" w:rsidR="002E1B08" w:rsidRDefault="00000000">
            <w:pPr>
              <w:pStyle w:val="TableText"/>
            </w:pPr>
            <w:r>
              <w:tab/>
              <w:t>product</w:t>
            </w:r>
          </w:p>
        </w:tc>
        <w:tc>
          <w:tcPr>
            <w:tcW w:w="720" w:type="dxa"/>
          </w:tcPr>
          <w:p w14:paraId="658C8CF1" w14:textId="77777777" w:rsidR="002E1B08" w:rsidRDefault="00000000">
            <w:pPr>
              <w:pStyle w:val="TableText"/>
            </w:pPr>
            <w:r>
              <w:t>0..1</w:t>
            </w:r>
          </w:p>
        </w:tc>
        <w:tc>
          <w:tcPr>
            <w:tcW w:w="1152" w:type="dxa"/>
          </w:tcPr>
          <w:p w14:paraId="5C07F6D4" w14:textId="77777777" w:rsidR="002E1B08" w:rsidRDefault="00000000">
            <w:pPr>
              <w:pStyle w:val="TableText"/>
            </w:pPr>
            <w:r>
              <w:t>MAY</w:t>
            </w:r>
          </w:p>
        </w:tc>
        <w:tc>
          <w:tcPr>
            <w:tcW w:w="864" w:type="dxa"/>
          </w:tcPr>
          <w:p w14:paraId="389517D4" w14:textId="77777777" w:rsidR="002E1B08" w:rsidRDefault="002E1B08">
            <w:pPr>
              <w:pStyle w:val="TableText"/>
            </w:pPr>
          </w:p>
        </w:tc>
        <w:tc>
          <w:tcPr>
            <w:tcW w:w="1104" w:type="dxa"/>
          </w:tcPr>
          <w:p w14:paraId="4AC000AC" w14:textId="77777777" w:rsidR="002E1B08" w:rsidRDefault="00000000">
            <w:pPr>
              <w:pStyle w:val="TableText"/>
            </w:pPr>
            <w:hyperlink w:anchor="C_4537-9331">
              <w:r>
                <w:rPr>
                  <w:rStyle w:val="HyperlinkText9pt"/>
                </w:rPr>
                <w:t>4537-9331</w:t>
              </w:r>
            </w:hyperlink>
          </w:p>
        </w:tc>
        <w:tc>
          <w:tcPr>
            <w:tcW w:w="2975" w:type="dxa"/>
          </w:tcPr>
          <w:p w14:paraId="42E6AC76" w14:textId="77777777" w:rsidR="002E1B08" w:rsidRDefault="002E1B08">
            <w:pPr>
              <w:pStyle w:val="TableText"/>
            </w:pPr>
          </w:p>
        </w:tc>
      </w:tr>
      <w:tr w:rsidR="002E1B08" w14:paraId="504C5C13" w14:textId="77777777">
        <w:trPr>
          <w:jc w:val="center"/>
        </w:trPr>
        <w:tc>
          <w:tcPr>
            <w:tcW w:w="3345" w:type="dxa"/>
          </w:tcPr>
          <w:p w14:paraId="26C1B755" w14:textId="77777777" w:rsidR="002E1B08" w:rsidRDefault="00000000">
            <w:pPr>
              <w:pStyle w:val="TableText"/>
            </w:pPr>
            <w:r>
              <w:tab/>
            </w:r>
            <w:r>
              <w:tab/>
              <w:t>manufacturedProduct</w:t>
            </w:r>
          </w:p>
        </w:tc>
        <w:tc>
          <w:tcPr>
            <w:tcW w:w="720" w:type="dxa"/>
          </w:tcPr>
          <w:p w14:paraId="70A2F611" w14:textId="77777777" w:rsidR="002E1B08" w:rsidRDefault="00000000">
            <w:pPr>
              <w:pStyle w:val="TableText"/>
            </w:pPr>
            <w:r>
              <w:t>1..1</w:t>
            </w:r>
          </w:p>
        </w:tc>
        <w:tc>
          <w:tcPr>
            <w:tcW w:w="1152" w:type="dxa"/>
          </w:tcPr>
          <w:p w14:paraId="36C6E13D" w14:textId="77777777" w:rsidR="002E1B08" w:rsidRDefault="00000000">
            <w:pPr>
              <w:pStyle w:val="TableText"/>
            </w:pPr>
            <w:r>
              <w:t>SHALL</w:t>
            </w:r>
          </w:p>
        </w:tc>
        <w:tc>
          <w:tcPr>
            <w:tcW w:w="864" w:type="dxa"/>
          </w:tcPr>
          <w:p w14:paraId="06BBACC4" w14:textId="77777777" w:rsidR="002E1B08" w:rsidRDefault="002E1B08">
            <w:pPr>
              <w:pStyle w:val="TableText"/>
            </w:pPr>
          </w:p>
        </w:tc>
        <w:tc>
          <w:tcPr>
            <w:tcW w:w="1104" w:type="dxa"/>
          </w:tcPr>
          <w:p w14:paraId="68DF993E" w14:textId="77777777" w:rsidR="002E1B08" w:rsidRDefault="00000000">
            <w:pPr>
              <w:pStyle w:val="TableText"/>
            </w:pPr>
            <w:hyperlink w:anchor="C_4537-31696">
              <w:r>
                <w:rPr>
                  <w:rStyle w:val="HyperlinkText9pt"/>
                </w:rPr>
                <w:t>4537-31696</w:t>
              </w:r>
            </w:hyperlink>
          </w:p>
        </w:tc>
        <w:tc>
          <w:tcPr>
            <w:tcW w:w="2975" w:type="dxa"/>
          </w:tcPr>
          <w:p w14:paraId="6506C8A5" w14:textId="77777777" w:rsidR="002E1B08" w:rsidRDefault="00000000">
            <w:pPr>
              <w:pStyle w:val="TableText"/>
            </w:pPr>
            <w:r>
              <w:t>Immunization Medication Information (V2) (identifier: urn:hl7ii:2.16.840.1.113883.10.20.22.4.54:2014-06-09</w:t>
            </w:r>
          </w:p>
        </w:tc>
      </w:tr>
      <w:tr w:rsidR="002E1B08" w14:paraId="4207EEAB" w14:textId="77777777">
        <w:trPr>
          <w:jc w:val="center"/>
        </w:trPr>
        <w:tc>
          <w:tcPr>
            <w:tcW w:w="3345" w:type="dxa"/>
          </w:tcPr>
          <w:p w14:paraId="1C752197" w14:textId="77777777" w:rsidR="002E1B08" w:rsidRDefault="00000000">
            <w:pPr>
              <w:pStyle w:val="TableText"/>
            </w:pPr>
            <w:r>
              <w:tab/>
              <w:t>performer</w:t>
            </w:r>
          </w:p>
        </w:tc>
        <w:tc>
          <w:tcPr>
            <w:tcW w:w="720" w:type="dxa"/>
          </w:tcPr>
          <w:p w14:paraId="54966BC8" w14:textId="77777777" w:rsidR="002E1B08" w:rsidRDefault="00000000">
            <w:pPr>
              <w:pStyle w:val="TableText"/>
            </w:pPr>
            <w:r>
              <w:t>0..1</w:t>
            </w:r>
          </w:p>
        </w:tc>
        <w:tc>
          <w:tcPr>
            <w:tcW w:w="1152" w:type="dxa"/>
          </w:tcPr>
          <w:p w14:paraId="29B1ADE7" w14:textId="77777777" w:rsidR="002E1B08" w:rsidRDefault="00000000">
            <w:pPr>
              <w:pStyle w:val="TableText"/>
            </w:pPr>
            <w:r>
              <w:t>MAY</w:t>
            </w:r>
          </w:p>
        </w:tc>
        <w:tc>
          <w:tcPr>
            <w:tcW w:w="864" w:type="dxa"/>
          </w:tcPr>
          <w:p w14:paraId="20692D05" w14:textId="77777777" w:rsidR="002E1B08" w:rsidRDefault="002E1B08">
            <w:pPr>
              <w:pStyle w:val="TableText"/>
            </w:pPr>
          </w:p>
        </w:tc>
        <w:tc>
          <w:tcPr>
            <w:tcW w:w="1104" w:type="dxa"/>
          </w:tcPr>
          <w:p w14:paraId="7DF0D1D5" w14:textId="77777777" w:rsidR="002E1B08" w:rsidRDefault="00000000">
            <w:pPr>
              <w:pStyle w:val="TableText"/>
            </w:pPr>
            <w:hyperlink w:anchor="C_4537-7461">
              <w:r>
                <w:rPr>
                  <w:rStyle w:val="HyperlinkText9pt"/>
                </w:rPr>
                <w:t>4537-7461</w:t>
              </w:r>
            </w:hyperlink>
          </w:p>
        </w:tc>
        <w:tc>
          <w:tcPr>
            <w:tcW w:w="2975" w:type="dxa"/>
          </w:tcPr>
          <w:p w14:paraId="1AAEE15A" w14:textId="77777777" w:rsidR="002E1B08" w:rsidRDefault="002E1B08">
            <w:pPr>
              <w:pStyle w:val="TableText"/>
            </w:pPr>
          </w:p>
        </w:tc>
      </w:tr>
      <w:tr w:rsidR="002E1B08" w14:paraId="3600B87A" w14:textId="77777777">
        <w:trPr>
          <w:jc w:val="center"/>
        </w:trPr>
        <w:tc>
          <w:tcPr>
            <w:tcW w:w="3345" w:type="dxa"/>
          </w:tcPr>
          <w:p w14:paraId="455C0012" w14:textId="77777777" w:rsidR="002E1B08" w:rsidRDefault="00000000">
            <w:pPr>
              <w:pStyle w:val="TableText"/>
            </w:pPr>
            <w:r>
              <w:tab/>
            </w:r>
            <w:r>
              <w:tab/>
              <w:t>assignedEntity</w:t>
            </w:r>
          </w:p>
        </w:tc>
        <w:tc>
          <w:tcPr>
            <w:tcW w:w="720" w:type="dxa"/>
          </w:tcPr>
          <w:p w14:paraId="757B863B" w14:textId="77777777" w:rsidR="002E1B08" w:rsidRDefault="00000000">
            <w:pPr>
              <w:pStyle w:val="TableText"/>
            </w:pPr>
            <w:r>
              <w:t>1..1</w:t>
            </w:r>
          </w:p>
        </w:tc>
        <w:tc>
          <w:tcPr>
            <w:tcW w:w="1152" w:type="dxa"/>
          </w:tcPr>
          <w:p w14:paraId="1ED98184" w14:textId="77777777" w:rsidR="002E1B08" w:rsidRDefault="00000000">
            <w:pPr>
              <w:pStyle w:val="TableText"/>
            </w:pPr>
            <w:r>
              <w:t>SHALL</w:t>
            </w:r>
          </w:p>
        </w:tc>
        <w:tc>
          <w:tcPr>
            <w:tcW w:w="864" w:type="dxa"/>
          </w:tcPr>
          <w:p w14:paraId="194A7701" w14:textId="77777777" w:rsidR="002E1B08" w:rsidRDefault="002E1B08">
            <w:pPr>
              <w:pStyle w:val="TableText"/>
            </w:pPr>
          </w:p>
        </w:tc>
        <w:tc>
          <w:tcPr>
            <w:tcW w:w="1104" w:type="dxa"/>
          </w:tcPr>
          <w:p w14:paraId="58C410DE" w14:textId="77777777" w:rsidR="002E1B08" w:rsidRDefault="00000000">
            <w:pPr>
              <w:pStyle w:val="TableText"/>
            </w:pPr>
            <w:hyperlink w:anchor="C_4537-7467">
              <w:r>
                <w:rPr>
                  <w:rStyle w:val="HyperlinkText9pt"/>
                </w:rPr>
                <w:t>4537-7467</w:t>
              </w:r>
            </w:hyperlink>
          </w:p>
        </w:tc>
        <w:tc>
          <w:tcPr>
            <w:tcW w:w="2975" w:type="dxa"/>
          </w:tcPr>
          <w:p w14:paraId="74C7F4A1" w14:textId="77777777" w:rsidR="002E1B08" w:rsidRDefault="002E1B08">
            <w:pPr>
              <w:pStyle w:val="TableText"/>
            </w:pPr>
          </w:p>
        </w:tc>
      </w:tr>
      <w:tr w:rsidR="002E1B08" w14:paraId="6B37D49B" w14:textId="77777777">
        <w:trPr>
          <w:jc w:val="center"/>
        </w:trPr>
        <w:tc>
          <w:tcPr>
            <w:tcW w:w="3345" w:type="dxa"/>
          </w:tcPr>
          <w:p w14:paraId="54B2010D" w14:textId="77777777" w:rsidR="002E1B08" w:rsidRDefault="00000000">
            <w:pPr>
              <w:pStyle w:val="TableText"/>
            </w:pPr>
            <w:r>
              <w:tab/>
            </w:r>
            <w:r>
              <w:tab/>
            </w:r>
            <w:r>
              <w:tab/>
              <w:t>addr</w:t>
            </w:r>
          </w:p>
        </w:tc>
        <w:tc>
          <w:tcPr>
            <w:tcW w:w="720" w:type="dxa"/>
          </w:tcPr>
          <w:p w14:paraId="4BDF3CAB" w14:textId="77777777" w:rsidR="002E1B08" w:rsidRDefault="00000000">
            <w:pPr>
              <w:pStyle w:val="TableText"/>
            </w:pPr>
            <w:r>
              <w:t>0..1</w:t>
            </w:r>
          </w:p>
        </w:tc>
        <w:tc>
          <w:tcPr>
            <w:tcW w:w="1152" w:type="dxa"/>
          </w:tcPr>
          <w:p w14:paraId="4E274A01" w14:textId="77777777" w:rsidR="002E1B08" w:rsidRDefault="00000000">
            <w:pPr>
              <w:pStyle w:val="TableText"/>
            </w:pPr>
            <w:r>
              <w:t>SHOULD</w:t>
            </w:r>
          </w:p>
        </w:tc>
        <w:tc>
          <w:tcPr>
            <w:tcW w:w="864" w:type="dxa"/>
          </w:tcPr>
          <w:p w14:paraId="544EF90E" w14:textId="77777777" w:rsidR="002E1B08" w:rsidRDefault="002E1B08">
            <w:pPr>
              <w:pStyle w:val="TableText"/>
            </w:pPr>
          </w:p>
        </w:tc>
        <w:tc>
          <w:tcPr>
            <w:tcW w:w="1104" w:type="dxa"/>
          </w:tcPr>
          <w:p w14:paraId="74B56F1D" w14:textId="77777777" w:rsidR="002E1B08" w:rsidRDefault="00000000">
            <w:pPr>
              <w:pStyle w:val="TableText"/>
            </w:pPr>
            <w:hyperlink w:anchor="C_4537-7468">
              <w:r>
                <w:rPr>
                  <w:rStyle w:val="HyperlinkText9pt"/>
                </w:rPr>
                <w:t>4537-7468</w:t>
              </w:r>
            </w:hyperlink>
          </w:p>
        </w:tc>
        <w:tc>
          <w:tcPr>
            <w:tcW w:w="2975" w:type="dxa"/>
          </w:tcPr>
          <w:p w14:paraId="6F74B45A" w14:textId="77777777" w:rsidR="002E1B08" w:rsidRDefault="00000000">
            <w:pPr>
              <w:pStyle w:val="TableText"/>
            </w:pPr>
            <w:r>
              <w:t xml:space="preserve">US Realm Address (AD.US.FIELDED) (identifier: </w:t>
            </w:r>
            <w:r>
              <w:lastRenderedPageBreak/>
              <w:t>urn:oid:2.16.840.1.113883.10.20.22.5.2</w:t>
            </w:r>
          </w:p>
        </w:tc>
      </w:tr>
      <w:tr w:rsidR="002E1B08" w14:paraId="5A5CD5F2" w14:textId="77777777">
        <w:trPr>
          <w:jc w:val="center"/>
        </w:trPr>
        <w:tc>
          <w:tcPr>
            <w:tcW w:w="3345" w:type="dxa"/>
          </w:tcPr>
          <w:p w14:paraId="57E43E83" w14:textId="77777777" w:rsidR="002E1B08" w:rsidRDefault="00000000">
            <w:pPr>
              <w:pStyle w:val="TableText"/>
            </w:pPr>
            <w:r>
              <w:tab/>
              <w:t>entryRelationship</w:t>
            </w:r>
          </w:p>
        </w:tc>
        <w:tc>
          <w:tcPr>
            <w:tcW w:w="720" w:type="dxa"/>
          </w:tcPr>
          <w:p w14:paraId="6A3EF956" w14:textId="77777777" w:rsidR="002E1B08" w:rsidRDefault="00000000">
            <w:pPr>
              <w:pStyle w:val="TableText"/>
            </w:pPr>
            <w:r>
              <w:t>0..1</w:t>
            </w:r>
          </w:p>
        </w:tc>
        <w:tc>
          <w:tcPr>
            <w:tcW w:w="1152" w:type="dxa"/>
          </w:tcPr>
          <w:p w14:paraId="0CF0389A" w14:textId="77777777" w:rsidR="002E1B08" w:rsidRDefault="00000000">
            <w:pPr>
              <w:pStyle w:val="TableText"/>
            </w:pPr>
            <w:r>
              <w:t>MAY</w:t>
            </w:r>
          </w:p>
        </w:tc>
        <w:tc>
          <w:tcPr>
            <w:tcW w:w="864" w:type="dxa"/>
          </w:tcPr>
          <w:p w14:paraId="76B8360C" w14:textId="77777777" w:rsidR="002E1B08" w:rsidRDefault="002E1B08">
            <w:pPr>
              <w:pStyle w:val="TableText"/>
            </w:pPr>
          </w:p>
        </w:tc>
        <w:tc>
          <w:tcPr>
            <w:tcW w:w="1104" w:type="dxa"/>
          </w:tcPr>
          <w:p w14:paraId="13FE5CDA" w14:textId="77777777" w:rsidR="002E1B08" w:rsidRDefault="00000000">
            <w:pPr>
              <w:pStyle w:val="TableText"/>
            </w:pPr>
            <w:hyperlink w:anchor="C_4537-7473">
              <w:r>
                <w:rPr>
                  <w:rStyle w:val="HyperlinkText9pt"/>
                </w:rPr>
                <w:t>4537-7473</w:t>
              </w:r>
            </w:hyperlink>
          </w:p>
        </w:tc>
        <w:tc>
          <w:tcPr>
            <w:tcW w:w="2975" w:type="dxa"/>
          </w:tcPr>
          <w:p w14:paraId="203CDFA7" w14:textId="77777777" w:rsidR="002E1B08" w:rsidRDefault="002E1B08">
            <w:pPr>
              <w:pStyle w:val="TableText"/>
            </w:pPr>
          </w:p>
        </w:tc>
      </w:tr>
      <w:tr w:rsidR="002E1B08" w14:paraId="4B3E65A4" w14:textId="77777777">
        <w:trPr>
          <w:jc w:val="center"/>
        </w:trPr>
        <w:tc>
          <w:tcPr>
            <w:tcW w:w="3345" w:type="dxa"/>
          </w:tcPr>
          <w:p w14:paraId="36887B4F" w14:textId="77777777" w:rsidR="002E1B08" w:rsidRDefault="00000000">
            <w:pPr>
              <w:pStyle w:val="TableText"/>
            </w:pPr>
            <w:r>
              <w:tab/>
            </w:r>
            <w:r>
              <w:tab/>
              <w:t>@typeCode</w:t>
            </w:r>
          </w:p>
        </w:tc>
        <w:tc>
          <w:tcPr>
            <w:tcW w:w="720" w:type="dxa"/>
          </w:tcPr>
          <w:p w14:paraId="2CEF49BC" w14:textId="77777777" w:rsidR="002E1B08" w:rsidRDefault="00000000">
            <w:pPr>
              <w:pStyle w:val="TableText"/>
            </w:pPr>
            <w:r>
              <w:t>1..1</w:t>
            </w:r>
          </w:p>
        </w:tc>
        <w:tc>
          <w:tcPr>
            <w:tcW w:w="1152" w:type="dxa"/>
          </w:tcPr>
          <w:p w14:paraId="72EC8870" w14:textId="77777777" w:rsidR="002E1B08" w:rsidRDefault="00000000">
            <w:pPr>
              <w:pStyle w:val="TableText"/>
            </w:pPr>
            <w:r>
              <w:t>SHALL</w:t>
            </w:r>
          </w:p>
        </w:tc>
        <w:tc>
          <w:tcPr>
            <w:tcW w:w="864" w:type="dxa"/>
          </w:tcPr>
          <w:p w14:paraId="773B140A" w14:textId="77777777" w:rsidR="002E1B08" w:rsidRDefault="002E1B08">
            <w:pPr>
              <w:pStyle w:val="TableText"/>
            </w:pPr>
          </w:p>
        </w:tc>
        <w:tc>
          <w:tcPr>
            <w:tcW w:w="1104" w:type="dxa"/>
          </w:tcPr>
          <w:p w14:paraId="307CBE71" w14:textId="77777777" w:rsidR="002E1B08" w:rsidRDefault="00000000">
            <w:pPr>
              <w:pStyle w:val="TableText"/>
            </w:pPr>
            <w:hyperlink w:anchor="C_4537-7474">
              <w:r>
                <w:rPr>
                  <w:rStyle w:val="HyperlinkText9pt"/>
                </w:rPr>
                <w:t>4537-7474</w:t>
              </w:r>
            </w:hyperlink>
          </w:p>
        </w:tc>
        <w:tc>
          <w:tcPr>
            <w:tcW w:w="2975" w:type="dxa"/>
          </w:tcPr>
          <w:p w14:paraId="3CA2C3CD" w14:textId="77777777" w:rsidR="002E1B08" w:rsidRDefault="00000000">
            <w:pPr>
              <w:pStyle w:val="TableText"/>
            </w:pPr>
            <w:r>
              <w:t>urn:oid:2.16.840.1.113883.5.1002 (HL7ActRelationshipType) = REFR</w:t>
            </w:r>
          </w:p>
        </w:tc>
      </w:tr>
      <w:tr w:rsidR="002E1B08" w14:paraId="3F1B3B85" w14:textId="77777777">
        <w:trPr>
          <w:jc w:val="center"/>
        </w:trPr>
        <w:tc>
          <w:tcPr>
            <w:tcW w:w="3345" w:type="dxa"/>
          </w:tcPr>
          <w:p w14:paraId="33CE1A13" w14:textId="77777777" w:rsidR="002E1B08" w:rsidRDefault="00000000">
            <w:pPr>
              <w:pStyle w:val="TableText"/>
            </w:pPr>
            <w:r>
              <w:tab/>
            </w:r>
            <w:r>
              <w:tab/>
              <w:t>supply</w:t>
            </w:r>
          </w:p>
        </w:tc>
        <w:tc>
          <w:tcPr>
            <w:tcW w:w="720" w:type="dxa"/>
          </w:tcPr>
          <w:p w14:paraId="04CB080C" w14:textId="77777777" w:rsidR="002E1B08" w:rsidRDefault="00000000">
            <w:pPr>
              <w:pStyle w:val="TableText"/>
            </w:pPr>
            <w:r>
              <w:t>1..1</w:t>
            </w:r>
          </w:p>
        </w:tc>
        <w:tc>
          <w:tcPr>
            <w:tcW w:w="1152" w:type="dxa"/>
          </w:tcPr>
          <w:p w14:paraId="7C007039" w14:textId="77777777" w:rsidR="002E1B08" w:rsidRDefault="00000000">
            <w:pPr>
              <w:pStyle w:val="TableText"/>
            </w:pPr>
            <w:r>
              <w:t>SHALL</w:t>
            </w:r>
          </w:p>
        </w:tc>
        <w:tc>
          <w:tcPr>
            <w:tcW w:w="864" w:type="dxa"/>
          </w:tcPr>
          <w:p w14:paraId="37DE3FEE" w14:textId="77777777" w:rsidR="002E1B08" w:rsidRDefault="002E1B08">
            <w:pPr>
              <w:pStyle w:val="TableText"/>
            </w:pPr>
          </w:p>
        </w:tc>
        <w:tc>
          <w:tcPr>
            <w:tcW w:w="1104" w:type="dxa"/>
          </w:tcPr>
          <w:p w14:paraId="644765CD" w14:textId="77777777" w:rsidR="002E1B08" w:rsidRDefault="00000000">
            <w:pPr>
              <w:pStyle w:val="TableText"/>
            </w:pPr>
            <w:hyperlink w:anchor="C_4537-15606">
              <w:r>
                <w:rPr>
                  <w:rStyle w:val="HyperlinkText9pt"/>
                </w:rPr>
                <w:t>4537-15606</w:t>
              </w:r>
            </w:hyperlink>
          </w:p>
        </w:tc>
        <w:tc>
          <w:tcPr>
            <w:tcW w:w="2975" w:type="dxa"/>
          </w:tcPr>
          <w:p w14:paraId="2219493C" w14:textId="77777777" w:rsidR="002E1B08" w:rsidRDefault="00000000">
            <w:pPr>
              <w:pStyle w:val="TableText"/>
            </w:pPr>
            <w:r>
              <w:t>Medication Supply Order (V2) (identifier: urn:hl7ii:2.16.840.1.113883.10.20.22.4.17:2014-06-09</w:t>
            </w:r>
          </w:p>
        </w:tc>
      </w:tr>
    </w:tbl>
    <w:p w14:paraId="12C7240D" w14:textId="77777777" w:rsidR="002E1B08" w:rsidRDefault="002E1B08">
      <w:pPr>
        <w:pStyle w:val="BodyText"/>
      </w:pPr>
    </w:p>
    <w:p w14:paraId="7CBECC2E" w14:textId="77777777" w:rsidR="002E1B08" w:rsidRDefault="00000000">
      <w:pPr>
        <w:numPr>
          <w:ilvl w:val="0"/>
          <w:numId w:val="26"/>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urn:oid:2.16.840.1.113883.5.6</w:t>
      </w:r>
      <w:r>
        <w:rPr>
          <w:rStyle w:val="keyword"/>
        </w:rPr>
        <w:t xml:space="preserve"> STATIC</w:t>
      </w:r>
      <w:r>
        <w:t>)</w:t>
      </w:r>
      <w:bookmarkStart w:id="890" w:name="C_4537-7451"/>
      <w:r>
        <w:t xml:space="preserve"> (CONF:4537-7451)</w:t>
      </w:r>
      <w:bookmarkEnd w:id="890"/>
      <w:r>
        <w:t>.</w:t>
      </w:r>
    </w:p>
    <w:p w14:paraId="3EABE929" w14:textId="77777777" w:rsidR="002E1B08" w:rsidRDefault="00000000">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891" w:name="C_4537-7452"/>
      <w:r>
        <w:t xml:space="preserve"> (CONF:4537-7452)</w:t>
      </w:r>
      <w:bookmarkEnd w:id="891"/>
      <w:r>
        <w:t>.</w:t>
      </w:r>
    </w:p>
    <w:p w14:paraId="641CABD3" w14:textId="77777777" w:rsidR="002E1B08" w:rsidRDefault="00000000">
      <w:pPr>
        <w:numPr>
          <w:ilvl w:val="0"/>
          <w:numId w:val="26"/>
        </w:numPr>
      </w:pPr>
      <w:r>
        <w:rPr>
          <w:rStyle w:val="keyword"/>
        </w:rPr>
        <w:t>SHALL</w:t>
      </w:r>
      <w:r>
        <w:t xml:space="preserve"> contain exactly one [1..1] </w:t>
      </w:r>
      <w:r>
        <w:rPr>
          <w:rStyle w:val="XMLnameBold"/>
        </w:rPr>
        <w:t>templateId</w:t>
      </w:r>
      <w:bookmarkStart w:id="892" w:name="C_4537-7453"/>
      <w:r>
        <w:t xml:space="preserve"> (CONF:4537-7453)</w:t>
      </w:r>
      <w:bookmarkEnd w:id="892"/>
      <w:r>
        <w:t xml:space="preserve"> such that it</w:t>
      </w:r>
    </w:p>
    <w:p w14:paraId="3AF8A701" w14:textId="77777777" w:rsidR="002E1B08" w:rsidRDefault="00000000">
      <w:pPr>
        <w:numPr>
          <w:ilvl w:val="1"/>
          <w:numId w:val="26"/>
        </w:numPr>
      </w:pPr>
      <w:r>
        <w:rPr>
          <w:rStyle w:val="keyword"/>
        </w:rPr>
        <w:t>SHALL</w:t>
      </w:r>
      <w:r>
        <w:t xml:space="preserve"> contain exactly one [1..1] </w:t>
      </w:r>
      <w:r>
        <w:rPr>
          <w:rStyle w:val="XMLnameBold"/>
        </w:rPr>
        <w:t>@root</w:t>
      </w:r>
      <w:r>
        <w:t>=</w:t>
      </w:r>
      <w:r>
        <w:rPr>
          <w:rStyle w:val="XMLname"/>
        </w:rPr>
        <w:t>"2.16.840.1.113883.10.20.22.4.18"</w:t>
      </w:r>
      <w:bookmarkStart w:id="893" w:name="C_4537-10505"/>
      <w:r>
        <w:t xml:space="preserve"> (CONF:4537-10505)</w:t>
      </w:r>
      <w:bookmarkEnd w:id="893"/>
      <w:r>
        <w:t>.</w:t>
      </w:r>
    </w:p>
    <w:p w14:paraId="702B93AC" w14:textId="77777777" w:rsidR="002E1B08" w:rsidRDefault="00000000">
      <w:pPr>
        <w:numPr>
          <w:ilvl w:val="1"/>
          <w:numId w:val="26"/>
        </w:numPr>
      </w:pPr>
      <w:r>
        <w:rPr>
          <w:rStyle w:val="keyword"/>
        </w:rPr>
        <w:t>SHALL</w:t>
      </w:r>
      <w:r>
        <w:t xml:space="preserve"> contain exactly one [1..1] </w:t>
      </w:r>
      <w:r>
        <w:rPr>
          <w:rStyle w:val="XMLnameBold"/>
        </w:rPr>
        <w:t>@extension</w:t>
      </w:r>
      <w:r>
        <w:t>=</w:t>
      </w:r>
      <w:r>
        <w:rPr>
          <w:rStyle w:val="XMLname"/>
        </w:rPr>
        <w:t>"2023-05-01"</w:t>
      </w:r>
      <w:bookmarkStart w:id="894" w:name="C_4537-32580"/>
      <w:r>
        <w:t xml:space="preserve"> (CONF:4537-32580)</w:t>
      </w:r>
      <w:bookmarkEnd w:id="894"/>
      <w:r>
        <w:t>.</w:t>
      </w:r>
    </w:p>
    <w:p w14:paraId="52CD242C" w14:textId="77777777" w:rsidR="002E1B08" w:rsidRDefault="00000000">
      <w:pPr>
        <w:numPr>
          <w:ilvl w:val="0"/>
          <w:numId w:val="26"/>
        </w:numPr>
      </w:pPr>
      <w:r>
        <w:rPr>
          <w:rStyle w:val="keyword"/>
        </w:rPr>
        <w:t>SHALL</w:t>
      </w:r>
      <w:r>
        <w:t xml:space="preserve"> contain at least one [1..*] </w:t>
      </w:r>
      <w:r>
        <w:rPr>
          <w:rStyle w:val="XMLnameBold"/>
        </w:rPr>
        <w:t>id</w:t>
      </w:r>
      <w:bookmarkStart w:id="895" w:name="C_4537-7454"/>
      <w:r>
        <w:t xml:space="preserve"> (CONF:4537-7454)</w:t>
      </w:r>
      <w:bookmarkEnd w:id="895"/>
      <w:r>
        <w:t>.</w:t>
      </w:r>
    </w:p>
    <w:p w14:paraId="22F17B09" w14:textId="77777777" w:rsidR="002E1B08" w:rsidRDefault="00000000">
      <w:pPr>
        <w:pStyle w:val="BodyText"/>
        <w:spacing w:before="120"/>
      </w:pPr>
      <w:r>
        <w:t>The MedicationDispense Status Codes value set is the same value set used in the FHIR Dispense Resource, is broader than and has more meaningful codes for the act of dispensing than are permitted at actStatus in CDA, thus actStatus code is fixed to "completed".</w:t>
      </w:r>
      <w:r>
        <w:br/>
        <w:t xml:space="preserve">Comments are welcome as to if this will confuse the industry and instead there should not be constraints on Supply/actCode, and instead we should bind actStatus to the closest codes available in the </w:t>
      </w:r>
      <w:hyperlink r:id="rId40" w:history="1">
        <w:r>
          <w:rPr>
            <w:rStyle w:val="HyperlinkCourierBold"/>
          </w:rPr>
          <w:t xml:space="preserve">HL7 v3 Code System ActStatus </w:t>
        </w:r>
      </w:hyperlink>
      <w:r>
        <w:t xml:space="preserve"> and provide a mapping to the FHIR set.</w:t>
      </w:r>
    </w:p>
    <w:p w14:paraId="2509D3F3" w14:textId="77777777" w:rsidR="002E1B08" w:rsidRDefault="00000000">
      <w:pPr>
        <w:numPr>
          <w:ilvl w:val="0"/>
          <w:numId w:val="26"/>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Dispense_Status_Codes">
        <w:r>
          <w:rPr>
            <w:rStyle w:val="HyperlinkCourierBold"/>
          </w:rPr>
          <w:t>MedicationDispense Status Codes</w:t>
        </w:r>
      </w:hyperlink>
      <w:r>
        <w:rPr>
          <w:rStyle w:val="XMLname"/>
        </w:rPr>
        <w:t xml:space="preserve"> urn:oid:2.16.840.1.113883.4.642.3.1312</w:t>
      </w:r>
      <w:r>
        <w:rPr>
          <w:rStyle w:val="keyword"/>
        </w:rPr>
        <w:t xml:space="preserve"> DYNAMIC</w:t>
      </w:r>
      <w:bookmarkStart w:id="896" w:name="C_4537-32974"/>
      <w:r>
        <w:t xml:space="preserve"> (CONF:4537-32974)</w:t>
      </w:r>
      <w:bookmarkEnd w:id="896"/>
      <w:r>
        <w:t>.</w:t>
      </w:r>
    </w:p>
    <w:p w14:paraId="0514D64A" w14:textId="77777777" w:rsidR="002E1B08" w:rsidRDefault="00000000">
      <w:pPr>
        <w:numPr>
          <w:ilvl w:val="0"/>
          <w:numId w:val="26"/>
        </w:numPr>
      </w:pPr>
      <w:r>
        <w:rPr>
          <w:rStyle w:val="keyword"/>
        </w:rPr>
        <w:t>SHALL</w:t>
      </w:r>
      <w:r>
        <w:t xml:space="preserve"> contain exactly one [1..1] </w:t>
      </w:r>
      <w:r>
        <w:rPr>
          <w:rStyle w:val="XMLnameBold"/>
        </w:rPr>
        <w:t>statusCode</w:t>
      </w:r>
      <w:bookmarkStart w:id="897" w:name="C_4537-7455"/>
      <w:r>
        <w:t xml:space="preserve"> (CONF:4537-7455)</w:t>
      </w:r>
      <w:bookmarkEnd w:id="897"/>
      <w:r>
        <w:t>.</w:t>
      </w:r>
    </w:p>
    <w:p w14:paraId="0B6D9387" w14:textId="77777777" w:rsidR="002E1B08" w:rsidRDefault="00000000">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898" w:name="C_4537-32361"/>
      <w:r>
        <w:t xml:space="preserve"> (CONF:4537-32361)</w:t>
      </w:r>
      <w:bookmarkEnd w:id="898"/>
      <w:r>
        <w:t>.</w:t>
      </w:r>
    </w:p>
    <w:p w14:paraId="05C14FD4" w14:textId="77777777" w:rsidR="002E1B08" w:rsidRDefault="00000000">
      <w:pPr>
        <w:numPr>
          <w:ilvl w:val="0"/>
          <w:numId w:val="26"/>
        </w:numPr>
      </w:pPr>
      <w:r>
        <w:rPr>
          <w:rStyle w:val="keyword"/>
        </w:rPr>
        <w:t>SHOULD</w:t>
      </w:r>
      <w:r>
        <w:t xml:space="preserve"> contain zero or one [0..1] </w:t>
      </w:r>
      <w:r>
        <w:rPr>
          <w:rStyle w:val="XMLnameBold"/>
        </w:rPr>
        <w:t>effectiveTime</w:t>
      </w:r>
      <w:bookmarkStart w:id="899" w:name="C_4537-7456"/>
      <w:r>
        <w:t xml:space="preserve"> (CONF:4537-7456)</w:t>
      </w:r>
      <w:bookmarkEnd w:id="899"/>
      <w:r>
        <w:t>.</w:t>
      </w:r>
    </w:p>
    <w:p w14:paraId="64202AD1" w14:textId="77777777" w:rsidR="002E1B08" w:rsidRDefault="00000000">
      <w:pPr>
        <w:pStyle w:val="BodyText"/>
        <w:spacing w:before="120"/>
      </w:pPr>
      <w:r>
        <w:t>In "EVN" (event) mood, the repeatNumber is the number of dispenses. For example, a repeatNumber of "3" indicates the third dispense.</w:t>
      </w:r>
    </w:p>
    <w:p w14:paraId="4117739C" w14:textId="77777777" w:rsidR="002E1B08" w:rsidRDefault="00000000">
      <w:pPr>
        <w:numPr>
          <w:ilvl w:val="0"/>
          <w:numId w:val="26"/>
        </w:numPr>
      </w:pPr>
      <w:r>
        <w:rPr>
          <w:rStyle w:val="keyword"/>
        </w:rPr>
        <w:t>SHOULD</w:t>
      </w:r>
      <w:r>
        <w:t xml:space="preserve"> contain zero or one [0..1] </w:t>
      </w:r>
      <w:r>
        <w:rPr>
          <w:rStyle w:val="XMLnameBold"/>
        </w:rPr>
        <w:t>repeatNumber</w:t>
      </w:r>
      <w:bookmarkStart w:id="900" w:name="C_4537-7457"/>
      <w:r>
        <w:t xml:space="preserve"> (CONF:4537-7457)</w:t>
      </w:r>
      <w:bookmarkEnd w:id="900"/>
      <w:r>
        <w:t>.</w:t>
      </w:r>
    </w:p>
    <w:p w14:paraId="3BBAFFCA" w14:textId="77777777" w:rsidR="002E1B08" w:rsidRDefault="00000000">
      <w:pPr>
        <w:numPr>
          <w:ilvl w:val="0"/>
          <w:numId w:val="26"/>
        </w:numPr>
      </w:pPr>
      <w:r>
        <w:rPr>
          <w:rStyle w:val="keyword"/>
        </w:rPr>
        <w:t>SHOULD</w:t>
      </w:r>
      <w:r>
        <w:t xml:space="preserve"> contain zero or one [0..1] </w:t>
      </w:r>
      <w:r>
        <w:rPr>
          <w:rStyle w:val="XMLnameBold"/>
        </w:rPr>
        <w:t>quantity</w:t>
      </w:r>
      <w:bookmarkStart w:id="901" w:name="C_4537-7458"/>
      <w:r>
        <w:t xml:space="preserve"> (CONF:4537-7458)</w:t>
      </w:r>
      <w:bookmarkEnd w:id="901"/>
      <w:r>
        <w:t>.</w:t>
      </w:r>
    </w:p>
    <w:p w14:paraId="0FF3B33D" w14:textId="77777777" w:rsidR="002E1B08" w:rsidRDefault="00000000">
      <w:pPr>
        <w:numPr>
          <w:ilvl w:val="0"/>
          <w:numId w:val="26"/>
        </w:numPr>
      </w:pPr>
      <w:r>
        <w:rPr>
          <w:rStyle w:val="keyword"/>
        </w:rPr>
        <w:t>MAY</w:t>
      </w:r>
      <w:r>
        <w:t xml:space="preserve"> contain zero or one [0..1] </w:t>
      </w:r>
      <w:r>
        <w:rPr>
          <w:rStyle w:val="XMLnameBold"/>
        </w:rPr>
        <w:t>product</w:t>
      </w:r>
      <w:bookmarkStart w:id="902" w:name="C_4537-7459"/>
      <w:r>
        <w:t xml:space="preserve"> (CONF:4537-7459)</w:t>
      </w:r>
      <w:bookmarkEnd w:id="902"/>
      <w:r>
        <w:t xml:space="preserve"> such that it</w:t>
      </w:r>
    </w:p>
    <w:p w14:paraId="132FF03F" w14:textId="77777777" w:rsidR="002E1B08" w:rsidRDefault="00000000">
      <w:pPr>
        <w:numPr>
          <w:ilvl w:val="1"/>
          <w:numId w:val="26"/>
        </w:numPr>
      </w:pPr>
      <w:r>
        <w:rPr>
          <w:rStyle w:val="keyword"/>
        </w:rPr>
        <w:lastRenderedPageBreak/>
        <w:t>SHALL</w:t>
      </w:r>
      <w:r>
        <w:t xml:space="preserve"> contain exactly one [1..1] Medication Information (V2)</w:t>
      </w:r>
      <w:r>
        <w:rPr>
          <w:rStyle w:val="XMLname"/>
        </w:rPr>
        <w:t xml:space="preserve"> (identifier: urn:hl7ii:2.16.840.1.113883.10.20.22.4.23:2014-06-09)</w:t>
      </w:r>
      <w:bookmarkStart w:id="903" w:name="C_4537-15607"/>
      <w:r>
        <w:t xml:space="preserve"> (CONF:4537-15607)</w:t>
      </w:r>
      <w:bookmarkEnd w:id="903"/>
      <w:r>
        <w:t>.</w:t>
      </w:r>
    </w:p>
    <w:p w14:paraId="3120667F" w14:textId="77777777" w:rsidR="002E1B08" w:rsidRDefault="00000000">
      <w:pPr>
        <w:numPr>
          <w:ilvl w:val="0"/>
          <w:numId w:val="26"/>
        </w:numPr>
      </w:pPr>
      <w:r>
        <w:rPr>
          <w:rStyle w:val="keyword"/>
        </w:rPr>
        <w:t>MAY</w:t>
      </w:r>
      <w:r>
        <w:t xml:space="preserve"> contain zero or one [0..1] </w:t>
      </w:r>
      <w:r>
        <w:rPr>
          <w:rStyle w:val="XMLnameBold"/>
        </w:rPr>
        <w:t>product</w:t>
      </w:r>
      <w:bookmarkStart w:id="904" w:name="C_4537-9331"/>
      <w:r>
        <w:t xml:space="preserve"> (CONF:4537-9331)</w:t>
      </w:r>
      <w:bookmarkEnd w:id="904"/>
      <w:r>
        <w:t xml:space="preserve"> such that it</w:t>
      </w:r>
    </w:p>
    <w:p w14:paraId="4308E629" w14:textId="77777777" w:rsidR="002E1B08" w:rsidRDefault="00000000">
      <w:pPr>
        <w:numPr>
          <w:ilvl w:val="1"/>
          <w:numId w:val="26"/>
        </w:numPr>
      </w:pPr>
      <w:r>
        <w:rPr>
          <w:rStyle w:val="keyword"/>
        </w:rPr>
        <w:t>SHALL</w:t>
      </w:r>
      <w:r>
        <w:t xml:space="preserve"> contain exactly one [1..1] Immunization Medication Information (V2)</w:t>
      </w:r>
      <w:r>
        <w:rPr>
          <w:rStyle w:val="XMLname"/>
        </w:rPr>
        <w:t xml:space="preserve"> (identifier: urn:hl7ii:2.16.840.1.113883.10.20.22.4.54:2014-06-09)</w:t>
      </w:r>
      <w:bookmarkStart w:id="905" w:name="C_4537-31696"/>
      <w:r>
        <w:t xml:space="preserve"> (CONF:4537-31696)</w:t>
      </w:r>
      <w:bookmarkEnd w:id="905"/>
      <w:r>
        <w:t>.</w:t>
      </w:r>
    </w:p>
    <w:p w14:paraId="47728C6F" w14:textId="77777777" w:rsidR="002E1B08" w:rsidRDefault="00000000">
      <w:pPr>
        <w:numPr>
          <w:ilvl w:val="0"/>
          <w:numId w:val="26"/>
        </w:numPr>
      </w:pPr>
      <w:r>
        <w:rPr>
          <w:rStyle w:val="keyword"/>
        </w:rPr>
        <w:t>MAY</w:t>
      </w:r>
      <w:r>
        <w:t xml:space="preserve"> contain zero or one [0..1] </w:t>
      </w:r>
      <w:r>
        <w:rPr>
          <w:rStyle w:val="XMLnameBold"/>
        </w:rPr>
        <w:t>performer</w:t>
      </w:r>
      <w:bookmarkStart w:id="906" w:name="C_4537-7461"/>
      <w:r>
        <w:t xml:space="preserve"> (CONF:4537-7461)</w:t>
      </w:r>
      <w:bookmarkEnd w:id="906"/>
      <w:r>
        <w:t>.</w:t>
      </w:r>
    </w:p>
    <w:p w14:paraId="10825A7D" w14:textId="77777777" w:rsidR="002E1B08" w:rsidRDefault="00000000">
      <w:pPr>
        <w:numPr>
          <w:ilvl w:val="1"/>
          <w:numId w:val="26"/>
        </w:numPr>
      </w:pPr>
      <w:r>
        <w:t xml:space="preserve">The performer, if present, </w:t>
      </w:r>
      <w:r>
        <w:rPr>
          <w:rStyle w:val="keyword"/>
        </w:rPr>
        <w:t>SHALL</w:t>
      </w:r>
      <w:r>
        <w:t xml:space="preserve"> contain exactly one [1..1] </w:t>
      </w:r>
      <w:r>
        <w:rPr>
          <w:rStyle w:val="XMLnameBold"/>
        </w:rPr>
        <w:t>assignedEntity</w:t>
      </w:r>
      <w:bookmarkStart w:id="907" w:name="C_4537-7467"/>
      <w:r>
        <w:t xml:space="preserve"> (CONF:4537-7467)</w:t>
      </w:r>
      <w:bookmarkEnd w:id="907"/>
      <w:r>
        <w:t>.</w:t>
      </w:r>
    </w:p>
    <w:p w14:paraId="73D630EB" w14:textId="77777777" w:rsidR="002E1B08" w:rsidRDefault="00000000">
      <w:pPr>
        <w:numPr>
          <w:ilvl w:val="2"/>
          <w:numId w:val="26"/>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id="908" w:name="C_4537-7468"/>
      <w:r>
        <w:t xml:space="preserve"> (CONF:4537-7468)</w:t>
      </w:r>
      <w:bookmarkEnd w:id="908"/>
      <w:r>
        <w:t>.</w:t>
      </w:r>
    </w:p>
    <w:p w14:paraId="7B1F9A75" w14:textId="77777777" w:rsidR="002E1B08" w:rsidRDefault="00000000">
      <w:pPr>
        <w:numPr>
          <w:ilvl w:val="3"/>
          <w:numId w:val="26"/>
        </w:numPr>
      </w:pPr>
      <w:r>
        <w:t xml:space="preserve">The content of addr </w:t>
      </w:r>
      <w:r>
        <w:rPr>
          <w:rStyle w:val="keyword"/>
        </w:rPr>
        <w:t>SHALL</w:t>
      </w:r>
      <w:r>
        <w:t xml:space="preserve"> be a conformant US Realm Address (AD.US.FIELDED) (2.16.840.1.113883.10.20.22.5.2) (CONF:4537-10565).</w:t>
      </w:r>
    </w:p>
    <w:p w14:paraId="06757AB6" w14:textId="77777777" w:rsidR="002E1B08" w:rsidRDefault="00000000">
      <w:pPr>
        <w:numPr>
          <w:ilvl w:val="0"/>
          <w:numId w:val="26"/>
        </w:numPr>
      </w:pPr>
      <w:r>
        <w:rPr>
          <w:rStyle w:val="keyword"/>
        </w:rPr>
        <w:t>MAY</w:t>
      </w:r>
      <w:r>
        <w:t xml:space="preserve"> contain zero or one [0..1] </w:t>
      </w:r>
      <w:r>
        <w:rPr>
          <w:rStyle w:val="XMLnameBold"/>
        </w:rPr>
        <w:t>entryRelationship</w:t>
      </w:r>
      <w:bookmarkStart w:id="909" w:name="C_4537-7473"/>
      <w:r>
        <w:t xml:space="preserve"> (CONF:4537-7473)</w:t>
      </w:r>
      <w:bookmarkEnd w:id="909"/>
      <w:r>
        <w:t xml:space="preserve"> such that it</w:t>
      </w:r>
    </w:p>
    <w:p w14:paraId="63F14380" w14:textId="77777777" w:rsidR="002E1B08" w:rsidRDefault="00000000">
      <w:pPr>
        <w:numPr>
          <w:ilvl w:val="1"/>
          <w:numId w:val="2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910" w:name="C_4537-7474"/>
      <w:r>
        <w:t xml:space="preserve"> (CONF:4537-7474)</w:t>
      </w:r>
      <w:bookmarkEnd w:id="910"/>
      <w:r>
        <w:t>.</w:t>
      </w:r>
    </w:p>
    <w:p w14:paraId="39B765DC" w14:textId="77777777" w:rsidR="002E1B08" w:rsidRDefault="00000000">
      <w:pPr>
        <w:numPr>
          <w:ilvl w:val="1"/>
          <w:numId w:val="26"/>
        </w:numPr>
      </w:pPr>
      <w:r>
        <w:rPr>
          <w:rStyle w:val="keyword"/>
        </w:rPr>
        <w:t>SHALL</w:t>
      </w:r>
      <w:r>
        <w:t xml:space="preserve"> contain exactly one [1..1] Medication Supply Order (V2)</w:t>
      </w:r>
      <w:r>
        <w:rPr>
          <w:rStyle w:val="XMLname"/>
        </w:rPr>
        <w:t xml:space="preserve"> (identifier: urn:hl7ii:2.16.840.1.113883.10.20.22.4.17:2014-06-09)</w:t>
      </w:r>
      <w:bookmarkStart w:id="911" w:name="C_4537-15606"/>
      <w:r>
        <w:t xml:space="preserve"> (CONF:4537-15606)</w:t>
      </w:r>
      <w:bookmarkEnd w:id="911"/>
      <w:r>
        <w:t>.</w:t>
      </w:r>
    </w:p>
    <w:p w14:paraId="4BCB7307" w14:textId="77777777" w:rsidR="002E1B08" w:rsidRDefault="00000000">
      <w:pPr>
        <w:numPr>
          <w:ilvl w:val="0"/>
          <w:numId w:val="26"/>
        </w:numPr>
      </w:pPr>
      <w:r>
        <w:t xml:space="preserve">A supply act  </w:t>
      </w:r>
      <w:r>
        <w:rPr>
          <w:rStyle w:val="keyword"/>
        </w:rPr>
        <w:t>SHALL</w:t>
      </w:r>
      <w:r>
        <w:t xml:space="preserve"> contain one product/Medication Information </w:t>
      </w:r>
      <w:r>
        <w:rPr>
          <w:i/>
        </w:rPr>
        <w:t>OR</w:t>
      </w:r>
      <w:r>
        <w:t xml:space="preserve"> one product/Immunization Medication Information template (CONF:4537-9333).</w:t>
      </w:r>
    </w:p>
    <w:p w14:paraId="57089FAB" w14:textId="77777777" w:rsidR="002E1B08" w:rsidRDefault="00000000">
      <w:pPr>
        <w:pStyle w:val="Caption"/>
      </w:pPr>
      <w:bookmarkStart w:id="912" w:name="_Toc119067411"/>
      <w:bookmarkStart w:id="913" w:name="_Toc119074835"/>
      <w:bookmarkStart w:id="914" w:name="_Toc120095046"/>
      <w:r>
        <w:lastRenderedPageBreak/>
        <w:t xml:space="preserve">Table </w:t>
      </w:r>
      <w:r>
        <w:fldChar w:fldCharType="begin"/>
      </w:r>
      <w:r>
        <w:instrText>SEQ Table \* ARABIC</w:instrText>
      </w:r>
      <w:r>
        <w:fldChar w:fldCharType="separate"/>
      </w:r>
      <w:r>
        <w:t>53</w:t>
      </w:r>
      <w:r>
        <w:fldChar w:fldCharType="end"/>
      </w:r>
      <w:r>
        <w:t xml:space="preserve">: </w:t>
      </w:r>
      <w:bookmarkStart w:id="915" w:name="MedicationDispense_Status_Codes"/>
      <w:r>
        <w:t>MedicationDispense Status Codes</w:t>
      </w:r>
      <w:bookmarkEnd w:id="912"/>
      <w:bookmarkEnd w:id="913"/>
      <w:bookmarkEnd w:id="914"/>
      <w:bookmarkEnd w:id="9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7C7260AC" w14:textId="77777777">
        <w:trPr>
          <w:jc w:val="center"/>
        </w:trPr>
        <w:tc>
          <w:tcPr>
            <w:tcW w:w="1440" w:type="dxa"/>
            <w:gridSpan w:val="4"/>
          </w:tcPr>
          <w:p w14:paraId="00E251F2" w14:textId="77777777" w:rsidR="002E1B08" w:rsidRDefault="00000000">
            <w:pPr>
              <w:pStyle w:val="TableText"/>
            </w:pPr>
            <w:r>
              <w:t>Value Set: MedicationDispense Status Codes urn:oid:2.16.840.1.113883.4.642.3.1312</w:t>
            </w:r>
          </w:p>
          <w:p w14:paraId="056E56D5" w14:textId="77777777" w:rsidR="002E1B08" w:rsidRDefault="00000000">
            <w:pPr>
              <w:pStyle w:val="TableText"/>
            </w:pPr>
            <w:r>
              <w:t>A FHIR value set reflecting the possible stages of a medication dispensation.</w:t>
            </w:r>
          </w:p>
          <w:p w14:paraId="7505D968" w14:textId="77777777" w:rsidR="002E1B08" w:rsidRDefault="00000000">
            <w:pPr>
              <w:pStyle w:val="TableText"/>
            </w:pPr>
            <w:r>
              <w:t xml:space="preserve">Value Set Source: </w:t>
            </w:r>
            <w:hyperlink r:id="rId41" w:history="1">
              <w:r>
                <w:rPr>
                  <w:rStyle w:val="HyperlinkCourierBold"/>
                </w:rPr>
                <w:t>http://hl7.org/fhir/R4/valueset-medicationdispense-status.html</w:t>
              </w:r>
            </w:hyperlink>
          </w:p>
        </w:tc>
      </w:tr>
      <w:tr w:rsidR="002E1B08" w14:paraId="0B0D5B75" w14:textId="77777777">
        <w:trPr>
          <w:cantSplit/>
          <w:tblHeader/>
          <w:jc w:val="center"/>
        </w:trPr>
        <w:tc>
          <w:tcPr>
            <w:tcW w:w="1560" w:type="dxa"/>
            <w:shd w:val="clear" w:color="auto" w:fill="E6E6E6"/>
          </w:tcPr>
          <w:p w14:paraId="4AF3AB08" w14:textId="77777777" w:rsidR="002E1B08" w:rsidRDefault="00000000">
            <w:pPr>
              <w:pStyle w:val="TableHead"/>
            </w:pPr>
            <w:r>
              <w:t>Code</w:t>
            </w:r>
          </w:p>
        </w:tc>
        <w:tc>
          <w:tcPr>
            <w:tcW w:w="3000" w:type="dxa"/>
            <w:shd w:val="clear" w:color="auto" w:fill="E6E6E6"/>
          </w:tcPr>
          <w:p w14:paraId="00F53830" w14:textId="77777777" w:rsidR="002E1B08" w:rsidRDefault="00000000">
            <w:pPr>
              <w:pStyle w:val="TableHead"/>
            </w:pPr>
            <w:r>
              <w:t>Code System</w:t>
            </w:r>
          </w:p>
        </w:tc>
        <w:tc>
          <w:tcPr>
            <w:tcW w:w="3000" w:type="dxa"/>
            <w:shd w:val="clear" w:color="auto" w:fill="E6E6E6"/>
          </w:tcPr>
          <w:p w14:paraId="5A793A97" w14:textId="77777777" w:rsidR="002E1B08" w:rsidRDefault="00000000">
            <w:pPr>
              <w:pStyle w:val="TableHead"/>
            </w:pPr>
            <w:r>
              <w:t>Code System OID</w:t>
            </w:r>
          </w:p>
        </w:tc>
        <w:tc>
          <w:tcPr>
            <w:tcW w:w="2520" w:type="dxa"/>
            <w:shd w:val="clear" w:color="auto" w:fill="E6E6E6"/>
          </w:tcPr>
          <w:p w14:paraId="77C992B0" w14:textId="77777777" w:rsidR="002E1B08" w:rsidRDefault="00000000">
            <w:pPr>
              <w:pStyle w:val="TableHead"/>
            </w:pPr>
            <w:r>
              <w:t>Print Name</w:t>
            </w:r>
          </w:p>
        </w:tc>
      </w:tr>
      <w:tr w:rsidR="002E1B08" w14:paraId="5387460A" w14:textId="77777777">
        <w:trPr>
          <w:jc w:val="center"/>
        </w:trPr>
        <w:tc>
          <w:tcPr>
            <w:tcW w:w="1170" w:type="dxa"/>
          </w:tcPr>
          <w:p w14:paraId="1A7A522D" w14:textId="77777777" w:rsidR="002E1B08" w:rsidRDefault="00000000">
            <w:pPr>
              <w:pStyle w:val="TableText"/>
            </w:pPr>
            <w:r>
              <w:t>preparation</w:t>
            </w:r>
          </w:p>
        </w:tc>
        <w:tc>
          <w:tcPr>
            <w:tcW w:w="3195" w:type="dxa"/>
          </w:tcPr>
          <w:p w14:paraId="61AF4470" w14:textId="77777777" w:rsidR="002E1B08" w:rsidRDefault="00000000">
            <w:pPr>
              <w:pStyle w:val="TableText"/>
            </w:pPr>
            <w:r>
              <w:t>MedicationDispense Status Codes</w:t>
            </w:r>
          </w:p>
        </w:tc>
        <w:tc>
          <w:tcPr>
            <w:tcW w:w="3195" w:type="dxa"/>
          </w:tcPr>
          <w:p w14:paraId="1BE17074" w14:textId="77777777" w:rsidR="002E1B08" w:rsidRDefault="00000000">
            <w:pPr>
              <w:pStyle w:val="TableText"/>
            </w:pPr>
            <w:r>
              <w:t>urn:oid:2.16.840.1.113883.4.642.4.1313</w:t>
            </w:r>
          </w:p>
        </w:tc>
        <w:tc>
          <w:tcPr>
            <w:tcW w:w="2520" w:type="dxa"/>
          </w:tcPr>
          <w:p w14:paraId="32A3DDF8" w14:textId="77777777" w:rsidR="002E1B08" w:rsidRDefault="00000000">
            <w:pPr>
              <w:pStyle w:val="TableText"/>
            </w:pPr>
            <w:r>
              <w:t>Preparation</w:t>
            </w:r>
          </w:p>
        </w:tc>
      </w:tr>
      <w:tr w:rsidR="002E1B08" w14:paraId="02CFA6E1" w14:textId="77777777">
        <w:trPr>
          <w:jc w:val="center"/>
        </w:trPr>
        <w:tc>
          <w:tcPr>
            <w:tcW w:w="1170" w:type="dxa"/>
          </w:tcPr>
          <w:p w14:paraId="0796CA66" w14:textId="77777777" w:rsidR="002E1B08" w:rsidRDefault="00000000">
            <w:pPr>
              <w:pStyle w:val="TableText"/>
            </w:pPr>
            <w:r>
              <w:t>in-progress</w:t>
            </w:r>
          </w:p>
        </w:tc>
        <w:tc>
          <w:tcPr>
            <w:tcW w:w="3195" w:type="dxa"/>
          </w:tcPr>
          <w:p w14:paraId="3EDF5996" w14:textId="77777777" w:rsidR="002E1B08" w:rsidRDefault="00000000">
            <w:pPr>
              <w:pStyle w:val="TableText"/>
            </w:pPr>
            <w:r>
              <w:t>MedicationDispense Status Codes</w:t>
            </w:r>
          </w:p>
        </w:tc>
        <w:tc>
          <w:tcPr>
            <w:tcW w:w="3195" w:type="dxa"/>
          </w:tcPr>
          <w:p w14:paraId="197CA19E" w14:textId="77777777" w:rsidR="002E1B08" w:rsidRDefault="00000000">
            <w:pPr>
              <w:pStyle w:val="TableText"/>
            </w:pPr>
            <w:r>
              <w:t>urn:oid:2.16.840.1.113883.4.642.4.1313</w:t>
            </w:r>
          </w:p>
        </w:tc>
        <w:tc>
          <w:tcPr>
            <w:tcW w:w="2520" w:type="dxa"/>
          </w:tcPr>
          <w:p w14:paraId="5D50E0DF" w14:textId="77777777" w:rsidR="002E1B08" w:rsidRDefault="00000000">
            <w:pPr>
              <w:pStyle w:val="TableText"/>
            </w:pPr>
            <w:r>
              <w:t>In-Progress</w:t>
            </w:r>
          </w:p>
        </w:tc>
      </w:tr>
      <w:tr w:rsidR="002E1B08" w14:paraId="2A541FA0" w14:textId="77777777">
        <w:trPr>
          <w:jc w:val="center"/>
        </w:trPr>
        <w:tc>
          <w:tcPr>
            <w:tcW w:w="1170" w:type="dxa"/>
          </w:tcPr>
          <w:p w14:paraId="7341AD5F" w14:textId="77777777" w:rsidR="002E1B08" w:rsidRDefault="00000000">
            <w:pPr>
              <w:pStyle w:val="TableText"/>
            </w:pPr>
            <w:r>
              <w:t>cancelled</w:t>
            </w:r>
          </w:p>
        </w:tc>
        <w:tc>
          <w:tcPr>
            <w:tcW w:w="3195" w:type="dxa"/>
          </w:tcPr>
          <w:p w14:paraId="39A51917" w14:textId="77777777" w:rsidR="002E1B08" w:rsidRDefault="00000000">
            <w:pPr>
              <w:pStyle w:val="TableText"/>
            </w:pPr>
            <w:r>
              <w:t>MedicationDispense Status Codes</w:t>
            </w:r>
          </w:p>
        </w:tc>
        <w:tc>
          <w:tcPr>
            <w:tcW w:w="3195" w:type="dxa"/>
          </w:tcPr>
          <w:p w14:paraId="0DC0506A" w14:textId="77777777" w:rsidR="002E1B08" w:rsidRDefault="00000000">
            <w:pPr>
              <w:pStyle w:val="TableText"/>
            </w:pPr>
            <w:r>
              <w:t>urn:oid:2.16.840.1.113883.4.642.4.1313</w:t>
            </w:r>
          </w:p>
        </w:tc>
        <w:tc>
          <w:tcPr>
            <w:tcW w:w="2520" w:type="dxa"/>
          </w:tcPr>
          <w:p w14:paraId="25D9A9CF" w14:textId="77777777" w:rsidR="002E1B08" w:rsidRDefault="00000000">
            <w:pPr>
              <w:pStyle w:val="TableText"/>
            </w:pPr>
            <w:r>
              <w:t>Cancelled</w:t>
            </w:r>
          </w:p>
        </w:tc>
      </w:tr>
      <w:tr w:rsidR="002E1B08" w14:paraId="3445AFA0" w14:textId="77777777">
        <w:trPr>
          <w:jc w:val="center"/>
        </w:trPr>
        <w:tc>
          <w:tcPr>
            <w:tcW w:w="1170" w:type="dxa"/>
          </w:tcPr>
          <w:p w14:paraId="784E0427" w14:textId="77777777" w:rsidR="002E1B08" w:rsidRDefault="00000000">
            <w:pPr>
              <w:pStyle w:val="TableText"/>
            </w:pPr>
            <w:r>
              <w:t>completed</w:t>
            </w:r>
          </w:p>
        </w:tc>
        <w:tc>
          <w:tcPr>
            <w:tcW w:w="3195" w:type="dxa"/>
          </w:tcPr>
          <w:p w14:paraId="640253DC" w14:textId="77777777" w:rsidR="002E1B08" w:rsidRDefault="00000000">
            <w:pPr>
              <w:pStyle w:val="TableText"/>
            </w:pPr>
            <w:r>
              <w:t>MedicationDispense Status Codes</w:t>
            </w:r>
          </w:p>
        </w:tc>
        <w:tc>
          <w:tcPr>
            <w:tcW w:w="3195" w:type="dxa"/>
          </w:tcPr>
          <w:p w14:paraId="48581D53" w14:textId="77777777" w:rsidR="002E1B08" w:rsidRDefault="00000000">
            <w:pPr>
              <w:pStyle w:val="TableText"/>
            </w:pPr>
            <w:r>
              <w:t>urn:oid:2.16.840.1.113883.4.642.4.1313</w:t>
            </w:r>
          </w:p>
        </w:tc>
        <w:tc>
          <w:tcPr>
            <w:tcW w:w="2520" w:type="dxa"/>
          </w:tcPr>
          <w:p w14:paraId="7769E366" w14:textId="77777777" w:rsidR="002E1B08" w:rsidRDefault="00000000">
            <w:pPr>
              <w:pStyle w:val="TableText"/>
            </w:pPr>
            <w:r>
              <w:t>Completed</w:t>
            </w:r>
          </w:p>
        </w:tc>
      </w:tr>
      <w:tr w:rsidR="002E1B08" w14:paraId="27F11C31" w14:textId="77777777">
        <w:trPr>
          <w:jc w:val="center"/>
        </w:trPr>
        <w:tc>
          <w:tcPr>
            <w:tcW w:w="1170" w:type="dxa"/>
          </w:tcPr>
          <w:p w14:paraId="706F526E" w14:textId="77777777" w:rsidR="002E1B08" w:rsidRDefault="00000000">
            <w:pPr>
              <w:pStyle w:val="TableText"/>
            </w:pPr>
            <w:r>
              <w:t>entered-in-error</w:t>
            </w:r>
          </w:p>
        </w:tc>
        <w:tc>
          <w:tcPr>
            <w:tcW w:w="3195" w:type="dxa"/>
          </w:tcPr>
          <w:p w14:paraId="79BA46D6" w14:textId="77777777" w:rsidR="002E1B08" w:rsidRDefault="00000000">
            <w:pPr>
              <w:pStyle w:val="TableText"/>
            </w:pPr>
            <w:r>
              <w:t>MedicationDispense Status Codes</w:t>
            </w:r>
          </w:p>
        </w:tc>
        <w:tc>
          <w:tcPr>
            <w:tcW w:w="3195" w:type="dxa"/>
          </w:tcPr>
          <w:p w14:paraId="7A3C69C3" w14:textId="77777777" w:rsidR="002E1B08" w:rsidRDefault="00000000">
            <w:pPr>
              <w:pStyle w:val="TableText"/>
            </w:pPr>
            <w:r>
              <w:t>urn:oid:2.16.840.1.113883.4.642.4.1313</w:t>
            </w:r>
          </w:p>
        </w:tc>
        <w:tc>
          <w:tcPr>
            <w:tcW w:w="2520" w:type="dxa"/>
          </w:tcPr>
          <w:p w14:paraId="7AB25EF0" w14:textId="77777777" w:rsidR="002E1B08" w:rsidRDefault="00000000">
            <w:pPr>
              <w:pStyle w:val="TableText"/>
            </w:pPr>
            <w:r>
              <w:t>Entered in Error</w:t>
            </w:r>
          </w:p>
        </w:tc>
      </w:tr>
      <w:tr w:rsidR="002E1B08" w14:paraId="475E4373" w14:textId="77777777">
        <w:trPr>
          <w:jc w:val="center"/>
        </w:trPr>
        <w:tc>
          <w:tcPr>
            <w:tcW w:w="1170" w:type="dxa"/>
          </w:tcPr>
          <w:p w14:paraId="67D35924" w14:textId="77777777" w:rsidR="002E1B08" w:rsidRDefault="00000000">
            <w:pPr>
              <w:pStyle w:val="TableText"/>
            </w:pPr>
            <w:r>
              <w:t>stopped</w:t>
            </w:r>
          </w:p>
        </w:tc>
        <w:tc>
          <w:tcPr>
            <w:tcW w:w="3195" w:type="dxa"/>
          </w:tcPr>
          <w:p w14:paraId="320FB603" w14:textId="77777777" w:rsidR="002E1B08" w:rsidRDefault="00000000">
            <w:pPr>
              <w:pStyle w:val="TableText"/>
            </w:pPr>
            <w:r>
              <w:t>MedicationDispense Status Codes</w:t>
            </w:r>
          </w:p>
        </w:tc>
        <w:tc>
          <w:tcPr>
            <w:tcW w:w="3195" w:type="dxa"/>
          </w:tcPr>
          <w:p w14:paraId="1FC65534" w14:textId="77777777" w:rsidR="002E1B08" w:rsidRDefault="00000000">
            <w:pPr>
              <w:pStyle w:val="TableText"/>
            </w:pPr>
            <w:r>
              <w:t>urn:oid:2.16.840.1.113883.4.642.4.1313</w:t>
            </w:r>
          </w:p>
        </w:tc>
        <w:tc>
          <w:tcPr>
            <w:tcW w:w="2520" w:type="dxa"/>
          </w:tcPr>
          <w:p w14:paraId="16BF63A4" w14:textId="77777777" w:rsidR="002E1B08" w:rsidRDefault="00000000">
            <w:pPr>
              <w:pStyle w:val="TableText"/>
            </w:pPr>
            <w:r>
              <w:t>Stopped</w:t>
            </w:r>
          </w:p>
        </w:tc>
      </w:tr>
      <w:tr w:rsidR="002E1B08" w14:paraId="3D74813B" w14:textId="77777777">
        <w:trPr>
          <w:jc w:val="center"/>
        </w:trPr>
        <w:tc>
          <w:tcPr>
            <w:tcW w:w="1170" w:type="dxa"/>
          </w:tcPr>
          <w:p w14:paraId="064E6773" w14:textId="77777777" w:rsidR="002E1B08" w:rsidRDefault="00000000">
            <w:pPr>
              <w:pStyle w:val="TableText"/>
            </w:pPr>
            <w:r>
              <w:t>declined</w:t>
            </w:r>
          </w:p>
        </w:tc>
        <w:tc>
          <w:tcPr>
            <w:tcW w:w="3195" w:type="dxa"/>
          </w:tcPr>
          <w:p w14:paraId="08E363FF" w14:textId="77777777" w:rsidR="002E1B08" w:rsidRDefault="00000000">
            <w:pPr>
              <w:pStyle w:val="TableText"/>
            </w:pPr>
            <w:r>
              <w:t>MedicationDispense Status Codes</w:t>
            </w:r>
          </w:p>
        </w:tc>
        <w:tc>
          <w:tcPr>
            <w:tcW w:w="3195" w:type="dxa"/>
          </w:tcPr>
          <w:p w14:paraId="167FF07A" w14:textId="77777777" w:rsidR="002E1B08" w:rsidRDefault="00000000">
            <w:pPr>
              <w:pStyle w:val="TableText"/>
            </w:pPr>
            <w:r>
              <w:t>urn:oid:2.16.840.1.113883.4.642.4.1313</w:t>
            </w:r>
          </w:p>
        </w:tc>
        <w:tc>
          <w:tcPr>
            <w:tcW w:w="2520" w:type="dxa"/>
          </w:tcPr>
          <w:p w14:paraId="45392CB2" w14:textId="77777777" w:rsidR="002E1B08" w:rsidRDefault="00000000">
            <w:pPr>
              <w:pStyle w:val="TableText"/>
            </w:pPr>
            <w:r>
              <w:t>Declined</w:t>
            </w:r>
          </w:p>
        </w:tc>
      </w:tr>
      <w:tr w:rsidR="002E1B08" w14:paraId="77F3112B" w14:textId="77777777">
        <w:trPr>
          <w:jc w:val="center"/>
        </w:trPr>
        <w:tc>
          <w:tcPr>
            <w:tcW w:w="1170" w:type="dxa"/>
          </w:tcPr>
          <w:p w14:paraId="398E82BC" w14:textId="77777777" w:rsidR="002E1B08" w:rsidRDefault="00000000">
            <w:pPr>
              <w:pStyle w:val="TableText"/>
            </w:pPr>
            <w:r>
              <w:t>unknown</w:t>
            </w:r>
          </w:p>
        </w:tc>
        <w:tc>
          <w:tcPr>
            <w:tcW w:w="3195" w:type="dxa"/>
          </w:tcPr>
          <w:p w14:paraId="2B3A3905" w14:textId="77777777" w:rsidR="002E1B08" w:rsidRDefault="00000000">
            <w:pPr>
              <w:pStyle w:val="TableText"/>
            </w:pPr>
            <w:r>
              <w:t>MedicationDispense Status Codes</w:t>
            </w:r>
          </w:p>
        </w:tc>
        <w:tc>
          <w:tcPr>
            <w:tcW w:w="3195" w:type="dxa"/>
          </w:tcPr>
          <w:p w14:paraId="73AA3CAB" w14:textId="77777777" w:rsidR="002E1B08" w:rsidRDefault="00000000">
            <w:pPr>
              <w:pStyle w:val="TableText"/>
            </w:pPr>
            <w:r>
              <w:t>urn:oid:2.16.840.1.113883.4.642.4.1313</w:t>
            </w:r>
          </w:p>
        </w:tc>
        <w:tc>
          <w:tcPr>
            <w:tcW w:w="2520" w:type="dxa"/>
          </w:tcPr>
          <w:p w14:paraId="64E673BD" w14:textId="77777777" w:rsidR="002E1B08" w:rsidRDefault="00000000">
            <w:pPr>
              <w:pStyle w:val="TableText"/>
            </w:pPr>
            <w:r>
              <w:t>Unknown</w:t>
            </w:r>
          </w:p>
        </w:tc>
      </w:tr>
      <w:tr w:rsidR="002E1B08" w14:paraId="22C7093A" w14:textId="77777777">
        <w:trPr>
          <w:jc w:val="center"/>
        </w:trPr>
        <w:tc>
          <w:tcPr>
            <w:tcW w:w="1440" w:type="dxa"/>
            <w:gridSpan w:val="4"/>
          </w:tcPr>
          <w:p w14:paraId="42E693F5" w14:textId="77777777" w:rsidR="002E1B08" w:rsidRDefault="00000000">
            <w:pPr>
              <w:pStyle w:val="TableText"/>
            </w:pPr>
            <w:r>
              <w:t>...</w:t>
            </w:r>
          </w:p>
        </w:tc>
      </w:tr>
    </w:tbl>
    <w:p w14:paraId="48B9CD23" w14:textId="77777777" w:rsidR="002E1B08" w:rsidRDefault="002E1B08">
      <w:pPr>
        <w:pStyle w:val="BodyText"/>
      </w:pPr>
    </w:p>
    <w:p w14:paraId="1AFF941B" w14:textId="77777777" w:rsidR="002E1B08" w:rsidRDefault="00000000">
      <w:pPr>
        <w:pStyle w:val="Caption"/>
        <w:ind w:left="130" w:right="115"/>
      </w:pPr>
      <w:bookmarkStart w:id="916" w:name="_Toc119067333"/>
      <w:bookmarkStart w:id="917" w:name="_Toc119072247"/>
      <w:bookmarkStart w:id="918" w:name="_Toc120095169"/>
      <w:r>
        <w:lastRenderedPageBreak/>
        <w:t xml:space="preserve">Figure </w:t>
      </w:r>
      <w:r>
        <w:fldChar w:fldCharType="begin"/>
      </w:r>
      <w:r>
        <w:instrText>SEQ Figure \* ARABIC</w:instrText>
      </w:r>
      <w:r>
        <w:fldChar w:fldCharType="separate"/>
      </w:r>
      <w:r>
        <w:t>36</w:t>
      </w:r>
      <w:r>
        <w:fldChar w:fldCharType="end"/>
      </w:r>
      <w:r>
        <w:t>: Medication Dispense (V3) Example</w:t>
      </w:r>
      <w:bookmarkEnd w:id="916"/>
      <w:bookmarkEnd w:id="917"/>
      <w:bookmarkEnd w:id="918"/>
    </w:p>
    <w:p w14:paraId="59E181DC" w14:textId="77777777" w:rsidR="002E1B08" w:rsidRDefault="00000000">
      <w:pPr>
        <w:pStyle w:val="Example"/>
        <w:ind w:left="130" w:right="115"/>
      </w:pPr>
      <w:r>
        <w:t xml:space="preserve">   </w:t>
      </w:r>
    </w:p>
    <w:p w14:paraId="3B3FBBA6" w14:textId="77777777" w:rsidR="002E1B08" w:rsidRDefault="00000000">
      <w:pPr>
        <w:pStyle w:val="Example"/>
        <w:ind w:left="130" w:right="115"/>
      </w:pPr>
      <w:r>
        <w:t>&lt;supply classCode="SPLY" moodCode="EVN"&gt;</w:t>
      </w:r>
    </w:p>
    <w:p w14:paraId="170EAA45" w14:textId="77777777" w:rsidR="002E1B08" w:rsidRDefault="00000000">
      <w:pPr>
        <w:pStyle w:val="Example"/>
        <w:ind w:left="130" w:right="115"/>
      </w:pPr>
      <w:r>
        <w:t xml:space="preserve">    &lt;!-- ** Medication dispense (v3) ** --&gt;</w:t>
      </w:r>
    </w:p>
    <w:p w14:paraId="28A6E02D" w14:textId="1A40DCDB" w:rsidR="002E1B08" w:rsidRDefault="00000000">
      <w:pPr>
        <w:pStyle w:val="Example"/>
        <w:ind w:left="130" w:right="115"/>
      </w:pPr>
      <w:r>
        <w:t xml:space="preserve">    &lt;templateId root="2.16.840.1.113883.10.20.22.4.18" </w:t>
      </w:r>
      <w:r>
        <w:t>extension="2023-05-01"/&gt;</w:t>
      </w:r>
    </w:p>
    <w:p w14:paraId="6BE6E770" w14:textId="4589ED5C" w:rsidR="002E1B08" w:rsidRDefault="00000000">
      <w:pPr>
        <w:pStyle w:val="Example"/>
        <w:ind w:left="130" w:right="115"/>
      </w:pPr>
      <w:r>
        <w:t xml:space="preserve">    &lt;id root="1.2.3.4.56789.1" extension="cb734647-fc99-424c-a864-7e3cda82e704"/&gt;</w:t>
      </w:r>
    </w:p>
    <w:p w14:paraId="1449A3DC" w14:textId="77777777" w:rsidR="002E1B08" w:rsidRDefault="00000000">
      <w:pPr>
        <w:pStyle w:val="Example"/>
        <w:ind w:left="130" w:right="115"/>
      </w:pPr>
      <w:r>
        <w:t xml:space="preserve">    &lt;!-- Medication Dispense Status --&gt;</w:t>
      </w:r>
    </w:p>
    <w:p w14:paraId="681FDF40" w14:textId="77777777" w:rsidR="002E1B08" w:rsidRDefault="00000000">
      <w:pPr>
        <w:pStyle w:val="Example"/>
        <w:ind w:left="130" w:right="115"/>
      </w:pPr>
      <w:r>
        <w:t xml:space="preserve">    &lt;code code="in-progress" codeSystem="2.16.840.1.113883.4.642.4.1971" codeSystemName="medicationdispense-status" displayName="In Progress"/&gt;</w:t>
      </w:r>
    </w:p>
    <w:p w14:paraId="29C47A29" w14:textId="77777777" w:rsidR="002E1B08" w:rsidRDefault="00000000">
      <w:pPr>
        <w:pStyle w:val="Example"/>
        <w:ind w:left="130" w:right="115"/>
      </w:pPr>
      <w:r>
        <w:t xml:space="preserve">    &lt;!-- Fixed to completed --&gt;</w:t>
      </w:r>
    </w:p>
    <w:p w14:paraId="718F3D8D" w14:textId="77777777" w:rsidR="002E1B08" w:rsidRDefault="00000000">
      <w:pPr>
        <w:pStyle w:val="Example"/>
        <w:ind w:left="130" w:right="115"/>
      </w:pPr>
      <w:r>
        <w:t xml:space="preserve">    &lt;statusCode code="completed"/&gt;</w:t>
      </w:r>
    </w:p>
    <w:p w14:paraId="1F392F14" w14:textId="77777777" w:rsidR="002E1B08" w:rsidRDefault="00000000">
      <w:pPr>
        <w:pStyle w:val="Example"/>
        <w:ind w:left="130" w:right="115"/>
      </w:pPr>
      <w:r>
        <w:t xml:space="preserve">    &lt;effectiveTime value="201208151450-0800"/&gt;</w:t>
      </w:r>
    </w:p>
    <w:p w14:paraId="6FCFD89F" w14:textId="77777777" w:rsidR="002E1B08" w:rsidRDefault="00000000">
      <w:pPr>
        <w:pStyle w:val="Example"/>
        <w:ind w:left="130" w:right="115"/>
      </w:pPr>
      <w:r>
        <w:t xml:space="preserve">    &lt;repeatNumber value="1"/&gt;</w:t>
      </w:r>
    </w:p>
    <w:p w14:paraId="13B63B1C" w14:textId="77777777" w:rsidR="002E1B08" w:rsidRDefault="00000000">
      <w:pPr>
        <w:pStyle w:val="Example"/>
        <w:ind w:left="130" w:right="115"/>
      </w:pPr>
      <w:r>
        <w:t xml:space="preserve">    &lt;quantity value="75"/&gt;</w:t>
      </w:r>
    </w:p>
    <w:p w14:paraId="510651A6" w14:textId="77777777" w:rsidR="002E1B08" w:rsidRDefault="00000000">
      <w:pPr>
        <w:pStyle w:val="Example"/>
        <w:ind w:left="130" w:right="115"/>
      </w:pPr>
      <w:r>
        <w:t xml:space="preserve">    &lt;product&gt;</w:t>
      </w:r>
    </w:p>
    <w:p w14:paraId="7A773B25" w14:textId="77777777" w:rsidR="002E1B08" w:rsidRDefault="00000000">
      <w:pPr>
        <w:pStyle w:val="Example"/>
        <w:ind w:left="130" w:right="115"/>
      </w:pPr>
      <w:r>
        <w:t xml:space="preserve">        &lt;manufacturedProduct classCode="MANU"&gt;</w:t>
      </w:r>
    </w:p>
    <w:p w14:paraId="4B250595" w14:textId="77777777" w:rsidR="002E1B08" w:rsidRDefault="00000000">
      <w:pPr>
        <w:pStyle w:val="Example"/>
        <w:ind w:left="130" w:right="115"/>
      </w:pPr>
      <w:r>
        <w:t xml:space="preserve">            &lt;!-- ** Medication information ** --&gt;</w:t>
      </w:r>
    </w:p>
    <w:p w14:paraId="66540ACE" w14:textId="45657FF2" w:rsidR="002E1B08" w:rsidRDefault="00000000">
      <w:pPr>
        <w:pStyle w:val="Example"/>
        <w:ind w:left="130" w:right="115"/>
      </w:pPr>
      <w:r>
        <w:t xml:space="preserve">            &lt;templateId root="2.16.840.1.113883.10.20.22.4.23"</w:t>
      </w:r>
      <w:r w:rsidR="00943F42">
        <w:t xml:space="preserve"> </w:t>
      </w:r>
      <w:r>
        <w:t>extension="2014-06-09"/&gt;</w:t>
      </w:r>
    </w:p>
    <w:p w14:paraId="53823051" w14:textId="77777777" w:rsidR="002E1B08" w:rsidRDefault="00000000">
      <w:pPr>
        <w:pStyle w:val="Example"/>
        <w:ind w:left="130" w:right="115"/>
      </w:pPr>
      <w:r>
        <w:t xml:space="preserve">            &lt;templateId root="2.16.840.1.113883.10.20.22.4.23"/&gt;</w:t>
      </w:r>
    </w:p>
    <w:p w14:paraId="4484767B" w14:textId="77777777" w:rsidR="002E1B08" w:rsidRDefault="00000000">
      <w:pPr>
        <w:pStyle w:val="Example"/>
        <w:ind w:left="130" w:right="115"/>
      </w:pPr>
      <w:r>
        <w:t xml:space="preserve">            &lt;id root="2a620155-9d11-439e-92b3-5d9815ff4ee8"/&gt;</w:t>
      </w:r>
    </w:p>
    <w:p w14:paraId="28C22B78" w14:textId="77777777" w:rsidR="002E1B08" w:rsidRDefault="00000000">
      <w:pPr>
        <w:pStyle w:val="Example"/>
        <w:ind w:left="130" w:right="115"/>
      </w:pPr>
      <w:r>
        <w:t xml:space="preserve">            &lt;manufacturedMaterial&gt;</w:t>
      </w:r>
    </w:p>
    <w:p w14:paraId="3C0A6BD1" w14:textId="61EA3E34" w:rsidR="002E1B08" w:rsidRDefault="00000000">
      <w:pPr>
        <w:pStyle w:val="Example"/>
        <w:ind w:left="130" w:right="115"/>
      </w:pPr>
      <w:r>
        <w:t xml:space="preserve">                &lt;code code="573621"</w:t>
      </w:r>
      <w:r w:rsidR="00943F42">
        <w:t xml:space="preserve"> </w:t>
      </w:r>
      <w:r>
        <w:t>codeSystem="2.16.840.1.113883.6.88"</w:t>
      </w:r>
      <w:r w:rsidR="00B97BF6">
        <w:t xml:space="preserve"> </w:t>
      </w:r>
      <w:r w:rsidR="00943F42">
        <w:t>displayName="Proventil 0.09 MG/ACTUAT inhalant solution</w:t>
      </w:r>
      <w:r>
        <w:t>"/&gt;</w:t>
      </w:r>
    </w:p>
    <w:p w14:paraId="0CDB06A1" w14:textId="77777777" w:rsidR="002E1B08" w:rsidRDefault="00000000">
      <w:pPr>
        <w:pStyle w:val="Example"/>
        <w:ind w:left="130" w:right="115"/>
      </w:pPr>
      <w:r>
        <w:t xml:space="preserve">            &lt;/manufacturedMaterial&gt;</w:t>
      </w:r>
    </w:p>
    <w:p w14:paraId="499A094F" w14:textId="77777777" w:rsidR="002E1B08" w:rsidRDefault="00000000">
      <w:pPr>
        <w:pStyle w:val="Example"/>
        <w:ind w:left="130" w:right="115"/>
      </w:pPr>
      <w:r>
        <w:t xml:space="preserve">            &lt;manufacturerOrganization&gt;</w:t>
      </w:r>
    </w:p>
    <w:p w14:paraId="3563E5BB" w14:textId="77777777" w:rsidR="002E1B08" w:rsidRDefault="00000000">
      <w:pPr>
        <w:pStyle w:val="Example"/>
        <w:ind w:left="130" w:right="115"/>
      </w:pPr>
      <w:r>
        <w:t xml:space="preserve">                &lt;name&gt;Medication Factory Inc.&lt;/name&gt;</w:t>
      </w:r>
    </w:p>
    <w:p w14:paraId="5470FC17" w14:textId="77777777" w:rsidR="002E1B08" w:rsidRDefault="00000000">
      <w:pPr>
        <w:pStyle w:val="Example"/>
        <w:ind w:left="130" w:right="115"/>
      </w:pPr>
      <w:r>
        <w:t xml:space="preserve">            &lt;/manufacturerOrganization&gt;</w:t>
      </w:r>
    </w:p>
    <w:p w14:paraId="0D83F14D" w14:textId="77777777" w:rsidR="002E1B08" w:rsidRDefault="00000000">
      <w:pPr>
        <w:pStyle w:val="Example"/>
        <w:ind w:left="130" w:right="115"/>
      </w:pPr>
      <w:r>
        <w:t xml:space="preserve">        &lt;/manufacturedProduct&gt;</w:t>
      </w:r>
    </w:p>
    <w:p w14:paraId="19CCBC84" w14:textId="77777777" w:rsidR="002E1B08" w:rsidRDefault="00000000">
      <w:pPr>
        <w:pStyle w:val="Example"/>
        <w:ind w:left="130" w:right="115"/>
      </w:pPr>
      <w:r>
        <w:t xml:space="preserve">    &lt;/product&gt;</w:t>
      </w:r>
    </w:p>
    <w:p w14:paraId="5E68C781" w14:textId="77777777" w:rsidR="002E1B08" w:rsidRDefault="00000000">
      <w:pPr>
        <w:pStyle w:val="Example"/>
        <w:ind w:left="130" w:right="115"/>
      </w:pPr>
      <w:r>
        <w:t xml:space="preserve">    &lt;performer&gt;</w:t>
      </w:r>
    </w:p>
    <w:p w14:paraId="74BA7880" w14:textId="77777777" w:rsidR="002E1B08" w:rsidRDefault="00000000">
      <w:pPr>
        <w:pStyle w:val="Example"/>
        <w:ind w:left="130" w:right="115"/>
      </w:pPr>
      <w:r>
        <w:t xml:space="preserve">        &lt;assignedEntity&gt;</w:t>
      </w:r>
    </w:p>
    <w:p w14:paraId="30ADC222" w14:textId="77777777" w:rsidR="002E1B08" w:rsidRDefault="00000000">
      <w:pPr>
        <w:pStyle w:val="Example"/>
        <w:ind w:left="130" w:right="115"/>
      </w:pPr>
      <w:r>
        <w:t xml:space="preserve">            &lt;id extension="333222222" root="2.16.840.1.113883.4.6"/&gt;</w:t>
      </w:r>
    </w:p>
    <w:p w14:paraId="14FD611B" w14:textId="77777777" w:rsidR="002E1B08" w:rsidRDefault="00000000">
      <w:pPr>
        <w:pStyle w:val="Example"/>
        <w:ind w:left="130" w:right="115"/>
      </w:pPr>
      <w:r>
        <w:t xml:space="preserve">            &lt;addr&gt;</w:t>
      </w:r>
    </w:p>
    <w:p w14:paraId="56887487" w14:textId="7412E780" w:rsidR="002E1B08" w:rsidRDefault="00000000">
      <w:pPr>
        <w:pStyle w:val="Example"/>
        <w:ind w:left="130" w:right="115"/>
      </w:pPr>
      <w:r>
        <w:t xml:space="preserve">                &lt;streetAddressLine&gt;1016 Health Drive&lt;/streetAddressLine&gt;</w:t>
      </w:r>
    </w:p>
    <w:p w14:paraId="4BEB428C" w14:textId="77777777" w:rsidR="002E1B08" w:rsidRDefault="00000000">
      <w:pPr>
        <w:pStyle w:val="Example"/>
        <w:ind w:left="130" w:right="115"/>
      </w:pPr>
      <w:r>
        <w:t xml:space="preserve">                &lt;city&gt;Portland&lt;/city&gt;</w:t>
      </w:r>
    </w:p>
    <w:p w14:paraId="1B64D718" w14:textId="77777777" w:rsidR="002E1B08" w:rsidRDefault="00000000">
      <w:pPr>
        <w:pStyle w:val="Example"/>
        <w:ind w:left="130" w:right="115"/>
      </w:pPr>
      <w:r>
        <w:t xml:space="preserve">                &lt;state&gt;OR&lt;/state&gt;</w:t>
      </w:r>
    </w:p>
    <w:p w14:paraId="069C6C38" w14:textId="77777777" w:rsidR="002E1B08" w:rsidRDefault="00000000">
      <w:pPr>
        <w:pStyle w:val="Example"/>
        <w:ind w:left="130" w:right="115"/>
      </w:pPr>
      <w:r>
        <w:t xml:space="preserve">                &lt;postalCode&gt;99123&lt;/postalCode&gt;</w:t>
      </w:r>
    </w:p>
    <w:p w14:paraId="39F0522C" w14:textId="77777777" w:rsidR="002E1B08" w:rsidRDefault="00000000">
      <w:pPr>
        <w:pStyle w:val="Example"/>
        <w:ind w:left="130" w:right="115"/>
      </w:pPr>
      <w:r>
        <w:t xml:space="preserve">                &lt;country&gt;US&lt;/country&gt;</w:t>
      </w:r>
    </w:p>
    <w:p w14:paraId="538D33CE" w14:textId="77777777" w:rsidR="002E1B08" w:rsidRDefault="00000000">
      <w:pPr>
        <w:pStyle w:val="Example"/>
        <w:ind w:left="130" w:right="115"/>
      </w:pPr>
      <w:r>
        <w:t xml:space="preserve">            &lt;/addr&gt;</w:t>
      </w:r>
    </w:p>
    <w:p w14:paraId="6B094D29" w14:textId="77777777" w:rsidR="002E1B08" w:rsidRDefault="00000000">
      <w:pPr>
        <w:pStyle w:val="Example"/>
        <w:ind w:left="130" w:right="115"/>
      </w:pPr>
      <w:r>
        <w:t xml:space="preserve">            &lt;telecom use="WP" value="tel:+1(555)555-1016"/&gt;</w:t>
      </w:r>
    </w:p>
    <w:p w14:paraId="5EE20A3D" w14:textId="77777777" w:rsidR="002E1B08" w:rsidRDefault="00000000">
      <w:pPr>
        <w:pStyle w:val="Example"/>
        <w:ind w:left="130" w:right="115"/>
      </w:pPr>
      <w:r>
        <w:t xml:space="preserve">            &lt;assignedPerson&gt;</w:t>
      </w:r>
    </w:p>
    <w:p w14:paraId="20AFB92D" w14:textId="77777777" w:rsidR="002E1B08" w:rsidRDefault="00000000">
      <w:pPr>
        <w:pStyle w:val="Example"/>
        <w:ind w:left="130" w:right="115"/>
      </w:pPr>
      <w:r>
        <w:t xml:space="preserve">                &lt;name&gt;</w:t>
      </w:r>
    </w:p>
    <w:p w14:paraId="105FC639" w14:textId="77777777" w:rsidR="002E1B08" w:rsidRDefault="00000000">
      <w:pPr>
        <w:pStyle w:val="Example"/>
        <w:ind w:left="130" w:right="115"/>
      </w:pPr>
      <w:r>
        <w:t xml:space="preserve">                    &lt;given&gt;Susan&lt;/given&gt;</w:t>
      </w:r>
    </w:p>
    <w:p w14:paraId="45442823" w14:textId="77777777" w:rsidR="002E1B08" w:rsidRDefault="00000000">
      <w:pPr>
        <w:pStyle w:val="Example"/>
        <w:ind w:left="130" w:right="115"/>
      </w:pPr>
      <w:r>
        <w:t xml:space="preserve">                    &lt;family&gt;Script&lt;/family&gt;</w:t>
      </w:r>
    </w:p>
    <w:p w14:paraId="62C49FBA" w14:textId="77777777" w:rsidR="002E1B08" w:rsidRDefault="00000000">
      <w:pPr>
        <w:pStyle w:val="Example"/>
        <w:ind w:left="130" w:right="115"/>
      </w:pPr>
      <w:r>
        <w:t xml:space="preserve">                    &lt;suffix qualifier="AC"&gt;Pharm.D.&lt;/suffix&gt;</w:t>
      </w:r>
    </w:p>
    <w:p w14:paraId="2C309AAF" w14:textId="77777777" w:rsidR="002E1B08" w:rsidRDefault="00000000">
      <w:pPr>
        <w:pStyle w:val="Example"/>
        <w:ind w:left="130" w:right="115"/>
      </w:pPr>
      <w:r>
        <w:t xml:space="preserve">                &lt;/name&gt;</w:t>
      </w:r>
    </w:p>
    <w:p w14:paraId="5FAAE591" w14:textId="77777777" w:rsidR="002E1B08" w:rsidRDefault="00000000">
      <w:pPr>
        <w:pStyle w:val="Example"/>
        <w:ind w:left="130" w:right="115"/>
      </w:pPr>
      <w:r>
        <w:t xml:space="preserve">            &lt;/assignedPerson&gt;</w:t>
      </w:r>
    </w:p>
    <w:p w14:paraId="3A35DC25" w14:textId="77777777" w:rsidR="002E1B08" w:rsidRDefault="00000000">
      <w:pPr>
        <w:pStyle w:val="Example"/>
        <w:ind w:left="130" w:right="115"/>
      </w:pPr>
      <w:r>
        <w:t xml:space="preserve">            &lt;representedOrganization&gt;</w:t>
      </w:r>
    </w:p>
    <w:p w14:paraId="3F4B4392" w14:textId="77777777" w:rsidR="002E1B08" w:rsidRDefault="00000000">
      <w:pPr>
        <w:pStyle w:val="Example"/>
        <w:ind w:left="130" w:right="115"/>
      </w:pPr>
      <w:r>
        <w:t xml:space="preserve">                &lt;name&gt;People's Pharmacy&lt;/name&gt;</w:t>
      </w:r>
    </w:p>
    <w:p w14:paraId="456C007F" w14:textId="77777777" w:rsidR="002E1B08" w:rsidRDefault="00000000">
      <w:pPr>
        <w:pStyle w:val="Example"/>
        <w:ind w:left="130" w:right="115"/>
      </w:pPr>
      <w:r>
        <w:t xml:space="preserve">            &lt;/representedOrganization&gt;</w:t>
      </w:r>
    </w:p>
    <w:p w14:paraId="5B5BD46A" w14:textId="77777777" w:rsidR="002E1B08" w:rsidRDefault="00000000">
      <w:pPr>
        <w:pStyle w:val="Example"/>
        <w:ind w:left="130" w:right="115"/>
      </w:pPr>
      <w:r>
        <w:t xml:space="preserve">        &lt;/assignedEntity&gt;</w:t>
      </w:r>
    </w:p>
    <w:p w14:paraId="6CF0BCE6" w14:textId="77777777" w:rsidR="002E1B08" w:rsidRDefault="00000000">
      <w:pPr>
        <w:pStyle w:val="Example"/>
        <w:ind w:left="130" w:right="115"/>
      </w:pPr>
      <w:r>
        <w:t xml:space="preserve">    &lt;/performer&gt;</w:t>
      </w:r>
    </w:p>
    <w:p w14:paraId="6A8BADF3" w14:textId="77777777" w:rsidR="002E1B08" w:rsidRDefault="00000000">
      <w:pPr>
        <w:pStyle w:val="Example"/>
        <w:ind w:left="130" w:right="115"/>
      </w:pPr>
      <w:r>
        <w:t>&lt;/supply&gt;</w:t>
      </w:r>
    </w:p>
    <w:p w14:paraId="0B9D40C9" w14:textId="77777777" w:rsidR="002E1B08" w:rsidRDefault="002E1B08">
      <w:pPr>
        <w:pStyle w:val="BodyText"/>
      </w:pPr>
    </w:p>
    <w:p w14:paraId="2ACB1C03" w14:textId="77777777" w:rsidR="002E1B08" w:rsidRDefault="00000000">
      <w:pPr>
        <w:pStyle w:val="Heading2nospace"/>
      </w:pPr>
      <w:bookmarkStart w:id="919" w:name="E_Note_Activity"/>
      <w:bookmarkStart w:id="920" w:name="_Toc119067276"/>
      <w:bookmarkStart w:id="921" w:name="_Toc119074761"/>
      <w:bookmarkStart w:id="922" w:name="_Toc120095112"/>
      <w:r>
        <w:lastRenderedPageBreak/>
        <w:t>Note Activity</w:t>
      </w:r>
      <w:bookmarkEnd w:id="919"/>
      <w:bookmarkEnd w:id="920"/>
      <w:bookmarkEnd w:id="921"/>
      <w:bookmarkEnd w:id="922"/>
    </w:p>
    <w:p w14:paraId="4CFE7362" w14:textId="77777777" w:rsidR="002E1B08" w:rsidRDefault="00000000">
      <w:pPr>
        <w:pStyle w:val="BracketData"/>
      </w:pPr>
      <w:r>
        <w:t>[act: identifier urn:hl7ii:2.16.840.1.113883.10.20.22.4.202:2016-11-01 (open)]</w:t>
      </w:r>
    </w:p>
    <w:p w14:paraId="589D5DB4" w14:textId="77777777" w:rsidR="002E1B08" w:rsidRDefault="00000000">
      <w:pPr>
        <w:pStyle w:val="Caption"/>
      </w:pPr>
      <w:bookmarkStart w:id="923" w:name="_Toc119067412"/>
      <w:bookmarkStart w:id="924" w:name="_Toc119074836"/>
      <w:bookmarkStart w:id="925" w:name="_Toc120095047"/>
      <w:r>
        <w:t xml:space="preserve">Table </w:t>
      </w:r>
      <w:r>
        <w:fldChar w:fldCharType="begin"/>
      </w:r>
      <w:r>
        <w:instrText>SEQ Table \* ARABIC</w:instrText>
      </w:r>
      <w:r>
        <w:fldChar w:fldCharType="separate"/>
      </w:r>
      <w:r>
        <w:t>54</w:t>
      </w:r>
      <w:r>
        <w:fldChar w:fldCharType="end"/>
      </w:r>
      <w:r>
        <w:t>: Note Activity Contexts</w:t>
      </w:r>
      <w:bookmarkEnd w:id="923"/>
      <w:bookmarkEnd w:id="924"/>
      <w:bookmarkEnd w:id="9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58FE89B2" w14:textId="77777777">
        <w:trPr>
          <w:cantSplit/>
          <w:tblHeader/>
          <w:jc w:val="center"/>
        </w:trPr>
        <w:tc>
          <w:tcPr>
            <w:tcW w:w="360" w:type="dxa"/>
            <w:shd w:val="clear" w:color="auto" w:fill="E6E6E6"/>
          </w:tcPr>
          <w:p w14:paraId="282099D5" w14:textId="77777777" w:rsidR="002E1B08" w:rsidRDefault="00000000">
            <w:pPr>
              <w:pStyle w:val="TableHead"/>
            </w:pPr>
            <w:r>
              <w:t>Contained By:</w:t>
            </w:r>
          </w:p>
        </w:tc>
        <w:tc>
          <w:tcPr>
            <w:tcW w:w="360" w:type="dxa"/>
            <w:shd w:val="clear" w:color="auto" w:fill="E6E6E6"/>
          </w:tcPr>
          <w:p w14:paraId="05BA593F" w14:textId="77777777" w:rsidR="002E1B08" w:rsidRDefault="00000000">
            <w:pPr>
              <w:pStyle w:val="TableHead"/>
            </w:pPr>
            <w:r>
              <w:t>Contains:</w:t>
            </w:r>
          </w:p>
        </w:tc>
      </w:tr>
      <w:tr w:rsidR="002E1B08" w14:paraId="635D95B4" w14:textId="77777777">
        <w:trPr>
          <w:jc w:val="center"/>
        </w:trPr>
        <w:tc>
          <w:tcPr>
            <w:tcW w:w="360" w:type="dxa"/>
          </w:tcPr>
          <w:p w14:paraId="37F55A44" w14:textId="77777777" w:rsidR="002E1B08" w:rsidRDefault="00000000">
            <w:pPr>
              <w:pStyle w:val="TableText"/>
            </w:pPr>
            <w:hyperlink w:anchor="S_Notes_Section">
              <w:r>
                <w:rPr>
                  <w:rStyle w:val="HyperlinkText9pt"/>
                </w:rPr>
                <w:t>Notes Section</w:t>
              </w:r>
            </w:hyperlink>
            <w:r>
              <w:t xml:space="preserve"> (required)</w:t>
            </w:r>
          </w:p>
          <w:p w14:paraId="5A94AC0E" w14:textId="77777777" w:rsidR="002E1B08" w:rsidRDefault="00000000">
            <w:pPr>
              <w:pStyle w:val="TableText"/>
            </w:pPr>
            <w:hyperlink w:anchor="E_Care_Team_Member_Act_V2">
              <w:r>
                <w:rPr>
                  <w:rStyle w:val="HyperlinkText9pt"/>
                </w:rPr>
                <w:t>Care Team Member Act (V2)</w:t>
              </w:r>
            </w:hyperlink>
            <w:r>
              <w:t xml:space="preserve"> (optional)</w:t>
            </w:r>
          </w:p>
          <w:p w14:paraId="14998E9F" w14:textId="77777777" w:rsidR="002E1B08" w:rsidRDefault="00000000">
            <w:pPr>
              <w:pStyle w:val="TableText"/>
            </w:pPr>
            <w:hyperlink w:anchor="E_Care_Team_Organizer_V2">
              <w:r>
                <w:rPr>
                  <w:rStyle w:val="HyperlinkText9pt"/>
                </w:rPr>
                <w:t>Care Team Organizer (V2)</w:t>
              </w:r>
            </w:hyperlink>
            <w:r>
              <w:t xml:space="preserve"> (optional)</w:t>
            </w:r>
          </w:p>
        </w:tc>
        <w:tc>
          <w:tcPr>
            <w:tcW w:w="360" w:type="dxa"/>
          </w:tcPr>
          <w:p w14:paraId="62013510" w14:textId="77777777" w:rsidR="002E1B08" w:rsidRDefault="002E1B08"/>
        </w:tc>
      </w:tr>
    </w:tbl>
    <w:p w14:paraId="18451401" w14:textId="77777777" w:rsidR="002E1B08" w:rsidRDefault="002E1B08">
      <w:pPr>
        <w:pStyle w:val="BodyText"/>
      </w:pPr>
    </w:p>
    <w:p w14:paraId="2D1D1646" w14:textId="77777777" w:rsidR="002E1B08" w:rsidRDefault="00000000">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14:paraId="4FEC3FD7" w14:textId="77777777" w:rsidR="002E1B08" w:rsidRDefault="00000000">
      <w:pPr>
        <w:pStyle w:val="Caption"/>
      </w:pPr>
      <w:bookmarkStart w:id="926" w:name="_Toc119067413"/>
      <w:bookmarkStart w:id="927" w:name="_Toc119074837"/>
      <w:bookmarkStart w:id="928" w:name="_Toc120095048"/>
      <w:r>
        <w:lastRenderedPageBreak/>
        <w:t xml:space="preserve">Table </w:t>
      </w:r>
      <w:r>
        <w:fldChar w:fldCharType="begin"/>
      </w:r>
      <w:r>
        <w:instrText>SEQ Table \* ARABIC</w:instrText>
      </w:r>
      <w:r>
        <w:fldChar w:fldCharType="separate"/>
      </w:r>
      <w:r>
        <w:t>55</w:t>
      </w:r>
      <w:r>
        <w:fldChar w:fldCharType="end"/>
      </w:r>
      <w:r>
        <w:t>: Note Activity Constraints Overview</w:t>
      </w:r>
      <w:bookmarkEnd w:id="926"/>
      <w:bookmarkEnd w:id="927"/>
      <w:bookmarkEnd w:id="9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2AA04710" w14:textId="77777777">
        <w:trPr>
          <w:cantSplit/>
          <w:tblHeader/>
          <w:jc w:val="center"/>
        </w:trPr>
        <w:tc>
          <w:tcPr>
            <w:tcW w:w="0" w:type="dxa"/>
            <w:shd w:val="clear" w:color="auto" w:fill="E6E6E6"/>
            <w:noWrap/>
          </w:tcPr>
          <w:p w14:paraId="3559EEBA" w14:textId="77777777" w:rsidR="002E1B08" w:rsidRDefault="00000000">
            <w:pPr>
              <w:pStyle w:val="TableHead"/>
            </w:pPr>
            <w:r>
              <w:t>XPath</w:t>
            </w:r>
          </w:p>
        </w:tc>
        <w:tc>
          <w:tcPr>
            <w:tcW w:w="720" w:type="dxa"/>
            <w:shd w:val="clear" w:color="auto" w:fill="E6E6E6"/>
            <w:noWrap/>
          </w:tcPr>
          <w:p w14:paraId="56282452" w14:textId="77777777" w:rsidR="002E1B08" w:rsidRDefault="00000000">
            <w:pPr>
              <w:pStyle w:val="TableHead"/>
            </w:pPr>
            <w:r>
              <w:t>Card.</w:t>
            </w:r>
          </w:p>
        </w:tc>
        <w:tc>
          <w:tcPr>
            <w:tcW w:w="1152" w:type="dxa"/>
            <w:shd w:val="clear" w:color="auto" w:fill="E6E6E6"/>
            <w:noWrap/>
          </w:tcPr>
          <w:p w14:paraId="5D0633F5" w14:textId="77777777" w:rsidR="002E1B08" w:rsidRDefault="00000000">
            <w:pPr>
              <w:pStyle w:val="TableHead"/>
            </w:pPr>
            <w:r>
              <w:t>Verb</w:t>
            </w:r>
          </w:p>
        </w:tc>
        <w:tc>
          <w:tcPr>
            <w:tcW w:w="864" w:type="dxa"/>
            <w:shd w:val="clear" w:color="auto" w:fill="E6E6E6"/>
            <w:noWrap/>
          </w:tcPr>
          <w:p w14:paraId="5204137F" w14:textId="77777777" w:rsidR="002E1B08" w:rsidRDefault="00000000">
            <w:pPr>
              <w:pStyle w:val="TableHead"/>
            </w:pPr>
            <w:r>
              <w:t>Data Type</w:t>
            </w:r>
          </w:p>
        </w:tc>
        <w:tc>
          <w:tcPr>
            <w:tcW w:w="864" w:type="dxa"/>
            <w:shd w:val="clear" w:color="auto" w:fill="E6E6E6"/>
            <w:noWrap/>
          </w:tcPr>
          <w:p w14:paraId="016CD2A5" w14:textId="77777777" w:rsidR="002E1B08" w:rsidRDefault="00000000">
            <w:pPr>
              <w:pStyle w:val="TableHead"/>
            </w:pPr>
            <w:r>
              <w:t>CONF#</w:t>
            </w:r>
          </w:p>
        </w:tc>
        <w:tc>
          <w:tcPr>
            <w:tcW w:w="864" w:type="dxa"/>
            <w:shd w:val="clear" w:color="auto" w:fill="E6E6E6"/>
            <w:noWrap/>
          </w:tcPr>
          <w:p w14:paraId="46D9BFCF" w14:textId="77777777" w:rsidR="002E1B08" w:rsidRDefault="00000000">
            <w:pPr>
              <w:pStyle w:val="TableHead"/>
            </w:pPr>
            <w:r>
              <w:t>Value</w:t>
            </w:r>
          </w:p>
        </w:tc>
      </w:tr>
      <w:tr w:rsidR="002E1B08" w14:paraId="74054B9C" w14:textId="77777777">
        <w:trPr>
          <w:jc w:val="center"/>
        </w:trPr>
        <w:tc>
          <w:tcPr>
            <w:tcW w:w="10160" w:type="dxa"/>
            <w:gridSpan w:val="6"/>
          </w:tcPr>
          <w:p w14:paraId="61D2EE1A" w14:textId="77777777" w:rsidR="002E1B08" w:rsidRDefault="00000000">
            <w:pPr>
              <w:pStyle w:val="TableText"/>
            </w:pPr>
            <w:r>
              <w:t>act (identifier: urn:hl7ii:2.16.840.1.113883.10.20.22.4.202:2016-11-01)</w:t>
            </w:r>
          </w:p>
        </w:tc>
      </w:tr>
      <w:tr w:rsidR="002E1B08" w14:paraId="2F8E5E7B" w14:textId="77777777">
        <w:trPr>
          <w:jc w:val="center"/>
        </w:trPr>
        <w:tc>
          <w:tcPr>
            <w:tcW w:w="3345" w:type="dxa"/>
          </w:tcPr>
          <w:p w14:paraId="0A329CA8" w14:textId="77777777" w:rsidR="002E1B08" w:rsidRDefault="00000000">
            <w:pPr>
              <w:pStyle w:val="TableText"/>
            </w:pPr>
            <w:r>
              <w:tab/>
              <w:t>@classCode</w:t>
            </w:r>
          </w:p>
        </w:tc>
        <w:tc>
          <w:tcPr>
            <w:tcW w:w="720" w:type="dxa"/>
          </w:tcPr>
          <w:p w14:paraId="52B08B9B" w14:textId="77777777" w:rsidR="002E1B08" w:rsidRDefault="00000000">
            <w:pPr>
              <w:pStyle w:val="TableText"/>
            </w:pPr>
            <w:r>
              <w:t>1..1</w:t>
            </w:r>
          </w:p>
        </w:tc>
        <w:tc>
          <w:tcPr>
            <w:tcW w:w="1152" w:type="dxa"/>
          </w:tcPr>
          <w:p w14:paraId="59E8AA73" w14:textId="77777777" w:rsidR="002E1B08" w:rsidRDefault="00000000">
            <w:pPr>
              <w:pStyle w:val="TableText"/>
            </w:pPr>
            <w:r>
              <w:t>SHALL</w:t>
            </w:r>
          </w:p>
        </w:tc>
        <w:tc>
          <w:tcPr>
            <w:tcW w:w="864" w:type="dxa"/>
          </w:tcPr>
          <w:p w14:paraId="4DDFE241" w14:textId="77777777" w:rsidR="002E1B08" w:rsidRDefault="002E1B08">
            <w:pPr>
              <w:pStyle w:val="TableText"/>
            </w:pPr>
          </w:p>
        </w:tc>
        <w:tc>
          <w:tcPr>
            <w:tcW w:w="1104" w:type="dxa"/>
          </w:tcPr>
          <w:p w14:paraId="20F7C7B5" w14:textId="77777777" w:rsidR="002E1B08" w:rsidRDefault="00000000">
            <w:pPr>
              <w:pStyle w:val="TableText"/>
            </w:pPr>
            <w:hyperlink w:anchor="C_3250-16899">
              <w:r>
                <w:rPr>
                  <w:rStyle w:val="HyperlinkText9pt"/>
                </w:rPr>
                <w:t>3250-16899</w:t>
              </w:r>
            </w:hyperlink>
          </w:p>
        </w:tc>
        <w:tc>
          <w:tcPr>
            <w:tcW w:w="2975" w:type="dxa"/>
          </w:tcPr>
          <w:p w14:paraId="5CB53A67" w14:textId="77777777" w:rsidR="002E1B08" w:rsidRDefault="00000000">
            <w:pPr>
              <w:pStyle w:val="TableText"/>
            </w:pPr>
            <w:r>
              <w:t>ACT</w:t>
            </w:r>
          </w:p>
        </w:tc>
      </w:tr>
      <w:tr w:rsidR="002E1B08" w14:paraId="7D691383" w14:textId="77777777">
        <w:trPr>
          <w:jc w:val="center"/>
        </w:trPr>
        <w:tc>
          <w:tcPr>
            <w:tcW w:w="3345" w:type="dxa"/>
          </w:tcPr>
          <w:p w14:paraId="03CB5F17" w14:textId="77777777" w:rsidR="002E1B08" w:rsidRDefault="00000000">
            <w:pPr>
              <w:pStyle w:val="TableText"/>
            </w:pPr>
            <w:r>
              <w:tab/>
              <w:t>@moodCode</w:t>
            </w:r>
          </w:p>
        </w:tc>
        <w:tc>
          <w:tcPr>
            <w:tcW w:w="720" w:type="dxa"/>
          </w:tcPr>
          <w:p w14:paraId="2C0BB6FF" w14:textId="77777777" w:rsidR="002E1B08" w:rsidRDefault="00000000">
            <w:pPr>
              <w:pStyle w:val="TableText"/>
            </w:pPr>
            <w:r>
              <w:t>1..1</w:t>
            </w:r>
          </w:p>
        </w:tc>
        <w:tc>
          <w:tcPr>
            <w:tcW w:w="1152" w:type="dxa"/>
          </w:tcPr>
          <w:p w14:paraId="58780C9B" w14:textId="77777777" w:rsidR="002E1B08" w:rsidRDefault="00000000">
            <w:pPr>
              <w:pStyle w:val="TableText"/>
            </w:pPr>
            <w:r>
              <w:t>SHALL</w:t>
            </w:r>
          </w:p>
        </w:tc>
        <w:tc>
          <w:tcPr>
            <w:tcW w:w="864" w:type="dxa"/>
          </w:tcPr>
          <w:p w14:paraId="10888A73" w14:textId="77777777" w:rsidR="002E1B08" w:rsidRDefault="002E1B08">
            <w:pPr>
              <w:pStyle w:val="TableText"/>
            </w:pPr>
          </w:p>
        </w:tc>
        <w:tc>
          <w:tcPr>
            <w:tcW w:w="1104" w:type="dxa"/>
          </w:tcPr>
          <w:p w14:paraId="61342615" w14:textId="77777777" w:rsidR="002E1B08" w:rsidRDefault="00000000">
            <w:pPr>
              <w:pStyle w:val="TableText"/>
            </w:pPr>
            <w:hyperlink w:anchor="C_3250-16900">
              <w:r>
                <w:rPr>
                  <w:rStyle w:val="HyperlinkText9pt"/>
                </w:rPr>
                <w:t>3250-16900</w:t>
              </w:r>
            </w:hyperlink>
          </w:p>
        </w:tc>
        <w:tc>
          <w:tcPr>
            <w:tcW w:w="2975" w:type="dxa"/>
          </w:tcPr>
          <w:p w14:paraId="28A5D856" w14:textId="77777777" w:rsidR="002E1B08" w:rsidRDefault="00000000">
            <w:pPr>
              <w:pStyle w:val="TableText"/>
            </w:pPr>
            <w:r>
              <w:t>EVN</w:t>
            </w:r>
          </w:p>
        </w:tc>
      </w:tr>
      <w:tr w:rsidR="002E1B08" w14:paraId="7641E7F9" w14:textId="77777777">
        <w:trPr>
          <w:jc w:val="center"/>
        </w:trPr>
        <w:tc>
          <w:tcPr>
            <w:tcW w:w="3345" w:type="dxa"/>
          </w:tcPr>
          <w:p w14:paraId="431E723D" w14:textId="77777777" w:rsidR="002E1B08" w:rsidRDefault="00000000">
            <w:pPr>
              <w:pStyle w:val="TableText"/>
            </w:pPr>
            <w:r>
              <w:tab/>
              <w:t>templateId</w:t>
            </w:r>
          </w:p>
        </w:tc>
        <w:tc>
          <w:tcPr>
            <w:tcW w:w="720" w:type="dxa"/>
          </w:tcPr>
          <w:p w14:paraId="02116C80" w14:textId="77777777" w:rsidR="002E1B08" w:rsidRDefault="00000000">
            <w:pPr>
              <w:pStyle w:val="TableText"/>
            </w:pPr>
            <w:r>
              <w:t>1..1</w:t>
            </w:r>
          </w:p>
        </w:tc>
        <w:tc>
          <w:tcPr>
            <w:tcW w:w="1152" w:type="dxa"/>
          </w:tcPr>
          <w:p w14:paraId="717C11E9" w14:textId="77777777" w:rsidR="002E1B08" w:rsidRDefault="00000000">
            <w:pPr>
              <w:pStyle w:val="TableText"/>
            </w:pPr>
            <w:r>
              <w:t>SHALL</w:t>
            </w:r>
          </w:p>
        </w:tc>
        <w:tc>
          <w:tcPr>
            <w:tcW w:w="864" w:type="dxa"/>
          </w:tcPr>
          <w:p w14:paraId="3FC80651" w14:textId="77777777" w:rsidR="002E1B08" w:rsidRDefault="002E1B08">
            <w:pPr>
              <w:pStyle w:val="TableText"/>
            </w:pPr>
          </w:p>
        </w:tc>
        <w:tc>
          <w:tcPr>
            <w:tcW w:w="1104" w:type="dxa"/>
          </w:tcPr>
          <w:p w14:paraId="77A726C4" w14:textId="77777777" w:rsidR="002E1B08" w:rsidRDefault="00000000">
            <w:pPr>
              <w:pStyle w:val="TableText"/>
            </w:pPr>
            <w:hyperlink w:anchor="C_3250-16933">
              <w:r>
                <w:rPr>
                  <w:rStyle w:val="HyperlinkText9pt"/>
                </w:rPr>
                <w:t>3250-16933</w:t>
              </w:r>
            </w:hyperlink>
          </w:p>
        </w:tc>
        <w:tc>
          <w:tcPr>
            <w:tcW w:w="2975" w:type="dxa"/>
          </w:tcPr>
          <w:p w14:paraId="62872922" w14:textId="77777777" w:rsidR="002E1B08" w:rsidRDefault="002E1B08">
            <w:pPr>
              <w:pStyle w:val="TableText"/>
            </w:pPr>
          </w:p>
        </w:tc>
      </w:tr>
      <w:tr w:rsidR="002E1B08" w14:paraId="0EC2C804" w14:textId="77777777">
        <w:trPr>
          <w:jc w:val="center"/>
        </w:trPr>
        <w:tc>
          <w:tcPr>
            <w:tcW w:w="3345" w:type="dxa"/>
          </w:tcPr>
          <w:p w14:paraId="596D2781" w14:textId="77777777" w:rsidR="002E1B08" w:rsidRDefault="00000000">
            <w:pPr>
              <w:pStyle w:val="TableText"/>
            </w:pPr>
            <w:r>
              <w:tab/>
            </w:r>
            <w:r>
              <w:tab/>
              <w:t>@root</w:t>
            </w:r>
          </w:p>
        </w:tc>
        <w:tc>
          <w:tcPr>
            <w:tcW w:w="720" w:type="dxa"/>
          </w:tcPr>
          <w:p w14:paraId="4B915701" w14:textId="77777777" w:rsidR="002E1B08" w:rsidRDefault="00000000">
            <w:pPr>
              <w:pStyle w:val="TableText"/>
            </w:pPr>
            <w:r>
              <w:t>1..1</w:t>
            </w:r>
          </w:p>
        </w:tc>
        <w:tc>
          <w:tcPr>
            <w:tcW w:w="1152" w:type="dxa"/>
          </w:tcPr>
          <w:p w14:paraId="21C3A4B8" w14:textId="77777777" w:rsidR="002E1B08" w:rsidRDefault="00000000">
            <w:pPr>
              <w:pStyle w:val="TableText"/>
            </w:pPr>
            <w:r>
              <w:t>SHALL</w:t>
            </w:r>
          </w:p>
        </w:tc>
        <w:tc>
          <w:tcPr>
            <w:tcW w:w="864" w:type="dxa"/>
          </w:tcPr>
          <w:p w14:paraId="6992FB23" w14:textId="77777777" w:rsidR="002E1B08" w:rsidRDefault="002E1B08">
            <w:pPr>
              <w:pStyle w:val="TableText"/>
            </w:pPr>
          </w:p>
        </w:tc>
        <w:tc>
          <w:tcPr>
            <w:tcW w:w="1104" w:type="dxa"/>
          </w:tcPr>
          <w:p w14:paraId="46B954D1" w14:textId="77777777" w:rsidR="002E1B08" w:rsidRDefault="00000000">
            <w:pPr>
              <w:pStyle w:val="TableText"/>
            </w:pPr>
            <w:hyperlink w:anchor="C_3250-16934">
              <w:r>
                <w:rPr>
                  <w:rStyle w:val="HyperlinkText9pt"/>
                </w:rPr>
                <w:t>3250-16934</w:t>
              </w:r>
            </w:hyperlink>
          </w:p>
        </w:tc>
        <w:tc>
          <w:tcPr>
            <w:tcW w:w="2975" w:type="dxa"/>
          </w:tcPr>
          <w:p w14:paraId="4EF7AD5E" w14:textId="77777777" w:rsidR="002E1B08" w:rsidRDefault="00000000">
            <w:pPr>
              <w:pStyle w:val="TableText"/>
            </w:pPr>
            <w:r>
              <w:t>2.16.840.1.113883.10.20.22.4.202</w:t>
            </w:r>
          </w:p>
        </w:tc>
      </w:tr>
      <w:tr w:rsidR="002E1B08" w14:paraId="5FA4F528" w14:textId="77777777">
        <w:trPr>
          <w:jc w:val="center"/>
        </w:trPr>
        <w:tc>
          <w:tcPr>
            <w:tcW w:w="3345" w:type="dxa"/>
          </w:tcPr>
          <w:p w14:paraId="61800543" w14:textId="77777777" w:rsidR="002E1B08" w:rsidRDefault="00000000">
            <w:pPr>
              <w:pStyle w:val="TableText"/>
            </w:pPr>
            <w:r>
              <w:tab/>
            </w:r>
            <w:r>
              <w:tab/>
              <w:t>@extension</w:t>
            </w:r>
          </w:p>
        </w:tc>
        <w:tc>
          <w:tcPr>
            <w:tcW w:w="720" w:type="dxa"/>
          </w:tcPr>
          <w:p w14:paraId="0756C3F2" w14:textId="77777777" w:rsidR="002E1B08" w:rsidRDefault="00000000">
            <w:pPr>
              <w:pStyle w:val="TableText"/>
            </w:pPr>
            <w:r>
              <w:t>1..1</w:t>
            </w:r>
          </w:p>
        </w:tc>
        <w:tc>
          <w:tcPr>
            <w:tcW w:w="1152" w:type="dxa"/>
          </w:tcPr>
          <w:p w14:paraId="26A7BDE8" w14:textId="77777777" w:rsidR="002E1B08" w:rsidRDefault="00000000">
            <w:pPr>
              <w:pStyle w:val="TableText"/>
            </w:pPr>
            <w:r>
              <w:t>SHALL</w:t>
            </w:r>
          </w:p>
        </w:tc>
        <w:tc>
          <w:tcPr>
            <w:tcW w:w="864" w:type="dxa"/>
          </w:tcPr>
          <w:p w14:paraId="0C2D4075" w14:textId="77777777" w:rsidR="002E1B08" w:rsidRDefault="002E1B08">
            <w:pPr>
              <w:pStyle w:val="TableText"/>
            </w:pPr>
          </w:p>
        </w:tc>
        <w:tc>
          <w:tcPr>
            <w:tcW w:w="1104" w:type="dxa"/>
          </w:tcPr>
          <w:p w14:paraId="3F0E6D72" w14:textId="77777777" w:rsidR="002E1B08" w:rsidRDefault="00000000">
            <w:pPr>
              <w:pStyle w:val="TableText"/>
            </w:pPr>
            <w:hyperlink w:anchor="C_3250-16937">
              <w:r>
                <w:rPr>
                  <w:rStyle w:val="HyperlinkText9pt"/>
                </w:rPr>
                <w:t>3250-16937</w:t>
              </w:r>
            </w:hyperlink>
          </w:p>
        </w:tc>
        <w:tc>
          <w:tcPr>
            <w:tcW w:w="2975" w:type="dxa"/>
          </w:tcPr>
          <w:p w14:paraId="278976F2" w14:textId="77777777" w:rsidR="002E1B08" w:rsidRDefault="00000000">
            <w:pPr>
              <w:pStyle w:val="TableText"/>
            </w:pPr>
            <w:r>
              <w:t>2016-11-01</w:t>
            </w:r>
          </w:p>
        </w:tc>
      </w:tr>
      <w:tr w:rsidR="002E1B08" w14:paraId="1BB86A4E" w14:textId="77777777">
        <w:trPr>
          <w:jc w:val="center"/>
        </w:trPr>
        <w:tc>
          <w:tcPr>
            <w:tcW w:w="3345" w:type="dxa"/>
          </w:tcPr>
          <w:p w14:paraId="565DF82A" w14:textId="77777777" w:rsidR="002E1B08" w:rsidRDefault="00000000">
            <w:pPr>
              <w:pStyle w:val="TableText"/>
            </w:pPr>
            <w:r>
              <w:tab/>
              <w:t>code</w:t>
            </w:r>
          </w:p>
        </w:tc>
        <w:tc>
          <w:tcPr>
            <w:tcW w:w="720" w:type="dxa"/>
          </w:tcPr>
          <w:p w14:paraId="6E064E07" w14:textId="77777777" w:rsidR="002E1B08" w:rsidRDefault="00000000">
            <w:pPr>
              <w:pStyle w:val="TableText"/>
            </w:pPr>
            <w:r>
              <w:t>1..1</w:t>
            </w:r>
          </w:p>
        </w:tc>
        <w:tc>
          <w:tcPr>
            <w:tcW w:w="1152" w:type="dxa"/>
          </w:tcPr>
          <w:p w14:paraId="02EC5C88" w14:textId="77777777" w:rsidR="002E1B08" w:rsidRDefault="00000000">
            <w:pPr>
              <w:pStyle w:val="TableText"/>
            </w:pPr>
            <w:r>
              <w:t>SHALL</w:t>
            </w:r>
          </w:p>
        </w:tc>
        <w:tc>
          <w:tcPr>
            <w:tcW w:w="864" w:type="dxa"/>
          </w:tcPr>
          <w:p w14:paraId="40A675CB" w14:textId="77777777" w:rsidR="002E1B08" w:rsidRDefault="002E1B08">
            <w:pPr>
              <w:pStyle w:val="TableText"/>
            </w:pPr>
          </w:p>
        </w:tc>
        <w:tc>
          <w:tcPr>
            <w:tcW w:w="1104" w:type="dxa"/>
          </w:tcPr>
          <w:p w14:paraId="4D01C2EA" w14:textId="77777777" w:rsidR="002E1B08" w:rsidRDefault="00000000">
            <w:pPr>
              <w:pStyle w:val="TableText"/>
            </w:pPr>
            <w:hyperlink w:anchor="C_3250-16895">
              <w:r>
                <w:rPr>
                  <w:rStyle w:val="HyperlinkText9pt"/>
                </w:rPr>
                <w:t>3250-16895</w:t>
              </w:r>
            </w:hyperlink>
          </w:p>
        </w:tc>
        <w:tc>
          <w:tcPr>
            <w:tcW w:w="2975" w:type="dxa"/>
          </w:tcPr>
          <w:p w14:paraId="579F7781" w14:textId="77777777" w:rsidR="002E1B08" w:rsidRDefault="002E1B08">
            <w:pPr>
              <w:pStyle w:val="TableText"/>
            </w:pPr>
          </w:p>
        </w:tc>
      </w:tr>
      <w:tr w:rsidR="002E1B08" w14:paraId="0F2CCC8F" w14:textId="77777777">
        <w:trPr>
          <w:jc w:val="center"/>
        </w:trPr>
        <w:tc>
          <w:tcPr>
            <w:tcW w:w="3345" w:type="dxa"/>
          </w:tcPr>
          <w:p w14:paraId="0CD2EF08" w14:textId="77777777" w:rsidR="002E1B08" w:rsidRDefault="00000000">
            <w:pPr>
              <w:pStyle w:val="TableText"/>
            </w:pPr>
            <w:r>
              <w:tab/>
            </w:r>
            <w:r>
              <w:tab/>
              <w:t>@code</w:t>
            </w:r>
          </w:p>
        </w:tc>
        <w:tc>
          <w:tcPr>
            <w:tcW w:w="720" w:type="dxa"/>
          </w:tcPr>
          <w:p w14:paraId="1328BE55" w14:textId="77777777" w:rsidR="002E1B08" w:rsidRDefault="00000000">
            <w:pPr>
              <w:pStyle w:val="TableText"/>
            </w:pPr>
            <w:r>
              <w:t>1..1</w:t>
            </w:r>
          </w:p>
        </w:tc>
        <w:tc>
          <w:tcPr>
            <w:tcW w:w="1152" w:type="dxa"/>
          </w:tcPr>
          <w:p w14:paraId="1D1A6DBE" w14:textId="77777777" w:rsidR="002E1B08" w:rsidRDefault="00000000">
            <w:pPr>
              <w:pStyle w:val="TableText"/>
            </w:pPr>
            <w:r>
              <w:t>SHALL</w:t>
            </w:r>
          </w:p>
        </w:tc>
        <w:tc>
          <w:tcPr>
            <w:tcW w:w="864" w:type="dxa"/>
          </w:tcPr>
          <w:p w14:paraId="19F0C19B" w14:textId="77777777" w:rsidR="002E1B08" w:rsidRDefault="002E1B08">
            <w:pPr>
              <w:pStyle w:val="TableText"/>
            </w:pPr>
          </w:p>
        </w:tc>
        <w:tc>
          <w:tcPr>
            <w:tcW w:w="1104" w:type="dxa"/>
          </w:tcPr>
          <w:p w14:paraId="444017E6" w14:textId="77777777" w:rsidR="002E1B08" w:rsidRDefault="00000000">
            <w:pPr>
              <w:pStyle w:val="TableText"/>
            </w:pPr>
            <w:hyperlink w:anchor="C_3250-16940">
              <w:r>
                <w:rPr>
                  <w:rStyle w:val="HyperlinkText9pt"/>
                </w:rPr>
                <w:t>3250-16940</w:t>
              </w:r>
            </w:hyperlink>
          </w:p>
        </w:tc>
        <w:tc>
          <w:tcPr>
            <w:tcW w:w="2975" w:type="dxa"/>
          </w:tcPr>
          <w:p w14:paraId="69E19C0F" w14:textId="77777777" w:rsidR="002E1B08" w:rsidRDefault="00000000">
            <w:pPr>
              <w:pStyle w:val="TableText"/>
            </w:pPr>
            <w:r>
              <w:t>urn:oid:2.16.840.1.113883.6.1 (LOINC) = 34109-9</w:t>
            </w:r>
          </w:p>
        </w:tc>
      </w:tr>
      <w:tr w:rsidR="002E1B08" w14:paraId="596EB804" w14:textId="77777777">
        <w:trPr>
          <w:jc w:val="center"/>
        </w:trPr>
        <w:tc>
          <w:tcPr>
            <w:tcW w:w="3345" w:type="dxa"/>
          </w:tcPr>
          <w:p w14:paraId="44B04D03" w14:textId="77777777" w:rsidR="002E1B08" w:rsidRDefault="00000000">
            <w:pPr>
              <w:pStyle w:val="TableText"/>
            </w:pPr>
            <w:r>
              <w:tab/>
            </w:r>
            <w:r>
              <w:tab/>
              <w:t>@codeSystem</w:t>
            </w:r>
          </w:p>
        </w:tc>
        <w:tc>
          <w:tcPr>
            <w:tcW w:w="720" w:type="dxa"/>
          </w:tcPr>
          <w:p w14:paraId="3A87355F" w14:textId="77777777" w:rsidR="002E1B08" w:rsidRDefault="00000000">
            <w:pPr>
              <w:pStyle w:val="TableText"/>
            </w:pPr>
            <w:r>
              <w:t>1..1</w:t>
            </w:r>
          </w:p>
        </w:tc>
        <w:tc>
          <w:tcPr>
            <w:tcW w:w="1152" w:type="dxa"/>
          </w:tcPr>
          <w:p w14:paraId="701749B6" w14:textId="77777777" w:rsidR="002E1B08" w:rsidRDefault="00000000">
            <w:pPr>
              <w:pStyle w:val="TableText"/>
            </w:pPr>
            <w:r>
              <w:t>SHALL</w:t>
            </w:r>
          </w:p>
        </w:tc>
        <w:tc>
          <w:tcPr>
            <w:tcW w:w="864" w:type="dxa"/>
          </w:tcPr>
          <w:p w14:paraId="4873C0E7" w14:textId="77777777" w:rsidR="002E1B08" w:rsidRDefault="002E1B08">
            <w:pPr>
              <w:pStyle w:val="TableText"/>
            </w:pPr>
          </w:p>
        </w:tc>
        <w:tc>
          <w:tcPr>
            <w:tcW w:w="1104" w:type="dxa"/>
          </w:tcPr>
          <w:p w14:paraId="1BBC4C71" w14:textId="77777777" w:rsidR="002E1B08" w:rsidRDefault="00000000">
            <w:pPr>
              <w:pStyle w:val="TableText"/>
            </w:pPr>
            <w:hyperlink w:anchor="C_3250-16941">
              <w:r>
                <w:rPr>
                  <w:rStyle w:val="HyperlinkText9pt"/>
                </w:rPr>
                <w:t>3250-16941</w:t>
              </w:r>
            </w:hyperlink>
          </w:p>
        </w:tc>
        <w:tc>
          <w:tcPr>
            <w:tcW w:w="2975" w:type="dxa"/>
          </w:tcPr>
          <w:p w14:paraId="21CD3B75" w14:textId="77777777" w:rsidR="002E1B08" w:rsidRDefault="00000000">
            <w:pPr>
              <w:pStyle w:val="TableText"/>
            </w:pPr>
            <w:r>
              <w:t>2.16.840.1.113883.6.1</w:t>
            </w:r>
          </w:p>
        </w:tc>
      </w:tr>
      <w:tr w:rsidR="002E1B08" w14:paraId="7A359B81" w14:textId="77777777">
        <w:trPr>
          <w:jc w:val="center"/>
        </w:trPr>
        <w:tc>
          <w:tcPr>
            <w:tcW w:w="3345" w:type="dxa"/>
          </w:tcPr>
          <w:p w14:paraId="07965A5B" w14:textId="77777777" w:rsidR="002E1B08" w:rsidRDefault="00000000">
            <w:pPr>
              <w:pStyle w:val="TableText"/>
            </w:pPr>
            <w:r>
              <w:tab/>
            </w:r>
            <w:r>
              <w:tab/>
              <w:t>translation</w:t>
            </w:r>
          </w:p>
        </w:tc>
        <w:tc>
          <w:tcPr>
            <w:tcW w:w="720" w:type="dxa"/>
          </w:tcPr>
          <w:p w14:paraId="2E1513ED" w14:textId="77777777" w:rsidR="002E1B08" w:rsidRDefault="00000000">
            <w:pPr>
              <w:pStyle w:val="TableText"/>
            </w:pPr>
            <w:r>
              <w:t>0..*</w:t>
            </w:r>
          </w:p>
        </w:tc>
        <w:tc>
          <w:tcPr>
            <w:tcW w:w="1152" w:type="dxa"/>
          </w:tcPr>
          <w:p w14:paraId="79AA2DC8" w14:textId="77777777" w:rsidR="002E1B08" w:rsidRDefault="00000000">
            <w:pPr>
              <w:pStyle w:val="TableText"/>
            </w:pPr>
            <w:r>
              <w:t>SHOULD</w:t>
            </w:r>
          </w:p>
        </w:tc>
        <w:tc>
          <w:tcPr>
            <w:tcW w:w="864" w:type="dxa"/>
          </w:tcPr>
          <w:p w14:paraId="10AB44D3" w14:textId="77777777" w:rsidR="002E1B08" w:rsidRDefault="002E1B08">
            <w:pPr>
              <w:pStyle w:val="TableText"/>
            </w:pPr>
          </w:p>
        </w:tc>
        <w:tc>
          <w:tcPr>
            <w:tcW w:w="1104" w:type="dxa"/>
          </w:tcPr>
          <w:p w14:paraId="157C0D2D" w14:textId="77777777" w:rsidR="002E1B08" w:rsidRDefault="00000000">
            <w:pPr>
              <w:pStyle w:val="TableText"/>
            </w:pPr>
            <w:hyperlink w:anchor="C_3250-16939">
              <w:r>
                <w:rPr>
                  <w:rStyle w:val="HyperlinkText9pt"/>
                </w:rPr>
                <w:t>3250-16939</w:t>
              </w:r>
            </w:hyperlink>
          </w:p>
        </w:tc>
        <w:tc>
          <w:tcPr>
            <w:tcW w:w="2975" w:type="dxa"/>
          </w:tcPr>
          <w:p w14:paraId="53122581" w14:textId="77777777" w:rsidR="002E1B08" w:rsidRDefault="00000000">
            <w:pPr>
              <w:pStyle w:val="TableText"/>
            </w:pPr>
            <w:r>
              <w:t>urn:oid:2.16.840.1.113883.11.20.9.68 (Note Types)</w:t>
            </w:r>
          </w:p>
        </w:tc>
      </w:tr>
      <w:tr w:rsidR="002E1B08" w14:paraId="383116C1" w14:textId="77777777">
        <w:trPr>
          <w:jc w:val="center"/>
        </w:trPr>
        <w:tc>
          <w:tcPr>
            <w:tcW w:w="3345" w:type="dxa"/>
          </w:tcPr>
          <w:p w14:paraId="759B954D" w14:textId="77777777" w:rsidR="002E1B08" w:rsidRDefault="00000000">
            <w:pPr>
              <w:pStyle w:val="TableText"/>
            </w:pPr>
            <w:r>
              <w:tab/>
              <w:t>text</w:t>
            </w:r>
          </w:p>
        </w:tc>
        <w:tc>
          <w:tcPr>
            <w:tcW w:w="720" w:type="dxa"/>
          </w:tcPr>
          <w:p w14:paraId="6CBBAB79" w14:textId="77777777" w:rsidR="002E1B08" w:rsidRDefault="00000000">
            <w:pPr>
              <w:pStyle w:val="TableText"/>
            </w:pPr>
            <w:r>
              <w:t>1..1</w:t>
            </w:r>
          </w:p>
        </w:tc>
        <w:tc>
          <w:tcPr>
            <w:tcW w:w="1152" w:type="dxa"/>
          </w:tcPr>
          <w:p w14:paraId="76AE2E93" w14:textId="77777777" w:rsidR="002E1B08" w:rsidRDefault="00000000">
            <w:pPr>
              <w:pStyle w:val="TableText"/>
            </w:pPr>
            <w:r>
              <w:t>SHALL</w:t>
            </w:r>
          </w:p>
        </w:tc>
        <w:tc>
          <w:tcPr>
            <w:tcW w:w="864" w:type="dxa"/>
          </w:tcPr>
          <w:p w14:paraId="133DB3B8" w14:textId="77777777" w:rsidR="002E1B08" w:rsidRDefault="002E1B08">
            <w:pPr>
              <w:pStyle w:val="TableText"/>
            </w:pPr>
          </w:p>
        </w:tc>
        <w:tc>
          <w:tcPr>
            <w:tcW w:w="1104" w:type="dxa"/>
          </w:tcPr>
          <w:p w14:paraId="41244620" w14:textId="77777777" w:rsidR="002E1B08" w:rsidRDefault="00000000">
            <w:pPr>
              <w:pStyle w:val="TableText"/>
            </w:pPr>
            <w:hyperlink w:anchor="C_3250-16896">
              <w:r>
                <w:rPr>
                  <w:rStyle w:val="HyperlinkText9pt"/>
                </w:rPr>
                <w:t>3250-16896</w:t>
              </w:r>
            </w:hyperlink>
          </w:p>
        </w:tc>
        <w:tc>
          <w:tcPr>
            <w:tcW w:w="2975" w:type="dxa"/>
          </w:tcPr>
          <w:p w14:paraId="27A320E1" w14:textId="77777777" w:rsidR="002E1B08" w:rsidRDefault="002E1B08">
            <w:pPr>
              <w:pStyle w:val="TableText"/>
            </w:pPr>
          </w:p>
        </w:tc>
      </w:tr>
      <w:tr w:rsidR="002E1B08" w14:paraId="30F2B87B" w14:textId="77777777">
        <w:trPr>
          <w:jc w:val="center"/>
        </w:trPr>
        <w:tc>
          <w:tcPr>
            <w:tcW w:w="3345" w:type="dxa"/>
          </w:tcPr>
          <w:p w14:paraId="4E42BABC" w14:textId="77777777" w:rsidR="002E1B08" w:rsidRDefault="00000000">
            <w:pPr>
              <w:pStyle w:val="TableText"/>
            </w:pPr>
            <w:r>
              <w:tab/>
            </w:r>
            <w:r>
              <w:tab/>
              <w:t>@mediaType</w:t>
            </w:r>
          </w:p>
        </w:tc>
        <w:tc>
          <w:tcPr>
            <w:tcW w:w="720" w:type="dxa"/>
          </w:tcPr>
          <w:p w14:paraId="7102A938" w14:textId="77777777" w:rsidR="002E1B08" w:rsidRDefault="00000000">
            <w:pPr>
              <w:pStyle w:val="TableText"/>
            </w:pPr>
            <w:r>
              <w:t>0..1</w:t>
            </w:r>
          </w:p>
        </w:tc>
        <w:tc>
          <w:tcPr>
            <w:tcW w:w="1152" w:type="dxa"/>
          </w:tcPr>
          <w:p w14:paraId="0E22AAE7" w14:textId="77777777" w:rsidR="002E1B08" w:rsidRDefault="00000000">
            <w:pPr>
              <w:pStyle w:val="TableText"/>
            </w:pPr>
            <w:r>
              <w:t>MAY</w:t>
            </w:r>
          </w:p>
        </w:tc>
        <w:tc>
          <w:tcPr>
            <w:tcW w:w="864" w:type="dxa"/>
          </w:tcPr>
          <w:p w14:paraId="63032693" w14:textId="77777777" w:rsidR="002E1B08" w:rsidRDefault="002E1B08">
            <w:pPr>
              <w:pStyle w:val="TableText"/>
            </w:pPr>
          </w:p>
        </w:tc>
        <w:tc>
          <w:tcPr>
            <w:tcW w:w="1104" w:type="dxa"/>
          </w:tcPr>
          <w:p w14:paraId="0AEBBA42" w14:textId="77777777" w:rsidR="002E1B08" w:rsidRDefault="00000000">
            <w:pPr>
              <w:pStyle w:val="TableText"/>
            </w:pPr>
            <w:hyperlink w:anchor="C_3250-16906">
              <w:r>
                <w:rPr>
                  <w:rStyle w:val="HyperlinkText9pt"/>
                </w:rPr>
                <w:t>3250-16906</w:t>
              </w:r>
            </w:hyperlink>
          </w:p>
        </w:tc>
        <w:tc>
          <w:tcPr>
            <w:tcW w:w="2975" w:type="dxa"/>
          </w:tcPr>
          <w:p w14:paraId="10553C30" w14:textId="77777777" w:rsidR="002E1B08" w:rsidRDefault="00000000">
            <w:pPr>
              <w:pStyle w:val="TableText"/>
            </w:pPr>
            <w:r>
              <w:t>urn:oid:2.16.840.1.113883.11.20.7.1 (SupportedFileFormats)</w:t>
            </w:r>
          </w:p>
        </w:tc>
      </w:tr>
      <w:tr w:rsidR="002E1B08" w14:paraId="4EA01FD6" w14:textId="77777777">
        <w:trPr>
          <w:jc w:val="center"/>
        </w:trPr>
        <w:tc>
          <w:tcPr>
            <w:tcW w:w="3345" w:type="dxa"/>
          </w:tcPr>
          <w:p w14:paraId="6A9C259E" w14:textId="77777777" w:rsidR="002E1B08" w:rsidRDefault="00000000">
            <w:pPr>
              <w:pStyle w:val="TableText"/>
            </w:pPr>
            <w:r>
              <w:tab/>
            </w:r>
            <w:r>
              <w:tab/>
              <w:t>reference</w:t>
            </w:r>
          </w:p>
        </w:tc>
        <w:tc>
          <w:tcPr>
            <w:tcW w:w="720" w:type="dxa"/>
          </w:tcPr>
          <w:p w14:paraId="035BFD90" w14:textId="77777777" w:rsidR="002E1B08" w:rsidRDefault="00000000">
            <w:pPr>
              <w:pStyle w:val="TableText"/>
            </w:pPr>
            <w:r>
              <w:t>1..1</w:t>
            </w:r>
          </w:p>
        </w:tc>
        <w:tc>
          <w:tcPr>
            <w:tcW w:w="1152" w:type="dxa"/>
          </w:tcPr>
          <w:p w14:paraId="7B1B24A6" w14:textId="77777777" w:rsidR="002E1B08" w:rsidRDefault="00000000">
            <w:pPr>
              <w:pStyle w:val="TableText"/>
            </w:pPr>
            <w:r>
              <w:t>SHALL</w:t>
            </w:r>
          </w:p>
        </w:tc>
        <w:tc>
          <w:tcPr>
            <w:tcW w:w="864" w:type="dxa"/>
          </w:tcPr>
          <w:p w14:paraId="5B59DC01" w14:textId="77777777" w:rsidR="002E1B08" w:rsidRDefault="002E1B08">
            <w:pPr>
              <w:pStyle w:val="TableText"/>
            </w:pPr>
          </w:p>
        </w:tc>
        <w:tc>
          <w:tcPr>
            <w:tcW w:w="1104" w:type="dxa"/>
          </w:tcPr>
          <w:p w14:paraId="2159FB31" w14:textId="77777777" w:rsidR="002E1B08" w:rsidRDefault="00000000">
            <w:pPr>
              <w:pStyle w:val="TableText"/>
            </w:pPr>
            <w:hyperlink w:anchor="C_3250-16897">
              <w:r>
                <w:rPr>
                  <w:rStyle w:val="HyperlinkText9pt"/>
                </w:rPr>
                <w:t>3250-16897</w:t>
              </w:r>
            </w:hyperlink>
          </w:p>
        </w:tc>
        <w:tc>
          <w:tcPr>
            <w:tcW w:w="2975" w:type="dxa"/>
          </w:tcPr>
          <w:p w14:paraId="14063EB3" w14:textId="77777777" w:rsidR="002E1B08" w:rsidRDefault="002E1B08">
            <w:pPr>
              <w:pStyle w:val="TableText"/>
            </w:pPr>
          </w:p>
        </w:tc>
      </w:tr>
      <w:tr w:rsidR="002E1B08" w14:paraId="46DA2084" w14:textId="77777777">
        <w:trPr>
          <w:jc w:val="center"/>
        </w:trPr>
        <w:tc>
          <w:tcPr>
            <w:tcW w:w="3345" w:type="dxa"/>
          </w:tcPr>
          <w:p w14:paraId="6FF2212B" w14:textId="77777777" w:rsidR="002E1B08" w:rsidRDefault="00000000">
            <w:pPr>
              <w:pStyle w:val="TableText"/>
            </w:pPr>
            <w:r>
              <w:tab/>
            </w:r>
            <w:r>
              <w:tab/>
            </w:r>
            <w:r>
              <w:tab/>
              <w:t>@nullFlavor</w:t>
            </w:r>
          </w:p>
        </w:tc>
        <w:tc>
          <w:tcPr>
            <w:tcW w:w="720" w:type="dxa"/>
          </w:tcPr>
          <w:p w14:paraId="36EF52F3" w14:textId="77777777" w:rsidR="002E1B08" w:rsidRDefault="00000000">
            <w:pPr>
              <w:pStyle w:val="TableText"/>
            </w:pPr>
            <w:r>
              <w:t>0..0</w:t>
            </w:r>
          </w:p>
        </w:tc>
        <w:tc>
          <w:tcPr>
            <w:tcW w:w="1152" w:type="dxa"/>
          </w:tcPr>
          <w:p w14:paraId="164E1683" w14:textId="77777777" w:rsidR="002E1B08" w:rsidRDefault="00000000">
            <w:pPr>
              <w:pStyle w:val="TableText"/>
            </w:pPr>
            <w:r>
              <w:t>SHALL NOT</w:t>
            </w:r>
          </w:p>
        </w:tc>
        <w:tc>
          <w:tcPr>
            <w:tcW w:w="864" w:type="dxa"/>
          </w:tcPr>
          <w:p w14:paraId="4CC25816" w14:textId="77777777" w:rsidR="002E1B08" w:rsidRDefault="002E1B08">
            <w:pPr>
              <w:pStyle w:val="TableText"/>
            </w:pPr>
          </w:p>
        </w:tc>
        <w:tc>
          <w:tcPr>
            <w:tcW w:w="1104" w:type="dxa"/>
          </w:tcPr>
          <w:p w14:paraId="56BA1C2F" w14:textId="77777777" w:rsidR="002E1B08" w:rsidRDefault="00000000">
            <w:pPr>
              <w:pStyle w:val="TableText"/>
            </w:pPr>
            <w:hyperlink w:anchor="C_3250-16920">
              <w:r>
                <w:rPr>
                  <w:rStyle w:val="HyperlinkText9pt"/>
                </w:rPr>
                <w:t>3250-16920</w:t>
              </w:r>
            </w:hyperlink>
          </w:p>
        </w:tc>
        <w:tc>
          <w:tcPr>
            <w:tcW w:w="2975" w:type="dxa"/>
          </w:tcPr>
          <w:p w14:paraId="3CD808E5" w14:textId="77777777" w:rsidR="002E1B08" w:rsidRDefault="002E1B08">
            <w:pPr>
              <w:pStyle w:val="TableText"/>
            </w:pPr>
          </w:p>
        </w:tc>
      </w:tr>
      <w:tr w:rsidR="002E1B08" w14:paraId="76FF3542" w14:textId="77777777">
        <w:trPr>
          <w:jc w:val="center"/>
        </w:trPr>
        <w:tc>
          <w:tcPr>
            <w:tcW w:w="3345" w:type="dxa"/>
          </w:tcPr>
          <w:p w14:paraId="391E544D" w14:textId="77777777" w:rsidR="002E1B08" w:rsidRDefault="00000000">
            <w:pPr>
              <w:pStyle w:val="TableText"/>
            </w:pPr>
            <w:r>
              <w:tab/>
            </w:r>
            <w:r>
              <w:tab/>
            </w:r>
            <w:r>
              <w:tab/>
              <w:t>@value</w:t>
            </w:r>
          </w:p>
        </w:tc>
        <w:tc>
          <w:tcPr>
            <w:tcW w:w="720" w:type="dxa"/>
          </w:tcPr>
          <w:p w14:paraId="5B94DA79" w14:textId="77777777" w:rsidR="002E1B08" w:rsidRDefault="00000000">
            <w:pPr>
              <w:pStyle w:val="TableText"/>
            </w:pPr>
            <w:r>
              <w:t>1..1</w:t>
            </w:r>
          </w:p>
        </w:tc>
        <w:tc>
          <w:tcPr>
            <w:tcW w:w="1152" w:type="dxa"/>
          </w:tcPr>
          <w:p w14:paraId="788E3F40" w14:textId="77777777" w:rsidR="002E1B08" w:rsidRDefault="00000000">
            <w:pPr>
              <w:pStyle w:val="TableText"/>
            </w:pPr>
            <w:r>
              <w:t>SHALL</w:t>
            </w:r>
          </w:p>
        </w:tc>
        <w:tc>
          <w:tcPr>
            <w:tcW w:w="864" w:type="dxa"/>
          </w:tcPr>
          <w:p w14:paraId="041D7EA7" w14:textId="77777777" w:rsidR="002E1B08" w:rsidRDefault="002E1B08">
            <w:pPr>
              <w:pStyle w:val="TableText"/>
            </w:pPr>
          </w:p>
        </w:tc>
        <w:tc>
          <w:tcPr>
            <w:tcW w:w="1104" w:type="dxa"/>
          </w:tcPr>
          <w:p w14:paraId="7A907EA4" w14:textId="77777777" w:rsidR="002E1B08" w:rsidRDefault="00000000">
            <w:pPr>
              <w:pStyle w:val="TableText"/>
            </w:pPr>
            <w:hyperlink w:anchor="C_3250-16898">
              <w:r>
                <w:rPr>
                  <w:rStyle w:val="HyperlinkText9pt"/>
                </w:rPr>
                <w:t>3250-16898</w:t>
              </w:r>
            </w:hyperlink>
          </w:p>
        </w:tc>
        <w:tc>
          <w:tcPr>
            <w:tcW w:w="2975" w:type="dxa"/>
          </w:tcPr>
          <w:p w14:paraId="14575FB4" w14:textId="77777777" w:rsidR="002E1B08" w:rsidRDefault="002E1B08">
            <w:pPr>
              <w:pStyle w:val="TableText"/>
            </w:pPr>
          </w:p>
        </w:tc>
      </w:tr>
      <w:tr w:rsidR="002E1B08" w14:paraId="06D9C4E6" w14:textId="77777777">
        <w:trPr>
          <w:jc w:val="center"/>
        </w:trPr>
        <w:tc>
          <w:tcPr>
            <w:tcW w:w="3345" w:type="dxa"/>
          </w:tcPr>
          <w:p w14:paraId="37AB2002" w14:textId="77777777" w:rsidR="002E1B08" w:rsidRDefault="00000000">
            <w:pPr>
              <w:pStyle w:val="TableText"/>
            </w:pPr>
            <w:r>
              <w:tab/>
              <w:t>statusCode</w:t>
            </w:r>
          </w:p>
        </w:tc>
        <w:tc>
          <w:tcPr>
            <w:tcW w:w="720" w:type="dxa"/>
          </w:tcPr>
          <w:p w14:paraId="3AF7D075" w14:textId="77777777" w:rsidR="002E1B08" w:rsidRDefault="00000000">
            <w:pPr>
              <w:pStyle w:val="TableText"/>
            </w:pPr>
            <w:r>
              <w:t>1..1</w:t>
            </w:r>
          </w:p>
        </w:tc>
        <w:tc>
          <w:tcPr>
            <w:tcW w:w="1152" w:type="dxa"/>
          </w:tcPr>
          <w:p w14:paraId="5004E947" w14:textId="77777777" w:rsidR="002E1B08" w:rsidRDefault="00000000">
            <w:pPr>
              <w:pStyle w:val="TableText"/>
            </w:pPr>
            <w:r>
              <w:t>SHALL</w:t>
            </w:r>
          </w:p>
        </w:tc>
        <w:tc>
          <w:tcPr>
            <w:tcW w:w="864" w:type="dxa"/>
          </w:tcPr>
          <w:p w14:paraId="67761B49" w14:textId="77777777" w:rsidR="002E1B08" w:rsidRDefault="002E1B08">
            <w:pPr>
              <w:pStyle w:val="TableText"/>
            </w:pPr>
          </w:p>
        </w:tc>
        <w:tc>
          <w:tcPr>
            <w:tcW w:w="1104" w:type="dxa"/>
          </w:tcPr>
          <w:p w14:paraId="3901BF33" w14:textId="77777777" w:rsidR="002E1B08" w:rsidRDefault="00000000">
            <w:pPr>
              <w:pStyle w:val="TableText"/>
            </w:pPr>
            <w:hyperlink w:anchor="C_3250-16916">
              <w:r>
                <w:rPr>
                  <w:rStyle w:val="HyperlinkText9pt"/>
                </w:rPr>
                <w:t>3250-16916</w:t>
              </w:r>
            </w:hyperlink>
          </w:p>
        </w:tc>
        <w:tc>
          <w:tcPr>
            <w:tcW w:w="2975" w:type="dxa"/>
          </w:tcPr>
          <w:p w14:paraId="1310CECA" w14:textId="77777777" w:rsidR="002E1B08" w:rsidRDefault="002E1B08">
            <w:pPr>
              <w:pStyle w:val="TableText"/>
            </w:pPr>
          </w:p>
        </w:tc>
      </w:tr>
      <w:tr w:rsidR="002E1B08" w14:paraId="4B7F32AE" w14:textId="77777777">
        <w:trPr>
          <w:jc w:val="center"/>
        </w:trPr>
        <w:tc>
          <w:tcPr>
            <w:tcW w:w="3345" w:type="dxa"/>
          </w:tcPr>
          <w:p w14:paraId="6B6350CB" w14:textId="77777777" w:rsidR="002E1B08" w:rsidRDefault="00000000">
            <w:pPr>
              <w:pStyle w:val="TableText"/>
            </w:pPr>
            <w:r>
              <w:tab/>
              <w:t>effectiveTime</w:t>
            </w:r>
          </w:p>
        </w:tc>
        <w:tc>
          <w:tcPr>
            <w:tcW w:w="720" w:type="dxa"/>
          </w:tcPr>
          <w:p w14:paraId="5C1F6026" w14:textId="77777777" w:rsidR="002E1B08" w:rsidRDefault="00000000">
            <w:pPr>
              <w:pStyle w:val="TableText"/>
            </w:pPr>
            <w:r>
              <w:t>1..1</w:t>
            </w:r>
          </w:p>
        </w:tc>
        <w:tc>
          <w:tcPr>
            <w:tcW w:w="1152" w:type="dxa"/>
          </w:tcPr>
          <w:p w14:paraId="3AB87AEE" w14:textId="77777777" w:rsidR="002E1B08" w:rsidRDefault="00000000">
            <w:pPr>
              <w:pStyle w:val="TableText"/>
            </w:pPr>
            <w:r>
              <w:t>SHALL</w:t>
            </w:r>
          </w:p>
        </w:tc>
        <w:tc>
          <w:tcPr>
            <w:tcW w:w="864" w:type="dxa"/>
          </w:tcPr>
          <w:p w14:paraId="5250D03B" w14:textId="77777777" w:rsidR="002E1B08" w:rsidRDefault="002E1B08">
            <w:pPr>
              <w:pStyle w:val="TableText"/>
            </w:pPr>
          </w:p>
        </w:tc>
        <w:tc>
          <w:tcPr>
            <w:tcW w:w="1104" w:type="dxa"/>
          </w:tcPr>
          <w:p w14:paraId="01514420" w14:textId="77777777" w:rsidR="002E1B08" w:rsidRDefault="00000000">
            <w:pPr>
              <w:pStyle w:val="TableText"/>
            </w:pPr>
            <w:hyperlink w:anchor="C_3250-16903">
              <w:r>
                <w:rPr>
                  <w:rStyle w:val="HyperlinkText9pt"/>
                </w:rPr>
                <w:t>3250-16903</w:t>
              </w:r>
            </w:hyperlink>
          </w:p>
        </w:tc>
        <w:tc>
          <w:tcPr>
            <w:tcW w:w="2975" w:type="dxa"/>
          </w:tcPr>
          <w:p w14:paraId="25AF2730" w14:textId="77777777" w:rsidR="002E1B08" w:rsidRDefault="002E1B08">
            <w:pPr>
              <w:pStyle w:val="TableText"/>
            </w:pPr>
          </w:p>
        </w:tc>
      </w:tr>
      <w:tr w:rsidR="002E1B08" w14:paraId="656D342D" w14:textId="77777777">
        <w:trPr>
          <w:jc w:val="center"/>
        </w:trPr>
        <w:tc>
          <w:tcPr>
            <w:tcW w:w="3345" w:type="dxa"/>
          </w:tcPr>
          <w:p w14:paraId="69C8252C" w14:textId="77777777" w:rsidR="002E1B08" w:rsidRDefault="00000000">
            <w:pPr>
              <w:pStyle w:val="TableText"/>
            </w:pPr>
            <w:r>
              <w:tab/>
            </w:r>
            <w:r>
              <w:tab/>
              <w:t>@value</w:t>
            </w:r>
          </w:p>
        </w:tc>
        <w:tc>
          <w:tcPr>
            <w:tcW w:w="720" w:type="dxa"/>
          </w:tcPr>
          <w:p w14:paraId="3E46F6FB" w14:textId="77777777" w:rsidR="002E1B08" w:rsidRDefault="00000000">
            <w:pPr>
              <w:pStyle w:val="TableText"/>
            </w:pPr>
            <w:r>
              <w:t>0..1</w:t>
            </w:r>
          </w:p>
        </w:tc>
        <w:tc>
          <w:tcPr>
            <w:tcW w:w="1152" w:type="dxa"/>
          </w:tcPr>
          <w:p w14:paraId="437DC789" w14:textId="77777777" w:rsidR="002E1B08" w:rsidRDefault="00000000">
            <w:pPr>
              <w:pStyle w:val="TableText"/>
            </w:pPr>
            <w:r>
              <w:t>SHOULD</w:t>
            </w:r>
          </w:p>
        </w:tc>
        <w:tc>
          <w:tcPr>
            <w:tcW w:w="864" w:type="dxa"/>
          </w:tcPr>
          <w:p w14:paraId="4B5CB021" w14:textId="77777777" w:rsidR="002E1B08" w:rsidRDefault="002E1B08">
            <w:pPr>
              <w:pStyle w:val="TableText"/>
            </w:pPr>
          </w:p>
        </w:tc>
        <w:tc>
          <w:tcPr>
            <w:tcW w:w="1104" w:type="dxa"/>
          </w:tcPr>
          <w:p w14:paraId="3DDDC844" w14:textId="77777777" w:rsidR="002E1B08" w:rsidRDefault="00000000">
            <w:pPr>
              <w:pStyle w:val="TableText"/>
            </w:pPr>
            <w:hyperlink w:anchor="C_3250-16917">
              <w:r>
                <w:rPr>
                  <w:rStyle w:val="HyperlinkText9pt"/>
                </w:rPr>
                <w:t>3250-16917</w:t>
              </w:r>
            </w:hyperlink>
          </w:p>
        </w:tc>
        <w:tc>
          <w:tcPr>
            <w:tcW w:w="2975" w:type="dxa"/>
          </w:tcPr>
          <w:p w14:paraId="0058B039" w14:textId="77777777" w:rsidR="002E1B08" w:rsidRDefault="002E1B08">
            <w:pPr>
              <w:pStyle w:val="TableText"/>
            </w:pPr>
          </w:p>
        </w:tc>
      </w:tr>
      <w:tr w:rsidR="002E1B08" w14:paraId="2B841A0A" w14:textId="77777777">
        <w:trPr>
          <w:jc w:val="center"/>
        </w:trPr>
        <w:tc>
          <w:tcPr>
            <w:tcW w:w="3345" w:type="dxa"/>
          </w:tcPr>
          <w:p w14:paraId="29778867" w14:textId="77777777" w:rsidR="002E1B08" w:rsidRDefault="00000000">
            <w:pPr>
              <w:pStyle w:val="TableText"/>
            </w:pPr>
            <w:r>
              <w:tab/>
              <w:t>author</w:t>
            </w:r>
          </w:p>
        </w:tc>
        <w:tc>
          <w:tcPr>
            <w:tcW w:w="720" w:type="dxa"/>
          </w:tcPr>
          <w:p w14:paraId="69B8A86A" w14:textId="77777777" w:rsidR="002E1B08" w:rsidRDefault="00000000">
            <w:pPr>
              <w:pStyle w:val="TableText"/>
            </w:pPr>
            <w:r>
              <w:t>1..*</w:t>
            </w:r>
          </w:p>
        </w:tc>
        <w:tc>
          <w:tcPr>
            <w:tcW w:w="1152" w:type="dxa"/>
          </w:tcPr>
          <w:p w14:paraId="6C21D1E8" w14:textId="77777777" w:rsidR="002E1B08" w:rsidRDefault="00000000">
            <w:pPr>
              <w:pStyle w:val="TableText"/>
            </w:pPr>
            <w:r>
              <w:t>SHALL</w:t>
            </w:r>
          </w:p>
        </w:tc>
        <w:tc>
          <w:tcPr>
            <w:tcW w:w="864" w:type="dxa"/>
          </w:tcPr>
          <w:p w14:paraId="687EA498" w14:textId="77777777" w:rsidR="002E1B08" w:rsidRDefault="002E1B08">
            <w:pPr>
              <w:pStyle w:val="TableText"/>
            </w:pPr>
          </w:p>
        </w:tc>
        <w:tc>
          <w:tcPr>
            <w:tcW w:w="1104" w:type="dxa"/>
          </w:tcPr>
          <w:p w14:paraId="5D7D4A09" w14:textId="77777777" w:rsidR="002E1B08" w:rsidRDefault="00000000">
            <w:pPr>
              <w:pStyle w:val="TableText"/>
            </w:pPr>
            <w:hyperlink w:anchor="C_3250-16913">
              <w:r>
                <w:rPr>
                  <w:rStyle w:val="HyperlinkText9pt"/>
                </w:rPr>
                <w:t>3250-16913</w:t>
              </w:r>
            </w:hyperlink>
          </w:p>
        </w:tc>
        <w:tc>
          <w:tcPr>
            <w:tcW w:w="2975" w:type="dxa"/>
          </w:tcPr>
          <w:p w14:paraId="2A8E2DE9" w14:textId="77777777" w:rsidR="002E1B08" w:rsidRDefault="00000000">
            <w:pPr>
              <w:pStyle w:val="TableText"/>
            </w:pPr>
            <w:r>
              <w:t>Author Participation (identifier: urn:oid:2.16.840.1.113883.10.20.22.4.119</w:t>
            </w:r>
          </w:p>
        </w:tc>
      </w:tr>
      <w:tr w:rsidR="002E1B08" w14:paraId="3C553402" w14:textId="77777777">
        <w:trPr>
          <w:jc w:val="center"/>
        </w:trPr>
        <w:tc>
          <w:tcPr>
            <w:tcW w:w="3345" w:type="dxa"/>
          </w:tcPr>
          <w:p w14:paraId="05E7B5AC" w14:textId="77777777" w:rsidR="002E1B08" w:rsidRDefault="00000000">
            <w:pPr>
              <w:pStyle w:val="TableText"/>
            </w:pPr>
            <w:r>
              <w:tab/>
              <w:t>participant</w:t>
            </w:r>
          </w:p>
        </w:tc>
        <w:tc>
          <w:tcPr>
            <w:tcW w:w="720" w:type="dxa"/>
          </w:tcPr>
          <w:p w14:paraId="25313844" w14:textId="77777777" w:rsidR="002E1B08" w:rsidRDefault="00000000">
            <w:pPr>
              <w:pStyle w:val="TableText"/>
            </w:pPr>
            <w:r>
              <w:t>0..*</w:t>
            </w:r>
          </w:p>
        </w:tc>
        <w:tc>
          <w:tcPr>
            <w:tcW w:w="1152" w:type="dxa"/>
          </w:tcPr>
          <w:p w14:paraId="6C4845B1" w14:textId="77777777" w:rsidR="002E1B08" w:rsidRDefault="00000000">
            <w:pPr>
              <w:pStyle w:val="TableText"/>
            </w:pPr>
            <w:r>
              <w:t>MAY</w:t>
            </w:r>
          </w:p>
        </w:tc>
        <w:tc>
          <w:tcPr>
            <w:tcW w:w="864" w:type="dxa"/>
          </w:tcPr>
          <w:p w14:paraId="2BA691F6" w14:textId="77777777" w:rsidR="002E1B08" w:rsidRDefault="002E1B08">
            <w:pPr>
              <w:pStyle w:val="TableText"/>
            </w:pPr>
          </w:p>
        </w:tc>
        <w:tc>
          <w:tcPr>
            <w:tcW w:w="1104" w:type="dxa"/>
          </w:tcPr>
          <w:p w14:paraId="303A4B2E" w14:textId="77777777" w:rsidR="002E1B08" w:rsidRDefault="00000000">
            <w:pPr>
              <w:pStyle w:val="TableText"/>
            </w:pPr>
            <w:hyperlink w:anchor="C_3250-16923">
              <w:r>
                <w:rPr>
                  <w:rStyle w:val="HyperlinkText9pt"/>
                </w:rPr>
                <w:t>3250-16923</w:t>
              </w:r>
            </w:hyperlink>
          </w:p>
        </w:tc>
        <w:tc>
          <w:tcPr>
            <w:tcW w:w="2975" w:type="dxa"/>
          </w:tcPr>
          <w:p w14:paraId="4763021F" w14:textId="77777777" w:rsidR="002E1B08" w:rsidRDefault="002E1B08">
            <w:pPr>
              <w:pStyle w:val="TableText"/>
            </w:pPr>
          </w:p>
        </w:tc>
      </w:tr>
      <w:tr w:rsidR="002E1B08" w14:paraId="621C3007" w14:textId="77777777">
        <w:trPr>
          <w:jc w:val="center"/>
        </w:trPr>
        <w:tc>
          <w:tcPr>
            <w:tcW w:w="3345" w:type="dxa"/>
          </w:tcPr>
          <w:p w14:paraId="2BB8F4EA" w14:textId="77777777" w:rsidR="002E1B08" w:rsidRDefault="00000000">
            <w:pPr>
              <w:pStyle w:val="TableText"/>
            </w:pPr>
            <w:r>
              <w:tab/>
            </w:r>
            <w:r>
              <w:tab/>
              <w:t>@typeCode</w:t>
            </w:r>
          </w:p>
        </w:tc>
        <w:tc>
          <w:tcPr>
            <w:tcW w:w="720" w:type="dxa"/>
          </w:tcPr>
          <w:p w14:paraId="719873B8" w14:textId="77777777" w:rsidR="002E1B08" w:rsidRDefault="00000000">
            <w:pPr>
              <w:pStyle w:val="TableText"/>
            </w:pPr>
            <w:r>
              <w:t>1..1</w:t>
            </w:r>
          </w:p>
        </w:tc>
        <w:tc>
          <w:tcPr>
            <w:tcW w:w="1152" w:type="dxa"/>
          </w:tcPr>
          <w:p w14:paraId="009C5B53" w14:textId="77777777" w:rsidR="002E1B08" w:rsidRDefault="00000000">
            <w:pPr>
              <w:pStyle w:val="TableText"/>
            </w:pPr>
            <w:r>
              <w:t>SHALL</w:t>
            </w:r>
          </w:p>
        </w:tc>
        <w:tc>
          <w:tcPr>
            <w:tcW w:w="864" w:type="dxa"/>
          </w:tcPr>
          <w:p w14:paraId="09682DD6" w14:textId="77777777" w:rsidR="002E1B08" w:rsidRDefault="002E1B08">
            <w:pPr>
              <w:pStyle w:val="TableText"/>
            </w:pPr>
          </w:p>
        </w:tc>
        <w:tc>
          <w:tcPr>
            <w:tcW w:w="1104" w:type="dxa"/>
          </w:tcPr>
          <w:p w14:paraId="7CB3246F" w14:textId="77777777" w:rsidR="002E1B08" w:rsidRDefault="00000000">
            <w:pPr>
              <w:pStyle w:val="TableText"/>
            </w:pPr>
            <w:hyperlink w:anchor="C_3250-16925">
              <w:r>
                <w:rPr>
                  <w:rStyle w:val="HyperlinkText9pt"/>
                </w:rPr>
                <w:t>3250-16925</w:t>
              </w:r>
            </w:hyperlink>
          </w:p>
        </w:tc>
        <w:tc>
          <w:tcPr>
            <w:tcW w:w="2975" w:type="dxa"/>
          </w:tcPr>
          <w:p w14:paraId="7F89BCC8" w14:textId="77777777" w:rsidR="002E1B08" w:rsidRDefault="00000000">
            <w:pPr>
              <w:pStyle w:val="TableText"/>
            </w:pPr>
            <w:r>
              <w:t>LA</w:t>
            </w:r>
          </w:p>
        </w:tc>
      </w:tr>
      <w:tr w:rsidR="002E1B08" w14:paraId="4190AEFC" w14:textId="77777777">
        <w:trPr>
          <w:jc w:val="center"/>
        </w:trPr>
        <w:tc>
          <w:tcPr>
            <w:tcW w:w="3345" w:type="dxa"/>
          </w:tcPr>
          <w:p w14:paraId="6E6B619E" w14:textId="77777777" w:rsidR="002E1B08" w:rsidRDefault="00000000">
            <w:pPr>
              <w:pStyle w:val="TableText"/>
            </w:pPr>
            <w:r>
              <w:tab/>
            </w:r>
            <w:r>
              <w:tab/>
              <w:t>time</w:t>
            </w:r>
          </w:p>
        </w:tc>
        <w:tc>
          <w:tcPr>
            <w:tcW w:w="720" w:type="dxa"/>
          </w:tcPr>
          <w:p w14:paraId="288CEBE0" w14:textId="77777777" w:rsidR="002E1B08" w:rsidRDefault="00000000">
            <w:pPr>
              <w:pStyle w:val="TableText"/>
            </w:pPr>
            <w:r>
              <w:t>1..1</w:t>
            </w:r>
          </w:p>
        </w:tc>
        <w:tc>
          <w:tcPr>
            <w:tcW w:w="1152" w:type="dxa"/>
          </w:tcPr>
          <w:p w14:paraId="4141C56B" w14:textId="77777777" w:rsidR="002E1B08" w:rsidRDefault="00000000">
            <w:pPr>
              <w:pStyle w:val="TableText"/>
            </w:pPr>
            <w:r>
              <w:t>SHALL</w:t>
            </w:r>
          </w:p>
        </w:tc>
        <w:tc>
          <w:tcPr>
            <w:tcW w:w="864" w:type="dxa"/>
          </w:tcPr>
          <w:p w14:paraId="133F79EF" w14:textId="77777777" w:rsidR="002E1B08" w:rsidRDefault="002E1B08">
            <w:pPr>
              <w:pStyle w:val="TableText"/>
            </w:pPr>
          </w:p>
        </w:tc>
        <w:tc>
          <w:tcPr>
            <w:tcW w:w="1104" w:type="dxa"/>
          </w:tcPr>
          <w:p w14:paraId="0535740F" w14:textId="77777777" w:rsidR="002E1B08" w:rsidRDefault="00000000">
            <w:pPr>
              <w:pStyle w:val="TableText"/>
            </w:pPr>
            <w:hyperlink w:anchor="C_3250-16926">
              <w:r>
                <w:rPr>
                  <w:rStyle w:val="HyperlinkText9pt"/>
                </w:rPr>
                <w:t>3250-</w:t>
              </w:r>
              <w:r>
                <w:rPr>
                  <w:rStyle w:val="HyperlinkText9pt"/>
                </w:rPr>
                <w:lastRenderedPageBreak/>
                <w:t>16926</w:t>
              </w:r>
            </w:hyperlink>
          </w:p>
        </w:tc>
        <w:tc>
          <w:tcPr>
            <w:tcW w:w="2975" w:type="dxa"/>
          </w:tcPr>
          <w:p w14:paraId="6EB219B2" w14:textId="77777777" w:rsidR="002E1B08" w:rsidRDefault="00000000">
            <w:pPr>
              <w:pStyle w:val="TableText"/>
            </w:pPr>
            <w:r>
              <w:lastRenderedPageBreak/>
              <w:t xml:space="preserve">US Realm Date and Time </w:t>
            </w:r>
            <w:r>
              <w:lastRenderedPageBreak/>
              <w:t>(DT.US.FIELDED) (identifier: urn:oid:2.16.840.1.113883.10.20.22.5.3</w:t>
            </w:r>
          </w:p>
        </w:tc>
      </w:tr>
      <w:tr w:rsidR="002E1B08" w14:paraId="7B4A1E25" w14:textId="77777777">
        <w:trPr>
          <w:jc w:val="center"/>
        </w:trPr>
        <w:tc>
          <w:tcPr>
            <w:tcW w:w="3345" w:type="dxa"/>
          </w:tcPr>
          <w:p w14:paraId="6695D3FC" w14:textId="77777777" w:rsidR="002E1B08" w:rsidRDefault="00000000">
            <w:pPr>
              <w:pStyle w:val="TableText"/>
            </w:pPr>
            <w:r>
              <w:tab/>
            </w:r>
            <w:r>
              <w:tab/>
              <w:t>participantRole</w:t>
            </w:r>
          </w:p>
        </w:tc>
        <w:tc>
          <w:tcPr>
            <w:tcW w:w="720" w:type="dxa"/>
          </w:tcPr>
          <w:p w14:paraId="1CF24D9B" w14:textId="77777777" w:rsidR="002E1B08" w:rsidRDefault="00000000">
            <w:pPr>
              <w:pStyle w:val="TableText"/>
            </w:pPr>
            <w:r>
              <w:t>1..1</w:t>
            </w:r>
          </w:p>
        </w:tc>
        <w:tc>
          <w:tcPr>
            <w:tcW w:w="1152" w:type="dxa"/>
          </w:tcPr>
          <w:p w14:paraId="1697EBBC" w14:textId="77777777" w:rsidR="002E1B08" w:rsidRDefault="00000000">
            <w:pPr>
              <w:pStyle w:val="TableText"/>
            </w:pPr>
            <w:r>
              <w:t>SHALL</w:t>
            </w:r>
          </w:p>
        </w:tc>
        <w:tc>
          <w:tcPr>
            <w:tcW w:w="864" w:type="dxa"/>
          </w:tcPr>
          <w:p w14:paraId="5D3B3628" w14:textId="77777777" w:rsidR="002E1B08" w:rsidRDefault="002E1B08">
            <w:pPr>
              <w:pStyle w:val="TableText"/>
            </w:pPr>
          </w:p>
        </w:tc>
        <w:tc>
          <w:tcPr>
            <w:tcW w:w="1104" w:type="dxa"/>
          </w:tcPr>
          <w:p w14:paraId="43997279" w14:textId="77777777" w:rsidR="002E1B08" w:rsidRDefault="00000000">
            <w:pPr>
              <w:pStyle w:val="TableText"/>
            </w:pPr>
            <w:hyperlink w:anchor="C_3250-16924">
              <w:r>
                <w:rPr>
                  <w:rStyle w:val="HyperlinkText9pt"/>
                </w:rPr>
                <w:t>3250-16924</w:t>
              </w:r>
            </w:hyperlink>
          </w:p>
        </w:tc>
        <w:tc>
          <w:tcPr>
            <w:tcW w:w="2975" w:type="dxa"/>
          </w:tcPr>
          <w:p w14:paraId="70C972E8" w14:textId="77777777" w:rsidR="002E1B08" w:rsidRDefault="002E1B08">
            <w:pPr>
              <w:pStyle w:val="TableText"/>
            </w:pPr>
          </w:p>
        </w:tc>
      </w:tr>
      <w:tr w:rsidR="002E1B08" w14:paraId="3BC66D71" w14:textId="77777777">
        <w:trPr>
          <w:jc w:val="center"/>
        </w:trPr>
        <w:tc>
          <w:tcPr>
            <w:tcW w:w="3345" w:type="dxa"/>
          </w:tcPr>
          <w:p w14:paraId="657378FC" w14:textId="77777777" w:rsidR="002E1B08" w:rsidRDefault="00000000">
            <w:pPr>
              <w:pStyle w:val="TableText"/>
            </w:pPr>
            <w:r>
              <w:tab/>
            </w:r>
            <w:r>
              <w:tab/>
            </w:r>
            <w:r>
              <w:tab/>
              <w:t>id</w:t>
            </w:r>
          </w:p>
        </w:tc>
        <w:tc>
          <w:tcPr>
            <w:tcW w:w="720" w:type="dxa"/>
          </w:tcPr>
          <w:p w14:paraId="19F54C04" w14:textId="77777777" w:rsidR="002E1B08" w:rsidRDefault="00000000">
            <w:pPr>
              <w:pStyle w:val="TableText"/>
            </w:pPr>
            <w:r>
              <w:t>1..*</w:t>
            </w:r>
          </w:p>
        </w:tc>
        <w:tc>
          <w:tcPr>
            <w:tcW w:w="1152" w:type="dxa"/>
          </w:tcPr>
          <w:p w14:paraId="72720194" w14:textId="77777777" w:rsidR="002E1B08" w:rsidRDefault="00000000">
            <w:pPr>
              <w:pStyle w:val="TableText"/>
            </w:pPr>
            <w:r>
              <w:t>SHALL</w:t>
            </w:r>
          </w:p>
        </w:tc>
        <w:tc>
          <w:tcPr>
            <w:tcW w:w="864" w:type="dxa"/>
          </w:tcPr>
          <w:p w14:paraId="1AB37996" w14:textId="77777777" w:rsidR="002E1B08" w:rsidRDefault="002E1B08">
            <w:pPr>
              <w:pStyle w:val="TableText"/>
            </w:pPr>
          </w:p>
        </w:tc>
        <w:tc>
          <w:tcPr>
            <w:tcW w:w="1104" w:type="dxa"/>
          </w:tcPr>
          <w:p w14:paraId="724C3BD7" w14:textId="77777777" w:rsidR="002E1B08" w:rsidRDefault="00000000">
            <w:pPr>
              <w:pStyle w:val="TableText"/>
            </w:pPr>
            <w:hyperlink w:anchor="C_3250-16927">
              <w:r>
                <w:rPr>
                  <w:rStyle w:val="HyperlinkText9pt"/>
                </w:rPr>
                <w:t>3250-16927</w:t>
              </w:r>
            </w:hyperlink>
          </w:p>
        </w:tc>
        <w:tc>
          <w:tcPr>
            <w:tcW w:w="2975" w:type="dxa"/>
          </w:tcPr>
          <w:p w14:paraId="71A0AAD4" w14:textId="77777777" w:rsidR="002E1B08" w:rsidRDefault="002E1B08">
            <w:pPr>
              <w:pStyle w:val="TableText"/>
            </w:pPr>
          </w:p>
        </w:tc>
      </w:tr>
      <w:tr w:rsidR="002E1B08" w14:paraId="36F7EF9B" w14:textId="77777777">
        <w:trPr>
          <w:jc w:val="center"/>
        </w:trPr>
        <w:tc>
          <w:tcPr>
            <w:tcW w:w="3345" w:type="dxa"/>
          </w:tcPr>
          <w:p w14:paraId="46616D94" w14:textId="77777777" w:rsidR="002E1B08" w:rsidRDefault="00000000">
            <w:pPr>
              <w:pStyle w:val="TableText"/>
            </w:pPr>
            <w:r>
              <w:tab/>
            </w:r>
            <w:r>
              <w:tab/>
            </w:r>
            <w:r>
              <w:tab/>
              <w:t>playingEntity</w:t>
            </w:r>
          </w:p>
        </w:tc>
        <w:tc>
          <w:tcPr>
            <w:tcW w:w="720" w:type="dxa"/>
          </w:tcPr>
          <w:p w14:paraId="22B5A554" w14:textId="77777777" w:rsidR="002E1B08" w:rsidRDefault="00000000">
            <w:pPr>
              <w:pStyle w:val="TableText"/>
            </w:pPr>
            <w:r>
              <w:t>0..1</w:t>
            </w:r>
          </w:p>
        </w:tc>
        <w:tc>
          <w:tcPr>
            <w:tcW w:w="1152" w:type="dxa"/>
          </w:tcPr>
          <w:p w14:paraId="2D9443D6" w14:textId="77777777" w:rsidR="002E1B08" w:rsidRDefault="00000000">
            <w:pPr>
              <w:pStyle w:val="TableText"/>
            </w:pPr>
            <w:r>
              <w:t>MAY</w:t>
            </w:r>
          </w:p>
        </w:tc>
        <w:tc>
          <w:tcPr>
            <w:tcW w:w="864" w:type="dxa"/>
          </w:tcPr>
          <w:p w14:paraId="2BFB24B0" w14:textId="77777777" w:rsidR="002E1B08" w:rsidRDefault="002E1B08">
            <w:pPr>
              <w:pStyle w:val="TableText"/>
            </w:pPr>
          </w:p>
        </w:tc>
        <w:tc>
          <w:tcPr>
            <w:tcW w:w="1104" w:type="dxa"/>
          </w:tcPr>
          <w:p w14:paraId="5CBB3366" w14:textId="77777777" w:rsidR="002E1B08" w:rsidRDefault="00000000">
            <w:pPr>
              <w:pStyle w:val="TableText"/>
            </w:pPr>
            <w:hyperlink w:anchor="C_3250-16928">
              <w:r>
                <w:rPr>
                  <w:rStyle w:val="HyperlinkText9pt"/>
                </w:rPr>
                <w:t>3250-16928</w:t>
              </w:r>
            </w:hyperlink>
          </w:p>
        </w:tc>
        <w:tc>
          <w:tcPr>
            <w:tcW w:w="2975" w:type="dxa"/>
          </w:tcPr>
          <w:p w14:paraId="14AFCA7E" w14:textId="77777777" w:rsidR="002E1B08" w:rsidRDefault="002E1B08">
            <w:pPr>
              <w:pStyle w:val="TableText"/>
            </w:pPr>
          </w:p>
        </w:tc>
      </w:tr>
      <w:tr w:rsidR="002E1B08" w14:paraId="59554F80" w14:textId="77777777">
        <w:trPr>
          <w:jc w:val="center"/>
        </w:trPr>
        <w:tc>
          <w:tcPr>
            <w:tcW w:w="3345" w:type="dxa"/>
          </w:tcPr>
          <w:p w14:paraId="60AFF11D" w14:textId="77777777" w:rsidR="002E1B08" w:rsidRDefault="00000000">
            <w:pPr>
              <w:pStyle w:val="TableText"/>
            </w:pPr>
            <w:r>
              <w:tab/>
            </w:r>
            <w:r>
              <w:tab/>
            </w:r>
            <w:r>
              <w:tab/>
            </w:r>
            <w:r>
              <w:tab/>
              <w:t>name</w:t>
            </w:r>
          </w:p>
        </w:tc>
        <w:tc>
          <w:tcPr>
            <w:tcW w:w="720" w:type="dxa"/>
          </w:tcPr>
          <w:p w14:paraId="58C1BD46" w14:textId="77777777" w:rsidR="002E1B08" w:rsidRDefault="00000000">
            <w:pPr>
              <w:pStyle w:val="TableText"/>
            </w:pPr>
            <w:r>
              <w:t>1..*</w:t>
            </w:r>
          </w:p>
        </w:tc>
        <w:tc>
          <w:tcPr>
            <w:tcW w:w="1152" w:type="dxa"/>
          </w:tcPr>
          <w:p w14:paraId="1B871B2C" w14:textId="77777777" w:rsidR="002E1B08" w:rsidRDefault="00000000">
            <w:pPr>
              <w:pStyle w:val="TableText"/>
            </w:pPr>
            <w:r>
              <w:t>SHALL</w:t>
            </w:r>
          </w:p>
        </w:tc>
        <w:tc>
          <w:tcPr>
            <w:tcW w:w="864" w:type="dxa"/>
          </w:tcPr>
          <w:p w14:paraId="292A1A50" w14:textId="77777777" w:rsidR="002E1B08" w:rsidRDefault="002E1B08">
            <w:pPr>
              <w:pStyle w:val="TableText"/>
            </w:pPr>
          </w:p>
        </w:tc>
        <w:tc>
          <w:tcPr>
            <w:tcW w:w="1104" w:type="dxa"/>
          </w:tcPr>
          <w:p w14:paraId="4F4032CC" w14:textId="77777777" w:rsidR="002E1B08" w:rsidRDefault="00000000">
            <w:pPr>
              <w:pStyle w:val="TableText"/>
            </w:pPr>
            <w:hyperlink w:anchor="C_3250-16929">
              <w:r>
                <w:rPr>
                  <w:rStyle w:val="HyperlinkText9pt"/>
                </w:rPr>
                <w:t>3250-16929</w:t>
              </w:r>
            </w:hyperlink>
          </w:p>
        </w:tc>
        <w:tc>
          <w:tcPr>
            <w:tcW w:w="2975" w:type="dxa"/>
          </w:tcPr>
          <w:p w14:paraId="6CE99DBD" w14:textId="77777777" w:rsidR="002E1B08" w:rsidRDefault="00000000">
            <w:pPr>
              <w:pStyle w:val="TableText"/>
            </w:pPr>
            <w:r>
              <w:t>US Realm Person Name (PN.US.FIELDED) (identifier: urn:oid:2.16.840.1.113883.10.20.22.5.1.1</w:t>
            </w:r>
          </w:p>
        </w:tc>
      </w:tr>
      <w:tr w:rsidR="002E1B08" w14:paraId="6DD8F587" w14:textId="77777777">
        <w:trPr>
          <w:jc w:val="center"/>
        </w:trPr>
        <w:tc>
          <w:tcPr>
            <w:tcW w:w="3345" w:type="dxa"/>
          </w:tcPr>
          <w:p w14:paraId="38D7B472" w14:textId="77777777" w:rsidR="002E1B08" w:rsidRDefault="00000000">
            <w:pPr>
              <w:pStyle w:val="TableText"/>
            </w:pPr>
            <w:r>
              <w:tab/>
              <w:t>entryRelationship</w:t>
            </w:r>
          </w:p>
        </w:tc>
        <w:tc>
          <w:tcPr>
            <w:tcW w:w="720" w:type="dxa"/>
          </w:tcPr>
          <w:p w14:paraId="4632562D" w14:textId="77777777" w:rsidR="002E1B08" w:rsidRDefault="00000000">
            <w:pPr>
              <w:pStyle w:val="TableText"/>
            </w:pPr>
            <w:r>
              <w:t>0..*</w:t>
            </w:r>
          </w:p>
        </w:tc>
        <w:tc>
          <w:tcPr>
            <w:tcW w:w="1152" w:type="dxa"/>
          </w:tcPr>
          <w:p w14:paraId="1420D13F" w14:textId="77777777" w:rsidR="002E1B08" w:rsidRDefault="00000000">
            <w:pPr>
              <w:pStyle w:val="TableText"/>
            </w:pPr>
            <w:r>
              <w:t>SHOULD</w:t>
            </w:r>
          </w:p>
        </w:tc>
        <w:tc>
          <w:tcPr>
            <w:tcW w:w="864" w:type="dxa"/>
          </w:tcPr>
          <w:p w14:paraId="4A0809A5" w14:textId="77777777" w:rsidR="002E1B08" w:rsidRDefault="002E1B08">
            <w:pPr>
              <w:pStyle w:val="TableText"/>
            </w:pPr>
          </w:p>
        </w:tc>
        <w:tc>
          <w:tcPr>
            <w:tcW w:w="1104" w:type="dxa"/>
          </w:tcPr>
          <w:p w14:paraId="3166DBC7" w14:textId="77777777" w:rsidR="002E1B08" w:rsidRDefault="00000000">
            <w:pPr>
              <w:pStyle w:val="TableText"/>
            </w:pPr>
            <w:hyperlink w:anchor="C_3250-16907">
              <w:r>
                <w:rPr>
                  <w:rStyle w:val="HyperlinkText9pt"/>
                </w:rPr>
                <w:t>3250-16907</w:t>
              </w:r>
            </w:hyperlink>
          </w:p>
        </w:tc>
        <w:tc>
          <w:tcPr>
            <w:tcW w:w="2975" w:type="dxa"/>
          </w:tcPr>
          <w:p w14:paraId="520A3D27" w14:textId="77777777" w:rsidR="002E1B08" w:rsidRDefault="002E1B08">
            <w:pPr>
              <w:pStyle w:val="TableText"/>
            </w:pPr>
          </w:p>
        </w:tc>
      </w:tr>
      <w:tr w:rsidR="002E1B08" w14:paraId="66FCE159" w14:textId="77777777">
        <w:trPr>
          <w:jc w:val="center"/>
        </w:trPr>
        <w:tc>
          <w:tcPr>
            <w:tcW w:w="3345" w:type="dxa"/>
          </w:tcPr>
          <w:p w14:paraId="37503F9E" w14:textId="77777777" w:rsidR="002E1B08" w:rsidRDefault="00000000">
            <w:pPr>
              <w:pStyle w:val="TableText"/>
            </w:pPr>
            <w:r>
              <w:tab/>
            </w:r>
            <w:r>
              <w:tab/>
              <w:t>@typeCode</w:t>
            </w:r>
          </w:p>
        </w:tc>
        <w:tc>
          <w:tcPr>
            <w:tcW w:w="720" w:type="dxa"/>
          </w:tcPr>
          <w:p w14:paraId="1CA568BE" w14:textId="77777777" w:rsidR="002E1B08" w:rsidRDefault="00000000">
            <w:pPr>
              <w:pStyle w:val="TableText"/>
            </w:pPr>
            <w:r>
              <w:t>1..1</w:t>
            </w:r>
          </w:p>
        </w:tc>
        <w:tc>
          <w:tcPr>
            <w:tcW w:w="1152" w:type="dxa"/>
          </w:tcPr>
          <w:p w14:paraId="10AFFA6C" w14:textId="77777777" w:rsidR="002E1B08" w:rsidRDefault="00000000">
            <w:pPr>
              <w:pStyle w:val="TableText"/>
            </w:pPr>
            <w:r>
              <w:t>SHALL</w:t>
            </w:r>
          </w:p>
        </w:tc>
        <w:tc>
          <w:tcPr>
            <w:tcW w:w="864" w:type="dxa"/>
          </w:tcPr>
          <w:p w14:paraId="4A26B9F4" w14:textId="77777777" w:rsidR="002E1B08" w:rsidRDefault="002E1B08">
            <w:pPr>
              <w:pStyle w:val="TableText"/>
            </w:pPr>
          </w:p>
        </w:tc>
        <w:tc>
          <w:tcPr>
            <w:tcW w:w="1104" w:type="dxa"/>
          </w:tcPr>
          <w:p w14:paraId="4AB8B2BC" w14:textId="77777777" w:rsidR="002E1B08" w:rsidRDefault="00000000">
            <w:pPr>
              <w:pStyle w:val="TableText"/>
            </w:pPr>
            <w:hyperlink w:anchor="C_3250-16921">
              <w:r>
                <w:rPr>
                  <w:rStyle w:val="HyperlinkText9pt"/>
                </w:rPr>
                <w:t>3250-16921</w:t>
              </w:r>
            </w:hyperlink>
          </w:p>
        </w:tc>
        <w:tc>
          <w:tcPr>
            <w:tcW w:w="2975" w:type="dxa"/>
          </w:tcPr>
          <w:p w14:paraId="2AADC21F" w14:textId="77777777" w:rsidR="002E1B08" w:rsidRDefault="00000000">
            <w:pPr>
              <w:pStyle w:val="TableText"/>
            </w:pPr>
            <w:r>
              <w:t>COMP</w:t>
            </w:r>
          </w:p>
        </w:tc>
      </w:tr>
      <w:tr w:rsidR="002E1B08" w14:paraId="7EB355B1" w14:textId="77777777">
        <w:trPr>
          <w:jc w:val="center"/>
        </w:trPr>
        <w:tc>
          <w:tcPr>
            <w:tcW w:w="3345" w:type="dxa"/>
          </w:tcPr>
          <w:p w14:paraId="0E5DF51E" w14:textId="77777777" w:rsidR="002E1B08" w:rsidRDefault="00000000">
            <w:pPr>
              <w:pStyle w:val="TableText"/>
            </w:pPr>
            <w:r>
              <w:tab/>
            </w:r>
            <w:r>
              <w:tab/>
              <w:t>@inversionInd</w:t>
            </w:r>
          </w:p>
        </w:tc>
        <w:tc>
          <w:tcPr>
            <w:tcW w:w="720" w:type="dxa"/>
          </w:tcPr>
          <w:p w14:paraId="459134F3" w14:textId="77777777" w:rsidR="002E1B08" w:rsidRDefault="00000000">
            <w:pPr>
              <w:pStyle w:val="TableText"/>
            </w:pPr>
            <w:r>
              <w:t>1..1</w:t>
            </w:r>
          </w:p>
        </w:tc>
        <w:tc>
          <w:tcPr>
            <w:tcW w:w="1152" w:type="dxa"/>
          </w:tcPr>
          <w:p w14:paraId="6EA918D4" w14:textId="77777777" w:rsidR="002E1B08" w:rsidRDefault="00000000">
            <w:pPr>
              <w:pStyle w:val="TableText"/>
            </w:pPr>
            <w:r>
              <w:t>SHALL</w:t>
            </w:r>
          </w:p>
        </w:tc>
        <w:tc>
          <w:tcPr>
            <w:tcW w:w="864" w:type="dxa"/>
          </w:tcPr>
          <w:p w14:paraId="682A72F3" w14:textId="77777777" w:rsidR="002E1B08" w:rsidRDefault="002E1B08">
            <w:pPr>
              <w:pStyle w:val="TableText"/>
            </w:pPr>
          </w:p>
        </w:tc>
        <w:tc>
          <w:tcPr>
            <w:tcW w:w="1104" w:type="dxa"/>
          </w:tcPr>
          <w:p w14:paraId="3F88D0E2" w14:textId="77777777" w:rsidR="002E1B08" w:rsidRDefault="00000000">
            <w:pPr>
              <w:pStyle w:val="TableText"/>
            </w:pPr>
            <w:hyperlink w:anchor="C_3250-16922">
              <w:r>
                <w:rPr>
                  <w:rStyle w:val="HyperlinkText9pt"/>
                </w:rPr>
                <w:t>3250-16922</w:t>
              </w:r>
            </w:hyperlink>
          </w:p>
        </w:tc>
        <w:tc>
          <w:tcPr>
            <w:tcW w:w="2975" w:type="dxa"/>
          </w:tcPr>
          <w:p w14:paraId="7EC24A8F" w14:textId="77777777" w:rsidR="002E1B08" w:rsidRDefault="00000000">
            <w:pPr>
              <w:pStyle w:val="TableText"/>
            </w:pPr>
            <w:r>
              <w:t>true</w:t>
            </w:r>
          </w:p>
        </w:tc>
      </w:tr>
      <w:tr w:rsidR="002E1B08" w14:paraId="5CE4C8F9" w14:textId="77777777">
        <w:trPr>
          <w:jc w:val="center"/>
        </w:trPr>
        <w:tc>
          <w:tcPr>
            <w:tcW w:w="3345" w:type="dxa"/>
          </w:tcPr>
          <w:p w14:paraId="40EB7058" w14:textId="77777777" w:rsidR="002E1B08" w:rsidRDefault="00000000">
            <w:pPr>
              <w:pStyle w:val="TableText"/>
            </w:pPr>
            <w:r>
              <w:tab/>
            </w:r>
            <w:r>
              <w:tab/>
              <w:t>@negationInd</w:t>
            </w:r>
          </w:p>
        </w:tc>
        <w:tc>
          <w:tcPr>
            <w:tcW w:w="720" w:type="dxa"/>
          </w:tcPr>
          <w:p w14:paraId="2341C25A" w14:textId="77777777" w:rsidR="002E1B08" w:rsidRDefault="00000000">
            <w:pPr>
              <w:pStyle w:val="TableText"/>
            </w:pPr>
            <w:r>
              <w:t>0..1</w:t>
            </w:r>
          </w:p>
        </w:tc>
        <w:tc>
          <w:tcPr>
            <w:tcW w:w="1152" w:type="dxa"/>
          </w:tcPr>
          <w:p w14:paraId="2CC9BD21" w14:textId="77777777" w:rsidR="002E1B08" w:rsidRDefault="00000000">
            <w:pPr>
              <w:pStyle w:val="TableText"/>
            </w:pPr>
            <w:r>
              <w:t>MAY</w:t>
            </w:r>
          </w:p>
        </w:tc>
        <w:tc>
          <w:tcPr>
            <w:tcW w:w="864" w:type="dxa"/>
          </w:tcPr>
          <w:p w14:paraId="52696AF0" w14:textId="77777777" w:rsidR="002E1B08" w:rsidRDefault="002E1B08">
            <w:pPr>
              <w:pStyle w:val="TableText"/>
            </w:pPr>
          </w:p>
        </w:tc>
        <w:tc>
          <w:tcPr>
            <w:tcW w:w="1104" w:type="dxa"/>
          </w:tcPr>
          <w:p w14:paraId="31384BC2" w14:textId="77777777" w:rsidR="002E1B08" w:rsidRDefault="00000000">
            <w:pPr>
              <w:pStyle w:val="TableText"/>
            </w:pPr>
            <w:hyperlink w:anchor="C_3250-16931">
              <w:r>
                <w:rPr>
                  <w:rStyle w:val="HyperlinkText9pt"/>
                </w:rPr>
                <w:t>3250-16931</w:t>
              </w:r>
            </w:hyperlink>
          </w:p>
        </w:tc>
        <w:tc>
          <w:tcPr>
            <w:tcW w:w="2975" w:type="dxa"/>
          </w:tcPr>
          <w:p w14:paraId="57BF31C2" w14:textId="77777777" w:rsidR="002E1B08" w:rsidRDefault="002E1B08">
            <w:pPr>
              <w:pStyle w:val="TableText"/>
            </w:pPr>
          </w:p>
        </w:tc>
      </w:tr>
      <w:tr w:rsidR="002E1B08" w14:paraId="35A0897D" w14:textId="77777777">
        <w:trPr>
          <w:jc w:val="center"/>
        </w:trPr>
        <w:tc>
          <w:tcPr>
            <w:tcW w:w="3345" w:type="dxa"/>
          </w:tcPr>
          <w:p w14:paraId="4FFEEF11" w14:textId="77777777" w:rsidR="002E1B08" w:rsidRDefault="00000000">
            <w:pPr>
              <w:pStyle w:val="TableText"/>
            </w:pPr>
            <w:r>
              <w:tab/>
            </w:r>
            <w:r>
              <w:tab/>
              <w:t>encounter</w:t>
            </w:r>
          </w:p>
        </w:tc>
        <w:tc>
          <w:tcPr>
            <w:tcW w:w="720" w:type="dxa"/>
          </w:tcPr>
          <w:p w14:paraId="02264DA0" w14:textId="77777777" w:rsidR="002E1B08" w:rsidRDefault="00000000">
            <w:pPr>
              <w:pStyle w:val="TableText"/>
            </w:pPr>
            <w:r>
              <w:t>1..1</w:t>
            </w:r>
          </w:p>
        </w:tc>
        <w:tc>
          <w:tcPr>
            <w:tcW w:w="1152" w:type="dxa"/>
          </w:tcPr>
          <w:p w14:paraId="127C9C90" w14:textId="77777777" w:rsidR="002E1B08" w:rsidRDefault="00000000">
            <w:pPr>
              <w:pStyle w:val="TableText"/>
            </w:pPr>
            <w:r>
              <w:t>SHALL</w:t>
            </w:r>
          </w:p>
        </w:tc>
        <w:tc>
          <w:tcPr>
            <w:tcW w:w="864" w:type="dxa"/>
          </w:tcPr>
          <w:p w14:paraId="518F04F3" w14:textId="77777777" w:rsidR="002E1B08" w:rsidRDefault="002E1B08">
            <w:pPr>
              <w:pStyle w:val="TableText"/>
            </w:pPr>
          </w:p>
        </w:tc>
        <w:tc>
          <w:tcPr>
            <w:tcW w:w="1104" w:type="dxa"/>
          </w:tcPr>
          <w:p w14:paraId="76BDB770" w14:textId="77777777" w:rsidR="002E1B08" w:rsidRDefault="00000000">
            <w:pPr>
              <w:pStyle w:val="TableText"/>
            </w:pPr>
            <w:hyperlink w:anchor="C_3250-16908">
              <w:r>
                <w:rPr>
                  <w:rStyle w:val="HyperlinkText9pt"/>
                </w:rPr>
                <w:t>3250-16908</w:t>
              </w:r>
            </w:hyperlink>
          </w:p>
        </w:tc>
        <w:tc>
          <w:tcPr>
            <w:tcW w:w="2975" w:type="dxa"/>
          </w:tcPr>
          <w:p w14:paraId="673349BB" w14:textId="77777777" w:rsidR="002E1B08" w:rsidRDefault="002E1B08">
            <w:pPr>
              <w:pStyle w:val="TableText"/>
            </w:pPr>
          </w:p>
        </w:tc>
      </w:tr>
      <w:tr w:rsidR="002E1B08" w14:paraId="0E1FAF8B" w14:textId="77777777">
        <w:trPr>
          <w:jc w:val="center"/>
        </w:trPr>
        <w:tc>
          <w:tcPr>
            <w:tcW w:w="3345" w:type="dxa"/>
          </w:tcPr>
          <w:p w14:paraId="6AC7523B" w14:textId="77777777" w:rsidR="002E1B08" w:rsidRDefault="00000000">
            <w:pPr>
              <w:pStyle w:val="TableText"/>
            </w:pPr>
            <w:r>
              <w:tab/>
            </w:r>
            <w:r>
              <w:tab/>
            </w:r>
            <w:r>
              <w:tab/>
              <w:t>id</w:t>
            </w:r>
          </w:p>
        </w:tc>
        <w:tc>
          <w:tcPr>
            <w:tcW w:w="720" w:type="dxa"/>
          </w:tcPr>
          <w:p w14:paraId="7BAA88C2" w14:textId="77777777" w:rsidR="002E1B08" w:rsidRDefault="00000000">
            <w:pPr>
              <w:pStyle w:val="TableText"/>
            </w:pPr>
            <w:r>
              <w:t>1..*</w:t>
            </w:r>
          </w:p>
        </w:tc>
        <w:tc>
          <w:tcPr>
            <w:tcW w:w="1152" w:type="dxa"/>
          </w:tcPr>
          <w:p w14:paraId="584D66E6" w14:textId="77777777" w:rsidR="002E1B08" w:rsidRDefault="00000000">
            <w:pPr>
              <w:pStyle w:val="TableText"/>
            </w:pPr>
            <w:r>
              <w:t>SHALL</w:t>
            </w:r>
          </w:p>
        </w:tc>
        <w:tc>
          <w:tcPr>
            <w:tcW w:w="864" w:type="dxa"/>
          </w:tcPr>
          <w:p w14:paraId="2C71591A" w14:textId="77777777" w:rsidR="002E1B08" w:rsidRDefault="002E1B08">
            <w:pPr>
              <w:pStyle w:val="TableText"/>
            </w:pPr>
          </w:p>
        </w:tc>
        <w:tc>
          <w:tcPr>
            <w:tcW w:w="1104" w:type="dxa"/>
          </w:tcPr>
          <w:p w14:paraId="1374023B" w14:textId="77777777" w:rsidR="002E1B08" w:rsidRDefault="00000000">
            <w:pPr>
              <w:pStyle w:val="TableText"/>
            </w:pPr>
            <w:hyperlink w:anchor="C_3250-16909">
              <w:r>
                <w:rPr>
                  <w:rStyle w:val="HyperlinkText9pt"/>
                </w:rPr>
                <w:t>3250-16909</w:t>
              </w:r>
            </w:hyperlink>
          </w:p>
        </w:tc>
        <w:tc>
          <w:tcPr>
            <w:tcW w:w="2975" w:type="dxa"/>
          </w:tcPr>
          <w:p w14:paraId="6486455B" w14:textId="77777777" w:rsidR="002E1B08" w:rsidRDefault="002E1B08">
            <w:pPr>
              <w:pStyle w:val="TableText"/>
            </w:pPr>
          </w:p>
        </w:tc>
      </w:tr>
      <w:tr w:rsidR="002E1B08" w14:paraId="3F5D14B0" w14:textId="77777777">
        <w:trPr>
          <w:jc w:val="center"/>
        </w:trPr>
        <w:tc>
          <w:tcPr>
            <w:tcW w:w="3345" w:type="dxa"/>
          </w:tcPr>
          <w:p w14:paraId="709E2828" w14:textId="77777777" w:rsidR="002E1B08" w:rsidRDefault="00000000">
            <w:pPr>
              <w:pStyle w:val="TableText"/>
            </w:pPr>
            <w:r>
              <w:tab/>
              <w:t>reference</w:t>
            </w:r>
          </w:p>
        </w:tc>
        <w:tc>
          <w:tcPr>
            <w:tcW w:w="720" w:type="dxa"/>
          </w:tcPr>
          <w:p w14:paraId="7E777D5D" w14:textId="77777777" w:rsidR="002E1B08" w:rsidRDefault="00000000">
            <w:pPr>
              <w:pStyle w:val="TableText"/>
            </w:pPr>
            <w:r>
              <w:t>0..*</w:t>
            </w:r>
          </w:p>
        </w:tc>
        <w:tc>
          <w:tcPr>
            <w:tcW w:w="1152" w:type="dxa"/>
          </w:tcPr>
          <w:p w14:paraId="49115C49" w14:textId="77777777" w:rsidR="002E1B08" w:rsidRDefault="00000000">
            <w:pPr>
              <w:pStyle w:val="TableText"/>
            </w:pPr>
            <w:r>
              <w:t>MAY</w:t>
            </w:r>
          </w:p>
        </w:tc>
        <w:tc>
          <w:tcPr>
            <w:tcW w:w="864" w:type="dxa"/>
          </w:tcPr>
          <w:p w14:paraId="3A0E2DF8" w14:textId="77777777" w:rsidR="002E1B08" w:rsidRDefault="002E1B08">
            <w:pPr>
              <w:pStyle w:val="TableText"/>
            </w:pPr>
          </w:p>
        </w:tc>
        <w:tc>
          <w:tcPr>
            <w:tcW w:w="1104" w:type="dxa"/>
          </w:tcPr>
          <w:p w14:paraId="4D064794" w14:textId="77777777" w:rsidR="002E1B08" w:rsidRDefault="00000000">
            <w:pPr>
              <w:pStyle w:val="TableText"/>
            </w:pPr>
            <w:hyperlink w:anchor="C_3250-16910">
              <w:r>
                <w:rPr>
                  <w:rStyle w:val="HyperlinkText9pt"/>
                </w:rPr>
                <w:t>3250-16910</w:t>
              </w:r>
            </w:hyperlink>
          </w:p>
        </w:tc>
        <w:tc>
          <w:tcPr>
            <w:tcW w:w="2975" w:type="dxa"/>
          </w:tcPr>
          <w:p w14:paraId="04F4D35C" w14:textId="77777777" w:rsidR="002E1B08" w:rsidRDefault="002E1B08">
            <w:pPr>
              <w:pStyle w:val="TableText"/>
            </w:pPr>
          </w:p>
        </w:tc>
      </w:tr>
      <w:tr w:rsidR="002E1B08" w14:paraId="1B7BA8A0" w14:textId="77777777">
        <w:trPr>
          <w:jc w:val="center"/>
        </w:trPr>
        <w:tc>
          <w:tcPr>
            <w:tcW w:w="3345" w:type="dxa"/>
          </w:tcPr>
          <w:p w14:paraId="70EF7A7A" w14:textId="77777777" w:rsidR="002E1B08" w:rsidRDefault="00000000">
            <w:pPr>
              <w:pStyle w:val="TableText"/>
            </w:pPr>
            <w:r>
              <w:tab/>
            </w:r>
            <w:r>
              <w:tab/>
              <w:t>externalDocument</w:t>
            </w:r>
          </w:p>
        </w:tc>
        <w:tc>
          <w:tcPr>
            <w:tcW w:w="720" w:type="dxa"/>
          </w:tcPr>
          <w:p w14:paraId="2E3A92A8" w14:textId="77777777" w:rsidR="002E1B08" w:rsidRDefault="00000000">
            <w:pPr>
              <w:pStyle w:val="TableText"/>
            </w:pPr>
            <w:r>
              <w:t>1..1</w:t>
            </w:r>
          </w:p>
        </w:tc>
        <w:tc>
          <w:tcPr>
            <w:tcW w:w="1152" w:type="dxa"/>
          </w:tcPr>
          <w:p w14:paraId="18190615" w14:textId="77777777" w:rsidR="002E1B08" w:rsidRDefault="00000000">
            <w:pPr>
              <w:pStyle w:val="TableText"/>
            </w:pPr>
            <w:r>
              <w:t>SHALL</w:t>
            </w:r>
          </w:p>
        </w:tc>
        <w:tc>
          <w:tcPr>
            <w:tcW w:w="864" w:type="dxa"/>
          </w:tcPr>
          <w:p w14:paraId="130B1F4F" w14:textId="77777777" w:rsidR="002E1B08" w:rsidRDefault="002E1B08">
            <w:pPr>
              <w:pStyle w:val="TableText"/>
            </w:pPr>
          </w:p>
        </w:tc>
        <w:tc>
          <w:tcPr>
            <w:tcW w:w="1104" w:type="dxa"/>
          </w:tcPr>
          <w:p w14:paraId="2CBCDEB6" w14:textId="77777777" w:rsidR="002E1B08" w:rsidRDefault="00000000">
            <w:pPr>
              <w:pStyle w:val="TableText"/>
            </w:pPr>
            <w:hyperlink w:anchor="C_3250-16911">
              <w:r>
                <w:rPr>
                  <w:rStyle w:val="HyperlinkText9pt"/>
                </w:rPr>
                <w:t>3250-16911</w:t>
              </w:r>
            </w:hyperlink>
          </w:p>
        </w:tc>
        <w:tc>
          <w:tcPr>
            <w:tcW w:w="2975" w:type="dxa"/>
          </w:tcPr>
          <w:p w14:paraId="64B8AAC1" w14:textId="77777777" w:rsidR="002E1B08" w:rsidRDefault="002E1B08">
            <w:pPr>
              <w:pStyle w:val="TableText"/>
            </w:pPr>
          </w:p>
        </w:tc>
      </w:tr>
      <w:tr w:rsidR="002E1B08" w14:paraId="2559FA44" w14:textId="77777777">
        <w:trPr>
          <w:jc w:val="center"/>
        </w:trPr>
        <w:tc>
          <w:tcPr>
            <w:tcW w:w="3345" w:type="dxa"/>
          </w:tcPr>
          <w:p w14:paraId="7200B4EC" w14:textId="77777777" w:rsidR="002E1B08" w:rsidRDefault="00000000">
            <w:pPr>
              <w:pStyle w:val="TableText"/>
            </w:pPr>
            <w:r>
              <w:tab/>
            </w:r>
            <w:r>
              <w:tab/>
            </w:r>
            <w:r>
              <w:tab/>
              <w:t>id</w:t>
            </w:r>
          </w:p>
        </w:tc>
        <w:tc>
          <w:tcPr>
            <w:tcW w:w="720" w:type="dxa"/>
          </w:tcPr>
          <w:p w14:paraId="2029C7C9" w14:textId="77777777" w:rsidR="002E1B08" w:rsidRDefault="00000000">
            <w:pPr>
              <w:pStyle w:val="TableText"/>
            </w:pPr>
            <w:r>
              <w:t>1..1</w:t>
            </w:r>
          </w:p>
        </w:tc>
        <w:tc>
          <w:tcPr>
            <w:tcW w:w="1152" w:type="dxa"/>
          </w:tcPr>
          <w:p w14:paraId="7DE21BD8" w14:textId="77777777" w:rsidR="002E1B08" w:rsidRDefault="00000000">
            <w:pPr>
              <w:pStyle w:val="TableText"/>
            </w:pPr>
            <w:r>
              <w:t>SHALL</w:t>
            </w:r>
          </w:p>
        </w:tc>
        <w:tc>
          <w:tcPr>
            <w:tcW w:w="864" w:type="dxa"/>
          </w:tcPr>
          <w:p w14:paraId="665325A7" w14:textId="77777777" w:rsidR="002E1B08" w:rsidRDefault="002E1B08">
            <w:pPr>
              <w:pStyle w:val="TableText"/>
            </w:pPr>
          </w:p>
        </w:tc>
        <w:tc>
          <w:tcPr>
            <w:tcW w:w="1104" w:type="dxa"/>
          </w:tcPr>
          <w:p w14:paraId="1ED85EFF" w14:textId="77777777" w:rsidR="002E1B08" w:rsidRDefault="00000000">
            <w:pPr>
              <w:pStyle w:val="TableText"/>
            </w:pPr>
            <w:hyperlink w:anchor="C_3250-16915">
              <w:r>
                <w:rPr>
                  <w:rStyle w:val="HyperlinkText9pt"/>
                </w:rPr>
                <w:t>3250-16915</w:t>
              </w:r>
            </w:hyperlink>
          </w:p>
        </w:tc>
        <w:tc>
          <w:tcPr>
            <w:tcW w:w="2975" w:type="dxa"/>
          </w:tcPr>
          <w:p w14:paraId="6DC1229E" w14:textId="77777777" w:rsidR="002E1B08" w:rsidRDefault="002E1B08">
            <w:pPr>
              <w:pStyle w:val="TableText"/>
            </w:pPr>
          </w:p>
        </w:tc>
      </w:tr>
      <w:tr w:rsidR="002E1B08" w14:paraId="73DCB6C0" w14:textId="77777777">
        <w:trPr>
          <w:jc w:val="center"/>
        </w:trPr>
        <w:tc>
          <w:tcPr>
            <w:tcW w:w="3345" w:type="dxa"/>
          </w:tcPr>
          <w:p w14:paraId="07E2C7B7" w14:textId="77777777" w:rsidR="002E1B08" w:rsidRDefault="00000000">
            <w:pPr>
              <w:pStyle w:val="TableText"/>
            </w:pPr>
            <w:r>
              <w:tab/>
            </w:r>
            <w:r>
              <w:tab/>
            </w:r>
            <w:r>
              <w:tab/>
              <w:t>code</w:t>
            </w:r>
          </w:p>
        </w:tc>
        <w:tc>
          <w:tcPr>
            <w:tcW w:w="720" w:type="dxa"/>
          </w:tcPr>
          <w:p w14:paraId="2214761F" w14:textId="77777777" w:rsidR="002E1B08" w:rsidRDefault="00000000">
            <w:pPr>
              <w:pStyle w:val="TableText"/>
            </w:pPr>
            <w:r>
              <w:t>0..1</w:t>
            </w:r>
          </w:p>
        </w:tc>
        <w:tc>
          <w:tcPr>
            <w:tcW w:w="1152" w:type="dxa"/>
          </w:tcPr>
          <w:p w14:paraId="06045769" w14:textId="77777777" w:rsidR="002E1B08" w:rsidRDefault="00000000">
            <w:pPr>
              <w:pStyle w:val="TableText"/>
            </w:pPr>
            <w:r>
              <w:t>SHOULD</w:t>
            </w:r>
          </w:p>
        </w:tc>
        <w:tc>
          <w:tcPr>
            <w:tcW w:w="864" w:type="dxa"/>
          </w:tcPr>
          <w:p w14:paraId="6F9A09F1" w14:textId="77777777" w:rsidR="002E1B08" w:rsidRDefault="002E1B08">
            <w:pPr>
              <w:pStyle w:val="TableText"/>
            </w:pPr>
          </w:p>
        </w:tc>
        <w:tc>
          <w:tcPr>
            <w:tcW w:w="1104" w:type="dxa"/>
          </w:tcPr>
          <w:p w14:paraId="037C689A" w14:textId="77777777" w:rsidR="002E1B08" w:rsidRDefault="00000000">
            <w:pPr>
              <w:pStyle w:val="TableText"/>
            </w:pPr>
            <w:hyperlink w:anchor="C_3250-16918">
              <w:r>
                <w:rPr>
                  <w:rStyle w:val="HyperlinkText9pt"/>
                </w:rPr>
                <w:t>3250-16918</w:t>
              </w:r>
            </w:hyperlink>
          </w:p>
        </w:tc>
        <w:tc>
          <w:tcPr>
            <w:tcW w:w="2975" w:type="dxa"/>
          </w:tcPr>
          <w:p w14:paraId="56C58DC6" w14:textId="77777777" w:rsidR="002E1B08" w:rsidRDefault="002E1B08">
            <w:pPr>
              <w:pStyle w:val="TableText"/>
            </w:pPr>
          </w:p>
        </w:tc>
      </w:tr>
    </w:tbl>
    <w:p w14:paraId="755BCB13" w14:textId="77777777" w:rsidR="002E1B08" w:rsidRDefault="002E1B08">
      <w:pPr>
        <w:pStyle w:val="BodyText"/>
      </w:pPr>
    </w:p>
    <w:p w14:paraId="5D8A8452" w14:textId="77777777" w:rsidR="002E1B08" w:rsidRDefault="00000000">
      <w:pPr>
        <w:numPr>
          <w:ilvl w:val="0"/>
          <w:numId w:val="27"/>
        </w:numPr>
      </w:pPr>
      <w:r>
        <w:rPr>
          <w:rStyle w:val="keyword"/>
        </w:rPr>
        <w:t>SHALL</w:t>
      </w:r>
      <w:r>
        <w:t xml:space="preserve"> contain exactly one [1..1] </w:t>
      </w:r>
      <w:r>
        <w:rPr>
          <w:rStyle w:val="XMLnameBold"/>
        </w:rPr>
        <w:t>@classCode</w:t>
      </w:r>
      <w:r>
        <w:t>=</w:t>
      </w:r>
      <w:r>
        <w:rPr>
          <w:rStyle w:val="XMLname"/>
        </w:rPr>
        <w:t>"ACT"</w:t>
      </w:r>
      <w:r>
        <w:t xml:space="preserve"> Act</w:t>
      </w:r>
      <w:bookmarkStart w:id="929" w:name="C_3250-16899"/>
      <w:r>
        <w:t xml:space="preserve"> (CONF:3250-16899)</w:t>
      </w:r>
      <w:bookmarkEnd w:id="929"/>
      <w:r>
        <w:t>.</w:t>
      </w:r>
    </w:p>
    <w:p w14:paraId="260337B3" w14:textId="77777777" w:rsidR="002E1B08" w:rsidRDefault="00000000">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Event</w:t>
      </w:r>
      <w:bookmarkStart w:id="930" w:name="C_3250-16900"/>
      <w:r>
        <w:t xml:space="preserve"> (CONF:3250-16900)</w:t>
      </w:r>
      <w:bookmarkEnd w:id="930"/>
      <w:r>
        <w:t>.</w:t>
      </w:r>
    </w:p>
    <w:p w14:paraId="647C95CF" w14:textId="77777777" w:rsidR="002E1B08" w:rsidRDefault="00000000">
      <w:pPr>
        <w:numPr>
          <w:ilvl w:val="0"/>
          <w:numId w:val="27"/>
        </w:numPr>
      </w:pPr>
      <w:r>
        <w:rPr>
          <w:rStyle w:val="keyword"/>
        </w:rPr>
        <w:t>SHALL</w:t>
      </w:r>
      <w:r>
        <w:t xml:space="preserve"> contain exactly one [1..1] </w:t>
      </w:r>
      <w:r>
        <w:rPr>
          <w:rStyle w:val="XMLnameBold"/>
        </w:rPr>
        <w:t>templateId</w:t>
      </w:r>
      <w:bookmarkStart w:id="931" w:name="C_3250-16933"/>
      <w:r>
        <w:t xml:space="preserve"> (CONF:3250-16933)</w:t>
      </w:r>
      <w:bookmarkEnd w:id="931"/>
      <w:r>
        <w:t xml:space="preserve"> such that it</w:t>
      </w:r>
    </w:p>
    <w:p w14:paraId="1A8C007E" w14:textId="77777777" w:rsidR="002E1B08" w:rsidRDefault="00000000">
      <w:pPr>
        <w:numPr>
          <w:ilvl w:val="1"/>
          <w:numId w:val="27"/>
        </w:numPr>
      </w:pPr>
      <w:r>
        <w:rPr>
          <w:rStyle w:val="keyword"/>
        </w:rPr>
        <w:t>SHALL</w:t>
      </w:r>
      <w:r>
        <w:t xml:space="preserve"> contain exactly one [1..1] </w:t>
      </w:r>
      <w:r>
        <w:rPr>
          <w:rStyle w:val="XMLnameBold"/>
        </w:rPr>
        <w:t>@root</w:t>
      </w:r>
      <w:r>
        <w:t>=</w:t>
      </w:r>
      <w:r>
        <w:rPr>
          <w:rStyle w:val="XMLname"/>
        </w:rPr>
        <w:t>"2.16.840.1.113883.10.20.22.4.202"</w:t>
      </w:r>
      <w:bookmarkStart w:id="932" w:name="C_3250-16934"/>
      <w:r>
        <w:t xml:space="preserve"> (CONF:3250-16934)</w:t>
      </w:r>
      <w:bookmarkEnd w:id="932"/>
      <w:r>
        <w:t>.</w:t>
      </w:r>
    </w:p>
    <w:p w14:paraId="07FB9088" w14:textId="77777777" w:rsidR="002E1B08" w:rsidRDefault="00000000">
      <w:pPr>
        <w:numPr>
          <w:ilvl w:val="1"/>
          <w:numId w:val="27"/>
        </w:numPr>
      </w:pPr>
      <w:r>
        <w:rPr>
          <w:rStyle w:val="keyword"/>
        </w:rPr>
        <w:t>SHALL</w:t>
      </w:r>
      <w:r>
        <w:t xml:space="preserve"> contain exactly one [1..1] </w:t>
      </w:r>
      <w:r>
        <w:rPr>
          <w:rStyle w:val="XMLnameBold"/>
        </w:rPr>
        <w:t>@extension</w:t>
      </w:r>
      <w:r>
        <w:t>=</w:t>
      </w:r>
      <w:r>
        <w:rPr>
          <w:rStyle w:val="XMLname"/>
        </w:rPr>
        <w:t>"2016-11-01"</w:t>
      </w:r>
      <w:bookmarkStart w:id="933" w:name="C_3250-16937"/>
      <w:r>
        <w:t xml:space="preserve"> (CONF:3250-16937)</w:t>
      </w:r>
      <w:bookmarkEnd w:id="933"/>
      <w:r>
        <w:t>.</w:t>
      </w:r>
    </w:p>
    <w:p w14:paraId="58E47211" w14:textId="77777777" w:rsidR="002E1B08" w:rsidRDefault="00000000">
      <w:pPr>
        <w:numPr>
          <w:ilvl w:val="0"/>
          <w:numId w:val="27"/>
        </w:numPr>
      </w:pPr>
      <w:r>
        <w:rPr>
          <w:rStyle w:val="keyword"/>
        </w:rPr>
        <w:t>SHALL</w:t>
      </w:r>
      <w:r>
        <w:t xml:space="preserve"> contain exactly one [1..1] </w:t>
      </w:r>
      <w:r>
        <w:rPr>
          <w:rStyle w:val="XMLnameBold"/>
        </w:rPr>
        <w:t>code</w:t>
      </w:r>
      <w:bookmarkStart w:id="934" w:name="C_3250-16895"/>
      <w:r>
        <w:t xml:space="preserve"> (CONF:3250-16895)</w:t>
      </w:r>
      <w:bookmarkEnd w:id="934"/>
      <w:r>
        <w:t>.</w:t>
      </w:r>
    </w:p>
    <w:p w14:paraId="4EF8ED03" w14:textId="77777777" w:rsidR="002E1B08" w:rsidRDefault="00000000">
      <w:pPr>
        <w:numPr>
          <w:ilvl w:val="1"/>
          <w:numId w:val="27"/>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id="935" w:name="C_3250-16940"/>
      <w:r>
        <w:t xml:space="preserve"> (CONF:3250-16940)</w:t>
      </w:r>
      <w:bookmarkEnd w:id="935"/>
      <w:r>
        <w:t>.</w:t>
      </w:r>
    </w:p>
    <w:p w14:paraId="3EA96914" w14:textId="77777777" w:rsidR="002E1B08" w:rsidRDefault="00000000">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936" w:name="C_3250-16941"/>
      <w:r>
        <w:t xml:space="preserve"> (CONF:3250-16941)</w:t>
      </w:r>
      <w:bookmarkEnd w:id="936"/>
      <w:r>
        <w:t>.</w:t>
      </w:r>
    </w:p>
    <w:p w14:paraId="0430E7B4" w14:textId="77777777" w:rsidR="002E1B08" w:rsidRDefault="00000000">
      <w:pPr>
        <w:numPr>
          <w:ilvl w:val="1"/>
          <w:numId w:val="27"/>
        </w:numPr>
      </w:pPr>
      <w:r>
        <w:lastRenderedPageBreak/>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937" w:name="C_3250-16939"/>
      <w:r>
        <w:t xml:space="preserve"> (CONF:3250-16939)</w:t>
      </w:r>
      <w:bookmarkEnd w:id="937"/>
      <w:r>
        <w:t>.</w:t>
      </w:r>
    </w:p>
    <w:p w14:paraId="6335AA26" w14:textId="77777777" w:rsidR="002E1B08" w:rsidRDefault="00000000">
      <w:pPr>
        <w:numPr>
          <w:ilvl w:val="2"/>
          <w:numId w:val="27"/>
        </w:numPr>
      </w:pPr>
      <w:r>
        <w:t>If the Note Activity is within a Note Section, the translation</w:t>
      </w:r>
      <w:r>
        <w:rPr>
          <w:rStyle w:val="keyword"/>
        </w:rPr>
        <w:t xml:space="preserve"> SHOULD </w:t>
      </w:r>
      <w:r>
        <w:t>match or specialize the section code (CONF:3250-16942).</w:t>
      </w:r>
      <w:r>
        <w:br/>
        <w:t>Note: For example, a cardiologist consult note may specialize a consult note but not a progress note.</w:t>
      </w:r>
    </w:p>
    <w:p w14:paraId="1CCD51C4" w14:textId="77777777" w:rsidR="002E1B08" w:rsidRDefault="00000000">
      <w:pPr>
        <w:numPr>
          <w:ilvl w:val="2"/>
          <w:numId w:val="27"/>
        </w:numPr>
      </w:pPr>
      <w:r>
        <w:t>If the Note Activity is within a narrative-only section (e.g. Hospital Course), the translation</w:t>
      </w:r>
      <w:r>
        <w:rPr>
          <w:rStyle w:val="keyword"/>
        </w:rPr>
        <w:t xml:space="preserve"> MAY </w:t>
      </w:r>
      <w:r>
        <w:t>match the section code (CONF:3250-16943).</w:t>
      </w:r>
    </w:p>
    <w:p w14:paraId="0BC69D81" w14:textId="77777777" w:rsidR="002E1B08" w:rsidRDefault="00000000">
      <w:pPr>
        <w:numPr>
          <w:ilvl w:val="0"/>
          <w:numId w:val="27"/>
        </w:numPr>
      </w:pPr>
      <w:r>
        <w:rPr>
          <w:rStyle w:val="keyword"/>
        </w:rPr>
        <w:t>SHALL</w:t>
      </w:r>
      <w:r>
        <w:t xml:space="preserve"> contain exactly one [1..1] </w:t>
      </w:r>
      <w:r>
        <w:rPr>
          <w:rStyle w:val="XMLnameBold"/>
        </w:rPr>
        <w:t>text</w:t>
      </w:r>
      <w:bookmarkStart w:id="938" w:name="C_3250-16896"/>
      <w:r>
        <w:t xml:space="preserve"> (CONF:3250-16896)</w:t>
      </w:r>
      <w:bookmarkEnd w:id="938"/>
      <w:r>
        <w:t>.</w:t>
      </w:r>
    </w:p>
    <w:p w14:paraId="5D951469" w14:textId="77777777" w:rsidR="002E1B08" w:rsidRDefault="00000000">
      <w:pPr>
        <w:pStyle w:val="BodyText"/>
        <w:spacing w:before="120"/>
      </w:pPr>
      <w:r>
        <w:t>If the note was originally in another format, such as RTF, this element may also contain the base-64-encoded raw data of the note in addition to a reference to the narrative.</w:t>
      </w:r>
    </w:p>
    <w:p w14:paraId="3B3CE2FA" w14:textId="77777777" w:rsidR="002E1B08" w:rsidRDefault="00000000">
      <w:pPr>
        <w:numPr>
          <w:ilvl w:val="1"/>
          <w:numId w:val="27"/>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939" w:name="C_3250-16906"/>
      <w:r>
        <w:t xml:space="preserve"> (CONF:3250-16906)</w:t>
      </w:r>
      <w:bookmarkEnd w:id="939"/>
      <w:r>
        <w:t>.</w:t>
      </w:r>
    </w:p>
    <w:p w14:paraId="29DC5AB4" w14:textId="77777777" w:rsidR="002E1B08" w:rsidRDefault="00000000">
      <w:pPr>
        <w:numPr>
          <w:ilvl w:val="2"/>
          <w:numId w:val="27"/>
        </w:numPr>
      </w:pPr>
      <w:r>
        <w:t>If @mediaType is present, the text</w:t>
      </w:r>
      <w:r>
        <w:rPr>
          <w:rStyle w:val="keyword"/>
        </w:rPr>
        <w:t xml:space="preserve"> SHALL </w:t>
      </w:r>
      <w:r>
        <w:t>contain exactly one [1..1] @representation="B64" and mixed content corresponding to the contents of the note (CONF:3250-16912).</w:t>
      </w:r>
    </w:p>
    <w:p w14:paraId="0590629E" w14:textId="77777777" w:rsidR="002E1B08" w:rsidRDefault="00000000">
      <w:pPr>
        <w:numPr>
          <w:ilvl w:val="1"/>
          <w:numId w:val="27"/>
        </w:numPr>
      </w:pPr>
      <w:r>
        <w:t xml:space="preserve">This text </w:t>
      </w:r>
      <w:r>
        <w:rPr>
          <w:rStyle w:val="keyword"/>
        </w:rPr>
        <w:t>SHALL</w:t>
      </w:r>
      <w:r>
        <w:t xml:space="preserve"> contain exactly one [1..1] </w:t>
      </w:r>
      <w:r>
        <w:rPr>
          <w:rStyle w:val="XMLnameBold"/>
        </w:rPr>
        <w:t>reference</w:t>
      </w:r>
      <w:bookmarkStart w:id="940" w:name="C_3250-16897"/>
      <w:r>
        <w:t xml:space="preserve"> (CONF:3250-16897)</w:t>
      </w:r>
      <w:bookmarkEnd w:id="940"/>
      <w:r>
        <w:t>.</w:t>
      </w:r>
    </w:p>
    <w:p w14:paraId="0F23F5DB" w14:textId="77777777" w:rsidR="002E1B08" w:rsidRDefault="00000000">
      <w:pPr>
        <w:pStyle w:val="BodyText"/>
        <w:spacing w:before="120"/>
      </w:pPr>
      <w:r>
        <w:t>The note activity must reference human-readable content in the narrative, so this reference must not be null.</w:t>
      </w:r>
    </w:p>
    <w:p w14:paraId="719B9DB5" w14:textId="77777777" w:rsidR="002E1B08" w:rsidRDefault="00000000">
      <w:pPr>
        <w:numPr>
          <w:ilvl w:val="2"/>
          <w:numId w:val="27"/>
        </w:numPr>
      </w:pPr>
      <w:r>
        <w:t xml:space="preserve">This reference </w:t>
      </w:r>
      <w:r>
        <w:rPr>
          <w:rStyle w:val="keyword"/>
        </w:rPr>
        <w:t>SHALL NOT</w:t>
      </w:r>
      <w:r>
        <w:t xml:space="preserve"> contain [0..0] </w:t>
      </w:r>
      <w:r>
        <w:rPr>
          <w:rStyle w:val="XMLnameBold"/>
        </w:rPr>
        <w:t>@nullFlavor</w:t>
      </w:r>
      <w:bookmarkStart w:id="941" w:name="C_3250-16920"/>
      <w:r>
        <w:t xml:space="preserve"> (CONF:3250-16920)</w:t>
      </w:r>
      <w:bookmarkEnd w:id="941"/>
      <w:r>
        <w:t>.</w:t>
      </w:r>
    </w:p>
    <w:p w14:paraId="79FE3012" w14:textId="77777777" w:rsidR="002E1B08" w:rsidRDefault="00000000">
      <w:pPr>
        <w:numPr>
          <w:ilvl w:val="2"/>
          <w:numId w:val="27"/>
        </w:numPr>
      </w:pPr>
      <w:r>
        <w:t xml:space="preserve">This reference </w:t>
      </w:r>
      <w:r>
        <w:rPr>
          <w:rStyle w:val="keyword"/>
        </w:rPr>
        <w:t>SHALL</w:t>
      </w:r>
      <w:r>
        <w:t xml:space="preserve"> contain exactly one [1..1] </w:t>
      </w:r>
      <w:r>
        <w:rPr>
          <w:rStyle w:val="XMLnameBold"/>
        </w:rPr>
        <w:t>@value</w:t>
      </w:r>
      <w:bookmarkStart w:id="942" w:name="C_3250-16898"/>
      <w:r>
        <w:t xml:space="preserve"> (CONF:3250-16898)</w:t>
      </w:r>
      <w:bookmarkEnd w:id="942"/>
      <w:r>
        <w:t>.</w:t>
      </w:r>
    </w:p>
    <w:p w14:paraId="2787248B" w14:textId="77777777" w:rsidR="002E1B08" w:rsidRDefault="00000000">
      <w:pPr>
        <w:numPr>
          <w:ilvl w:val="3"/>
          <w:numId w:val="27"/>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0691A1AC" w14:textId="77777777" w:rsidR="002E1B08" w:rsidRDefault="00000000">
      <w:pPr>
        <w:pStyle w:val="BodyText"/>
        <w:spacing w:before="120"/>
      </w:pPr>
      <w:r>
        <w:t>Indicates the status of the note. The most common statusCode is completed indicating the note is signed and finalized.</w:t>
      </w:r>
    </w:p>
    <w:p w14:paraId="1BF3E74D" w14:textId="77777777" w:rsidR="002E1B08" w:rsidRDefault="00000000">
      <w:pPr>
        <w:numPr>
          <w:ilvl w:val="0"/>
          <w:numId w:val="27"/>
        </w:numPr>
      </w:pPr>
      <w:r>
        <w:rPr>
          <w:rStyle w:val="keyword"/>
        </w:rPr>
        <w:t>SHALL</w:t>
      </w:r>
      <w:r>
        <w:t xml:space="preserve"> contain exactly one [1..1] </w:t>
      </w:r>
      <w:r>
        <w:rPr>
          <w:rStyle w:val="XMLnameBold"/>
        </w:rPr>
        <w:t>statusCode</w:t>
      </w:r>
      <w:bookmarkStart w:id="943" w:name="C_3250-16916"/>
      <w:r>
        <w:t xml:space="preserve"> (CONF:3250-16916)</w:t>
      </w:r>
      <w:bookmarkEnd w:id="943"/>
      <w:r>
        <w:t>.</w:t>
      </w:r>
    </w:p>
    <w:p w14:paraId="76FD4811" w14:textId="77777777" w:rsidR="002E1B08" w:rsidRDefault="00000000">
      <w:pPr>
        <w:pStyle w:val="BodyText"/>
        <w:spacing w:before="120"/>
      </w:pPr>
      <w:r>
        <w:t>The effectiveTime represents the clinically relevant time of the note. The precise timestamp of creation / updating should be conveyed in author/time.</w:t>
      </w:r>
    </w:p>
    <w:p w14:paraId="6DC29EDF" w14:textId="77777777" w:rsidR="002E1B08" w:rsidRDefault="00000000">
      <w:pPr>
        <w:numPr>
          <w:ilvl w:val="0"/>
          <w:numId w:val="27"/>
        </w:numPr>
      </w:pPr>
      <w:r>
        <w:rPr>
          <w:rStyle w:val="keyword"/>
        </w:rPr>
        <w:t>SHALL</w:t>
      </w:r>
      <w:r>
        <w:t xml:space="preserve"> contain exactly one [1..1] </w:t>
      </w:r>
      <w:r>
        <w:rPr>
          <w:rStyle w:val="XMLnameBold"/>
        </w:rPr>
        <w:t>effectiveTime</w:t>
      </w:r>
      <w:bookmarkStart w:id="944" w:name="C_3250-16903"/>
      <w:r>
        <w:t xml:space="preserve"> (CONF:3250-16903)</w:t>
      </w:r>
      <w:bookmarkEnd w:id="944"/>
      <w:r>
        <w:t>.</w:t>
      </w:r>
    </w:p>
    <w:p w14:paraId="5E55C406" w14:textId="77777777" w:rsidR="002E1B08" w:rsidRDefault="00000000">
      <w:pPr>
        <w:numPr>
          <w:ilvl w:val="1"/>
          <w:numId w:val="27"/>
        </w:numPr>
      </w:pPr>
      <w:r>
        <w:t xml:space="preserve">This effectiveTime </w:t>
      </w:r>
      <w:r>
        <w:rPr>
          <w:rStyle w:val="keyword"/>
        </w:rPr>
        <w:t>SHOULD</w:t>
      </w:r>
      <w:r>
        <w:t xml:space="preserve"> contain zero or one [0..1] </w:t>
      </w:r>
      <w:r>
        <w:rPr>
          <w:rStyle w:val="XMLnameBold"/>
        </w:rPr>
        <w:t>@value</w:t>
      </w:r>
      <w:bookmarkStart w:id="945" w:name="C_3250-16917"/>
      <w:r>
        <w:t xml:space="preserve"> (CONF:3250-16917)</w:t>
      </w:r>
      <w:bookmarkEnd w:id="945"/>
      <w:r>
        <w:t>.</w:t>
      </w:r>
    </w:p>
    <w:p w14:paraId="1B4E137E" w14:textId="77777777" w:rsidR="002E1B08" w:rsidRDefault="00000000">
      <w:pPr>
        <w:pStyle w:val="BodyText"/>
        <w:spacing w:before="120"/>
      </w:pPr>
      <w:r>
        <w:t>Represents the person(s) who wrote the note.</w:t>
      </w:r>
    </w:p>
    <w:p w14:paraId="1D4E7F2C" w14:textId="77777777" w:rsidR="002E1B08" w:rsidRDefault="00000000">
      <w:pPr>
        <w:numPr>
          <w:ilvl w:val="0"/>
          <w:numId w:val="27"/>
        </w:numPr>
      </w:pPr>
      <w:r>
        <w:rPr>
          <w:rStyle w:val="keyword"/>
        </w:rPr>
        <w:t>SHALL</w:t>
      </w:r>
      <w:r>
        <w:t xml:space="preserve"> contain at least one [1..*] Author Participation</w:t>
      </w:r>
      <w:r>
        <w:rPr>
          <w:rStyle w:val="XMLname"/>
        </w:rPr>
        <w:t xml:space="preserve"> (identifier: urn:oid:2.16.840.1.113883.10.20.22.4.119)</w:t>
      </w:r>
      <w:bookmarkStart w:id="946" w:name="C_3250-16913"/>
      <w:r>
        <w:t xml:space="preserve"> (CONF:3250-16913)</w:t>
      </w:r>
      <w:bookmarkEnd w:id="946"/>
      <w:r>
        <w:t>.</w:t>
      </w:r>
    </w:p>
    <w:p w14:paraId="67718FE0" w14:textId="77777777" w:rsidR="002E1B08" w:rsidRDefault="00000000">
      <w:pPr>
        <w:pStyle w:val="BodyText"/>
        <w:spacing w:before="120"/>
      </w:pPr>
      <w:r>
        <w:t>Represents the person(s) legally responsible for the contents of the note.</w:t>
      </w:r>
    </w:p>
    <w:p w14:paraId="0AA97CDD" w14:textId="77777777" w:rsidR="002E1B08" w:rsidRDefault="00000000">
      <w:pPr>
        <w:numPr>
          <w:ilvl w:val="0"/>
          <w:numId w:val="27"/>
        </w:numPr>
      </w:pPr>
      <w:r>
        <w:rPr>
          <w:rStyle w:val="keyword"/>
        </w:rPr>
        <w:t>MAY</w:t>
      </w:r>
      <w:r>
        <w:t xml:space="preserve"> contain zero or more [0..*] </w:t>
      </w:r>
      <w:r>
        <w:rPr>
          <w:rStyle w:val="XMLnameBold"/>
        </w:rPr>
        <w:t>participant</w:t>
      </w:r>
      <w:bookmarkStart w:id="947" w:name="C_3250-16923"/>
      <w:r>
        <w:t xml:space="preserve"> (CONF:3250-16923)</w:t>
      </w:r>
      <w:bookmarkEnd w:id="947"/>
      <w:r>
        <w:t xml:space="preserve"> such that it</w:t>
      </w:r>
    </w:p>
    <w:p w14:paraId="2327E0C3" w14:textId="77777777" w:rsidR="002E1B08" w:rsidRDefault="00000000">
      <w:pPr>
        <w:numPr>
          <w:ilvl w:val="1"/>
          <w:numId w:val="27"/>
        </w:numPr>
      </w:pPr>
      <w:r>
        <w:rPr>
          <w:rStyle w:val="keyword"/>
        </w:rPr>
        <w:t>SHALL</w:t>
      </w:r>
      <w:r>
        <w:t xml:space="preserve"> contain exactly one [1..1] </w:t>
      </w:r>
      <w:r>
        <w:rPr>
          <w:rStyle w:val="XMLnameBold"/>
        </w:rPr>
        <w:t>@typeCode</w:t>
      </w:r>
      <w:r>
        <w:t>=</w:t>
      </w:r>
      <w:r>
        <w:rPr>
          <w:rStyle w:val="XMLname"/>
        </w:rPr>
        <w:t>"LA"</w:t>
      </w:r>
      <w:r>
        <w:t xml:space="preserve"> Legal Authenticator</w:t>
      </w:r>
      <w:bookmarkStart w:id="948" w:name="C_3250-16925"/>
      <w:r>
        <w:t xml:space="preserve"> (CONF:3250-16925)</w:t>
      </w:r>
      <w:bookmarkEnd w:id="948"/>
      <w:r>
        <w:t>.</w:t>
      </w:r>
    </w:p>
    <w:p w14:paraId="4BE64E57" w14:textId="77777777" w:rsidR="002E1B08" w:rsidRDefault="00000000">
      <w:pPr>
        <w:pStyle w:val="BodyText"/>
        <w:spacing w:before="120"/>
      </w:pPr>
      <w:r>
        <w:t>Indicates the time of signing the note.</w:t>
      </w:r>
    </w:p>
    <w:p w14:paraId="5D582D9B" w14:textId="77777777" w:rsidR="002E1B08" w:rsidRDefault="00000000">
      <w:pPr>
        <w:numPr>
          <w:ilvl w:val="1"/>
          <w:numId w:val="27"/>
        </w:numPr>
      </w:pPr>
      <w:r>
        <w:rPr>
          <w:rStyle w:val="keyword"/>
        </w:rPr>
        <w:lastRenderedPageBreak/>
        <w:t>SHALL</w:t>
      </w:r>
      <w:r>
        <w:t xml:space="preserve"> contain exactly one [1..1] US Realm Date and Time (DT.US.FIELDED)</w:t>
      </w:r>
      <w:r>
        <w:rPr>
          <w:rStyle w:val="XMLname"/>
        </w:rPr>
        <w:t xml:space="preserve"> (identifier: urn:oid:2.16.840.1.113883.10.20.22.5.3)</w:t>
      </w:r>
      <w:bookmarkStart w:id="949" w:name="C_3250-16926"/>
      <w:r>
        <w:t xml:space="preserve"> (CONF:3250-16926)</w:t>
      </w:r>
      <w:bookmarkEnd w:id="949"/>
      <w:r>
        <w:t>.</w:t>
      </w:r>
    </w:p>
    <w:p w14:paraId="1ADA7086" w14:textId="77777777" w:rsidR="002E1B08" w:rsidRDefault="00000000">
      <w:pPr>
        <w:numPr>
          <w:ilvl w:val="1"/>
          <w:numId w:val="27"/>
        </w:numPr>
      </w:pPr>
      <w:r>
        <w:rPr>
          <w:rStyle w:val="keyword"/>
        </w:rPr>
        <w:t>SHALL</w:t>
      </w:r>
      <w:r>
        <w:t xml:space="preserve"> contain exactly one [1..1] </w:t>
      </w:r>
      <w:r>
        <w:rPr>
          <w:rStyle w:val="XMLnameBold"/>
        </w:rPr>
        <w:t>participantRole</w:t>
      </w:r>
      <w:bookmarkStart w:id="950" w:name="C_3250-16924"/>
      <w:r>
        <w:t xml:space="preserve"> (CONF:3250-16924)</w:t>
      </w:r>
      <w:bookmarkEnd w:id="950"/>
      <w:r>
        <w:t>.</w:t>
      </w:r>
    </w:p>
    <w:p w14:paraId="491B76A8" w14:textId="77777777" w:rsidR="002E1B08" w:rsidRDefault="00000000">
      <w:pPr>
        <w:pStyle w:val="BodyText"/>
        <w:spacing w:before="120"/>
      </w:pPr>
      <w:r>
        <w:t>This may be the ID of the note author. If so, no additional information in this participant is required.</w:t>
      </w:r>
    </w:p>
    <w:p w14:paraId="3DA3EACA" w14:textId="77777777" w:rsidR="002E1B08" w:rsidRDefault="00000000">
      <w:pPr>
        <w:numPr>
          <w:ilvl w:val="2"/>
          <w:numId w:val="27"/>
        </w:numPr>
      </w:pPr>
      <w:r>
        <w:t xml:space="preserve">This participantRole </w:t>
      </w:r>
      <w:r>
        <w:rPr>
          <w:rStyle w:val="keyword"/>
        </w:rPr>
        <w:t>SHALL</w:t>
      </w:r>
      <w:r>
        <w:t xml:space="preserve"> contain at least one [1..*] </w:t>
      </w:r>
      <w:r>
        <w:rPr>
          <w:rStyle w:val="XMLnameBold"/>
        </w:rPr>
        <w:t>id</w:t>
      </w:r>
      <w:bookmarkStart w:id="951" w:name="C_3250-16927"/>
      <w:r>
        <w:t xml:space="preserve"> (CONF:3250-16927)</w:t>
      </w:r>
      <w:bookmarkEnd w:id="951"/>
      <w:r>
        <w:t>.</w:t>
      </w:r>
    </w:p>
    <w:p w14:paraId="54732677" w14:textId="77777777" w:rsidR="002E1B08" w:rsidRDefault="00000000">
      <w:pPr>
        <w:numPr>
          <w:ilvl w:val="2"/>
          <w:numId w:val="27"/>
        </w:numPr>
      </w:pPr>
      <w:r>
        <w:t xml:space="preserve">This participantRole </w:t>
      </w:r>
      <w:r>
        <w:rPr>
          <w:rStyle w:val="keyword"/>
        </w:rPr>
        <w:t>MAY</w:t>
      </w:r>
      <w:r>
        <w:t xml:space="preserve"> contain zero or one [0..1] </w:t>
      </w:r>
      <w:r>
        <w:rPr>
          <w:rStyle w:val="XMLnameBold"/>
        </w:rPr>
        <w:t>playingEntity</w:t>
      </w:r>
      <w:bookmarkStart w:id="952" w:name="C_3250-16928"/>
      <w:r>
        <w:t xml:space="preserve"> (CONF:3250-16928)</w:t>
      </w:r>
      <w:bookmarkEnd w:id="952"/>
      <w:r>
        <w:t>.</w:t>
      </w:r>
    </w:p>
    <w:p w14:paraId="60979053" w14:textId="77777777" w:rsidR="002E1B08" w:rsidRDefault="00000000">
      <w:pPr>
        <w:numPr>
          <w:ilvl w:val="3"/>
          <w:numId w:val="27"/>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id="953" w:name="C_3250-16929"/>
      <w:r>
        <w:t xml:space="preserve"> (CONF:3250-16929)</w:t>
      </w:r>
      <w:bookmarkEnd w:id="953"/>
      <w:r>
        <w:t>.</w:t>
      </w:r>
    </w:p>
    <w:p w14:paraId="3188ABFA" w14:textId="77777777" w:rsidR="002E1B08" w:rsidRDefault="00000000">
      <w:pPr>
        <w:numPr>
          <w:ilvl w:val="2"/>
          <w:numId w:val="27"/>
        </w:numPr>
      </w:pPr>
      <w:r>
        <w:t>If no id matches an author or participant elsewhere in the document, then playingEntity</w:t>
      </w:r>
      <w:r>
        <w:rPr>
          <w:rStyle w:val="keyword"/>
        </w:rPr>
        <w:t xml:space="preserve"> SHALL </w:t>
      </w:r>
      <w:r>
        <w:t>be present (CONF:3250-16930).</w:t>
      </w:r>
    </w:p>
    <w:p w14:paraId="633A57E8" w14:textId="77777777" w:rsidR="002E1B08" w:rsidRDefault="00000000">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14:paraId="504B4110" w14:textId="77777777" w:rsidR="002E1B08" w:rsidRDefault="00000000">
      <w:pPr>
        <w:numPr>
          <w:ilvl w:val="0"/>
          <w:numId w:val="27"/>
        </w:numPr>
      </w:pPr>
      <w:r>
        <w:rPr>
          <w:rStyle w:val="keyword"/>
        </w:rPr>
        <w:t>SHOULD</w:t>
      </w:r>
      <w:r>
        <w:t xml:space="preserve"> contain zero or more [0..*] </w:t>
      </w:r>
      <w:r>
        <w:rPr>
          <w:rStyle w:val="XMLnameBold"/>
        </w:rPr>
        <w:t>entryRelationship</w:t>
      </w:r>
      <w:bookmarkStart w:id="954" w:name="C_3250-16907"/>
      <w:r>
        <w:t xml:space="preserve"> (CONF:3250-16907)</w:t>
      </w:r>
      <w:bookmarkEnd w:id="954"/>
      <w:r>
        <w:t xml:space="preserve"> such that it</w:t>
      </w:r>
    </w:p>
    <w:p w14:paraId="720BDE39" w14:textId="77777777" w:rsidR="002E1B08" w:rsidRDefault="00000000">
      <w:pPr>
        <w:numPr>
          <w:ilvl w:val="1"/>
          <w:numId w:val="27"/>
        </w:numPr>
      </w:pPr>
      <w:r>
        <w:rPr>
          <w:rStyle w:val="keyword"/>
        </w:rPr>
        <w:t>SHALL</w:t>
      </w:r>
      <w:r>
        <w:t xml:space="preserve"> contain exactly one [1..1] </w:t>
      </w:r>
      <w:r>
        <w:rPr>
          <w:rStyle w:val="XMLnameBold"/>
        </w:rPr>
        <w:t>@typeCode</w:t>
      </w:r>
      <w:r>
        <w:t>=</w:t>
      </w:r>
      <w:r>
        <w:rPr>
          <w:rStyle w:val="XMLname"/>
        </w:rPr>
        <w:t>"COMP"</w:t>
      </w:r>
      <w:bookmarkStart w:id="955" w:name="C_3250-16921"/>
      <w:r>
        <w:t xml:space="preserve"> (CONF:3250-16921)</w:t>
      </w:r>
      <w:bookmarkEnd w:id="955"/>
      <w:r>
        <w:t>.</w:t>
      </w:r>
    </w:p>
    <w:p w14:paraId="4C5921A0" w14:textId="77777777" w:rsidR="002E1B08" w:rsidRDefault="00000000">
      <w:pPr>
        <w:numPr>
          <w:ilvl w:val="1"/>
          <w:numId w:val="27"/>
        </w:numPr>
      </w:pPr>
      <w:r>
        <w:rPr>
          <w:rStyle w:val="keyword"/>
        </w:rPr>
        <w:t>SHALL</w:t>
      </w:r>
      <w:r>
        <w:t xml:space="preserve"> contain exactly one [1..1] </w:t>
      </w:r>
      <w:r>
        <w:rPr>
          <w:rStyle w:val="XMLnameBold"/>
        </w:rPr>
        <w:t>@inversionInd</w:t>
      </w:r>
      <w:r>
        <w:t>=</w:t>
      </w:r>
      <w:r>
        <w:rPr>
          <w:rStyle w:val="XMLname"/>
        </w:rPr>
        <w:t>"true"</w:t>
      </w:r>
      <w:bookmarkStart w:id="956" w:name="C_3250-16922"/>
      <w:r>
        <w:t xml:space="preserve"> (CONF:3250-16922)</w:t>
      </w:r>
      <w:bookmarkEnd w:id="956"/>
      <w:r>
        <w:t>.</w:t>
      </w:r>
    </w:p>
    <w:p w14:paraId="126BC6C7" w14:textId="77777777" w:rsidR="002E1B08" w:rsidRDefault="00000000">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14:paraId="4BB576FE" w14:textId="77777777" w:rsidR="002E1B08" w:rsidRDefault="00000000">
      <w:pPr>
        <w:numPr>
          <w:ilvl w:val="1"/>
          <w:numId w:val="27"/>
        </w:numPr>
      </w:pPr>
      <w:r>
        <w:rPr>
          <w:rStyle w:val="keyword"/>
        </w:rPr>
        <w:t>MAY</w:t>
      </w:r>
      <w:r>
        <w:t xml:space="preserve"> contain zero or one [0..1] </w:t>
      </w:r>
      <w:r>
        <w:rPr>
          <w:rStyle w:val="XMLnameBold"/>
        </w:rPr>
        <w:t>@negationInd</w:t>
      </w:r>
      <w:bookmarkStart w:id="957" w:name="C_3250-16931"/>
      <w:r>
        <w:t xml:space="preserve"> (CONF:3250-16931)</w:t>
      </w:r>
      <w:bookmarkEnd w:id="957"/>
      <w:r>
        <w:t>.</w:t>
      </w:r>
    </w:p>
    <w:p w14:paraId="0BA2B8AE" w14:textId="77777777" w:rsidR="002E1B08" w:rsidRDefault="00000000">
      <w:pPr>
        <w:numPr>
          <w:ilvl w:val="1"/>
          <w:numId w:val="27"/>
        </w:numPr>
      </w:pPr>
      <w:r>
        <w:rPr>
          <w:rStyle w:val="keyword"/>
        </w:rPr>
        <w:t>SHALL</w:t>
      </w:r>
      <w:r>
        <w:t xml:space="preserve"> contain exactly one [1..1] </w:t>
      </w:r>
      <w:r>
        <w:rPr>
          <w:rStyle w:val="XMLnameBold"/>
        </w:rPr>
        <w:t>encounter</w:t>
      </w:r>
      <w:bookmarkStart w:id="958" w:name="C_3250-16908"/>
      <w:r>
        <w:t xml:space="preserve"> (CONF:3250-16908)</w:t>
      </w:r>
      <w:bookmarkEnd w:id="958"/>
      <w:r>
        <w:t>.</w:t>
      </w:r>
    </w:p>
    <w:p w14:paraId="7C93ACD8" w14:textId="77777777" w:rsidR="002E1B08" w:rsidRDefault="00000000">
      <w:pPr>
        <w:numPr>
          <w:ilvl w:val="2"/>
          <w:numId w:val="27"/>
        </w:numPr>
      </w:pPr>
      <w:r>
        <w:t xml:space="preserve">This encounter </w:t>
      </w:r>
      <w:r>
        <w:rPr>
          <w:rStyle w:val="keyword"/>
        </w:rPr>
        <w:t>SHALL</w:t>
      </w:r>
      <w:r>
        <w:t xml:space="preserve"> contain at least one [1..*] </w:t>
      </w:r>
      <w:r>
        <w:rPr>
          <w:rStyle w:val="XMLnameBold"/>
        </w:rPr>
        <w:t>id</w:t>
      </w:r>
      <w:bookmarkStart w:id="959" w:name="C_3250-16909"/>
      <w:r>
        <w:t xml:space="preserve"> (CONF:3250-16909)</w:t>
      </w:r>
      <w:bookmarkEnd w:id="959"/>
      <w:r>
        <w:t>.</w:t>
      </w:r>
    </w:p>
    <w:p w14:paraId="485ADF2B" w14:textId="77777777" w:rsidR="002E1B08" w:rsidRDefault="00000000">
      <w:pPr>
        <w:numPr>
          <w:ilvl w:val="3"/>
          <w:numId w:val="27"/>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14:paraId="61304278" w14:textId="77777777" w:rsidR="002E1B08" w:rsidRDefault="00000000">
      <w:pPr>
        <w:pStyle w:val="BodyText"/>
        <w:spacing w:before="120"/>
      </w:pPr>
      <w:r>
        <w:t>Represents an unstructured C-CDA document containing the original contents of the note in the original format.</w:t>
      </w:r>
    </w:p>
    <w:p w14:paraId="1372EB3C" w14:textId="77777777" w:rsidR="002E1B08" w:rsidRDefault="00000000">
      <w:pPr>
        <w:numPr>
          <w:ilvl w:val="0"/>
          <w:numId w:val="27"/>
        </w:numPr>
      </w:pPr>
      <w:r>
        <w:rPr>
          <w:rStyle w:val="keyword"/>
        </w:rPr>
        <w:t>MAY</w:t>
      </w:r>
      <w:r>
        <w:t xml:space="preserve"> contain zero or more [0..*] </w:t>
      </w:r>
      <w:r>
        <w:rPr>
          <w:rStyle w:val="XMLnameBold"/>
        </w:rPr>
        <w:t>reference</w:t>
      </w:r>
      <w:bookmarkStart w:id="960" w:name="C_3250-16910"/>
      <w:r>
        <w:t xml:space="preserve"> (CONF:3250-16910)</w:t>
      </w:r>
      <w:bookmarkEnd w:id="960"/>
      <w:r>
        <w:t xml:space="preserve"> such that it</w:t>
      </w:r>
    </w:p>
    <w:p w14:paraId="3AB71704" w14:textId="77777777" w:rsidR="002E1B08" w:rsidRDefault="00000000">
      <w:pPr>
        <w:numPr>
          <w:ilvl w:val="1"/>
          <w:numId w:val="27"/>
        </w:numPr>
      </w:pPr>
      <w:r>
        <w:rPr>
          <w:rStyle w:val="keyword"/>
        </w:rPr>
        <w:t>SHALL</w:t>
      </w:r>
      <w:r>
        <w:t xml:space="preserve"> contain exactly one [1..1] </w:t>
      </w:r>
      <w:r>
        <w:rPr>
          <w:rStyle w:val="XMLnameBold"/>
        </w:rPr>
        <w:t>externalDocument</w:t>
      </w:r>
      <w:bookmarkStart w:id="961" w:name="C_3250-16911"/>
      <w:r>
        <w:t xml:space="preserve"> (CONF:3250-16911)</w:t>
      </w:r>
      <w:bookmarkEnd w:id="961"/>
      <w:r>
        <w:t>.</w:t>
      </w:r>
    </w:p>
    <w:p w14:paraId="1CFAD377" w14:textId="77777777" w:rsidR="002E1B08" w:rsidRDefault="00000000">
      <w:pPr>
        <w:numPr>
          <w:ilvl w:val="2"/>
          <w:numId w:val="27"/>
        </w:numPr>
      </w:pPr>
      <w:r>
        <w:t xml:space="preserve">This externalDocument </w:t>
      </w:r>
      <w:r>
        <w:rPr>
          <w:rStyle w:val="keyword"/>
        </w:rPr>
        <w:t>SHALL</w:t>
      </w:r>
      <w:r>
        <w:t xml:space="preserve"> contain exactly one [1..1] </w:t>
      </w:r>
      <w:r>
        <w:rPr>
          <w:rStyle w:val="XMLnameBold"/>
        </w:rPr>
        <w:t>id</w:t>
      </w:r>
      <w:bookmarkStart w:id="962" w:name="C_3250-16915"/>
      <w:r>
        <w:t xml:space="preserve"> (CONF:3250-16915)</w:t>
      </w:r>
      <w:bookmarkEnd w:id="962"/>
      <w:r>
        <w:t>.</w:t>
      </w:r>
    </w:p>
    <w:p w14:paraId="5D8F3BFE" w14:textId="77777777" w:rsidR="002E1B08" w:rsidRDefault="00000000">
      <w:pPr>
        <w:numPr>
          <w:ilvl w:val="2"/>
          <w:numId w:val="27"/>
        </w:numPr>
      </w:pPr>
      <w:r>
        <w:t xml:space="preserve">This externalDocument </w:t>
      </w:r>
      <w:r>
        <w:rPr>
          <w:rStyle w:val="keyword"/>
        </w:rPr>
        <w:t>SHOULD</w:t>
      </w:r>
      <w:r>
        <w:t xml:space="preserve"> contain zero or one [0..1] </w:t>
      </w:r>
      <w:r>
        <w:rPr>
          <w:rStyle w:val="XMLnameBold"/>
        </w:rPr>
        <w:t>code</w:t>
      </w:r>
      <w:bookmarkStart w:id="963" w:name="C_3250-16918"/>
      <w:r>
        <w:t xml:space="preserve"> (CONF:3250-16918)</w:t>
      </w:r>
      <w:bookmarkEnd w:id="963"/>
      <w:r>
        <w:t>.</w:t>
      </w:r>
    </w:p>
    <w:p w14:paraId="5AFD6F37" w14:textId="77777777" w:rsidR="002E1B08" w:rsidRDefault="00000000">
      <w:pPr>
        <w:pStyle w:val="Caption"/>
      </w:pPr>
      <w:bookmarkStart w:id="964" w:name="_Toc119067414"/>
      <w:bookmarkStart w:id="965" w:name="_Toc119074838"/>
      <w:bookmarkStart w:id="966" w:name="_Toc120095049"/>
      <w:r>
        <w:lastRenderedPageBreak/>
        <w:t xml:space="preserve">Table </w:t>
      </w:r>
      <w:r>
        <w:fldChar w:fldCharType="begin"/>
      </w:r>
      <w:r>
        <w:instrText>SEQ Table \* ARABIC</w:instrText>
      </w:r>
      <w:r>
        <w:fldChar w:fldCharType="separate"/>
      </w:r>
      <w:r>
        <w:t>56</w:t>
      </w:r>
      <w:r>
        <w:fldChar w:fldCharType="end"/>
      </w:r>
      <w:r>
        <w:t xml:space="preserve">: </w:t>
      </w:r>
      <w:bookmarkStart w:id="967" w:name="SupportedFileFormats"/>
      <w:r>
        <w:t>SupportedFileFormats</w:t>
      </w:r>
      <w:bookmarkEnd w:id="964"/>
      <w:bookmarkEnd w:id="965"/>
      <w:bookmarkEnd w:id="966"/>
      <w:bookmarkEnd w:id="9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57CE84D" w14:textId="77777777">
        <w:trPr>
          <w:jc w:val="center"/>
        </w:trPr>
        <w:tc>
          <w:tcPr>
            <w:tcW w:w="1440" w:type="dxa"/>
            <w:gridSpan w:val="4"/>
          </w:tcPr>
          <w:p w14:paraId="47A0790E" w14:textId="77777777" w:rsidR="002E1B08" w:rsidRDefault="00000000">
            <w:pPr>
              <w:pStyle w:val="TableText"/>
            </w:pPr>
            <w:r>
              <w:t>Value Set: SupportedFileFormats urn:oid:2.16.840.1.113883.11.20.7.1</w:t>
            </w:r>
          </w:p>
          <w:p w14:paraId="7250F363" w14:textId="77777777" w:rsidR="002E1B08" w:rsidRDefault="00000000">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10/12/2022 with a version of Latest.</w:t>
            </w:r>
          </w:p>
          <w:p w14:paraId="26960CFC" w14:textId="77777777" w:rsidR="002E1B08" w:rsidRDefault="00000000">
            <w:pPr>
              <w:pStyle w:val="TableText"/>
            </w:pPr>
            <w:r>
              <w:t xml:space="preserve">Value Set Source: </w:t>
            </w:r>
            <w:hyperlink r:id="rId42" w:history="1">
              <w:r>
                <w:rPr>
                  <w:rStyle w:val="HyperlinkCourierBold"/>
                </w:rPr>
                <w:t>https://vsac.nlm.nih.gov/valueset/2.16.840.1.113883.11.20.7.1/expansion</w:t>
              </w:r>
            </w:hyperlink>
          </w:p>
        </w:tc>
      </w:tr>
      <w:tr w:rsidR="002E1B08" w14:paraId="4269F2FD" w14:textId="77777777">
        <w:trPr>
          <w:cantSplit/>
          <w:tblHeader/>
          <w:jc w:val="center"/>
        </w:trPr>
        <w:tc>
          <w:tcPr>
            <w:tcW w:w="1560" w:type="dxa"/>
            <w:shd w:val="clear" w:color="auto" w:fill="E6E6E6"/>
          </w:tcPr>
          <w:p w14:paraId="03E8BA21" w14:textId="77777777" w:rsidR="002E1B08" w:rsidRDefault="00000000">
            <w:pPr>
              <w:pStyle w:val="TableHead"/>
            </w:pPr>
            <w:r>
              <w:t>Code</w:t>
            </w:r>
          </w:p>
        </w:tc>
        <w:tc>
          <w:tcPr>
            <w:tcW w:w="3000" w:type="dxa"/>
            <w:shd w:val="clear" w:color="auto" w:fill="E6E6E6"/>
          </w:tcPr>
          <w:p w14:paraId="12392389" w14:textId="77777777" w:rsidR="002E1B08" w:rsidRDefault="00000000">
            <w:pPr>
              <w:pStyle w:val="TableHead"/>
            </w:pPr>
            <w:r>
              <w:t>Code System</w:t>
            </w:r>
          </w:p>
        </w:tc>
        <w:tc>
          <w:tcPr>
            <w:tcW w:w="3000" w:type="dxa"/>
            <w:shd w:val="clear" w:color="auto" w:fill="E6E6E6"/>
          </w:tcPr>
          <w:p w14:paraId="3515044E" w14:textId="77777777" w:rsidR="002E1B08" w:rsidRDefault="00000000">
            <w:pPr>
              <w:pStyle w:val="TableHead"/>
            </w:pPr>
            <w:r>
              <w:t>Code System OID</w:t>
            </w:r>
          </w:p>
        </w:tc>
        <w:tc>
          <w:tcPr>
            <w:tcW w:w="2520" w:type="dxa"/>
            <w:shd w:val="clear" w:color="auto" w:fill="E6E6E6"/>
          </w:tcPr>
          <w:p w14:paraId="0252ED65" w14:textId="77777777" w:rsidR="002E1B08" w:rsidRDefault="00000000">
            <w:pPr>
              <w:pStyle w:val="TableHead"/>
            </w:pPr>
            <w:r>
              <w:t>Print Name</w:t>
            </w:r>
          </w:p>
        </w:tc>
      </w:tr>
      <w:tr w:rsidR="002E1B08" w14:paraId="6E78C00D" w14:textId="77777777">
        <w:trPr>
          <w:jc w:val="center"/>
        </w:trPr>
        <w:tc>
          <w:tcPr>
            <w:tcW w:w="1170" w:type="dxa"/>
          </w:tcPr>
          <w:p w14:paraId="759BAFB2" w14:textId="77777777" w:rsidR="002E1B08" w:rsidRDefault="00000000">
            <w:pPr>
              <w:pStyle w:val="TableText"/>
            </w:pPr>
            <w:r>
              <w:t>application/msword</w:t>
            </w:r>
          </w:p>
        </w:tc>
        <w:tc>
          <w:tcPr>
            <w:tcW w:w="3195" w:type="dxa"/>
          </w:tcPr>
          <w:p w14:paraId="70B0440F" w14:textId="77777777" w:rsidR="002E1B08" w:rsidRDefault="00000000">
            <w:pPr>
              <w:pStyle w:val="TableText"/>
            </w:pPr>
            <w:r>
              <w:t>Media Type</w:t>
            </w:r>
          </w:p>
        </w:tc>
        <w:tc>
          <w:tcPr>
            <w:tcW w:w="3195" w:type="dxa"/>
          </w:tcPr>
          <w:p w14:paraId="352FF227" w14:textId="77777777" w:rsidR="002E1B08" w:rsidRDefault="00000000">
            <w:pPr>
              <w:pStyle w:val="TableText"/>
            </w:pPr>
            <w:r>
              <w:t>urn:oid:2.16.840.1.113883.5.79</w:t>
            </w:r>
          </w:p>
        </w:tc>
        <w:tc>
          <w:tcPr>
            <w:tcW w:w="2520" w:type="dxa"/>
          </w:tcPr>
          <w:p w14:paraId="0B69A201" w14:textId="77777777" w:rsidR="002E1B08" w:rsidRDefault="00000000">
            <w:pPr>
              <w:pStyle w:val="TableText"/>
            </w:pPr>
            <w:r>
              <w:t>MSWORD</w:t>
            </w:r>
          </w:p>
        </w:tc>
      </w:tr>
      <w:tr w:rsidR="002E1B08" w14:paraId="36B74100" w14:textId="77777777">
        <w:trPr>
          <w:jc w:val="center"/>
        </w:trPr>
        <w:tc>
          <w:tcPr>
            <w:tcW w:w="1170" w:type="dxa"/>
          </w:tcPr>
          <w:p w14:paraId="296C9BB3" w14:textId="77777777" w:rsidR="002E1B08" w:rsidRDefault="00000000">
            <w:pPr>
              <w:pStyle w:val="TableText"/>
            </w:pPr>
            <w:r>
              <w:t>application/pdf</w:t>
            </w:r>
          </w:p>
        </w:tc>
        <w:tc>
          <w:tcPr>
            <w:tcW w:w="3195" w:type="dxa"/>
          </w:tcPr>
          <w:p w14:paraId="469DE7EF" w14:textId="77777777" w:rsidR="002E1B08" w:rsidRDefault="00000000">
            <w:pPr>
              <w:pStyle w:val="TableText"/>
            </w:pPr>
            <w:r>
              <w:t>Media Type</w:t>
            </w:r>
          </w:p>
        </w:tc>
        <w:tc>
          <w:tcPr>
            <w:tcW w:w="3195" w:type="dxa"/>
          </w:tcPr>
          <w:p w14:paraId="32D7A7B9" w14:textId="77777777" w:rsidR="002E1B08" w:rsidRDefault="00000000">
            <w:pPr>
              <w:pStyle w:val="TableText"/>
            </w:pPr>
            <w:r>
              <w:t>urn:oid:2.16.840.1.113883.5.79</w:t>
            </w:r>
          </w:p>
        </w:tc>
        <w:tc>
          <w:tcPr>
            <w:tcW w:w="2520" w:type="dxa"/>
          </w:tcPr>
          <w:p w14:paraId="164A2D44" w14:textId="77777777" w:rsidR="002E1B08" w:rsidRDefault="00000000">
            <w:pPr>
              <w:pStyle w:val="TableText"/>
            </w:pPr>
            <w:r>
              <w:t>PDF</w:t>
            </w:r>
          </w:p>
        </w:tc>
      </w:tr>
      <w:tr w:rsidR="002E1B08" w14:paraId="4590B4D2" w14:textId="77777777">
        <w:trPr>
          <w:jc w:val="center"/>
        </w:trPr>
        <w:tc>
          <w:tcPr>
            <w:tcW w:w="1170" w:type="dxa"/>
          </w:tcPr>
          <w:p w14:paraId="2F4578CA" w14:textId="77777777" w:rsidR="002E1B08" w:rsidRDefault="00000000">
            <w:pPr>
              <w:pStyle w:val="TableText"/>
            </w:pPr>
            <w:r>
              <w:t>audio</w:t>
            </w:r>
          </w:p>
        </w:tc>
        <w:tc>
          <w:tcPr>
            <w:tcW w:w="3195" w:type="dxa"/>
          </w:tcPr>
          <w:p w14:paraId="1737A46B" w14:textId="77777777" w:rsidR="002E1B08" w:rsidRDefault="00000000">
            <w:pPr>
              <w:pStyle w:val="TableText"/>
            </w:pPr>
            <w:r>
              <w:t>Media Type</w:t>
            </w:r>
          </w:p>
        </w:tc>
        <w:tc>
          <w:tcPr>
            <w:tcW w:w="3195" w:type="dxa"/>
          </w:tcPr>
          <w:p w14:paraId="4CAB57D7" w14:textId="77777777" w:rsidR="002E1B08" w:rsidRDefault="00000000">
            <w:pPr>
              <w:pStyle w:val="TableText"/>
            </w:pPr>
            <w:r>
              <w:t>urn:oid:2.16.840.1.113883.5.79</w:t>
            </w:r>
          </w:p>
        </w:tc>
        <w:tc>
          <w:tcPr>
            <w:tcW w:w="2520" w:type="dxa"/>
          </w:tcPr>
          <w:p w14:paraId="6455AB12" w14:textId="77777777" w:rsidR="002E1B08" w:rsidRDefault="00000000">
            <w:pPr>
              <w:pStyle w:val="TableText"/>
            </w:pPr>
            <w:r>
              <w:t>AudioMediaType</w:t>
            </w:r>
          </w:p>
        </w:tc>
      </w:tr>
      <w:tr w:rsidR="002E1B08" w14:paraId="4168C804" w14:textId="77777777">
        <w:trPr>
          <w:jc w:val="center"/>
        </w:trPr>
        <w:tc>
          <w:tcPr>
            <w:tcW w:w="1170" w:type="dxa"/>
          </w:tcPr>
          <w:p w14:paraId="5B75A99D" w14:textId="77777777" w:rsidR="002E1B08" w:rsidRDefault="00000000">
            <w:pPr>
              <w:pStyle w:val="TableText"/>
            </w:pPr>
            <w:r>
              <w:t>audio/basic</w:t>
            </w:r>
          </w:p>
        </w:tc>
        <w:tc>
          <w:tcPr>
            <w:tcW w:w="3195" w:type="dxa"/>
          </w:tcPr>
          <w:p w14:paraId="4BF8D742" w14:textId="77777777" w:rsidR="002E1B08" w:rsidRDefault="00000000">
            <w:pPr>
              <w:pStyle w:val="TableText"/>
            </w:pPr>
            <w:r>
              <w:t>Media Type</w:t>
            </w:r>
          </w:p>
        </w:tc>
        <w:tc>
          <w:tcPr>
            <w:tcW w:w="3195" w:type="dxa"/>
          </w:tcPr>
          <w:p w14:paraId="2466D60C" w14:textId="77777777" w:rsidR="002E1B08" w:rsidRDefault="00000000">
            <w:pPr>
              <w:pStyle w:val="TableText"/>
            </w:pPr>
            <w:r>
              <w:t>urn:oid:2.16.840.1.113883.5.79</w:t>
            </w:r>
          </w:p>
        </w:tc>
        <w:tc>
          <w:tcPr>
            <w:tcW w:w="2520" w:type="dxa"/>
          </w:tcPr>
          <w:p w14:paraId="182E4063" w14:textId="77777777" w:rsidR="002E1B08" w:rsidRDefault="00000000">
            <w:pPr>
              <w:pStyle w:val="TableText"/>
            </w:pPr>
            <w:r>
              <w:t>Basic Audio</w:t>
            </w:r>
          </w:p>
        </w:tc>
      </w:tr>
      <w:tr w:rsidR="002E1B08" w14:paraId="78114B2C" w14:textId="77777777">
        <w:trPr>
          <w:jc w:val="center"/>
        </w:trPr>
        <w:tc>
          <w:tcPr>
            <w:tcW w:w="1170" w:type="dxa"/>
          </w:tcPr>
          <w:p w14:paraId="6BCE282D" w14:textId="77777777" w:rsidR="002E1B08" w:rsidRDefault="00000000">
            <w:pPr>
              <w:pStyle w:val="TableText"/>
            </w:pPr>
            <w:r>
              <w:t>audio/k32adpcm</w:t>
            </w:r>
          </w:p>
        </w:tc>
        <w:tc>
          <w:tcPr>
            <w:tcW w:w="3195" w:type="dxa"/>
          </w:tcPr>
          <w:p w14:paraId="5EE847AC" w14:textId="77777777" w:rsidR="002E1B08" w:rsidRDefault="00000000">
            <w:pPr>
              <w:pStyle w:val="TableText"/>
            </w:pPr>
            <w:r>
              <w:t>Media Type</w:t>
            </w:r>
          </w:p>
        </w:tc>
        <w:tc>
          <w:tcPr>
            <w:tcW w:w="3195" w:type="dxa"/>
          </w:tcPr>
          <w:p w14:paraId="10127F1C" w14:textId="77777777" w:rsidR="002E1B08" w:rsidRDefault="00000000">
            <w:pPr>
              <w:pStyle w:val="TableText"/>
            </w:pPr>
            <w:r>
              <w:t>urn:oid:2.16.840.1.113883.5.79</w:t>
            </w:r>
          </w:p>
        </w:tc>
        <w:tc>
          <w:tcPr>
            <w:tcW w:w="2520" w:type="dxa"/>
          </w:tcPr>
          <w:p w14:paraId="30A2FEAF" w14:textId="77777777" w:rsidR="002E1B08" w:rsidRDefault="00000000">
            <w:pPr>
              <w:pStyle w:val="TableText"/>
            </w:pPr>
            <w:r>
              <w:t>K32ADPCM Audio</w:t>
            </w:r>
          </w:p>
        </w:tc>
      </w:tr>
      <w:tr w:rsidR="002E1B08" w14:paraId="373BEBFD" w14:textId="77777777">
        <w:trPr>
          <w:jc w:val="center"/>
        </w:trPr>
        <w:tc>
          <w:tcPr>
            <w:tcW w:w="1170" w:type="dxa"/>
          </w:tcPr>
          <w:p w14:paraId="4A7DE1C0" w14:textId="77777777" w:rsidR="002E1B08" w:rsidRDefault="00000000">
            <w:pPr>
              <w:pStyle w:val="TableText"/>
            </w:pPr>
            <w:r>
              <w:t>audio/mpeg</w:t>
            </w:r>
          </w:p>
        </w:tc>
        <w:tc>
          <w:tcPr>
            <w:tcW w:w="3195" w:type="dxa"/>
          </w:tcPr>
          <w:p w14:paraId="5A4A6BE0" w14:textId="77777777" w:rsidR="002E1B08" w:rsidRDefault="00000000">
            <w:pPr>
              <w:pStyle w:val="TableText"/>
            </w:pPr>
            <w:r>
              <w:t>Media Type</w:t>
            </w:r>
          </w:p>
        </w:tc>
        <w:tc>
          <w:tcPr>
            <w:tcW w:w="3195" w:type="dxa"/>
          </w:tcPr>
          <w:p w14:paraId="74194424" w14:textId="77777777" w:rsidR="002E1B08" w:rsidRDefault="00000000">
            <w:pPr>
              <w:pStyle w:val="TableText"/>
            </w:pPr>
            <w:r>
              <w:t>urn:oid:2.16.840.1.113883.5.79</w:t>
            </w:r>
          </w:p>
        </w:tc>
        <w:tc>
          <w:tcPr>
            <w:tcW w:w="2520" w:type="dxa"/>
          </w:tcPr>
          <w:p w14:paraId="08581C22" w14:textId="77777777" w:rsidR="002E1B08" w:rsidRDefault="00000000">
            <w:pPr>
              <w:pStyle w:val="TableText"/>
            </w:pPr>
            <w:r>
              <w:t>MPEG audio layer 3</w:t>
            </w:r>
          </w:p>
        </w:tc>
      </w:tr>
      <w:tr w:rsidR="002E1B08" w14:paraId="20E088DF" w14:textId="77777777">
        <w:trPr>
          <w:jc w:val="center"/>
        </w:trPr>
        <w:tc>
          <w:tcPr>
            <w:tcW w:w="1170" w:type="dxa"/>
          </w:tcPr>
          <w:p w14:paraId="10D92620" w14:textId="77777777" w:rsidR="002E1B08" w:rsidRDefault="00000000">
            <w:pPr>
              <w:pStyle w:val="TableText"/>
            </w:pPr>
            <w:r>
              <w:t>image/gif</w:t>
            </w:r>
          </w:p>
        </w:tc>
        <w:tc>
          <w:tcPr>
            <w:tcW w:w="3195" w:type="dxa"/>
          </w:tcPr>
          <w:p w14:paraId="75984B99" w14:textId="77777777" w:rsidR="002E1B08" w:rsidRDefault="00000000">
            <w:pPr>
              <w:pStyle w:val="TableText"/>
            </w:pPr>
            <w:r>
              <w:t>Media Type</w:t>
            </w:r>
          </w:p>
        </w:tc>
        <w:tc>
          <w:tcPr>
            <w:tcW w:w="3195" w:type="dxa"/>
          </w:tcPr>
          <w:p w14:paraId="6E9932B3" w14:textId="77777777" w:rsidR="002E1B08" w:rsidRDefault="00000000">
            <w:pPr>
              <w:pStyle w:val="TableText"/>
            </w:pPr>
            <w:r>
              <w:t>urn:oid:2.16.840.1.113883.5.79</w:t>
            </w:r>
          </w:p>
        </w:tc>
        <w:tc>
          <w:tcPr>
            <w:tcW w:w="2520" w:type="dxa"/>
          </w:tcPr>
          <w:p w14:paraId="063B02A1" w14:textId="77777777" w:rsidR="002E1B08" w:rsidRDefault="00000000">
            <w:pPr>
              <w:pStyle w:val="TableText"/>
            </w:pPr>
            <w:r>
              <w:t>GIF Image</w:t>
            </w:r>
          </w:p>
        </w:tc>
      </w:tr>
      <w:tr w:rsidR="002E1B08" w14:paraId="2F390109" w14:textId="77777777">
        <w:trPr>
          <w:jc w:val="center"/>
        </w:trPr>
        <w:tc>
          <w:tcPr>
            <w:tcW w:w="1170" w:type="dxa"/>
          </w:tcPr>
          <w:p w14:paraId="60EF9732" w14:textId="77777777" w:rsidR="002E1B08" w:rsidRDefault="00000000">
            <w:pPr>
              <w:pStyle w:val="TableText"/>
            </w:pPr>
            <w:r>
              <w:t>image/jpeg</w:t>
            </w:r>
          </w:p>
        </w:tc>
        <w:tc>
          <w:tcPr>
            <w:tcW w:w="3195" w:type="dxa"/>
          </w:tcPr>
          <w:p w14:paraId="62883E3E" w14:textId="77777777" w:rsidR="002E1B08" w:rsidRDefault="00000000">
            <w:pPr>
              <w:pStyle w:val="TableText"/>
            </w:pPr>
            <w:r>
              <w:t>Media Type</w:t>
            </w:r>
          </w:p>
        </w:tc>
        <w:tc>
          <w:tcPr>
            <w:tcW w:w="3195" w:type="dxa"/>
          </w:tcPr>
          <w:p w14:paraId="1FC8ABA3" w14:textId="77777777" w:rsidR="002E1B08" w:rsidRDefault="00000000">
            <w:pPr>
              <w:pStyle w:val="TableText"/>
            </w:pPr>
            <w:r>
              <w:t>urn:oid:2.16.840.1.113883.5.79</w:t>
            </w:r>
          </w:p>
        </w:tc>
        <w:tc>
          <w:tcPr>
            <w:tcW w:w="2520" w:type="dxa"/>
          </w:tcPr>
          <w:p w14:paraId="706D6141" w14:textId="77777777" w:rsidR="002E1B08" w:rsidRDefault="00000000">
            <w:pPr>
              <w:pStyle w:val="TableText"/>
            </w:pPr>
            <w:r>
              <w:t>JPEG Image</w:t>
            </w:r>
          </w:p>
        </w:tc>
      </w:tr>
      <w:tr w:rsidR="002E1B08" w14:paraId="7EC7E455" w14:textId="77777777">
        <w:trPr>
          <w:jc w:val="center"/>
        </w:trPr>
        <w:tc>
          <w:tcPr>
            <w:tcW w:w="1170" w:type="dxa"/>
          </w:tcPr>
          <w:p w14:paraId="38E98B04" w14:textId="77777777" w:rsidR="002E1B08" w:rsidRDefault="00000000">
            <w:pPr>
              <w:pStyle w:val="TableText"/>
            </w:pPr>
            <w:r>
              <w:t>image/png</w:t>
            </w:r>
          </w:p>
        </w:tc>
        <w:tc>
          <w:tcPr>
            <w:tcW w:w="3195" w:type="dxa"/>
          </w:tcPr>
          <w:p w14:paraId="7286DCA3" w14:textId="77777777" w:rsidR="002E1B08" w:rsidRDefault="00000000">
            <w:pPr>
              <w:pStyle w:val="TableText"/>
            </w:pPr>
            <w:r>
              <w:t>Media Type</w:t>
            </w:r>
          </w:p>
        </w:tc>
        <w:tc>
          <w:tcPr>
            <w:tcW w:w="3195" w:type="dxa"/>
          </w:tcPr>
          <w:p w14:paraId="3ACB3E4B" w14:textId="77777777" w:rsidR="002E1B08" w:rsidRDefault="00000000">
            <w:pPr>
              <w:pStyle w:val="TableText"/>
            </w:pPr>
            <w:r>
              <w:t>urn:oid:2.16.840.1.113883.5.79</w:t>
            </w:r>
          </w:p>
        </w:tc>
        <w:tc>
          <w:tcPr>
            <w:tcW w:w="2520" w:type="dxa"/>
          </w:tcPr>
          <w:p w14:paraId="22219E70" w14:textId="77777777" w:rsidR="002E1B08" w:rsidRDefault="00000000">
            <w:pPr>
              <w:pStyle w:val="TableText"/>
            </w:pPr>
            <w:r>
              <w:t>PNG Image</w:t>
            </w:r>
          </w:p>
        </w:tc>
      </w:tr>
      <w:tr w:rsidR="002E1B08" w14:paraId="1FED2004" w14:textId="77777777">
        <w:trPr>
          <w:jc w:val="center"/>
        </w:trPr>
        <w:tc>
          <w:tcPr>
            <w:tcW w:w="1170" w:type="dxa"/>
          </w:tcPr>
          <w:p w14:paraId="558F932E" w14:textId="77777777" w:rsidR="002E1B08" w:rsidRDefault="00000000">
            <w:pPr>
              <w:pStyle w:val="TableText"/>
            </w:pPr>
            <w:r>
              <w:t>image/tiff</w:t>
            </w:r>
          </w:p>
        </w:tc>
        <w:tc>
          <w:tcPr>
            <w:tcW w:w="3195" w:type="dxa"/>
          </w:tcPr>
          <w:p w14:paraId="000E20C2" w14:textId="77777777" w:rsidR="002E1B08" w:rsidRDefault="00000000">
            <w:pPr>
              <w:pStyle w:val="TableText"/>
            </w:pPr>
            <w:r>
              <w:t>Media Type</w:t>
            </w:r>
          </w:p>
        </w:tc>
        <w:tc>
          <w:tcPr>
            <w:tcW w:w="3195" w:type="dxa"/>
          </w:tcPr>
          <w:p w14:paraId="390B6C2C" w14:textId="77777777" w:rsidR="002E1B08" w:rsidRDefault="00000000">
            <w:pPr>
              <w:pStyle w:val="TableText"/>
            </w:pPr>
            <w:r>
              <w:t>urn:oid:2.16.840.1.113883.5.79</w:t>
            </w:r>
          </w:p>
        </w:tc>
        <w:tc>
          <w:tcPr>
            <w:tcW w:w="2520" w:type="dxa"/>
          </w:tcPr>
          <w:p w14:paraId="0641A895" w14:textId="77777777" w:rsidR="002E1B08" w:rsidRDefault="00000000">
            <w:pPr>
              <w:pStyle w:val="TableText"/>
            </w:pPr>
            <w:r>
              <w:t>TIFF Image</w:t>
            </w:r>
          </w:p>
        </w:tc>
      </w:tr>
      <w:tr w:rsidR="002E1B08" w14:paraId="6D5CD2A0" w14:textId="77777777">
        <w:trPr>
          <w:jc w:val="center"/>
        </w:trPr>
        <w:tc>
          <w:tcPr>
            <w:tcW w:w="1440" w:type="dxa"/>
            <w:gridSpan w:val="4"/>
          </w:tcPr>
          <w:p w14:paraId="66F202A8" w14:textId="77777777" w:rsidR="002E1B08" w:rsidRDefault="00000000">
            <w:pPr>
              <w:pStyle w:val="TableText"/>
            </w:pPr>
            <w:r>
              <w:t>...</w:t>
            </w:r>
          </w:p>
        </w:tc>
      </w:tr>
    </w:tbl>
    <w:p w14:paraId="1D093E09" w14:textId="77777777" w:rsidR="002E1B08" w:rsidRDefault="002E1B08">
      <w:pPr>
        <w:pStyle w:val="BodyText"/>
      </w:pPr>
    </w:p>
    <w:p w14:paraId="069DA721" w14:textId="77777777" w:rsidR="002E1B08" w:rsidRDefault="00000000">
      <w:pPr>
        <w:pStyle w:val="Caption"/>
        <w:ind w:left="130" w:right="115"/>
      </w:pPr>
      <w:bookmarkStart w:id="968" w:name="_Toc119067334"/>
      <w:bookmarkStart w:id="969" w:name="_Toc119072248"/>
      <w:bookmarkStart w:id="970" w:name="_Toc120095170"/>
      <w:r>
        <w:lastRenderedPageBreak/>
        <w:t xml:space="preserve">Figure </w:t>
      </w:r>
      <w:r>
        <w:fldChar w:fldCharType="begin"/>
      </w:r>
      <w:r>
        <w:instrText>SEQ Figure \* ARABIC</w:instrText>
      </w:r>
      <w:r>
        <w:fldChar w:fldCharType="separate"/>
      </w:r>
      <w:r>
        <w:t>37</w:t>
      </w:r>
      <w:r>
        <w:fldChar w:fldCharType="end"/>
      </w:r>
      <w:r>
        <w:t>: Note Activity as entryRelationship to C-CDA Entry</w:t>
      </w:r>
      <w:bookmarkEnd w:id="968"/>
      <w:bookmarkEnd w:id="969"/>
      <w:bookmarkEnd w:id="970"/>
    </w:p>
    <w:p w14:paraId="692157E1" w14:textId="77777777" w:rsidR="002E1B08" w:rsidRDefault="00000000">
      <w:pPr>
        <w:pStyle w:val="Example"/>
        <w:ind w:left="130" w:right="115"/>
      </w:pPr>
      <w:r>
        <w:t>&lt;?xml version="1.0" encoding="UTF-8"?&gt;</w:t>
      </w:r>
    </w:p>
    <w:p w14:paraId="3F354A19" w14:textId="77777777" w:rsidR="002E1B08" w:rsidRDefault="00000000">
      <w:pPr>
        <w:pStyle w:val="Example"/>
        <w:ind w:left="130" w:right="115"/>
      </w:pPr>
      <w:r>
        <w:t>&lt;section&gt;</w:t>
      </w:r>
    </w:p>
    <w:p w14:paraId="7A68887B" w14:textId="77777777" w:rsidR="002E1B08" w:rsidRDefault="00000000">
      <w:pPr>
        <w:pStyle w:val="Example"/>
        <w:ind w:left="130" w:right="115"/>
      </w:pPr>
      <w:r>
        <w:t xml:space="preserve">    &lt;!-- C-CDA 2.1 Procedures Section --&gt;</w:t>
      </w:r>
    </w:p>
    <w:p w14:paraId="1748CA00" w14:textId="77777777" w:rsidR="002E1B08" w:rsidRDefault="00000000">
      <w:pPr>
        <w:pStyle w:val="Example"/>
        <w:ind w:left="130" w:right="115"/>
      </w:pPr>
      <w:r>
        <w:t xml:space="preserve">    &lt;templateId root="2.16.840.1.113883.10.20.22.2.7.1"/&gt;</w:t>
      </w:r>
    </w:p>
    <w:p w14:paraId="5E7A2A74" w14:textId="77777777" w:rsidR="002E1B08" w:rsidRDefault="00000000">
      <w:pPr>
        <w:pStyle w:val="Example"/>
        <w:ind w:left="130" w:right="115"/>
      </w:pPr>
      <w:r>
        <w:t xml:space="preserve">    &lt;templateId root="2.16.840.1.113883.10.20.22.2.7.1" extension="2014-06-09"/&gt;</w:t>
      </w:r>
    </w:p>
    <w:p w14:paraId="0FBB96C9" w14:textId="77777777" w:rsidR="002E1B08" w:rsidRDefault="00000000">
      <w:pPr>
        <w:pStyle w:val="Example"/>
        <w:ind w:left="130" w:right="115"/>
      </w:pPr>
      <w:r>
        <w:t xml:space="preserve">    &lt;code code="47519-4" codeSystem="2.16.840.1.113883.6.1" codeSystemName="LOINC" displayName="HISTORY OF PROCEDURES"/&gt;</w:t>
      </w:r>
    </w:p>
    <w:p w14:paraId="2A944D0D" w14:textId="77777777" w:rsidR="002E1B08" w:rsidRDefault="00000000">
      <w:pPr>
        <w:pStyle w:val="Example"/>
        <w:ind w:left="130" w:right="115"/>
      </w:pPr>
      <w:r>
        <w:t xml:space="preserve">    &lt;title&gt;Procedures&lt;/title&gt;</w:t>
      </w:r>
    </w:p>
    <w:p w14:paraId="165CAFC3" w14:textId="77777777" w:rsidR="002E1B08" w:rsidRDefault="00000000">
      <w:pPr>
        <w:pStyle w:val="Example"/>
        <w:ind w:left="130" w:right="115"/>
      </w:pPr>
      <w:r>
        <w:t xml:space="preserve">    &lt;text&gt;</w:t>
      </w:r>
    </w:p>
    <w:p w14:paraId="7CCF7C9D" w14:textId="77777777" w:rsidR="002E1B08" w:rsidRDefault="00000000">
      <w:pPr>
        <w:pStyle w:val="Example"/>
        <w:ind w:left="130" w:right="115"/>
      </w:pPr>
      <w:r>
        <w:t xml:space="preserve">        &lt;table&gt;</w:t>
      </w:r>
    </w:p>
    <w:p w14:paraId="3EEC9CC1" w14:textId="77777777" w:rsidR="002E1B08" w:rsidRDefault="00000000">
      <w:pPr>
        <w:pStyle w:val="Example"/>
        <w:ind w:left="130" w:right="115"/>
      </w:pPr>
      <w:r>
        <w:t xml:space="preserve">            &lt;thead&gt;</w:t>
      </w:r>
    </w:p>
    <w:p w14:paraId="16466C8F" w14:textId="77777777" w:rsidR="002E1B08" w:rsidRDefault="00000000">
      <w:pPr>
        <w:pStyle w:val="Example"/>
        <w:ind w:left="130" w:right="115"/>
      </w:pPr>
      <w:r>
        <w:t xml:space="preserve">                &lt;tr&gt;</w:t>
      </w:r>
    </w:p>
    <w:p w14:paraId="26BF78A0" w14:textId="77777777" w:rsidR="002E1B08" w:rsidRDefault="00000000">
      <w:pPr>
        <w:pStyle w:val="Example"/>
        <w:ind w:left="130" w:right="115"/>
      </w:pPr>
      <w:r>
        <w:t xml:space="preserve">                    &lt;th&gt;Description&lt;/th&gt;</w:t>
      </w:r>
    </w:p>
    <w:p w14:paraId="1A836154" w14:textId="77777777" w:rsidR="002E1B08" w:rsidRDefault="00000000">
      <w:pPr>
        <w:pStyle w:val="Example"/>
        <w:ind w:left="130" w:right="115"/>
      </w:pPr>
      <w:r>
        <w:t xml:space="preserve">                    &lt;th&gt;Date and Time (Range)&lt;/th&gt;</w:t>
      </w:r>
    </w:p>
    <w:p w14:paraId="3D3986C4" w14:textId="77777777" w:rsidR="002E1B08" w:rsidRDefault="00000000">
      <w:pPr>
        <w:pStyle w:val="Example"/>
        <w:ind w:left="130" w:right="115"/>
      </w:pPr>
      <w:r>
        <w:t xml:space="preserve">                    &lt;th&gt;Status&lt;/th&gt;</w:t>
      </w:r>
    </w:p>
    <w:p w14:paraId="62F3F055" w14:textId="77777777" w:rsidR="002E1B08" w:rsidRDefault="00000000">
      <w:pPr>
        <w:pStyle w:val="Example"/>
        <w:ind w:left="130" w:right="115"/>
      </w:pPr>
      <w:r>
        <w:t xml:space="preserve">                    &lt;th&gt;Notes&lt;/th&gt;</w:t>
      </w:r>
    </w:p>
    <w:p w14:paraId="4357D2A2" w14:textId="77777777" w:rsidR="002E1B08" w:rsidRDefault="00000000">
      <w:pPr>
        <w:pStyle w:val="Example"/>
        <w:ind w:left="130" w:right="115"/>
      </w:pPr>
      <w:r>
        <w:t xml:space="preserve">                &lt;/tr&gt;</w:t>
      </w:r>
    </w:p>
    <w:p w14:paraId="1B385DF5" w14:textId="77777777" w:rsidR="002E1B08" w:rsidRDefault="00000000">
      <w:pPr>
        <w:pStyle w:val="Example"/>
        <w:ind w:left="130" w:right="115"/>
      </w:pPr>
      <w:r>
        <w:t xml:space="preserve">            &lt;/thead&gt;</w:t>
      </w:r>
    </w:p>
    <w:p w14:paraId="5C792FF5" w14:textId="77777777" w:rsidR="002E1B08" w:rsidRDefault="00000000">
      <w:pPr>
        <w:pStyle w:val="Example"/>
        <w:ind w:left="130" w:right="115"/>
      </w:pPr>
      <w:r>
        <w:t xml:space="preserve">            &lt;tbody&gt;</w:t>
      </w:r>
    </w:p>
    <w:p w14:paraId="3031AD6F" w14:textId="77777777" w:rsidR="002E1B08" w:rsidRDefault="00000000">
      <w:pPr>
        <w:pStyle w:val="Example"/>
        <w:ind w:left="130" w:right="115"/>
      </w:pPr>
      <w:r>
        <w:t xml:space="preserve">                &lt;tr ID="Procedure1"&gt;</w:t>
      </w:r>
    </w:p>
    <w:p w14:paraId="7CD75695" w14:textId="77777777" w:rsidR="002E1B08" w:rsidRDefault="00000000">
      <w:pPr>
        <w:pStyle w:val="Example"/>
        <w:ind w:left="130" w:right="115"/>
      </w:pPr>
      <w:r>
        <w:t xml:space="preserve">                    &lt;td ID="ProcedureDesc1"&gt;Laparoscopic appendectomy&lt;/td&gt;</w:t>
      </w:r>
    </w:p>
    <w:p w14:paraId="6C219B78" w14:textId="77777777" w:rsidR="002E1B08" w:rsidRDefault="00000000">
      <w:pPr>
        <w:pStyle w:val="Example"/>
        <w:ind w:left="130" w:right="115"/>
      </w:pPr>
      <w:r>
        <w:t xml:space="preserve">                    &lt;td&gt;(03 Feb 2014 09:22am- 03 Feb 2014 11:15am)&lt;/td&gt;</w:t>
      </w:r>
    </w:p>
    <w:p w14:paraId="605648D9" w14:textId="77777777" w:rsidR="002E1B08" w:rsidRDefault="00000000">
      <w:pPr>
        <w:pStyle w:val="Example"/>
        <w:ind w:left="130" w:right="115"/>
      </w:pPr>
      <w:r>
        <w:t xml:space="preserve">                    &lt;td&gt;Completed&lt;/td&gt;</w:t>
      </w:r>
    </w:p>
    <w:p w14:paraId="69358937" w14:textId="77777777" w:rsidR="002E1B08" w:rsidRDefault="00000000">
      <w:pPr>
        <w:pStyle w:val="Example"/>
        <w:ind w:left="130" w:right="115"/>
      </w:pPr>
      <w:r>
        <w:t xml:space="preserve">                    &lt;td ID="ProcedureNote1"&gt;</w:t>
      </w:r>
    </w:p>
    <w:p w14:paraId="45DE01C2" w14:textId="77777777" w:rsidR="002E1B08" w:rsidRDefault="00000000">
      <w:pPr>
        <w:pStyle w:val="Example"/>
        <w:ind w:left="130" w:right="115"/>
      </w:pPr>
      <w:r>
        <w:t xml:space="preserve">                        &lt;paragraph&gt;Dr. Physician - 03 Feb 2014&lt;/paragraph&gt;</w:t>
      </w:r>
    </w:p>
    <w:p w14:paraId="70F65633" w14:textId="77777777" w:rsidR="002E1B08" w:rsidRDefault="00000000">
      <w:pPr>
        <w:pStyle w:val="Example"/>
        <w:ind w:left="130" w:right="115"/>
      </w:pPr>
      <w:r>
        <w:t xml:space="preserve">                        &lt;paragraph&gt;Free-text note about the procedure.&lt;/paragraph&gt;</w:t>
      </w:r>
    </w:p>
    <w:p w14:paraId="3555E3DB" w14:textId="77777777" w:rsidR="002E1B08" w:rsidRDefault="00000000">
      <w:pPr>
        <w:pStyle w:val="Example"/>
        <w:ind w:left="130" w:right="115"/>
      </w:pPr>
      <w:r>
        <w:t xml:space="preserve">                    &lt;/td&gt;</w:t>
      </w:r>
    </w:p>
    <w:p w14:paraId="3B130FD1" w14:textId="77777777" w:rsidR="002E1B08" w:rsidRDefault="00000000">
      <w:pPr>
        <w:pStyle w:val="Example"/>
        <w:ind w:left="130" w:right="115"/>
      </w:pPr>
      <w:r>
        <w:t xml:space="preserve">                &lt;/tr&gt;</w:t>
      </w:r>
    </w:p>
    <w:p w14:paraId="655294CC" w14:textId="77777777" w:rsidR="002E1B08" w:rsidRDefault="00000000">
      <w:pPr>
        <w:pStyle w:val="Example"/>
        <w:ind w:left="130" w:right="115"/>
      </w:pPr>
      <w:r>
        <w:t xml:space="preserve">            &lt;/tbody&gt;</w:t>
      </w:r>
    </w:p>
    <w:p w14:paraId="2C234814" w14:textId="77777777" w:rsidR="002E1B08" w:rsidRDefault="00000000">
      <w:pPr>
        <w:pStyle w:val="Example"/>
        <w:ind w:left="130" w:right="115"/>
      </w:pPr>
      <w:r>
        <w:t xml:space="preserve">        &lt;/table&gt;</w:t>
      </w:r>
    </w:p>
    <w:p w14:paraId="6090E54E" w14:textId="77777777" w:rsidR="002E1B08" w:rsidRDefault="00000000">
      <w:pPr>
        <w:pStyle w:val="Example"/>
        <w:ind w:left="130" w:right="115"/>
      </w:pPr>
      <w:r>
        <w:t xml:space="preserve">    &lt;/text&gt;</w:t>
      </w:r>
    </w:p>
    <w:p w14:paraId="31B9CA76" w14:textId="77777777" w:rsidR="002E1B08" w:rsidRDefault="00000000">
      <w:pPr>
        <w:pStyle w:val="Example"/>
        <w:ind w:left="130" w:right="115"/>
      </w:pPr>
      <w:r>
        <w:t xml:space="preserve">    &lt;entry typeCode="DRIV"&gt;</w:t>
      </w:r>
    </w:p>
    <w:p w14:paraId="3F98E4A3" w14:textId="77777777" w:rsidR="002E1B08" w:rsidRDefault="00000000">
      <w:pPr>
        <w:pStyle w:val="Example"/>
        <w:ind w:left="130" w:right="115"/>
      </w:pPr>
      <w:r>
        <w:t xml:space="preserve">        &lt;!-- Procedures should be used for care that directly changes the patient's physical state.--&gt;</w:t>
      </w:r>
    </w:p>
    <w:p w14:paraId="67881DE6" w14:textId="77777777" w:rsidR="002E1B08" w:rsidRDefault="00000000">
      <w:pPr>
        <w:pStyle w:val="Example"/>
        <w:ind w:left="130" w:right="115"/>
      </w:pPr>
      <w:r>
        <w:t xml:space="preserve">        &lt;procedure moodCode="EVN" classCode="PROC"&gt;</w:t>
      </w:r>
    </w:p>
    <w:p w14:paraId="6BEFF4D7" w14:textId="77777777" w:rsidR="002E1B08" w:rsidRDefault="00000000">
      <w:pPr>
        <w:pStyle w:val="Example"/>
        <w:ind w:left="130" w:right="115"/>
      </w:pPr>
      <w:r>
        <w:t xml:space="preserve">            &lt;templateId root="2.16.840.1.113883.10.20.22.4.14" extension="2014-06-09"/&gt;</w:t>
      </w:r>
    </w:p>
    <w:p w14:paraId="6F90D8B5" w14:textId="77777777" w:rsidR="002E1B08" w:rsidRDefault="00000000">
      <w:pPr>
        <w:pStyle w:val="Example"/>
        <w:ind w:left="130" w:right="115"/>
      </w:pPr>
      <w:r>
        <w:t xml:space="preserve">            &lt;id root="64af26d5-88ef-4169-ba16-c6ef16a1824f"/&gt;</w:t>
      </w:r>
    </w:p>
    <w:p w14:paraId="22D69AA8" w14:textId="77777777" w:rsidR="002E1B08" w:rsidRDefault="00000000">
      <w:pPr>
        <w:pStyle w:val="Example"/>
        <w:ind w:left="130" w:right="115"/>
      </w:pPr>
      <w:r>
        <w:t xml:space="preserve">            &lt;code code="6025007" displayName="Laparoscopic appendectomy" codeSystem="2.16.840.1.113883.6.96" codeSystemName="SNOMED-CT"&gt;</w:t>
      </w:r>
    </w:p>
    <w:p w14:paraId="1DF7DF19" w14:textId="77777777" w:rsidR="002E1B08" w:rsidRDefault="00000000">
      <w:pPr>
        <w:pStyle w:val="Example"/>
        <w:ind w:left="130" w:right="115"/>
      </w:pPr>
      <w:r>
        <w:t xml:space="preserve">                &lt;originalText&gt;</w:t>
      </w:r>
    </w:p>
    <w:p w14:paraId="4936812C" w14:textId="77777777" w:rsidR="002E1B08" w:rsidRDefault="00000000">
      <w:pPr>
        <w:pStyle w:val="Example"/>
        <w:ind w:left="130" w:right="115"/>
      </w:pPr>
      <w:r>
        <w:t xml:space="preserve">                    &lt;reference value="#ProcedureDesc1" /&gt;</w:t>
      </w:r>
    </w:p>
    <w:p w14:paraId="4B064C93" w14:textId="77777777" w:rsidR="002E1B08" w:rsidRDefault="00000000">
      <w:pPr>
        <w:pStyle w:val="Example"/>
        <w:ind w:left="130" w:right="115"/>
      </w:pPr>
      <w:r>
        <w:t xml:space="preserve">                &lt;/originalText&gt;</w:t>
      </w:r>
    </w:p>
    <w:p w14:paraId="4BB48A34" w14:textId="77777777" w:rsidR="002E1B08" w:rsidRDefault="00000000">
      <w:pPr>
        <w:pStyle w:val="Example"/>
        <w:ind w:left="130" w:right="115"/>
      </w:pPr>
      <w:r>
        <w:t xml:space="preserve">            &lt;/code&gt;</w:t>
      </w:r>
    </w:p>
    <w:p w14:paraId="6826CED2" w14:textId="77777777" w:rsidR="002E1B08" w:rsidRDefault="00000000">
      <w:pPr>
        <w:pStyle w:val="Example"/>
        <w:ind w:left="130" w:right="115"/>
      </w:pPr>
      <w:r>
        <w:t xml:space="preserve">            &lt;text&gt;</w:t>
      </w:r>
    </w:p>
    <w:p w14:paraId="33D937A4" w14:textId="77777777" w:rsidR="002E1B08" w:rsidRDefault="00000000">
      <w:pPr>
        <w:pStyle w:val="Example"/>
        <w:ind w:left="130" w:right="115"/>
      </w:pPr>
      <w:r>
        <w:t xml:space="preserve">                &lt;reference value="#Procedure1" /&gt;</w:t>
      </w:r>
    </w:p>
    <w:p w14:paraId="2F3850E4" w14:textId="77777777" w:rsidR="002E1B08" w:rsidRDefault="00000000">
      <w:pPr>
        <w:pStyle w:val="Example"/>
        <w:ind w:left="130" w:right="115"/>
      </w:pPr>
      <w:r>
        <w:t xml:space="preserve">            &lt;/text&gt;</w:t>
      </w:r>
    </w:p>
    <w:p w14:paraId="1E840B27" w14:textId="77777777" w:rsidR="002E1B08" w:rsidRDefault="00000000">
      <w:pPr>
        <w:pStyle w:val="Example"/>
        <w:ind w:left="130" w:right="115"/>
      </w:pPr>
      <w:r>
        <w:t xml:space="preserve">            &lt;statusCode code="completed" /&gt;</w:t>
      </w:r>
    </w:p>
    <w:p w14:paraId="4AACA638" w14:textId="77777777" w:rsidR="002E1B08" w:rsidRDefault="00000000">
      <w:pPr>
        <w:pStyle w:val="Example"/>
        <w:ind w:left="130" w:right="115"/>
      </w:pPr>
      <w:r>
        <w:t xml:space="preserve">            &lt;effectiveTime&gt;</w:t>
      </w:r>
    </w:p>
    <w:p w14:paraId="5C717E05" w14:textId="77777777" w:rsidR="002E1B08" w:rsidRDefault="00000000">
      <w:pPr>
        <w:pStyle w:val="Example"/>
        <w:ind w:left="130" w:right="115"/>
      </w:pPr>
      <w:r>
        <w:t xml:space="preserve">                &lt;low value="20140203092205-0700" /&gt;</w:t>
      </w:r>
    </w:p>
    <w:p w14:paraId="08FC7131" w14:textId="77777777" w:rsidR="002E1B08" w:rsidRDefault="00000000">
      <w:pPr>
        <w:pStyle w:val="Example"/>
        <w:ind w:left="130" w:right="115"/>
      </w:pPr>
      <w:r>
        <w:t xml:space="preserve">                &lt;high value="20140203111514-0700" /&gt;</w:t>
      </w:r>
    </w:p>
    <w:p w14:paraId="578F2371" w14:textId="77777777" w:rsidR="002E1B08" w:rsidRDefault="00000000">
      <w:pPr>
        <w:pStyle w:val="Example"/>
        <w:ind w:left="130" w:right="115"/>
      </w:pPr>
      <w:r>
        <w:t xml:space="preserve">            &lt;/effectiveTime&gt;</w:t>
      </w:r>
    </w:p>
    <w:p w14:paraId="294F7A32" w14:textId="77777777" w:rsidR="002E1B08" w:rsidRDefault="00000000">
      <w:pPr>
        <w:pStyle w:val="Example"/>
        <w:ind w:left="130" w:right="115"/>
      </w:pPr>
      <w:r>
        <w:t xml:space="preserve">            &lt;!-- Note Activity entry --&gt;</w:t>
      </w:r>
    </w:p>
    <w:p w14:paraId="690FA954" w14:textId="77777777" w:rsidR="002E1B08" w:rsidRDefault="00000000">
      <w:pPr>
        <w:pStyle w:val="Example"/>
        <w:ind w:left="130" w:right="115"/>
      </w:pPr>
      <w:r>
        <w:t xml:space="preserve">            &lt;entryRelationship typeCode="COMP"&gt;</w:t>
      </w:r>
    </w:p>
    <w:p w14:paraId="18DFDB34" w14:textId="77777777" w:rsidR="002E1B08" w:rsidRDefault="00000000">
      <w:pPr>
        <w:pStyle w:val="Example"/>
        <w:ind w:left="130" w:right="115"/>
      </w:pPr>
      <w:r>
        <w:t xml:space="preserve">                &lt;act classCode="ACT" moodCode="EVN"&gt;</w:t>
      </w:r>
    </w:p>
    <w:p w14:paraId="5EE90BA4" w14:textId="77777777" w:rsidR="002E1B08" w:rsidRDefault="00000000">
      <w:pPr>
        <w:pStyle w:val="Example"/>
        <w:ind w:left="130" w:right="115"/>
      </w:pPr>
      <w:r>
        <w:lastRenderedPageBreak/>
        <w:t xml:space="preserve">                    &lt;templateId root="2.16.840.1.113883.10.20.22.4.202" extension="2016-11-01"/&gt;</w:t>
      </w:r>
    </w:p>
    <w:p w14:paraId="2D7083CC" w14:textId="77777777" w:rsidR="002E1B08" w:rsidRDefault="00000000">
      <w:pPr>
        <w:pStyle w:val="Example"/>
        <w:ind w:left="130" w:right="115"/>
      </w:pPr>
      <w:r>
        <w:t xml:space="preserve">                    &lt;code code="34109-9" codeSystem="2.16.840.1.113883.6.1" codeSystemName="LOINC" displayName="note"&gt;</w:t>
      </w:r>
    </w:p>
    <w:p w14:paraId="507CEE31" w14:textId="77777777" w:rsidR="002E1B08" w:rsidRDefault="00000000">
      <w:pPr>
        <w:pStyle w:val="Example"/>
        <w:ind w:left="130" w:right="115"/>
      </w:pPr>
      <w:r>
        <w:t xml:space="preserve">                        &lt;translation code="28570-0" codeSystem="2.16.840.1.113883.6.1" codeSystemName="LOINC" displayName="Procedure note" /&gt;</w:t>
      </w:r>
    </w:p>
    <w:p w14:paraId="63CAB9C5" w14:textId="77777777" w:rsidR="002E1B08" w:rsidRDefault="00000000">
      <w:pPr>
        <w:pStyle w:val="Example"/>
        <w:ind w:left="130" w:right="115"/>
      </w:pPr>
      <w:r>
        <w:t xml:space="preserve">                    &lt;/code&gt;</w:t>
      </w:r>
    </w:p>
    <w:p w14:paraId="7345B0F3" w14:textId="77777777" w:rsidR="002E1B08" w:rsidRDefault="00000000">
      <w:pPr>
        <w:pStyle w:val="Example"/>
        <w:ind w:left="130" w:right="115"/>
      </w:pPr>
      <w:r>
        <w:t xml:space="preserve">                    &lt;text&gt;</w:t>
      </w:r>
    </w:p>
    <w:p w14:paraId="53A25A2E" w14:textId="77777777" w:rsidR="002E1B08" w:rsidRDefault="00000000">
      <w:pPr>
        <w:pStyle w:val="Example"/>
        <w:ind w:left="130" w:right="115"/>
      </w:pPr>
      <w:r>
        <w:t xml:space="preserve">                        &lt;reference value="#ProcedureNote1" /&gt;</w:t>
      </w:r>
    </w:p>
    <w:p w14:paraId="166A72F3" w14:textId="77777777" w:rsidR="002E1B08" w:rsidRDefault="00000000">
      <w:pPr>
        <w:pStyle w:val="Example"/>
        <w:ind w:left="130" w:right="115"/>
      </w:pPr>
      <w:r>
        <w:t xml:space="preserve">                    &lt;/text&gt;</w:t>
      </w:r>
    </w:p>
    <w:p w14:paraId="0CC89EC2" w14:textId="77777777" w:rsidR="002E1B08" w:rsidRDefault="00000000">
      <w:pPr>
        <w:pStyle w:val="Example"/>
        <w:ind w:left="130" w:right="115"/>
      </w:pPr>
      <w:r>
        <w:t xml:space="preserve">                    &lt;statusCode code="completed"/&gt;</w:t>
      </w:r>
    </w:p>
    <w:p w14:paraId="077F4116" w14:textId="77777777" w:rsidR="002E1B08" w:rsidRDefault="00000000">
      <w:pPr>
        <w:pStyle w:val="Example"/>
        <w:ind w:left="130" w:right="115"/>
      </w:pPr>
      <w:r>
        <w:t xml:space="preserve">                    &lt;!-- Clinically-relevant time of the note --&gt;</w:t>
      </w:r>
    </w:p>
    <w:p w14:paraId="37F09CD8" w14:textId="77777777" w:rsidR="002E1B08" w:rsidRDefault="00000000">
      <w:pPr>
        <w:pStyle w:val="Example"/>
        <w:ind w:left="130" w:right="115"/>
      </w:pPr>
      <w:r>
        <w:t xml:space="preserve">                    &lt;effectiveTime value="20140203" /&gt;</w:t>
      </w:r>
    </w:p>
    <w:p w14:paraId="24BDD89F" w14:textId="77777777" w:rsidR="002E1B08" w:rsidRDefault="00000000">
      <w:pPr>
        <w:pStyle w:val="Example"/>
        <w:ind w:left="130" w:right="115"/>
      </w:pPr>
      <w:r>
        <w:t xml:space="preserve">                    &lt;!-- Author Participation --&gt;</w:t>
      </w:r>
    </w:p>
    <w:p w14:paraId="222C108C" w14:textId="77777777" w:rsidR="002E1B08" w:rsidRDefault="00000000">
      <w:pPr>
        <w:pStyle w:val="Example"/>
        <w:ind w:left="130" w:right="115"/>
      </w:pPr>
      <w:r>
        <w:t xml:space="preserve">                    &lt;author&gt;</w:t>
      </w:r>
    </w:p>
    <w:p w14:paraId="0F839AF6" w14:textId="77777777" w:rsidR="002E1B08" w:rsidRDefault="00000000">
      <w:pPr>
        <w:pStyle w:val="Example"/>
        <w:ind w:left="130" w:right="115"/>
      </w:pPr>
      <w:r>
        <w:t xml:space="preserve">                        &lt;templateId root="2.16.840.1.113883.10.20.22.4.119" /&gt;</w:t>
      </w:r>
    </w:p>
    <w:p w14:paraId="46DC8983" w14:textId="77777777" w:rsidR="002E1B08" w:rsidRDefault="00000000">
      <w:pPr>
        <w:pStyle w:val="Example"/>
        <w:ind w:left="130" w:right="115"/>
      </w:pPr>
      <w:r>
        <w:t xml:space="preserve">                        &lt;!-- Time note was actually written --&gt;</w:t>
      </w:r>
    </w:p>
    <w:p w14:paraId="15943EA2" w14:textId="77777777" w:rsidR="002E1B08" w:rsidRDefault="00000000">
      <w:pPr>
        <w:pStyle w:val="Example"/>
        <w:ind w:left="130" w:right="115"/>
      </w:pPr>
      <w:r>
        <w:t xml:space="preserve">                        &lt;time value="20140204083215-0500" /&gt;</w:t>
      </w:r>
    </w:p>
    <w:p w14:paraId="733390BC" w14:textId="77777777" w:rsidR="002E1B08" w:rsidRDefault="00000000">
      <w:pPr>
        <w:pStyle w:val="Example"/>
        <w:ind w:left="130" w:right="115"/>
      </w:pPr>
      <w:r>
        <w:t xml:space="preserve">                        &lt;assignedAuthor&gt;</w:t>
      </w:r>
    </w:p>
    <w:p w14:paraId="1C446BDE" w14:textId="77777777" w:rsidR="002E1B08" w:rsidRDefault="00000000">
      <w:pPr>
        <w:pStyle w:val="Example"/>
        <w:ind w:left="130" w:right="115"/>
      </w:pPr>
      <w:r>
        <w:t xml:space="preserve">                            &lt;id root="20cf14fb-b65c-4c8c-a54d-b0cca834c18c" /&gt;</w:t>
      </w:r>
    </w:p>
    <w:p w14:paraId="07EAE8F6" w14:textId="77777777" w:rsidR="002E1B08" w:rsidRDefault="00000000">
      <w:pPr>
        <w:pStyle w:val="Example"/>
        <w:ind w:left="130" w:right="115"/>
      </w:pPr>
      <w:r>
        <w:t xml:space="preserve">                            &lt;assignedPerson&gt;</w:t>
      </w:r>
    </w:p>
    <w:p w14:paraId="59F7D984" w14:textId="77777777" w:rsidR="002E1B08" w:rsidRDefault="00000000">
      <w:pPr>
        <w:pStyle w:val="Example"/>
        <w:ind w:left="130" w:right="115"/>
      </w:pPr>
      <w:r>
        <w:t xml:space="preserve">                                &lt;name&gt;Dr. Physician&lt;/name&gt;</w:t>
      </w:r>
    </w:p>
    <w:p w14:paraId="146086FB" w14:textId="77777777" w:rsidR="002E1B08" w:rsidRDefault="00000000">
      <w:pPr>
        <w:pStyle w:val="Example"/>
        <w:ind w:left="130" w:right="115"/>
      </w:pPr>
      <w:r>
        <w:t xml:space="preserve">                            &lt;/assignedPerson&gt;</w:t>
      </w:r>
    </w:p>
    <w:p w14:paraId="5626FF7C" w14:textId="77777777" w:rsidR="002E1B08" w:rsidRDefault="00000000">
      <w:pPr>
        <w:pStyle w:val="Example"/>
        <w:ind w:left="130" w:right="115"/>
      </w:pPr>
      <w:r>
        <w:t xml:space="preserve">                        &lt;/assignedAuthor&gt;</w:t>
      </w:r>
    </w:p>
    <w:p w14:paraId="312409A5" w14:textId="77777777" w:rsidR="002E1B08" w:rsidRDefault="00000000">
      <w:pPr>
        <w:pStyle w:val="Example"/>
        <w:ind w:left="130" w:right="115"/>
      </w:pPr>
      <w:r>
        <w:t xml:space="preserve">                    &lt;/author&gt;</w:t>
      </w:r>
    </w:p>
    <w:p w14:paraId="4E92D15D" w14:textId="77777777" w:rsidR="002E1B08" w:rsidRDefault="00000000">
      <w:pPr>
        <w:pStyle w:val="Example"/>
        <w:ind w:left="130" w:right="115"/>
      </w:pPr>
      <w:r>
        <w:t xml:space="preserve">                    &lt;!-- Reference to encounter --&gt;</w:t>
      </w:r>
    </w:p>
    <w:p w14:paraId="7176AF21" w14:textId="77777777" w:rsidR="002E1B08" w:rsidRDefault="00000000">
      <w:pPr>
        <w:pStyle w:val="Example"/>
        <w:ind w:left="130" w:right="115"/>
      </w:pPr>
      <w:r>
        <w:t xml:space="preserve">                    &lt;entryRelationship typeCode="COMP" inversionInd="true"&gt;</w:t>
      </w:r>
    </w:p>
    <w:p w14:paraId="712976BA" w14:textId="77777777" w:rsidR="002E1B08" w:rsidRDefault="00000000">
      <w:pPr>
        <w:pStyle w:val="Example"/>
        <w:ind w:left="130" w:right="115"/>
      </w:pPr>
      <w:r>
        <w:t xml:space="preserve">                        &lt;encounter classCode="ENC" moodCode="EVN"&gt;</w:t>
      </w:r>
    </w:p>
    <w:p w14:paraId="5EBCB395" w14:textId="42E9C1DF" w:rsidR="002E1B08" w:rsidRDefault="00000000">
      <w:pPr>
        <w:pStyle w:val="Example"/>
        <w:ind w:left="130" w:right="115"/>
      </w:pPr>
      <w:r>
        <w:t xml:space="preserve">                    &lt;!-- Encounter ID matches an encounter in the Encounters Section --&gt;</w:t>
      </w:r>
    </w:p>
    <w:p w14:paraId="08423845" w14:textId="77777777" w:rsidR="002E1B08" w:rsidRDefault="00000000">
      <w:pPr>
        <w:pStyle w:val="Example"/>
        <w:ind w:left="130" w:right="115"/>
      </w:pPr>
      <w:r>
        <w:t xml:space="preserve">                            &lt;id root="1.2.3.4" /&gt;</w:t>
      </w:r>
    </w:p>
    <w:p w14:paraId="6F755A13" w14:textId="77777777" w:rsidR="002E1B08" w:rsidRDefault="00000000">
      <w:pPr>
        <w:pStyle w:val="Example"/>
        <w:ind w:left="130" w:right="115"/>
      </w:pPr>
      <w:r>
        <w:t xml:space="preserve">                        &lt;/encounter&gt;</w:t>
      </w:r>
    </w:p>
    <w:p w14:paraId="040D6EC9" w14:textId="77777777" w:rsidR="002E1B08" w:rsidRDefault="00000000">
      <w:pPr>
        <w:pStyle w:val="Example"/>
        <w:ind w:left="130" w:right="115"/>
      </w:pPr>
      <w:r>
        <w:t xml:space="preserve">                    &lt;/entryRelationship&gt;</w:t>
      </w:r>
    </w:p>
    <w:p w14:paraId="125FCD72" w14:textId="77777777" w:rsidR="002E1B08" w:rsidRDefault="00000000">
      <w:pPr>
        <w:pStyle w:val="Example"/>
        <w:ind w:left="130" w:right="115"/>
      </w:pPr>
      <w:r>
        <w:t xml:space="preserve">                &lt;/act&gt;</w:t>
      </w:r>
    </w:p>
    <w:p w14:paraId="00593947" w14:textId="77777777" w:rsidR="002E1B08" w:rsidRDefault="00000000">
      <w:pPr>
        <w:pStyle w:val="Example"/>
        <w:ind w:left="130" w:right="115"/>
      </w:pPr>
      <w:r>
        <w:t xml:space="preserve">            &lt;/entryRelationship&gt;</w:t>
      </w:r>
    </w:p>
    <w:p w14:paraId="79F7085F" w14:textId="77777777" w:rsidR="002E1B08" w:rsidRDefault="00000000">
      <w:pPr>
        <w:pStyle w:val="Example"/>
        <w:ind w:left="130" w:right="115"/>
      </w:pPr>
      <w:r>
        <w:t xml:space="preserve">        &lt;/procedure&gt;</w:t>
      </w:r>
    </w:p>
    <w:p w14:paraId="15090B78" w14:textId="77777777" w:rsidR="002E1B08" w:rsidRDefault="00000000">
      <w:pPr>
        <w:pStyle w:val="Example"/>
        <w:ind w:left="130" w:right="115"/>
      </w:pPr>
      <w:r>
        <w:t xml:space="preserve">    &lt;/entry&gt;</w:t>
      </w:r>
    </w:p>
    <w:p w14:paraId="1709AC20" w14:textId="77777777" w:rsidR="002E1B08" w:rsidRDefault="00000000">
      <w:pPr>
        <w:pStyle w:val="Example"/>
        <w:ind w:left="130" w:right="115"/>
      </w:pPr>
      <w:r>
        <w:t>&lt;/section&gt;</w:t>
      </w:r>
    </w:p>
    <w:p w14:paraId="691CFD92" w14:textId="77777777" w:rsidR="002E1B08" w:rsidRDefault="002E1B08">
      <w:pPr>
        <w:pStyle w:val="BodyText"/>
      </w:pPr>
    </w:p>
    <w:p w14:paraId="1838C1DA" w14:textId="77777777" w:rsidR="002E1B08" w:rsidRDefault="00000000">
      <w:pPr>
        <w:pStyle w:val="Caption"/>
        <w:ind w:left="130" w:right="115"/>
      </w:pPr>
      <w:bookmarkStart w:id="971" w:name="_Toc119067335"/>
      <w:bookmarkStart w:id="972" w:name="_Toc119072249"/>
      <w:bookmarkStart w:id="973" w:name="_Toc120095171"/>
      <w:r>
        <w:lastRenderedPageBreak/>
        <w:t xml:space="preserve">Figure </w:t>
      </w:r>
      <w:r>
        <w:fldChar w:fldCharType="begin"/>
      </w:r>
      <w:r>
        <w:instrText>SEQ Figure \* ARABIC</w:instrText>
      </w:r>
      <w:r>
        <w:fldChar w:fldCharType="separate"/>
      </w:r>
      <w:r>
        <w:t>38</w:t>
      </w:r>
      <w:r>
        <w:fldChar w:fldCharType="end"/>
      </w:r>
      <w:r>
        <w:t>: Note Activity as Standalone Entry</w:t>
      </w:r>
      <w:bookmarkEnd w:id="971"/>
      <w:bookmarkEnd w:id="972"/>
      <w:bookmarkEnd w:id="973"/>
    </w:p>
    <w:p w14:paraId="54718CAE" w14:textId="77777777" w:rsidR="002E1B08" w:rsidRDefault="00000000">
      <w:pPr>
        <w:pStyle w:val="Example"/>
        <w:ind w:left="130" w:right="115"/>
      </w:pPr>
      <w:r>
        <w:t>&lt;section&gt;</w:t>
      </w:r>
    </w:p>
    <w:p w14:paraId="232EC9CD" w14:textId="77777777" w:rsidR="002E1B08" w:rsidRDefault="00000000">
      <w:pPr>
        <w:pStyle w:val="Example"/>
        <w:ind w:left="130" w:right="115"/>
      </w:pPr>
      <w:r>
        <w:t xml:space="preserve">    &lt;!-- C-CDA 2.1 Procedures Section, entries optional --&gt;</w:t>
      </w:r>
    </w:p>
    <w:p w14:paraId="5500881A" w14:textId="77777777" w:rsidR="002E1B08" w:rsidRDefault="00000000">
      <w:pPr>
        <w:pStyle w:val="Example"/>
        <w:ind w:left="130" w:right="115"/>
      </w:pPr>
      <w:r>
        <w:t xml:space="preserve">    &lt;templateId root="2.16.840.1.113883.10.20.22.2.7"/&gt;</w:t>
      </w:r>
    </w:p>
    <w:p w14:paraId="107223FE" w14:textId="77777777" w:rsidR="002E1B08" w:rsidRDefault="00000000">
      <w:pPr>
        <w:pStyle w:val="Example"/>
        <w:ind w:left="130" w:right="115"/>
      </w:pPr>
      <w:r>
        <w:t xml:space="preserve">    &lt;templateId root="2.16.840.1.113883.10.20.22.2.7" extension="2014-06-09"/&gt;</w:t>
      </w:r>
    </w:p>
    <w:p w14:paraId="05DB72E3" w14:textId="77777777" w:rsidR="002E1B08" w:rsidRDefault="00000000">
      <w:pPr>
        <w:pStyle w:val="Example"/>
        <w:ind w:left="130" w:right="115"/>
      </w:pPr>
      <w:r>
        <w:t xml:space="preserve">    &lt;code code="47519-4" codeSystem="2.16.840.1.113883.6.1" codeSystemName="LOINC" displayName="HISTORY OF PROCEDURES"/&gt;</w:t>
      </w:r>
    </w:p>
    <w:p w14:paraId="4ED31700" w14:textId="77777777" w:rsidR="002E1B08" w:rsidRDefault="00000000">
      <w:pPr>
        <w:pStyle w:val="Example"/>
        <w:ind w:left="130" w:right="115"/>
      </w:pPr>
      <w:r>
        <w:t xml:space="preserve">    &lt;title&gt;Procedures&lt;/title&gt;</w:t>
      </w:r>
    </w:p>
    <w:p w14:paraId="13263F1B" w14:textId="77777777" w:rsidR="002E1B08" w:rsidRDefault="00000000">
      <w:pPr>
        <w:pStyle w:val="Example"/>
        <w:ind w:left="130" w:right="115"/>
      </w:pPr>
      <w:r>
        <w:t xml:space="preserve">    &lt;text&gt;</w:t>
      </w:r>
    </w:p>
    <w:p w14:paraId="3D4FBC0F" w14:textId="77777777" w:rsidR="002E1B08" w:rsidRDefault="00000000">
      <w:pPr>
        <w:pStyle w:val="Example"/>
        <w:ind w:left="130" w:right="115"/>
      </w:pPr>
      <w:r>
        <w:t xml:space="preserve">        &lt;list&gt;</w:t>
      </w:r>
    </w:p>
    <w:p w14:paraId="36EE6FB4" w14:textId="77777777" w:rsidR="002E1B08" w:rsidRDefault="00000000">
      <w:pPr>
        <w:pStyle w:val="Example"/>
        <w:ind w:left="130" w:right="115"/>
      </w:pPr>
      <w:r>
        <w:t xml:space="preserve">            &lt;item ID="ProcedureNote1"&gt;</w:t>
      </w:r>
    </w:p>
    <w:p w14:paraId="74402793" w14:textId="77777777" w:rsidR="002E1B08" w:rsidRDefault="00000000">
      <w:pPr>
        <w:pStyle w:val="Example"/>
        <w:ind w:left="130" w:right="115"/>
      </w:pPr>
      <w:r>
        <w:t xml:space="preserve">                &lt;paragraph&gt;Dr. Physician - 03 Feb 2014&lt;/paragraph&gt;</w:t>
      </w:r>
    </w:p>
    <w:p w14:paraId="5C3B34C7" w14:textId="77777777" w:rsidR="002E1B08" w:rsidRDefault="00000000">
      <w:pPr>
        <w:pStyle w:val="Example"/>
        <w:ind w:left="130" w:right="115"/>
      </w:pPr>
      <w:r>
        <w:t xml:space="preserve">                &lt;paragraph&gt;Free-text note about procedures which have occurred during this visit.&lt;/paragraph&gt;</w:t>
      </w:r>
    </w:p>
    <w:p w14:paraId="6664923A" w14:textId="77777777" w:rsidR="002E1B08" w:rsidRDefault="00000000">
      <w:pPr>
        <w:pStyle w:val="Example"/>
        <w:ind w:left="130" w:right="115"/>
      </w:pPr>
      <w:r>
        <w:t xml:space="preserve">            &lt;/item&gt;</w:t>
      </w:r>
    </w:p>
    <w:p w14:paraId="3B4AB667" w14:textId="77777777" w:rsidR="002E1B08" w:rsidRDefault="00000000">
      <w:pPr>
        <w:pStyle w:val="Example"/>
        <w:ind w:left="130" w:right="115"/>
      </w:pPr>
      <w:r>
        <w:t xml:space="preserve">        &lt;/list&gt;</w:t>
      </w:r>
    </w:p>
    <w:p w14:paraId="3C446682" w14:textId="77777777" w:rsidR="002E1B08" w:rsidRDefault="00000000">
      <w:pPr>
        <w:pStyle w:val="Example"/>
        <w:ind w:left="130" w:right="115"/>
      </w:pPr>
      <w:r>
        <w:t xml:space="preserve">    &lt;/text&gt;</w:t>
      </w:r>
    </w:p>
    <w:p w14:paraId="271D61F2" w14:textId="77777777" w:rsidR="002E1B08" w:rsidRDefault="00000000">
      <w:pPr>
        <w:pStyle w:val="Example"/>
        <w:ind w:left="130" w:right="115"/>
      </w:pPr>
      <w:r>
        <w:t xml:space="preserve">    &lt;!-- If section were entries required, an additional &lt;entry nullFlavor="NI"&gt; would be required for a Procedure Activity --&gt;</w:t>
      </w:r>
    </w:p>
    <w:p w14:paraId="2D4336CA" w14:textId="77777777" w:rsidR="002E1B08" w:rsidRDefault="00000000">
      <w:pPr>
        <w:pStyle w:val="Example"/>
        <w:ind w:left="130" w:right="115"/>
      </w:pPr>
      <w:r>
        <w:t xml:space="preserve">    &lt;!-- Note Activity entry --&gt;</w:t>
      </w:r>
    </w:p>
    <w:p w14:paraId="0699ADDE" w14:textId="77777777" w:rsidR="002E1B08" w:rsidRDefault="00000000">
      <w:pPr>
        <w:pStyle w:val="Example"/>
        <w:ind w:left="130" w:right="115"/>
      </w:pPr>
      <w:r>
        <w:t xml:space="preserve">    &lt;entry&gt;</w:t>
      </w:r>
    </w:p>
    <w:p w14:paraId="50AFBFE4" w14:textId="77777777" w:rsidR="002E1B08" w:rsidRDefault="00000000">
      <w:pPr>
        <w:pStyle w:val="Example"/>
        <w:ind w:left="130" w:right="115"/>
      </w:pPr>
      <w:r>
        <w:t xml:space="preserve">        &lt;act classCode="ACT" moodCode="EVN"&gt;</w:t>
      </w:r>
    </w:p>
    <w:p w14:paraId="0161680C" w14:textId="77777777" w:rsidR="002E1B08" w:rsidRDefault="00000000">
      <w:pPr>
        <w:pStyle w:val="Example"/>
        <w:ind w:left="130" w:right="115"/>
      </w:pPr>
      <w:r>
        <w:t xml:space="preserve">            &lt;templateId root="2.16.840.1.113883.10.20.22.4.202" extension="2016-11-01"/&gt;</w:t>
      </w:r>
    </w:p>
    <w:p w14:paraId="10E13C26" w14:textId="77777777" w:rsidR="002E1B08" w:rsidRDefault="00000000">
      <w:pPr>
        <w:pStyle w:val="Example"/>
        <w:ind w:left="130" w:right="115"/>
      </w:pPr>
      <w:r>
        <w:t xml:space="preserve">            &lt;code code="34109-9" codeSystem="2.16.840.1.113883.6.1" codeSystemName="LOINC" displayName="Note"&gt;</w:t>
      </w:r>
    </w:p>
    <w:p w14:paraId="2BCD4297" w14:textId="77777777" w:rsidR="002E1B08" w:rsidRDefault="00000000">
      <w:pPr>
        <w:pStyle w:val="Example"/>
        <w:ind w:left="130" w:right="115"/>
      </w:pPr>
      <w:r>
        <w:t xml:space="preserve">                &lt;translation code="28570-0" codeSystem="2.16.840.1.113883.6.1" codeSystemName="LOINC" displayName="Procedure note" /&gt;</w:t>
      </w:r>
    </w:p>
    <w:p w14:paraId="7C807674" w14:textId="77777777" w:rsidR="002E1B08" w:rsidRDefault="00000000">
      <w:pPr>
        <w:pStyle w:val="Example"/>
        <w:ind w:left="130" w:right="115"/>
      </w:pPr>
      <w:r>
        <w:t xml:space="preserve">            &lt;/code&gt;</w:t>
      </w:r>
    </w:p>
    <w:p w14:paraId="674D2F4B" w14:textId="77777777" w:rsidR="002E1B08" w:rsidRDefault="00000000">
      <w:pPr>
        <w:pStyle w:val="Example"/>
        <w:ind w:left="130" w:right="115"/>
      </w:pPr>
      <w:r>
        <w:t xml:space="preserve">            &lt;text&gt;</w:t>
      </w:r>
    </w:p>
    <w:p w14:paraId="171C4F1A" w14:textId="77777777" w:rsidR="002E1B08" w:rsidRDefault="00000000">
      <w:pPr>
        <w:pStyle w:val="Example"/>
        <w:ind w:left="130" w:right="115"/>
      </w:pPr>
      <w:r>
        <w:t xml:space="preserve">                &lt;reference value="#ProcedureNote1" /&gt;</w:t>
      </w:r>
    </w:p>
    <w:p w14:paraId="34135FC7" w14:textId="77777777" w:rsidR="002E1B08" w:rsidRDefault="00000000">
      <w:pPr>
        <w:pStyle w:val="Example"/>
        <w:ind w:left="130" w:right="115"/>
      </w:pPr>
      <w:r>
        <w:t xml:space="preserve">            &lt;/text&gt;</w:t>
      </w:r>
    </w:p>
    <w:p w14:paraId="664E2C22" w14:textId="77777777" w:rsidR="002E1B08" w:rsidRDefault="00000000">
      <w:pPr>
        <w:pStyle w:val="Example"/>
        <w:ind w:left="130" w:right="115"/>
      </w:pPr>
      <w:r>
        <w:t xml:space="preserve">            &lt;statusCode code="completed"/&gt;</w:t>
      </w:r>
    </w:p>
    <w:p w14:paraId="60000232" w14:textId="77777777" w:rsidR="002E1B08" w:rsidRDefault="00000000">
      <w:pPr>
        <w:pStyle w:val="Example"/>
        <w:ind w:left="130" w:right="115"/>
      </w:pPr>
      <w:r>
        <w:t xml:space="preserve">            &lt;!-- Clinically-relevant time of the note --&gt;</w:t>
      </w:r>
    </w:p>
    <w:p w14:paraId="7B611CF0" w14:textId="77777777" w:rsidR="002E1B08" w:rsidRDefault="00000000">
      <w:pPr>
        <w:pStyle w:val="Example"/>
        <w:ind w:left="130" w:right="115"/>
      </w:pPr>
      <w:r>
        <w:t xml:space="preserve">            &lt;effectiveTime value="20140203" /&gt;</w:t>
      </w:r>
    </w:p>
    <w:p w14:paraId="57A02F27" w14:textId="77777777" w:rsidR="002E1B08" w:rsidRDefault="00000000">
      <w:pPr>
        <w:pStyle w:val="Example"/>
        <w:ind w:left="130" w:right="115"/>
      </w:pPr>
      <w:r>
        <w:t xml:space="preserve">            &lt;!-- Author Participation --&gt;</w:t>
      </w:r>
    </w:p>
    <w:p w14:paraId="373DD0B2" w14:textId="77777777" w:rsidR="002E1B08" w:rsidRDefault="00000000">
      <w:pPr>
        <w:pStyle w:val="Example"/>
        <w:ind w:left="130" w:right="115"/>
      </w:pPr>
      <w:r>
        <w:t xml:space="preserve">            &lt;author&gt;</w:t>
      </w:r>
    </w:p>
    <w:p w14:paraId="597C1B39" w14:textId="77777777" w:rsidR="002E1B08" w:rsidRDefault="00000000">
      <w:pPr>
        <w:pStyle w:val="Example"/>
        <w:ind w:left="130" w:right="115"/>
      </w:pPr>
      <w:r>
        <w:t xml:space="preserve">                &lt;templateId root="2.16.840.1.113883.10.20.22.4.119" /&gt;</w:t>
      </w:r>
    </w:p>
    <w:p w14:paraId="092D3C64" w14:textId="77777777" w:rsidR="002E1B08" w:rsidRDefault="00000000">
      <w:pPr>
        <w:pStyle w:val="Example"/>
        <w:ind w:left="130" w:right="115"/>
      </w:pPr>
      <w:r>
        <w:t xml:space="preserve">                &lt;!-- Time note was actually written --&gt;</w:t>
      </w:r>
    </w:p>
    <w:p w14:paraId="27728446" w14:textId="77777777" w:rsidR="002E1B08" w:rsidRDefault="00000000">
      <w:pPr>
        <w:pStyle w:val="Example"/>
        <w:ind w:left="130" w:right="115"/>
      </w:pPr>
      <w:r>
        <w:t xml:space="preserve">                &lt;time value="20140204083215-0500" /&gt;</w:t>
      </w:r>
    </w:p>
    <w:p w14:paraId="6F4930E4" w14:textId="77777777" w:rsidR="002E1B08" w:rsidRDefault="00000000">
      <w:pPr>
        <w:pStyle w:val="Example"/>
        <w:ind w:left="130" w:right="115"/>
      </w:pPr>
      <w:r>
        <w:t xml:space="preserve">                &lt;assignedAuthor&gt;</w:t>
      </w:r>
    </w:p>
    <w:p w14:paraId="65E59542" w14:textId="77777777" w:rsidR="002E1B08" w:rsidRDefault="00000000">
      <w:pPr>
        <w:pStyle w:val="Example"/>
        <w:ind w:left="130" w:right="115"/>
      </w:pPr>
      <w:r>
        <w:t xml:space="preserve">                    &lt;id root="20cf14fb-b65c-4c8c-a54d-b0cca834c18c" /&gt;</w:t>
      </w:r>
    </w:p>
    <w:p w14:paraId="339BFDB0" w14:textId="77777777" w:rsidR="002E1B08" w:rsidRDefault="00000000">
      <w:pPr>
        <w:pStyle w:val="Example"/>
        <w:ind w:left="130" w:right="115"/>
      </w:pPr>
      <w:r>
        <w:t xml:space="preserve">                    &lt;assignedPerson&gt;</w:t>
      </w:r>
    </w:p>
    <w:p w14:paraId="02601452" w14:textId="77777777" w:rsidR="002E1B08" w:rsidRDefault="00000000">
      <w:pPr>
        <w:pStyle w:val="Example"/>
        <w:ind w:left="130" w:right="115"/>
      </w:pPr>
      <w:r>
        <w:t xml:space="preserve">                        &lt;name&gt;Dr. Physician&lt;/name&gt;</w:t>
      </w:r>
    </w:p>
    <w:p w14:paraId="3AF836ED" w14:textId="77777777" w:rsidR="002E1B08" w:rsidRDefault="00000000">
      <w:pPr>
        <w:pStyle w:val="Example"/>
        <w:ind w:left="130" w:right="115"/>
      </w:pPr>
      <w:r>
        <w:t xml:space="preserve">                    &lt;/assignedPerson&gt;</w:t>
      </w:r>
    </w:p>
    <w:p w14:paraId="5F5FF139" w14:textId="77777777" w:rsidR="002E1B08" w:rsidRDefault="00000000">
      <w:pPr>
        <w:pStyle w:val="Example"/>
        <w:ind w:left="130" w:right="115"/>
      </w:pPr>
      <w:r>
        <w:t xml:space="preserve">                &lt;/assignedAuthor&gt;</w:t>
      </w:r>
    </w:p>
    <w:p w14:paraId="7EB6015A" w14:textId="77777777" w:rsidR="002E1B08" w:rsidRDefault="00000000">
      <w:pPr>
        <w:pStyle w:val="Example"/>
        <w:ind w:left="130" w:right="115"/>
      </w:pPr>
      <w:r>
        <w:t xml:space="preserve">            &lt;/author&gt;</w:t>
      </w:r>
    </w:p>
    <w:p w14:paraId="275EDE3F" w14:textId="77777777" w:rsidR="002E1B08" w:rsidRDefault="00000000">
      <w:pPr>
        <w:pStyle w:val="Example"/>
        <w:ind w:left="130" w:right="115"/>
      </w:pPr>
      <w:r>
        <w:t xml:space="preserve">            &lt;!-- Reference to encounter --&gt;</w:t>
      </w:r>
    </w:p>
    <w:p w14:paraId="7D80D6CC" w14:textId="77777777" w:rsidR="002E1B08" w:rsidRDefault="00000000">
      <w:pPr>
        <w:pStyle w:val="Example"/>
        <w:ind w:left="130" w:right="115"/>
      </w:pPr>
      <w:r>
        <w:t xml:space="preserve">            &lt;entryRelationship typeCode="COMP" inversionInd="true"&gt;</w:t>
      </w:r>
    </w:p>
    <w:p w14:paraId="52BD4DFD" w14:textId="77777777" w:rsidR="002E1B08" w:rsidRDefault="00000000">
      <w:pPr>
        <w:pStyle w:val="Example"/>
        <w:ind w:left="130" w:right="115"/>
      </w:pPr>
      <w:r>
        <w:t xml:space="preserve">                &lt;encounter classCode="ENC" moodCode="EVN"&gt;</w:t>
      </w:r>
    </w:p>
    <w:p w14:paraId="4365C2BE" w14:textId="77777777" w:rsidR="002E1B08" w:rsidRDefault="00000000">
      <w:pPr>
        <w:pStyle w:val="Example"/>
        <w:ind w:left="130" w:right="115"/>
      </w:pPr>
      <w:r>
        <w:t xml:space="preserve">                    &lt;!-- Encounter ID matches an encounter in the Encounters Section --&gt;</w:t>
      </w:r>
    </w:p>
    <w:p w14:paraId="31ECD914" w14:textId="77777777" w:rsidR="002E1B08" w:rsidRDefault="00000000">
      <w:pPr>
        <w:pStyle w:val="Example"/>
        <w:ind w:left="130" w:right="115"/>
      </w:pPr>
      <w:r>
        <w:t xml:space="preserve">                    &lt;id root="1.2.3.4" /&gt;</w:t>
      </w:r>
    </w:p>
    <w:p w14:paraId="665096E0" w14:textId="77777777" w:rsidR="002E1B08" w:rsidRDefault="00000000">
      <w:pPr>
        <w:pStyle w:val="Example"/>
        <w:ind w:left="130" w:right="115"/>
      </w:pPr>
      <w:r>
        <w:t xml:space="preserve">                &lt;/encounter&gt;</w:t>
      </w:r>
    </w:p>
    <w:p w14:paraId="3CB8FB92" w14:textId="77777777" w:rsidR="002E1B08" w:rsidRDefault="00000000">
      <w:pPr>
        <w:pStyle w:val="Example"/>
        <w:ind w:left="130" w:right="115"/>
      </w:pPr>
      <w:r>
        <w:t xml:space="preserve">            &lt;/entryRelationship&gt;</w:t>
      </w:r>
    </w:p>
    <w:p w14:paraId="1F97F4F8" w14:textId="77777777" w:rsidR="002E1B08" w:rsidRDefault="00000000">
      <w:pPr>
        <w:pStyle w:val="Example"/>
        <w:ind w:left="130" w:right="115"/>
      </w:pPr>
      <w:r>
        <w:t xml:space="preserve">        &lt;/act&gt;</w:t>
      </w:r>
    </w:p>
    <w:p w14:paraId="239D9B46" w14:textId="77777777" w:rsidR="002E1B08" w:rsidRDefault="00000000">
      <w:pPr>
        <w:pStyle w:val="Example"/>
        <w:ind w:left="130" w:right="115"/>
      </w:pPr>
      <w:r>
        <w:t xml:space="preserve">    &lt;/entry&gt;</w:t>
      </w:r>
    </w:p>
    <w:p w14:paraId="705A8359" w14:textId="77777777" w:rsidR="002E1B08" w:rsidRDefault="00000000">
      <w:pPr>
        <w:pStyle w:val="Example"/>
        <w:ind w:left="130" w:right="115"/>
      </w:pPr>
      <w:r>
        <w:t>&lt;/section&gt;</w:t>
      </w:r>
    </w:p>
    <w:p w14:paraId="5B6DF301" w14:textId="77777777" w:rsidR="002E1B08" w:rsidRDefault="002E1B08">
      <w:pPr>
        <w:pStyle w:val="BodyText"/>
      </w:pPr>
    </w:p>
    <w:p w14:paraId="24104901" w14:textId="77777777" w:rsidR="002E1B08" w:rsidRDefault="00000000">
      <w:pPr>
        <w:pStyle w:val="Caption"/>
        <w:ind w:left="130" w:right="115"/>
      </w:pPr>
      <w:bookmarkStart w:id="974" w:name="_Toc119067336"/>
      <w:bookmarkStart w:id="975" w:name="_Toc119072250"/>
      <w:bookmarkStart w:id="976" w:name="_Toc120095172"/>
      <w:r>
        <w:t xml:space="preserve">Figure </w:t>
      </w:r>
      <w:r>
        <w:fldChar w:fldCharType="begin"/>
      </w:r>
      <w:r>
        <w:instrText>SEQ Figure \* ARABIC</w:instrText>
      </w:r>
      <w:r>
        <w:fldChar w:fldCharType="separate"/>
      </w:r>
      <w:r>
        <w:t>39</w:t>
      </w:r>
      <w:r>
        <w:fldChar w:fldCharType="end"/>
      </w:r>
      <w:r>
        <w:t>: RTF Example</w:t>
      </w:r>
      <w:bookmarkEnd w:id="974"/>
      <w:bookmarkEnd w:id="975"/>
      <w:bookmarkEnd w:id="976"/>
    </w:p>
    <w:p w14:paraId="1FCD6476" w14:textId="77777777" w:rsidR="002E1B08" w:rsidRDefault="00000000">
      <w:pPr>
        <w:pStyle w:val="Example"/>
        <w:ind w:left="130" w:right="115"/>
      </w:pPr>
      <w:r>
        <w:t>&lt;section&gt;</w:t>
      </w:r>
    </w:p>
    <w:p w14:paraId="2593C614" w14:textId="77777777" w:rsidR="002E1B08" w:rsidRDefault="00000000">
      <w:pPr>
        <w:pStyle w:val="Example"/>
        <w:ind w:left="130" w:right="115"/>
      </w:pPr>
      <w:r>
        <w:t xml:space="preserve">    &lt;text&gt;</w:t>
      </w:r>
    </w:p>
    <w:p w14:paraId="3122C47C" w14:textId="77777777" w:rsidR="002E1B08" w:rsidRDefault="00000000">
      <w:pPr>
        <w:pStyle w:val="Example"/>
        <w:ind w:left="130" w:right="115"/>
      </w:pPr>
      <w:r>
        <w:t xml:space="preserve">        &lt;list&gt;</w:t>
      </w:r>
    </w:p>
    <w:p w14:paraId="1DD88D02" w14:textId="77777777" w:rsidR="002E1B08" w:rsidRDefault="00000000">
      <w:pPr>
        <w:pStyle w:val="Example"/>
        <w:ind w:left="130" w:right="115"/>
      </w:pPr>
      <w:r>
        <w:t xml:space="preserve">            &lt;item ID="note1"&gt;</w:t>
      </w:r>
    </w:p>
    <w:p w14:paraId="17A655E7" w14:textId="77777777" w:rsidR="002E1B08" w:rsidRDefault="00000000">
      <w:pPr>
        <w:pStyle w:val="Example"/>
        <w:ind w:left="130" w:right="115"/>
      </w:pPr>
      <w:r>
        <w:t xml:space="preserve">                &lt;caption&gt;Nursing Note written by Nick Nurse&lt;/caption&gt;</w:t>
      </w:r>
    </w:p>
    <w:p w14:paraId="633A4007" w14:textId="77777777" w:rsidR="002E1B08" w:rsidRDefault="00000000">
      <w:pPr>
        <w:pStyle w:val="Example"/>
        <w:ind w:left="130" w:right="115"/>
      </w:pPr>
      <w:r>
        <w:t xml:space="preserve">                &lt;paragraph&gt;Completed rounds; no incident&lt;/paragraph&gt;</w:t>
      </w:r>
    </w:p>
    <w:p w14:paraId="4CB746D3" w14:textId="77777777" w:rsidR="002E1B08" w:rsidRDefault="00000000">
      <w:pPr>
        <w:pStyle w:val="Example"/>
        <w:ind w:left="130" w:right="115"/>
      </w:pPr>
      <w:r>
        <w:t xml:space="preserve">            &lt;/item&gt;</w:t>
      </w:r>
    </w:p>
    <w:p w14:paraId="2E24F747" w14:textId="77777777" w:rsidR="002E1B08" w:rsidRDefault="00000000">
      <w:pPr>
        <w:pStyle w:val="Example"/>
        <w:ind w:left="130" w:right="115"/>
      </w:pPr>
      <w:r>
        <w:t xml:space="preserve">        &lt;/list&gt;</w:t>
      </w:r>
    </w:p>
    <w:p w14:paraId="5B2F247A" w14:textId="77777777" w:rsidR="002E1B08" w:rsidRDefault="00000000">
      <w:pPr>
        <w:pStyle w:val="Example"/>
        <w:ind w:left="130" w:right="115"/>
      </w:pPr>
      <w:r>
        <w:t xml:space="preserve">    &lt;/text&gt;</w:t>
      </w:r>
    </w:p>
    <w:p w14:paraId="3A973350" w14:textId="77777777" w:rsidR="002E1B08" w:rsidRDefault="00000000">
      <w:pPr>
        <w:pStyle w:val="Example"/>
        <w:ind w:left="130" w:right="115"/>
      </w:pPr>
      <w:r>
        <w:t xml:space="preserve">    &lt;!-- Note Activity (extra markup removed to focus on &lt;text&gt;) --&gt;</w:t>
      </w:r>
    </w:p>
    <w:p w14:paraId="5598597B" w14:textId="77777777" w:rsidR="002E1B08" w:rsidRDefault="00000000">
      <w:pPr>
        <w:pStyle w:val="Example"/>
        <w:ind w:left="130" w:right="115"/>
      </w:pPr>
      <w:r>
        <w:t xml:space="preserve">    &lt;entry&gt;</w:t>
      </w:r>
    </w:p>
    <w:p w14:paraId="50ADA038" w14:textId="77777777" w:rsidR="002E1B08" w:rsidRDefault="00000000">
      <w:pPr>
        <w:pStyle w:val="Example"/>
        <w:ind w:left="130" w:right="115"/>
      </w:pPr>
      <w:r>
        <w:t xml:space="preserve">        &lt;act&gt;</w:t>
      </w:r>
    </w:p>
    <w:p w14:paraId="2FE86AB2" w14:textId="77777777" w:rsidR="002E1B08" w:rsidRDefault="00000000">
      <w:pPr>
        <w:pStyle w:val="Example"/>
        <w:ind w:left="130" w:right="115"/>
      </w:pPr>
      <w:r>
        <w:t xml:space="preserve">            &lt;code&gt;...&lt;/code&gt;</w:t>
      </w:r>
    </w:p>
    <w:p w14:paraId="02520D27" w14:textId="77777777" w:rsidR="002E1B08" w:rsidRDefault="00000000">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14:paraId="20CF4685" w14:textId="20382B7B" w:rsidR="002E1B08" w:rsidRDefault="00000000">
      <w:pPr>
        <w:pStyle w:val="Example"/>
        <w:ind w:left="130" w:right="115"/>
      </w:pPr>
      <w:r>
        <w:tab/>
      </w:r>
      <w:r>
        <w:tab/>
      </w:r>
      <w:r>
        <w:tab/>
      </w:r>
      <w:r>
        <w:tab/>
      </w:r>
      <w:r>
        <w:tab/>
      </w:r>
    </w:p>
    <w:p w14:paraId="4AD11C62" w14:textId="77777777" w:rsidR="002E1B08" w:rsidRDefault="00000000">
      <w:pPr>
        <w:pStyle w:val="Example"/>
        <w:ind w:left="130" w:right="115"/>
      </w:pPr>
      <w:r>
        <w:t xml:space="preserve">                &lt;reference value="#note1"/&gt;</w:t>
      </w:r>
    </w:p>
    <w:p w14:paraId="533AB1B1" w14:textId="77777777" w:rsidR="002E1B08" w:rsidRDefault="00000000">
      <w:pPr>
        <w:pStyle w:val="Example"/>
        <w:ind w:left="130" w:right="115"/>
      </w:pPr>
      <w:r>
        <w:t xml:space="preserve">            &lt;/text&gt;</w:t>
      </w:r>
    </w:p>
    <w:p w14:paraId="0DBFC831" w14:textId="77777777" w:rsidR="002E1B08" w:rsidRDefault="00000000">
      <w:pPr>
        <w:pStyle w:val="Example"/>
        <w:ind w:left="130" w:right="115"/>
      </w:pPr>
      <w:r>
        <w:t xml:space="preserve">            &lt;!--...--&gt;</w:t>
      </w:r>
    </w:p>
    <w:p w14:paraId="116FC111" w14:textId="77777777" w:rsidR="002E1B08" w:rsidRDefault="00000000">
      <w:pPr>
        <w:pStyle w:val="Example"/>
        <w:ind w:left="130" w:right="115"/>
      </w:pPr>
      <w:r>
        <w:t xml:space="preserve">        &lt;/act&gt;</w:t>
      </w:r>
    </w:p>
    <w:p w14:paraId="074E64AC" w14:textId="77777777" w:rsidR="002E1B08" w:rsidRDefault="00000000">
      <w:pPr>
        <w:pStyle w:val="Example"/>
        <w:ind w:left="130" w:right="115"/>
      </w:pPr>
      <w:r>
        <w:t xml:space="preserve">    &lt;/entry&gt;</w:t>
      </w:r>
    </w:p>
    <w:p w14:paraId="6578D680" w14:textId="77777777" w:rsidR="002E1B08" w:rsidRDefault="00000000">
      <w:pPr>
        <w:pStyle w:val="Example"/>
        <w:ind w:left="130" w:right="115"/>
      </w:pPr>
      <w:r>
        <w:t xml:space="preserve">&lt;/section&gt; </w:t>
      </w:r>
    </w:p>
    <w:p w14:paraId="67C9D94B" w14:textId="77777777" w:rsidR="002E1B08" w:rsidRDefault="002E1B08">
      <w:pPr>
        <w:pStyle w:val="BodyText"/>
      </w:pPr>
    </w:p>
    <w:p w14:paraId="45A2088F" w14:textId="77777777" w:rsidR="002E1B08" w:rsidRDefault="00000000">
      <w:pPr>
        <w:pStyle w:val="Heading2nospace"/>
      </w:pPr>
      <w:bookmarkStart w:id="977" w:name="E_Planned_Procedure_V3"/>
      <w:bookmarkStart w:id="978" w:name="_Toc119067277"/>
      <w:bookmarkStart w:id="979" w:name="_Toc119074762"/>
      <w:bookmarkStart w:id="980" w:name="_Toc120095113"/>
      <w:r>
        <w:t>Planned Procedure (V3)</w:t>
      </w:r>
      <w:bookmarkEnd w:id="977"/>
      <w:bookmarkEnd w:id="978"/>
      <w:bookmarkEnd w:id="979"/>
      <w:bookmarkEnd w:id="980"/>
    </w:p>
    <w:p w14:paraId="742F2884" w14:textId="77777777" w:rsidR="002E1B08" w:rsidRDefault="00000000">
      <w:pPr>
        <w:pStyle w:val="BracketData"/>
      </w:pPr>
      <w:r>
        <w:t>[procedure: identifier urn:hl7ii:2.16.840.1.113883.10.20.22.4.41:2022-06-01 (open)]</w:t>
      </w:r>
    </w:p>
    <w:p w14:paraId="50325699" w14:textId="77777777" w:rsidR="002E1B08" w:rsidRDefault="00000000">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14:paraId="36311528" w14:textId="77777777" w:rsidR="002E1B08" w:rsidRDefault="00000000">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14:paraId="140576C0" w14:textId="77777777" w:rsidR="002E1B08" w:rsidRDefault="00000000">
      <w:pPr>
        <w:pStyle w:val="Caption"/>
      </w:pPr>
      <w:bookmarkStart w:id="981" w:name="_Toc119067415"/>
      <w:bookmarkStart w:id="982" w:name="_Toc119074839"/>
      <w:bookmarkStart w:id="983" w:name="_Toc120095050"/>
      <w:r>
        <w:lastRenderedPageBreak/>
        <w:t xml:space="preserve">Table </w:t>
      </w:r>
      <w:r>
        <w:fldChar w:fldCharType="begin"/>
      </w:r>
      <w:r>
        <w:instrText>SEQ Table \* ARABIC</w:instrText>
      </w:r>
      <w:r>
        <w:fldChar w:fldCharType="separate"/>
      </w:r>
      <w:r>
        <w:t>57</w:t>
      </w:r>
      <w:r>
        <w:fldChar w:fldCharType="end"/>
      </w:r>
      <w:r>
        <w:t>: Planned Procedure (V3) Constraints Overview</w:t>
      </w:r>
      <w:bookmarkEnd w:id="981"/>
      <w:bookmarkEnd w:id="982"/>
      <w:bookmarkEnd w:id="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557F1F18" w14:textId="77777777">
        <w:trPr>
          <w:cantSplit/>
          <w:tblHeader/>
          <w:jc w:val="center"/>
        </w:trPr>
        <w:tc>
          <w:tcPr>
            <w:tcW w:w="0" w:type="dxa"/>
            <w:shd w:val="clear" w:color="auto" w:fill="E6E6E6"/>
            <w:noWrap/>
          </w:tcPr>
          <w:p w14:paraId="30A967B6" w14:textId="77777777" w:rsidR="002E1B08" w:rsidRDefault="00000000">
            <w:pPr>
              <w:pStyle w:val="TableHead"/>
            </w:pPr>
            <w:r>
              <w:t>XPath</w:t>
            </w:r>
          </w:p>
        </w:tc>
        <w:tc>
          <w:tcPr>
            <w:tcW w:w="720" w:type="dxa"/>
            <w:shd w:val="clear" w:color="auto" w:fill="E6E6E6"/>
            <w:noWrap/>
          </w:tcPr>
          <w:p w14:paraId="6DFC814A" w14:textId="77777777" w:rsidR="002E1B08" w:rsidRDefault="00000000">
            <w:pPr>
              <w:pStyle w:val="TableHead"/>
            </w:pPr>
            <w:r>
              <w:t>Card.</w:t>
            </w:r>
          </w:p>
        </w:tc>
        <w:tc>
          <w:tcPr>
            <w:tcW w:w="1152" w:type="dxa"/>
            <w:shd w:val="clear" w:color="auto" w:fill="E6E6E6"/>
            <w:noWrap/>
          </w:tcPr>
          <w:p w14:paraId="0AF8DB5D" w14:textId="77777777" w:rsidR="002E1B08" w:rsidRDefault="00000000">
            <w:pPr>
              <w:pStyle w:val="TableHead"/>
            </w:pPr>
            <w:r>
              <w:t>Verb</w:t>
            </w:r>
          </w:p>
        </w:tc>
        <w:tc>
          <w:tcPr>
            <w:tcW w:w="864" w:type="dxa"/>
            <w:shd w:val="clear" w:color="auto" w:fill="E6E6E6"/>
            <w:noWrap/>
          </w:tcPr>
          <w:p w14:paraId="08042C6C" w14:textId="77777777" w:rsidR="002E1B08" w:rsidRDefault="00000000">
            <w:pPr>
              <w:pStyle w:val="TableHead"/>
            </w:pPr>
            <w:r>
              <w:t>Data Type</w:t>
            </w:r>
          </w:p>
        </w:tc>
        <w:tc>
          <w:tcPr>
            <w:tcW w:w="864" w:type="dxa"/>
            <w:shd w:val="clear" w:color="auto" w:fill="E6E6E6"/>
            <w:noWrap/>
          </w:tcPr>
          <w:p w14:paraId="2328D01A" w14:textId="77777777" w:rsidR="002E1B08" w:rsidRDefault="00000000">
            <w:pPr>
              <w:pStyle w:val="TableHead"/>
            </w:pPr>
            <w:r>
              <w:t>CONF#</w:t>
            </w:r>
          </w:p>
        </w:tc>
        <w:tc>
          <w:tcPr>
            <w:tcW w:w="864" w:type="dxa"/>
            <w:shd w:val="clear" w:color="auto" w:fill="E6E6E6"/>
            <w:noWrap/>
          </w:tcPr>
          <w:p w14:paraId="6FC43701" w14:textId="77777777" w:rsidR="002E1B08" w:rsidRDefault="00000000">
            <w:pPr>
              <w:pStyle w:val="TableHead"/>
            </w:pPr>
            <w:r>
              <w:t>Value</w:t>
            </w:r>
          </w:p>
        </w:tc>
      </w:tr>
      <w:tr w:rsidR="002E1B08" w14:paraId="7B8F0E11" w14:textId="77777777">
        <w:trPr>
          <w:jc w:val="center"/>
        </w:trPr>
        <w:tc>
          <w:tcPr>
            <w:tcW w:w="10160" w:type="dxa"/>
            <w:gridSpan w:val="6"/>
          </w:tcPr>
          <w:p w14:paraId="08D8ADC5" w14:textId="77777777" w:rsidR="002E1B08" w:rsidRDefault="00000000">
            <w:pPr>
              <w:pStyle w:val="TableText"/>
            </w:pPr>
            <w:r>
              <w:t>procedure (identifier: urn:hl7ii:2.16.840.1.113883.10.20.22.4.41:2022-06-01)</w:t>
            </w:r>
          </w:p>
        </w:tc>
      </w:tr>
      <w:tr w:rsidR="002E1B08" w14:paraId="29EB4308" w14:textId="77777777">
        <w:trPr>
          <w:jc w:val="center"/>
        </w:trPr>
        <w:tc>
          <w:tcPr>
            <w:tcW w:w="3345" w:type="dxa"/>
          </w:tcPr>
          <w:p w14:paraId="3A1BA886" w14:textId="77777777" w:rsidR="002E1B08" w:rsidRDefault="00000000">
            <w:pPr>
              <w:pStyle w:val="TableText"/>
            </w:pPr>
            <w:r>
              <w:tab/>
              <w:t>@classCode</w:t>
            </w:r>
          </w:p>
        </w:tc>
        <w:tc>
          <w:tcPr>
            <w:tcW w:w="720" w:type="dxa"/>
          </w:tcPr>
          <w:p w14:paraId="521CEA61" w14:textId="77777777" w:rsidR="002E1B08" w:rsidRDefault="00000000">
            <w:pPr>
              <w:pStyle w:val="TableText"/>
            </w:pPr>
            <w:r>
              <w:t>1..1</w:t>
            </w:r>
          </w:p>
        </w:tc>
        <w:tc>
          <w:tcPr>
            <w:tcW w:w="1152" w:type="dxa"/>
          </w:tcPr>
          <w:p w14:paraId="3A5872F1" w14:textId="77777777" w:rsidR="002E1B08" w:rsidRDefault="00000000">
            <w:pPr>
              <w:pStyle w:val="TableText"/>
            </w:pPr>
            <w:r>
              <w:t>SHALL</w:t>
            </w:r>
          </w:p>
        </w:tc>
        <w:tc>
          <w:tcPr>
            <w:tcW w:w="864" w:type="dxa"/>
          </w:tcPr>
          <w:p w14:paraId="6E3E4A02" w14:textId="77777777" w:rsidR="002E1B08" w:rsidRDefault="002E1B08">
            <w:pPr>
              <w:pStyle w:val="TableText"/>
            </w:pPr>
          </w:p>
        </w:tc>
        <w:tc>
          <w:tcPr>
            <w:tcW w:w="1104" w:type="dxa"/>
          </w:tcPr>
          <w:p w14:paraId="66AA3359" w14:textId="77777777" w:rsidR="002E1B08" w:rsidRDefault="00000000">
            <w:pPr>
              <w:pStyle w:val="TableText"/>
            </w:pPr>
            <w:hyperlink w:anchor="C_4515-8568">
              <w:r>
                <w:rPr>
                  <w:rStyle w:val="HyperlinkText9pt"/>
                </w:rPr>
                <w:t>4515-8568</w:t>
              </w:r>
            </w:hyperlink>
          </w:p>
        </w:tc>
        <w:tc>
          <w:tcPr>
            <w:tcW w:w="2975" w:type="dxa"/>
          </w:tcPr>
          <w:p w14:paraId="2A80CAA7" w14:textId="77777777" w:rsidR="002E1B08" w:rsidRDefault="00000000">
            <w:pPr>
              <w:pStyle w:val="TableText"/>
            </w:pPr>
            <w:r>
              <w:t>urn:oid:2.16.840.1.113883.5.6 (HL7ActClass) = PROC</w:t>
            </w:r>
          </w:p>
        </w:tc>
      </w:tr>
      <w:tr w:rsidR="002E1B08" w14:paraId="60C02E2F" w14:textId="77777777">
        <w:trPr>
          <w:jc w:val="center"/>
        </w:trPr>
        <w:tc>
          <w:tcPr>
            <w:tcW w:w="3345" w:type="dxa"/>
          </w:tcPr>
          <w:p w14:paraId="417765FE" w14:textId="77777777" w:rsidR="002E1B08" w:rsidRDefault="00000000">
            <w:pPr>
              <w:pStyle w:val="TableText"/>
            </w:pPr>
            <w:r>
              <w:tab/>
              <w:t>@moodCode</w:t>
            </w:r>
          </w:p>
        </w:tc>
        <w:tc>
          <w:tcPr>
            <w:tcW w:w="720" w:type="dxa"/>
          </w:tcPr>
          <w:p w14:paraId="1C90A42E" w14:textId="77777777" w:rsidR="002E1B08" w:rsidRDefault="00000000">
            <w:pPr>
              <w:pStyle w:val="TableText"/>
            </w:pPr>
            <w:r>
              <w:t>1..1</w:t>
            </w:r>
          </w:p>
        </w:tc>
        <w:tc>
          <w:tcPr>
            <w:tcW w:w="1152" w:type="dxa"/>
          </w:tcPr>
          <w:p w14:paraId="73F7498E" w14:textId="77777777" w:rsidR="002E1B08" w:rsidRDefault="00000000">
            <w:pPr>
              <w:pStyle w:val="TableText"/>
            </w:pPr>
            <w:r>
              <w:t>SHALL</w:t>
            </w:r>
          </w:p>
        </w:tc>
        <w:tc>
          <w:tcPr>
            <w:tcW w:w="864" w:type="dxa"/>
          </w:tcPr>
          <w:p w14:paraId="70CDCC69" w14:textId="77777777" w:rsidR="002E1B08" w:rsidRDefault="002E1B08">
            <w:pPr>
              <w:pStyle w:val="TableText"/>
            </w:pPr>
          </w:p>
        </w:tc>
        <w:tc>
          <w:tcPr>
            <w:tcW w:w="1104" w:type="dxa"/>
          </w:tcPr>
          <w:p w14:paraId="2227D3DA" w14:textId="77777777" w:rsidR="002E1B08" w:rsidRDefault="00000000">
            <w:pPr>
              <w:pStyle w:val="TableText"/>
            </w:pPr>
            <w:hyperlink w:anchor="C_4515-8569">
              <w:r>
                <w:rPr>
                  <w:rStyle w:val="HyperlinkText9pt"/>
                </w:rPr>
                <w:t>4515-8569</w:t>
              </w:r>
            </w:hyperlink>
          </w:p>
        </w:tc>
        <w:tc>
          <w:tcPr>
            <w:tcW w:w="2975" w:type="dxa"/>
          </w:tcPr>
          <w:p w14:paraId="6CF727D6" w14:textId="77777777" w:rsidR="002E1B08" w:rsidRDefault="00000000">
            <w:pPr>
              <w:pStyle w:val="TableText"/>
            </w:pPr>
            <w:r>
              <w:t>urn:oid:2.16.840.1.113883.11.20.9.23 (Planned moodCode (Act/Encounter/Procedure))</w:t>
            </w:r>
          </w:p>
        </w:tc>
      </w:tr>
      <w:tr w:rsidR="002E1B08" w14:paraId="0A9D49B8" w14:textId="77777777">
        <w:trPr>
          <w:jc w:val="center"/>
        </w:trPr>
        <w:tc>
          <w:tcPr>
            <w:tcW w:w="3345" w:type="dxa"/>
          </w:tcPr>
          <w:p w14:paraId="47B89B36" w14:textId="77777777" w:rsidR="002E1B08" w:rsidRDefault="00000000">
            <w:pPr>
              <w:pStyle w:val="TableText"/>
            </w:pPr>
            <w:r>
              <w:tab/>
              <w:t>templateId</w:t>
            </w:r>
          </w:p>
        </w:tc>
        <w:tc>
          <w:tcPr>
            <w:tcW w:w="720" w:type="dxa"/>
          </w:tcPr>
          <w:p w14:paraId="1027542A" w14:textId="77777777" w:rsidR="002E1B08" w:rsidRDefault="00000000">
            <w:pPr>
              <w:pStyle w:val="TableText"/>
            </w:pPr>
            <w:r>
              <w:t>1..1</w:t>
            </w:r>
          </w:p>
        </w:tc>
        <w:tc>
          <w:tcPr>
            <w:tcW w:w="1152" w:type="dxa"/>
          </w:tcPr>
          <w:p w14:paraId="4FD4982A" w14:textId="77777777" w:rsidR="002E1B08" w:rsidRDefault="00000000">
            <w:pPr>
              <w:pStyle w:val="TableText"/>
            </w:pPr>
            <w:r>
              <w:t>SHALL</w:t>
            </w:r>
          </w:p>
        </w:tc>
        <w:tc>
          <w:tcPr>
            <w:tcW w:w="864" w:type="dxa"/>
          </w:tcPr>
          <w:p w14:paraId="29DE52FC" w14:textId="77777777" w:rsidR="002E1B08" w:rsidRDefault="002E1B08">
            <w:pPr>
              <w:pStyle w:val="TableText"/>
            </w:pPr>
          </w:p>
        </w:tc>
        <w:tc>
          <w:tcPr>
            <w:tcW w:w="1104" w:type="dxa"/>
          </w:tcPr>
          <w:p w14:paraId="51224B36" w14:textId="77777777" w:rsidR="002E1B08" w:rsidRDefault="00000000">
            <w:pPr>
              <w:pStyle w:val="TableText"/>
            </w:pPr>
            <w:hyperlink w:anchor="C_4515-30444">
              <w:r>
                <w:rPr>
                  <w:rStyle w:val="HyperlinkText9pt"/>
                </w:rPr>
                <w:t>4515-30444</w:t>
              </w:r>
            </w:hyperlink>
          </w:p>
        </w:tc>
        <w:tc>
          <w:tcPr>
            <w:tcW w:w="2975" w:type="dxa"/>
          </w:tcPr>
          <w:p w14:paraId="2BAC4344" w14:textId="77777777" w:rsidR="002E1B08" w:rsidRDefault="002E1B08">
            <w:pPr>
              <w:pStyle w:val="TableText"/>
            </w:pPr>
          </w:p>
        </w:tc>
      </w:tr>
      <w:tr w:rsidR="002E1B08" w14:paraId="14FA4557" w14:textId="77777777">
        <w:trPr>
          <w:jc w:val="center"/>
        </w:trPr>
        <w:tc>
          <w:tcPr>
            <w:tcW w:w="3345" w:type="dxa"/>
          </w:tcPr>
          <w:p w14:paraId="4F21CC4B" w14:textId="77777777" w:rsidR="002E1B08" w:rsidRDefault="00000000">
            <w:pPr>
              <w:pStyle w:val="TableText"/>
            </w:pPr>
            <w:r>
              <w:tab/>
            </w:r>
            <w:r>
              <w:tab/>
              <w:t>@root</w:t>
            </w:r>
          </w:p>
        </w:tc>
        <w:tc>
          <w:tcPr>
            <w:tcW w:w="720" w:type="dxa"/>
          </w:tcPr>
          <w:p w14:paraId="5EA738C7" w14:textId="77777777" w:rsidR="002E1B08" w:rsidRDefault="00000000">
            <w:pPr>
              <w:pStyle w:val="TableText"/>
            </w:pPr>
            <w:r>
              <w:t>1..1</w:t>
            </w:r>
          </w:p>
        </w:tc>
        <w:tc>
          <w:tcPr>
            <w:tcW w:w="1152" w:type="dxa"/>
          </w:tcPr>
          <w:p w14:paraId="503A1AD6" w14:textId="77777777" w:rsidR="002E1B08" w:rsidRDefault="00000000">
            <w:pPr>
              <w:pStyle w:val="TableText"/>
            </w:pPr>
            <w:r>
              <w:t>SHALL</w:t>
            </w:r>
          </w:p>
        </w:tc>
        <w:tc>
          <w:tcPr>
            <w:tcW w:w="864" w:type="dxa"/>
          </w:tcPr>
          <w:p w14:paraId="602456D6" w14:textId="77777777" w:rsidR="002E1B08" w:rsidRDefault="002E1B08">
            <w:pPr>
              <w:pStyle w:val="TableText"/>
            </w:pPr>
          </w:p>
        </w:tc>
        <w:tc>
          <w:tcPr>
            <w:tcW w:w="1104" w:type="dxa"/>
          </w:tcPr>
          <w:p w14:paraId="6D243A70" w14:textId="77777777" w:rsidR="002E1B08" w:rsidRDefault="00000000">
            <w:pPr>
              <w:pStyle w:val="TableText"/>
            </w:pPr>
            <w:hyperlink w:anchor="C_4515-30445">
              <w:r>
                <w:rPr>
                  <w:rStyle w:val="HyperlinkText9pt"/>
                </w:rPr>
                <w:t>4515-30445</w:t>
              </w:r>
            </w:hyperlink>
          </w:p>
        </w:tc>
        <w:tc>
          <w:tcPr>
            <w:tcW w:w="2975" w:type="dxa"/>
          </w:tcPr>
          <w:p w14:paraId="21E2CDB4" w14:textId="77777777" w:rsidR="002E1B08" w:rsidRDefault="00000000">
            <w:pPr>
              <w:pStyle w:val="TableText"/>
            </w:pPr>
            <w:r>
              <w:t>2.16.840.1.113883.10.20.22.4.41</w:t>
            </w:r>
          </w:p>
        </w:tc>
      </w:tr>
      <w:tr w:rsidR="002E1B08" w14:paraId="66DC7E51" w14:textId="77777777">
        <w:trPr>
          <w:jc w:val="center"/>
        </w:trPr>
        <w:tc>
          <w:tcPr>
            <w:tcW w:w="3345" w:type="dxa"/>
          </w:tcPr>
          <w:p w14:paraId="6042D100" w14:textId="77777777" w:rsidR="002E1B08" w:rsidRDefault="00000000">
            <w:pPr>
              <w:pStyle w:val="TableText"/>
            </w:pPr>
            <w:r>
              <w:tab/>
            </w:r>
            <w:r>
              <w:tab/>
              <w:t>@extension</w:t>
            </w:r>
          </w:p>
        </w:tc>
        <w:tc>
          <w:tcPr>
            <w:tcW w:w="720" w:type="dxa"/>
          </w:tcPr>
          <w:p w14:paraId="7E58E841" w14:textId="77777777" w:rsidR="002E1B08" w:rsidRDefault="00000000">
            <w:pPr>
              <w:pStyle w:val="TableText"/>
            </w:pPr>
            <w:r>
              <w:t>1..1</w:t>
            </w:r>
          </w:p>
        </w:tc>
        <w:tc>
          <w:tcPr>
            <w:tcW w:w="1152" w:type="dxa"/>
          </w:tcPr>
          <w:p w14:paraId="33D2FE19" w14:textId="77777777" w:rsidR="002E1B08" w:rsidRDefault="00000000">
            <w:pPr>
              <w:pStyle w:val="TableText"/>
            </w:pPr>
            <w:r>
              <w:t>SHALL</w:t>
            </w:r>
          </w:p>
        </w:tc>
        <w:tc>
          <w:tcPr>
            <w:tcW w:w="864" w:type="dxa"/>
          </w:tcPr>
          <w:p w14:paraId="406AE1EB" w14:textId="77777777" w:rsidR="002E1B08" w:rsidRDefault="002E1B08">
            <w:pPr>
              <w:pStyle w:val="TableText"/>
            </w:pPr>
          </w:p>
        </w:tc>
        <w:tc>
          <w:tcPr>
            <w:tcW w:w="1104" w:type="dxa"/>
          </w:tcPr>
          <w:p w14:paraId="5F69D03B" w14:textId="77777777" w:rsidR="002E1B08" w:rsidRDefault="00000000">
            <w:pPr>
              <w:pStyle w:val="TableText"/>
            </w:pPr>
            <w:hyperlink w:anchor="C_4515-32554">
              <w:r>
                <w:rPr>
                  <w:rStyle w:val="HyperlinkText9pt"/>
                </w:rPr>
                <w:t>4515-32554</w:t>
              </w:r>
            </w:hyperlink>
          </w:p>
        </w:tc>
        <w:tc>
          <w:tcPr>
            <w:tcW w:w="2975" w:type="dxa"/>
          </w:tcPr>
          <w:p w14:paraId="79665BCB" w14:textId="77777777" w:rsidR="002E1B08" w:rsidRDefault="00000000">
            <w:pPr>
              <w:pStyle w:val="TableText"/>
            </w:pPr>
            <w:r>
              <w:t>2014-06-09</w:t>
            </w:r>
          </w:p>
        </w:tc>
      </w:tr>
      <w:tr w:rsidR="002E1B08" w14:paraId="6A38A607" w14:textId="77777777">
        <w:trPr>
          <w:jc w:val="center"/>
        </w:trPr>
        <w:tc>
          <w:tcPr>
            <w:tcW w:w="3345" w:type="dxa"/>
          </w:tcPr>
          <w:p w14:paraId="33E6E821" w14:textId="77777777" w:rsidR="002E1B08" w:rsidRDefault="00000000">
            <w:pPr>
              <w:pStyle w:val="TableText"/>
            </w:pPr>
            <w:r>
              <w:tab/>
              <w:t>id</w:t>
            </w:r>
          </w:p>
        </w:tc>
        <w:tc>
          <w:tcPr>
            <w:tcW w:w="720" w:type="dxa"/>
          </w:tcPr>
          <w:p w14:paraId="3C6419BF" w14:textId="77777777" w:rsidR="002E1B08" w:rsidRDefault="00000000">
            <w:pPr>
              <w:pStyle w:val="TableText"/>
            </w:pPr>
            <w:r>
              <w:t>1..*</w:t>
            </w:r>
          </w:p>
        </w:tc>
        <w:tc>
          <w:tcPr>
            <w:tcW w:w="1152" w:type="dxa"/>
          </w:tcPr>
          <w:p w14:paraId="673C9378" w14:textId="77777777" w:rsidR="002E1B08" w:rsidRDefault="00000000">
            <w:pPr>
              <w:pStyle w:val="TableText"/>
            </w:pPr>
            <w:r>
              <w:t>SHALL</w:t>
            </w:r>
          </w:p>
        </w:tc>
        <w:tc>
          <w:tcPr>
            <w:tcW w:w="864" w:type="dxa"/>
          </w:tcPr>
          <w:p w14:paraId="19F24FB1" w14:textId="77777777" w:rsidR="002E1B08" w:rsidRDefault="002E1B08">
            <w:pPr>
              <w:pStyle w:val="TableText"/>
            </w:pPr>
          </w:p>
        </w:tc>
        <w:tc>
          <w:tcPr>
            <w:tcW w:w="1104" w:type="dxa"/>
          </w:tcPr>
          <w:p w14:paraId="7FE7FEC1" w14:textId="77777777" w:rsidR="002E1B08" w:rsidRDefault="00000000">
            <w:pPr>
              <w:pStyle w:val="TableText"/>
            </w:pPr>
            <w:hyperlink w:anchor="C_4515-8571">
              <w:r>
                <w:rPr>
                  <w:rStyle w:val="HyperlinkText9pt"/>
                </w:rPr>
                <w:t>4515-8571</w:t>
              </w:r>
            </w:hyperlink>
          </w:p>
        </w:tc>
        <w:tc>
          <w:tcPr>
            <w:tcW w:w="2975" w:type="dxa"/>
          </w:tcPr>
          <w:p w14:paraId="022540EE" w14:textId="77777777" w:rsidR="002E1B08" w:rsidRDefault="002E1B08">
            <w:pPr>
              <w:pStyle w:val="TableText"/>
            </w:pPr>
          </w:p>
        </w:tc>
      </w:tr>
      <w:tr w:rsidR="002E1B08" w14:paraId="4B1E35D9" w14:textId="77777777">
        <w:trPr>
          <w:jc w:val="center"/>
        </w:trPr>
        <w:tc>
          <w:tcPr>
            <w:tcW w:w="3345" w:type="dxa"/>
          </w:tcPr>
          <w:p w14:paraId="1A4643E6" w14:textId="77777777" w:rsidR="002E1B08" w:rsidRDefault="00000000">
            <w:pPr>
              <w:pStyle w:val="TableText"/>
            </w:pPr>
            <w:r>
              <w:tab/>
              <w:t>code</w:t>
            </w:r>
          </w:p>
        </w:tc>
        <w:tc>
          <w:tcPr>
            <w:tcW w:w="720" w:type="dxa"/>
          </w:tcPr>
          <w:p w14:paraId="14A78182" w14:textId="77777777" w:rsidR="002E1B08" w:rsidRDefault="00000000">
            <w:pPr>
              <w:pStyle w:val="TableText"/>
            </w:pPr>
            <w:r>
              <w:t>1..1</w:t>
            </w:r>
          </w:p>
        </w:tc>
        <w:tc>
          <w:tcPr>
            <w:tcW w:w="1152" w:type="dxa"/>
          </w:tcPr>
          <w:p w14:paraId="79201F7B" w14:textId="77777777" w:rsidR="002E1B08" w:rsidRDefault="00000000">
            <w:pPr>
              <w:pStyle w:val="TableText"/>
            </w:pPr>
            <w:r>
              <w:t>SHALL</w:t>
            </w:r>
          </w:p>
        </w:tc>
        <w:tc>
          <w:tcPr>
            <w:tcW w:w="864" w:type="dxa"/>
          </w:tcPr>
          <w:p w14:paraId="6064A7EB" w14:textId="77777777" w:rsidR="002E1B08" w:rsidRDefault="002E1B08">
            <w:pPr>
              <w:pStyle w:val="TableText"/>
            </w:pPr>
          </w:p>
        </w:tc>
        <w:tc>
          <w:tcPr>
            <w:tcW w:w="1104" w:type="dxa"/>
          </w:tcPr>
          <w:p w14:paraId="108AD47D" w14:textId="77777777" w:rsidR="002E1B08" w:rsidRDefault="00000000">
            <w:pPr>
              <w:pStyle w:val="TableText"/>
            </w:pPr>
            <w:hyperlink w:anchor="C_4515-31976">
              <w:r>
                <w:rPr>
                  <w:rStyle w:val="HyperlinkText9pt"/>
                </w:rPr>
                <w:t>4515-31976</w:t>
              </w:r>
            </w:hyperlink>
          </w:p>
        </w:tc>
        <w:tc>
          <w:tcPr>
            <w:tcW w:w="2975" w:type="dxa"/>
          </w:tcPr>
          <w:p w14:paraId="39068B63" w14:textId="77777777" w:rsidR="002E1B08" w:rsidRDefault="002E1B08">
            <w:pPr>
              <w:pStyle w:val="TableText"/>
            </w:pPr>
          </w:p>
        </w:tc>
      </w:tr>
      <w:tr w:rsidR="002E1B08" w14:paraId="489D1513" w14:textId="77777777">
        <w:trPr>
          <w:jc w:val="center"/>
        </w:trPr>
        <w:tc>
          <w:tcPr>
            <w:tcW w:w="3345" w:type="dxa"/>
          </w:tcPr>
          <w:p w14:paraId="61049A59" w14:textId="77777777" w:rsidR="002E1B08" w:rsidRDefault="00000000">
            <w:pPr>
              <w:pStyle w:val="TableText"/>
            </w:pPr>
            <w:r>
              <w:tab/>
              <w:t>statusCode</w:t>
            </w:r>
          </w:p>
        </w:tc>
        <w:tc>
          <w:tcPr>
            <w:tcW w:w="720" w:type="dxa"/>
          </w:tcPr>
          <w:p w14:paraId="08A24458" w14:textId="77777777" w:rsidR="002E1B08" w:rsidRDefault="00000000">
            <w:pPr>
              <w:pStyle w:val="TableText"/>
            </w:pPr>
            <w:r>
              <w:t>1..1</w:t>
            </w:r>
          </w:p>
        </w:tc>
        <w:tc>
          <w:tcPr>
            <w:tcW w:w="1152" w:type="dxa"/>
          </w:tcPr>
          <w:p w14:paraId="542488AF" w14:textId="77777777" w:rsidR="002E1B08" w:rsidRDefault="00000000">
            <w:pPr>
              <w:pStyle w:val="TableText"/>
            </w:pPr>
            <w:r>
              <w:t>SHALL</w:t>
            </w:r>
          </w:p>
        </w:tc>
        <w:tc>
          <w:tcPr>
            <w:tcW w:w="864" w:type="dxa"/>
          </w:tcPr>
          <w:p w14:paraId="189C7B91" w14:textId="77777777" w:rsidR="002E1B08" w:rsidRDefault="002E1B08">
            <w:pPr>
              <w:pStyle w:val="TableText"/>
            </w:pPr>
          </w:p>
        </w:tc>
        <w:tc>
          <w:tcPr>
            <w:tcW w:w="1104" w:type="dxa"/>
          </w:tcPr>
          <w:p w14:paraId="463D22EC" w14:textId="77777777" w:rsidR="002E1B08" w:rsidRDefault="00000000">
            <w:pPr>
              <w:pStyle w:val="TableText"/>
            </w:pPr>
            <w:hyperlink w:anchor="C_4515-30446">
              <w:r>
                <w:rPr>
                  <w:rStyle w:val="HyperlinkText9pt"/>
                </w:rPr>
                <w:t>4515-30446</w:t>
              </w:r>
            </w:hyperlink>
          </w:p>
        </w:tc>
        <w:tc>
          <w:tcPr>
            <w:tcW w:w="2975" w:type="dxa"/>
          </w:tcPr>
          <w:p w14:paraId="327188E2" w14:textId="77777777" w:rsidR="002E1B08" w:rsidRDefault="002E1B08">
            <w:pPr>
              <w:pStyle w:val="TableText"/>
            </w:pPr>
          </w:p>
        </w:tc>
      </w:tr>
      <w:tr w:rsidR="002E1B08" w14:paraId="5CA04945" w14:textId="77777777">
        <w:trPr>
          <w:jc w:val="center"/>
        </w:trPr>
        <w:tc>
          <w:tcPr>
            <w:tcW w:w="3345" w:type="dxa"/>
          </w:tcPr>
          <w:p w14:paraId="4D3E64F9" w14:textId="77777777" w:rsidR="002E1B08" w:rsidRDefault="00000000">
            <w:pPr>
              <w:pStyle w:val="TableText"/>
            </w:pPr>
            <w:r>
              <w:tab/>
            </w:r>
            <w:r>
              <w:tab/>
              <w:t>@code</w:t>
            </w:r>
          </w:p>
        </w:tc>
        <w:tc>
          <w:tcPr>
            <w:tcW w:w="720" w:type="dxa"/>
          </w:tcPr>
          <w:p w14:paraId="6DB493F3" w14:textId="77777777" w:rsidR="002E1B08" w:rsidRDefault="00000000">
            <w:pPr>
              <w:pStyle w:val="TableText"/>
            </w:pPr>
            <w:r>
              <w:t>1..1</w:t>
            </w:r>
          </w:p>
        </w:tc>
        <w:tc>
          <w:tcPr>
            <w:tcW w:w="1152" w:type="dxa"/>
          </w:tcPr>
          <w:p w14:paraId="439CB5E8" w14:textId="77777777" w:rsidR="002E1B08" w:rsidRDefault="00000000">
            <w:pPr>
              <w:pStyle w:val="TableText"/>
            </w:pPr>
            <w:r>
              <w:t>SHALL</w:t>
            </w:r>
          </w:p>
        </w:tc>
        <w:tc>
          <w:tcPr>
            <w:tcW w:w="864" w:type="dxa"/>
          </w:tcPr>
          <w:p w14:paraId="6DFB5D05" w14:textId="77777777" w:rsidR="002E1B08" w:rsidRDefault="002E1B08">
            <w:pPr>
              <w:pStyle w:val="TableText"/>
            </w:pPr>
          </w:p>
        </w:tc>
        <w:tc>
          <w:tcPr>
            <w:tcW w:w="1104" w:type="dxa"/>
          </w:tcPr>
          <w:p w14:paraId="5F2C7D8E" w14:textId="77777777" w:rsidR="002E1B08" w:rsidRDefault="00000000">
            <w:pPr>
              <w:pStyle w:val="TableText"/>
            </w:pPr>
            <w:hyperlink w:anchor="C_4515-31978">
              <w:r>
                <w:rPr>
                  <w:rStyle w:val="HyperlinkText9pt"/>
                </w:rPr>
                <w:t>4515-31978</w:t>
              </w:r>
            </w:hyperlink>
          </w:p>
        </w:tc>
        <w:tc>
          <w:tcPr>
            <w:tcW w:w="2975" w:type="dxa"/>
          </w:tcPr>
          <w:p w14:paraId="48D98A6D" w14:textId="77777777" w:rsidR="002E1B08" w:rsidRDefault="00000000">
            <w:pPr>
              <w:pStyle w:val="TableText"/>
            </w:pPr>
            <w:r>
              <w:t>urn:oid:2.16.840.1.113883.5.14 (HL7ActStatus) = active</w:t>
            </w:r>
          </w:p>
        </w:tc>
      </w:tr>
      <w:tr w:rsidR="002E1B08" w14:paraId="1E8BCAFA" w14:textId="77777777">
        <w:trPr>
          <w:jc w:val="center"/>
        </w:trPr>
        <w:tc>
          <w:tcPr>
            <w:tcW w:w="3345" w:type="dxa"/>
          </w:tcPr>
          <w:p w14:paraId="0C27B576" w14:textId="77777777" w:rsidR="002E1B08" w:rsidRDefault="00000000">
            <w:pPr>
              <w:pStyle w:val="TableText"/>
            </w:pPr>
            <w:r>
              <w:tab/>
              <w:t>effectiveTime</w:t>
            </w:r>
          </w:p>
        </w:tc>
        <w:tc>
          <w:tcPr>
            <w:tcW w:w="720" w:type="dxa"/>
          </w:tcPr>
          <w:p w14:paraId="6A6917BA" w14:textId="77777777" w:rsidR="002E1B08" w:rsidRDefault="00000000">
            <w:pPr>
              <w:pStyle w:val="TableText"/>
            </w:pPr>
            <w:r>
              <w:t>0..1</w:t>
            </w:r>
          </w:p>
        </w:tc>
        <w:tc>
          <w:tcPr>
            <w:tcW w:w="1152" w:type="dxa"/>
          </w:tcPr>
          <w:p w14:paraId="5CC02CAF" w14:textId="77777777" w:rsidR="002E1B08" w:rsidRDefault="00000000">
            <w:pPr>
              <w:pStyle w:val="TableText"/>
            </w:pPr>
            <w:r>
              <w:t>SHOULD</w:t>
            </w:r>
          </w:p>
        </w:tc>
        <w:tc>
          <w:tcPr>
            <w:tcW w:w="864" w:type="dxa"/>
          </w:tcPr>
          <w:p w14:paraId="537F27EA" w14:textId="77777777" w:rsidR="002E1B08" w:rsidRDefault="002E1B08">
            <w:pPr>
              <w:pStyle w:val="TableText"/>
            </w:pPr>
          </w:p>
        </w:tc>
        <w:tc>
          <w:tcPr>
            <w:tcW w:w="1104" w:type="dxa"/>
          </w:tcPr>
          <w:p w14:paraId="502B1CE4" w14:textId="77777777" w:rsidR="002E1B08" w:rsidRDefault="00000000">
            <w:pPr>
              <w:pStyle w:val="TableText"/>
            </w:pPr>
            <w:hyperlink w:anchor="C_4515-30447">
              <w:r>
                <w:rPr>
                  <w:rStyle w:val="HyperlinkText9pt"/>
                </w:rPr>
                <w:t>4515-30447</w:t>
              </w:r>
            </w:hyperlink>
          </w:p>
        </w:tc>
        <w:tc>
          <w:tcPr>
            <w:tcW w:w="2975" w:type="dxa"/>
          </w:tcPr>
          <w:p w14:paraId="21002B59" w14:textId="77777777" w:rsidR="002E1B08" w:rsidRDefault="002E1B08">
            <w:pPr>
              <w:pStyle w:val="TableText"/>
            </w:pPr>
          </w:p>
        </w:tc>
      </w:tr>
      <w:tr w:rsidR="002E1B08" w14:paraId="3D8CA390" w14:textId="77777777">
        <w:trPr>
          <w:jc w:val="center"/>
        </w:trPr>
        <w:tc>
          <w:tcPr>
            <w:tcW w:w="3345" w:type="dxa"/>
          </w:tcPr>
          <w:p w14:paraId="73F6A3E5" w14:textId="77777777" w:rsidR="002E1B08" w:rsidRDefault="00000000">
            <w:pPr>
              <w:pStyle w:val="TableText"/>
            </w:pPr>
            <w:r>
              <w:tab/>
              <w:t>methodCode</w:t>
            </w:r>
          </w:p>
        </w:tc>
        <w:tc>
          <w:tcPr>
            <w:tcW w:w="720" w:type="dxa"/>
          </w:tcPr>
          <w:p w14:paraId="57FA888B" w14:textId="77777777" w:rsidR="002E1B08" w:rsidRDefault="00000000">
            <w:pPr>
              <w:pStyle w:val="TableText"/>
            </w:pPr>
            <w:r>
              <w:t>0..*</w:t>
            </w:r>
          </w:p>
        </w:tc>
        <w:tc>
          <w:tcPr>
            <w:tcW w:w="1152" w:type="dxa"/>
          </w:tcPr>
          <w:p w14:paraId="41551C2E" w14:textId="77777777" w:rsidR="002E1B08" w:rsidRDefault="00000000">
            <w:pPr>
              <w:pStyle w:val="TableText"/>
            </w:pPr>
            <w:r>
              <w:t>MAY</w:t>
            </w:r>
          </w:p>
        </w:tc>
        <w:tc>
          <w:tcPr>
            <w:tcW w:w="864" w:type="dxa"/>
          </w:tcPr>
          <w:p w14:paraId="7926E8D3" w14:textId="77777777" w:rsidR="002E1B08" w:rsidRDefault="002E1B08">
            <w:pPr>
              <w:pStyle w:val="TableText"/>
            </w:pPr>
          </w:p>
        </w:tc>
        <w:tc>
          <w:tcPr>
            <w:tcW w:w="1104" w:type="dxa"/>
          </w:tcPr>
          <w:p w14:paraId="64BED7DE" w14:textId="77777777" w:rsidR="002E1B08" w:rsidRDefault="00000000">
            <w:pPr>
              <w:pStyle w:val="TableText"/>
            </w:pPr>
            <w:hyperlink w:anchor="C_4515-31980">
              <w:r>
                <w:rPr>
                  <w:rStyle w:val="HyperlinkText9pt"/>
                </w:rPr>
                <w:t>4515-31980</w:t>
              </w:r>
            </w:hyperlink>
          </w:p>
        </w:tc>
        <w:tc>
          <w:tcPr>
            <w:tcW w:w="2975" w:type="dxa"/>
          </w:tcPr>
          <w:p w14:paraId="086C4B2D" w14:textId="77777777" w:rsidR="002E1B08" w:rsidRDefault="002E1B08">
            <w:pPr>
              <w:pStyle w:val="TableText"/>
            </w:pPr>
          </w:p>
        </w:tc>
      </w:tr>
      <w:tr w:rsidR="002E1B08" w14:paraId="1FB53C54" w14:textId="77777777">
        <w:trPr>
          <w:jc w:val="center"/>
        </w:trPr>
        <w:tc>
          <w:tcPr>
            <w:tcW w:w="3345" w:type="dxa"/>
          </w:tcPr>
          <w:p w14:paraId="576B9737" w14:textId="77777777" w:rsidR="002E1B08" w:rsidRDefault="00000000">
            <w:pPr>
              <w:pStyle w:val="TableText"/>
            </w:pPr>
            <w:r>
              <w:tab/>
              <w:t>targetSiteCode</w:t>
            </w:r>
          </w:p>
        </w:tc>
        <w:tc>
          <w:tcPr>
            <w:tcW w:w="720" w:type="dxa"/>
          </w:tcPr>
          <w:p w14:paraId="5594F2E5" w14:textId="77777777" w:rsidR="002E1B08" w:rsidRDefault="00000000">
            <w:pPr>
              <w:pStyle w:val="TableText"/>
            </w:pPr>
            <w:r>
              <w:t>0..*</w:t>
            </w:r>
          </w:p>
        </w:tc>
        <w:tc>
          <w:tcPr>
            <w:tcW w:w="1152" w:type="dxa"/>
          </w:tcPr>
          <w:p w14:paraId="4E3713D5" w14:textId="77777777" w:rsidR="002E1B08" w:rsidRDefault="00000000">
            <w:pPr>
              <w:pStyle w:val="TableText"/>
            </w:pPr>
            <w:r>
              <w:t>MAY</w:t>
            </w:r>
          </w:p>
        </w:tc>
        <w:tc>
          <w:tcPr>
            <w:tcW w:w="864" w:type="dxa"/>
          </w:tcPr>
          <w:p w14:paraId="3200A7A6" w14:textId="77777777" w:rsidR="002E1B08" w:rsidRDefault="002E1B08">
            <w:pPr>
              <w:pStyle w:val="TableText"/>
            </w:pPr>
          </w:p>
        </w:tc>
        <w:tc>
          <w:tcPr>
            <w:tcW w:w="1104" w:type="dxa"/>
          </w:tcPr>
          <w:p w14:paraId="5E2C59E7" w14:textId="77777777" w:rsidR="002E1B08" w:rsidRDefault="00000000">
            <w:pPr>
              <w:pStyle w:val="TableText"/>
            </w:pPr>
            <w:hyperlink w:anchor="C_4515-31981">
              <w:r>
                <w:rPr>
                  <w:rStyle w:val="HyperlinkText9pt"/>
                </w:rPr>
                <w:t>4515-31981</w:t>
              </w:r>
            </w:hyperlink>
          </w:p>
        </w:tc>
        <w:tc>
          <w:tcPr>
            <w:tcW w:w="2975" w:type="dxa"/>
          </w:tcPr>
          <w:p w14:paraId="6681E183" w14:textId="77777777" w:rsidR="002E1B08" w:rsidRDefault="00000000">
            <w:pPr>
              <w:pStyle w:val="TableText"/>
            </w:pPr>
            <w:r>
              <w:t>urn:oid:2.16.840.1.113883.3.88.12.3221.8.9 (Body Site Value Set)</w:t>
            </w:r>
          </w:p>
        </w:tc>
      </w:tr>
      <w:tr w:rsidR="002E1B08" w14:paraId="7466E06E" w14:textId="77777777">
        <w:trPr>
          <w:jc w:val="center"/>
        </w:trPr>
        <w:tc>
          <w:tcPr>
            <w:tcW w:w="3345" w:type="dxa"/>
          </w:tcPr>
          <w:p w14:paraId="06D81EE9" w14:textId="77777777" w:rsidR="002E1B08" w:rsidRDefault="00000000">
            <w:pPr>
              <w:pStyle w:val="TableText"/>
            </w:pPr>
            <w:r>
              <w:tab/>
              <w:t>performer</w:t>
            </w:r>
          </w:p>
        </w:tc>
        <w:tc>
          <w:tcPr>
            <w:tcW w:w="720" w:type="dxa"/>
          </w:tcPr>
          <w:p w14:paraId="2C26938F" w14:textId="77777777" w:rsidR="002E1B08" w:rsidRDefault="00000000">
            <w:pPr>
              <w:pStyle w:val="TableText"/>
            </w:pPr>
            <w:r>
              <w:t>0..*</w:t>
            </w:r>
          </w:p>
        </w:tc>
        <w:tc>
          <w:tcPr>
            <w:tcW w:w="1152" w:type="dxa"/>
          </w:tcPr>
          <w:p w14:paraId="5EF7904A" w14:textId="77777777" w:rsidR="002E1B08" w:rsidRDefault="00000000">
            <w:pPr>
              <w:pStyle w:val="TableText"/>
            </w:pPr>
            <w:r>
              <w:t>MAY</w:t>
            </w:r>
          </w:p>
        </w:tc>
        <w:tc>
          <w:tcPr>
            <w:tcW w:w="864" w:type="dxa"/>
          </w:tcPr>
          <w:p w14:paraId="5A6761B0" w14:textId="77777777" w:rsidR="002E1B08" w:rsidRDefault="002E1B08">
            <w:pPr>
              <w:pStyle w:val="TableText"/>
            </w:pPr>
          </w:p>
        </w:tc>
        <w:tc>
          <w:tcPr>
            <w:tcW w:w="1104" w:type="dxa"/>
          </w:tcPr>
          <w:p w14:paraId="4B1B91FA" w14:textId="77777777" w:rsidR="002E1B08" w:rsidRDefault="00000000">
            <w:pPr>
              <w:pStyle w:val="TableText"/>
            </w:pPr>
            <w:hyperlink w:anchor="C_4515-30449">
              <w:r>
                <w:rPr>
                  <w:rStyle w:val="HyperlinkText9pt"/>
                </w:rPr>
                <w:t>4515-30449</w:t>
              </w:r>
            </w:hyperlink>
          </w:p>
        </w:tc>
        <w:tc>
          <w:tcPr>
            <w:tcW w:w="2975" w:type="dxa"/>
          </w:tcPr>
          <w:p w14:paraId="7BBBF304" w14:textId="77777777" w:rsidR="002E1B08" w:rsidRDefault="002E1B08">
            <w:pPr>
              <w:pStyle w:val="TableText"/>
            </w:pPr>
          </w:p>
        </w:tc>
      </w:tr>
      <w:tr w:rsidR="002E1B08" w14:paraId="37321937" w14:textId="77777777">
        <w:trPr>
          <w:jc w:val="center"/>
        </w:trPr>
        <w:tc>
          <w:tcPr>
            <w:tcW w:w="3345" w:type="dxa"/>
          </w:tcPr>
          <w:p w14:paraId="29BCBF18" w14:textId="77777777" w:rsidR="002E1B08" w:rsidRDefault="00000000">
            <w:pPr>
              <w:pStyle w:val="TableText"/>
            </w:pPr>
            <w:r>
              <w:tab/>
              <w:t>author</w:t>
            </w:r>
          </w:p>
        </w:tc>
        <w:tc>
          <w:tcPr>
            <w:tcW w:w="720" w:type="dxa"/>
          </w:tcPr>
          <w:p w14:paraId="48FBBB2F" w14:textId="77777777" w:rsidR="002E1B08" w:rsidRDefault="00000000">
            <w:pPr>
              <w:pStyle w:val="TableText"/>
            </w:pPr>
            <w:r>
              <w:t>0..1</w:t>
            </w:r>
          </w:p>
        </w:tc>
        <w:tc>
          <w:tcPr>
            <w:tcW w:w="1152" w:type="dxa"/>
          </w:tcPr>
          <w:p w14:paraId="7C48CE24" w14:textId="77777777" w:rsidR="002E1B08" w:rsidRDefault="00000000">
            <w:pPr>
              <w:pStyle w:val="TableText"/>
            </w:pPr>
            <w:r>
              <w:t>SHOULD</w:t>
            </w:r>
          </w:p>
        </w:tc>
        <w:tc>
          <w:tcPr>
            <w:tcW w:w="864" w:type="dxa"/>
          </w:tcPr>
          <w:p w14:paraId="101933A4" w14:textId="77777777" w:rsidR="002E1B08" w:rsidRDefault="002E1B08">
            <w:pPr>
              <w:pStyle w:val="TableText"/>
            </w:pPr>
          </w:p>
        </w:tc>
        <w:tc>
          <w:tcPr>
            <w:tcW w:w="1104" w:type="dxa"/>
          </w:tcPr>
          <w:p w14:paraId="31DED818" w14:textId="77777777" w:rsidR="002E1B08" w:rsidRDefault="00000000">
            <w:pPr>
              <w:pStyle w:val="TableText"/>
            </w:pPr>
            <w:hyperlink w:anchor="C_4515-31979">
              <w:r>
                <w:rPr>
                  <w:rStyle w:val="HyperlinkText9pt"/>
                </w:rPr>
                <w:t>4515-31979</w:t>
              </w:r>
            </w:hyperlink>
          </w:p>
        </w:tc>
        <w:tc>
          <w:tcPr>
            <w:tcW w:w="2975" w:type="dxa"/>
          </w:tcPr>
          <w:p w14:paraId="4D14EF6D" w14:textId="77777777" w:rsidR="002E1B08" w:rsidRDefault="00000000">
            <w:pPr>
              <w:pStyle w:val="TableText"/>
            </w:pPr>
            <w:r>
              <w:t>Author Participation (identifier: urn:oid:2.16.840.1.113883.10.20.22.4.119</w:t>
            </w:r>
          </w:p>
        </w:tc>
      </w:tr>
      <w:tr w:rsidR="002E1B08" w14:paraId="1A684938" w14:textId="77777777">
        <w:trPr>
          <w:jc w:val="center"/>
        </w:trPr>
        <w:tc>
          <w:tcPr>
            <w:tcW w:w="3345" w:type="dxa"/>
          </w:tcPr>
          <w:p w14:paraId="17FE2D0C" w14:textId="77777777" w:rsidR="002E1B08" w:rsidRDefault="00000000">
            <w:pPr>
              <w:pStyle w:val="TableText"/>
            </w:pPr>
            <w:r>
              <w:tab/>
              <w:t>entryRelationship</w:t>
            </w:r>
          </w:p>
        </w:tc>
        <w:tc>
          <w:tcPr>
            <w:tcW w:w="720" w:type="dxa"/>
          </w:tcPr>
          <w:p w14:paraId="0D12E594" w14:textId="77777777" w:rsidR="002E1B08" w:rsidRDefault="00000000">
            <w:pPr>
              <w:pStyle w:val="TableText"/>
            </w:pPr>
            <w:r>
              <w:t>0..*</w:t>
            </w:r>
          </w:p>
        </w:tc>
        <w:tc>
          <w:tcPr>
            <w:tcW w:w="1152" w:type="dxa"/>
          </w:tcPr>
          <w:p w14:paraId="28FE056E" w14:textId="77777777" w:rsidR="002E1B08" w:rsidRDefault="00000000">
            <w:pPr>
              <w:pStyle w:val="TableText"/>
            </w:pPr>
            <w:r>
              <w:t>MAY</w:t>
            </w:r>
          </w:p>
        </w:tc>
        <w:tc>
          <w:tcPr>
            <w:tcW w:w="864" w:type="dxa"/>
          </w:tcPr>
          <w:p w14:paraId="34231C50" w14:textId="77777777" w:rsidR="002E1B08" w:rsidRDefault="002E1B08">
            <w:pPr>
              <w:pStyle w:val="TableText"/>
            </w:pPr>
          </w:p>
        </w:tc>
        <w:tc>
          <w:tcPr>
            <w:tcW w:w="1104" w:type="dxa"/>
          </w:tcPr>
          <w:p w14:paraId="4201EA40" w14:textId="77777777" w:rsidR="002E1B08" w:rsidRDefault="00000000">
            <w:pPr>
              <w:pStyle w:val="TableText"/>
            </w:pPr>
            <w:hyperlink w:anchor="C_4515-31079">
              <w:r>
                <w:rPr>
                  <w:rStyle w:val="HyperlinkText9pt"/>
                </w:rPr>
                <w:t>4515-31079</w:t>
              </w:r>
            </w:hyperlink>
          </w:p>
        </w:tc>
        <w:tc>
          <w:tcPr>
            <w:tcW w:w="2975" w:type="dxa"/>
          </w:tcPr>
          <w:p w14:paraId="5E847423" w14:textId="77777777" w:rsidR="002E1B08" w:rsidRDefault="002E1B08">
            <w:pPr>
              <w:pStyle w:val="TableText"/>
            </w:pPr>
          </w:p>
        </w:tc>
      </w:tr>
      <w:tr w:rsidR="002E1B08" w14:paraId="41861F0F" w14:textId="77777777">
        <w:trPr>
          <w:jc w:val="center"/>
        </w:trPr>
        <w:tc>
          <w:tcPr>
            <w:tcW w:w="3345" w:type="dxa"/>
          </w:tcPr>
          <w:p w14:paraId="2DCDAF67" w14:textId="77777777" w:rsidR="002E1B08" w:rsidRDefault="00000000">
            <w:pPr>
              <w:pStyle w:val="TableText"/>
            </w:pPr>
            <w:r>
              <w:tab/>
            </w:r>
            <w:r>
              <w:tab/>
              <w:t>@typeCode</w:t>
            </w:r>
          </w:p>
        </w:tc>
        <w:tc>
          <w:tcPr>
            <w:tcW w:w="720" w:type="dxa"/>
          </w:tcPr>
          <w:p w14:paraId="46CED5E3" w14:textId="77777777" w:rsidR="002E1B08" w:rsidRDefault="00000000">
            <w:pPr>
              <w:pStyle w:val="TableText"/>
            </w:pPr>
            <w:r>
              <w:t>1..1</w:t>
            </w:r>
          </w:p>
        </w:tc>
        <w:tc>
          <w:tcPr>
            <w:tcW w:w="1152" w:type="dxa"/>
          </w:tcPr>
          <w:p w14:paraId="07F04CA5" w14:textId="77777777" w:rsidR="002E1B08" w:rsidRDefault="00000000">
            <w:pPr>
              <w:pStyle w:val="TableText"/>
            </w:pPr>
            <w:r>
              <w:t>SHALL</w:t>
            </w:r>
          </w:p>
        </w:tc>
        <w:tc>
          <w:tcPr>
            <w:tcW w:w="864" w:type="dxa"/>
          </w:tcPr>
          <w:p w14:paraId="28B90DFD" w14:textId="77777777" w:rsidR="002E1B08" w:rsidRDefault="002E1B08">
            <w:pPr>
              <w:pStyle w:val="TableText"/>
            </w:pPr>
          </w:p>
        </w:tc>
        <w:tc>
          <w:tcPr>
            <w:tcW w:w="1104" w:type="dxa"/>
          </w:tcPr>
          <w:p w14:paraId="5E5A77A7" w14:textId="77777777" w:rsidR="002E1B08" w:rsidRDefault="00000000">
            <w:pPr>
              <w:pStyle w:val="TableText"/>
            </w:pPr>
            <w:hyperlink w:anchor="C_4515-31080">
              <w:r>
                <w:rPr>
                  <w:rStyle w:val="HyperlinkText9pt"/>
                </w:rPr>
                <w:t>4515-31080</w:t>
              </w:r>
            </w:hyperlink>
          </w:p>
        </w:tc>
        <w:tc>
          <w:tcPr>
            <w:tcW w:w="2975" w:type="dxa"/>
          </w:tcPr>
          <w:p w14:paraId="4FAD2C37" w14:textId="77777777" w:rsidR="002E1B08" w:rsidRDefault="00000000">
            <w:pPr>
              <w:pStyle w:val="TableText"/>
            </w:pPr>
            <w:r>
              <w:t>urn:oid:2.16.840.1.113883.5.1002 (HL7ActRelationshipType) = REFR</w:t>
            </w:r>
          </w:p>
        </w:tc>
      </w:tr>
      <w:tr w:rsidR="002E1B08" w14:paraId="0E8357FE" w14:textId="77777777">
        <w:trPr>
          <w:jc w:val="center"/>
        </w:trPr>
        <w:tc>
          <w:tcPr>
            <w:tcW w:w="3345" w:type="dxa"/>
          </w:tcPr>
          <w:p w14:paraId="51625D90" w14:textId="77777777" w:rsidR="002E1B08" w:rsidRDefault="00000000">
            <w:pPr>
              <w:pStyle w:val="TableText"/>
            </w:pPr>
            <w:r>
              <w:tab/>
            </w:r>
            <w:r>
              <w:tab/>
              <w:t>observation</w:t>
            </w:r>
          </w:p>
        </w:tc>
        <w:tc>
          <w:tcPr>
            <w:tcW w:w="720" w:type="dxa"/>
          </w:tcPr>
          <w:p w14:paraId="45AC325B" w14:textId="77777777" w:rsidR="002E1B08" w:rsidRDefault="00000000">
            <w:pPr>
              <w:pStyle w:val="TableText"/>
            </w:pPr>
            <w:r>
              <w:t>1..1</w:t>
            </w:r>
          </w:p>
        </w:tc>
        <w:tc>
          <w:tcPr>
            <w:tcW w:w="1152" w:type="dxa"/>
          </w:tcPr>
          <w:p w14:paraId="7A14AD1D" w14:textId="77777777" w:rsidR="002E1B08" w:rsidRDefault="00000000">
            <w:pPr>
              <w:pStyle w:val="TableText"/>
            </w:pPr>
            <w:r>
              <w:t>SHALL</w:t>
            </w:r>
          </w:p>
        </w:tc>
        <w:tc>
          <w:tcPr>
            <w:tcW w:w="864" w:type="dxa"/>
          </w:tcPr>
          <w:p w14:paraId="06422C7F" w14:textId="77777777" w:rsidR="002E1B08" w:rsidRDefault="002E1B08">
            <w:pPr>
              <w:pStyle w:val="TableText"/>
            </w:pPr>
          </w:p>
        </w:tc>
        <w:tc>
          <w:tcPr>
            <w:tcW w:w="1104" w:type="dxa"/>
          </w:tcPr>
          <w:p w14:paraId="33B1BA76" w14:textId="77777777" w:rsidR="002E1B08" w:rsidRDefault="00000000">
            <w:pPr>
              <w:pStyle w:val="TableText"/>
            </w:pPr>
            <w:hyperlink w:anchor="C_4515-31081">
              <w:r>
                <w:rPr>
                  <w:rStyle w:val="HyperlinkText9pt"/>
                </w:rPr>
                <w:t>4515-31081</w:t>
              </w:r>
            </w:hyperlink>
          </w:p>
        </w:tc>
        <w:tc>
          <w:tcPr>
            <w:tcW w:w="2975" w:type="dxa"/>
          </w:tcPr>
          <w:p w14:paraId="444B0ECB" w14:textId="77777777" w:rsidR="002E1B08" w:rsidRDefault="00000000">
            <w:pPr>
              <w:pStyle w:val="TableText"/>
            </w:pPr>
            <w:r>
              <w:t>Priority Preference (identifier: urn:oid:2.16.840.1.113883.10.20.22.4.143</w:t>
            </w:r>
          </w:p>
        </w:tc>
      </w:tr>
      <w:tr w:rsidR="002E1B08" w14:paraId="52098E67" w14:textId="77777777">
        <w:trPr>
          <w:jc w:val="center"/>
        </w:trPr>
        <w:tc>
          <w:tcPr>
            <w:tcW w:w="3345" w:type="dxa"/>
          </w:tcPr>
          <w:p w14:paraId="5FD3615F" w14:textId="77777777" w:rsidR="002E1B08" w:rsidRDefault="00000000">
            <w:pPr>
              <w:pStyle w:val="TableText"/>
            </w:pPr>
            <w:r>
              <w:tab/>
              <w:t>entryRelationship</w:t>
            </w:r>
          </w:p>
        </w:tc>
        <w:tc>
          <w:tcPr>
            <w:tcW w:w="720" w:type="dxa"/>
          </w:tcPr>
          <w:p w14:paraId="4B4B58E5" w14:textId="77777777" w:rsidR="002E1B08" w:rsidRDefault="00000000">
            <w:pPr>
              <w:pStyle w:val="TableText"/>
            </w:pPr>
            <w:r>
              <w:t>0..*</w:t>
            </w:r>
          </w:p>
        </w:tc>
        <w:tc>
          <w:tcPr>
            <w:tcW w:w="1152" w:type="dxa"/>
          </w:tcPr>
          <w:p w14:paraId="249E2BCD" w14:textId="77777777" w:rsidR="002E1B08" w:rsidRDefault="00000000">
            <w:pPr>
              <w:pStyle w:val="TableText"/>
            </w:pPr>
            <w:r>
              <w:t>MAY</w:t>
            </w:r>
          </w:p>
        </w:tc>
        <w:tc>
          <w:tcPr>
            <w:tcW w:w="864" w:type="dxa"/>
          </w:tcPr>
          <w:p w14:paraId="63030C72" w14:textId="77777777" w:rsidR="002E1B08" w:rsidRDefault="002E1B08">
            <w:pPr>
              <w:pStyle w:val="TableText"/>
            </w:pPr>
          </w:p>
        </w:tc>
        <w:tc>
          <w:tcPr>
            <w:tcW w:w="1104" w:type="dxa"/>
          </w:tcPr>
          <w:p w14:paraId="07015B5E" w14:textId="77777777" w:rsidR="002E1B08" w:rsidRDefault="00000000">
            <w:pPr>
              <w:pStyle w:val="TableText"/>
            </w:pPr>
            <w:hyperlink w:anchor="C_4515-31982">
              <w:r>
                <w:rPr>
                  <w:rStyle w:val="HyperlinkText9pt"/>
                </w:rPr>
                <w:t>4515-31982</w:t>
              </w:r>
            </w:hyperlink>
          </w:p>
        </w:tc>
        <w:tc>
          <w:tcPr>
            <w:tcW w:w="2975" w:type="dxa"/>
          </w:tcPr>
          <w:p w14:paraId="5A1AD27B" w14:textId="77777777" w:rsidR="002E1B08" w:rsidRDefault="002E1B08">
            <w:pPr>
              <w:pStyle w:val="TableText"/>
            </w:pPr>
          </w:p>
        </w:tc>
      </w:tr>
      <w:tr w:rsidR="002E1B08" w14:paraId="219265A1" w14:textId="77777777">
        <w:trPr>
          <w:jc w:val="center"/>
        </w:trPr>
        <w:tc>
          <w:tcPr>
            <w:tcW w:w="3345" w:type="dxa"/>
          </w:tcPr>
          <w:p w14:paraId="53A8D777" w14:textId="77777777" w:rsidR="002E1B08" w:rsidRDefault="00000000">
            <w:pPr>
              <w:pStyle w:val="TableText"/>
            </w:pPr>
            <w:r>
              <w:tab/>
            </w:r>
            <w:r>
              <w:tab/>
              <w:t>@typeCode</w:t>
            </w:r>
          </w:p>
        </w:tc>
        <w:tc>
          <w:tcPr>
            <w:tcW w:w="720" w:type="dxa"/>
          </w:tcPr>
          <w:p w14:paraId="0F5EC61A" w14:textId="77777777" w:rsidR="002E1B08" w:rsidRDefault="00000000">
            <w:pPr>
              <w:pStyle w:val="TableText"/>
            </w:pPr>
            <w:r>
              <w:t>1..1</w:t>
            </w:r>
          </w:p>
        </w:tc>
        <w:tc>
          <w:tcPr>
            <w:tcW w:w="1152" w:type="dxa"/>
          </w:tcPr>
          <w:p w14:paraId="41E28D11" w14:textId="77777777" w:rsidR="002E1B08" w:rsidRDefault="00000000">
            <w:pPr>
              <w:pStyle w:val="TableText"/>
            </w:pPr>
            <w:r>
              <w:t>SHALL</w:t>
            </w:r>
          </w:p>
        </w:tc>
        <w:tc>
          <w:tcPr>
            <w:tcW w:w="864" w:type="dxa"/>
          </w:tcPr>
          <w:p w14:paraId="2B4A92CE" w14:textId="77777777" w:rsidR="002E1B08" w:rsidRDefault="002E1B08">
            <w:pPr>
              <w:pStyle w:val="TableText"/>
            </w:pPr>
          </w:p>
        </w:tc>
        <w:tc>
          <w:tcPr>
            <w:tcW w:w="1104" w:type="dxa"/>
          </w:tcPr>
          <w:p w14:paraId="66EEA334" w14:textId="77777777" w:rsidR="002E1B08" w:rsidRDefault="00000000">
            <w:pPr>
              <w:pStyle w:val="TableText"/>
            </w:pPr>
            <w:hyperlink w:anchor="C_4515-31983">
              <w:r>
                <w:rPr>
                  <w:rStyle w:val="HyperlinkText9pt"/>
                </w:rPr>
                <w:t>4515-31983</w:t>
              </w:r>
            </w:hyperlink>
          </w:p>
        </w:tc>
        <w:tc>
          <w:tcPr>
            <w:tcW w:w="2975" w:type="dxa"/>
          </w:tcPr>
          <w:p w14:paraId="6BF7EED6" w14:textId="77777777" w:rsidR="002E1B08" w:rsidRDefault="00000000">
            <w:pPr>
              <w:pStyle w:val="TableText"/>
            </w:pPr>
            <w:r>
              <w:t xml:space="preserve">urn:oid:2.16.840.1.113883.5.1002 (HL7ActRelationshipType) </w:t>
            </w:r>
            <w:r>
              <w:lastRenderedPageBreak/>
              <w:t>= RSON</w:t>
            </w:r>
          </w:p>
        </w:tc>
      </w:tr>
      <w:tr w:rsidR="002E1B08" w14:paraId="3EF263A2" w14:textId="77777777">
        <w:trPr>
          <w:jc w:val="center"/>
        </w:trPr>
        <w:tc>
          <w:tcPr>
            <w:tcW w:w="3345" w:type="dxa"/>
          </w:tcPr>
          <w:p w14:paraId="08519BE5" w14:textId="77777777" w:rsidR="002E1B08" w:rsidRDefault="00000000">
            <w:pPr>
              <w:pStyle w:val="TableText"/>
            </w:pPr>
            <w:r>
              <w:tab/>
            </w:r>
            <w:r>
              <w:tab/>
              <w:t>observation</w:t>
            </w:r>
          </w:p>
        </w:tc>
        <w:tc>
          <w:tcPr>
            <w:tcW w:w="720" w:type="dxa"/>
          </w:tcPr>
          <w:p w14:paraId="3DD661D4" w14:textId="77777777" w:rsidR="002E1B08" w:rsidRDefault="00000000">
            <w:pPr>
              <w:pStyle w:val="TableText"/>
            </w:pPr>
            <w:r>
              <w:t>1..1</w:t>
            </w:r>
          </w:p>
        </w:tc>
        <w:tc>
          <w:tcPr>
            <w:tcW w:w="1152" w:type="dxa"/>
          </w:tcPr>
          <w:p w14:paraId="6473E059" w14:textId="77777777" w:rsidR="002E1B08" w:rsidRDefault="00000000">
            <w:pPr>
              <w:pStyle w:val="TableText"/>
            </w:pPr>
            <w:r>
              <w:t>SHALL</w:t>
            </w:r>
          </w:p>
        </w:tc>
        <w:tc>
          <w:tcPr>
            <w:tcW w:w="864" w:type="dxa"/>
          </w:tcPr>
          <w:p w14:paraId="4C72AA78" w14:textId="77777777" w:rsidR="002E1B08" w:rsidRDefault="002E1B08">
            <w:pPr>
              <w:pStyle w:val="TableText"/>
            </w:pPr>
          </w:p>
        </w:tc>
        <w:tc>
          <w:tcPr>
            <w:tcW w:w="1104" w:type="dxa"/>
          </w:tcPr>
          <w:p w14:paraId="6602AC43" w14:textId="77777777" w:rsidR="002E1B08" w:rsidRDefault="00000000">
            <w:pPr>
              <w:pStyle w:val="TableText"/>
            </w:pPr>
            <w:hyperlink w:anchor="C_4515-31984">
              <w:r>
                <w:rPr>
                  <w:rStyle w:val="HyperlinkText9pt"/>
                </w:rPr>
                <w:t>4515-31984</w:t>
              </w:r>
            </w:hyperlink>
          </w:p>
        </w:tc>
        <w:tc>
          <w:tcPr>
            <w:tcW w:w="2975" w:type="dxa"/>
          </w:tcPr>
          <w:p w14:paraId="0F976B0C" w14:textId="77777777" w:rsidR="002E1B08" w:rsidRDefault="00000000">
            <w:pPr>
              <w:pStyle w:val="TableText"/>
            </w:pPr>
            <w:r>
              <w:t>Indication (V2) (identifier: urn:hl7ii:2.16.840.1.113883.10.20.22.4.19:2014-06-09</w:t>
            </w:r>
          </w:p>
        </w:tc>
      </w:tr>
      <w:tr w:rsidR="002E1B08" w14:paraId="4AA2118F" w14:textId="77777777">
        <w:trPr>
          <w:jc w:val="center"/>
        </w:trPr>
        <w:tc>
          <w:tcPr>
            <w:tcW w:w="3345" w:type="dxa"/>
          </w:tcPr>
          <w:p w14:paraId="73E50122" w14:textId="77777777" w:rsidR="002E1B08" w:rsidRDefault="00000000">
            <w:pPr>
              <w:pStyle w:val="TableText"/>
            </w:pPr>
            <w:r>
              <w:tab/>
              <w:t>entryRelationship</w:t>
            </w:r>
          </w:p>
        </w:tc>
        <w:tc>
          <w:tcPr>
            <w:tcW w:w="720" w:type="dxa"/>
          </w:tcPr>
          <w:p w14:paraId="336979E7" w14:textId="77777777" w:rsidR="002E1B08" w:rsidRDefault="00000000">
            <w:pPr>
              <w:pStyle w:val="TableText"/>
            </w:pPr>
            <w:r>
              <w:t>0..*</w:t>
            </w:r>
          </w:p>
        </w:tc>
        <w:tc>
          <w:tcPr>
            <w:tcW w:w="1152" w:type="dxa"/>
          </w:tcPr>
          <w:p w14:paraId="707652D4" w14:textId="77777777" w:rsidR="002E1B08" w:rsidRDefault="00000000">
            <w:pPr>
              <w:pStyle w:val="TableText"/>
            </w:pPr>
            <w:r>
              <w:t>MAY</w:t>
            </w:r>
          </w:p>
        </w:tc>
        <w:tc>
          <w:tcPr>
            <w:tcW w:w="864" w:type="dxa"/>
          </w:tcPr>
          <w:p w14:paraId="06548CE6" w14:textId="77777777" w:rsidR="002E1B08" w:rsidRDefault="002E1B08">
            <w:pPr>
              <w:pStyle w:val="TableText"/>
            </w:pPr>
          </w:p>
        </w:tc>
        <w:tc>
          <w:tcPr>
            <w:tcW w:w="1104" w:type="dxa"/>
          </w:tcPr>
          <w:p w14:paraId="74AE0D06" w14:textId="77777777" w:rsidR="002E1B08" w:rsidRDefault="00000000">
            <w:pPr>
              <w:pStyle w:val="TableText"/>
            </w:pPr>
            <w:hyperlink w:anchor="C_4515-31985">
              <w:r>
                <w:rPr>
                  <w:rStyle w:val="HyperlinkText9pt"/>
                </w:rPr>
                <w:t>4515-31985</w:t>
              </w:r>
            </w:hyperlink>
          </w:p>
        </w:tc>
        <w:tc>
          <w:tcPr>
            <w:tcW w:w="2975" w:type="dxa"/>
          </w:tcPr>
          <w:p w14:paraId="5436853B" w14:textId="77777777" w:rsidR="002E1B08" w:rsidRDefault="002E1B08">
            <w:pPr>
              <w:pStyle w:val="TableText"/>
            </w:pPr>
          </w:p>
        </w:tc>
      </w:tr>
      <w:tr w:rsidR="002E1B08" w14:paraId="216BCF14" w14:textId="77777777">
        <w:trPr>
          <w:jc w:val="center"/>
        </w:trPr>
        <w:tc>
          <w:tcPr>
            <w:tcW w:w="3345" w:type="dxa"/>
          </w:tcPr>
          <w:p w14:paraId="46886EB8" w14:textId="77777777" w:rsidR="002E1B08" w:rsidRDefault="00000000">
            <w:pPr>
              <w:pStyle w:val="TableText"/>
            </w:pPr>
            <w:r>
              <w:tab/>
            </w:r>
            <w:r>
              <w:tab/>
              <w:t>@typeCode</w:t>
            </w:r>
          </w:p>
        </w:tc>
        <w:tc>
          <w:tcPr>
            <w:tcW w:w="720" w:type="dxa"/>
          </w:tcPr>
          <w:p w14:paraId="7B0C6587" w14:textId="77777777" w:rsidR="002E1B08" w:rsidRDefault="00000000">
            <w:pPr>
              <w:pStyle w:val="TableText"/>
            </w:pPr>
            <w:r>
              <w:t>1..1</w:t>
            </w:r>
          </w:p>
        </w:tc>
        <w:tc>
          <w:tcPr>
            <w:tcW w:w="1152" w:type="dxa"/>
          </w:tcPr>
          <w:p w14:paraId="259FE055" w14:textId="77777777" w:rsidR="002E1B08" w:rsidRDefault="00000000">
            <w:pPr>
              <w:pStyle w:val="TableText"/>
            </w:pPr>
            <w:r>
              <w:t>SHALL</w:t>
            </w:r>
          </w:p>
        </w:tc>
        <w:tc>
          <w:tcPr>
            <w:tcW w:w="864" w:type="dxa"/>
          </w:tcPr>
          <w:p w14:paraId="016DF320" w14:textId="77777777" w:rsidR="002E1B08" w:rsidRDefault="002E1B08">
            <w:pPr>
              <w:pStyle w:val="TableText"/>
            </w:pPr>
          </w:p>
        </w:tc>
        <w:tc>
          <w:tcPr>
            <w:tcW w:w="1104" w:type="dxa"/>
          </w:tcPr>
          <w:p w14:paraId="7214C8B8" w14:textId="77777777" w:rsidR="002E1B08" w:rsidRDefault="00000000">
            <w:pPr>
              <w:pStyle w:val="TableText"/>
            </w:pPr>
            <w:hyperlink w:anchor="C_4515-31986">
              <w:r>
                <w:rPr>
                  <w:rStyle w:val="HyperlinkText9pt"/>
                </w:rPr>
                <w:t>4515-31986</w:t>
              </w:r>
            </w:hyperlink>
          </w:p>
        </w:tc>
        <w:tc>
          <w:tcPr>
            <w:tcW w:w="2975" w:type="dxa"/>
          </w:tcPr>
          <w:p w14:paraId="22654098" w14:textId="77777777" w:rsidR="002E1B08" w:rsidRDefault="00000000">
            <w:pPr>
              <w:pStyle w:val="TableText"/>
            </w:pPr>
            <w:r>
              <w:t>urn:oid:2.16.840.1.113883.5.1002 (HL7ActRelationshipType) = SUBJ</w:t>
            </w:r>
          </w:p>
        </w:tc>
      </w:tr>
      <w:tr w:rsidR="002E1B08" w14:paraId="720B272A" w14:textId="77777777">
        <w:trPr>
          <w:jc w:val="center"/>
        </w:trPr>
        <w:tc>
          <w:tcPr>
            <w:tcW w:w="3345" w:type="dxa"/>
          </w:tcPr>
          <w:p w14:paraId="3FF3ED29" w14:textId="77777777" w:rsidR="002E1B08" w:rsidRDefault="00000000">
            <w:pPr>
              <w:pStyle w:val="TableText"/>
            </w:pPr>
            <w:r>
              <w:tab/>
            </w:r>
            <w:r>
              <w:tab/>
              <w:t>@inversionInd</w:t>
            </w:r>
          </w:p>
        </w:tc>
        <w:tc>
          <w:tcPr>
            <w:tcW w:w="720" w:type="dxa"/>
          </w:tcPr>
          <w:p w14:paraId="0BDE0EE5" w14:textId="77777777" w:rsidR="002E1B08" w:rsidRDefault="00000000">
            <w:pPr>
              <w:pStyle w:val="TableText"/>
            </w:pPr>
            <w:r>
              <w:t>1..1</w:t>
            </w:r>
          </w:p>
        </w:tc>
        <w:tc>
          <w:tcPr>
            <w:tcW w:w="1152" w:type="dxa"/>
          </w:tcPr>
          <w:p w14:paraId="60EE283A" w14:textId="77777777" w:rsidR="002E1B08" w:rsidRDefault="00000000">
            <w:pPr>
              <w:pStyle w:val="TableText"/>
            </w:pPr>
            <w:r>
              <w:t>SHALL</w:t>
            </w:r>
          </w:p>
        </w:tc>
        <w:tc>
          <w:tcPr>
            <w:tcW w:w="864" w:type="dxa"/>
          </w:tcPr>
          <w:p w14:paraId="2B8A2C63" w14:textId="77777777" w:rsidR="002E1B08" w:rsidRDefault="002E1B08">
            <w:pPr>
              <w:pStyle w:val="TableText"/>
            </w:pPr>
          </w:p>
        </w:tc>
        <w:tc>
          <w:tcPr>
            <w:tcW w:w="1104" w:type="dxa"/>
          </w:tcPr>
          <w:p w14:paraId="6ED59A58" w14:textId="77777777" w:rsidR="002E1B08" w:rsidRDefault="00000000">
            <w:pPr>
              <w:pStyle w:val="TableText"/>
            </w:pPr>
            <w:hyperlink w:anchor="C_4515-31987">
              <w:r>
                <w:rPr>
                  <w:rStyle w:val="HyperlinkText9pt"/>
                </w:rPr>
                <w:t>4515-31987</w:t>
              </w:r>
            </w:hyperlink>
          </w:p>
        </w:tc>
        <w:tc>
          <w:tcPr>
            <w:tcW w:w="2975" w:type="dxa"/>
          </w:tcPr>
          <w:p w14:paraId="138F0DA5" w14:textId="77777777" w:rsidR="002E1B08" w:rsidRDefault="00000000">
            <w:pPr>
              <w:pStyle w:val="TableText"/>
            </w:pPr>
            <w:r>
              <w:t>true</w:t>
            </w:r>
          </w:p>
        </w:tc>
      </w:tr>
      <w:tr w:rsidR="002E1B08" w14:paraId="6CD21A69" w14:textId="77777777">
        <w:trPr>
          <w:jc w:val="center"/>
        </w:trPr>
        <w:tc>
          <w:tcPr>
            <w:tcW w:w="3345" w:type="dxa"/>
          </w:tcPr>
          <w:p w14:paraId="30EA6740" w14:textId="77777777" w:rsidR="002E1B08" w:rsidRDefault="00000000">
            <w:pPr>
              <w:pStyle w:val="TableText"/>
            </w:pPr>
            <w:r>
              <w:tab/>
            </w:r>
            <w:r>
              <w:tab/>
              <w:t>act</w:t>
            </w:r>
          </w:p>
        </w:tc>
        <w:tc>
          <w:tcPr>
            <w:tcW w:w="720" w:type="dxa"/>
          </w:tcPr>
          <w:p w14:paraId="2B87D8CB" w14:textId="77777777" w:rsidR="002E1B08" w:rsidRDefault="00000000">
            <w:pPr>
              <w:pStyle w:val="TableText"/>
            </w:pPr>
            <w:r>
              <w:t>1..1</w:t>
            </w:r>
          </w:p>
        </w:tc>
        <w:tc>
          <w:tcPr>
            <w:tcW w:w="1152" w:type="dxa"/>
          </w:tcPr>
          <w:p w14:paraId="1594B5B8" w14:textId="77777777" w:rsidR="002E1B08" w:rsidRDefault="00000000">
            <w:pPr>
              <w:pStyle w:val="TableText"/>
            </w:pPr>
            <w:r>
              <w:t>SHALL</w:t>
            </w:r>
          </w:p>
        </w:tc>
        <w:tc>
          <w:tcPr>
            <w:tcW w:w="864" w:type="dxa"/>
          </w:tcPr>
          <w:p w14:paraId="050C22BF" w14:textId="77777777" w:rsidR="002E1B08" w:rsidRDefault="002E1B08">
            <w:pPr>
              <w:pStyle w:val="TableText"/>
            </w:pPr>
          </w:p>
        </w:tc>
        <w:tc>
          <w:tcPr>
            <w:tcW w:w="1104" w:type="dxa"/>
          </w:tcPr>
          <w:p w14:paraId="3D9DB721" w14:textId="77777777" w:rsidR="002E1B08" w:rsidRDefault="00000000">
            <w:pPr>
              <w:pStyle w:val="TableText"/>
            </w:pPr>
            <w:hyperlink w:anchor="C_4515-31989">
              <w:r>
                <w:rPr>
                  <w:rStyle w:val="HyperlinkText9pt"/>
                </w:rPr>
                <w:t>4515-31989</w:t>
              </w:r>
            </w:hyperlink>
          </w:p>
        </w:tc>
        <w:tc>
          <w:tcPr>
            <w:tcW w:w="2975" w:type="dxa"/>
          </w:tcPr>
          <w:p w14:paraId="66873A3D" w14:textId="77777777" w:rsidR="002E1B08" w:rsidRDefault="00000000">
            <w:pPr>
              <w:pStyle w:val="TableText"/>
            </w:pPr>
            <w:r>
              <w:t>Instruction (V2) (identifier: urn:hl7ii:2.16.840.1.113883.10.20.22.4.20:2014-06-09</w:t>
            </w:r>
          </w:p>
        </w:tc>
      </w:tr>
      <w:tr w:rsidR="002E1B08" w14:paraId="2404A4A0" w14:textId="77777777">
        <w:trPr>
          <w:jc w:val="center"/>
        </w:trPr>
        <w:tc>
          <w:tcPr>
            <w:tcW w:w="3345" w:type="dxa"/>
          </w:tcPr>
          <w:p w14:paraId="534C2FB2" w14:textId="77777777" w:rsidR="002E1B08" w:rsidRDefault="00000000">
            <w:pPr>
              <w:pStyle w:val="TableText"/>
            </w:pPr>
            <w:r>
              <w:tab/>
              <w:t>entryRelationship</w:t>
            </w:r>
          </w:p>
        </w:tc>
        <w:tc>
          <w:tcPr>
            <w:tcW w:w="720" w:type="dxa"/>
          </w:tcPr>
          <w:p w14:paraId="2CCE9BC1" w14:textId="77777777" w:rsidR="002E1B08" w:rsidRDefault="00000000">
            <w:pPr>
              <w:pStyle w:val="TableText"/>
            </w:pPr>
            <w:r>
              <w:t>0..*</w:t>
            </w:r>
          </w:p>
        </w:tc>
        <w:tc>
          <w:tcPr>
            <w:tcW w:w="1152" w:type="dxa"/>
          </w:tcPr>
          <w:p w14:paraId="0D39F7A9" w14:textId="77777777" w:rsidR="002E1B08" w:rsidRDefault="00000000">
            <w:pPr>
              <w:pStyle w:val="TableText"/>
            </w:pPr>
            <w:r>
              <w:t>MAY</w:t>
            </w:r>
          </w:p>
        </w:tc>
        <w:tc>
          <w:tcPr>
            <w:tcW w:w="864" w:type="dxa"/>
          </w:tcPr>
          <w:p w14:paraId="03DEB8E2" w14:textId="77777777" w:rsidR="002E1B08" w:rsidRDefault="002E1B08">
            <w:pPr>
              <w:pStyle w:val="TableText"/>
            </w:pPr>
          </w:p>
        </w:tc>
        <w:tc>
          <w:tcPr>
            <w:tcW w:w="1104" w:type="dxa"/>
          </w:tcPr>
          <w:p w14:paraId="12676935" w14:textId="77777777" w:rsidR="002E1B08" w:rsidRDefault="00000000">
            <w:pPr>
              <w:pStyle w:val="TableText"/>
            </w:pPr>
            <w:hyperlink w:anchor="C_4515-31990">
              <w:r>
                <w:rPr>
                  <w:rStyle w:val="HyperlinkText9pt"/>
                </w:rPr>
                <w:t>4515-31990</w:t>
              </w:r>
            </w:hyperlink>
          </w:p>
        </w:tc>
        <w:tc>
          <w:tcPr>
            <w:tcW w:w="2975" w:type="dxa"/>
          </w:tcPr>
          <w:p w14:paraId="243BC516" w14:textId="77777777" w:rsidR="002E1B08" w:rsidRDefault="002E1B08">
            <w:pPr>
              <w:pStyle w:val="TableText"/>
            </w:pPr>
          </w:p>
        </w:tc>
      </w:tr>
      <w:tr w:rsidR="002E1B08" w14:paraId="0DAA13C5" w14:textId="77777777">
        <w:trPr>
          <w:jc w:val="center"/>
        </w:trPr>
        <w:tc>
          <w:tcPr>
            <w:tcW w:w="3345" w:type="dxa"/>
          </w:tcPr>
          <w:p w14:paraId="612C5A7A" w14:textId="77777777" w:rsidR="002E1B08" w:rsidRDefault="00000000">
            <w:pPr>
              <w:pStyle w:val="TableText"/>
            </w:pPr>
            <w:r>
              <w:tab/>
            </w:r>
            <w:r>
              <w:tab/>
              <w:t>@typeCode</w:t>
            </w:r>
          </w:p>
        </w:tc>
        <w:tc>
          <w:tcPr>
            <w:tcW w:w="720" w:type="dxa"/>
          </w:tcPr>
          <w:p w14:paraId="7D97D7AD" w14:textId="77777777" w:rsidR="002E1B08" w:rsidRDefault="00000000">
            <w:pPr>
              <w:pStyle w:val="TableText"/>
            </w:pPr>
            <w:r>
              <w:t>1..1</w:t>
            </w:r>
          </w:p>
        </w:tc>
        <w:tc>
          <w:tcPr>
            <w:tcW w:w="1152" w:type="dxa"/>
          </w:tcPr>
          <w:p w14:paraId="453A147D" w14:textId="77777777" w:rsidR="002E1B08" w:rsidRDefault="00000000">
            <w:pPr>
              <w:pStyle w:val="TableText"/>
            </w:pPr>
            <w:r>
              <w:t>SHALL</w:t>
            </w:r>
          </w:p>
        </w:tc>
        <w:tc>
          <w:tcPr>
            <w:tcW w:w="864" w:type="dxa"/>
          </w:tcPr>
          <w:p w14:paraId="6030D700" w14:textId="77777777" w:rsidR="002E1B08" w:rsidRDefault="002E1B08">
            <w:pPr>
              <w:pStyle w:val="TableText"/>
            </w:pPr>
          </w:p>
        </w:tc>
        <w:tc>
          <w:tcPr>
            <w:tcW w:w="1104" w:type="dxa"/>
          </w:tcPr>
          <w:p w14:paraId="4CB501CD" w14:textId="77777777" w:rsidR="002E1B08" w:rsidRDefault="00000000">
            <w:pPr>
              <w:pStyle w:val="TableText"/>
            </w:pPr>
            <w:hyperlink w:anchor="C_4515-31991">
              <w:r>
                <w:rPr>
                  <w:rStyle w:val="HyperlinkText9pt"/>
                </w:rPr>
                <w:t>4515-31991</w:t>
              </w:r>
            </w:hyperlink>
          </w:p>
        </w:tc>
        <w:tc>
          <w:tcPr>
            <w:tcW w:w="2975" w:type="dxa"/>
          </w:tcPr>
          <w:p w14:paraId="5712F767" w14:textId="77777777" w:rsidR="002E1B08" w:rsidRDefault="00000000">
            <w:pPr>
              <w:pStyle w:val="TableText"/>
            </w:pPr>
            <w:r>
              <w:t>COMP</w:t>
            </w:r>
          </w:p>
        </w:tc>
      </w:tr>
      <w:tr w:rsidR="002E1B08" w14:paraId="54DFB7E7" w14:textId="77777777">
        <w:trPr>
          <w:jc w:val="center"/>
        </w:trPr>
        <w:tc>
          <w:tcPr>
            <w:tcW w:w="3345" w:type="dxa"/>
          </w:tcPr>
          <w:p w14:paraId="50C52EE1" w14:textId="77777777" w:rsidR="002E1B08" w:rsidRDefault="00000000">
            <w:pPr>
              <w:pStyle w:val="TableText"/>
            </w:pPr>
            <w:r>
              <w:tab/>
            </w:r>
            <w:r>
              <w:tab/>
              <w:t>act</w:t>
            </w:r>
          </w:p>
        </w:tc>
        <w:tc>
          <w:tcPr>
            <w:tcW w:w="720" w:type="dxa"/>
          </w:tcPr>
          <w:p w14:paraId="37A43E10" w14:textId="77777777" w:rsidR="002E1B08" w:rsidRDefault="00000000">
            <w:pPr>
              <w:pStyle w:val="TableText"/>
            </w:pPr>
            <w:r>
              <w:t>1..1</w:t>
            </w:r>
          </w:p>
        </w:tc>
        <w:tc>
          <w:tcPr>
            <w:tcW w:w="1152" w:type="dxa"/>
          </w:tcPr>
          <w:p w14:paraId="32EDBADD" w14:textId="77777777" w:rsidR="002E1B08" w:rsidRDefault="00000000">
            <w:pPr>
              <w:pStyle w:val="TableText"/>
            </w:pPr>
            <w:r>
              <w:t>SHALL</w:t>
            </w:r>
          </w:p>
        </w:tc>
        <w:tc>
          <w:tcPr>
            <w:tcW w:w="864" w:type="dxa"/>
          </w:tcPr>
          <w:p w14:paraId="65267BF6" w14:textId="77777777" w:rsidR="002E1B08" w:rsidRDefault="002E1B08">
            <w:pPr>
              <w:pStyle w:val="TableText"/>
            </w:pPr>
          </w:p>
        </w:tc>
        <w:tc>
          <w:tcPr>
            <w:tcW w:w="1104" w:type="dxa"/>
          </w:tcPr>
          <w:p w14:paraId="106E77BE" w14:textId="77777777" w:rsidR="002E1B08" w:rsidRDefault="00000000">
            <w:pPr>
              <w:pStyle w:val="TableText"/>
            </w:pPr>
            <w:hyperlink w:anchor="C_4515-31992">
              <w:r>
                <w:rPr>
                  <w:rStyle w:val="HyperlinkText9pt"/>
                </w:rPr>
                <w:t>4515-31992</w:t>
              </w:r>
            </w:hyperlink>
          </w:p>
        </w:tc>
        <w:tc>
          <w:tcPr>
            <w:tcW w:w="2975" w:type="dxa"/>
          </w:tcPr>
          <w:p w14:paraId="78F472A9" w14:textId="77777777" w:rsidR="002E1B08" w:rsidRDefault="00000000">
            <w:pPr>
              <w:pStyle w:val="TableText"/>
            </w:pPr>
            <w:r>
              <w:t>Planned Coverage (identifier: urn:oid:2.16.840.1.113883.10.20.22.4.129</w:t>
            </w:r>
          </w:p>
        </w:tc>
      </w:tr>
      <w:tr w:rsidR="002E1B08" w14:paraId="5BBA5C1B" w14:textId="77777777">
        <w:trPr>
          <w:jc w:val="center"/>
        </w:trPr>
        <w:tc>
          <w:tcPr>
            <w:tcW w:w="3345" w:type="dxa"/>
          </w:tcPr>
          <w:p w14:paraId="259EF229" w14:textId="77777777" w:rsidR="002E1B08" w:rsidRDefault="00000000">
            <w:pPr>
              <w:pStyle w:val="TableText"/>
            </w:pPr>
            <w:r>
              <w:tab/>
              <w:t>entryRelationship</w:t>
            </w:r>
          </w:p>
        </w:tc>
        <w:tc>
          <w:tcPr>
            <w:tcW w:w="720" w:type="dxa"/>
          </w:tcPr>
          <w:p w14:paraId="5DBCCF2E" w14:textId="77777777" w:rsidR="002E1B08" w:rsidRDefault="00000000">
            <w:pPr>
              <w:pStyle w:val="TableText"/>
            </w:pPr>
            <w:r>
              <w:t>0..*</w:t>
            </w:r>
          </w:p>
        </w:tc>
        <w:tc>
          <w:tcPr>
            <w:tcW w:w="1152" w:type="dxa"/>
          </w:tcPr>
          <w:p w14:paraId="2F651212" w14:textId="77777777" w:rsidR="002E1B08" w:rsidRDefault="00000000">
            <w:pPr>
              <w:pStyle w:val="TableText"/>
            </w:pPr>
            <w:r>
              <w:t>MAY</w:t>
            </w:r>
          </w:p>
        </w:tc>
        <w:tc>
          <w:tcPr>
            <w:tcW w:w="864" w:type="dxa"/>
          </w:tcPr>
          <w:p w14:paraId="537307C4" w14:textId="77777777" w:rsidR="002E1B08" w:rsidRDefault="002E1B08">
            <w:pPr>
              <w:pStyle w:val="TableText"/>
            </w:pPr>
          </w:p>
        </w:tc>
        <w:tc>
          <w:tcPr>
            <w:tcW w:w="1104" w:type="dxa"/>
          </w:tcPr>
          <w:p w14:paraId="7EFDD220" w14:textId="77777777" w:rsidR="002E1B08" w:rsidRDefault="00000000">
            <w:pPr>
              <w:pStyle w:val="TableText"/>
            </w:pPr>
            <w:hyperlink w:anchor="C_4515-32994">
              <w:r>
                <w:rPr>
                  <w:rStyle w:val="HyperlinkText9pt"/>
                </w:rPr>
                <w:t>4515-32994</w:t>
              </w:r>
            </w:hyperlink>
          </w:p>
        </w:tc>
        <w:tc>
          <w:tcPr>
            <w:tcW w:w="2975" w:type="dxa"/>
          </w:tcPr>
          <w:p w14:paraId="6A73135A" w14:textId="77777777" w:rsidR="002E1B08" w:rsidRDefault="002E1B08">
            <w:pPr>
              <w:pStyle w:val="TableText"/>
            </w:pPr>
          </w:p>
        </w:tc>
      </w:tr>
      <w:tr w:rsidR="002E1B08" w14:paraId="2FB01946" w14:textId="77777777">
        <w:trPr>
          <w:jc w:val="center"/>
        </w:trPr>
        <w:tc>
          <w:tcPr>
            <w:tcW w:w="3345" w:type="dxa"/>
          </w:tcPr>
          <w:p w14:paraId="176C4DAE" w14:textId="77777777" w:rsidR="002E1B08" w:rsidRDefault="00000000">
            <w:pPr>
              <w:pStyle w:val="TableText"/>
            </w:pPr>
            <w:r>
              <w:tab/>
            </w:r>
            <w:r>
              <w:tab/>
              <w:t>@typeCode</w:t>
            </w:r>
          </w:p>
        </w:tc>
        <w:tc>
          <w:tcPr>
            <w:tcW w:w="720" w:type="dxa"/>
          </w:tcPr>
          <w:p w14:paraId="30ECC5D5" w14:textId="77777777" w:rsidR="002E1B08" w:rsidRDefault="00000000">
            <w:pPr>
              <w:pStyle w:val="TableText"/>
            </w:pPr>
            <w:r>
              <w:t>1..1</w:t>
            </w:r>
          </w:p>
        </w:tc>
        <w:tc>
          <w:tcPr>
            <w:tcW w:w="1152" w:type="dxa"/>
          </w:tcPr>
          <w:p w14:paraId="066E4A02" w14:textId="77777777" w:rsidR="002E1B08" w:rsidRDefault="00000000">
            <w:pPr>
              <w:pStyle w:val="TableText"/>
            </w:pPr>
            <w:r>
              <w:t>SHALL</w:t>
            </w:r>
          </w:p>
        </w:tc>
        <w:tc>
          <w:tcPr>
            <w:tcW w:w="864" w:type="dxa"/>
          </w:tcPr>
          <w:p w14:paraId="5019E918" w14:textId="77777777" w:rsidR="002E1B08" w:rsidRDefault="002E1B08">
            <w:pPr>
              <w:pStyle w:val="TableText"/>
            </w:pPr>
          </w:p>
        </w:tc>
        <w:tc>
          <w:tcPr>
            <w:tcW w:w="1104" w:type="dxa"/>
          </w:tcPr>
          <w:p w14:paraId="0D102AAB" w14:textId="77777777" w:rsidR="002E1B08" w:rsidRDefault="00000000">
            <w:pPr>
              <w:pStyle w:val="TableText"/>
            </w:pPr>
            <w:hyperlink w:anchor="C_4515-32998">
              <w:r>
                <w:rPr>
                  <w:rStyle w:val="HyperlinkText9pt"/>
                </w:rPr>
                <w:t>4515-32998</w:t>
              </w:r>
            </w:hyperlink>
          </w:p>
        </w:tc>
        <w:tc>
          <w:tcPr>
            <w:tcW w:w="2975" w:type="dxa"/>
          </w:tcPr>
          <w:p w14:paraId="404199A5" w14:textId="77777777" w:rsidR="002E1B08" w:rsidRDefault="00000000">
            <w:pPr>
              <w:pStyle w:val="TableText"/>
            </w:pPr>
            <w:r>
              <w:t>urn:oid:2.16.840.1.113883.5.1002 (HL7ActRelationshipType) = RSON</w:t>
            </w:r>
          </w:p>
        </w:tc>
      </w:tr>
      <w:tr w:rsidR="002E1B08" w14:paraId="5D98BAEE" w14:textId="77777777">
        <w:trPr>
          <w:jc w:val="center"/>
        </w:trPr>
        <w:tc>
          <w:tcPr>
            <w:tcW w:w="3345" w:type="dxa"/>
          </w:tcPr>
          <w:p w14:paraId="11C64D1A" w14:textId="77777777" w:rsidR="002E1B08" w:rsidRDefault="00000000">
            <w:pPr>
              <w:pStyle w:val="TableText"/>
            </w:pPr>
            <w:r>
              <w:tab/>
            </w:r>
            <w:r>
              <w:tab/>
              <w:t>observation</w:t>
            </w:r>
          </w:p>
        </w:tc>
        <w:tc>
          <w:tcPr>
            <w:tcW w:w="720" w:type="dxa"/>
          </w:tcPr>
          <w:p w14:paraId="7F889A89" w14:textId="77777777" w:rsidR="002E1B08" w:rsidRDefault="00000000">
            <w:pPr>
              <w:pStyle w:val="TableText"/>
            </w:pPr>
            <w:r>
              <w:t>1..1</w:t>
            </w:r>
          </w:p>
        </w:tc>
        <w:tc>
          <w:tcPr>
            <w:tcW w:w="1152" w:type="dxa"/>
          </w:tcPr>
          <w:p w14:paraId="369D6D89" w14:textId="77777777" w:rsidR="002E1B08" w:rsidRDefault="00000000">
            <w:pPr>
              <w:pStyle w:val="TableText"/>
            </w:pPr>
            <w:r>
              <w:t>SHALL</w:t>
            </w:r>
          </w:p>
        </w:tc>
        <w:tc>
          <w:tcPr>
            <w:tcW w:w="864" w:type="dxa"/>
          </w:tcPr>
          <w:p w14:paraId="507FECAC" w14:textId="77777777" w:rsidR="002E1B08" w:rsidRDefault="002E1B08">
            <w:pPr>
              <w:pStyle w:val="TableText"/>
            </w:pPr>
          </w:p>
        </w:tc>
        <w:tc>
          <w:tcPr>
            <w:tcW w:w="1104" w:type="dxa"/>
          </w:tcPr>
          <w:p w14:paraId="56A75C66" w14:textId="77777777" w:rsidR="002E1B08" w:rsidRDefault="00000000">
            <w:pPr>
              <w:pStyle w:val="TableText"/>
            </w:pPr>
            <w:hyperlink w:anchor="C_4515-32995">
              <w:r>
                <w:rPr>
                  <w:rStyle w:val="HyperlinkText9pt"/>
                </w:rPr>
                <w:t>4515-32995</w:t>
              </w:r>
            </w:hyperlink>
          </w:p>
        </w:tc>
        <w:tc>
          <w:tcPr>
            <w:tcW w:w="2975" w:type="dxa"/>
          </w:tcPr>
          <w:p w14:paraId="6D908DB1" w14:textId="77777777" w:rsidR="002E1B08" w:rsidRDefault="00000000">
            <w:pPr>
              <w:pStyle w:val="TableText"/>
            </w:pPr>
            <w:r>
              <w:t>Assessment Scale Observation (identifier: urn:oid:2.16.840.1.113883.10.20.22.4.69</w:t>
            </w:r>
          </w:p>
        </w:tc>
      </w:tr>
      <w:tr w:rsidR="002E1B08" w14:paraId="277DFDFD" w14:textId="77777777">
        <w:trPr>
          <w:jc w:val="center"/>
        </w:trPr>
        <w:tc>
          <w:tcPr>
            <w:tcW w:w="3345" w:type="dxa"/>
          </w:tcPr>
          <w:p w14:paraId="47483193" w14:textId="77777777" w:rsidR="002E1B08" w:rsidRDefault="00000000">
            <w:pPr>
              <w:pStyle w:val="TableText"/>
            </w:pPr>
            <w:r>
              <w:tab/>
              <w:t>entryRelationship</w:t>
            </w:r>
          </w:p>
        </w:tc>
        <w:tc>
          <w:tcPr>
            <w:tcW w:w="720" w:type="dxa"/>
          </w:tcPr>
          <w:p w14:paraId="37A2AA92" w14:textId="77777777" w:rsidR="002E1B08" w:rsidRDefault="00000000">
            <w:pPr>
              <w:pStyle w:val="TableText"/>
            </w:pPr>
            <w:r>
              <w:t>0..*</w:t>
            </w:r>
          </w:p>
        </w:tc>
        <w:tc>
          <w:tcPr>
            <w:tcW w:w="1152" w:type="dxa"/>
          </w:tcPr>
          <w:p w14:paraId="76767887" w14:textId="77777777" w:rsidR="002E1B08" w:rsidRDefault="00000000">
            <w:pPr>
              <w:pStyle w:val="TableText"/>
            </w:pPr>
            <w:r>
              <w:t>MAY</w:t>
            </w:r>
          </w:p>
        </w:tc>
        <w:tc>
          <w:tcPr>
            <w:tcW w:w="864" w:type="dxa"/>
          </w:tcPr>
          <w:p w14:paraId="39FADCE9" w14:textId="77777777" w:rsidR="002E1B08" w:rsidRDefault="002E1B08">
            <w:pPr>
              <w:pStyle w:val="TableText"/>
            </w:pPr>
          </w:p>
        </w:tc>
        <w:tc>
          <w:tcPr>
            <w:tcW w:w="1104" w:type="dxa"/>
          </w:tcPr>
          <w:p w14:paraId="67F9B8E0" w14:textId="77777777" w:rsidR="002E1B08" w:rsidRDefault="00000000">
            <w:pPr>
              <w:pStyle w:val="TableText"/>
            </w:pPr>
            <w:hyperlink w:anchor="C_4515-32996">
              <w:r>
                <w:rPr>
                  <w:rStyle w:val="HyperlinkText9pt"/>
                </w:rPr>
                <w:t>4515-32996</w:t>
              </w:r>
            </w:hyperlink>
          </w:p>
        </w:tc>
        <w:tc>
          <w:tcPr>
            <w:tcW w:w="2975" w:type="dxa"/>
          </w:tcPr>
          <w:p w14:paraId="7236483B" w14:textId="77777777" w:rsidR="002E1B08" w:rsidRDefault="002E1B08">
            <w:pPr>
              <w:pStyle w:val="TableText"/>
            </w:pPr>
          </w:p>
        </w:tc>
      </w:tr>
      <w:tr w:rsidR="002E1B08" w14:paraId="6D65569F" w14:textId="77777777">
        <w:trPr>
          <w:jc w:val="center"/>
        </w:trPr>
        <w:tc>
          <w:tcPr>
            <w:tcW w:w="3345" w:type="dxa"/>
          </w:tcPr>
          <w:p w14:paraId="2785A4CF" w14:textId="77777777" w:rsidR="002E1B08" w:rsidRDefault="00000000">
            <w:pPr>
              <w:pStyle w:val="TableText"/>
            </w:pPr>
            <w:r>
              <w:tab/>
            </w:r>
            <w:r>
              <w:tab/>
              <w:t>@typeCode</w:t>
            </w:r>
          </w:p>
        </w:tc>
        <w:tc>
          <w:tcPr>
            <w:tcW w:w="720" w:type="dxa"/>
          </w:tcPr>
          <w:p w14:paraId="4D106121" w14:textId="77777777" w:rsidR="002E1B08" w:rsidRDefault="00000000">
            <w:pPr>
              <w:pStyle w:val="TableText"/>
            </w:pPr>
            <w:r>
              <w:t>1..1</w:t>
            </w:r>
          </w:p>
        </w:tc>
        <w:tc>
          <w:tcPr>
            <w:tcW w:w="1152" w:type="dxa"/>
          </w:tcPr>
          <w:p w14:paraId="086B1738" w14:textId="77777777" w:rsidR="002E1B08" w:rsidRDefault="00000000">
            <w:pPr>
              <w:pStyle w:val="TableText"/>
            </w:pPr>
            <w:r>
              <w:t>SHALL</w:t>
            </w:r>
          </w:p>
        </w:tc>
        <w:tc>
          <w:tcPr>
            <w:tcW w:w="864" w:type="dxa"/>
          </w:tcPr>
          <w:p w14:paraId="0F6665DC" w14:textId="77777777" w:rsidR="002E1B08" w:rsidRDefault="002E1B08">
            <w:pPr>
              <w:pStyle w:val="TableText"/>
            </w:pPr>
          </w:p>
        </w:tc>
        <w:tc>
          <w:tcPr>
            <w:tcW w:w="1104" w:type="dxa"/>
          </w:tcPr>
          <w:p w14:paraId="665E6A55" w14:textId="77777777" w:rsidR="002E1B08" w:rsidRDefault="00000000">
            <w:pPr>
              <w:pStyle w:val="TableText"/>
            </w:pPr>
            <w:hyperlink w:anchor="C_4515-32999">
              <w:r>
                <w:rPr>
                  <w:rStyle w:val="HyperlinkText9pt"/>
                </w:rPr>
                <w:t>4515-32999</w:t>
              </w:r>
            </w:hyperlink>
          </w:p>
        </w:tc>
        <w:tc>
          <w:tcPr>
            <w:tcW w:w="2975" w:type="dxa"/>
          </w:tcPr>
          <w:p w14:paraId="4F222EAC" w14:textId="77777777" w:rsidR="002E1B08" w:rsidRDefault="00000000">
            <w:pPr>
              <w:pStyle w:val="TableText"/>
            </w:pPr>
            <w:r>
              <w:t>RSON</w:t>
            </w:r>
          </w:p>
        </w:tc>
      </w:tr>
      <w:tr w:rsidR="002E1B08" w14:paraId="4A6F18CB" w14:textId="77777777">
        <w:trPr>
          <w:jc w:val="center"/>
        </w:trPr>
        <w:tc>
          <w:tcPr>
            <w:tcW w:w="3345" w:type="dxa"/>
          </w:tcPr>
          <w:p w14:paraId="63B8FF4E" w14:textId="77777777" w:rsidR="002E1B08" w:rsidRDefault="00000000">
            <w:pPr>
              <w:pStyle w:val="TableText"/>
            </w:pPr>
            <w:r>
              <w:tab/>
            </w:r>
            <w:r>
              <w:tab/>
              <w:t>act</w:t>
            </w:r>
          </w:p>
        </w:tc>
        <w:tc>
          <w:tcPr>
            <w:tcW w:w="720" w:type="dxa"/>
          </w:tcPr>
          <w:p w14:paraId="4B2742C1" w14:textId="77777777" w:rsidR="002E1B08" w:rsidRDefault="00000000">
            <w:pPr>
              <w:pStyle w:val="TableText"/>
            </w:pPr>
            <w:r>
              <w:t>1..1</w:t>
            </w:r>
          </w:p>
        </w:tc>
        <w:tc>
          <w:tcPr>
            <w:tcW w:w="1152" w:type="dxa"/>
          </w:tcPr>
          <w:p w14:paraId="3C38C3C6" w14:textId="77777777" w:rsidR="002E1B08" w:rsidRDefault="00000000">
            <w:pPr>
              <w:pStyle w:val="TableText"/>
            </w:pPr>
            <w:r>
              <w:t>SHALL</w:t>
            </w:r>
          </w:p>
        </w:tc>
        <w:tc>
          <w:tcPr>
            <w:tcW w:w="864" w:type="dxa"/>
          </w:tcPr>
          <w:p w14:paraId="68BB5EB7" w14:textId="77777777" w:rsidR="002E1B08" w:rsidRDefault="002E1B08">
            <w:pPr>
              <w:pStyle w:val="TableText"/>
            </w:pPr>
          </w:p>
        </w:tc>
        <w:tc>
          <w:tcPr>
            <w:tcW w:w="1104" w:type="dxa"/>
          </w:tcPr>
          <w:p w14:paraId="772D7FDF" w14:textId="77777777" w:rsidR="002E1B08" w:rsidRDefault="00000000">
            <w:pPr>
              <w:pStyle w:val="TableText"/>
            </w:pPr>
            <w:hyperlink w:anchor="C_4515-32997">
              <w:r>
                <w:rPr>
                  <w:rStyle w:val="HyperlinkText9pt"/>
                </w:rPr>
                <w:t>4515-32997</w:t>
              </w:r>
            </w:hyperlink>
          </w:p>
        </w:tc>
        <w:tc>
          <w:tcPr>
            <w:tcW w:w="2975" w:type="dxa"/>
          </w:tcPr>
          <w:p w14:paraId="278F95B5" w14:textId="77777777" w:rsidR="002E1B08" w:rsidRDefault="00000000">
            <w:pPr>
              <w:pStyle w:val="TableText"/>
            </w:pPr>
            <w:r>
              <w:t>Entry Reference (identifier: urn:oid:2.16.840.1.113883.10.20.22.4.122</w:t>
            </w:r>
          </w:p>
        </w:tc>
      </w:tr>
    </w:tbl>
    <w:p w14:paraId="23170DFF" w14:textId="77777777" w:rsidR="002E1B08" w:rsidRDefault="002E1B08">
      <w:pPr>
        <w:pStyle w:val="BodyText"/>
      </w:pPr>
    </w:p>
    <w:p w14:paraId="4680B8D7" w14:textId="77777777" w:rsidR="002E1B08" w:rsidRDefault="00000000">
      <w:pPr>
        <w:numPr>
          <w:ilvl w:val="0"/>
          <w:numId w:val="28"/>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984" w:name="C_4515-8568"/>
      <w:r>
        <w:t xml:space="preserve"> (CONF:4515-8568)</w:t>
      </w:r>
      <w:bookmarkEnd w:id="984"/>
      <w:r>
        <w:t>.</w:t>
      </w:r>
    </w:p>
    <w:p w14:paraId="533FFBB4" w14:textId="77777777" w:rsidR="002E1B08" w:rsidRDefault="00000000">
      <w:pPr>
        <w:numPr>
          <w:ilvl w:val="0"/>
          <w:numId w:val="28"/>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id="985" w:name="C_4515-8569"/>
      <w:r>
        <w:t xml:space="preserve"> (CONF:4515-8569)</w:t>
      </w:r>
      <w:bookmarkEnd w:id="985"/>
      <w:r>
        <w:t>.</w:t>
      </w:r>
    </w:p>
    <w:p w14:paraId="58A7FBEF" w14:textId="77777777" w:rsidR="002E1B08" w:rsidRDefault="00000000">
      <w:pPr>
        <w:numPr>
          <w:ilvl w:val="0"/>
          <w:numId w:val="28"/>
        </w:numPr>
      </w:pPr>
      <w:r>
        <w:rPr>
          <w:rStyle w:val="keyword"/>
        </w:rPr>
        <w:t>SHALL</w:t>
      </w:r>
      <w:r>
        <w:t xml:space="preserve"> contain exactly one [1..1] </w:t>
      </w:r>
      <w:r>
        <w:rPr>
          <w:rStyle w:val="XMLnameBold"/>
        </w:rPr>
        <w:t>templateId</w:t>
      </w:r>
      <w:bookmarkStart w:id="986" w:name="C_4515-30444"/>
      <w:r>
        <w:t xml:space="preserve"> (CONF:4515-30444)</w:t>
      </w:r>
      <w:bookmarkEnd w:id="986"/>
      <w:r>
        <w:t xml:space="preserve"> such that it</w:t>
      </w:r>
    </w:p>
    <w:p w14:paraId="3F78EDF8" w14:textId="77777777" w:rsidR="002E1B08" w:rsidRDefault="00000000">
      <w:pPr>
        <w:numPr>
          <w:ilvl w:val="1"/>
          <w:numId w:val="28"/>
        </w:numPr>
      </w:pPr>
      <w:r>
        <w:rPr>
          <w:rStyle w:val="keyword"/>
        </w:rPr>
        <w:t>SHALL</w:t>
      </w:r>
      <w:r>
        <w:t xml:space="preserve"> contain exactly one [1..1] </w:t>
      </w:r>
      <w:r>
        <w:rPr>
          <w:rStyle w:val="XMLnameBold"/>
        </w:rPr>
        <w:t>@root</w:t>
      </w:r>
      <w:r>
        <w:t>=</w:t>
      </w:r>
      <w:r>
        <w:rPr>
          <w:rStyle w:val="XMLname"/>
        </w:rPr>
        <w:t>"2.16.840.1.113883.10.20.22.4.41"</w:t>
      </w:r>
      <w:bookmarkStart w:id="987" w:name="C_4515-30445"/>
      <w:r>
        <w:t xml:space="preserve"> (CONF:4515-30445)</w:t>
      </w:r>
      <w:bookmarkEnd w:id="987"/>
      <w:r>
        <w:t>.</w:t>
      </w:r>
    </w:p>
    <w:p w14:paraId="1D4E1D63" w14:textId="77777777" w:rsidR="002E1B08" w:rsidRDefault="00000000">
      <w:pPr>
        <w:numPr>
          <w:ilvl w:val="1"/>
          <w:numId w:val="28"/>
        </w:numPr>
      </w:pPr>
      <w:r>
        <w:rPr>
          <w:rStyle w:val="keyword"/>
        </w:rPr>
        <w:lastRenderedPageBreak/>
        <w:t>SHALL</w:t>
      </w:r>
      <w:r>
        <w:t xml:space="preserve"> contain exactly one [1..1] </w:t>
      </w:r>
      <w:r>
        <w:rPr>
          <w:rStyle w:val="XMLnameBold"/>
        </w:rPr>
        <w:t>@extension</w:t>
      </w:r>
      <w:r>
        <w:t>=</w:t>
      </w:r>
      <w:r>
        <w:rPr>
          <w:rStyle w:val="XMLname"/>
        </w:rPr>
        <w:t>"2014-06-09"</w:t>
      </w:r>
      <w:bookmarkStart w:id="988" w:name="C_4515-32554"/>
      <w:r>
        <w:t xml:space="preserve"> (CONF:4515-32554)</w:t>
      </w:r>
      <w:bookmarkEnd w:id="988"/>
      <w:r>
        <w:t>.</w:t>
      </w:r>
    </w:p>
    <w:p w14:paraId="58CA0DB8" w14:textId="77777777" w:rsidR="002E1B08" w:rsidRDefault="00000000">
      <w:pPr>
        <w:numPr>
          <w:ilvl w:val="0"/>
          <w:numId w:val="28"/>
        </w:numPr>
      </w:pPr>
      <w:r>
        <w:rPr>
          <w:rStyle w:val="keyword"/>
        </w:rPr>
        <w:t>SHALL</w:t>
      </w:r>
      <w:r>
        <w:t xml:space="preserve"> contain at least one [1..*] </w:t>
      </w:r>
      <w:r>
        <w:rPr>
          <w:rStyle w:val="XMLnameBold"/>
        </w:rPr>
        <w:t>id</w:t>
      </w:r>
      <w:bookmarkStart w:id="989" w:name="C_4515-8571"/>
      <w:r>
        <w:t xml:space="preserve"> (CONF:4515-8571)</w:t>
      </w:r>
      <w:bookmarkEnd w:id="989"/>
      <w:r>
        <w:t>.</w:t>
      </w:r>
    </w:p>
    <w:p w14:paraId="5A7D32DE" w14:textId="77777777" w:rsidR="002E1B08" w:rsidRDefault="00000000">
      <w:pPr>
        <w:numPr>
          <w:ilvl w:val="0"/>
          <w:numId w:val="28"/>
        </w:numPr>
      </w:pPr>
      <w:r>
        <w:rPr>
          <w:rStyle w:val="keyword"/>
        </w:rPr>
        <w:t>SHALL</w:t>
      </w:r>
      <w:r>
        <w:t xml:space="preserve"> contain exactly one [1..1] </w:t>
      </w:r>
      <w:r>
        <w:rPr>
          <w:rStyle w:val="XMLnameBold"/>
        </w:rPr>
        <w:t>code</w:t>
      </w:r>
      <w:bookmarkStart w:id="990" w:name="C_4515-31976"/>
      <w:r>
        <w:t xml:space="preserve"> (CONF:4515-31976)</w:t>
      </w:r>
      <w:bookmarkEnd w:id="990"/>
      <w:r>
        <w:t>.</w:t>
      </w:r>
    </w:p>
    <w:p w14:paraId="1015657D" w14:textId="77777777" w:rsidR="002E1B08" w:rsidRDefault="00000000">
      <w:pPr>
        <w:numPr>
          <w:ilvl w:val="1"/>
          <w:numId w:val="28"/>
        </w:numPr>
      </w:pPr>
      <w:r>
        <w:t xml:space="preserve">The procedure/code in a planned procedure </w:t>
      </w:r>
      <w:r>
        <w:rPr>
          <w:rStyle w:val="keyword"/>
        </w:rPr>
        <w:t>SHOULD</w:t>
      </w:r>
      <w:r>
        <w:t xml:space="preserve"> be selected from LOINC (codeSystem 2.16.840.1.113883.6.1) </w:t>
      </w:r>
      <w:r>
        <w:rPr>
          <w:i/>
        </w:rPr>
        <w:t>OR</w:t>
      </w:r>
      <w:r>
        <w:t xml:space="preserve"> SNOMED CT (CodeSystem: 2.16.840.1.113883.6.96), and </w:t>
      </w:r>
      <w:r>
        <w:rPr>
          <w:rStyle w:val="keyword"/>
        </w:rPr>
        <w:t>MAY</w:t>
      </w:r>
      <w:r>
        <w:t xml:space="preserve"> be selected from CPT (CodeSystem: 2.16.840.1.113883.6.12) </w:t>
      </w:r>
      <w:r>
        <w:rPr>
          <w:b/>
        </w:rPr>
        <w:t>OR</w:t>
      </w:r>
      <w:r>
        <w:t xml:space="preserve"> IC-10-PCS (CodeSystem: 2.16.840.1.113883.6.4) </w:t>
      </w:r>
      <w:r>
        <w:rPr>
          <w:b/>
        </w:rPr>
        <w:t>OR</w:t>
      </w:r>
      <w:r>
        <w:t xml:space="preserve"> HCPCS (Code System: 2.16.840.1.113762.1.4.1247.9) (CONF:4515-31977).</w:t>
      </w:r>
    </w:p>
    <w:p w14:paraId="1FE32309" w14:textId="77777777" w:rsidR="002E1B08" w:rsidRDefault="00000000">
      <w:pPr>
        <w:numPr>
          <w:ilvl w:val="1"/>
          <w:numId w:val="28"/>
        </w:numPr>
      </w:pPr>
      <w:r>
        <w:t xml:space="preserve">If the Planned Intervention Procedure is a Social Determinant of Health Planned Intervention Procedure, the procedure code </w:t>
      </w:r>
      <w:r>
        <w:rPr>
          <w:rStyle w:val="keyword"/>
        </w:rPr>
        <w:t>SHOULD</w:t>
      </w:r>
      <w:r>
        <w:t xml:space="preserve"> be selected from ValueSet </w:t>
      </w:r>
      <w:hyperlink r:id="rId43" w:history="1">
        <w:r>
          <w:rPr>
            <w:rStyle w:val="HyperlinkCourierBold"/>
          </w:rPr>
          <w:t>Social Determinant of Health Service Request</w:t>
        </w:r>
      </w:hyperlink>
      <w:r>
        <w:rPr>
          <w:rStyle w:val="XMLnameBold"/>
        </w:rPr>
        <w:t>DYNAMIC</w:t>
      </w:r>
      <w:r>
        <w:t xml:space="preserve"> (CONF:4515-32993).</w:t>
      </w:r>
    </w:p>
    <w:p w14:paraId="67C3D3B4" w14:textId="77777777" w:rsidR="002E1B08" w:rsidRDefault="00000000">
      <w:pPr>
        <w:numPr>
          <w:ilvl w:val="0"/>
          <w:numId w:val="28"/>
        </w:numPr>
      </w:pPr>
      <w:r>
        <w:rPr>
          <w:rStyle w:val="keyword"/>
        </w:rPr>
        <w:t>SHALL</w:t>
      </w:r>
      <w:r>
        <w:t xml:space="preserve"> contain exactly one [1..1] </w:t>
      </w:r>
      <w:r>
        <w:rPr>
          <w:rStyle w:val="XMLnameBold"/>
        </w:rPr>
        <w:t>statusCode</w:t>
      </w:r>
      <w:bookmarkStart w:id="991" w:name="C_4515-30446"/>
      <w:r>
        <w:t xml:space="preserve"> (CONF:4515-30446)</w:t>
      </w:r>
      <w:bookmarkEnd w:id="991"/>
      <w:r>
        <w:t>.</w:t>
      </w:r>
    </w:p>
    <w:p w14:paraId="5E9D8C83" w14:textId="77777777" w:rsidR="002E1B08" w:rsidRDefault="00000000">
      <w:pPr>
        <w:numPr>
          <w:ilvl w:val="1"/>
          <w:numId w:val="2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92" w:name="C_4515-31978"/>
      <w:r>
        <w:t xml:space="preserve"> (CONF:4515-31978)</w:t>
      </w:r>
      <w:bookmarkEnd w:id="992"/>
      <w:r>
        <w:t>.</w:t>
      </w:r>
    </w:p>
    <w:p w14:paraId="5D245B8C" w14:textId="77777777" w:rsidR="002E1B08" w:rsidRDefault="00000000">
      <w:pPr>
        <w:pStyle w:val="BodyText"/>
        <w:spacing w:before="120"/>
      </w:pPr>
      <w:r>
        <w:t>The effectiveTime in a planned procedure represents the time that the procedure should occur.</w:t>
      </w:r>
    </w:p>
    <w:p w14:paraId="56D90185" w14:textId="77777777" w:rsidR="002E1B08" w:rsidRDefault="00000000">
      <w:pPr>
        <w:numPr>
          <w:ilvl w:val="0"/>
          <w:numId w:val="28"/>
        </w:numPr>
      </w:pPr>
      <w:r>
        <w:rPr>
          <w:rStyle w:val="keyword"/>
        </w:rPr>
        <w:t>SHOULD</w:t>
      </w:r>
      <w:r>
        <w:t xml:space="preserve"> contain zero or one [0..1] </w:t>
      </w:r>
      <w:r>
        <w:rPr>
          <w:rStyle w:val="XMLnameBold"/>
        </w:rPr>
        <w:t>effectiveTime</w:t>
      </w:r>
      <w:bookmarkStart w:id="993" w:name="C_4515-30447"/>
      <w:r>
        <w:t xml:space="preserve"> (CONF:4515-30447)</w:t>
      </w:r>
      <w:bookmarkEnd w:id="993"/>
      <w:r>
        <w:t>.</w:t>
      </w:r>
    </w:p>
    <w:p w14:paraId="5E1C283A" w14:textId="77777777" w:rsidR="002E1B08" w:rsidRDefault="00000000">
      <w:pPr>
        <w:pStyle w:val="BodyText"/>
        <w:spacing w:before="120"/>
      </w:pPr>
      <w:r>
        <w:t>In a planned procedure the provider may suggest that a procedure should be performed using a particular method.</w:t>
      </w:r>
    </w:p>
    <w:p w14:paraId="79401BE6" w14:textId="77777777" w:rsidR="002E1B08" w:rsidRDefault="00000000">
      <w:pPr>
        <w:pStyle w:val="BodyText"/>
        <w:spacing w:before="120"/>
      </w:pPr>
      <w:r>
        <w:t xml:space="preserve">MethodCode </w:t>
      </w:r>
      <w:r>
        <w:rPr>
          <w:i/>
        </w:rPr>
        <w:t>SHALL NOT</w:t>
      </w:r>
      <w:r>
        <w:t xml:space="preserve"> conflict with the method inherent in Procedure / code.</w:t>
      </w:r>
    </w:p>
    <w:p w14:paraId="2B7B36CD" w14:textId="77777777" w:rsidR="002E1B08" w:rsidRDefault="00000000">
      <w:pPr>
        <w:numPr>
          <w:ilvl w:val="0"/>
          <w:numId w:val="28"/>
        </w:numPr>
      </w:pPr>
      <w:r>
        <w:rPr>
          <w:rStyle w:val="keyword"/>
        </w:rPr>
        <w:t>MAY</w:t>
      </w:r>
      <w:r>
        <w:t xml:space="preserve"> contain zero or more [0..*] </w:t>
      </w:r>
      <w:r>
        <w:rPr>
          <w:rStyle w:val="XMLnameBold"/>
        </w:rPr>
        <w:t>methodCode</w:t>
      </w:r>
      <w:bookmarkStart w:id="994" w:name="C_4515-31980"/>
      <w:r>
        <w:t xml:space="preserve"> (CONF:4515-31980)</w:t>
      </w:r>
      <w:bookmarkEnd w:id="994"/>
      <w:r>
        <w:t>.</w:t>
      </w:r>
    </w:p>
    <w:p w14:paraId="30F20DD9" w14:textId="77777777" w:rsidR="002E1B08" w:rsidRDefault="00000000">
      <w:pPr>
        <w:pStyle w:val="BodyText"/>
        <w:spacing w:before="120"/>
      </w:pPr>
      <w:r>
        <w:t>The targetSiteCode is used to identify the part of the body of concern for the planned procedure.</w:t>
      </w:r>
    </w:p>
    <w:p w14:paraId="5109FA39" w14:textId="77777777" w:rsidR="002E1B08" w:rsidRDefault="00000000">
      <w:pPr>
        <w:numPr>
          <w:ilvl w:val="0"/>
          <w:numId w:val="28"/>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995" w:name="C_4515-31981"/>
      <w:r>
        <w:t xml:space="preserve"> (CONF:4515-31981)</w:t>
      </w:r>
      <w:bookmarkEnd w:id="995"/>
      <w:r>
        <w:t>.</w:t>
      </w:r>
    </w:p>
    <w:p w14:paraId="06D145FC" w14:textId="77777777" w:rsidR="002E1B08" w:rsidRDefault="00000000">
      <w:pPr>
        <w:pStyle w:val="BodyText"/>
        <w:spacing w:before="120"/>
      </w:pPr>
      <w:r>
        <w:t>The clinician who is expected to perform the procedure could be identified using procedure/performer.</w:t>
      </w:r>
    </w:p>
    <w:p w14:paraId="25768FE4" w14:textId="77777777" w:rsidR="002E1B08" w:rsidRDefault="00000000">
      <w:pPr>
        <w:numPr>
          <w:ilvl w:val="0"/>
          <w:numId w:val="28"/>
        </w:numPr>
      </w:pPr>
      <w:r>
        <w:rPr>
          <w:rStyle w:val="keyword"/>
        </w:rPr>
        <w:t>MAY</w:t>
      </w:r>
      <w:r>
        <w:t xml:space="preserve"> contain zero or more [0..*] </w:t>
      </w:r>
      <w:r>
        <w:rPr>
          <w:rStyle w:val="XMLnameBold"/>
        </w:rPr>
        <w:t>performer</w:t>
      </w:r>
      <w:bookmarkStart w:id="996" w:name="C_4515-30449"/>
      <w:r>
        <w:t xml:space="preserve"> (CONF:4515-30449)</w:t>
      </w:r>
      <w:bookmarkEnd w:id="996"/>
      <w:r>
        <w:t>.</w:t>
      </w:r>
    </w:p>
    <w:p w14:paraId="507AF246" w14:textId="77777777" w:rsidR="002E1B08" w:rsidRDefault="00000000">
      <w:pPr>
        <w:pStyle w:val="BodyText"/>
        <w:spacing w:before="120"/>
      </w:pPr>
      <w:r>
        <w:t>The author in a planned procedure represents the clinician who is requesting or planning the procedure.</w:t>
      </w:r>
    </w:p>
    <w:p w14:paraId="17AD361B" w14:textId="77777777" w:rsidR="002E1B08" w:rsidRDefault="00000000">
      <w:pPr>
        <w:numPr>
          <w:ilvl w:val="0"/>
          <w:numId w:val="28"/>
        </w:numPr>
      </w:pPr>
      <w:r>
        <w:rPr>
          <w:rStyle w:val="keyword"/>
        </w:rPr>
        <w:t>SHOULD</w:t>
      </w:r>
      <w:r>
        <w:t xml:space="preserve"> contain zero or one [0..1] Author Participation</w:t>
      </w:r>
      <w:r>
        <w:rPr>
          <w:rStyle w:val="XMLname"/>
        </w:rPr>
        <w:t xml:space="preserve"> (identifier: urn:oid:2.16.840.1.113883.10.20.22.4.119)</w:t>
      </w:r>
      <w:bookmarkStart w:id="997" w:name="C_4515-31979"/>
      <w:r>
        <w:t xml:space="preserve"> (CONF:4515-31979)</w:t>
      </w:r>
      <w:bookmarkEnd w:id="997"/>
      <w:r>
        <w:t>.</w:t>
      </w:r>
    </w:p>
    <w:p w14:paraId="6B017901" w14:textId="77777777" w:rsidR="002E1B08" w:rsidRDefault="00000000">
      <w:pPr>
        <w:pStyle w:val="BodyText"/>
        <w:spacing w:before="120"/>
      </w:pPr>
      <w:r>
        <w:t>The following entryRelationship represents the priority that a patient or a provider places on the procedure.</w:t>
      </w:r>
    </w:p>
    <w:p w14:paraId="328C1B58" w14:textId="77777777" w:rsidR="002E1B08" w:rsidRDefault="00000000">
      <w:pPr>
        <w:numPr>
          <w:ilvl w:val="0"/>
          <w:numId w:val="28"/>
        </w:numPr>
      </w:pPr>
      <w:r>
        <w:rPr>
          <w:rStyle w:val="keyword"/>
        </w:rPr>
        <w:t>MAY</w:t>
      </w:r>
      <w:r>
        <w:t xml:space="preserve"> contain zero or more [0..*] </w:t>
      </w:r>
      <w:r>
        <w:rPr>
          <w:rStyle w:val="XMLnameBold"/>
        </w:rPr>
        <w:t>entryRelationship</w:t>
      </w:r>
      <w:bookmarkStart w:id="998" w:name="C_4515-31079"/>
      <w:r>
        <w:t xml:space="preserve"> (CONF:4515-31079)</w:t>
      </w:r>
      <w:bookmarkEnd w:id="998"/>
      <w:r>
        <w:t xml:space="preserve"> such that it</w:t>
      </w:r>
    </w:p>
    <w:p w14:paraId="4401BBBC" w14:textId="77777777" w:rsidR="002E1B08" w:rsidRDefault="00000000">
      <w:pPr>
        <w:numPr>
          <w:ilvl w:val="1"/>
          <w:numId w:val="2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99" w:name="C_4515-31080"/>
      <w:r>
        <w:t xml:space="preserve"> (CONF:4515-31080)</w:t>
      </w:r>
      <w:bookmarkEnd w:id="999"/>
      <w:r>
        <w:t>.</w:t>
      </w:r>
    </w:p>
    <w:p w14:paraId="118C010D" w14:textId="77777777" w:rsidR="002E1B08" w:rsidRDefault="00000000">
      <w:pPr>
        <w:numPr>
          <w:ilvl w:val="1"/>
          <w:numId w:val="28"/>
        </w:numPr>
      </w:pPr>
      <w:r>
        <w:rPr>
          <w:rStyle w:val="keyword"/>
        </w:rPr>
        <w:t>SHALL</w:t>
      </w:r>
      <w:r>
        <w:t xml:space="preserve"> contain exactly one [1..1] Priority Preference</w:t>
      </w:r>
      <w:r>
        <w:rPr>
          <w:rStyle w:val="XMLname"/>
        </w:rPr>
        <w:t xml:space="preserve"> (identifier: urn:oid:2.16.840.1.113883.10.20.22.4.143)</w:t>
      </w:r>
      <w:bookmarkStart w:id="1000" w:name="C_4515-31081"/>
      <w:r>
        <w:t xml:space="preserve"> (CONF:4515-31081)</w:t>
      </w:r>
      <w:bookmarkEnd w:id="1000"/>
      <w:r>
        <w:t>.</w:t>
      </w:r>
    </w:p>
    <w:p w14:paraId="43111CD3" w14:textId="77777777" w:rsidR="002E1B08" w:rsidRDefault="00000000">
      <w:pPr>
        <w:pStyle w:val="BodyText"/>
        <w:spacing w:before="120"/>
      </w:pPr>
      <w:r>
        <w:lastRenderedPageBreak/>
        <w:t>The following entryRelationship represents the indication for the procedure.</w:t>
      </w:r>
    </w:p>
    <w:p w14:paraId="028BA0F9" w14:textId="77777777" w:rsidR="002E1B08" w:rsidRDefault="00000000">
      <w:pPr>
        <w:numPr>
          <w:ilvl w:val="0"/>
          <w:numId w:val="28"/>
        </w:numPr>
      </w:pPr>
      <w:r>
        <w:rPr>
          <w:rStyle w:val="keyword"/>
        </w:rPr>
        <w:t>MAY</w:t>
      </w:r>
      <w:r>
        <w:t xml:space="preserve"> contain zero or more [0..*] </w:t>
      </w:r>
      <w:r>
        <w:rPr>
          <w:rStyle w:val="XMLnameBold"/>
        </w:rPr>
        <w:t>entryRelationship</w:t>
      </w:r>
      <w:bookmarkStart w:id="1001" w:name="C_4515-31982"/>
      <w:r>
        <w:t xml:space="preserve"> (CONF:4515-31982)</w:t>
      </w:r>
      <w:bookmarkEnd w:id="1001"/>
      <w:r>
        <w:t xml:space="preserve"> such that it</w:t>
      </w:r>
    </w:p>
    <w:p w14:paraId="41AB2D86" w14:textId="77777777" w:rsidR="002E1B08" w:rsidRDefault="00000000">
      <w:pPr>
        <w:numPr>
          <w:ilvl w:val="1"/>
          <w:numId w:val="2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002" w:name="C_4515-31983"/>
      <w:r>
        <w:t xml:space="preserve"> (CONF:4515-31983)</w:t>
      </w:r>
      <w:bookmarkEnd w:id="1002"/>
      <w:r>
        <w:t>.</w:t>
      </w:r>
    </w:p>
    <w:p w14:paraId="5EFE48F1" w14:textId="77777777" w:rsidR="002E1B08" w:rsidRDefault="00000000">
      <w:pPr>
        <w:numPr>
          <w:ilvl w:val="1"/>
          <w:numId w:val="28"/>
        </w:numPr>
      </w:pPr>
      <w:r>
        <w:rPr>
          <w:rStyle w:val="keyword"/>
        </w:rPr>
        <w:t>SHALL</w:t>
      </w:r>
      <w:r>
        <w:t xml:space="preserve"> contain exactly one [1..1] Indication (V2)</w:t>
      </w:r>
      <w:r>
        <w:rPr>
          <w:rStyle w:val="XMLname"/>
        </w:rPr>
        <w:t xml:space="preserve"> (identifier: urn:hl7ii:2.16.840.1.113883.10.20.22.4.19:2014-06-09)</w:t>
      </w:r>
      <w:bookmarkStart w:id="1003" w:name="C_4515-31984"/>
      <w:r>
        <w:t xml:space="preserve"> (CONF:4515-31984)</w:t>
      </w:r>
      <w:bookmarkEnd w:id="1003"/>
      <w:r>
        <w:t>.</w:t>
      </w:r>
    </w:p>
    <w:p w14:paraId="5C413F88" w14:textId="77777777" w:rsidR="002E1B08" w:rsidRDefault="00000000">
      <w:pPr>
        <w:pStyle w:val="BodyText"/>
        <w:spacing w:before="120"/>
      </w:pPr>
      <w:r>
        <w:t>The following entryRelationship captures any instructions associated with the planned procedure.</w:t>
      </w:r>
    </w:p>
    <w:p w14:paraId="4E2F3985" w14:textId="77777777" w:rsidR="002E1B08" w:rsidRDefault="00000000">
      <w:pPr>
        <w:numPr>
          <w:ilvl w:val="0"/>
          <w:numId w:val="28"/>
        </w:numPr>
      </w:pPr>
      <w:r>
        <w:rPr>
          <w:rStyle w:val="keyword"/>
        </w:rPr>
        <w:t>MAY</w:t>
      </w:r>
      <w:r>
        <w:t xml:space="preserve"> contain zero or more [0..*] </w:t>
      </w:r>
      <w:r>
        <w:rPr>
          <w:rStyle w:val="XMLnameBold"/>
        </w:rPr>
        <w:t>entryRelationship</w:t>
      </w:r>
      <w:bookmarkStart w:id="1004" w:name="C_4515-31985"/>
      <w:r>
        <w:t xml:space="preserve"> (CONF:4515-31985)</w:t>
      </w:r>
      <w:bookmarkEnd w:id="1004"/>
      <w:r>
        <w:t xml:space="preserve"> such that it</w:t>
      </w:r>
    </w:p>
    <w:p w14:paraId="04BE797D" w14:textId="77777777" w:rsidR="002E1B08" w:rsidRDefault="00000000">
      <w:pPr>
        <w:numPr>
          <w:ilvl w:val="1"/>
          <w:numId w:val="28"/>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1005" w:name="C_4515-31986"/>
      <w:r>
        <w:t xml:space="preserve"> (CONF:4515-31986)</w:t>
      </w:r>
      <w:bookmarkEnd w:id="1005"/>
      <w:r>
        <w:t>.</w:t>
      </w:r>
    </w:p>
    <w:p w14:paraId="1A475F8B" w14:textId="77777777" w:rsidR="002E1B08" w:rsidRDefault="00000000">
      <w:pPr>
        <w:numPr>
          <w:ilvl w:val="1"/>
          <w:numId w:val="28"/>
        </w:numPr>
      </w:pPr>
      <w:r>
        <w:rPr>
          <w:rStyle w:val="keyword"/>
        </w:rPr>
        <w:t>SHALL</w:t>
      </w:r>
      <w:r>
        <w:t xml:space="preserve"> contain exactly one [1..1] </w:t>
      </w:r>
      <w:r>
        <w:rPr>
          <w:rStyle w:val="XMLnameBold"/>
        </w:rPr>
        <w:t>@inversionInd</w:t>
      </w:r>
      <w:r>
        <w:t>=</w:t>
      </w:r>
      <w:r>
        <w:rPr>
          <w:rStyle w:val="XMLname"/>
        </w:rPr>
        <w:t>"true"</w:t>
      </w:r>
      <w:r>
        <w:t xml:space="preserve"> True</w:t>
      </w:r>
      <w:bookmarkStart w:id="1006" w:name="C_4515-31987"/>
      <w:r>
        <w:t xml:space="preserve"> (CONF:4515-31987)</w:t>
      </w:r>
      <w:bookmarkEnd w:id="1006"/>
      <w:r>
        <w:t>.</w:t>
      </w:r>
    </w:p>
    <w:p w14:paraId="3F2914A3" w14:textId="77777777" w:rsidR="002E1B08" w:rsidRDefault="00000000">
      <w:pPr>
        <w:numPr>
          <w:ilvl w:val="1"/>
          <w:numId w:val="28"/>
        </w:numPr>
      </w:pPr>
      <w:r>
        <w:rPr>
          <w:rStyle w:val="keyword"/>
        </w:rPr>
        <w:t>SHALL</w:t>
      </w:r>
      <w:r>
        <w:t xml:space="preserve"> contain exactly one [1..1] Instruction (V2)</w:t>
      </w:r>
      <w:r>
        <w:rPr>
          <w:rStyle w:val="XMLname"/>
        </w:rPr>
        <w:t xml:space="preserve"> (identifier: urn:hl7ii:2.16.840.1.113883.10.20.22.4.20:2014-06-09)</w:t>
      </w:r>
      <w:bookmarkStart w:id="1007" w:name="C_4515-31989"/>
      <w:r>
        <w:t xml:space="preserve"> (CONF:4515-31989)</w:t>
      </w:r>
      <w:bookmarkEnd w:id="1007"/>
      <w:r>
        <w:t>.</w:t>
      </w:r>
    </w:p>
    <w:p w14:paraId="26099373" w14:textId="77777777" w:rsidR="002E1B08" w:rsidRDefault="00000000">
      <w:pPr>
        <w:pStyle w:val="BodyText"/>
        <w:spacing w:before="120"/>
      </w:pPr>
      <w:r>
        <w:t>The following entryRelationship represents the insurance coverage the patient may have for the procedure.</w:t>
      </w:r>
    </w:p>
    <w:p w14:paraId="586A5B46" w14:textId="77777777" w:rsidR="002E1B08" w:rsidRDefault="00000000">
      <w:pPr>
        <w:numPr>
          <w:ilvl w:val="0"/>
          <w:numId w:val="28"/>
        </w:numPr>
      </w:pPr>
      <w:r>
        <w:rPr>
          <w:rStyle w:val="keyword"/>
        </w:rPr>
        <w:t>MAY</w:t>
      </w:r>
      <w:r>
        <w:t xml:space="preserve"> contain zero or more [0..*] </w:t>
      </w:r>
      <w:r>
        <w:rPr>
          <w:rStyle w:val="XMLnameBold"/>
        </w:rPr>
        <w:t>entryRelationship</w:t>
      </w:r>
      <w:bookmarkStart w:id="1008" w:name="C_4515-31990"/>
      <w:r>
        <w:t xml:space="preserve"> (CONF:4515-31990)</w:t>
      </w:r>
      <w:bookmarkEnd w:id="1008"/>
      <w:r>
        <w:t xml:space="preserve"> such that it</w:t>
      </w:r>
    </w:p>
    <w:p w14:paraId="033C64A0" w14:textId="77777777" w:rsidR="002E1B08" w:rsidRDefault="00000000">
      <w:pPr>
        <w:numPr>
          <w:ilvl w:val="1"/>
          <w:numId w:val="28"/>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1009" w:name="C_4515-31991"/>
      <w:r>
        <w:t xml:space="preserve"> (CONF:4515-31991)</w:t>
      </w:r>
      <w:bookmarkEnd w:id="1009"/>
      <w:r>
        <w:t>.</w:t>
      </w:r>
    </w:p>
    <w:p w14:paraId="3EECF995" w14:textId="77777777" w:rsidR="002E1B08" w:rsidRDefault="00000000">
      <w:pPr>
        <w:numPr>
          <w:ilvl w:val="1"/>
          <w:numId w:val="28"/>
        </w:numPr>
      </w:pPr>
      <w:r>
        <w:rPr>
          <w:rStyle w:val="keyword"/>
        </w:rPr>
        <w:t>SHALL</w:t>
      </w:r>
      <w:r>
        <w:t xml:space="preserve"> contain exactly one [1..1] Planned Coverage</w:t>
      </w:r>
      <w:r>
        <w:rPr>
          <w:rStyle w:val="XMLname"/>
        </w:rPr>
        <w:t xml:space="preserve"> (identifier: urn:oid:2.16.840.1.113883.10.20.22.4.129)</w:t>
      </w:r>
      <w:bookmarkStart w:id="1010" w:name="C_4515-31992"/>
      <w:r>
        <w:t xml:space="preserve"> (CONF:4515-31992)</w:t>
      </w:r>
      <w:bookmarkEnd w:id="1010"/>
      <w:r>
        <w:t>.</w:t>
      </w:r>
    </w:p>
    <w:p w14:paraId="242FB076" w14:textId="77777777" w:rsidR="002E1B08" w:rsidRDefault="00000000">
      <w:pPr>
        <w:pStyle w:val="BodyText"/>
        <w:spacing w:before="120"/>
      </w:pPr>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p>
    <w:p w14:paraId="5491557D" w14:textId="77777777" w:rsidR="002E1B08" w:rsidRDefault="00000000">
      <w:pPr>
        <w:numPr>
          <w:ilvl w:val="0"/>
          <w:numId w:val="28"/>
        </w:numPr>
      </w:pPr>
      <w:r>
        <w:rPr>
          <w:rStyle w:val="keyword"/>
        </w:rPr>
        <w:t>MAY</w:t>
      </w:r>
      <w:r>
        <w:t xml:space="preserve"> contain zero or more [0..*] </w:t>
      </w:r>
      <w:r>
        <w:rPr>
          <w:rStyle w:val="XMLnameBold"/>
        </w:rPr>
        <w:t>entryRelationship</w:t>
      </w:r>
      <w:bookmarkStart w:id="1011" w:name="C_4515-32994"/>
      <w:r>
        <w:t xml:space="preserve"> (CONF:4515-32994)</w:t>
      </w:r>
      <w:bookmarkEnd w:id="1011"/>
      <w:r>
        <w:t xml:space="preserve"> such that it</w:t>
      </w:r>
    </w:p>
    <w:p w14:paraId="66898635" w14:textId="77777777" w:rsidR="002E1B08" w:rsidRDefault="00000000">
      <w:pPr>
        <w:numPr>
          <w:ilvl w:val="1"/>
          <w:numId w:val="2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012" w:name="C_4515-32998"/>
      <w:r>
        <w:t xml:space="preserve"> (CONF:4515-32998)</w:t>
      </w:r>
      <w:bookmarkEnd w:id="1012"/>
      <w:r>
        <w:t>.</w:t>
      </w:r>
    </w:p>
    <w:p w14:paraId="44EE8B60" w14:textId="77777777" w:rsidR="002E1B08" w:rsidRDefault="00000000">
      <w:pPr>
        <w:numPr>
          <w:ilvl w:val="1"/>
          <w:numId w:val="28"/>
        </w:numPr>
      </w:pPr>
      <w:r>
        <w:rPr>
          <w:rStyle w:val="keyword"/>
        </w:rPr>
        <w:t>SHALL</w:t>
      </w:r>
      <w:r>
        <w:t xml:space="preserve"> contain exactly one [1..1] Assessment Scale Observation</w:t>
      </w:r>
      <w:r>
        <w:rPr>
          <w:rStyle w:val="XMLname"/>
        </w:rPr>
        <w:t xml:space="preserve"> (identifier: urn:oid:2.16.840.1.113883.10.20.22.4.69)</w:t>
      </w:r>
      <w:bookmarkStart w:id="1013" w:name="C_4515-32995"/>
      <w:r>
        <w:t xml:space="preserve"> (CONF:4515-32995)</w:t>
      </w:r>
      <w:bookmarkEnd w:id="1013"/>
      <w:r>
        <w:t>.</w:t>
      </w:r>
    </w:p>
    <w:p w14:paraId="0E65BFD7" w14:textId="77777777" w:rsidR="002E1B08" w:rsidRDefault="00000000">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707D4609" w14:textId="77777777" w:rsidR="002E1B08" w:rsidRDefault="00000000">
      <w:pPr>
        <w:numPr>
          <w:ilvl w:val="0"/>
          <w:numId w:val="28"/>
        </w:numPr>
      </w:pPr>
      <w:r>
        <w:rPr>
          <w:rStyle w:val="keyword"/>
        </w:rPr>
        <w:t>MAY</w:t>
      </w:r>
      <w:r>
        <w:t xml:space="preserve"> contain zero or more [0..*] </w:t>
      </w:r>
      <w:r>
        <w:rPr>
          <w:rStyle w:val="XMLnameBold"/>
        </w:rPr>
        <w:t>entryRelationship</w:t>
      </w:r>
      <w:bookmarkStart w:id="1014" w:name="C_4515-32996"/>
      <w:r>
        <w:t xml:space="preserve"> (CONF:4515-32996)</w:t>
      </w:r>
      <w:bookmarkEnd w:id="1014"/>
      <w:r>
        <w:t xml:space="preserve"> such that it</w:t>
      </w:r>
    </w:p>
    <w:p w14:paraId="10F4CA8C" w14:textId="77777777" w:rsidR="002E1B08" w:rsidRDefault="00000000">
      <w:pPr>
        <w:numPr>
          <w:ilvl w:val="1"/>
          <w:numId w:val="28"/>
        </w:numPr>
      </w:pPr>
      <w:r>
        <w:rPr>
          <w:rStyle w:val="keyword"/>
        </w:rPr>
        <w:t>SHALL</w:t>
      </w:r>
      <w:r>
        <w:t xml:space="preserve"> contain exactly one [1..1] </w:t>
      </w:r>
      <w:r>
        <w:rPr>
          <w:rStyle w:val="XMLnameBold"/>
        </w:rPr>
        <w:t>@typeCode</w:t>
      </w:r>
      <w:r>
        <w:t>=</w:t>
      </w:r>
      <w:r>
        <w:rPr>
          <w:rStyle w:val="XMLname"/>
        </w:rPr>
        <w:t>"RSON"</w:t>
      </w:r>
      <w:r>
        <w:t xml:space="preserve"> Has reason</w:t>
      </w:r>
      <w:bookmarkStart w:id="1015" w:name="C_4515-32999"/>
      <w:r>
        <w:t xml:space="preserve"> (CONF:4515-32999)</w:t>
      </w:r>
      <w:bookmarkEnd w:id="1015"/>
      <w:r>
        <w:t>.</w:t>
      </w:r>
    </w:p>
    <w:p w14:paraId="1A0B1954" w14:textId="77777777" w:rsidR="002E1B08" w:rsidRDefault="00000000">
      <w:pPr>
        <w:numPr>
          <w:ilvl w:val="1"/>
          <w:numId w:val="28"/>
        </w:numPr>
      </w:pPr>
      <w:r>
        <w:rPr>
          <w:rStyle w:val="keyword"/>
        </w:rPr>
        <w:lastRenderedPageBreak/>
        <w:t>SHALL</w:t>
      </w:r>
      <w:r>
        <w:t xml:space="preserve"> contain exactly one [1..1] Entry Reference</w:t>
      </w:r>
      <w:r>
        <w:rPr>
          <w:rStyle w:val="XMLname"/>
        </w:rPr>
        <w:t xml:space="preserve"> (identifier: urn:oid:2.16.840.1.113883.10.20.22.4.122)</w:t>
      </w:r>
      <w:bookmarkStart w:id="1016" w:name="C_4515-32997"/>
      <w:r>
        <w:t xml:space="preserve"> (CONF:4515-32997)</w:t>
      </w:r>
      <w:bookmarkEnd w:id="1016"/>
      <w:r>
        <w:t>.</w:t>
      </w:r>
    </w:p>
    <w:p w14:paraId="36D77565" w14:textId="77777777" w:rsidR="002E1B08" w:rsidRDefault="00000000">
      <w:pPr>
        <w:pStyle w:val="Caption"/>
      </w:pPr>
      <w:bookmarkStart w:id="1017" w:name="_Toc119067416"/>
      <w:bookmarkStart w:id="1018" w:name="_Toc119074840"/>
      <w:bookmarkStart w:id="1019" w:name="_Toc120095051"/>
      <w:r>
        <w:t xml:space="preserve">Table </w:t>
      </w:r>
      <w:r>
        <w:fldChar w:fldCharType="begin"/>
      </w:r>
      <w:r>
        <w:instrText>SEQ Table \* ARABIC</w:instrText>
      </w:r>
      <w:r>
        <w:fldChar w:fldCharType="separate"/>
      </w:r>
      <w:r>
        <w:t>58</w:t>
      </w:r>
      <w:r>
        <w:fldChar w:fldCharType="end"/>
      </w:r>
      <w:r>
        <w:t xml:space="preserve">: </w:t>
      </w:r>
      <w:bookmarkStart w:id="1020" w:name="Planned_moodCode_ActEncounterProcedure"/>
      <w:r>
        <w:t>Planned moodCode (Act/Encounter/Procedure)</w:t>
      </w:r>
      <w:bookmarkEnd w:id="1017"/>
      <w:bookmarkEnd w:id="1018"/>
      <w:bookmarkEnd w:id="1019"/>
      <w:bookmarkEnd w:id="10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79FCB063" w14:textId="77777777">
        <w:trPr>
          <w:jc w:val="center"/>
        </w:trPr>
        <w:tc>
          <w:tcPr>
            <w:tcW w:w="1440" w:type="dxa"/>
            <w:gridSpan w:val="4"/>
          </w:tcPr>
          <w:p w14:paraId="02BF8148" w14:textId="77777777" w:rsidR="002E1B08" w:rsidRDefault="00000000">
            <w:pPr>
              <w:pStyle w:val="TableText"/>
            </w:pPr>
            <w:r>
              <w:t>Value Set: Planned moodCode (Act/Encounter/Procedure) urn:oid:2.16.840.1.113883.11.20.9.23</w:t>
            </w:r>
          </w:p>
          <w:p w14:paraId="07CF559E" w14:textId="77777777" w:rsidR="002E1B08" w:rsidRDefault="00000000">
            <w:pPr>
              <w:pStyle w:val="TableText"/>
            </w:pPr>
            <w:r>
              <w:t>This value set is used to restrict the moodCode on an act, an encounter or a procedure to future moods</w:t>
            </w:r>
          </w:p>
          <w:p w14:paraId="38143331" w14:textId="77777777" w:rsidR="002E1B08" w:rsidRDefault="00000000">
            <w:pPr>
              <w:pStyle w:val="TableText"/>
            </w:pPr>
            <w:r>
              <w:t xml:space="preserve">Value Set Source: </w:t>
            </w:r>
            <w:hyperlink r:id="rId44" w:history="1">
              <w:r>
                <w:rPr>
                  <w:rStyle w:val="HyperlinkCourierBold"/>
                </w:rPr>
                <w:t>https://vsac.nlm.nih.gov/valueset/2.16.840.1.113883.11.20.9.23/expansion</w:t>
              </w:r>
            </w:hyperlink>
          </w:p>
        </w:tc>
      </w:tr>
      <w:tr w:rsidR="002E1B08" w14:paraId="0E2FE5E4" w14:textId="77777777">
        <w:trPr>
          <w:cantSplit/>
          <w:tblHeader/>
          <w:jc w:val="center"/>
        </w:trPr>
        <w:tc>
          <w:tcPr>
            <w:tcW w:w="1560" w:type="dxa"/>
            <w:shd w:val="clear" w:color="auto" w:fill="E6E6E6"/>
          </w:tcPr>
          <w:p w14:paraId="6E07AF76" w14:textId="77777777" w:rsidR="002E1B08" w:rsidRDefault="00000000">
            <w:pPr>
              <w:pStyle w:val="TableHead"/>
            </w:pPr>
            <w:r>
              <w:t>Code</w:t>
            </w:r>
          </w:p>
        </w:tc>
        <w:tc>
          <w:tcPr>
            <w:tcW w:w="3000" w:type="dxa"/>
            <w:shd w:val="clear" w:color="auto" w:fill="E6E6E6"/>
          </w:tcPr>
          <w:p w14:paraId="37E3387B" w14:textId="77777777" w:rsidR="002E1B08" w:rsidRDefault="00000000">
            <w:pPr>
              <w:pStyle w:val="TableHead"/>
            </w:pPr>
            <w:r>
              <w:t>Code System</w:t>
            </w:r>
          </w:p>
        </w:tc>
        <w:tc>
          <w:tcPr>
            <w:tcW w:w="3000" w:type="dxa"/>
            <w:shd w:val="clear" w:color="auto" w:fill="E6E6E6"/>
          </w:tcPr>
          <w:p w14:paraId="22FA8ED7" w14:textId="77777777" w:rsidR="002E1B08" w:rsidRDefault="00000000">
            <w:pPr>
              <w:pStyle w:val="TableHead"/>
            </w:pPr>
            <w:r>
              <w:t>Code System OID</w:t>
            </w:r>
          </w:p>
        </w:tc>
        <w:tc>
          <w:tcPr>
            <w:tcW w:w="2520" w:type="dxa"/>
            <w:shd w:val="clear" w:color="auto" w:fill="E6E6E6"/>
          </w:tcPr>
          <w:p w14:paraId="0146A4E0" w14:textId="77777777" w:rsidR="002E1B08" w:rsidRDefault="00000000">
            <w:pPr>
              <w:pStyle w:val="TableHead"/>
            </w:pPr>
            <w:r>
              <w:t>Print Name</w:t>
            </w:r>
          </w:p>
        </w:tc>
      </w:tr>
      <w:tr w:rsidR="002E1B08" w14:paraId="07FA949F" w14:textId="77777777">
        <w:trPr>
          <w:jc w:val="center"/>
        </w:trPr>
        <w:tc>
          <w:tcPr>
            <w:tcW w:w="1170" w:type="dxa"/>
          </w:tcPr>
          <w:p w14:paraId="5E931E5D" w14:textId="77777777" w:rsidR="002E1B08" w:rsidRDefault="00000000">
            <w:pPr>
              <w:pStyle w:val="TableText"/>
            </w:pPr>
            <w:r>
              <w:t>INT</w:t>
            </w:r>
          </w:p>
        </w:tc>
        <w:tc>
          <w:tcPr>
            <w:tcW w:w="3195" w:type="dxa"/>
          </w:tcPr>
          <w:p w14:paraId="4D00C684" w14:textId="77777777" w:rsidR="002E1B08" w:rsidRDefault="00000000">
            <w:pPr>
              <w:pStyle w:val="TableText"/>
            </w:pPr>
            <w:r>
              <w:t>HL7ActMood</w:t>
            </w:r>
          </w:p>
        </w:tc>
        <w:tc>
          <w:tcPr>
            <w:tcW w:w="3195" w:type="dxa"/>
          </w:tcPr>
          <w:p w14:paraId="31CC8754" w14:textId="77777777" w:rsidR="002E1B08" w:rsidRDefault="00000000">
            <w:pPr>
              <w:pStyle w:val="TableText"/>
            </w:pPr>
            <w:r>
              <w:t>urn:oid:2.16.840.1.113883.5.1001</w:t>
            </w:r>
          </w:p>
        </w:tc>
        <w:tc>
          <w:tcPr>
            <w:tcW w:w="2520" w:type="dxa"/>
          </w:tcPr>
          <w:p w14:paraId="0E705F09" w14:textId="77777777" w:rsidR="002E1B08" w:rsidRDefault="00000000">
            <w:pPr>
              <w:pStyle w:val="TableText"/>
            </w:pPr>
            <w:r>
              <w:t>Intent</w:t>
            </w:r>
          </w:p>
        </w:tc>
      </w:tr>
      <w:tr w:rsidR="002E1B08" w14:paraId="56AC49C0" w14:textId="77777777">
        <w:trPr>
          <w:jc w:val="center"/>
        </w:trPr>
        <w:tc>
          <w:tcPr>
            <w:tcW w:w="1170" w:type="dxa"/>
          </w:tcPr>
          <w:p w14:paraId="33243BA7" w14:textId="77777777" w:rsidR="002E1B08" w:rsidRDefault="00000000">
            <w:pPr>
              <w:pStyle w:val="TableText"/>
            </w:pPr>
            <w:r>
              <w:t>ARQ</w:t>
            </w:r>
          </w:p>
        </w:tc>
        <w:tc>
          <w:tcPr>
            <w:tcW w:w="3195" w:type="dxa"/>
          </w:tcPr>
          <w:p w14:paraId="10114FBC" w14:textId="77777777" w:rsidR="002E1B08" w:rsidRDefault="00000000">
            <w:pPr>
              <w:pStyle w:val="TableText"/>
            </w:pPr>
            <w:r>
              <w:t>HL7ActMood</w:t>
            </w:r>
          </w:p>
        </w:tc>
        <w:tc>
          <w:tcPr>
            <w:tcW w:w="3195" w:type="dxa"/>
          </w:tcPr>
          <w:p w14:paraId="032C9F84" w14:textId="77777777" w:rsidR="002E1B08" w:rsidRDefault="00000000">
            <w:pPr>
              <w:pStyle w:val="TableText"/>
            </w:pPr>
            <w:r>
              <w:t>urn:oid:2.16.840.1.113883.5.1001</w:t>
            </w:r>
          </w:p>
        </w:tc>
        <w:tc>
          <w:tcPr>
            <w:tcW w:w="2520" w:type="dxa"/>
          </w:tcPr>
          <w:p w14:paraId="61F0319D" w14:textId="77777777" w:rsidR="002E1B08" w:rsidRDefault="00000000">
            <w:pPr>
              <w:pStyle w:val="TableText"/>
            </w:pPr>
            <w:r>
              <w:t>Appointment Request</w:t>
            </w:r>
          </w:p>
        </w:tc>
      </w:tr>
      <w:tr w:rsidR="002E1B08" w14:paraId="422E6CDC" w14:textId="77777777">
        <w:trPr>
          <w:jc w:val="center"/>
        </w:trPr>
        <w:tc>
          <w:tcPr>
            <w:tcW w:w="1170" w:type="dxa"/>
          </w:tcPr>
          <w:p w14:paraId="2A9622F1" w14:textId="77777777" w:rsidR="002E1B08" w:rsidRDefault="00000000">
            <w:pPr>
              <w:pStyle w:val="TableText"/>
            </w:pPr>
            <w:r>
              <w:t>PRMS</w:t>
            </w:r>
          </w:p>
        </w:tc>
        <w:tc>
          <w:tcPr>
            <w:tcW w:w="3195" w:type="dxa"/>
          </w:tcPr>
          <w:p w14:paraId="5CC7495F" w14:textId="77777777" w:rsidR="002E1B08" w:rsidRDefault="00000000">
            <w:pPr>
              <w:pStyle w:val="TableText"/>
            </w:pPr>
            <w:r>
              <w:t>HL7ActMood</w:t>
            </w:r>
          </w:p>
        </w:tc>
        <w:tc>
          <w:tcPr>
            <w:tcW w:w="3195" w:type="dxa"/>
          </w:tcPr>
          <w:p w14:paraId="6456A8D6" w14:textId="77777777" w:rsidR="002E1B08" w:rsidRDefault="00000000">
            <w:pPr>
              <w:pStyle w:val="TableText"/>
            </w:pPr>
            <w:r>
              <w:t>urn:oid:2.16.840.1.113883.5.1001</w:t>
            </w:r>
          </w:p>
        </w:tc>
        <w:tc>
          <w:tcPr>
            <w:tcW w:w="2520" w:type="dxa"/>
          </w:tcPr>
          <w:p w14:paraId="6B980616" w14:textId="77777777" w:rsidR="002E1B08" w:rsidRDefault="00000000">
            <w:pPr>
              <w:pStyle w:val="TableText"/>
            </w:pPr>
            <w:r>
              <w:t>Promise</w:t>
            </w:r>
          </w:p>
        </w:tc>
      </w:tr>
      <w:tr w:rsidR="002E1B08" w14:paraId="33A21F51" w14:textId="77777777">
        <w:trPr>
          <w:jc w:val="center"/>
        </w:trPr>
        <w:tc>
          <w:tcPr>
            <w:tcW w:w="1170" w:type="dxa"/>
          </w:tcPr>
          <w:p w14:paraId="0A12F8EF" w14:textId="77777777" w:rsidR="002E1B08" w:rsidRDefault="00000000">
            <w:pPr>
              <w:pStyle w:val="TableText"/>
            </w:pPr>
            <w:r>
              <w:t>PRP</w:t>
            </w:r>
          </w:p>
        </w:tc>
        <w:tc>
          <w:tcPr>
            <w:tcW w:w="3195" w:type="dxa"/>
          </w:tcPr>
          <w:p w14:paraId="14E4A778" w14:textId="77777777" w:rsidR="002E1B08" w:rsidRDefault="00000000">
            <w:pPr>
              <w:pStyle w:val="TableText"/>
            </w:pPr>
            <w:r>
              <w:t>HL7ActMood</w:t>
            </w:r>
          </w:p>
        </w:tc>
        <w:tc>
          <w:tcPr>
            <w:tcW w:w="3195" w:type="dxa"/>
          </w:tcPr>
          <w:p w14:paraId="22F95461" w14:textId="77777777" w:rsidR="002E1B08" w:rsidRDefault="00000000">
            <w:pPr>
              <w:pStyle w:val="TableText"/>
            </w:pPr>
            <w:r>
              <w:t>urn:oid:2.16.840.1.113883.5.1001</w:t>
            </w:r>
          </w:p>
        </w:tc>
        <w:tc>
          <w:tcPr>
            <w:tcW w:w="2520" w:type="dxa"/>
          </w:tcPr>
          <w:p w14:paraId="5226C00A" w14:textId="77777777" w:rsidR="002E1B08" w:rsidRDefault="00000000">
            <w:pPr>
              <w:pStyle w:val="TableText"/>
            </w:pPr>
            <w:r>
              <w:t>Proposal</w:t>
            </w:r>
          </w:p>
        </w:tc>
      </w:tr>
      <w:tr w:rsidR="002E1B08" w14:paraId="3BCF329E" w14:textId="77777777">
        <w:trPr>
          <w:jc w:val="center"/>
        </w:trPr>
        <w:tc>
          <w:tcPr>
            <w:tcW w:w="1170" w:type="dxa"/>
          </w:tcPr>
          <w:p w14:paraId="6D983E8A" w14:textId="77777777" w:rsidR="002E1B08" w:rsidRDefault="00000000">
            <w:pPr>
              <w:pStyle w:val="TableText"/>
            </w:pPr>
            <w:r>
              <w:t>RQO</w:t>
            </w:r>
          </w:p>
        </w:tc>
        <w:tc>
          <w:tcPr>
            <w:tcW w:w="3195" w:type="dxa"/>
          </w:tcPr>
          <w:p w14:paraId="04A4255A" w14:textId="77777777" w:rsidR="002E1B08" w:rsidRDefault="00000000">
            <w:pPr>
              <w:pStyle w:val="TableText"/>
            </w:pPr>
            <w:r>
              <w:t>HL7ActMood</w:t>
            </w:r>
          </w:p>
        </w:tc>
        <w:tc>
          <w:tcPr>
            <w:tcW w:w="3195" w:type="dxa"/>
          </w:tcPr>
          <w:p w14:paraId="2839B2DB" w14:textId="77777777" w:rsidR="002E1B08" w:rsidRDefault="00000000">
            <w:pPr>
              <w:pStyle w:val="TableText"/>
            </w:pPr>
            <w:r>
              <w:t>urn:oid:2.16.840.1.113883.5.1001</w:t>
            </w:r>
          </w:p>
        </w:tc>
        <w:tc>
          <w:tcPr>
            <w:tcW w:w="2520" w:type="dxa"/>
          </w:tcPr>
          <w:p w14:paraId="488F4823" w14:textId="77777777" w:rsidR="002E1B08" w:rsidRDefault="00000000">
            <w:pPr>
              <w:pStyle w:val="TableText"/>
            </w:pPr>
            <w:r>
              <w:t>Request</w:t>
            </w:r>
          </w:p>
        </w:tc>
      </w:tr>
      <w:tr w:rsidR="002E1B08" w14:paraId="43DA63DE" w14:textId="77777777">
        <w:trPr>
          <w:jc w:val="center"/>
        </w:trPr>
        <w:tc>
          <w:tcPr>
            <w:tcW w:w="1170" w:type="dxa"/>
          </w:tcPr>
          <w:p w14:paraId="16D5B151" w14:textId="77777777" w:rsidR="002E1B08" w:rsidRDefault="00000000">
            <w:pPr>
              <w:pStyle w:val="TableText"/>
            </w:pPr>
            <w:r>
              <w:t>APT</w:t>
            </w:r>
          </w:p>
        </w:tc>
        <w:tc>
          <w:tcPr>
            <w:tcW w:w="3195" w:type="dxa"/>
          </w:tcPr>
          <w:p w14:paraId="1F0022B4" w14:textId="77777777" w:rsidR="002E1B08" w:rsidRDefault="00000000">
            <w:pPr>
              <w:pStyle w:val="TableText"/>
            </w:pPr>
            <w:r>
              <w:t>HL7ActMood</w:t>
            </w:r>
          </w:p>
        </w:tc>
        <w:tc>
          <w:tcPr>
            <w:tcW w:w="3195" w:type="dxa"/>
          </w:tcPr>
          <w:p w14:paraId="634028A8" w14:textId="77777777" w:rsidR="002E1B08" w:rsidRDefault="00000000">
            <w:pPr>
              <w:pStyle w:val="TableText"/>
            </w:pPr>
            <w:r>
              <w:t>urn:oid:2.16.840.1.113883.5.1001</w:t>
            </w:r>
          </w:p>
        </w:tc>
        <w:tc>
          <w:tcPr>
            <w:tcW w:w="2520" w:type="dxa"/>
          </w:tcPr>
          <w:p w14:paraId="2F64A9FF" w14:textId="77777777" w:rsidR="002E1B08" w:rsidRDefault="00000000">
            <w:pPr>
              <w:pStyle w:val="TableText"/>
            </w:pPr>
            <w:r>
              <w:t>Appointment</w:t>
            </w:r>
          </w:p>
        </w:tc>
      </w:tr>
    </w:tbl>
    <w:p w14:paraId="2C361963" w14:textId="77777777" w:rsidR="002E1B08" w:rsidRDefault="002E1B08">
      <w:pPr>
        <w:pStyle w:val="BodyText"/>
      </w:pPr>
    </w:p>
    <w:p w14:paraId="3278A75C" w14:textId="77777777" w:rsidR="002E1B08" w:rsidRDefault="00000000">
      <w:pPr>
        <w:pStyle w:val="Caption"/>
      </w:pPr>
      <w:bookmarkStart w:id="1021" w:name="_Toc119067417"/>
      <w:bookmarkStart w:id="1022" w:name="_Toc119074841"/>
      <w:bookmarkStart w:id="1023" w:name="_Toc120095052"/>
      <w:r>
        <w:lastRenderedPageBreak/>
        <w:t xml:space="preserve">Table </w:t>
      </w:r>
      <w:r>
        <w:fldChar w:fldCharType="begin"/>
      </w:r>
      <w:r>
        <w:instrText>SEQ Table \* ARABIC</w:instrText>
      </w:r>
      <w:r>
        <w:fldChar w:fldCharType="separate"/>
      </w:r>
      <w:r>
        <w:t>59</w:t>
      </w:r>
      <w:r>
        <w:fldChar w:fldCharType="end"/>
      </w:r>
      <w:r>
        <w:t xml:space="preserve">: </w:t>
      </w:r>
      <w:bookmarkStart w:id="1024" w:name="Body_Site_Value_Set"/>
      <w:r>
        <w:t>Body Site Value Set</w:t>
      </w:r>
      <w:bookmarkEnd w:id="1021"/>
      <w:bookmarkEnd w:id="1022"/>
      <w:bookmarkEnd w:id="1023"/>
      <w:bookmarkEnd w:id="10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0FF13CDE" w14:textId="77777777">
        <w:trPr>
          <w:jc w:val="center"/>
        </w:trPr>
        <w:tc>
          <w:tcPr>
            <w:tcW w:w="1440" w:type="dxa"/>
            <w:gridSpan w:val="4"/>
          </w:tcPr>
          <w:p w14:paraId="59B93755" w14:textId="77777777" w:rsidR="002E1B08" w:rsidRDefault="00000000">
            <w:pPr>
              <w:pStyle w:val="TableText"/>
            </w:pPr>
            <w:r>
              <w:t>Value Set: Body Site Value Set urn:oid:2.16.840.1.113883.3.88.12.3221.8.9</w:t>
            </w:r>
          </w:p>
          <w:p w14:paraId="318C9996" w14:textId="77777777" w:rsidR="002E1B08" w:rsidRDefault="00000000">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t>This value set was imported on 6/24/2019 with a version of 20190420.</w:t>
            </w:r>
          </w:p>
          <w:p w14:paraId="79ECE3EF" w14:textId="77777777" w:rsidR="002E1B08" w:rsidRDefault="00000000">
            <w:pPr>
              <w:pStyle w:val="TableText"/>
            </w:pPr>
            <w:r>
              <w:t xml:space="preserve">Value Set Source: </w:t>
            </w:r>
            <w:hyperlink r:id="rId45" w:history="1">
              <w:r>
                <w:rPr>
                  <w:rStyle w:val="HyperlinkCourierBold"/>
                </w:rPr>
                <w:t>https://vsac.nlm.nih.gov/valueset/2.16.840.1.113883.3.88.12.3221.8.9/expansion</w:t>
              </w:r>
            </w:hyperlink>
          </w:p>
        </w:tc>
      </w:tr>
      <w:tr w:rsidR="002E1B08" w14:paraId="761F8529" w14:textId="77777777">
        <w:trPr>
          <w:cantSplit/>
          <w:tblHeader/>
          <w:jc w:val="center"/>
        </w:trPr>
        <w:tc>
          <w:tcPr>
            <w:tcW w:w="1560" w:type="dxa"/>
            <w:shd w:val="clear" w:color="auto" w:fill="E6E6E6"/>
          </w:tcPr>
          <w:p w14:paraId="34B8B9A3" w14:textId="77777777" w:rsidR="002E1B08" w:rsidRDefault="00000000">
            <w:pPr>
              <w:pStyle w:val="TableHead"/>
            </w:pPr>
            <w:r>
              <w:t>Code</w:t>
            </w:r>
          </w:p>
        </w:tc>
        <w:tc>
          <w:tcPr>
            <w:tcW w:w="3000" w:type="dxa"/>
            <w:shd w:val="clear" w:color="auto" w:fill="E6E6E6"/>
          </w:tcPr>
          <w:p w14:paraId="2DB66367" w14:textId="77777777" w:rsidR="002E1B08" w:rsidRDefault="00000000">
            <w:pPr>
              <w:pStyle w:val="TableHead"/>
            </w:pPr>
            <w:r>
              <w:t>Code System</w:t>
            </w:r>
          </w:p>
        </w:tc>
        <w:tc>
          <w:tcPr>
            <w:tcW w:w="3000" w:type="dxa"/>
            <w:shd w:val="clear" w:color="auto" w:fill="E6E6E6"/>
          </w:tcPr>
          <w:p w14:paraId="4910414E" w14:textId="77777777" w:rsidR="002E1B08" w:rsidRDefault="00000000">
            <w:pPr>
              <w:pStyle w:val="TableHead"/>
            </w:pPr>
            <w:r>
              <w:t>Code System OID</w:t>
            </w:r>
          </w:p>
        </w:tc>
        <w:tc>
          <w:tcPr>
            <w:tcW w:w="2520" w:type="dxa"/>
            <w:shd w:val="clear" w:color="auto" w:fill="E6E6E6"/>
          </w:tcPr>
          <w:p w14:paraId="0FA633D7" w14:textId="77777777" w:rsidR="002E1B08" w:rsidRDefault="00000000">
            <w:pPr>
              <w:pStyle w:val="TableHead"/>
            </w:pPr>
            <w:r>
              <w:t>Print Name</w:t>
            </w:r>
          </w:p>
        </w:tc>
      </w:tr>
      <w:tr w:rsidR="002E1B08" w14:paraId="308DE626" w14:textId="77777777">
        <w:trPr>
          <w:jc w:val="center"/>
        </w:trPr>
        <w:tc>
          <w:tcPr>
            <w:tcW w:w="1170" w:type="dxa"/>
          </w:tcPr>
          <w:p w14:paraId="32446FBB" w14:textId="77777777" w:rsidR="002E1B08" w:rsidRDefault="00000000">
            <w:pPr>
              <w:pStyle w:val="TableText"/>
            </w:pPr>
            <w:r>
              <w:t>10013000</w:t>
            </w:r>
          </w:p>
        </w:tc>
        <w:tc>
          <w:tcPr>
            <w:tcW w:w="3195" w:type="dxa"/>
          </w:tcPr>
          <w:p w14:paraId="067F19E6" w14:textId="77777777" w:rsidR="002E1B08" w:rsidRDefault="00000000">
            <w:pPr>
              <w:pStyle w:val="TableText"/>
            </w:pPr>
            <w:r>
              <w:t>SNOMED CT</w:t>
            </w:r>
          </w:p>
        </w:tc>
        <w:tc>
          <w:tcPr>
            <w:tcW w:w="3195" w:type="dxa"/>
          </w:tcPr>
          <w:p w14:paraId="55115289" w14:textId="77777777" w:rsidR="002E1B08" w:rsidRDefault="00000000">
            <w:pPr>
              <w:pStyle w:val="TableText"/>
            </w:pPr>
            <w:r>
              <w:t>urn:oid:2.16.840.1.113883.6.96</w:t>
            </w:r>
          </w:p>
        </w:tc>
        <w:tc>
          <w:tcPr>
            <w:tcW w:w="2520" w:type="dxa"/>
          </w:tcPr>
          <w:p w14:paraId="149844A3" w14:textId="77777777" w:rsidR="002E1B08" w:rsidRDefault="00000000">
            <w:pPr>
              <w:pStyle w:val="TableText"/>
            </w:pPr>
            <w:r>
              <w:t>Lateral meniscus structure (body structure)</w:t>
            </w:r>
          </w:p>
        </w:tc>
      </w:tr>
      <w:tr w:rsidR="002E1B08" w14:paraId="5F3CBE11" w14:textId="77777777">
        <w:trPr>
          <w:jc w:val="center"/>
        </w:trPr>
        <w:tc>
          <w:tcPr>
            <w:tcW w:w="1170" w:type="dxa"/>
          </w:tcPr>
          <w:p w14:paraId="4EC31DD7" w14:textId="77777777" w:rsidR="002E1B08" w:rsidRDefault="00000000">
            <w:pPr>
              <w:pStyle w:val="TableText"/>
            </w:pPr>
            <w:r>
              <w:t>10024003</w:t>
            </w:r>
          </w:p>
        </w:tc>
        <w:tc>
          <w:tcPr>
            <w:tcW w:w="3195" w:type="dxa"/>
          </w:tcPr>
          <w:p w14:paraId="2E5C995F" w14:textId="77777777" w:rsidR="002E1B08" w:rsidRDefault="00000000">
            <w:pPr>
              <w:pStyle w:val="TableText"/>
            </w:pPr>
            <w:r>
              <w:t>SNOMED CT</w:t>
            </w:r>
          </w:p>
        </w:tc>
        <w:tc>
          <w:tcPr>
            <w:tcW w:w="3195" w:type="dxa"/>
          </w:tcPr>
          <w:p w14:paraId="3174AA4E" w14:textId="77777777" w:rsidR="002E1B08" w:rsidRDefault="00000000">
            <w:pPr>
              <w:pStyle w:val="TableText"/>
            </w:pPr>
            <w:r>
              <w:t>urn:oid:2.16.840.1.113883.6.96</w:t>
            </w:r>
          </w:p>
        </w:tc>
        <w:tc>
          <w:tcPr>
            <w:tcW w:w="2520" w:type="dxa"/>
          </w:tcPr>
          <w:p w14:paraId="63B62F2D" w14:textId="77777777" w:rsidR="002E1B08" w:rsidRDefault="00000000">
            <w:pPr>
              <w:pStyle w:val="TableText"/>
            </w:pPr>
            <w:r>
              <w:t>Structure of base of lung (body structure)</w:t>
            </w:r>
          </w:p>
        </w:tc>
      </w:tr>
      <w:tr w:rsidR="002E1B08" w14:paraId="65878CDD" w14:textId="77777777">
        <w:trPr>
          <w:jc w:val="center"/>
        </w:trPr>
        <w:tc>
          <w:tcPr>
            <w:tcW w:w="1170" w:type="dxa"/>
          </w:tcPr>
          <w:p w14:paraId="38548185" w14:textId="77777777" w:rsidR="002E1B08" w:rsidRDefault="00000000">
            <w:pPr>
              <w:pStyle w:val="TableText"/>
            </w:pPr>
            <w:r>
              <w:t>10025002</w:t>
            </w:r>
          </w:p>
        </w:tc>
        <w:tc>
          <w:tcPr>
            <w:tcW w:w="3195" w:type="dxa"/>
          </w:tcPr>
          <w:p w14:paraId="1CF9A203" w14:textId="77777777" w:rsidR="002E1B08" w:rsidRDefault="00000000">
            <w:pPr>
              <w:pStyle w:val="TableText"/>
            </w:pPr>
            <w:r>
              <w:t>SNOMED CT</w:t>
            </w:r>
          </w:p>
        </w:tc>
        <w:tc>
          <w:tcPr>
            <w:tcW w:w="3195" w:type="dxa"/>
          </w:tcPr>
          <w:p w14:paraId="2FC906A3" w14:textId="77777777" w:rsidR="002E1B08" w:rsidRDefault="00000000">
            <w:pPr>
              <w:pStyle w:val="TableText"/>
            </w:pPr>
            <w:r>
              <w:t>urn:oid:2.16.840.1.113883.6.96</w:t>
            </w:r>
          </w:p>
        </w:tc>
        <w:tc>
          <w:tcPr>
            <w:tcW w:w="2520" w:type="dxa"/>
          </w:tcPr>
          <w:p w14:paraId="4E1061DF" w14:textId="77777777" w:rsidR="002E1B08" w:rsidRDefault="00000000">
            <w:pPr>
              <w:pStyle w:val="TableText"/>
            </w:pPr>
            <w:r>
              <w:t>Structure of base of phalanx of index finger (body structure)</w:t>
            </w:r>
          </w:p>
        </w:tc>
      </w:tr>
      <w:tr w:rsidR="002E1B08" w14:paraId="0E0FAF13" w14:textId="77777777">
        <w:trPr>
          <w:jc w:val="center"/>
        </w:trPr>
        <w:tc>
          <w:tcPr>
            <w:tcW w:w="1170" w:type="dxa"/>
          </w:tcPr>
          <w:p w14:paraId="1C33E6DC" w14:textId="77777777" w:rsidR="002E1B08" w:rsidRDefault="00000000">
            <w:pPr>
              <w:pStyle w:val="TableText"/>
            </w:pPr>
            <w:r>
              <w:t>10026001</w:t>
            </w:r>
          </w:p>
        </w:tc>
        <w:tc>
          <w:tcPr>
            <w:tcW w:w="3195" w:type="dxa"/>
          </w:tcPr>
          <w:p w14:paraId="0E2C40F8" w14:textId="77777777" w:rsidR="002E1B08" w:rsidRDefault="00000000">
            <w:pPr>
              <w:pStyle w:val="TableText"/>
            </w:pPr>
            <w:r>
              <w:t>SNOMED CT</w:t>
            </w:r>
          </w:p>
        </w:tc>
        <w:tc>
          <w:tcPr>
            <w:tcW w:w="3195" w:type="dxa"/>
          </w:tcPr>
          <w:p w14:paraId="52C522AA" w14:textId="77777777" w:rsidR="002E1B08" w:rsidRDefault="00000000">
            <w:pPr>
              <w:pStyle w:val="TableText"/>
            </w:pPr>
            <w:r>
              <w:t>urn:oid:2.16.840.1.113883.6.96</w:t>
            </w:r>
          </w:p>
        </w:tc>
        <w:tc>
          <w:tcPr>
            <w:tcW w:w="2520" w:type="dxa"/>
          </w:tcPr>
          <w:p w14:paraId="6FCFB2EA" w14:textId="77777777" w:rsidR="002E1B08" w:rsidRDefault="00000000">
            <w:pPr>
              <w:pStyle w:val="TableText"/>
            </w:pPr>
            <w:r>
              <w:t>Structure of ventral spinocerebellar tract of pons (body structure)</w:t>
            </w:r>
          </w:p>
        </w:tc>
      </w:tr>
      <w:tr w:rsidR="002E1B08" w14:paraId="1A094E65" w14:textId="77777777">
        <w:trPr>
          <w:jc w:val="center"/>
        </w:trPr>
        <w:tc>
          <w:tcPr>
            <w:tcW w:w="1170" w:type="dxa"/>
          </w:tcPr>
          <w:p w14:paraId="0ABC2D51" w14:textId="77777777" w:rsidR="002E1B08" w:rsidRDefault="00000000">
            <w:pPr>
              <w:pStyle w:val="TableText"/>
            </w:pPr>
            <w:r>
              <w:t>10036009</w:t>
            </w:r>
          </w:p>
        </w:tc>
        <w:tc>
          <w:tcPr>
            <w:tcW w:w="3195" w:type="dxa"/>
          </w:tcPr>
          <w:p w14:paraId="702345DA" w14:textId="77777777" w:rsidR="002E1B08" w:rsidRDefault="00000000">
            <w:pPr>
              <w:pStyle w:val="TableText"/>
            </w:pPr>
            <w:r>
              <w:t>SNOMED CT</w:t>
            </w:r>
          </w:p>
        </w:tc>
        <w:tc>
          <w:tcPr>
            <w:tcW w:w="3195" w:type="dxa"/>
          </w:tcPr>
          <w:p w14:paraId="143BBCB3" w14:textId="77777777" w:rsidR="002E1B08" w:rsidRDefault="00000000">
            <w:pPr>
              <w:pStyle w:val="TableText"/>
            </w:pPr>
            <w:r>
              <w:t>urn:oid:2.16.840.1.113883.6.96</w:t>
            </w:r>
          </w:p>
        </w:tc>
        <w:tc>
          <w:tcPr>
            <w:tcW w:w="2520" w:type="dxa"/>
          </w:tcPr>
          <w:p w14:paraId="52C2E649" w14:textId="77777777" w:rsidR="002E1B08" w:rsidRDefault="00000000">
            <w:pPr>
              <w:pStyle w:val="TableText"/>
            </w:pPr>
            <w:r>
              <w:t>Structure of nucleus pulposus of intervertebral disc of eighth thoracic vertebra (body structure)</w:t>
            </w:r>
          </w:p>
        </w:tc>
      </w:tr>
      <w:tr w:rsidR="002E1B08" w14:paraId="224D8F9F" w14:textId="77777777">
        <w:trPr>
          <w:jc w:val="center"/>
        </w:trPr>
        <w:tc>
          <w:tcPr>
            <w:tcW w:w="1170" w:type="dxa"/>
          </w:tcPr>
          <w:p w14:paraId="7211444B" w14:textId="77777777" w:rsidR="002E1B08" w:rsidRDefault="00000000">
            <w:pPr>
              <w:pStyle w:val="TableText"/>
            </w:pPr>
            <w:r>
              <w:t>10042008</w:t>
            </w:r>
          </w:p>
        </w:tc>
        <w:tc>
          <w:tcPr>
            <w:tcW w:w="3195" w:type="dxa"/>
          </w:tcPr>
          <w:p w14:paraId="1B75D5A7" w14:textId="77777777" w:rsidR="002E1B08" w:rsidRDefault="00000000">
            <w:pPr>
              <w:pStyle w:val="TableText"/>
            </w:pPr>
            <w:r>
              <w:t>SNOMED CT</w:t>
            </w:r>
          </w:p>
        </w:tc>
        <w:tc>
          <w:tcPr>
            <w:tcW w:w="3195" w:type="dxa"/>
          </w:tcPr>
          <w:p w14:paraId="12922A6F" w14:textId="77777777" w:rsidR="002E1B08" w:rsidRDefault="00000000">
            <w:pPr>
              <w:pStyle w:val="TableText"/>
            </w:pPr>
            <w:r>
              <w:t>urn:oid:2.16.840.1.113883.6.96</w:t>
            </w:r>
          </w:p>
        </w:tc>
        <w:tc>
          <w:tcPr>
            <w:tcW w:w="2520" w:type="dxa"/>
          </w:tcPr>
          <w:p w14:paraId="0C7291BC" w14:textId="77777777" w:rsidR="002E1B08" w:rsidRDefault="00000000">
            <w:pPr>
              <w:pStyle w:val="TableText"/>
            </w:pPr>
            <w:r>
              <w:t>Structure of intervertebral foramen of fifth thoracic vertebra (body structure)</w:t>
            </w:r>
          </w:p>
        </w:tc>
      </w:tr>
      <w:tr w:rsidR="002E1B08" w14:paraId="464A9EC1" w14:textId="77777777">
        <w:trPr>
          <w:jc w:val="center"/>
        </w:trPr>
        <w:tc>
          <w:tcPr>
            <w:tcW w:w="1170" w:type="dxa"/>
          </w:tcPr>
          <w:p w14:paraId="148B94B1" w14:textId="77777777" w:rsidR="002E1B08" w:rsidRDefault="00000000">
            <w:pPr>
              <w:pStyle w:val="TableText"/>
            </w:pPr>
            <w:r>
              <w:t>10047002</w:t>
            </w:r>
          </w:p>
        </w:tc>
        <w:tc>
          <w:tcPr>
            <w:tcW w:w="3195" w:type="dxa"/>
          </w:tcPr>
          <w:p w14:paraId="49D3FA2E" w14:textId="77777777" w:rsidR="002E1B08" w:rsidRDefault="00000000">
            <w:pPr>
              <w:pStyle w:val="TableText"/>
            </w:pPr>
            <w:r>
              <w:t>SNOMED CT</w:t>
            </w:r>
          </w:p>
        </w:tc>
        <w:tc>
          <w:tcPr>
            <w:tcW w:w="3195" w:type="dxa"/>
          </w:tcPr>
          <w:p w14:paraId="6431932C" w14:textId="77777777" w:rsidR="002E1B08" w:rsidRDefault="00000000">
            <w:pPr>
              <w:pStyle w:val="TableText"/>
            </w:pPr>
            <w:r>
              <w:t>urn:oid:2.16.840.1.113883.6.96</w:t>
            </w:r>
          </w:p>
        </w:tc>
        <w:tc>
          <w:tcPr>
            <w:tcW w:w="2520" w:type="dxa"/>
          </w:tcPr>
          <w:p w14:paraId="5CE7DE5E" w14:textId="77777777" w:rsidR="002E1B08" w:rsidRDefault="00000000">
            <w:pPr>
              <w:pStyle w:val="TableText"/>
            </w:pPr>
            <w:r>
              <w:t>Structure of transplanted lung (body structure)</w:t>
            </w:r>
          </w:p>
        </w:tc>
      </w:tr>
      <w:tr w:rsidR="002E1B08" w14:paraId="7C413047" w14:textId="77777777">
        <w:trPr>
          <w:jc w:val="center"/>
        </w:trPr>
        <w:tc>
          <w:tcPr>
            <w:tcW w:w="1170" w:type="dxa"/>
          </w:tcPr>
          <w:p w14:paraId="37B92D74" w14:textId="77777777" w:rsidR="002E1B08" w:rsidRDefault="00000000">
            <w:pPr>
              <w:pStyle w:val="TableText"/>
            </w:pPr>
            <w:r>
              <w:t>1005009</w:t>
            </w:r>
          </w:p>
        </w:tc>
        <w:tc>
          <w:tcPr>
            <w:tcW w:w="3195" w:type="dxa"/>
          </w:tcPr>
          <w:p w14:paraId="56117EBA" w14:textId="77777777" w:rsidR="002E1B08" w:rsidRDefault="00000000">
            <w:pPr>
              <w:pStyle w:val="TableText"/>
            </w:pPr>
            <w:r>
              <w:t>SNOMED CT</w:t>
            </w:r>
          </w:p>
        </w:tc>
        <w:tc>
          <w:tcPr>
            <w:tcW w:w="3195" w:type="dxa"/>
          </w:tcPr>
          <w:p w14:paraId="78377943" w14:textId="77777777" w:rsidR="002E1B08" w:rsidRDefault="00000000">
            <w:pPr>
              <w:pStyle w:val="TableText"/>
            </w:pPr>
            <w:r>
              <w:t>urn:oid:2.16.840.1.113883.6.96</w:t>
            </w:r>
          </w:p>
        </w:tc>
        <w:tc>
          <w:tcPr>
            <w:tcW w:w="2520" w:type="dxa"/>
          </w:tcPr>
          <w:p w14:paraId="0333FB6D" w14:textId="77777777" w:rsidR="002E1B08" w:rsidRDefault="00000000">
            <w:pPr>
              <w:pStyle w:val="TableText"/>
            </w:pPr>
            <w:r>
              <w:t>Entire diaphragmatic lymph node (body structure)</w:t>
            </w:r>
          </w:p>
        </w:tc>
      </w:tr>
      <w:tr w:rsidR="002E1B08" w14:paraId="37636C9D" w14:textId="77777777">
        <w:trPr>
          <w:jc w:val="center"/>
        </w:trPr>
        <w:tc>
          <w:tcPr>
            <w:tcW w:w="1170" w:type="dxa"/>
          </w:tcPr>
          <w:p w14:paraId="6BE61006" w14:textId="77777777" w:rsidR="002E1B08" w:rsidRDefault="00000000">
            <w:pPr>
              <w:pStyle w:val="TableText"/>
            </w:pPr>
            <w:r>
              <w:t>10052007</w:t>
            </w:r>
          </w:p>
        </w:tc>
        <w:tc>
          <w:tcPr>
            <w:tcW w:w="3195" w:type="dxa"/>
          </w:tcPr>
          <w:p w14:paraId="7401AD3D" w14:textId="77777777" w:rsidR="002E1B08" w:rsidRDefault="00000000">
            <w:pPr>
              <w:pStyle w:val="TableText"/>
            </w:pPr>
            <w:r>
              <w:t>SNOMED CT</w:t>
            </w:r>
          </w:p>
        </w:tc>
        <w:tc>
          <w:tcPr>
            <w:tcW w:w="3195" w:type="dxa"/>
          </w:tcPr>
          <w:p w14:paraId="7F5FEF1F" w14:textId="77777777" w:rsidR="002E1B08" w:rsidRDefault="00000000">
            <w:pPr>
              <w:pStyle w:val="TableText"/>
            </w:pPr>
            <w:r>
              <w:t>urn:oid:2.16.840.1.113883.6.96</w:t>
            </w:r>
          </w:p>
        </w:tc>
        <w:tc>
          <w:tcPr>
            <w:tcW w:w="2520" w:type="dxa"/>
          </w:tcPr>
          <w:p w14:paraId="1E65831B" w14:textId="77777777" w:rsidR="002E1B08" w:rsidRDefault="00000000">
            <w:pPr>
              <w:pStyle w:val="TableText"/>
            </w:pPr>
            <w:r>
              <w:t>Male structure (body structure)</w:t>
            </w:r>
          </w:p>
        </w:tc>
      </w:tr>
      <w:tr w:rsidR="002E1B08" w14:paraId="7B9EBE98" w14:textId="77777777">
        <w:trPr>
          <w:jc w:val="center"/>
        </w:trPr>
        <w:tc>
          <w:tcPr>
            <w:tcW w:w="1170" w:type="dxa"/>
          </w:tcPr>
          <w:p w14:paraId="7C4A99A6" w14:textId="77777777" w:rsidR="002E1B08" w:rsidRDefault="00000000">
            <w:pPr>
              <w:pStyle w:val="TableText"/>
            </w:pPr>
            <w:r>
              <w:t>10056005</w:t>
            </w:r>
          </w:p>
        </w:tc>
        <w:tc>
          <w:tcPr>
            <w:tcW w:w="3195" w:type="dxa"/>
          </w:tcPr>
          <w:p w14:paraId="54F5749B" w14:textId="77777777" w:rsidR="002E1B08" w:rsidRDefault="00000000">
            <w:pPr>
              <w:pStyle w:val="TableText"/>
            </w:pPr>
            <w:r>
              <w:t>SNOMED CT</w:t>
            </w:r>
          </w:p>
        </w:tc>
        <w:tc>
          <w:tcPr>
            <w:tcW w:w="3195" w:type="dxa"/>
          </w:tcPr>
          <w:p w14:paraId="67874F86" w14:textId="77777777" w:rsidR="002E1B08" w:rsidRDefault="00000000">
            <w:pPr>
              <w:pStyle w:val="TableText"/>
            </w:pPr>
            <w:r>
              <w:t>urn:oid:2.16.840.1.113883.6.96</w:t>
            </w:r>
          </w:p>
        </w:tc>
        <w:tc>
          <w:tcPr>
            <w:tcW w:w="2520" w:type="dxa"/>
          </w:tcPr>
          <w:p w14:paraId="4D02B320" w14:textId="77777777" w:rsidR="002E1B08" w:rsidRDefault="00000000">
            <w:pPr>
              <w:pStyle w:val="TableText"/>
            </w:pPr>
            <w:r>
              <w:t>Structure of ophthalmic nerve (body structure)</w:t>
            </w:r>
          </w:p>
        </w:tc>
      </w:tr>
      <w:tr w:rsidR="002E1B08" w14:paraId="4916EAD9" w14:textId="77777777">
        <w:trPr>
          <w:jc w:val="center"/>
        </w:trPr>
        <w:tc>
          <w:tcPr>
            <w:tcW w:w="1440" w:type="dxa"/>
            <w:gridSpan w:val="4"/>
          </w:tcPr>
          <w:p w14:paraId="1402C39C" w14:textId="77777777" w:rsidR="002E1B08" w:rsidRDefault="00000000">
            <w:pPr>
              <w:pStyle w:val="TableText"/>
            </w:pPr>
            <w:r>
              <w:t>...</w:t>
            </w:r>
          </w:p>
        </w:tc>
      </w:tr>
    </w:tbl>
    <w:p w14:paraId="0F3C62FF" w14:textId="77777777" w:rsidR="002E1B08" w:rsidRDefault="002E1B08">
      <w:pPr>
        <w:pStyle w:val="BodyText"/>
      </w:pPr>
    </w:p>
    <w:p w14:paraId="1AAE9426" w14:textId="77777777" w:rsidR="002E1B08" w:rsidRDefault="00000000">
      <w:pPr>
        <w:pStyle w:val="Caption"/>
        <w:ind w:left="130" w:right="115"/>
      </w:pPr>
      <w:bookmarkStart w:id="1025" w:name="_Toc119067337"/>
      <w:bookmarkStart w:id="1026" w:name="_Toc119072251"/>
      <w:bookmarkStart w:id="1027" w:name="_Toc120095173"/>
      <w:r>
        <w:lastRenderedPageBreak/>
        <w:t xml:space="preserve">Figure </w:t>
      </w:r>
      <w:r>
        <w:fldChar w:fldCharType="begin"/>
      </w:r>
      <w:r>
        <w:instrText>SEQ Figure \* ARABIC</w:instrText>
      </w:r>
      <w:r>
        <w:fldChar w:fldCharType="separate"/>
      </w:r>
      <w:r>
        <w:t>40</w:t>
      </w:r>
      <w:r>
        <w:fldChar w:fldCharType="end"/>
      </w:r>
      <w:r>
        <w:t>: Planned Procedure Example</w:t>
      </w:r>
      <w:bookmarkEnd w:id="1025"/>
      <w:bookmarkEnd w:id="1026"/>
      <w:bookmarkEnd w:id="1027"/>
    </w:p>
    <w:p w14:paraId="36764288" w14:textId="77777777" w:rsidR="002E1B08" w:rsidRDefault="00000000">
      <w:pPr>
        <w:pStyle w:val="Example"/>
        <w:ind w:left="130" w:right="115"/>
      </w:pPr>
      <w:r>
        <w:t>&lt;entry&gt;</w:t>
      </w:r>
    </w:p>
    <w:p w14:paraId="71E3353E" w14:textId="77777777" w:rsidR="002E1B08" w:rsidRDefault="00000000">
      <w:pPr>
        <w:pStyle w:val="Example"/>
        <w:ind w:left="130" w:right="115"/>
      </w:pPr>
      <w:r>
        <w:t xml:space="preserve">    &lt;procedure moodCode="RQO" classCode="PROC"&gt;</w:t>
      </w:r>
    </w:p>
    <w:p w14:paraId="347E838F" w14:textId="77777777" w:rsidR="002E1B08" w:rsidRDefault="00000000">
      <w:pPr>
        <w:pStyle w:val="Example"/>
        <w:ind w:left="130" w:right="115"/>
      </w:pPr>
      <w:r>
        <w:t xml:space="preserve">        &lt;!-- **Planned Procedure template ** --&gt;</w:t>
      </w:r>
    </w:p>
    <w:p w14:paraId="7489DE7C" w14:textId="77777777" w:rsidR="002E1B08" w:rsidRDefault="00000000">
      <w:pPr>
        <w:pStyle w:val="Example"/>
        <w:ind w:left="130" w:right="115"/>
      </w:pPr>
      <w:r>
        <w:t xml:space="preserve">        &lt;templateId root="2.16.840.1.113883.10.20.22.4.41" /&gt;</w:t>
      </w:r>
    </w:p>
    <w:p w14:paraId="68293D92" w14:textId="77777777" w:rsidR="002E1B08" w:rsidRDefault="00000000">
      <w:pPr>
        <w:pStyle w:val="Example"/>
        <w:ind w:left="130" w:right="115"/>
      </w:pPr>
      <w:r>
        <w:t xml:space="preserve">        &lt;templateId root="2.16.840.1.113883.10.20.22.4.41" extension="2014-06-09" /&gt;</w:t>
      </w:r>
    </w:p>
    <w:p w14:paraId="112BF411" w14:textId="77777777" w:rsidR="002E1B08" w:rsidRDefault="00000000">
      <w:pPr>
        <w:pStyle w:val="Example"/>
        <w:ind w:left="130" w:right="115"/>
      </w:pPr>
      <w:r>
        <w:t xml:space="preserve">        &lt;templateId root="2.16.840.1.113883.10.20.22.4.41" extension="2022-06-01" /&gt;</w:t>
      </w:r>
    </w:p>
    <w:p w14:paraId="5E3EE479" w14:textId="77777777" w:rsidR="002E1B08" w:rsidRDefault="00000000">
      <w:pPr>
        <w:pStyle w:val="Example"/>
        <w:ind w:left="130" w:right="115"/>
      </w:pPr>
      <w:r>
        <w:t xml:space="preserve">        &lt;!-- **Planned Procedure template ** --&gt;</w:t>
      </w:r>
    </w:p>
    <w:p w14:paraId="2DCFEDEB" w14:textId="77777777" w:rsidR="002E1B08" w:rsidRDefault="00000000">
      <w:pPr>
        <w:pStyle w:val="Example"/>
        <w:ind w:left="130" w:right="115"/>
      </w:pPr>
      <w:r>
        <w:t xml:space="preserve">        &lt;id root="9a6d1bac-17d3-4195-89c4-1121bc809b5a" /&gt;</w:t>
      </w:r>
    </w:p>
    <w:p w14:paraId="1CE722CB" w14:textId="77777777" w:rsidR="002E1B08" w:rsidRDefault="00000000">
      <w:pPr>
        <w:pStyle w:val="Example"/>
        <w:ind w:left="130" w:right="115"/>
      </w:pPr>
      <w:r>
        <w:t xml:space="preserve">        &lt;code code="73761001" codeSystem="2.16.840.1.113883.6.96" codeSystemName="SNOMED CT" displayName="Colonoscopy" /&gt;</w:t>
      </w:r>
    </w:p>
    <w:p w14:paraId="6A2E9817" w14:textId="77777777" w:rsidR="002E1B08" w:rsidRDefault="00000000">
      <w:pPr>
        <w:pStyle w:val="Example"/>
        <w:ind w:left="130" w:right="115"/>
      </w:pPr>
      <w:r>
        <w:t xml:space="preserve">        &lt;statusCode code="active" /&gt;</w:t>
      </w:r>
    </w:p>
    <w:p w14:paraId="188D9C19" w14:textId="77777777" w:rsidR="002E1B08" w:rsidRDefault="00000000">
      <w:pPr>
        <w:pStyle w:val="Example"/>
        <w:ind w:left="130" w:right="115"/>
      </w:pPr>
      <w:r>
        <w:t xml:space="preserve">        &lt;effectiveTime value="20130613" /&gt;</w:t>
      </w:r>
    </w:p>
    <w:p w14:paraId="0BAA3A96" w14:textId="77777777" w:rsidR="002E1B08" w:rsidRDefault="00000000">
      <w:pPr>
        <w:pStyle w:val="Example"/>
        <w:ind w:left="130" w:right="115"/>
      </w:pPr>
      <w:r>
        <w:t xml:space="preserve">        &lt;!-- Author Participation --&gt;</w:t>
      </w:r>
    </w:p>
    <w:p w14:paraId="1C963541" w14:textId="77777777" w:rsidR="002E1B08" w:rsidRDefault="00000000">
      <w:pPr>
        <w:pStyle w:val="Example"/>
        <w:ind w:left="130" w:right="115"/>
      </w:pPr>
      <w:r>
        <w:t xml:space="preserve">        &lt;author typeCode="AUT"&gt;</w:t>
      </w:r>
    </w:p>
    <w:p w14:paraId="4985D142" w14:textId="77777777" w:rsidR="002E1B08" w:rsidRDefault="00000000">
      <w:pPr>
        <w:pStyle w:val="Example"/>
        <w:ind w:left="130" w:right="115"/>
      </w:pPr>
      <w:r>
        <w:t xml:space="preserve">          ...</w:t>
      </w:r>
    </w:p>
    <w:p w14:paraId="2DB9B83B" w14:textId="77777777" w:rsidR="002E1B08" w:rsidRDefault="00000000">
      <w:pPr>
        <w:pStyle w:val="Example"/>
        <w:ind w:left="130" w:right="115"/>
      </w:pPr>
      <w:r>
        <w:t xml:space="preserve">        &lt;/author&gt;</w:t>
      </w:r>
    </w:p>
    <w:p w14:paraId="48DD6E73" w14:textId="77777777" w:rsidR="002E1B08" w:rsidRDefault="00000000">
      <w:pPr>
        <w:pStyle w:val="Example"/>
        <w:ind w:left="130" w:right="115"/>
      </w:pPr>
      <w:r>
        <w:t xml:space="preserve">        &lt;entryRelationship typeCode="REFR"&gt;</w:t>
      </w:r>
    </w:p>
    <w:p w14:paraId="71E30266" w14:textId="77777777" w:rsidR="002E1B08" w:rsidRDefault="00000000">
      <w:pPr>
        <w:pStyle w:val="Example"/>
        <w:ind w:left="130" w:right="115"/>
      </w:pPr>
      <w:r>
        <w:t xml:space="preserve">            &lt;observation classCode="OBS" moodCode="EVN"&gt;</w:t>
      </w:r>
    </w:p>
    <w:p w14:paraId="2CDFEDFB" w14:textId="77777777" w:rsidR="002E1B08" w:rsidRDefault="00000000">
      <w:pPr>
        <w:pStyle w:val="Example"/>
        <w:ind w:left="130" w:right="115"/>
      </w:pPr>
      <w:r>
        <w:t xml:space="preserve">                &lt;!-- Patient Priority Preference--&gt;</w:t>
      </w:r>
    </w:p>
    <w:p w14:paraId="25B97174" w14:textId="77777777" w:rsidR="002E1B08" w:rsidRDefault="00000000">
      <w:pPr>
        <w:pStyle w:val="Example"/>
        <w:ind w:left="130" w:right="115"/>
      </w:pPr>
      <w:r>
        <w:t xml:space="preserve">                &lt;templateId root="2.16.840.1.113883.10.20.22.4.142" /&gt;</w:t>
      </w:r>
    </w:p>
    <w:p w14:paraId="04B4E1B0" w14:textId="77777777" w:rsidR="00D36649" w:rsidRDefault="00D36649" w:rsidP="00D36649">
      <w:pPr>
        <w:pStyle w:val="Example"/>
        <w:ind w:left="130" w:right="115"/>
      </w:pPr>
      <w:r>
        <w:t xml:space="preserve">               ... </w:t>
      </w:r>
    </w:p>
    <w:p w14:paraId="46A3E8FD" w14:textId="77777777" w:rsidR="002E1B08" w:rsidRDefault="00000000">
      <w:pPr>
        <w:pStyle w:val="Example"/>
        <w:ind w:left="130" w:right="115"/>
      </w:pPr>
      <w:r>
        <w:t xml:space="preserve">            &lt;/observation&gt;</w:t>
      </w:r>
    </w:p>
    <w:p w14:paraId="192E0F0C" w14:textId="77777777" w:rsidR="002E1B08" w:rsidRDefault="00000000">
      <w:pPr>
        <w:pStyle w:val="Example"/>
        <w:ind w:left="130" w:right="115"/>
      </w:pPr>
      <w:r>
        <w:t xml:space="preserve">        &lt;/entryRelationship&gt;</w:t>
      </w:r>
    </w:p>
    <w:p w14:paraId="170410BC" w14:textId="77777777" w:rsidR="002E1B08" w:rsidRDefault="00000000">
      <w:pPr>
        <w:pStyle w:val="Example"/>
        <w:ind w:left="130" w:right="115"/>
      </w:pPr>
      <w:r>
        <w:t xml:space="preserve">        &lt;entryRelationship typeCode="REFR"&gt;</w:t>
      </w:r>
    </w:p>
    <w:p w14:paraId="1202B9D1" w14:textId="77777777" w:rsidR="002E1B08" w:rsidRDefault="00000000">
      <w:pPr>
        <w:pStyle w:val="Example"/>
        <w:ind w:left="130" w:right="115"/>
      </w:pPr>
      <w:r>
        <w:t xml:space="preserve">            &lt;observation classCode="OBS" moodCode="EVN"&gt;</w:t>
      </w:r>
    </w:p>
    <w:p w14:paraId="0D9F3F46" w14:textId="77777777" w:rsidR="002E1B08" w:rsidRDefault="00000000">
      <w:pPr>
        <w:pStyle w:val="Example"/>
        <w:ind w:left="130" w:right="115"/>
      </w:pPr>
      <w:r>
        <w:t xml:space="preserve">                &lt;!-- Provider Priority Preference--&gt;</w:t>
      </w:r>
    </w:p>
    <w:p w14:paraId="314B2AAF" w14:textId="77777777" w:rsidR="002E1B08" w:rsidRDefault="00000000">
      <w:pPr>
        <w:pStyle w:val="Example"/>
        <w:ind w:left="130" w:right="115"/>
      </w:pPr>
      <w:r>
        <w:t xml:space="preserve">                &lt;templateId root="2.16.840.1.113883.10.20.22.4.143" /&gt;</w:t>
      </w:r>
    </w:p>
    <w:p w14:paraId="4D2F34CB" w14:textId="7DB427CD" w:rsidR="002E1B08" w:rsidRDefault="00000000">
      <w:pPr>
        <w:pStyle w:val="Example"/>
        <w:ind w:left="130" w:right="115"/>
      </w:pPr>
      <w:r>
        <w:t xml:space="preserve">               ... </w:t>
      </w:r>
    </w:p>
    <w:p w14:paraId="27091CC6" w14:textId="77777777" w:rsidR="002E1B08" w:rsidRDefault="00000000">
      <w:pPr>
        <w:pStyle w:val="Example"/>
        <w:ind w:left="130" w:right="115"/>
      </w:pPr>
      <w:r>
        <w:t xml:space="preserve">            &lt;/observation&gt;</w:t>
      </w:r>
    </w:p>
    <w:p w14:paraId="23A1A748" w14:textId="77777777" w:rsidR="002E1B08" w:rsidRDefault="00000000">
      <w:pPr>
        <w:pStyle w:val="Example"/>
        <w:ind w:left="130" w:right="115"/>
      </w:pPr>
      <w:r>
        <w:t xml:space="preserve">        &lt;/entryRelationship&gt;</w:t>
      </w:r>
    </w:p>
    <w:p w14:paraId="0B9B3659" w14:textId="77777777" w:rsidR="002E1B08" w:rsidRDefault="00000000">
      <w:pPr>
        <w:pStyle w:val="Example"/>
        <w:ind w:left="130" w:right="115"/>
      </w:pPr>
      <w:r>
        <w:t xml:space="preserve">        &lt;entryRelationship typeCode="RSON"&gt;</w:t>
      </w:r>
    </w:p>
    <w:p w14:paraId="5C80A8DB" w14:textId="77777777" w:rsidR="002E1B08" w:rsidRDefault="00000000">
      <w:pPr>
        <w:pStyle w:val="Example"/>
        <w:ind w:left="130" w:right="115"/>
      </w:pPr>
      <w:r>
        <w:t xml:space="preserve">            &lt;observation classCode="OBS" moodCode="EVN"&gt;</w:t>
      </w:r>
    </w:p>
    <w:p w14:paraId="4EDAC00F" w14:textId="77777777" w:rsidR="002E1B08" w:rsidRDefault="00000000">
      <w:pPr>
        <w:pStyle w:val="Example"/>
        <w:ind w:left="130" w:right="115"/>
      </w:pPr>
      <w:r>
        <w:t xml:space="preserve">                &lt;!-- Indication--&gt;</w:t>
      </w:r>
    </w:p>
    <w:p w14:paraId="3906EBDF" w14:textId="77777777" w:rsidR="002E1B08" w:rsidRDefault="00000000">
      <w:pPr>
        <w:pStyle w:val="Example"/>
        <w:ind w:left="130" w:right="115"/>
      </w:pPr>
      <w:r>
        <w:t xml:space="preserve">                &lt;templateId root="2.16.840.1.113883.10.20.22.4.19" extension="2014-06-09" /&gt;</w:t>
      </w:r>
    </w:p>
    <w:p w14:paraId="0F0D5EDD" w14:textId="1D771143" w:rsidR="002E1B08" w:rsidRDefault="00000000">
      <w:pPr>
        <w:pStyle w:val="Example"/>
        <w:ind w:left="130" w:right="115"/>
      </w:pPr>
      <w:r>
        <w:t xml:space="preserve">               ... </w:t>
      </w:r>
    </w:p>
    <w:p w14:paraId="0EFCFC56" w14:textId="77777777" w:rsidR="002E1B08" w:rsidRDefault="00000000">
      <w:pPr>
        <w:pStyle w:val="Example"/>
        <w:ind w:left="130" w:right="115"/>
      </w:pPr>
      <w:r>
        <w:t xml:space="preserve">            &lt;/observation&gt;</w:t>
      </w:r>
    </w:p>
    <w:p w14:paraId="1A691DA0" w14:textId="77777777" w:rsidR="002E1B08" w:rsidRDefault="00000000">
      <w:pPr>
        <w:pStyle w:val="Example"/>
        <w:ind w:left="130" w:right="115"/>
      </w:pPr>
      <w:r>
        <w:t xml:space="preserve">        &lt;/entryRelationship&gt;</w:t>
      </w:r>
    </w:p>
    <w:p w14:paraId="4DA2474F" w14:textId="77777777" w:rsidR="002E1B08" w:rsidRDefault="00000000">
      <w:pPr>
        <w:pStyle w:val="Example"/>
        <w:ind w:left="130" w:right="115"/>
      </w:pPr>
      <w:r>
        <w:t xml:space="preserve">        &lt;entryRelationship typeCode="SUBJ"&gt;</w:t>
      </w:r>
    </w:p>
    <w:p w14:paraId="659686C7" w14:textId="77777777" w:rsidR="002E1B08" w:rsidRDefault="00000000">
      <w:pPr>
        <w:pStyle w:val="Example"/>
        <w:ind w:left="130" w:right="115"/>
      </w:pPr>
      <w:r>
        <w:t xml:space="preserve">            &lt;act classCode="ACT" moodCode="INT"&gt;</w:t>
      </w:r>
    </w:p>
    <w:p w14:paraId="5ABD5B68" w14:textId="77777777" w:rsidR="002E1B08" w:rsidRDefault="00000000">
      <w:pPr>
        <w:pStyle w:val="Example"/>
        <w:ind w:left="130" w:right="115"/>
      </w:pPr>
      <w:r>
        <w:t xml:space="preserve">                &lt;!-- Instruction--&gt;</w:t>
      </w:r>
    </w:p>
    <w:p w14:paraId="2D6879D4" w14:textId="77777777" w:rsidR="002E1B08" w:rsidRDefault="00000000">
      <w:pPr>
        <w:pStyle w:val="Example"/>
        <w:ind w:left="130" w:right="115"/>
      </w:pPr>
      <w:r>
        <w:t xml:space="preserve">                &lt;templateId root="2.16.840.1.113883.10.20.22.4.20" extension="2014-06-09" /&gt;</w:t>
      </w:r>
    </w:p>
    <w:p w14:paraId="2461E1B7" w14:textId="2604E517" w:rsidR="002E1B08" w:rsidRDefault="00000000">
      <w:pPr>
        <w:pStyle w:val="Example"/>
        <w:ind w:left="130" w:right="115"/>
      </w:pPr>
      <w:r>
        <w:t xml:space="preserve">               ... </w:t>
      </w:r>
    </w:p>
    <w:p w14:paraId="5A1CDFBA" w14:textId="77777777" w:rsidR="002E1B08" w:rsidRDefault="00000000">
      <w:pPr>
        <w:pStyle w:val="Example"/>
        <w:ind w:left="130" w:right="115"/>
      </w:pPr>
      <w:r>
        <w:t xml:space="preserve">            &lt;/act&gt;</w:t>
      </w:r>
    </w:p>
    <w:p w14:paraId="20BFCFE5" w14:textId="77777777" w:rsidR="002E1B08" w:rsidRDefault="00000000">
      <w:pPr>
        <w:pStyle w:val="Example"/>
        <w:ind w:left="130" w:right="115"/>
      </w:pPr>
      <w:r>
        <w:t xml:space="preserve">        &lt;/entryRelationship&gt;</w:t>
      </w:r>
    </w:p>
    <w:p w14:paraId="79973830" w14:textId="77777777" w:rsidR="002E1B08" w:rsidRDefault="00000000">
      <w:pPr>
        <w:pStyle w:val="Example"/>
        <w:ind w:left="130" w:right="115"/>
      </w:pPr>
      <w:r>
        <w:t xml:space="preserve">        &lt;entryRelationship typeCode="COMP"&gt;</w:t>
      </w:r>
    </w:p>
    <w:p w14:paraId="39538BE3" w14:textId="77777777" w:rsidR="002E1B08" w:rsidRDefault="00000000">
      <w:pPr>
        <w:pStyle w:val="Example"/>
        <w:ind w:left="130" w:right="115"/>
      </w:pPr>
      <w:r>
        <w:t xml:space="preserve">            &lt;observation classCode="ACT" moodCode="INT"&gt;</w:t>
      </w:r>
    </w:p>
    <w:p w14:paraId="552A6672" w14:textId="77777777" w:rsidR="002E1B08" w:rsidRDefault="00000000">
      <w:pPr>
        <w:pStyle w:val="Example"/>
        <w:ind w:left="130" w:right="115"/>
      </w:pPr>
      <w:r>
        <w:t xml:space="preserve">                &lt;!-- Planned Coverage --&gt;</w:t>
      </w:r>
    </w:p>
    <w:p w14:paraId="56A8FB3B" w14:textId="77777777" w:rsidR="002E1B08" w:rsidRDefault="00000000">
      <w:pPr>
        <w:pStyle w:val="Example"/>
        <w:ind w:left="130" w:right="115"/>
      </w:pPr>
      <w:r>
        <w:t xml:space="preserve">                &lt;templateId root="2.16.840.1.113883.10.20.22.4.129" /&gt;</w:t>
      </w:r>
    </w:p>
    <w:p w14:paraId="2BBADBC7" w14:textId="77777777" w:rsidR="002E1B08" w:rsidRDefault="00000000">
      <w:pPr>
        <w:pStyle w:val="Example"/>
        <w:ind w:left="130" w:right="115"/>
      </w:pPr>
      <w:r>
        <w:t xml:space="preserve">               ...</w:t>
      </w:r>
    </w:p>
    <w:p w14:paraId="7CDB8064" w14:textId="77777777" w:rsidR="002E1B08" w:rsidRDefault="00000000">
      <w:pPr>
        <w:pStyle w:val="Example"/>
        <w:ind w:left="130" w:right="115"/>
      </w:pPr>
      <w:r>
        <w:t xml:space="preserve">            &lt;/observation&gt;</w:t>
      </w:r>
    </w:p>
    <w:p w14:paraId="0BD980CE" w14:textId="77777777" w:rsidR="002E1B08" w:rsidRDefault="00000000">
      <w:pPr>
        <w:pStyle w:val="Example"/>
        <w:ind w:left="130" w:right="115"/>
      </w:pPr>
      <w:r>
        <w:t xml:space="preserve">        &lt;/entryRelationship&gt;</w:t>
      </w:r>
    </w:p>
    <w:p w14:paraId="322F17B5" w14:textId="77777777" w:rsidR="002E1B08" w:rsidRDefault="00000000">
      <w:pPr>
        <w:pStyle w:val="Example"/>
        <w:ind w:left="130" w:right="115"/>
      </w:pPr>
      <w:r>
        <w:t xml:space="preserve">    &lt;/procedure&gt;</w:t>
      </w:r>
    </w:p>
    <w:p w14:paraId="53AD4F6C" w14:textId="77777777" w:rsidR="002E1B08" w:rsidRDefault="00000000">
      <w:pPr>
        <w:pStyle w:val="Example"/>
        <w:ind w:left="130" w:right="115"/>
      </w:pPr>
      <w:r>
        <w:t>&lt;/entry&gt;</w:t>
      </w:r>
    </w:p>
    <w:p w14:paraId="3ACCC5D1" w14:textId="77777777" w:rsidR="002E1B08" w:rsidRDefault="002E1B08">
      <w:pPr>
        <w:pStyle w:val="BodyText"/>
      </w:pPr>
    </w:p>
    <w:p w14:paraId="5CCDA5C3" w14:textId="77777777" w:rsidR="002E1B08" w:rsidRDefault="00000000">
      <w:pPr>
        <w:pStyle w:val="Caption"/>
        <w:ind w:left="130" w:right="115"/>
      </w:pPr>
      <w:bookmarkStart w:id="1028" w:name="_Toc119067338"/>
      <w:bookmarkStart w:id="1029" w:name="_Toc119072252"/>
      <w:bookmarkStart w:id="1030" w:name="_Toc120095174"/>
      <w:r>
        <w:t xml:space="preserve">Figure </w:t>
      </w:r>
      <w:r>
        <w:fldChar w:fldCharType="begin"/>
      </w:r>
      <w:r>
        <w:instrText>SEQ Figure \* ARABIC</w:instrText>
      </w:r>
      <w:r>
        <w:fldChar w:fldCharType="separate"/>
      </w:r>
      <w:r>
        <w:t>41</w:t>
      </w:r>
      <w:r>
        <w:fldChar w:fldCharType="end"/>
      </w:r>
      <w:r>
        <w:t>: Social Determinant of Health Planned Procedure Example</w:t>
      </w:r>
      <w:bookmarkEnd w:id="1028"/>
      <w:bookmarkEnd w:id="1029"/>
      <w:bookmarkEnd w:id="1030"/>
    </w:p>
    <w:p w14:paraId="03857A56" w14:textId="77777777" w:rsidR="002E1B08" w:rsidRDefault="00000000">
      <w:pPr>
        <w:pStyle w:val="Example"/>
        <w:ind w:left="130" w:right="115"/>
      </w:pPr>
      <w:r>
        <w:t>&lt;entry&gt;</w:t>
      </w:r>
    </w:p>
    <w:p w14:paraId="32B2DD2E" w14:textId="77777777" w:rsidR="002E1B08" w:rsidRDefault="00000000">
      <w:pPr>
        <w:pStyle w:val="Example"/>
        <w:ind w:left="130" w:right="115"/>
      </w:pPr>
      <w:r>
        <w:t xml:space="preserve">    &lt;procedure classCode="PROC" moodCode="RQO"&gt;</w:t>
      </w:r>
    </w:p>
    <w:p w14:paraId="12DC006F" w14:textId="77777777" w:rsidR="002E1B08" w:rsidRDefault="00000000">
      <w:pPr>
        <w:pStyle w:val="Example"/>
        <w:ind w:left="130" w:right="115"/>
      </w:pPr>
      <w:r>
        <w:t xml:space="preserve">        &lt;templateId root="2.16.840.1.113883.10.20.22.4.41"/&gt;</w:t>
      </w:r>
    </w:p>
    <w:p w14:paraId="1D096A2F" w14:textId="77777777" w:rsidR="002E1B08" w:rsidRDefault="00000000">
      <w:pPr>
        <w:pStyle w:val="Example"/>
        <w:ind w:left="130" w:right="115"/>
      </w:pPr>
      <w:r>
        <w:t xml:space="preserve">        &lt;templateId root="2.16.840.1.113883.10.20.22.4.41" extension="2014-06-09"/&gt;</w:t>
      </w:r>
    </w:p>
    <w:p w14:paraId="0D3B47F9" w14:textId="77777777" w:rsidR="002E1B08" w:rsidRDefault="00000000">
      <w:pPr>
        <w:pStyle w:val="Example"/>
        <w:ind w:left="130" w:right="115"/>
      </w:pPr>
      <w:r>
        <w:t xml:space="preserve">        &lt;templateId root="2.16.840.1.113883.10.20.22.4.41" extension="2022-06-01"/&gt;</w:t>
      </w:r>
    </w:p>
    <w:p w14:paraId="3644C618" w14:textId="77777777" w:rsidR="002E1B08" w:rsidRDefault="00000000">
      <w:pPr>
        <w:pStyle w:val="Example"/>
        <w:ind w:left="130" w:right="115"/>
      </w:pPr>
      <w:r>
        <w:t xml:space="preserve">        &lt;id extension="2448483" root="1.2.840.114350.1.13.5552.1.7.2.798268"/&gt;</w:t>
      </w:r>
    </w:p>
    <w:p w14:paraId="077047C3" w14:textId="77777777" w:rsidR="002E1B08" w:rsidRDefault="00000000">
      <w:pPr>
        <w:pStyle w:val="Example"/>
        <w:ind w:left="130" w:right="115"/>
      </w:pPr>
      <w:r>
        <w:t xml:space="preserve">        &lt;code code="464171000124102" codeSystem="2.16.840.1.113883.6.96" displayName="Referral to Senior Farmers' Market Nutrition Program (procedure)" codeSystemName="SNOMED-CT"&gt;</w:t>
      </w:r>
    </w:p>
    <w:p w14:paraId="797DAA6D" w14:textId="77777777" w:rsidR="002E1B08" w:rsidRDefault="00000000">
      <w:pPr>
        <w:pStyle w:val="Example"/>
        <w:ind w:left="130" w:right="115"/>
      </w:pPr>
      <w:r>
        <w:t xml:space="preserve">            &lt;originalText&gt;</w:t>
      </w:r>
    </w:p>
    <w:p w14:paraId="65000657" w14:textId="77777777" w:rsidR="002E1B08" w:rsidRDefault="00000000">
      <w:pPr>
        <w:pStyle w:val="Example"/>
        <w:ind w:left="130" w:right="115"/>
      </w:pPr>
      <w:r>
        <w:t xml:space="preserve">                &lt;reference value="#Procedure1name"/&gt;</w:t>
      </w:r>
    </w:p>
    <w:p w14:paraId="4D00236D" w14:textId="77777777" w:rsidR="002E1B08" w:rsidRDefault="00000000">
      <w:pPr>
        <w:pStyle w:val="Example"/>
        <w:ind w:left="130" w:right="115"/>
      </w:pPr>
      <w:r>
        <w:t xml:space="preserve">            &lt;/originalText&gt;</w:t>
      </w:r>
    </w:p>
    <w:p w14:paraId="195BF50D" w14:textId="77777777" w:rsidR="002E1B08" w:rsidRDefault="00000000">
      <w:pPr>
        <w:pStyle w:val="Example"/>
        <w:ind w:left="130" w:right="115"/>
      </w:pPr>
      <w:r>
        <w:t xml:space="preserve">        &lt;/code&gt;</w:t>
      </w:r>
    </w:p>
    <w:p w14:paraId="77D4AF23" w14:textId="77777777" w:rsidR="002E1B08" w:rsidRDefault="00000000">
      <w:pPr>
        <w:pStyle w:val="Example"/>
        <w:ind w:left="130" w:right="115"/>
      </w:pPr>
      <w:r>
        <w:t xml:space="preserve">        &lt;text&gt;</w:t>
      </w:r>
    </w:p>
    <w:p w14:paraId="354FD37E" w14:textId="77777777" w:rsidR="002E1B08" w:rsidRDefault="00000000">
      <w:pPr>
        <w:pStyle w:val="Example"/>
        <w:ind w:left="130" w:right="115"/>
      </w:pPr>
      <w:r>
        <w:t xml:space="preserve">            &lt;reference value="#Procedure1"/&gt;</w:t>
      </w:r>
    </w:p>
    <w:p w14:paraId="52715354" w14:textId="77777777" w:rsidR="002E1B08" w:rsidRDefault="00000000">
      <w:pPr>
        <w:pStyle w:val="Example"/>
        <w:ind w:left="130" w:right="115"/>
      </w:pPr>
      <w:r>
        <w:t xml:space="preserve">        &lt;/text&gt;</w:t>
      </w:r>
    </w:p>
    <w:p w14:paraId="60968D16" w14:textId="77777777" w:rsidR="002E1B08" w:rsidRDefault="00000000">
      <w:pPr>
        <w:pStyle w:val="Example"/>
        <w:ind w:left="130" w:right="115"/>
      </w:pPr>
      <w:r>
        <w:t xml:space="preserve">        &lt;statusCode code="completed"/&gt;</w:t>
      </w:r>
    </w:p>
    <w:p w14:paraId="0AAF8174" w14:textId="77777777" w:rsidR="002E1B08" w:rsidRDefault="00000000">
      <w:pPr>
        <w:pStyle w:val="Example"/>
        <w:ind w:left="130" w:right="115"/>
      </w:pPr>
      <w:r>
        <w:t xml:space="preserve">        &lt;effectiveTime value="20160413"/&gt;</w:t>
      </w:r>
    </w:p>
    <w:p w14:paraId="0A05E74E" w14:textId="77777777" w:rsidR="002E1B08" w:rsidRDefault="00000000">
      <w:pPr>
        <w:pStyle w:val="Example"/>
        <w:ind w:left="130" w:right="115"/>
      </w:pPr>
      <w:r>
        <w:t xml:space="preserve">    &lt;/procedure&gt;</w:t>
      </w:r>
    </w:p>
    <w:p w14:paraId="1F875C9A" w14:textId="77777777" w:rsidR="002E1B08" w:rsidRDefault="00000000">
      <w:pPr>
        <w:pStyle w:val="Example"/>
        <w:ind w:left="130" w:right="115"/>
      </w:pPr>
      <w:r>
        <w:t>&lt;/entry&gt;</w:t>
      </w:r>
    </w:p>
    <w:p w14:paraId="26F83B71" w14:textId="77777777" w:rsidR="002E1B08" w:rsidRDefault="002E1B08">
      <w:pPr>
        <w:pStyle w:val="BodyText"/>
      </w:pPr>
    </w:p>
    <w:p w14:paraId="1C0D1A12" w14:textId="77777777" w:rsidR="002E1B08" w:rsidRPr="0021629C" w:rsidRDefault="00000000">
      <w:pPr>
        <w:pStyle w:val="Heading2nospace"/>
      </w:pPr>
      <w:bookmarkStart w:id="1031" w:name="E_Policy_Activity_V4"/>
      <w:bookmarkStart w:id="1032" w:name="_Toc119067278"/>
      <w:bookmarkStart w:id="1033" w:name="_Toc119074763"/>
      <w:bookmarkStart w:id="1034" w:name="_Toc120095114"/>
      <w:r w:rsidRPr="0021629C">
        <w:t>Policy Activity (V4)</w:t>
      </w:r>
      <w:bookmarkEnd w:id="1031"/>
      <w:bookmarkEnd w:id="1032"/>
      <w:bookmarkEnd w:id="1033"/>
      <w:bookmarkEnd w:id="1034"/>
    </w:p>
    <w:p w14:paraId="3DADEAF9" w14:textId="77777777" w:rsidR="002E1B08" w:rsidRDefault="00000000">
      <w:pPr>
        <w:pStyle w:val="BracketData"/>
      </w:pPr>
      <w:r>
        <w:t>[act: identifier urn:hl7ii:2.16.840.1.113883.10.20.22.4.61:2023-05-01 (open)]</w:t>
      </w:r>
    </w:p>
    <w:p w14:paraId="541C2268" w14:textId="77777777" w:rsidR="002E1B08" w:rsidRDefault="00000000">
      <w:r>
        <w:t>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14:paraId="5660C25A" w14:textId="77777777" w:rsidR="002E1B08" w:rsidRDefault="00000000">
      <w:pPr>
        <w:pStyle w:val="Caption"/>
      </w:pPr>
      <w:bookmarkStart w:id="1035" w:name="_Toc119067418"/>
      <w:bookmarkStart w:id="1036" w:name="_Toc119074842"/>
      <w:bookmarkStart w:id="1037" w:name="_Toc120095053"/>
      <w:r w:rsidRPr="00D36649">
        <w:lastRenderedPageBreak/>
        <w:t xml:space="preserve">Table </w:t>
      </w:r>
      <w:r w:rsidRPr="00D36649">
        <w:fldChar w:fldCharType="begin"/>
      </w:r>
      <w:r w:rsidRPr="00D36649">
        <w:instrText>SEQ Table \* ARABIC</w:instrText>
      </w:r>
      <w:r w:rsidRPr="00D36649">
        <w:fldChar w:fldCharType="separate"/>
      </w:r>
      <w:r w:rsidRPr="00D36649">
        <w:t>60</w:t>
      </w:r>
      <w:r w:rsidRPr="00D36649">
        <w:fldChar w:fldCharType="end"/>
      </w:r>
      <w:r w:rsidRPr="00D36649">
        <w:t>: Policy Activity (V4) Constraints Overview</w:t>
      </w:r>
      <w:bookmarkEnd w:id="1035"/>
      <w:bookmarkEnd w:id="1036"/>
      <w:bookmarkEnd w:id="103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23AB22C8" w14:textId="77777777">
        <w:trPr>
          <w:cantSplit/>
          <w:tblHeader/>
          <w:jc w:val="center"/>
        </w:trPr>
        <w:tc>
          <w:tcPr>
            <w:tcW w:w="0" w:type="dxa"/>
            <w:shd w:val="clear" w:color="auto" w:fill="E6E6E6"/>
            <w:noWrap/>
          </w:tcPr>
          <w:p w14:paraId="590CD6FA" w14:textId="77777777" w:rsidR="002E1B08" w:rsidRDefault="00000000">
            <w:pPr>
              <w:pStyle w:val="TableHead"/>
            </w:pPr>
            <w:r>
              <w:t>XPath</w:t>
            </w:r>
          </w:p>
        </w:tc>
        <w:tc>
          <w:tcPr>
            <w:tcW w:w="720" w:type="dxa"/>
            <w:shd w:val="clear" w:color="auto" w:fill="E6E6E6"/>
            <w:noWrap/>
          </w:tcPr>
          <w:p w14:paraId="5CA01E51" w14:textId="77777777" w:rsidR="002E1B08" w:rsidRDefault="00000000">
            <w:pPr>
              <w:pStyle w:val="TableHead"/>
            </w:pPr>
            <w:r>
              <w:t>Card.</w:t>
            </w:r>
          </w:p>
        </w:tc>
        <w:tc>
          <w:tcPr>
            <w:tcW w:w="1152" w:type="dxa"/>
            <w:shd w:val="clear" w:color="auto" w:fill="E6E6E6"/>
            <w:noWrap/>
          </w:tcPr>
          <w:p w14:paraId="05B8000B" w14:textId="77777777" w:rsidR="002E1B08" w:rsidRDefault="00000000">
            <w:pPr>
              <w:pStyle w:val="TableHead"/>
            </w:pPr>
            <w:r>
              <w:t>Verb</w:t>
            </w:r>
          </w:p>
        </w:tc>
        <w:tc>
          <w:tcPr>
            <w:tcW w:w="864" w:type="dxa"/>
            <w:shd w:val="clear" w:color="auto" w:fill="E6E6E6"/>
            <w:noWrap/>
          </w:tcPr>
          <w:p w14:paraId="7EE647B6" w14:textId="77777777" w:rsidR="002E1B08" w:rsidRDefault="00000000">
            <w:pPr>
              <w:pStyle w:val="TableHead"/>
            </w:pPr>
            <w:r>
              <w:t>Data Type</w:t>
            </w:r>
          </w:p>
        </w:tc>
        <w:tc>
          <w:tcPr>
            <w:tcW w:w="864" w:type="dxa"/>
            <w:shd w:val="clear" w:color="auto" w:fill="E6E6E6"/>
            <w:noWrap/>
          </w:tcPr>
          <w:p w14:paraId="635A0747" w14:textId="77777777" w:rsidR="002E1B08" w:rsidRDefault="00000000">
            <w:pPr>
              <w:pStyle w:val="TableHead"/>
            </w:pPr>
            <w:r>
              <w:t>CONF#</w:t>
            </w:r>
          </w:p>
        </w:tc>
        <w:tc>
          <w:tcPr>
            <w:tcW w:w="864" w:type="dxa"/>
            <w:shd w:val="clear" w:color="auto" w:fill="E6E6E6"/>
            <w:noWrap/>
          </w:tcPr>
          <w:p w14:paraId="0FD619DE" w14:textId="77777777" w:rsidR="002E1B08" w:rsidRDefault="00000000">
            <w:pPr>
              <w:pStyle w:val="TableHead"/>
            </w:pPr>
            <w:r>
              <w:t>Value</w:t>
            </w:r>
          </w:p>
        </w:tc>
      </w:tr>
      <w:tr w:rsidR="002E1B08" w14:paraId="08300567" w14:textId="77777777">
        <w:trPr>
          <w:jc w:val="center"/>
        </w:trPr>
        <w:tc>
          <w:tcPr>
            <w:tcW w:w="10160" w:type="dxa"/>
            <w:gridSpan w:val="6"/>
          </w:tcPr>
          <w:p w14:paraId="776210EB" w14:textId="77777777" w:rsidR="002E1B08" w:rsidRDefault="00000000">
            <w:pPr>
              <w:pStyle w:val="TableText"/>
            </w:pPr>
            <w:r>
              <w:t>act (identifier: urn:hl7ii:2.16.840.1.113883.10.20.22.4.61:2023-05-01)</w:t>
            </w:r>
          </w:p>
        </w:tc>
      </w:tr>
      <w:tr w:rsidR="002E1B08" w14:paraId="221CF2E0" w14:textId="77777777">
        <w:trPr>
          <w:jc w:val="center"/>
        </w:trPr>
        <w:tc>
          <w:tcPr>
            <w:tcW w:w="3345" w:type="dxa"/>
          </w:tcPr>
          <w:p w14:paraId="354C07FA" w14:textId="77777777" w:rsidR="002E1B08" w:rsidRDefault="00000000">
            <w:pPr>
              <w:pStyle w:val="TableText"/>
            </w:pPr>
            <w:r>
              <w:tab/>
              <w:t>@classCode</w:t>
            </w:r>
          </w:p>
        </w:tc>
        <w:tc>
          <w:tcPr>
            <w:tcW w:w="720" w:type="dxa"/>
          </w:tcPr>
          <w:p w14:paraId="40DAC734" w14:textId="77777777" w:rsidR="002E1B08" w:rsidRDefault="00000000">
            <w:pPr>
              <w:pStyle w:val="TableText"/>
            </w:pPr>
            <w:r>
              <w:t>1..1</w:t>
            </w:r>
          </w:p>
        </w:tc>
        <w:tc>
          <w:tcPr>
            <w:tcW w:w="1152" w:type="dxa"/>
          </w:tcPr>
          <w:p w14:paraId="2418F760" w14:textId="77777777" w:rsidR="002E1B08" w:rsidRDefault="00000000">
            <w:pPr>
              <w:pStyle w:val="TableText"/>
            </w:pPr>
            <w:r>
              <w:t>SHALL</w:t>
            </w:r>
          </w:p>
        </w:tc>
        <w:tc>
          <w:tcPr>
            <w:tcW w:w="864" w:type="dxa"/>
          </w:tcPr>
          <w:p w14:paraId="6CD6DD69" w14:textId="77777777" w:rsidR="002E1B08" w:rsidRDefault="002E1B08">
            <w:pPr>
              <w:pStyle w:val="TableText"/>
            </w:pPr>
          </w:p>
        </w:tc>
        <w:tc>
          <w:tcPr>
            <w:tcW w:w="1104" w:type="dxa"/>
          </w:tcPr>
          <w:p w14:paraId="09F9068D" w14:textId="77777777" w:rsidR="002E1B08" w:rsidRDefault="00000000">
            <w:pPr>
              <w:pStyle w:val="TableText"/>
            </w:pPr>
            <w:hyperlink w:anchor="C_4537-8898">
              <w:r>
                <w:rPr>
                  <w:rStyle w:val="HyperlinkText9pt"/>
                </w:rPr>
                <w:t>4537-8898</w:t>
              </w:r>
            </w:hyperlink>
          </w:p>
        </w:tc>
        <w:tc>
          <w:tcPr>
            <w:tcW w:w="2975" w:type="dxa"/>
          </w:tcPr>
          <w:p w14:paraId="317CF703" w14:textId="77777777" w:rsidR="002E1B08" w:rsidRDefault="00000000">
            <w:pPr>
              <w:pStyle w:val="TableText"/>
            </w:pPr>
            <w:r>
              <w:t>urn:oid:2.16.840.1.113883.5.6 (HL7ActClass) = ACT</w:t>
            </w:r>
          </w:p>
        </w:tc>
      </w:tr>
      <w:tr w:rsidR="002E1B08" w14:paraId="4C8F7689" w14:textId="77777777">
        <w:trPr>
          <w:jc w:val="center"/>
        </w:trPr>
        <w:tc>
          <w:tcPr>
            <w:tcW w:w="3345" w:type="dxa"/>
          </w:tcPr>
          <w:p w14:paraId="4B9E4B79" w14:textId="77777777" w:rsidR="002E1B08" w:rsidRDefault="00000000">
            <w:pPr>
              <w:pStyle w:val="TableText"/>
            </w:pPr>
            <w:r>
              <w:tab/>
              <w:t>@moodCode</w:t>
            </w:r>
          </w:p>
        </w:tc>
        <w:tc>
          <w:tcPr>
            <w:tcW w:w="720" w:type="dxa"/>
          </w:tcPr>
          <w:p w14:paraId="12C24178" w14:textId="77777777" w:rsidR="002E1B08" w:rsidRDefault="00000000">
            <w:pPr>
              <w:pStyle w:val="TableText"/>
            </w:pPr>
            <w:r>
              <w:t>1..1</w:t>
            </w:r>
          </w:p>
        </w:tc>
        <w:tc>
          <w:tcPr>
            <w:tcW w:w="1152" w:type="dxa"/>
          </w:tcPr>
          <w:p w14:paraId="41564A45" w14:textId="77777777" w:rsidR="002E1B08" w:rsidRDefault="00000000">
            <w:pPr>
              <w:pStyle w:val="TableText"/>
            </w:pPr>
            <w:r>
              <w:t>SHALL</w:t>
            </w:r>
          </w:p>
        </w:tc>
        <w:tc>
          <w:tcPr>
            <w:tcW w:w="864" w:type="dxa"/>
          </w:tcPr>
          <w:p w14:paraId="266C2351" w14:textId="77777777" w:rsidR="002E1B08" w:rsidRDefault="002E1B08">
            <w:pPr>
              <w:pStyle w:val="TableText"/>
            </w:pPr>
          </w:p>
        </w:tc>
        <w:tc>
          <w:tcPr>
            <w:tcW w:w="1104" w:type="dxa"/>
          </w:tcPr>
          <w:p w14:paraId="1D93A3A2" w14:textId="77777777" w:rsidR="002E1B08" w:rsidRDefault="00000000">
            <w:pPr>
              <w:pStyle w:val="TableText"/>
            </w:pPr>
            <w:hyperlink w:anchor="C_4537-8899">
              <w:r>
                <w:rPr>
                  <w:rStyle w:val="HyperlinkText9pt"/>
                </w:rPr>
                <w:t>4537-8899</w:t>
              </w:r>
            </w:hyperlink>
          </w:p>
        </w:tc>
        <w:tc>
          <w:tcPr>
            <w:tcW w:w="2975" w:type="dxa"/>
          </w:tcPr>
          <w:p w14:paraId="43F94316" w14:textId="77777777" w:rsidR="002E1B08" w:rsidRDefault="00000000">
            <w:pPr>
              <w:pStyle w:val="TableText"/>
            </w:pPr>
            <w:r>
              <w:t>urn:oid:2.16.840.1.113883.5.1001 (HL7ActMood) = EVN</w:t>
            </w:r>
          </w:p>
        </w:tc>
      </w:tr>
      <w:tr w:rsidR="002E1B08" w14:paraId="4F966856" w14:textId="77777777">
        <w:trPr>
          <w:jc w:val="center"/>
        </w:trPr>
        <w:tc>
          <w:tcPr>
            <w:tcW w:w="3345" w:type="dxa"/>
          </w:tcPr>
          <w:p w14:paraId="36C353EA" w14:textId="77777777" w:rsidR="002E1B08" w:rsidRDefault="00000000">
            <w:pPr>
              <w:pStyle w:val="TableText"/>
            </w:pPr>
            <w:r>
              <w:tab/>
              <w:t>templateId</w:t>
            </w:r>
          </w:p>
        </w:tc>
        <w:tc>
          <w:tcPr>
            <w:tcW w:w="720" w:type="dxa"/>
          </w:tcPr>
          <w:p w14:paraId="7E77124B" w14:textId="77777777" w:rsidR="002E1B08" w:rsidRDefault="00000000">
            <w:pPr>
              <w:pStyle w:val="TableText"/>
            </w:pPr>
            <w:r>
              <w:t>1..1</w:t>
            </w:r>
          </w:p>
        </w:tc>
        <w:tc>
          <w:tcPr>
            <w:tcW w:w="1152" w:type="dxa"/>
          </w:tcPr>
          <w:p w14:paraId="3905C2BB" w14:textId="77777777" w:rsidR="002E1B08" w:rsidRDefault="00000000">
            <w:pPr>
              <w:pStyle w:val="TableText"/>
            </w:pPr>
            <w:r>
              <w:t>SHALL</w:t>
            </w:r>
          </w:p>
        </w:tc>
        <w:tc>
          <w:tcPr>
            <w:tcW w:w="864" w:type="dxa"/>
          </w:tcPr>
          <w:p w14:paraId="2D0C4099" w14:textId="77777777" w:rsidR="002E1B08" w:rsidRDefault="002E1B08">
            <w:pPr>
              <w:pStyle w:val="TableText"/>
            </w:pPr>
          </w:p>
        </w:tc>
        <w:tc>
          <w:tcPr>
            <w:tcW w:w="1104" w:type="dxa"/>
          </w:tcPr>
          <w:p w14:paraId="4A16FE0E" w14:textId="77777777" w:rsidR="002E1B08" w:rsidRDefault="00000000">
            <w:pPr>
              <w:pStyle w:val="TableText"/>
            </w:pPr>
            <w:hyperlink w:anchor="C_4537-8900">
              <w:r>
                <w:rPr>
                  <w:rStyle w:val="HyperlinkText9pt"/>
                </w:rPr>
                <w:t>4537-8900</w:t>
              </w:r>
            </w:hyperlink>
          </w:p>
        </w:tc>
        <w:tc>
          <w:tcPr>
            <w:tcW w:w="2975" w:type="dxa"/>
          </w:tcPr>
          <w:p w14:paraId="6F1D3C12" w14:textId="77777777" w:rsidR="002E1B08" w:rsidRDefault="002E1B08">
            <w:pPr>
              <w:pStyle w:val="TableText"/>
            </w:pPr>
          </w:p>
        </w:tc>
      </w:tr>
      <w:tr w:rsidR="002E1B08" w14:paraId="74191CDA" w14:textId="77777777">
        <w:trPr>
          <w:jc w:val="center"/>
        </w:trPr>
        <w:tc>
          <w:tcPr>
            <w:tcW w:w="3345" w:type="dxa"/>
          </w:tcPr>
          <w:p w14:paraId="582D975D" w14:textId="77777777" w:rsidR="002E1B08" w:rsidRDefault="00000000">
            <w:pPr>
              <w:pStyle w:val="TableText"/>
            </w:pPr>
            <w:r>
              <w:tab/>
            </w:r>
            <w:r>
              <w:tab/>
              <w:t>@root</w:t>
            </w:r>
          </w:p>
        </w:tc>
        <w:tc>
          <w:tcPr>
            <w:tcW w:w="720" w:type="dxa"/>
          </w:tcPr>
          <w:p w14:paraId="6814A8BE" w14:textId="77777777" w:rsidR="002E1B08" w:rsidRDefault="00000000">
            <w:pPr>
              <w:pStyle w:val="TableText"/>
            </w:pPr>
            <w:r>
              <w:t>1..1</w:t>
            </w:r>
          </w:p>
        </w:tc>
        <w:tc>
          <w:tcPr>
            <w:tcW w:w="1152" w:type="dxa"/>
          </w:tcPr>
          <w:p w14:paraId="7B9A78AE" w14:textId="77777777" w:rsidR="002E1B08" w:rsidRDefault="00000000">
            <w:pPr>
              <w:pStyle w:val="TableText"/>
            </w:pPr>
            <w:r>
              <w:t>SHALL</w:t>
            </w:r>
          </w:p>
        </w:tc>
        <w:tc>
          <w:tcPr>
            <w:tcW w:w="864" w:type="dxa"/>
          </w:tcPr>
          <w:p w14:paraId="7014AE7C" w14:textId="77777777" w:rsidR="002E1B08" w:rsidRDefault="002E1B08">
            <w:pPr>
              <w:pStyle w:val="TableText"/>
            </w:pPr>
          </w:p>
        </w:tc>
        <w:tc>
          <w:tcPr>
            <w:tcW w:w="1104" w:type="dxa"/>
          </w:tcPr>
          <w:p w14:paraId="6476ADE0" w14:textId="77777777" w:rsidR="002E1B08" w:rsidRDefault="00000000">
            <w:pPr>
              <w:pStyle w:val="TableText"/>
            </w:pPr>
            <w:hyperlink w:anchor="C_4537-10516">
              <w:r>
                <w:rPr>
                  <w:rStyle w:val="HyperlinkText9pt"/>
                </w:rPr>
                <w:t>4537-10516</w:t>
              </w:r>
            </w:hyperlink>
          </w:p>
        </w:tc>
        <w:tc>
          <w:tcPr>
            <w:tcW w:w="2975" w:type="dxa"/>
          </w:tcPr>
          <w:p w14:paraId="37F95AB1" w14:textId="77777777" w:rsidR="002E1B08" w:rsidRDefault="00000000">
            <w:pPr>
              <w:pStyle w:val="TableText"/>
            </w:pPr>
            <w:r>
              <w:t>2.16.840.1.113883.10.20.22.4.61</w:t>
            </w:r>
          </w:p>
        </w:tc>
      </w:tr>
      <w:tr w:rsidR="002E1B08" w14:paraId="1D43CF85" w14:textId="77777777">
        <w:trPr>
          <w:jc w:val="center"/>
        </w:trPr>
        <w:tc>
          <w:tcPr>
            <w:tcW w:w="3345" w:type="dxa"/>
          </w:tcPr>
          <w:p w14:paraId="0274CE43" w14:textId="77777777" w:rsidR="002E1B08" w:rsidRDefault="00000000">
            <w:pPr>
              <w:pStyle w:val="TableText"/>
            </w:pPr>
            <w:r>
              <w:tab/>
            </w:r>
            <w:r>
              <w:tab/>
              <w:t>@extension</w:t>
            </w:r>
          </w:p>
        </w:tc>
        <w:tc>
          <w:tcPr>
            <w:tcW w:w="720" w:type="dxa"/>
          </w:tcPr>
          <w:p w14:paraId="56198594" w14:textId="77777777" w:rsidR="002E1B08" w:rsidRDefault="00000000">
            <w:pPr>
              <w:pStyle w:val="TableText"/>
            </w:pPr>
            <w:r>
              <w:t>1..1</w:t>
            </w:r>
          </w:p>
        </w:tc>
        <w:tc>
          <w:tcPr>
            <w:tcW w:w="1152" w:type="dxa"/>
          </w:tcPr>
          <w:p w14:paraId="2C26632C" w14:textId="77777777" w:rsidR="002E1B08" w:rsidRDefault="00000000">
            <w:pPr>
              <w:pStyle w:val="TableText"/>
            </w:pPr>
            <w:r>
              <w:t>SHALL</w:t>
            </w:r>
          </w:p>
        </w:tc>
        <w:tc>
          <w:tcPr>
            <w:tcW w:w="864" w:type="dxa"/>
          </w:tcPr>
          <w:p w14:paraId="57B768BF" w14:textId="77777777" w:rsidR="002E1B08" w:rsidRDefault="002E1B08">
            <w:pPr>
              <w:pStyle w:val="TableText"/>
            </w:pPr>
          </w:p>
        </w:tc>
        <w:tc>
          <w:tcPr>
            <w:tcW w:w="1104" w:type="dxa"/>
          </w:tcPr>
          <w:p w14:paraId="323A5874" w14:textId="77777777" w:rsidR="002E1B08" w:rsidRDefault="00000000">
            <w:pPr>
              <w:pStyle w:val="TableText"/>
            </w:pPr>
            <w:hyperlink w:anchor="C_4537-32595">
              <w:r>
                <w:rPr>
                  <w:rStyle w:val="HyperlinkText9pt"/>
                </w:rPr>
                <w:t>4537-32595</w:t>
              </w:r>
            </w:hyperlink>
          </w:p>
        </w:tc>
        <w:tc>
          <w:tcPr>
            <w:tcW w:w="2975" w:type="dxa"/>
          </w:tcPr>
          <w:p w14:paraId="036037A8" w14:textId="22FB5287" w:rsidR="002E1B08" w:rsidRDefault="00000000">
            <w:pPr>
              <w:pStyle w:val="TableText"/>
            </w:pPr>
            <w:r>
              <w:t>2023</w:t>
            </w:r>
            <w:r>
              <w:t>-05-01</w:t>
            </w:r>
          </w:p>
        </w:tc>
      </w:tr>
      <w:tr w:rsidR="002E1B08" w14:paraId="5A72395F" w14:textId="77777777">
        <w:trPr>
          <w:jc w:val="center"/>
        </w:trPr>
        <w:tc>
          <w:tcPr>
            <w:tcW w:w="3345" w:type="dxa"/>
          </w:tcPr>
          <w:p w14:paraId="4D7CF097" w14:textId="77777777" w:rsidR="002E1B08" w:rsidRDefault="00000000">
            <w:pPr>
              <w:pStyle w:val="TableText"/>
            </w:pPr>
            <w:r>
              <w:tab/>
              <w:t>id</w:t>
            </w:r>
          </w:p>
        </w:tc>
        <w:tc>
          <w:tcPr>
            <w:tcW w:w="720" w:type="dxa"/>
          </w:tcPr>
          <w:p w14:paraId="4D26B170" w14:textId="77777777" w:rsidR="002E1B08" w:rsidRDefault="00000000">
            <w:pPr>
              <w:pStyle w:val="TableText"/>
            </w:pPr>
            <w:r>
              <w:t>1..*</w:t>
            </w:r>
          </w:p>
        </w:tc>
        <w:tc>
          <w:tcPr>
            <w:tcW w:w="1152" w:type="dxa"/>
          </w:tcPr>
          <w:p w14:paraId="6071F4B2" w14:textId="77777777" w:rsidR="002E1B08" w:rsidRDefault="00000000">
            <w:pPr>
              <w:pStyle w:val="TableText"/>
            </w:pPr>
            <w:r>
              <w:t>SHALL</w:t>
            </w:r>
          </w:p>
        </w:tc>
        <w:tc>
          <w:tcPr>
            <w:tcW w:w="864" w:type="dxa"/>
          </w:tcPr>
          <w:p w14:paraId="0EC536CB" w14:textId="77777777" w:rsidR="002E1B08" w:rsidRDefault="002E1B08">
            <w:pPr>
              <w:pStyle w:val="TableText"/>
            </w:pPr>
          </w:p>
        </w:tc>
        <w:tc>
          <w:tcPr>
            <w:tcW w:w="1104" w:type="dxa"/>
          </w:tcPr>
          <w:p w14:paraId="3ED3D353" w14:textId="77777777" w:rsidR="002E1B08" w:rsidRDefault="00000000">
            <w:pPr>
              <w:pStyle w:val="TableText"/>
            </w:pPr>
            <w:hyperlink w:anchor="C_4537-8901">
              <w:r>
                <w:rPr>
                  <w:rStyle w:val="HyperlinkText9pt"/>
                </w:rPr>
                <w:t>4537-8901</w:t>
              </w:r>
            </w:hyperlink>
          </w:p>
        </w:tc>
        <w:tc>
          <w:tcPr>
            <w:tcW w:w="2975" w:type="dxa"/>
          </w:tcPr>
          <w:p w14:paraId="5F5EFF3A" w14:textId="77777777" w:rsidR="002E1B08" w:rsidRDefault="002E1B08">
            <w:pPr>
              <w:pStyle w:val="TableText"/>
            </w:pPr>
          </w:p>
        </w:tc>
      </w:tr>
      <w:tr w:rsidR="002E1B08" w14:paraId="3098E07E" w14:textId="77777777">
        <w:trPr>
          <w:jc w:val="center"/>
        </w:trPr>
        <w:tc>
          <w:tcPr>
            <w:tcW w:w="3345" w:type="dxa"/>
          </w:tcPr>
          <w:p w14:paraId="6B0FE187" w14:textId="77777777" w:rsidR="002E1B08" w:rsidRDefault="00000000">
            <w:pPr>
              <w:pStyle w:val="TableText"/>
            </w:pPr>
            <w:r>
              <w:tab/>
              <w:t>code</w:t>
            </w:r>
          </w:p>
        </w:tc>
        <w:tc>
          <w:tcPr>
            <w:tcW w:w="720" w:type="dxa"/>
          </w:tcPr>
          <w:p w14:paraId="5B4BE716" w14:textId="77777777" w:rsidR="002E1B08" w:rsidRDefault="00000000">
            <w:pPr>
              <w:pStyle w:val="TableText"/>
            </w:pPr>
            <w:r>
              <w:t>1..1</w:t>
            </w:r>
          </w:p>
        </w:tc>
        <w:tc>
          <w:tcPr>
            <w:tcW w:w="1152" w:type="dxa"/>
          </w:tcPr>
          <w:p w14:paraId="09ED1854" w14:textId="77777777" w:rsidR="002E1B08" w:rsidRDefault="00000000">
            <w:pPr>
              <w:pStyle w:val="TableText"/>
            </w:pPr>
            <w:r>
              <w:t>SHALL</w:t>
            </w:r>
          </w:p>
        </w:tc>
        <w:tc>
          <w:tcPr>
            <w:tcW w:w="864" w:type="dxa"/>
          </w:tcPr>
          <w:p w14:paraId="67CB001E" w14:textId="77777777" w:rsidR="002E1B08" w:rsidRDefault="002E1B08">
            <w:pPr>
              <w:pStyle w:val="TableText"/>
            </w:pPr>
          </w:p>
        </w:tc>
        <w:tc>
          <w:tcPr>
            <w:tcW w:w="1104" w:type="dxa"/>
          </w:tcPr>
          <w:p w14:paraId="71D0622D" w14:textId="77777777" w:rsidR="002E1B08" w:rsidRDefault="00000000">
            <w:pPr>
              <w:pStyle w:val="TableText"/>
            </w:pPr>
            <w:hyperlink w:anchor="C_4537-8903">
              <w:r>
                <w:rPr>
                  <w:rStyle w:val="HyperlinkText9pt"/>
                </w:rPr>
                <w:t>4537-8903</w:t>
              </w:r>
            </w:hyperlink>
          </w:p>
        </w:tc>
        <w:tc>
          <w:tcPr>
            <w:tcW w:w="2975" w:type="dxa"/>
          </w:tcPr>
          <w:p w14:paraId="62534C09" w14:textId="77777777" w:rsidR="002E1B08" w:rsidRDefault="00000000">
            <w:pPr>
              <w:pStyle w:val="TableText"/>
            </w:pPr>
            <w:r>
              <w:t>urn:oid:2.16.840.1.113883.3.88.12.3221.5.2 (Health Insurance Type)</w:t>
            </w:r>
          </w:p>
        </w:tc>
      </w:tr>
      <w:tr w:rsidR="002E1B08" w14:paraId="15385C62" w14:textId="77777777">
        <w:trPr>
          <w:jc w:val="center"/>
        </w:trPr>
        <w:tc>
          <w:tcPr>
            <w:tcW w:w="3345" w:type="dxa"/>
          </w:tcPr>
          <w:p w14:paraId="73E918D6" w14:textId="77777777" w:rsidR="002E1B08" w:rsidRDefault="00000000">
            <w:pPr>
              <w:pStyle w:val="TableText"/>
            </w:pPr>
            <w:r>
              <w:tab/>
            </w:r>
            <w:r>
              <w:tab/>
              <w:t>translation</w:t>
            </w:r>
          </w:p>
        </w:tc>
        <w:tc>
          <w:tcPr>
            <w:tcW w:w="720" w:type="dxa"/>
          </w:tcPr>
          <w:p w14:paraId="506ACC7E" w14:textId="77777777" w:rsidR="002E1B08" w:rsidRDefault="00000000">
            <w:pPr>
              <w:pStyle w:val="TableText"/>
            </w:pPr>
            <w:r>
              <w:t>1..*</w:t>
            </w:r>
          </w:p>
        </w:tc>
        <w:tc>
          <w:tcPr>
            <w:tcW w:w="1152" w:type="dxa"/>
          </w:tcPr>
          <w:p w14:paraId="2C33D644" w14:textId="77777777" w:rsidR="002E1B08" w:rsidRDefault="00000000">
            <w:pPr>
              <w:pStyle w:val="TableText"/>
            </w:pPr>
            <w:r>
              <w:t>SHALL</w:t>
            </w:r>
          </w:p>
        </w:tc>
        <w:tc>
          <w:tcPr>
            <w:tcW w:w="864" w:type="dxa"/>
          </w:tcPr>
          <w:p w14:paraId="5BAFB609" w14:textId="77777777" w:rsidR="002E1B08" w:rsidRDefault="002E1B08">
            <w:pPr>
              <w:pStyle w:val="TableText"/>
            </w:pPr>
          </w:p>
        </w:tc>
        <w:tc>
          <w:tcPr>
            <w:tcW w:w="1104" w:type="dxa"/>
          </w:tcPr>
          <w:p w14:paraId="7EE74E1C" w14:textId="77777777" w:rsidR="002E1B08" w:rsidRDefault="00000000">
            <w:pPr>
              <w:pStyle w:val="TableText"/>
            </w:pPr>
            <w:hyperlink w:anchor="C_4537-32852">
              <w:r>
                <w:rPr>
                  <w:rStyle w:val="HyperlinkText9pt"/>
                </w:rPr>
                <w:t>4537-32852</w:t>
              </w:r>
            </w:hyperlink>
          </w:p>
        </w:tc>
        <w:tc>
          <w:tcPr>
            <w:tcW w:w="2975" w:type="dxa"/>
          </w:tcPr>
          <w:p w14:paraId="0AAC7605" w14:textId="77777777" w:rsidR="002E1B08" w:rsidRDefault="00000000">
            <w:pPr>
              <w:pStyle w:val="TableText"/>
            </w:pPr>
            <w:r>
              <w:t>urn:oid:2.16.840.1.114222.4.11.3591 (Payer)</w:t>
            </w:r>
          </w:p>
        </w:tc>
      </w:tr>
      <w:tr w:rsidR="002E1B08" w14:paraId="0634F62E" w14:textId="77777777">
        <w:trPr>
          <w:jc w:val="center"/>
        </w:trPr>
        <w:tc>
          <w:tcPr>
            <w:tcW w:w="3345" w:type="dxa"/>
          </w:tcPr>
          <w:p w14:paraId="2E3CE8C7" w14:textId="77777777" w:rsidR="002E1B08" w:rsidRDefault="00000000">
            <w:pPr>
              <w:pStyle w:val="TableText"/>
            </w:pPr>
            <w:r>
              <w:tab/>
              <w:t>statusCode</w:t>
            </w:r>
          </w:p>
        </w:tc>
        <w:tc>
          <w:tcPr>
            <w:tcW w:w="720" w:type="dxa"/>
          </w:tcPr>
          <w:p w14:paraId="71BAF793" w14:textId="77777777" w:rsidR="002E1B08" w:rsidRDefault="00000000">
            <w:pPr>
              <w:pStyle w:val="TableText"/>
            </w:pPr>
            <w:r>
              <w:t>1..1</w:t>
            </w:r>
          </w:p>
        </w:tc>
        <w:tc>
          <w:tcPr>
            <w:tcW w:w="1152" w:type="dxa"/>
          </w:tcPr>
          <w:p w14:paraId="2CB8C813" w14:textId="77777777" w:rsidR="002E1B08" w:rsidRDefault="00000000">
            <w:pPr>
              <w:pStyle w:val="TableText"/>
            </w:pPr>
            <w:r>
              <w:t>SHALL</w:t>
            </w:r>
          </w:p>
        </w:tc>
        <w:tc>
          <w:tcPr>
            <w:tcW w:w="864" w:type="dxa"/>
          </w:tcPr>
          <w:p w14:paraId="47E05C8A" w14:textId="77777777" w:rsidR="002E1B08" w:rsidRDefault="002E1B08">
            <w:pPr>
              <w:pStyle w:val="TableText"/>
            </w:pPr>
          </w:p>
        </w:tc>
        <w:tc>
          <w:tcPr>
            <w:tcW w:w="1104" w:type="dxa"/>
          </w:tcPr>
          <w:p w14:paraId="054AF998" w14:textId="77777777" w:rsidR="002E1B08" w:rsidRDefault="00000000">
            <w:pPr>
              <w:pStyle w:val="TableText"/>
            </w:pPr>
            <w:hyperlink w:anchor="C_4537-8902">
              <w:r>
                <w:rPr>
                  <w:rStyle w:val="HyperlinkText9pt"/>
                </w:rPr>
                <w:t>4537-8902</w:t>
              </w:r>
            </w:hyperlink>
          </w:p>
        </w:tc>
        <w:tc>
          <w:tcPr>
            <w:tcW w:w="2975" w:type="dxa"/>
          </w:tcPr>
          <w:p w14:paraId="2855FF6E" w14:textId="77777777" w:rsidR="002E1B08" w:rsidRDefault="002E1B08">
            <w:pPr>
              <w:pStyle w:val="TableText"/>
            </w:pPr>
          </w:p>
        </w:tc>
      </w:tr>
      <w:tr w:rsidR="002E1B08" w14:paraId="2D6B34EA" w14:textId="77777777">
        <w:trPr>
          <w:jc w:val="center"/>
        </w:trPr>
        <w:tc>
          <w:tcPr>
            <w:tcW w:w="3345" w:type="dxa"/>
          </w:tcPr>
          <w:p w14:paraId="38D506AC" w14:textId="77777777" w:rsidR="002E1B08" w:rsidRDefault="00000000">
            <w:pPr>
              <w:pStyle w:val="TableText"/>
            </w:pPr>
            <w:r>
              <w:tab/>
            </w:r>
            <w:r>
              <w:tab/>
              <w:t>@code</w:t>
            </w:r>
          </w:p>
        </w:tc>
        <w:tc>
          <w:tcPr>
            <w:tcW w:w="720" w:type="dxa"/>
          </w:tcPr>
          <w:p w14:paraId="5F6DC4A8" w14:textId="77777777" w:rsidR="002E1B08" w:rsidRDefault="00000000">
            <w:pPr>
              <w:pStyle w:val="TableText"/>
            </w:pPr>
            <w:r>
              <w:t>1..1</w:t>
            </w:r>
          </w:p>
        </w:tc>
        <w:tc>
          <w:tcPr>
            <w:tcW w:w="1152" w:type="dxa"/>
          </w:tcPr>
          <w:p w14:paraId="111E4883" w14:textId="77777777" w:rsidR="002E1B08" w:rsidRDefault="00000000">
            <w:pPr>
              <w:pStyle w:val="TableText"/>
            </w:pPr>
            <w:r>
              <w:t>SHALL</w:t>
            </w:r>
          </w:p>
        </w:tc>
        <w:tc>
          <w:tcPr>
            <w:tcW w:w="864" w:type="dxa"/>
          </w:tcPr>
          <w:p w14:paraId="51D07725" w14:textId="77777777" w:rsidR="002E1B08" w:rsidRDefault="002E1B08">
            <w:pPr>
              <w:pStyle w:val="TableText"/>
            </w:pPr>
          </w:p>
        </w:tc>
        <w:tc>
          <w:tcPr>
            <w:tcW w:w="1104" w:type="dxa"/>
          </w:tcPr>
          <w:p w14:paraId="4577B110" w14:textId="77777777" w:rsidR="002E1B08" w:rsidRDefault="00000000">
            <w:pPr>
              <w:pStyle w:val="TableText"/>
            </w:pPr>
            <w:hyperlink w:anchor="C_4537-19109">
              <w:r>
                <w:rPr>
                  <w:rStyle w:val="HyperlinkText9pt"/>
                </w:rPr>
                <w:t>4537-19109</w:t>
              </w:r>
            </w:hyperlink>
          </w:p>
        </w:tc>
        <w:tc>
          <w:tcPr>
            <w:tcW w:w="2975" w:type="dxa"/>
          </w:tcPr>
          <w:p w14:paraId="1BD09EDD" w14:textId="77777777" w:rsidR="002E1B08" w:rsidRDefault="00000000">
            <w:pPr>
              <w:pStyle w:val="TableText"/>
            </w:pPr>
            <w:r>
              <w:t>urn:oid:2.16.840.1.113883.5.14 (HL7ActStatus) = completed</w:t>
            </w:r>
          </w:p>
        </w:tc>
      </w:tr>
      <w:tr w:rsidR="002E1B08" w14:paraId="221D4253" w14:textId="77777777">
        <w:trPr>
          <w:jc w:val="center"/>
        </w:trPr>
        <w:tc>
          <w:tcPr>
            <w:tcW w:w="3345" w:type="dxa"/>
          </w:tcPr>
          <w:p w14:paraId="04D9CA6E" w14:textId="77777777" w:rsidR="002E1B08" w:rsidRDefault="00000000">
            <w:pPr>
              <w:pStyle w:val="TableText"/>
            </w:pPr>
            <w:r>
              <w:tab/>
              <w:t>performer</w:t>
            </w:r>
          </w:p>
        </w:tc>
        <w:tc>
          <w:tcPr>
            <w:tcW w:w="720" w:type="dxa"/>
          </w:tcPr>
          <w:p w14:paraId="32379423" w14:textId="77777777" w:rsidR="002E1B08" w:rsidRDefault="00000000">
            <w:pPr>
              <w:pStyle w:val="TableText"/>
            </w:pPr>
            <w:r>
              <w:t>1..1</w:t>
            </w:r>
          </w:p>
        </w:tc>
        <w:tc>
          <w:tcPr>
            <w:tcW w:w="1152" w:type="dxa"/>
          </w:tcPr>
          <w:p w14:paraId="193AC2B5" w14:textId="77777777" w:rsidR="002E1B08" w:rsidRDefault="00000000">
            <w:pPr>
              <w:pStyle w:val="TableText"/>
            </w:pPr>
            <w:r>
              <w:t>SHALL</w:t>
            </w:r>
          </w:p>
        </w:tc>
        <w:tc>
          <w:tcPr>
            <w:tcW w:w="864" w:type="dxa"/>
          </w:tcPr>
          <w:p w14:paraId="7E4C51DF" w14:textId="77777777" w:rsidR="002E1B08" w:rsidRDefault="002E1B08">
            <w:pPr>
              <w:pStyle w:val="TableText"/>
            </w:pPr>
          </w:p>
        </w:tc>
        <w:tc>
          <w:tcPr>
            <w:tcW w:w="1104" w:type="dxa"/>
          </w:tcPr>
          <w:p w14:paraId="50EDDA16" w14:textId="77777777" w:rsidR="002E1B08" w:rsidRDefault="00000000">
            <w:pPr>
              <w:pStyle w:val="TableText"/>
            </w:pPr>
            <w:hyperlink w:anchor="C_4537-8906">
              <w:r>
                <w:rPr>
                  <w:rStyle w:val="HyperlinkText9pt"/>
                </w:rPr>
                <w:t>4537-8906</w:t>
              </w:r>
            </w:hyperlink>
          </w:p>
        </w:tc>
        <w:tc>
          <w:tcPr>
            <w:tcW w:w="2975" w:type="dxa"/>
          </w:tcPr>
          <w:p w14:paraId="4FD4646B" w14:textId="77777777" w:rsidR="002E1B08" w:rsidRDefault="002E1B08">
            <w:pPr>
              <w:pStyle w:val="TableText"/>
            </w:pPr>
          </w:p>
        </w:tc>
      </w:tr>
      <w:tr w:rsidR="002E1B08" w14:paraId="7A426995" w14:textId="77777777">
        <w:trPr>
          <w:jc w:val="center"/>
        </w:trPr>
        <w:tc>
          <w:tcPr>
            <w:tcW w:w="3345" w:type="dxa"/>
          </w:tcPr>
          <w:p w14:paraId="578641BE" w14:textId="77777777" w:rsidR="002E1B08" w:rsidRDefault="00000000">
            <w:pPr>
              <w:pStyle w:val="TableText"/>
            </w:pPr>
            <w:r>
              <w:tab/>
            </w:r>
            <w:r>
              <w:tab/>
              <w:t>@typeCode</w:t>
            </w:r>
          </w:p>
        </w:tc>
        <w:tc>
          <w:tcPr>
            <w:tcW w:w="720" w:type="dxa"/>
          </w:tcPr>
          <w:p w14:paraId="5494FCD3" w14:textId="77777777" w:rsidR="002E1B08" w:rsidRDefault="00000000">
            <w:pPr>
              <w:pStyle w:val="TableText"/>
            </w:pPr>
            <w:r>
              <w:t>1..1</w:t>
            </w:r>
          </w:p>
        </w:tc>
        <w:tc>
          <w:tcPr>
            <w:tcW w:w="1152" w:type="dxa"/>
          </w:tcPr>
          <w:p w14:paraId="72B40C95" w14:textId="77777777" w:rsidR="002E1B08" w:rsidRDefault="00000000">
            <w:pPr>
              <w:pStyle w:val="TableText"/>
            </w:pPr>
            <w:r>
              <w:t>SHALL</w:t>
            </w:r>
          </w:p>
        </w:tc>
        <w:tc>
          <w:tcPr>
            <w:tcW w:w="864" w:type="dxa"/>
          </w:tcPr>
          <w:p w14:paraId="0053997B" w14:textId="77777777" w:rsidR="002E1B08" w:rsidRDefault="002E1B08">
            <w:pPr>
              <w:pStyle w:val="TableText"/>
            </w:pPr>
          </w:p>
        </w:tc>
        <w:tc>
          <w:tcPr>
            <w:tcW w:w="1104" w:type="dxa"/>
          </w:tcPr>
          <w:p w14:paraId="2233C626" w14:textId="77777777" w:rsidR="002E1B08" w:rsidRDefault="00000000">
            <w:pPr>
              <w:pStyle w:val="TableText"/>
            </w:pPr>
            <w:hyperlink w:anchor="C_4537-8907">
              <w:r>
                <w:rPr>
                  <w:rStyle w:val="HyperlinkText9pt"/>
                </w:rPr>
                <w:t>4537-8907</w:t>
              </w:r>
            </w:hyperlink>
          </w:p>
        </w:tc>
        <w:tc>
          <w:tcPr>
            <w:tcW w:w="2975" w:type="dxa"/>
          </w:tcPr>
          <w:p w14:paraId="374557B4" w14:textId="77777777" w:rsidR="002E1B08" w:rsidRDefault="00000000">
            <w:pPr>
              <w:pStyle w:val="TableText"/>
            </w:pPr>
            <w:r>
              <w:t>urn:oid:2.16.840.1.113883.5.90 (HL7ParticipationType) = PRF</w:t>
            </w:r>
          </w:p>
        </w:tc>
      </w:tr>
      <w:tr w:rsidR="002E1B08" w14:paraId="3264D5C7" w14:textId="77777777">
        <w:trPr>
          <w:jc w:val="center"/>
        </w:trPr>
        <w:tc>
          <w:tcPr>
            <w:tcW w:w="3345" w:type="dxa"/>
          </w:tcPr>
          <w:p w14:paraId="60D9671F" w14:textId="77777777" w:rsidR="002E1B08" w:rsidRDefault="00000000">
            <w:pPr>
              <w:pStyle w:val="TableText"/>
            </w:pPr>
            <w:r>
              <w:tab/>
            </w:r>
            <w:r>
              <w:tab/>
              <w:t>templateId</w:t>
            </w:r>
          </w:p>
        </w:tc>
        <w:tc>
          <w:tcPr>
            <w:tcW w:w="720" w:type="dxa"/>
          </w:tcPr>
          <w:p w14:paraId="0F5602FB" w14:textId="77777777" w:rsidR="002E1B08" w:rsidRDefault="00000000">
            <w:pPr>
              <w:pStyle w:val="TableText"/>
            </w:pPr>
            <w:r>
              <w:t>1..1</w:t>
            </w:r>
          </w:p>
        </w:tc>
        <w:tc>
          <w:tcPr>
            <w:tcW w:w="1152" w:type="dxa"/>
          </w:tcPr>
          <w:p w14:paraId="71BD0E2E" w14:textId="77777777" w:rsidR="002E1B08" w:rsidRDefault="00000000">
            <w:pPr>
              <w:pStyle w:val="TableText"/>
            </w:pPr>
            <w:r>
              <w:t>SHALL</w:t>
            </w:r>
          </w:p>
        </w:tc>
        <w:tc>
          <w:tcPr>
            <w:tcW w:w="864" w:type="dxa"/>
          </w:tcPr>
          <w:p w14:paraId="7CD5E0FC" w14:textId="77777777" w:rsidR="002E1B08" w:rsidRDefault="002E1B08">
            <w:pPr>
              <w:pStyle w:val="TableText"/>
            </w:pPr>
          </w:p>
        </w:tc>
        <w:tc>
          <w:tcPr>
            <w:tcW w:w="1104" w:type="dxa"/>
          </w:tcPr>
          <w:p w14:paraId="34252181" w14:textId="77777777" w:rsidR="002E1B08" w:rsidRDefault="00000000">
            <w:pPr>
              <w:pStyle w:val="TableText"/>
            </w:pPr>
            <w:hyperlink w:anchor="C_4537-16808">
              <w:r>
                <w:rPr>
                  <w:rStyle w:val="HyperlinkText9pt"/>
                </w:rPr>
                <w:t>4537-16808</w:t>
              </w:r>
            </w:hyperlink>
          </w:p>
        </w:tc>
        <w:tc>
          <w:tcPr>
            <w:tcW w:w="2975" w:type="dxa"/>
          </w:tcPr>
          <w:p w14:paraId="0F831261" w14:textId="77777777" w:rsidR="002E1B08" w:rsidRDefault="002E1B08">
            <w:pPr>
              <w:pStyle w:val="TableText"/>
            </w:pPr>
          </w:p>
        </w:tc>
      </w:tr>
      <w:tr w:rsidR="002E1B08" w14:paraId="310D852D" w14:textId="77777777">
        <w:trPr>
          <w:jc w:val="center"/>
        </w:trPr>
        <w:tc>
          <w:tcPr>
            <w:tcW w:w="3345" w:type="dxa"/>
          </w:tcPr>
          <w:p w14:paraId="6169F228" w14:textId="77777777" w:rsidR="002E1B08" w:rsidRDefault="00000000">
            <w:pPr>
              <w:pStyle w:val="TableText"/>
            </w:pPr>
            <w:r>
              <w:tab/>
            </w:r>
            <w:r>
              <w:tab/>
            </w:r>
            <w:r>
              <w:tab/>
              <w:t>@root</w:t>
            </w:r>
          </w:p>
        </w:tc>
        <w:tc>
          <w:tcPr>
            <w:tcW w:w="720" w:type="dxa"/>
          </w:tcPr>
          <w:p w14:paraId="387BD195" w14:textId="77777777" w:rsidR="002E1B08" w:rsidRDefault="00000000">
            <w:pPr>
              <w:pStyle w:val="TableText"/>
            </w:pPr>
            <w:r>
              <w:t>1..1</w:t>
            </w:r>
          </w:p>
        </w:tc>
        <w:tc>
          <w:tcPr>
            <w:tcW w:w="1152" w:type="dxa"/>
          </w:tcPr>
          <w:p w14:paraId="01240DEF" w14:textId="77777777" w:rsidR="002E1B08" w:rsidRDefault="00000000">
            <w:pPr>
              <w:pStyle w:val="TableText"/>
            </w:pPr>
            <w:r>
              <w:t>SHALL</w:t>
            </w:r>
          </w:p>
        </w:tc>
        <w:tc>
          <w:tcPr>
            <w:tcW w:w="864" w:type="dxa"/>
          </w:tcPr>
          <w:p w14:paraId="5F374444" w14:textId="77777777" w:rsidR="002E1B08" w:rsidRDefault="002E1B08">
            <w:pPr>
              <w:pStyle w:val="TableText"/>
            </w:pPr>
          </w:p>
        </w:tc>
        <w:tc>
          <w:tcPr>
            <w:tcW w:w="1104" w:type="dxa"/>
          </w:tcPr>
          <w:p w14:paraId="6642D89E" w14:textId="77777777" w:rsidR="002E1B08" w:rsidRDefault="00000000">
            <w:pPr>
              <w:pStyle w:val="TableText"/>
            </w:pPr>
            <w:hyperlink w:anchor="C_4537-16809">
              <w:r>
                <w:rPr>
                  <w:rStyle w:val="HyperlinkText9pt"/>
                </w:rPr>
                <w:t>4537-16809</w:t>
              </w:r>
            </w:hyperlink>
          </w:p>
        </w:tc>
        <w:tc>
          <w:tcPr>
            <w:tcW w:w="2975" w:type="dxa"/>
          </w:tcPr>
          <w:p w14:paraId="2D7D0AA1" w14:textId="77777777" w:rsidR="002E1B08" w:rsidRDefault="00000000">
            <w:pPr>
              <w:pStyle w:val="TableText"/>
            </w:pPr>
            <w:r>
              <w:t>2.16.840.1.113883.10.20.22.4.87</w:t>
            </w:r>
          </w:p>
        </w:tc>
      </w:tr>
      <w:tr w:rsidR="002E1B08" w14:paraId="1760330F" w14:textId="77777777">
        <w:trPr>
          <w:jc w:val="center"/>
        </w:trPr>
        <w:tc>
          <w:tcPr>
            <w:tcW w:w="3345" w:type="dxa"/>
          </w:tcPr>
          <w:p w14:paraId="6EBADC26" w14:textId="77777777" w:rsidR="002E1B08" w:rsidRDefault="00000000">
            <w:pPr>
              <w:pStyle w:val="TableText"/>
            </w:pPr>
            <w:r>
              <w:tab/>
            </w:r>
            <w:r>
              <w:tab/>
              <w:t>assignedEntity</w:t>
            </w:r>
          </w:p>
        </w:tc>
        <w:tc>
          <w:tcPr>
            <w:tcW w:w="720" w:type="dxa"/>
          </w:tcPr>
          <w:p w14:paraId="119C7E9D" w14:textId="77777777" w:rsidR="002E1B08" w:rsidRDefault="00000000">
            <w:pPr>
              <w:pStyle w:val="TableText"/>
            </w:pPr>
            <w:r>
              <w:t>1..1</w:t>
            </w:r>
          </w:p>
        </w:tc>
        <w:tc>
          <w:tcPr>
            <w:tcW w:w="1152" w:type="dxa"/>
          </w:tcPr>
          <w:p w14:paraId="3BB21A96" w14:textId="77777777" w:rsidR="002E1B08" w:rsidRDefault="00000000">
            <w:pPr>
              <w:pStyle w:val="TableText"/>
            </w:pPr>
            <w:r>
              <w:t>SHALL</w:t>
            </w:r>
          </w:p>
        </w:tc>
        <w:tc>
          <w:tcPr>
            <w:tcW w:w="864" w:type="dxa"/>
          </w:tcPr>
          <w:p w14:paraId="3AB2C642" w14:textId="77777777" w:rsidR="002E1B08" w:rsidRDefault="002E1B08">
            <w:pPr>
              <w:pStyle w:val="TableText"/>
            </w:pPr>
          </w:p>
        </w:tc>
        <w:tc>
          <w:tcPr>
            <w:tcW w:w="1104" w:type="dxa"/>
          </w:tcPr>
          <w:p w14:paraId="776C9CAD" w14:textId="77777777" w:rsidR="002E1B08" w:rsidRDefault="00000000">
            <w:pPr>
              <w:pStyle w:val="TableText"/>
            </w:pPr>
            <w:hyperlink w:anchor="C_4537-8908">
              <w:r>
                <w:rPr>
                  <w:rStyle w:val="HyperlinkText9pt"/>
                </w:rPr>
                <w:t>4537-8908</w:t>
              </w:r>
            </w:hyperlink>
          </w:p>
        </w:tc>
        <w:tc>
          <w:tcPr>
            <w:tcW w:w="2975" w:type="dxa"/>
          </w:tcPr>
          <w:p w14:paraId="1CC39CB9" w14:textId="77777777" w:rsidR="002E1B08" w:rsidRDefault="002E1B08">
            <w:pPr>
              <w:pStyle w:val="TableText"/>
            </w:pPr>
          </w:p>
        </w:tc>
      </w:tr>
      <w:tr w:rsidR="002E1B08" w14:paraId="6EC46395" w14:textId="77777777">
        <w:trPr>
          <w:jc w:val="center"/>
        </w:trPr>
        <w:tc>
          <w:tcPr>
            <w:tcW w:w="3345" w:type="dxa"/>
          </w:tcPr>
          <w:p w14:paraId="609395B9" w14:textId="77777777" w:rsidR="002E1B08" w:rsidRDefault="00000000">
            <w:pPr>
              <w:pStyle w:val="TableText"/>
            </w:pPr>
            <w:r>
              <w:tab/>
            </w:r>
            <w:r>
              <w:tab/>
            </w:r>
            <w:r>
              <w:tab/>
              <w:t>id</w:t>
            </w:r>
          </w:p>
        </w:tc>
        <w:tc>
          <w:tcPr>
            <w:tcW w:w="720" w:type="dxa"/>
          </w:tcPr>
          <w:p w14:paraId="18E3BACB" w14:textId="77777777" w:rsidR="002E1B08" w:rsidRDefault="00000000">
            <w:pPr>
              <w:pStyle w:val="TableText"/>
            </w:pPr>
            <w:r>
              <w:t>1..*</w:t>
            </w:r>
          </w:p>
        </w:tc>
        <w:tc>
          <w:tcPr>
            <w:tcW w:w="1152" w:type="dxa"/>
          </w:tcPr>
          <w:p w14:paraId="7381B664" w14:textId="77777777" w:rsidR="002E1B08" w:rsidRDefault="00000000">
            <w:pPr>
              <w:pStyle w:val="TableText"/>
            </w:pPr>
            <w:r>
              <w:t>SHALL</w:t>
            </w:r>
          </w:p>
        </w:tc>
        <w:tc>
          <w:tcPr>
            <w:tcW w:w="864" w:type="dxa"/>
          </w:tcPr>
          <w:p w14:paraId="523F0074" w14:textId="77777777" w:rsidR="002E1B08" w:rsidRDefault="002E1B08">
            <w:pPr>
              <w:pStyle w:val="TableText"/>
            </w:pPr>
          </w:p>
        </w:tc>
        <w:tc>
          <w:tcPr>
            <w:tcW w:w="1104" w:type="dxa"/>
          </w:tcPr>
          <w:p w14:paraId="56015228" w14:textId="77777777" w:rsidR="002E1B08" w:rsidRDefault="00000000">
            <w:pPr>
              <w:pStyle w:val="TableText"/>
            </w:pPr>
            <w:hyperlink w:anchor="C_4537-8909">
              <w:r>
                <w:rPr>
                  <w:rStyle w:val="HyperlinkText9pt"/>
                </w:rPr>
                <w:t>4537-8909</w:t>
              </w:r>
            </w:hyperlink>
          </w:p>
        </w:tc>
        <w:tc>
          <w:tcPr>
            <w:tcW w:w="2975" w:type="dxa"/>
          </w:tcPr>
          <w:p w14:paraId="0BB9B794" w14:textId="77777777" w:rsidR="002E1B08" w:rsidRDefault="002E1B08">
            <w:pPr>
              <w:pStyle w:val="TableText"/>
            </w:pPr>
          </w:p>
        </w:tc>
      </w:tr>
      <w:tr w:rsidR="002E1B08" w14:paraId="5823EA53" w14:textId="77777777">
        <w:trPr>
          <w:jc w:val="center"/>
        </w:trPr>
        <w:tc>
          <w:tcPr>
            <w:tcW w:w="3345" w:type="dxa"/>
          </w:tcPr>
          <w:p w14:paraId="7F2D3B85" w14:textId="77777777" w:rsidR="002E1B08" w:rsidRDefault="00000000">
            <w:pPr>
              <w:pStyle w:val="TableText"/>
            </w:pPr>
            <w:r>
              <w:tab/>
            </w:r>
            <w:r>
              <w:tab/>
            </w:r>
            <w:r>
              <w:tab/>
              <w:t>code</w:t>
            </w:r>
          </w:p>
        </w:tc>
        <w:tc>
          <w:tcPr>
            <w:tcW w:w="720" w:type="dxa"/>
          </w:tcPr>
          <w:p w14:paraId="055148D8" w14:textId="77777777" w:rsidR="002E1B08" w:rsidRDefault="00000000">
            <w:pPr>
              <w:pStyle w:val="TableText"/>
            </w:pPr>
            <w:r>
              <w:t>0..1</w:t>
            </w:r>
          </w:p>
        </w:tc>
        <w:tc>
          <w:tcPr>
            <w:tcW w:w="1152" w:type="dxa"/>
          </w:tcPr>
          <w:p w14:paraId="1A642CC2" w14:textId="77777777" w:rsidR="002E1B08" w:rsidRDefault="00000000">
            <w:pPr>
              <w:pStyle w:val="TableText"/>
            </w:pPr>
            <w:r>
              <w:t>SHOULD</w:t>
            </w:r>
          </w:p>
        </w:tc>
        <w:tc>
          <w:tcPr>
            <w:tcW w:w="864" w:type="dxa"/>
          </w:tcPr>
          <w:p w14:paraId="1015E15A" w14:textId="77777777" w:rsidR="002E1B08" w:rsidRDefault="002E1B08">
            <w:pPr>
              <w:pStyle w:val="TableText"/>
            </w:pPr>
          </w:p>
        </w:tc>
        <w:tc>
          <w:tcPr>
            <w:tcW w:w="1104" w:type="dxa"/>
          </w:tcPr>
          <w:p w14:paraId="3272E920" w14:textId="77777777" w:rsidR="002E1B08" w:rsidRDefault="00000000">
            <w:pPr>
              <w:pStyle w:val="TableText"/>
            </w:pPr>
            <w:hyperlink w:anchor="C_4537-8914">
              <w:r>
                <w:rPr>
                  <w:rStyle w:val="HyperlinkText9pt"/>
                </w:rPr>
                <w:t>4537-8914</w:t>
              </w:r>
            </w:hyperlink>
          </w:p>
        </w:tc>
        <w:tc>
          <w:tcPr>
            <w:tcW w:w="2975" w:type="dxa"/>
          </w:tcPr>
          <w:p w14:paraId="7D6649A3" w14:textId="77777777" w:rsidR="002E1B08" w:rsidRDefault="002E1B08">
            <w:pPr>
              <w:pStyle w:val="TableText"/>
            </w:pPr>
          </w:p>
        </w:tc>
      </w:tr>
      <w:tr w:rsidR="002E1B08" w14:paraId="18BFD002" w14:textId="77777777">
        <w:trPr>
          <w:jc w:val="center"/>
        </w:trPr>
        <w:tc>
          <w:tcPr>
            <w:tcW w:w="3345" w:type="dxa"/>
          </w:tcPr>
          <w:p w14:paraId="74E15295" w14:textId="77777777" w:rsidR="002E1B08" w:rsidRDefault="00000000">
            <w:pPr>
              <w:pStyle w:val="TableText"/>
            </w:pPr>
            <w:r>
              <w:tab/>
            </w:r>
            <w:r>
              <w:tab/>
            </w:r>
            <w:r>
              <w:tab/>
            </w:r>
            <w:r>
              <w:tab/>
              <w:t>@code</w:t>
            </w:r>
          </w:p>
        </w:tc>
        <w:tc>
          <w:tcPr>
            <w:tcW w:w="720" w:type="dxa"/>
          </w:tcPr>
          <w:p w14:paraId="032A1592" w14:textId="77777777" w:rsidR="002E1B08" w:rsidRDefault="00000000">
            <w:pPr>
              <w:pStyle w:val="TableText"/>
            </w:pPr>
            <w:r>
              <w:t>1..1</w:t>
            </w:r>
          </w:p>
        </w:tc>
        <w:tc>
          <w:tcPr>
            <w:tcW w:w="1152" w:type="dxa"/>
          </w:tcPr>
          <w:p w14:paraId="008A23D6" w14:textId="77777777" w:rsidR="002E1B08" w:rsidRDefault="00000000">
            <w:pPr>
              <w:pStyle w:val="TableText"/>
            </w:pPr>
            <w:r>
              <w:t>SHALL</w:t>
            </w:r>
          </w:p>
        </w:tc>
        <w:tc>
          <w:tcPr>
            <w:tcW w:w="864" w:type="dxa"/>
          </w:tcPr>
          <w:p w14:paraId="4E8D7926" w14:textId="77777777" w:rsidR="002E1B08" w:rsidRDefault="002E1B08">
            <w:pPr>
              <w:pStyle w:val="TableText"/>
            </w:pPr>
          </w:p>
        </w:tc>
        <w:tc>
          <w:tcPr>
            <w:tcW w:w="1104" w:type="dxa"/>
          </w:tcPr>
          <w:p w14:paraId="246D7E51" w14:textId="77777777" w:rsidR="002E1B08" w:rsidRDefault="00000000">
            <w:pPr>
              <w:pStyle w:val="TableText"/>
            </w:pPr>
            <w:hyperlink w:anchor="C_4537-15992">
              <w:r>
                <w:rPr>
                  <w:rStyle w:val="HyperlinkText9pt"/>
                </w:rPr>
                <w:t>4537-15992</w:t>
              </w:r>
            </w:hyperlink>
          </w:p>
        </w:tc>
        <w:tc>
          <w:tcPr>
            <w:tcW w:w="2975" w:type="dxa"/>
          </w:tcPr>
          <w:p w14:paraId="1793B628" w14:textId="77777777" w:rsidR="002E1B08" w:rsidRDefault="00000000">
            <w:pPr>
              <w:pStyle w:val="TableText"/>
            </w:pPr>
            <w:r>
              <w:t>urn:oid:2.16.840.1.113883.1.11.10416 (Financially Responsible Party Type Value Set)</w:t>
            </w:r>
          </w:p>
        </w:tc>
      </w:tr>
      <w:tr w:rsidR="002E1B08" w14:paraId="65DCDB91" w14:textId="77777777">
        <w:trPr>
          <w:jc w:val="center"/>
        </w:trPr>
        <w:tc>
          <w:tcPr>
            <w:tcW w:w="3345" w:type="dxa"/>
          </w:tcPr>
          <w:p w14:paraId="119BAE67" w14:textId="77777777" w:rsidR="002E1B08" w:rsidRDefault="00000000">
            <w:pPr>
              <w:pStyle w:val="TableText"/>
            </w:pPr>
            <w:r>
              <w:tab/>
            </w:r>
            <w:r>
              <w:tab/>
            </w:r>
            <w:r>
              <w:tab/>
              <w:t>addr</w:t>
            </w:r>
          </w:p>
        </w:tc>
        <w:tc>
          <w:tcPr>
            <w:tcW w:w="720" w:type="dxa"/>
          </w:tcPr>
          <w:p w14:paraId="1C7E5872" w14:textId="77777777" w:rsidR="002E1B08" w:rsidRDefault="00000000">
            <w:pPr>
              <w:pStyle w:val="TableText"/>
            </w:pPr>
            <w:r>
              <w:t>0..1</w:t>
            </w:r>
          </w:p>
        </w:tc>
        <w:tc>
          <w:tcPr>
            <w:tcW w:w="1152" w:type="dxa"/>
          </w:tcPr>
          <w:p w14:paraId="3613DBA4" w14:textId="77777777" w:rsidR="002E1B08" w:rsidRDefault="00000000">
            <w:pPr>
              <w:pStyle w:val="TableText"/>
            </w:pPr>
            <w:r>
              <w:t>MAY</w:t>
            </w:r>
          </w:p>
        </w:tc>
        <w:tc>
          <w:tcPr>
            <w:tcW w:w="864" w:type="dxa"/>
          </w:tcPr>
          <w:p w14:paraId="32DDEE55" w14:textId="77777777" w:rsidR="002E1B08" w:rsidRDefault="002E1B08">
            <w:pPr>
              <w:pStyle w:val="TableText"/>
            </w:pPr>
          </w:p>
        </w:tc>
        <w:tc>
          <w:tcPr>
            <w:tcW w:w="1104" w:type="dxa"/>
          </w:tcPr>
          <w:p w14:paraId="070CFEDC" w14:textId="77777777" w:rsidR="002E1B08" w:rsidRDefault="00000000">
            <w:pPr>
              <w:pStyle w:val="TableText"/>
            </w:pPr>
            <w:hyperlink w:anchor="C_4537-8910">
              <w:r>
                <w:rPr>
                  <w:rStyle w:val="HyperlinkText9pt"/>
                </w:rPr>
                <w:t>4537-8910</w:t>
              </w:r>
            </w:hyperlink>
          </w:p>
        </w:tc>
        <w:tc>
          <w:tcPr>
            <w:tcW w:w="2975" w:type="dxa"/>
          </w:tcPr>
          <w:p w14:paraId="1899F872" w14:textId="77777777" w:rsidR="002E1B08" w:rsidRDefault="00000000">
            <w:pPr>
              <w:pStyle w:val="TableText"/>
            </w:pPr>
            <w:r>
              <w:t>US Realm Address (AD.US.FIELDED) (identifier: urn:oid:2.16.840.1.113883.10.20.22.5.2</w:t>
            </w:r>
          </w:p>
        </w:tc>
      </w:tr>
      <w:tr w:rsidR="002E1B08" w14:paraId="031C0693" w14:textId="77777777">
        <w:trPr>
          <w:jc w:val="center"/>
        </w:trPr>
        <w:tc>
          <w:tcPr>
            <w:tcW w:w="3345" w:type="dxa"/>
          </w:tcPr>
          <w:p w14:paraId="64E045AE" w14:textId="77777777" w:rsidR="002E1B08" w:rsidRDefault="00000000">
            <w:pPr>
              <w:pStyle w:val="TableText"/>
            </w:pPr>
            <w:r>
              <w:lastRenderedPageBreak/>
              <w:tab/>
            </w:r>
            <w:r>
              <w:tab/>
            </w:r>
            <w:r>
              <w:tab/>
              <w:t>telecom</w:t>
            </w:r>
          </w:p>
        </w:tc>
        <w:tc>
          <w:tcPr>
            <w:tcW w:w="720" w:type="dxa"/>
          </w:tcPr>
          <w:p w14:paraId="0ADE15A8" w14:textId="77777777" w:rsidR="002E1B08" w:rsidRDefault="00000000">
            <w:pPr>
              <w:pStyle w:val="TableText"/>
            </w:pPr>
            <w:r>
              <w:t>0..*</w:t>
            </w:r>
          </w:p>
        </w:tc>
        <w:tc>
          <w:tcPr>
            <w:tcW w:w="1152" w:type="dxa"/>
          </w:tcPr>
          <w:p w14:paraId="04F181A9" w14:textId="77777777" w:rsidR="002E1B08" w:rsidRDefault="00000000">
            <w:pPr>
              <w:pStyle w:val="TableText"/>
            </w:pPr>
            <w:r>
              <w:t>MAY</w:t>
            </w:r>
          </w:p>
        </w:tc>
        <w:tc>
          <w:tcPr>
            <w:tcW w:w="864" w:type="dxa"/>
          </w:tcPr>
          <w:p w14:paraId="4007E9A4" w14:textId="77777777" w:rsidR="002E1B08" w:rsidRDefault="002E1B08">
            <w:pPr>
              <w:pStyle w:val="TableText"/>
            </w:pPr>
          </w:p>
        </w:tc>
        <w:tc>
          <w:tcPr>
            <w:tcW w:w="1104" w:type="dxa"/>
          </w:tcPr>
          <w:p w14:paraId="0A9B09BB" w14:textId="77777777" w:rsidR="002E1B08" w:rsidRDefault="00000000">
            <w:pPr>
              <w:pStyle w:val="TableText"/>
            </w:pPr>
            <w:hyperlink w:anchor="C_4537-8911">
              <w:r>
                <w:rPr>
                  <w:rStyle w:val="HyperlinkText9pt"/>
                </w:rPr>
                <w:t>4537-8911</w:t>
              </w:r>
            </w:hyperlink>
          </w:p>
        </w:tc>
        <w:tc>
          <w:tcPr>
            <w:tcW w:w="2975" w:type="dxa"/>
          </w:tcPr>
          <w:p w14:paraId="78D0F38B" w14:textId="77777777" w:rsidR="002E1B08" w:rsidRDefault="002E1B08">
            <w:pPr>
              <w:pStyle w:val="TableText"/>
            </w:pPr>
          </w:p>
        </w:tc>
      </w:tr>
      <w:tr w:rsidR="002E1B08" w14:paraId="0AFD3A37" w14:textId="77777777">
        <w:trPr>
          <w:jc w:val="center"/>
        </w:trPr>
        <w:tc>
          <w:tcPr>
            <w:tcW w:w="3345" w:type="dxa"/>
          </w:tcPr>
          <w:p w14:paraId="6534D83E" w14:textId="77777777" w:rsidR="002E1B08" w:rsidRDefault="00000000">
            <w:pPr>
              <w:pStyle w:val="TableText"/>
            </w:pPr>
            <w:r>
              <w:tab/>
            </w:r>
            <w:r>
              <w:tab/>
            </w:r>
            <w:r>
              <w:tab/>
              <w:t>representedOrganization</w:t>
            </w:r>
          </w:p>
        </w:tc>
        <w:tc>
          <w:tcPr>
            <w:tcW w:w="720" w:type="dxa"/>
          </w:tcPr>
          <w:p w14:paraId="3758AE20" w14:textId="77777777" w:rsidR="002E1B08" w:rsidRDefault="00000000">
            <w:pPr>
              <w:pStyle w:val="TableText"/>
            </w:pPr>
            <w:r>
              <w:t>0..1</w:t>
            </w:r>
          </w:p>
        </w:tc>
        <w:tc>
          <w:tcPr>
            <w:tcW w:w="1152" w:type="dxa"/>
          </w:tcPr>
          <w:p w14:paraId="601CC5CF" w14:textId="77777777" w:rsidR="002E1B08" w:rsidRDefault="00000000">
            <w:pPr>
              <w:pStyle w:val="TableText"/>
            </w:pPr>
            <w:r>
              <w:t>SHOULD</w:t>
            </w:r>
          </w:p>
        </w:tc>
        <w:tc>
          <w:tcPr>
            <w:tcW w:w="864" w:type="dxa"/>
          </w:tcPr>
          <w:p w14:paraId="4ADD7B47" w14:textId="77777777" w:rsidR="002E1B08" w:rsidRDefault="002E1B08">
            <w:pPr>
              <w:pStyle w:val="TableText"/>
            </w:pPr>
          </w:p>
        </w:tc>
        <w:tc>
          <w:tcPr>
            <w:tcW w:w="1104" w:type="dxa"/>
          </w:tcPr>
          <w:p w14:paraId="2DCF2DE8" w14:textId="77777777" w:rsidR="002E1B08" w:rsidRDefault="00000000">
            <w:pPr>
              <w:pStyle w:val="TableText"/>
            </w:pPr>
            <w:hyperlink w:anchor="C_4537-8912">
              <w:r>
                <w:rPr>
                  <w:rStyle w:val="HyperlinkText9pt"/>
                </w:rPr>
                <w:t>4537-8912</w:t>
              </w:r>
            </w:hyperlink>
          </w:p>
        </w:tc>
        <w:tc>
          <w:tcPr>
            <w:tcW w:w="2975" w:type="dxa"/>
          </w:tcPr>
          <w:p w14:paraId="0020F254" w14:textId="77777777" w:rsidR="002E1B08" w:rsidRDefault="002E1B08">
            <w:pPr>
              <w:pStyle w:val="TableText"/>
            </w:pPr>
          </w:p>
        </w:tc>
      </w:tr>
      <w:tr w:rsidR="002E1B08" w14:paraId="29A93C5B" w14:textId="77777777">
        <w:trPr>
          <w:jc w:val="center"/>
        </w:trPr>
        <w:tc>
          <w:tcPr>
            <w:tcW w:w="3345" w:type="dxa"/>
          </w:tcPr>
          <w:p w14:paraId="2FAEFE37" w14:textId="77777777" w:rsidR="002E1B08" w:rsidRDefault="00000000">
            <w:pPr>
              <w:pStyle w:val="TableText"/>
            </w:pPr>
            <w:r>
              <w:tab/>
            </w:r>
            <w:r>
              <w:tab/>
            </w:r>
            <w:r>
              <w:tab/>
            </w:r>
            <w:r>
              <w:tab/>
              <w:t>name</w:t>
            </w:r>
          </w:p>
        </w:tc>
        <w:tc>
          <w:tcPr>
            <w:tcW w:w="720" w:type="dxa"/>
          </w:tcPr>
          <w:p w14:paraId="675B489A" w14:textId="77777777" w:rsidR="002E1B08" w:rsidRDefault="00000000">
            <w:pPr>
              <w:pStyle w:val="TableText"/>
            </w:pPr>
            <w:r>
              <w:t>0..1</w:t>
            </w:r>
          </w:p>
        </w:tc>
        <w:tc>
          <w:tcPr>
            <w:tcW w:w="1152" w:type="dxa"/>
          </w:tcPr>
          <w:p w14:paraId="33FD3B96" w14:textId="77777777" w:rsidR="002E1B08" w:rsidRDefault="00000000">
            <w:pPr>
              <w:pStyle w:val="TableText"/>
            </w:pPr>
            <w:r>
              <w:t>SHOULD</w:t>
            </w:r>
          </w:p>
        </w:tc>
        <w:tc>
          <w:tcPr>
            <w:tcW w:w="864" w:type="dxa"/>
          </w:tcPr>
          <w:p w14:paraId="14E3C069" w14:textId="77777777" w:rsidR="002E1B08" w:rsidRDefault="002E1B08">
            <w:pPr>
              <w:pStyle w:val="TableText"/>
            </w:pPr>
          </w:p>
        </w:tc>
        <w:tc>
          <w:tcPr>
            <w:tcW w:w="1104" w:type="dxa"/>
          </w:tcPr>
          <w:p w14:paraId="00594A99" w14:textId="77777777" w:rsidR="002E1B08" w:rsidRDefault="00000000">
            <w:pPr>
              <w:pStyle w:val="TableText"/>
            </w:pPr>
            <w:hyperlink w:anchor="C_4537-8913">
              <w:r>
                <w:rPr>
                  <w:rStyle w:val="HyperlinkText9pt"/>
                </w:rPr>
                <w:t>4537-8913</w:t>
              </w:r>
            </w:hyperlink>
          </w:p>
        </w:tc>
        <w:tc>
          <w:tcPr>
            <w:tcW w:w="2975" w:type="dxa"/>
          </w:tcPr>
          <w:p w14:paraId="7C8F89DF" w14:textId="77777777" w:rsidR="002E1B08" w:rsidRDefault="002E1B08">
            <w:pPr>
              <w:pStyle w:val="TableText"/>
            </w:pPr>
          </w:p>
        </w:tc>
      </w:tr>
      <w:tr w:rsidR="002E1B08" w14:paraId="2FC26646" w14:textId="77777777">
        <w:trPr>
          <w:jc w:val="center"/>
        </w:trPr>
        <w:tc>
          <w:tcPr>
            <w:tcW w:w="3345" w:type="dxa"/>
          </w:tcPr>
          <w:p w14:paraId="5C7D3929" w14:textId="77777777" w:rsidR="002E1B08" w:rsidRDefault="00000000">
            <w:pPr>
              <w:pStyle w:val="TableText"/>
            </w:pPr>
            <w:r>
              <w:tab/>
              <w:t>performer</w:t>
            </w:r>
          </w:p>
        </w:tc>
        <w:tc>
          <w:tcPr>
            <w:tcW w:w="720" w:type="dxa"/>
          </w:tcPr>
          <w:p w14:paraId="4B06CC62" w14:textId="77777777" w:rsidR="002E1B08" w:rsidRDefault="00000000">
            <w:pPr>
              <w:pStyle w:val="TableText"/>
            </w:pPr>
            <w:r>
              <w:t>0..*</w:t>
            </w:r>
          </w:p>
        </w:tc>
        <w:tc>
          <w:tcPr>
            <w:tcW w:w="1152" w:type="dxa"/>
          </w:tcPr>
          <w:p w14:paraId="5EDBBA6B" w14:textId="77777777" w:rsidR="002E1B08" w:rsidRDefault="00000000">
            <w:pPr>
              <w:pStyle w:val="TableText"/>
            </w:pPr>
            <w:r>
              <w:t>SHOULD</w:t>
            </w:r>
          </w:p>
        </w:tc>
        <w:tc>
          <w:tcPr>
            <w:tcW w:w="864" w:type="dxa"/>
          </w:tcPr>
          <w:p w14:paraId="2E8B8D83" w14:textId="77777777" w:rsidR="002E1B08" w:rsidRDefault="002E1B08">
            <w:pPr>
              <w:pStyle w:val="TableText"/>
            </w:pPr>
          </w:p>
        </w:tc>
        <w:tc>
          <w:tcPr>
            <w:tcW w:w="1104" w:type="dxa"/>
          </w:tcPr>
          <w:p w14:paraId="3AC0B0FC" w14:textId="77777777" w:rsidR="002E1B08" w:rsidRDefault="00000000">
            <w:pPr>
              <w:pStyle w:val="TableText"/>
            </w:pPr>
            <w:hyperlink w:anchor="C_4537-8961">
              <w:r>
                <w:rPr>
                  <w:rStyle w:val="HyperlinkText9pt"/>
                </w:rPr>
                <w:t>4537-8961</w:t>
              </w:r>
            </w:hyperlink>
          </w:p>
        </w:tc>
        <w:tc>
          <w:tcPr>
            <w:tcW w:w="2975" w:type="dxa"/>
          </w:tcPr>
          <w:p w14:paraId="0D527796" w14:textId="77777777" w:rsidR="002E1B08" w:rsidRDefault="002E1B08">
            <w:pPr>
              <w:pStyle w:val="TableText"/>
            </w:pPr>
          </w:p>
        </w:tc>
      </w:tr>
      <w:tr w:rsidR="002E1B08" w14:paraId="69130097" w14:textId="77777777">
        <w:trPr>
          <w:jc w:val="center"/>
        </w:trPr>
        <w:tc>
          <w:tcPr>
            <w:tcW w:w="3345" w:type="dxa"/>
          </w:tcPr>
          <w:p w14:paraId="4FDA486C" w14:textId="77777777" w:rsidR="002E1B08" w:rsidRDefault="00000000">
            <w:pPr>
              <w:pStyle w:val="TableText"/>
            </w:pPr>
            <w:r>
              <w:tab/>
            </w:r>
            <w:r>
              <w:tab/>
              <w:t>@typeCode</w:t>
            </w:r>
          </w:p>
        </w:tc>
        <w:tc>
          <w:tcPr>
            <w:tcW w:w="720" w:type="dxa"/>
          </w:tcPr>
          <w:p w14:paraId="04192B88" w14:textId="77777777" w:rsidR="002E1B08" w:rsidRDefault="00000000">
            <w:pPr>
              <w:pStyle w:val="TableText"/>
            </w:pPr>
            <w:r>
              <w:t>1..1</w:t>
            </w:r>
          </w:p>
        </w:tc>
        <w:tc>
          <w:tcPr>
            <w:tcW w:w="1152" w:type="dxa"/>
          </w:tcPr>
          <w:p w14:paraId="54A7C125" w14:textId="77777777" w:rsidR="002E1B08" w:rsidRDefault="00000000">
            <w:pPr>
              <w:pStyle w:val="TableText"/>
            </w:pPr>
            <w:r>
              <w:t>SHALL</w:t>
            </w:r>
          </w:p>
        </w:tc>
        <w:tc>
          <w:tcPr>
            <w:tcW w:w="864" w:type="dxa"/>
          </w:tcPr>
          <w:p w14:paraId="42A97FE2" w14:textId="77777777" w:rsidR="002E1B08" w:rsidRDefault="002E1B08">
            <w:pPr>
              <w:pStyle w:val="TableText"/>
            </w:pPr>
          </w:p>
        </w:tc>
        <w:tc>
          <w:tcPr>
            <w:tcW w:w="1104" w:type="dxa"/>
          </w:tcPr>
          <w:p w14:paraId="7B9BD9F7" w14:textId="77777777" w:rsidR="002E1B08" w:rsidRDefault="00000000">
            <w:pPr>
              <w:pStyle w:val="TableText"/>
            </w:pPr>
            <w:hyperlink w:anchor="C_4537-32971">
              <w:r>
                <w:rPr>
                  <w:rStyle w:val="HyperlinkText9pt"/>
                </w:rPr>
                <w:t>4537-32971</w:t>
              </w:r>
            </w:hyperlink>
          </w:p>
        </w:tc>
        <w:tc>
          <w:tcPr>
            <w:tcW w:w="2975" w:type="dxa"/>
          </w:tcPr>
          <w:p w14:paraId="2505C2E8" w14:textId="77777777" w:rsidR="002E1B08" w:rsidRDefault="00000000">
            <w:pPr>
              <w:pStyle w:val="TableText"/>
            </w:pPr>
            <w:r>
              <w:t>urn:oid:2.16.840.1.113883.5.90 (HL7ParticipationType) = PRF</w:t>
            </w:r>
          </w:p>
        </w:tc>
      </w:tr>
      <w:tr w:rsidR="002E1B08" w14:paraId="52389F18" w14:textId="77777777">
        <w:trPr>
          <w:jc w:val="center"/>
        </w:trPr>
        <w:tc>
          <w:tcPr>
            <w:tcW w:w="3345" w:type="dxa"/>
          </w:tcPr>
          <w:p w14:paraId="190A978B" w14:textId="77777777" w:rsidR="002E1B08" w:rsidRDefault="00000000">
            <w:pPr>
              <w:pStyle w:val="TableText"/>
            </w:pPr>
            <w:r>
              <w:tab/>
            </w:r>
            <w:r>
              <w:tab/>
              <w:t>templateId</w:t>
            </w:r>
          </w:p>
        </w:tc>
        <w:tc>
          <w:tcPr>
            <w:tcW w:w="720" w:type="dxa"/>
          </w:tcPr>
          <w:p w14:paraId="46647E8C" w14:textId="77777777" w:rsidR="002E1B08" w:rsidRDefault="00000000">
            <w:pPr>
              <w:pStyle w:val="TableText"/>
            </w:pPr>
            <w:r>
              <w:t>1..1</w:t>
            </w:r>
          </w:p>
        </w:tc>
        <w:tc>
          <w:tcPr>
            <w:tcW w:w="1152" w:type="dxa"/>
          </w:tcPr>
          <w:p w14:paraId="18578C8A" w14:textId="77777777" w:rsidR="002E1B08" w:rsidRDefault="00000000">
            <w:pPr>
              <w:pStyle w:val="TableText"/>
            </w:pPr>
            <w:r>
              <w:t>SHALL</w:t>
            </w:r>
          </w:p>
        </w:tc>
        <w:tc>
          <w:tcPr>
            <w:tcW w:w="864" w:type="dxa"/>
          </w:tcPr>
          <w:p w14:paraId="71B74F24" w14:textId="77777777" w:rsidR="002E1B08" w:rsidRDefault="002E1B08">
            <w:pPr>
              <w:pStyle w:val="TableText"/>
            </w:pPr>
          </w:p>
        </w:tc>
        <w:tc>
          <w:tcPr>
            <w:tcW w:w="1104" w:type="dxa"/>
          </w:tcPr>
          <w:p w14:paraId="2063FD15" w14:textId="77777777" w:rsidR="002E1B08" w:rsidRDefault="00000000">
            <w:pPr>
              <w:pStyle w:val="TableText"/>
            </w:pPr>
            <w:hyperlink w:anchor="C_4537-16810">
              <w:r>
                <w:rPr>
                  <w:rStyle w:val="HyperlinkText9pt"/>
                </w:rPr>
                <w:t>4537-16810</w:t>
              </w:r>
            </w:hyperlink>
          </w:p>
        </w:tc>
        <w:tc>
          <w:tcPr>
            <w:tcW w:w="2975" w:type="dxa"/>
          </w:tcPr>
          <w:p w14:paraId="36F0E2C6" w14:textId="77777777" w:rsidR="002E1B08" w:rsidRDefault="002E1B08">
            <w:pPr>
              <w:pStyle w:val="TableText"/>
            </w:pPr>
          </w:p>
        </w:tc>
      </w:tr>
      <w:tr w:rsidR="002E1B08" w14:paraId="3A62D30A" w14:textId="77777777">
        <w:trPr>
          <w:jc w:val="center"/>
        </w:trPr>
        <w:tc>
          <w:tcPr>
            <w:tcW w:w="3345" w:type="dxa"/>
          </w:tcPr>
          <w:p w14:paraId="613C3B67" w14:textId="77777777" w:rsidR="002E1B08" w:rsidRDefault="00000000">
            <w:pPr>
              <w:pStyle w:val="TableText"/>
            </w:pPr>
            <w:r>
              <w:tab/>
            </w:r>
            <w:r>
              <w:tab/>
            </w:r>
            <w:r>
              <w:tab/>
              <w:t>@root</w:t>
            </w:r>
          </w:p>
        </w:tc>
        <w:tc>
          <w:tcPr>
            <w:tcW w:w="720" w:type="dxa"/>
          </w:tcPr>
          <w:p w14:paraId="5EBFB688" w14:textId="77777777" w:rsidR="002E1B08" w:rsidRDefault="00000000">
            <w:pPr>
              <w:pStyle w:val="TableText"/>
            </w:pPr>
            <w:r>
              <w:t>1..1</w:t>
            </w:r>
          </w:p>
        </w:tc>
        <w:tc>
          <w:tcPr>
            <w:tcW w:w="1152" w:type="dxa"/>
          </w:tcPr>
          <w:p w14:paraId="7BCA709F" w14:textId="77777777" w:rsidR="002E1B08" w:rsidRDefault="00000000">
            <w:pPr>
              <w:pStyle w:val="TableText"/>
            </w:pPr>
            <w:r>
              <w:t>SHALL</w:t>
            </w:r>
          </w:p>
        </w:tc>
        <w:tc>
          <w:tcPr>
            <w:tcW w:w="864" w:type="dxa"/>
          </w:tcPr>
          <w:p w14:paraId="204F6F36" w14:textId="77777777" w:rsidR="002E1B08" w:rsidRDefault="002E1B08">
            <w:pPr>
              <w:pStyle w:val="TableText"/>
            </w:pPr>
          </w:p>
        </w:tc>
        <w:tc>
          <w:tcPr>
            <w:tcW w:w="1104" w:type="dxa"/>
          </w:tcPr>
          <w:p w14:paraId="226A3061" w14:textId="77777777" w:rsidR="002E1B08" w:rsidRDefault="00000000">
            <w:pPr>
              <w:pStyle w:val="TableText"/>
            </w:pPr>
            <w:hyperlink w:anchor="C_4537-16811">
              <w:r>
                <w:rPr>
                  <w:rStyle w:val="HyperlinkText9pt"/>
                </w:rPr>
                <w:t>4537-16811</w:t>
              </w:r>
            </w:hyperlink>
          </w:p>
        </w:tc>
        <w:tc>
          <w:tcPr>
            <w:tcW w:w="2975" w:type="dxa"/>
          </w:tcPr>
          <w:p w14:paraId="5ECEB0D5" w14:textId="77777777" w:rsidR="002E1B08" w:rsidRDefault="00000000">
            <w:pPr>
              <w:pStyle w:val="TableText"/>
            </w:pPr>
            <w:r>
              <w:t>2.16.840.1.113883.10.20.22.4.88</w:t>
            </w:r>
          </w:p>
        </w:tc>
      </w:tr>
      <w:tr w:rsidR="002E1B08" w14:paraId="66F501C3" w14:textId="77777777">
        <w:trPr>
          <w:jc w:val="center"/>
        </w:trPr>
        <w:tc>
          <w:tcPr>
            <w:tcW w:w="3345" w:type="dxa"/>
          </w:tcPr>
          <w:p w14:paraId="7C47038A" w14:textId="77777777" w:rsidR="002E1B08" w:rsidRDefault="00000000">
            <w:pPr>
              <w:pStyle w:val="TableText"/>
            </w:pPr>
            <w:r>
              <w:tab/>
            </w:r>
            <w:r>
              <w:tab/>
              <w:t>time</w:t>
            </w:r>
          </w:p>
        </w:tc>
        <w:tc>
          <w:tcPr>
            <w:tcW w:w="720" w:type="dxa"/>
          </w:tcPr>
          <w:p w14:paraId="4B5FCE53" w14:textId="77777777" w:rsidR="002E1B08" w:rsidRDefault="00000000">
            <w:pPr>
              <w:pStyle w:val="TableText"/>
            </w:pPr>
            <w:r>
              <w:t>0..1</w:t>
            </w:r>
          </w:p>
        </w:tc>
        <w:tc>
          <w:tcPr>
            <w:tcW w:w="1152" w:type="dxa"/>
          </w:tcPr>
          <w:p w14:paraId="357B3679" w14:textId="77777777" w:rsidR="002E1B08" w:rsidRDefault="00000000">
            <w:pPr>
              <w:pStyle w:val="TableText"/>
            </w:pPr>
            <w:r>
              <w:t>SHOULD</w:t>
            </w:r>
          </w:p>
        </w:tc>
        <w:tc>
          <w:tcPr>
            <w:tcW w:w="864" w:type="dxa"/>
          </w:tcPr>
          <w:p w14:paraId="52E57E26" w14:textId="77777777" w:rsidR="002E1B08" w:rsidRDefault="002E1B08">
            <w:pPr>
              <w:pStyle w:val="TableText"/>
            </w:pPr>
          </w:p>
        </w:tc>
        <w:tc>
          <w:tcPr>
            <w:tcW w:w="1104" w:type="dxa"/>
          </w:tcPr>
          <w:p w14:paraId="49254881" w14:textId="77777777" w:rsidR="002E1B08" w:rsidRDefault="00000000">
            <w:pPr>
              <w:pStyle w:val="TableText"/>
            </w:pPr>
            <w:hyperlink w:anchor="C_4537-8963">
              <w:r>
                <w:rPr>
                  <w:rStyle w:val="HyperlinkText9pt"/>
                </w:rPr>
                <w:t>4537-8963</w:t>
              </w:r>
            </w:hyperlink>
          </w:p>
        </w:tc>
        <w:tc>
          <w:tcPr>
            <w:tcW w:w="2975" w:type="dxa"/>
          </w:tcPr>
          <w:p w14:paraId="365B4864" w14:textId="77777777" w:rsidR="002E1B08" w:rsidRDefault="002E1B08">
            <w:pPr>
              <w:pStyle w:val="TableText"/>
            </w:pPr>
          </w:p>
        </w:tc>
      </w:tr>
      <w:tr w:rsidR="002E1B08" w14:paraId="71E8B83D" w14:textId="77777777">
        <w:trPr>
          <w:jc w:val="center"/>
        </w:trPr>
        <w:tc>
          <w:tcPr>
            <w:tcW w:w="3345" w:type="dxa"/>
          </w:tcPr>
          <w:p w14:paraId="60518315" w14:textId="77777777" w:rsidR="002E1B08" w:rsidRDefault="00000000">
            <w:pPr>
              <w:pStyle w:val="TableText"/>
            </w:pPr>
            <w:r>
              <w:tab/>
            </w:r>
            <w:r>
              <w:tab/>
              <w:t>assignedEntity</w:t>
            </w:r>
          </w:p>
        </w:tc>
        <w:tc>
          <w:tcPr>
            <w:tcW w:w="720" w:type="dxa"/>
          </w:tcPr>
          <w:p w14:paraId="321EB663" w14:textId="77777777" w:rsidR="002E1B08" w:rsidRDefault="00000000">
            <w:pPr>
              <w:pStyle w:val="TableText"/>
            </w:pPr>
            <w:r>
              <w:t>1..1</w:t>
            </w:r>
          </w:p>
        </w:tc>
        <w:tc>
          <w:tcPr>
            <w:tcW w:w="1152" w:type="dxa"/>
          </w:tcPr>
          <w:p w14:paraId="5F47D42C" w14:textId="77777777" w:rsidR="002E1B08" w:rsidRDefault="00000000">
            <w:pPr>
              <w:pStyle w:val="TableText"/>
            </w:pPr>
            <w:r>
              <w:t>SHALL</w:t>
            </w:r>
          </w:p>
        </w:tc>
        <w:tc>
          <w:tcPr>
            <w:tcW w:w="864" w:type="dxa"/>
          </w:tcPr>
          <w:p w14:paraId="61A37E83" w14:textId="77777777" w:rsidR="002E1B08" w:rsidRDefault="002E1B08">
            <w:pPr>
              <w:pStyle w:val="TableText"/>
            </w:pPr>
          </w:p>
        </w:tc>
        <w:tc>
          <w:tcPr>
            <w:tcW w:w="1104" w:type="dxa"/>
          </w:tcPr>
          <w:p w14:paraId="58396252" w14:textId="77777777" w:rsidR="002E1B08" w:rsidRDefault="00000000">
            <w:pPr>
              <w:pStyle w:val="TableText"/>
            </w:pPr>
            <w:hyperlink w:anchor="C_4537-8962">
              <w:r>
                <w:rPr>
                  <w:rStyle w:val="HyperlinkText9pt"/>
                </w:rPr>
                <w:t>4537-8962</w:t>
              </w:r>
            </w:hyperlink>
          </w:p>
        </w:tc>
        <w:tc>
          <w:tcPr>
            <w:tcW w:w="2975" w:type="dxa"/>
          </w:tcPr>
          <w:p w14:paraId="2C7DD1DC" w14:textId="77777777" w:rsidR="002E1B08" w:rsidRDefault="002E1B08">
            <w:pPr>
              <w:pStyle w:val="TableText"/>
            </w:pPr>
          </w:p>
        </w:tc>
      </w:tr>
      <w:tr w:rsidR="002E1B08" w14:paraId="67787EFF" w14:textId="77777777">
        <w:trPr>
          <w:jc w:val="center"/>
        </w:trPr>
        <w:tc>
          <w:tcPr>
            <w:tcW w:w="3345" w:type="dxa"/>
          </w:tcPr>
          <w:p w14:paraId="07F0FBC4" w14:textId="77777777" w:rsidR="002E1B08" w:rsidRDefault="00000000">
            <w:pPr>
              <w:pStyle w:val="TableText"/>
            </w:pPr>
            <w:r>
              <w:tab/>
            </w:r>
            <w:r>
              <w:tab/>
            </w:r>
            <w:r>
              <w:tab/>
              <w:t>code</w:t>
            </w:r>
          </w:p>
        </w:tc>
        <w:tc>
          <w:tcPr>
            <w:tcW w:w="720" w:type="dxa"/>
          </w:tcPr>
          <w:p w14:paraId="42F74E91" w14:textId="77777777" w:rsidR="002E1B08" w:rsidRDefault="00000000">
            <w:pPr>
              <w:pStyle w:val="TableText"/>
            </w:pPr>
            <w:r>
              <w:t>1..1</w:t>
            </w:r>
          </w:p>
        </w:tc>
        <w:tc>
          <w:tcPr>
            <w:tcW w:w="1152" w:type="dxa"/>
          </w:tcPr>
          <w:p w14:paraId="248DEBA4" w14:textId="77777777" w:rsidR="002E1B08" w:rsidRDefault="00000000">
            <w:pPr>
              <w:pStyle w:val="TableText"/>
            </w:pPr>
            <w:r>
              <w:t>SHALL</w:t>
            </w:r>
          </w:p>
        </w:tc>
        <w:tc>
          <w:tcPr>
            <w:tcW w:w="864" w:type="dxa"/>
          </w:tcPr>
          <w:p w14:paraId="7395B9AF" w14:textId="77777777" w:rsidR="002E1B08" w:rsidRDefault="002E1B08">
            <w:pPr>
              <w:pStyle w:val="TableText"/>
            </w:pPr>
          </w:p>
        </w:tc>
        <w:tc>
          <w:tcPr>
            <w:tcW w:w="1104" w:type="dxa"/>
          </w:tcPr>
          <w:p w14:paraId="520156E0" w14:textId="77777777" w:rsidR="002E1B08" w:rsidRDefault="00000000">
            <w:pPr>
              <w:pStyle w:val="TableText"/>
            </w:pPr>
            <w:hyperlink w:anchor="C_4537-8968">
              <w:r>
                <w:rPr>
                  <w:rStyle w:val="HyperlinkText9pt"/>
                </w:rPr>
                <w:t>4537-8968</w:t>
              </w:r>
            </w:hyperlink>
          </w:p>
        </w:tc>
        <w:tc>
          <w:tcPr>
            <w:tcW w:w="2975" w:type="dxa"/>
          </w:tcPr>
          <w:p w14:paraId="186EA339" w14:textId="77777777" w:rsidR="002E1B08" w:rsidRDefault="002E1B08">
            <w:pPr>
              <w:pStyle w:val="TableText"/>
            </w:pPr>
          </w:p>
        </w:tc>
      </w:tr>
      <w:tr w:rsidR="002E1B08" w14:paraId="670D9BF8" w14:textId="77777777">
        <w:trPr>
          <w:jc w:val="center"/>
        </w:trPr>
        <w:tc>
          <w:tcPr>
            <w:tcW w:w="3345" w:type="dxa"/>
          </w:tcPr>
          <w:p w14:paraId="14ACECCF" w14:textId="77777777" w:rsidR="002E1B08" w:rsidRDefault="00000000">
            <w:pPr>
              <w:pStyle w:val="TableText"/>
            </w:pPr>
            <w:r>
              <w:tab/>
            </w:r>
            <w:r>
              <w:tab/>
            </w:r>
            <w:r>
              <w:tab/>
            </w:r>
            <w:r>
              <w:tab/>
              <w:t>@code</w:t>
            </w:r>
          </w:p>
        </w:tc>
        <w:tc>
          <w:tcPr>
            <w:tcW w:w="720" w:type="dxa"/>
          </w:tcPr>
          <w:p w14:paraId="49057174" w14:textId="77777777" w:rsidR="002E1B08" w:rsidRDefault="00000000">
            <w:pPr>
              <w:pStyle w:val="TableText"/>
            </w:pPr>
            <w:r>
              <w:t>1..1</w:t>
            </w:r>
          </w:p>
        </w:tc>
        <w:tc>
          <w:tcPr>
            <w:tcW w:w="1152" w:type="dxa"/>
          </w:tcPr>
          <w:p w14:paraId="70DE4814" w14:textId="77777777" w:rsidR="002E1B08" w:rsidRDefault="00000000">
            <w:pPr>
              <w:pStyle w:val="TableText"/>
            </w:pPr>
            <w:r>
              <w:t>SHALL</w:t>
            </w:r>
          </w:p>
        </w:tc>
        <w:tc>
          <w:tcPr>
            <w:tcW w:w="864" w:type="dxa"/>
          </w:tcPr>
          <w:p w14:paraId="1A801869" w14:textId="77777777" w:rsidR="002E1B08" w:rsidRDefault="002E1B08">
            <w:pPr>
              <w:pStyle w:val="TableText"/>
            </w:pPr>
          </w:p>
        </w:tc>
        <w:tc>
          <w:tcPr>
            <w:tcW w:w="1104" w:type="dxa"/>
          </w:tcPr>
          <w:p w14:paraId="3F353269" w14:textId="77777777" w:rsidR="002E1B08" w:rsidRDefault="00000000">
            <w:pPr>
              <w:pStyle w:val="TableText"/>
            </w:pPr>
            <w:hyperlink w:anchor="C_4537-16096">
              <w:r>
                <w:rPr>
                  <w:rStyle w:val="HyperlinkText9pt"/>
                </w:rPr>
                <w:t>4537-16096</w:t>
              </w:r>
            </w:hyperlink>
          </w:p>
        </w:tc>
        <w:tc>
          <w:tcPr>
            <w:tcW w:w="2975" w:type="dxa"/>
          </w:tcPr>
          <w:p w14:paraId="76DBBDCF" w14:textId="77777777" w:rsidR="002E1B08" w:rsidRDefault="00000000">
            <w:pPr>
              <w:pStyle w:val="TableText"/>
            </w:pPr>
            <w:r>
              <w:t>GUAR</w:t>
            </w:r>
          </w:p>
        </w:tc>
      </w:tr>
      <w:tr w:rsidR="002E1B08" w14:paraId="1365D9EE" w14:textId="77777777">
        <w:trPr>
          <w:jc w:val="center"/>
        </w:trPr>
        <w:tc>
          <w:tcPr>
            <w:tcW w:w="3345" w:type="dxa"/>
          </w:tcPr>
          <w:p w14:paraId="102556FB" w14:textId="77777777" w:rsidR="002E1B08" w:rsidRDefault="00000000">
            <w:pPr>
              <w:pStyle w:val="TableText"/>
            </w:pPr>
            <w:r>
              <w:tab/>
            </w:r>
            <w:r>
              <w:tab/>
            </w:r>
            <w:r>
              <w:tab/>
            </w:r>
            <w:r>
              <w:tab/>
              <w:t>@codeSystem</w:t>
            </w:r>
          </w:p>
        </w:tc>
        <w:tc>
          <w:tcPr>
            <w:tcW w:w="720" w:type="dxa"/>
          </w:tcPr>
          <w:p w14:paraId="0386A584" w14:textId="77777777" w:rsidR="002E1B08" w:rsidRDefault="00000000">
            <w:pPr>
              <w:pStyle w:val="TableText"/>
            </w:pPr>
            <w:r>
              <w:t>1..1</w:t>
            </w:r>
          </w:p>
        </w:tc>
        <w:tc>
          <w:tcPr>
            <w:tcW w:w="1152" w:type="dxa"/>
          </w:tcPr>
          <w:p w14:paraId="5F88739F" w14:textId="77777777" w:rsidR="002E1B08" w:rsidRDefault="00000000">
            <w:pPr>
              <w:pStyle w:val="TableText"/>
            </w:pPr>
            <w:r>
              <w:t>SHALL</w:t>
            </w:r>
          </w:p>
        </w:tc>
        <w:tc>
          <w:tcPr>
            <w:tcW w:w="864" w:type="dxa"/>
          </w:tcPr>
          <w:p w14:paraId="10C87D38" w14:textId="77777777" w:rsidR="002E1B08" w:rsidRDefault="002E1B08">
            <w:pPr>
              <w:pStyle w:val="TableText"/>
            </w:pPr>
          </w:p>
        </w:tc>
        <w:tc>
          <w:tcPr>
            <w:tcW w:w="1104" w:type="dxa"/>
          </w:tcPr>
          <w:p w14:paraId="76789ABE" w14:textId="77777777" w:rsidR="002E1B08" w:rsidRDefault="00000000">
            <w:pPr>
              <w:pStyle w:val="TableText"/>
            </w:pPr>
            <w:hyperlink w:anchor="C_4537-32165">
              <w:r>
                <w:rPr>
                  <w:rStyle w:val="HyperlinkText9pt"/>
                </w:rPr>
                <w:t>4537-32165</w:t>
              </w:r>
            </w:hyperlink>
          </w:p>
        </w:tc>
        <w:tc>
          <w:tcPr>
            <w:tcW w:w="2975" w:type="dxa"/>
          </w:tcPr>
          <w:p w14:paraId="0BD55D38" w14:textId="77777777" w:rsidR="002E1B08" w:rsidRDefault="00000000">
            <w:pPr>
              <w:pStyle w:val="TableText"/>
            </w:pPr>
            <w:r>
              <w:t>2.16.840.1.113883.5.110</w:t>
            </w:r>
          </w:p>
        </w:tc>
      </w:tr>
      <w:tr w:rsidR="002E1B08" w14:paraId="730A47B4" w14:textId="77777777">
        <w:trPr>
          <w:jc w:val="center"/>
        </w:trPr>
        <w:tc>
          <w:tcPr>
            <w:tcW w:w="3345" w:type="dxa"/>
          </w:tcPr>
          <w:p w14:paraId="456635DC" w14:textId="77777777" w:rsidR="002E1B08" w:rsidRDefault="00000000">
            <w:pPr>
              <w:pStyle w:val="TableText"/>
            </w:pPr>
            <w:r>
              <w:tab/>
            </w:r>
            <w:r>
              <w:tab/>
            </w:r>
            <w:r>
              <w:tab/>
              <w:t>addr</w:t>
            </w:r>
          </w:p>
        </w:tc>
        <w:tc>
          <w:tcPr>
            <w:tcW w:w="720" w:type="dxa"/>
          </w:tcPr>
          <w:p w14:paraId="7D2D0DD0" w14:textId="77777777" w:rsidR="002E1B08" w:rsidRDefault="00000000">
            <w:pPr>
              <w:pStyle w:val="TableText"/>
            </w:pPr>
            <w:r>
              <w:t>0..1</w:t>
            </w:r>
          </w:p>
        </w:tc>
        <w:tc>
          <w:tcPr>
            <w:tcW w:w="1152" w:type="dxa"/>
          </w:tcPr>
          <w:p w14:paraId="4477DD0C" w14:textId="77777777" w:rsidR="002E1B08" w:rsidRDefault="00000000">
            <w:pPr>
              <w:pStyle w:val="TableText"/>
            </w:pPr>
            <w:r>
              <w:t>SHOULD</w:t>
            </w:r>
          </w:p>
        </w:tc>
        <w:tc>
          <w:tcPr>
            <w:tcW w:w="864" w:type="dxa"/>
          </w:tcPr>
          <w:p w14:paraId="4567F232" w14:textId="77777777" w:rsidR="002E1B08" w:rsidRDefault="002E1B08">
            <w:pPr>
              <w:pStyle w:val="TableText"/>
            </w:pPr>
          </w:p>
        </w:tc>
        <w:tc>
          <w:tcPr>
            <w:tcW w:w="1104" w:type="dxa"/>
          </w:tcPr>
          <w:p w14:paraId="3FC34407" w14:textId="77777777" w:rsidR="002E1B08" w:rsidRDefault="00000000">
            <w:pPr>
              <w:pStyle w:val="TableText"/>
            </w:pPr>
            <w:hyperlink w:anchor="C_4537-8964">
              <w:r>
                <w:rPr>
                  <w:rStyle w:val="HyperlinkText9pt"/>
                </w:rPr>
                <w:t>4537-8964</w:t>
              </w:r>
            </w:hyperlink>
          </w:p>
        </w:tc>
        <w:tc>
          <w:tcPr>
            <w:tcW w:w="2975" w:type="dxa"/>
          </w:tcPr>
          <w:p w14:paraId="41158E8B" w14:textId="77777777" w:rsidR="002E1B08" w:rsidRDefault="00000000">
            <w:pPr>
              <w:pStyle w:val="TableText"/>
            </w:pPr>
            <w:r>
              <w:t>US Realm Address (AD.US.FIELDED) (identifier: urn:oid:2.16.840.1.113883.10.20.22.5.2</w:t>
            </w:r>
          </w:p>
        </w:tc>
      </w:tr>
      <w:tr w:rsidR="002E1B08" w14:paraId="66A6D246" w14:textId="77777777">
        <w:trPr>
          <w:jc w:val="center"/>
        </w:trPr>
        <w:tc>
          <w:tcPr>
            <w:tcW w:w="3345" w:type="dxa"/>
          </w:tcPr>
          <w:p w14:paraId="6C6DC318" w14:textId="77777777" w:rsidR="002E1B08" w:rsidRDefault="00000000">
            <w:pPr>
              <w:pStyle w:val="TableText"/>
            </w:pPr>
            <w:r>
              <w:tab/>
            </w:r>
            <w:r>
              <w:tab/>
            </w:r>
            <w:r>
              <w:tab/>
              <w:t>telecom</w:t>
            </w:r>
          </w:p>
        </w:tc>
        <w:tc>
          <w:tcPr>
            <w:tcW w:w="720" w:type="dxa"/>
          </w:tcPr>
          <w:p w14:paraId="49E24F8D" w14:textId="77777777" w:rsidR="002E1B08" w:rsidRDefault="00000000">
            <w:pPr>
              <w:pStyle w:val="TableText"/>
            </w:pPr>
            <w:r>
              <w:t>0..*</w:t>
            </w:r>
          </w:p>
        </w:tc>
        <w:tc>
          <w:tcPr>
            <w:tcW w:w="1152" w:type="dxa"/>
          </w:tcPr>
          <w:p w14:paraId="0A12BA5B" w14:textId="77777777" w:rsidR="002E1B08" w:rsidRDefault="00000000">
            <w:pPr>
              <w:pStyle w:val="TableText"/>
            </w:pPr>
            <w:r>
              <w:t>SHOULD</w:t>
            </w:r>
          </w:p>
        </w:tc>
        <w:tc>
          <w:tcPr>
            <w:tcW w:w="864" w:type="dxa"/>
          </w:tcPr>
          <w:p w14:paraId="0B83D847" w14:textId="77777777" w:rsidR="002E1B08" w:rsidRDefault="002E1B08">
            <w:pPr>
              <w:pStyle w:val="TableText"/>
            </w:pPr>
          </w:p>
        </w:tc>
        <w:tc>
          <w:tcPr>
            <w:tcW w:w="1104" w:type="dxa"/>
          </w:tcPr>
          <w:p w14:paraId="5C0CDD81" w14:textId="77777777" w:rsidR="002E1B08" w:rsidRDefault="00000000">
            <w:pPr>
              <w:pStyle w:val="TableText"/>
            </w:pPr>
            <w:hyperlink w:anchor="C_4537-8965">
              <w:r>
                <w:rPr>
                  <w:rStyle w:val="HyperlinkText9pt"/>
                </w:rPr>
                <w:t>4537-8965</w:t>
              </w:r>
            </w:hyperlink>
          </w:p>
        </w:tc>
        <w:tc>
          <w:tcPr>
            <w:tcW w:w="2975" w:type="dxa"/>
          </w:tcPr>
          <w:p w14:paraId="749A832A" w14:textId="77777777" w:rsidR="002E1B08" w:rsidRDefault="002E1B08">
            <w:pPr>
              <w:pStyle w:val="TableText"/>
            </w:pPr>
          </w:p>
        </w:tc>
      </w:tr>
      <w:tr w:rsidR="002E1B08" w14:paraId="0C5E03DA" w14:textId="77777777">
        <w:trPr>
          <w:jc w:val="center"/>
        </w:trPr>
        <w:tc>
          <w:tcPr>
            <w:tcW w:w="3345" w:type="dxa"/>
          </w:tcPr>
          <w:p w14:paraId="28DDB68D" w14:textId="77777777" w:rsidR="002E1B08" w:rsidRDefault="00000000">
            <w:pPr>
              <w:pStyle w:val="TableText"/>
            </w:pPr>
            <w:r>
              <w:tab/>
              <w:t>participant</w:t>
            </w:r>
          </w:p>
        </w:tc>
        <w:tc>
          <w:tcPr>
            <w:tcW w:w="720" w:type="dxa"/>
          </w:tcPr>
          <w:p w14:paraId="5CB10102" w14:textId="77777777" w:rsidR="002E1B08" w:rsidRDefault="00000000">
            <w:pPr>
              <w:pStyle w:val="TableText"/>
            </w:pPr>
            <w:r>
              <w:t>1..1</w:t>
            </w:r>
          </w:p>
        </w:tc>
        <w:tc>
          <w:tcPr>
            <w:tcW w:w="1152" w:type="dxa"/>
          </w:tcPr>
          <w:p w14:paraId="0D809600" w14:textId="77777777" w:rsidR="002E1B08" w:rsidRDefault="00000000">
            <w:pPr>
              <w:pStyle w:val="TableText"/>
            </w:pPr>
            <w:r>
              <w:t>SHALL</w:t>
            </w:r>
          </w:p>
        </w:tc>
        <w:tc>
          <w:tcPr>
            <w:tcW w:w="864" w:type="dxa"/>
          </w:tcPr>
          <w:p w14:paraId="19074389" w14:textId="77777777" w:rsidR="002E1B08" w:rsidRDefault="002E1B08">
            <w:pPr>
              <w:pStyle w:val="TableText"/>
            </w:pPr>
          </w:p>
        </w:tc>
        <w:tc>
          <w:tcPr>
            <w:tcW w:w="1104" w:type="dxa"/>
          </w:tcPr>
          <w:p w14:paraId="46B6A7D3" w14:textId="77777777" w:rsidR="002E1B08" w:rsidRDefault="00000000">
            <w:pPr>
              <w:pStyle w:val="TableText"/>
            </w:pPr>
            <w:hyperlink w:anchor="C_4537-8916">
              <w:r>
                <w:rPr>
                  <w:rStyle w:val="HyperlinkText9pt"/>
                </w:rPr>
                <w:t>4537-8916</w:t>
              </w:r>
            </w:hyperlink>
          </w:p>
        </w:tc>
        <w:tc>
          <w:tcPr>
            <w:tcW w:w="2975" w:type="dxa"/>
          </w:tcPr>
          <w:p w14:paraId="68512750" w14:textId="77777777" w:rsidR="002E1B08" w:rsidRDefault="002E1B08">
            <w:pPr>
              <w:pStyle w:val="TableText"/>
            </w:pPr>
          </w:p>
        </w:tc>
      </w:tr>
      <w:tr w:rsidR="002E1B08" w14:paraId="72542E5A" w14:textId="77777777">
        <w:trPr>
          <w:jc w:val="center"/>
        </w:trPr>
        <w:tc>
          <w:tcPr>
            <w:tcW w:w="3345" w:type="dxa"/>
          </w:tcPr>
          <w:p w14:paraId="0DC6893B" w14:textId="77777777" w:rsidR="002E1B08" w:rsidRDefault="00000000">
            <w:pPr>
              <w:pStyle w:val="TableText"/>
            </w:pPr>
            <w:r>
              <w:tab/>
            </w:r>
            <w:r>
              <w:tab/>
              <w:t>@typeCode</w:t>
            </w:r>
          </w:p>
        </w:tc>
        <w:tc>
          <w:tcPr>
            <w:tcW w:w="720" w:type="dxa"/>
          </w:tcPr>
          <w:p w14:paraId="148B5768" w14:textId="77777777" w:rsidR="002E1B08" w:rsidRDefault="00000000">
            <w:pPr>
              <w:pStyle w:val="TableText"/>
            </w:pPr>
            <w:r>
              <w:t>1..1</w:t>
            </w:r>
          </w:p>
        </w:tc>
        <w:tc>
          <w:tcPr>
            <w:tcW w:w="1152" w:type="dxa"/>
          </w:tcPr>
          <w:p w14:paraId="40A4E262" w14:textId="77777777" w:rsidR="002E1B08" w:rsidRDefault="00000000">
            <w:pPr>
              <w:pStyle w:val="TableText"/>
            </w:pPr>
            <w:r>
              <w:t>SHALL</w:t>
            </w:r>
          </w:p>
        </w:tc>
        <w:tc>
          <w:tcPr>
            <w:tcW w:w="864" w:type="dxa"/>
          </w:tcPr>
          <w:p w14:paraId="108DACE3" w14:textId="77777777" w:rsidR="002E1B08" w:rsidRDefault="002E1B08">
            <w:pPr>
              <w:pStyle w:val="TableText"/>
            </w:pPr>
          </w:p>
        </w:tc>
        <w:tc>
          <w:tcPr>
            <w:tcW w:w="1104" w:type="dxa"/>
          </w:tcPr>
          <w:p w14:paraId="262E276E" w14:textId="77777777" w:rsidR="002E1B08" w:rsidRDefault="00000000">
            <w:pPr>
              <w:pStyle w:val="TableText"/>
            </w:pPr>
            <w:hyperlink w:anchor="C_4537-8917">
              <w:r>
                <w:rPr>
                  <w:rStyle w:val="HyperlinkText9pt"/>
                </w:rPr>
                <w:t>4537-8917</w:t>
              </w:r>
            </w:hyperlink>
          </w:p>
        </w:tc>
        <w:tc>
          <w:tcPr>
            <w:tcW w:w="2975" w:type="dxa"/>
          </w:tcPr>
          <w:p w14:paraId="53AB6BD2" w14:textId="77777777" w:rsidR="002E1B08" w:rsidRDefault="00000000">
            <w:pPr>
              <w:pStyle w:val="TableText"/>
            </w:pPr>
            <w:r>
              <w:t>urn:oid:2.16.840.1.113883.5.90 (HL7ParticipationType) = COV</w:t>
            </w:r>
          </w:p>
        </w:tc>
      </w:tr>
      <w:tr w:rsidR="002E1B08" w14:paraId="7EA3A8DC" w14:textId="77777777">
        <w:trPr>
          <w:jc w:val="center"/>
        </w:trPr>
        <w:tc>
          <w:tcPr>
            <w:tcW w:w="3345" w:type="dxa"/>
          </w:tcPr>
          <w:p w14:paraId="22833573" w14:textId="77777777" w:rsidR="002E1B08" w:rsidRDefault="00000000">
            <w:pPr>
              <w:pStyle w:val="TableText"/>
            </w:pPr>
            <w:r>
              <w:tab/>
            </w:r>
            <w:r>
              <w:tab/>
              <w:t>templateId</w:t>
            </w:r>
          </w:p>
        </w:tc>
        <w:tc>
          <w:tcPr>
            <w:tcW w:w="720" w:type="dxa"/>
          </w:tcPr>
          <w:p w14:paraId="1EA62EE8" w14:textId="77777777" w:rsidR="002E1B08" w:rsidRDefault="00000000">
            <w:pPr>
              <w:pStyle w:val="TableText"/>
            </w:pPr>
            <w:r>
              <w:t>1..1</w:t>
            </w:r>
          </w:p>
        </w:tc>
        <w:tc>
          <w:tcPr>
            <w:tcW w:w="1152" w:type="dxa"/>
          </w:tcPr>
          <w:p w14:paraId="6862419C" w14:textId="77777777" w:rsidR="002E1B08" w:rsidRDefault="00000000">
            <w:pPr>
              <w:pStyle w:val="TableText"/>
            </w:pPr>
            <w:r>
              <w:t>SHALL</w:t>
            </w:r>
          </w:p>
        </w:tc>
        <w:tc>
          <w:tcPr>
            <w:tcW w:w="864" w:type="dxa"/>
          </w:tcPr>
          <w:p w14:paraId="1C7BFAE1" w14:textId="77777777" w:rsidR="002E1B08" w:rsidRDefault="002E1B08">
            <w:pPr>
              <w:pStyle w:val="TableText"/>
            </w:pPr>
          </w:p>
        </w:tc>
        <w:tc>
          <w:tcPr>
            <w:tcW w:w="1104" w:type="dxa"/>
          </w:tcPr>
          <w:p w14:paraId="5B545138" w14:textId="77777777" w:rsidR="002E1B08" w:rsidRDefault="00000000">
            <w:pPr>
              <w:pStyle w:val="TableText"/>
            </w:pPr>
            <w:hyperlink w:anchor="C_4537-16812">
              <w:r>
                <w:rPr>
                  <w:rStyle w:val="HyperlinkText9pt"/>
                </w:rPr>
                <w:t>4537-16812</w:t>
              </w:r>
            </w:hyperlink>
          </w:p>
        </w:tc>
        <w:tc>
          <w:tcPr>
            <w:tcW w:w="2975" w:type="dxa"/>
          </w:tcPr>
          <w:p w14:paraId="4CBCB61F" w14:textId="77777777" w:rsidR="002E1B08" w:rsidRDefault="002E1B08">
            <w:pPr>
              <w:pStyle w:val="TableText"/>
            </w:pPr>
          </w:p>
        </w:tc>
      </w:tr>
      <w:tr w:rsidR="002E1B08" w14:paraId="42DA665F" w14:textId="77777777">
        <w:trPr>
          <w:jc w:val="center"/>
        </w:trPr>
        <w:tc>
          <w:tcPr>
            <w:tcW w:w="3345" w:type="dxa"/>
          </w:tcPr>
          <w:p w14:paraId="67920BD0" w14:textId="77777777" w:rsidR="002E1B08" w:rsidRDefault="00000000">
            <w:pPr>
              <w:pStyle w:val="TableText"/>
            </w:pPr>
            <w:r>
              <w:tab/>
            </w:r>
            <w:r>
              <w:tab/>
            </w:r>
            <w:r>
              <w:tab/>
              <w:t>@root</w:t>
            </w:r>
          </w:p>
        </w:tc>
        <w:tc>
          <w:tcPr>
            <w:tcW w:w="720" w:type="dxa"/>
          </w:tcPr>
          <w:p w14:paraId="68DC0932" w14:textId="77777777" w:rsidR="002E1B08" w:rsidRDefault="00000000">
            <w:pPr>
              <w:pStyle w:val="TableText"/>
            </w:pPr>
            <w:r>
              <w:t>1..1</w:t>
            </w:r>
          </w:p>
        </w:tc>
        <w:tc>
          <w:tcPr>
            <w:tcW w:w="1152" w:type="dxa"/>
          </w:tcPr>
          <w:p w14:paraId="5C59ACD0" w14:textId="77777777" w:rsidR="002E1B08" w:rsidRDefault="00000000">
            <w:pPr>
              <w:pStyle w:val="TableText"/>
            </w:pPr>
            <w:r>
              <w:t>SHALL</w:t>
            </w:r>
          </w:p>
        </w:tc>
        <w:tc>
          <w:tcPr>
            <w:tcW w:w="864" w:type="dxa"/>
          </w:tcPr>
          <w:p w14:paraId="774785BF" w14:textId="77777777" w:rsidR="002E1B08" w:rsidRDefault="002E1B08">
            <w:pPr>
              <w:pStyle w:val="TableText"/>
            </w:pPr>
          </w:p>
        </w:tc>
        <w:tc>
          <w:tcPr>
            <w:tcW w:w="1104" w:type="dxa"/>
          </w:tcPr>
          <w:p w14:paraId="0DE2D698" w14:textId="77777777" w:rsidR="002E1B08" w:rsidRDefault="00000000">
            <w:pPr>
              <w:pStyle w:val="TableText"/>
            </w:pPr>
            <w:hyperlink w:anchor="C_4537-16814">
              <w:r>
                <w:rPr>
                  <w:rStyle w:val="HyperlinkText9pt"/>
                </w:rPr>
                <w:t>4537-16814</w:t>
              </w:r>
            </w:hyperlink>
          </w:p>
        </w:tc>
        <w:tc>
          <w:tcPr>
            <w:tcW w:w="2975" w:type="dxa"/>
          </w:tcPr>
          <w:p w14:paraId="524F2F67" w14:textId="77777777" w:rsidR="002E1B08" w:rsidRDefault="00000000">
            <w:pPr>
              <w:pStyle w:val="TableText"/>
            </w:pPr>
            <w:r>
              <w:t>2.16.840.1.113883.10.20.22.4.89</w:t>
            </w:r>
          </w:p>
        </w:tc>
      </w:tr>
      <w:tr w:rsidR="002E1B08" w14:paraId="00964D71" w14:textId="77777777">
        <w:trPr>
          <w:jc w:val="center"/>
        </w:trPr>
        <w:tc>
          <w:tcPr>
            <w:tcW w:w="3345" w:type="dxa"/>
          </w:tcPr>
          <w:p w14:paraId="4F963030" w14:textId="77777777" w:rsidR="002E1B08" w:rsidRDefault="00000000">
            <w:pPr>
              <w:pStyle w:val="TableText"/>
            </w:pPr>
            <w:r>
              <w:tab/>
            </w:r>
            <w:r>
              <w:tab/>
              <w:t>time</w:t>
            </w:r>
          </w:p>
        </w:tc>
        <w:tc>
          <w:tcPr>
            <w:tcW w:w="720" w:type="dxa"/>
          </w:tcPr>
          <w:p w14:paraId="4FC38DEF" w14:textId="77777777" w:rsidR="002E1B08" w:rsidRDefault="00000000">
            <w:pPr>
              <w:pStyle w:val="TableText"/>
            </w:pPr>
            <w:r>
              <w:t>0..1</w:t>
            </w:r>
          </w:p>
        </w:tc>
        <w:tc>
          <w:tcPr>
            <w:tcW w:w="1152" w:type="dxa"/>
          </w:tcPr>
          <w:p w14:paraId="1C28E444" w14:textId="77777777" w:rsidR="002E1B08" w:rsidRDefault="00000000">
            <w:pPr>
              <w:pStyle w:val="TableText"/>
            </w:pPr>
            <w:r>
              <w:t>SHOULD</w:t>
            </w:r>
          </w:p>
        </w:tc>
        <w:tc>
          <w:tcPr>
            <w:tcW w:w="864" w:type="dxa"/>
          </w:tcPr>
          <w:p w14:paraId="67C9C165" w14:textId="77777777" w:rsidR="002E1B08" w:rsidRDefault="002E1B08">
            <w:pPr>
              <w:pStyle w:val="TableText"/>
            </w:pPr>
          </w:p>
        </w:tc>
        <w:tc>
          <w:tcPr>
            <w:tcW w:w="1104" w:type="dxa"/>
          </w:tcPr>
          <w:p w14:paraId="420D1E7A" w14:textId="77777777" w:rsidR="002E1B08" w:rsidRDefault="00000000">
            <w:pPr>
              <w:pStyle w:val="TableText"/>
            </w:pPr>
            <w:hyperlink w:anchor="C_4537-8918">
              <w:r>
                <w:rPr>
                  <w:rStyle w:val="HyperlinkText9pt"/>
                </w:rPr>
                <w:t>4537-8918</w:t>
              </w:r>
            </w:hyperlink>
          </w:p>
        </w:tc>
        <w:tc>
          <w:tcPr>
            <w:tcW w:w="2975" w:type="dxa"/>
          </w:tcPr>
          <w:p w14:paraId="0C56FF8C" w14:textId="77777777" w:rsidR="002E1B08" w:rsidRDefault="002E1B08">
            <w:pPr>
              <w:pStyle w:val="TableText"/>
            </w:pPr>
          </w:p>
        </w:tc>
      </w:tr>
      <w:tr w:rsidR="002E1B08" w14:paraId="32FA3E80" w14:textId="77777777">
        <w:trPr>
          <w:jc w:val="center"/>
        </w:trPr>
        <w:tc>
          <w:tcPr>
            <w:tcW w:w="3345" w:type="dxa"/>
          </w:tcPr>
          <w:p w14:paraId="2125A8A4" w14:textId="77777777" w:rsidR="002E1B08" w:rsidRDefault="00000000">
            <w:pPr>
              <w:pStyle w:val="TableText"/>
            </w:pPr>
            <w:r>
              <w:tab/>
            </w:r>
            <w:r>
              <w:tab/>
            </w:r>
            <w:r>
              <w:tab/>
              <w:t>low</w:t>
            </w:r>
          </w:p>
        </w:tc>
        <w:tc>
          <w:tcPr>
            <w:tcW w:w="720" w:type="dxa"/>
          </w:tcPr>
          <w:p w14:paraId="3CC36516" w14:textId="77777777" w:rsidR="002E1B08" w:rsidRDefault="00000000">
            <w:pPr>
              <w:pStyle w:val="TableText"/>
            </w:pPr>
            <w:r>
              <w:t>0..1</w:t>
            </w:r>
          </w:p>
        </w:tc>
        <w:tc>
          <w:tcPr>
            <w:tcW w:w="1152" w:type="dxa"/>
          </w:tcPr>
          <w:p w14:paraId="2F09C33D" w14:textId="77777777" w:rsidR="002E1B08" w:rsidRDefault="00000000">
            <w:pPr>
              <w:pStyle w:val="TableText"/>
            </w:pPr>
            <w:r>
              <w:t>SHOULD</w:t>
            </w:r>
          </w:p>
        </w:tc>
        <w:tc>
          <w:tcPr>
            <w:tcW w:w="864" w:type="dxa"/>
          </w:tcPr>
          <w:p w14:paraId="2493CCD6" w14:textId="77777777" w:rsidR="002E1B08" w:rsidRDefault="002E1B08">
            <w:pPr>
              <w:pStyle w:val="TableText"/>
            </w:pPr>
          </w:p>
        </w:tc>
        <w:tc>
          <w:tcPr>
            <w:tcW w:w="1104" w:type="dxa"/>
          </w:tcPr>
          <w:p w14:paraId="5525E0C4" w14:textId="77777777" w:rsidR="002E1B08" w:rsidRDefault="00000000">
            <w:pPr>
              <w:pStyle w:val="TableText"/>
            </w:pPr>
            <w:hyperlink w:anchor="C_4537-8919">
              <w:r>
                <w:rPr>
                  <w:rStyle w:val="HyperlinkText9pt"/>
                </w:rPr>
                <w:t>4537-8919</w:t>
              </w:r>
            </w:hyperlink>
          </w:p>
        </w:tc>
        <w:tc>
          <w:tcPr>
            <w:tcW w:w="2975" w:type="dxa"/>
          </w:tcPr>
          <w:p w14:paraId="292CB3CB" w14:textId="77777777" w:rsidR="002E1B08" w:rsidRDefault="002E1B08">
            <w:pPr>
              <w:pStyle w:val="TableText"/>
            </w:pPr>
          </w:p>
        </w:tc>
      </w:tr>
      <w:tr w:rsidR="002E1B08" w14:paraId="7797D92B" w14:textId="77777777">
        <w:trPr>
          <w:jc w:val="center"/>
        </w:trPr>
        <w:tc>
          <w:tcPr>
            <w:tcW w:w="3345" w:type="dxa"/>
          </w:tcPr>
          <w:p w14:paraId="453C807A" w14:textId="77777777" w:rsidR="002E1B08" w:rsidRDefault="00000000">
            <w:pPr>
              <w:pStyle w:val="TableText"/>
            </w:pPr>
            <w:r>
              <w:tab/>
            </w:r>
            <w:r>
              <w:tab/>
            </w:r>
            <w:r>
              <w:tab/>
              <w:t>high</w:t>
            </w:r>
          </w:p>
        </w:tc>
        <w:tc>
          <w:tcPr>
            <w:tcW w:w="720" w:type="dxa"/>
          </w:tcPr>
          <w:p w14:paraId="3D19A934" w14:textId="77777777" w:rsidR="002E1B08" w:rsidRDefault="00000000">
            <w:pPr>
              <w:pStyle w:val="TableText"/>
            </w:pPr>
            <w:r>
              <w:t>0..1</w:t>
            </w:r>
          </w:p>
        </w:tc>
        <w:tc>
          <w:tcPr>
            <w:tcW w:w="1152" w:type="dxa"/>
          </w:tcPr>
          <w:p w14:paraId="1C7D046A" w14:textId="77777777" w:rsidR="002E1B08" w:rsidRDefault="00000000">
            <w:pPr>
              <w:pStyle w:val="TableText"/>
            </w:pPr>
            <w:r>
              <w:t>SHOULD</w:t>
            </w:r>
          </w:p>
        </w:tc>
        <w:tc>
          <w:tcPr>
            <w:tcW w:w="864" w:type="dxa"/>
          </w:tcPr>
          <w:p w14:paraId="031F05CB" w14:textId="77777777" w:rsidR="002E1B08" w:rsidRDefault="002E1B08">
            <w:pPr>
              <w:pStyle w:val="TableText"/>
            </w:pPr>
          </w:p>
        </w:tc>
        <w:tc>
          <w:tcPr>
            <w:tcW w:w="1104" w:type="dxa"/>
          </w:tcPr>
          <w:p w14:paraId="582DE176" w14:textId="77777777" w:rsidR="002E1B08" w:rsidRDefault="00000000">
            <w:pPr>
              <w:pStyle w:val="TableText"/>
            </w:pPr>
            <w:hyperlink w:anchor="C_4537-8920">
              <w:r>
                <w:rPr>
                  <w:rStyle w:val="HyperlinkText9pt"/>
                </w:rPr>
                <w:t>4537-8920</w:t>
              </w:r>
            </w:hyperlink>
          </w:p>
        </w:tc>
        <w:tc>
          <w:tcPr>
            <w:tcW w:w="2975" w:type="dxa"/>
          </w:tcPr>
          <w:p w14:paraId="732F45DB" w14:textId="77777777" w:rsidR="002E1B08" w:rsidRDefault="002E1B08">
            <w:pPr>
              <w:pStyle w:val="TableText"/>
            </w:pPr>
          </w:p>
        </w:tc>
      </w:tr>
      <w:tr w:rsidR="002E1B08" w14:paraId="6084984F" w14:textId="77777777">
        <w:trPr>
          <w:jc w:val="center"/>
        </w:trPr>
        <w:tc>
          <w:tcPr>
            <w:tcW w:w="3345" w:type="dxa"/>
          </w:tcPr>
          <w:p w14:paraId="17733525" w14:textId="77777777" w:rsidR="002E1B08" w:rsidRDefault="00000000">
            <w:pPr>
              <w:pStyle w:val="TableText"/>
            </w:pPr>
            <w:r>
              <w:lastRenderedPageBreak/>
              <w:tab/>
            </w:r>
            <w:r>
              <w:tab/>
              <w:t>participantRole</w:t>
            </w:r>
          </w:p>
        </w:tc>
        <w:tc>
          <w:tcPr>
            <w:tcW w:w="720" w:type="dxa"/>
          </w:tcPr>
          <w:p w14:paraId="39CA7CEC" w14:textId="77777777" w:rsidR="002E1B08" w:rsidRDefault="00000000">
            <w:pPr>
              <w:pStyle w:val="TableText"/>
            </w:pPr>
            <w:r>
              <w:t>1..1</w:t>
            </w:r>
          </w:p>
        </w:tc>
        <w:tc>
          <w:tcPr>
            <w:tcW w:w="1152" w:type="dxa"/>
          </w:tcPr>
          <w:p w14:paraId="28273138" w14:textId="77777777" w:rsidR="002E1B08" w:rsidRDefault="00000000">
            <w:pPr>
              <w:pStyle w:val="TableText"/>
            </w:pPr>
            <w:r>
              <w:t>SHALL</w:t>
            </w:r>
          </w:p>
        </w:tc>
        <w:tc>
          <w:tcPr>
            <w:tcW w:w="864" w:type="dxa"/>
          </w:tcPr>
          <w:p w14:paraId="0297EFC3" w14:textId="77777777" w:rsidR="002E1B08" w:rsidRDefault="002E1B08">
            <w:pPr>
              <w:pStyle w:val="TableText"/>
            </w:pPr>
          </w:p>
        </w:tc>
        <w:tc>
          <w:tcPr>
            <w:tcW w:w="1104" w:type="dxa"/>
          </w:tcPr>
          <w:p w14:paraId="19D5CB15" w14:textId="77777777" w:rsidR="002E1B08" w:rsidRDefault="00000000">
            <w:pPr>
              <w:pStyle w:val="TableText"/>
            </w:pPr>
            <w:hyperlink w:anchor="C_4537-8921">
              <w:r>
                <w:rPr>
                  <w:rStyle w:val="HyperlinkText9pt"/>
                </w:rPr>
                <w:t>4537-8921</w:t>
              </w:r>
            </w:hyperlink>
          </w:p>
        </w:tc>
        <w:tc>
          <w:tcPr>
            <w:tcW w:w="2975" w:type="dxa"/>
          </w:tcPr>
          <w:p w14:paraId="39DCA3CC" w14:textId="77777777" w:rsidR="002E1B08" w:rsidRDefault="002E1B08">
            <w:pPr>
              <w:pStyle w:val="TableText"/>
            </w:pPr>
          </w:p>
        </w:tc>
      </w:tr>
      <w:tr w:rsidR="002E1B08" w14:paraId="74E89D55" w14:textId="77777777">
        <w:trPr>
          <w:jc w:val="center"/>
        </w:trPr>
        <w:tc>
          <w:tcPr>
            <w:tcW w:w="3345" w:type="dxa"/>
          </w:tcPr>
          <w:p w14:paraId="59D3E850" w14:textId="77777777" w:rsidR="002E1B08" w:rsidRDefault="00000000">
            <w:pPr>
              <w:pStyle w:val="TableText"/>
            </w:pPr>
            <w:r>
              <w:tab/>
            </w:r>
            <w:r>
              <w:tab/>
            </w:r>
            <w:r>
              <w:tab/>
              <w:t>id</w:t>
            </w:r>
          </w:p>
        </w:tc>
        <w:tc>
          <w:tcPr>
            <w:tcW w:w="720" w:type="dxa"/>
          </w:tcPr>
          <w:p w14:paraId="31842832" w14:textId="77777777" w:rsidR="002E1B08" w:rsidRDefault="00000000">
            <w:pPr>
              <w:pStyle w:val="TableText"/>
            </w:pPr>
            <w:r>
              <w:t>1..*</w:t>
            </w:r>
          </w:p>
        </w:tc>
        <w:tc>
          <w:tcPr>
            <w:tcW w:w="1152" w:type="dxa"/>
          </w:tcPr>
          <w:p w14:paraId="3606C58E" w14:textId="77777777" w:rsidR="002E1B08" w:rsidRDefault="00000000">
            <w:pPr>
              <w:pStyle w:val="TableText"/>
            </w:pPr>
            <w:r>
              <w:t>SHALL</w:t>
            </w:r>
          </w:p>
        </w:tc>
        <w:tc>
          <w:tcPr>
            <w:tcW w:w="864" w:type="dxa"/>
          </w:tcPr>
          <w:p w14:paraId="3CD5A5B0" w14:textId="77777777" w:rsidR="002E1B08" w:rsidRDefault="002E1B08">
            <w:pPr>
              <w:pStyle w:val="TableText"/>
            </w:pPr>
          </w:p>
        </w:tc>
        <w:tc>
          <w:tcPr>
            <w:tcW w:w="1104" w:type="dxa"/>
          </w:tcPr>
          <w:p w14:paraId="6B422741" w14:textId="77777777" w:rsidR="002E1B08" w:rsidRDefault="00000000">
            <w:pPr>
              <w:pStyle w:val="TableText"/>
            </w:pPr>
            <w:hyperlink w:anchor="C_4537-8922">
              <w:r>
                <w:rPr>
                  <w:rStyle w:val="HyperlinkText9pt"/>
                </w:rPr>
                <w:t>4537-8922</w:t>
              </w:r>
            </w:hyperlink>
          </w:p>
        </w:tc>
        <w:tc>
          <w:tcPr>
            <w:tcW w:w="2975" w:type="dxa"/>
          </w:tcPr>
          <w:p w14:paraId="63E8CC0B" w14:textId="77777777" w:rsidR="002E1B08" w:rsidRDefault="002E1B08">
            <w:pPr>
              <w:pStyle w:val="TableText"/>
            </w:pPr>
          </w:p>
        </w:tc>
      </w:tr>
      <w:tr w:rsidR="002E1B08" w14:paraId="5EC06861" w14:textId="77777777">
        <w:trPr>
          <w:jc w:val="center"/>
        </w:trPr>
        <w:tc>
          <w:tcPr>
            <w:tcW w:w="3345" w:type="dxa"/>
          </w:tcPr>
          <w:p w14:paraId="1AE8AFD5" w14:textId="77777777" w:rsidR="002E1B08" w:rsidRDefault="00000000">
            <w:pPr>
              <w:pStyle w:val="TableText"/>
            </w:pPr>
            <w:r>
              <w:tab/>
            </w:r>
            <w:r>
              <w:tab/>
            </w:r>
            <w:r>
              <w:tab/>
              <w:t>code</w:t>
            </w:r>
          </w:p>
        </w:tc>
        <w:tc>
          <w:tcPr>
            <w:tcW w:w="720" w:type="dxa"/>
          </w:tcPr>
          <w:p w14:paraId="6BAE2BDC" w14:textId="77777777" w:rsidR="002E1B08" w:rsidRDefault="00000000">
            <w:pPr>
              <w:pStyle w:val="TableText"/>
            </w:pPr>
            <w:r>
              <w:t>1..1</w:t>
            </w:r>
          </w:p>
        </w:tc>
        <w:tc>
          <w:tcPr>
            <w:tcW w:w="1152" w:type="dxa"/>
          </w:tcPr>
          <w:p w14:paraId="13D57A94" w14:textId="77777777" w:rsidR="002E1B08" w:rsidRDefault="00000000">
            <w:pPr>
              <w:pStyle w:val="TableText"/>
            </w:pPr>
            <w:r>
              <w:t>SHALL</w:t>
            </w:r>
          </w:p>
        </w:tc>
        <w:tc>
          <w:tcPr>
            <w:tcW w:w="864" w:type="dxa"/>
          </w:tcPr>
          <w:p w14:paraId="7FCC49B7" w14:textId="77777777" w:rsidR="002E1B08" w:rsidRDefault="002E1B08">
            <w:pPr>
              <w:pStyle w:val="TableText"/>
            </w:pPr>
          </w:p>
        </w:tc>
        <w:tc>
          <w:tcPr>
            <w:tcW w:w="1104" w:type="dxa"/>
          </w:tcPr>
          <w:p w14:paraId="5B34FC65" w14:textId="77777777" w:rsidR="002E1B08" w:rsidRDefault="00000000">
            <w:pPr>
              <w:pStyle w:val="TableText"/>
            </w:pPr>
            <w:hyperlink w:anchor="C_4537-8923">
              <w:r>
                <w:rPr>
                  <w:rStyle w:val="HyperlinkText9pt"/>
                </w:rPr>
                <w:t>4537-8923</w:t>
              </w:r>
            </w:hyperlink>
          </w:p>
        </w:tc>
        <w:tc>
          <w:tcPr>
            <w:tcW w:w="2975" w:type="dxa"/>
          </w:tcPr>
          <w:p w14:paraId="1AC3A5E8" w14:textId="77777777" w:rsidR="002E1B08" w:rsidRDefault="002E1B08">
            <w:pPr>
              <w:pStyle w:val="TableText"/>
            </w:pPr>
          </w:p>
        </w:tc>
      </w:tr>
      <w:tr w:rsidR="002E1B08" w14:paraId="7BC122A6" w14:textId="77777777">
        <w:trPr>
          <w:jc w:val="center"/>
        </w:trPr>
        <w:tc>
          <w:tcPr>
            <w:tcW w:w="3345" w:type="dxa"/>
          </w:tcPr>
          <w:p w14:paraId="16714CCC" w14:textId="77777777" w:rsidR="002E1B08" w:rsidRDefault="00000000">
            <w:pPr>
              <w:pStyle w:val="TableText"/>
            </w:pPr>
            <w:r>
              <w:tab/>
            </w:r>
            <w:r>
              <w:tab/>
            </w:r>
            <w:r>
              <w:tab/>
            </w:r>
            <w:r>
              <w:tab/>
              <w:t>@code</w:t>
            </w:r>
          </w:p>
        </w:tc>
        <w:tc>
          <w:tcPr>
            <w:tcW w:w="720" w:type="dxa"/>
          </w:tcPr>
          <w:p w14:paraId="139BF5BE" w14:textId="77777777" w:rsidR="002E1B08" w:rsidRDefault="00000000">
            <w:pPr>
              <w:pStyle w:val="TableText"/>
            </w:pPr>
            <w:r>
              <w:t>0..1</w:t>
            </w:r>
          </w:p>
        </w:tc>
        <w:tc>
          <w:tcPr>
            <w:tcW w:w="1152" w:type="dxa"/>
          </w:tcPr>
          <w:p w14:paraId="612F4660" w14:textId="77777777" w:rsidR="002E1B08" w:rsidRDefault="00000000">
            <w:pPr>
              <w:pStyle w:val="TableText"/>
            </w:pPr>
            <w:r>
              <w:t>SHOULD</w:t>
            </w:r>
          </w:p>
        </w:tc>
        <w:tc>
          <w:tcPr>
            <w:tcW w:w="864" w:type="dxa"/>
          </w:tcPr>
          <w:p w14:paraId="6DABAE3C" w14:textId="77777777" w:rsidR="002E1B08" w:rsidRDefault="002E1B08">
            <w:pPr>
              <w:pStyle w:val="TableText"/>
            </w:pPr>
          </w:p>
        </w:tc>
        <w:tc>
          <w:tcPr>
            <w:tcW w:w="1104" w:type="dxa"/>
          </w:tcPr>
          <w:p w14:paraId="6E481A12" w14:textId="77777777" w:rsidR="002E1B08" w:rsidRDefault="00000000">
            <w:pPr>
              <w:pStyle w:val="TableText"/>
            </w:pPr>
            <w:hyperlink w:anchor="C_4537-16078">
              <w:r>
                <w:rPr>
                  <w:rStyle w:val="HyperlinkText9pt"/>
                </w:rPr>
                <w:t>4537-16078</w:t>
              </w:r>
            </w:hyperlink>
          </w:p>
        </w:tc>
        <w:tc>
          <w:tcPr>
            <w:tcW w:w="2975" w:type="dxa"/>
          </w:tcPr>
          <w:p w14:paraId="5F1D227E" w14:textId="77777777" w:rsidR="002E1B08" w:rsidRDefault="00000000">
            <w:pPr>
              <w:pStyle w:val="TableText"/>
            </w:pPr>
            <w:r>
              <w:t>urn:oid:2.16.840.1.113883.1.11.18877 (Coverage Role Type Value Set)</w:t>
            </w:r>
          </w:p>
        </w:tc>
      </w:tr>
      <w:tr w:rsidR="002E1B08" w14:paraId="0E99EEFC" w14:textId="77777777">
        <w:trPr>
          <w:jc w:val="center"/>
        </w:trPr>
        <w:tc>
          <w:tcPr>
            <w:tcW w:w="3345" w:type="dxa"/>
          </w:tcPr>
          <w:p w14:paraId="3B5B2334" w14:textId="77777777" w:rsidR="002E1B08" w:rsidRDefault="00000000">
            <w:pPr>
              <w:pStyle w:val="TableText"/>
            </w:pPr>
            <w:r>
              <w:tab/>
            </w:r>
            <w:r>
              <w:tab/>
            </w:r>
            <w:r>
              <w:tab/>
              <w:t>addr</w:t>
            </w:r>
          </w:p>
        </w:tc>
        <w:tc>
          <w:tcPr>
            <w:tcW w:w="720" w:type="dxa"/>
          </w:tcPr>
          <w:p w14:paraId="3262671F" w14:textId="77777777" w:rsidR="002E1B08" w:rsidRDefault="00000000">
            <w:pPr>
              <w:pStyle w:val="TableText"/>
            </w:pPr>
            <w:r>
              <w:t>0..1</w:t>
            </w:r>
          </w:p>
        </w:tc>
        <w:tc>
          <w:tcPr>
            <w:tcW w:w="1152" w:type="dxa"/>
          </w:tcPr>
          <w:p w14:paraId="041AD2F4" w14:textId="77777777" w:rsidR="002E1B08" w:rsidRDefault="00000000">
            <w:pPr>
              <w:pStyle w:val="TableText"/>
            </w:pPr>
            <w:r>
              <w:t>SHOULD</w:t>
            </w:r>
          </w:p>
        </w:tc>
        <w:tc>
          <w:tcPr>
            <w:tcW w:w="864" w:type="dxa"/>
          </w:tcPr>
          <w:p w14:paraId="141B8115" w14:textId="77777777" w:rsidR="002E1B08" w:rsidRDefault="002E1B08">
            <w:pPr>
              <w:pStyle w:val="TableText"/>
            </w:pPr>
          </w:p>
        </w:tc>
        <w:tc>
          <w:tcPr>
            <w:tcW w:w="1104" w:type="dxa"/>
          </w:tcPr>
          <w:p w14:paraId="7E33BD12" w14:textId="77777777" w:rsidR="002E1B08" w:rsidRDefault="00000000">
            <w:pPr>
              <w:pStyle w:val="TableText"/>
            </w:pPr>
            <w:hyperlink w:anchor="C_4537-8956">
              <w:r>
                <w:rPr>
                  <w:rStyle w:val="HyperlinkText9pt"/>
                </w:rPr>
                <w:t>4537-8956</w:t>
              </w:r>
            </w:hyperlink>
          </w:p>
        </w:tc>
        <w:tc>
          <w:tcPr>
            <w:tcW w:w="2975" w:type="dxa"/>
          </w:tcPr>
          <w:p w14:paraId="21E94F75" w14:textId="77777777" w:rsidR="002E1B08" w:rsidRDefault="00000000">
            <w:pPr>
              <w:pStyle w:val="TableText"/>
            </w:pPr>
            <w:r>
              <w:t>US Realm Address (AD.US.FIELDED) (identifier: urn:oid:2.16.840.1.113883.10.20.22.5.2</w:t>
            </w:r>
          </w:p>
        </w:tc>
      </w:tr>
      <w:tr w:rsidR="002E1B08" w14:paraId="3DD03CFF" w14:textId="77777777">
        <w:trPr>
          <w:jc w:val="center"/>
        </w:trPr>
        <w:tc>
          <w:tcPr>
            <w:tcW w:w="3345" w:type="dxa"/>
          </w:tcPr>
          <w:p w14:paraId="4271E4DB" w14:textId="77777777" w:rsidR="002E1B08" w:rsidRDefault="00000000">
            <w:pPr>
              <w:pStyle w:val="TableText"/>
            </w:pPr>
            <w:r>
              <w:tab/>
            </w:r>
            <w:r>
              <w:tab/>
            </w:r>
            <w:r>
              <w:tab/>
              <w:t>playingEntity</w:t>
            </w:r>
          </w:p>
        </w:tc>
        <w:tc>
          <w:tcPr>
            <w:tcW w:w="720" w:type="dxa"/>
          </w:tcPr>
          <w:p w14:paraId="26657EF3" w14:textId="77777777" w:rsidR="002E1B08" w:rsidRDefault="00000000">
            <w:pPr>
              <w:pStyle w:val="TableText"/>
            </w:pPr>
            <w:r>
              <w:t>0..1</w:t>
            </w:r>
          </w:p>
        </w:tc>
        <w:tc>
          <w:tcPr>
            <w:tcW w:w="1152" w:type="dxa"/>
          </w:tcPr>
          <w:p w14:paraId="1EC3FE81" w14:textId="77777777" w:rsidR="002E1B08" w:rsidRDefault="00000000">
            <w:pPr>
              <w:pStyle w:val="TableText"/>
            </w:pPr>
            <w:r>
              <w:t>SHOULD</w:t>
            </w:r>
          </w:p>
        </w:tc>
        <w:tc>
          <w:tcPr>
            <w:tcW w:w="864" w:type="dxa"/>
          </w:tcPr>
          <w:p w14:paraId="6007669D" w14:textId="77777777" w:rsidR="002E1B08" w:rsidRDefault="002E1B08">
            <w:pPr>
              <w:pStyle w:val="TableText"/>
            </w:pPr>
          </w:p>
        </w:tc>
        <w:tc>
          <w:tcPr>
            <w:tcW w:w="1104" w:type="dxa"/>
          </w:tcPr>
          <w:p w14:paraId="16F88761" w14:textId="77777777" w:rsidR="002E1B08" w:rsidRDefault="00000000">
            <w:pPr>
              <w:pStyle w:val="TableText"/>
            </w:pPr>
            <w:hyperlink w:anchor="C_4537-8932">
              <w:r>
                <w:rPr>
                  <w:rStyle w:val="HyperlinkText9pt"/>
                </w:rPr>
                <w:t>4537-8932</w:t>
              </w:r>
            </w:hyperlink>
          </w:p>
        </w:tc>
        <w:tc>
          <w:tcPr>
            <w:tcW w:w="2975" w:type="dxa"/>
          </w:tcPr>
          <w:p w14:paraId="576E4EC2" w14:textId="77777777" w:rsidR="002E1B08" w:rsidRDefault="002E1B08">
            <w:pPr>
              <w:pStyle w:val="TableText"/>
            </w:pPr>
          </w:p>
        </w:tc>
      </w:tr>
      <w:tr w:rsidR="002E1B08" w14:paraId="0DE55640" w14:textId="77777777">
        <w:trPr>
          <w:jc w:val="center"/>
        </w:trPr>
        <w:tc>
          <w:tcPr>
            <w:tcW w:w="3345" w:type="dxa"/>
          </w:tcPr>
          <w:p w14:paraId="78C0D847" w14:textId="77777777" w:rsidR="002E1B08" w:rsidRDefault="00000000">
            <w:pPr>
              <w:pStyle w:val="TableText"/>
            </w:pPr>
            <w:r>
              <w:tab/>
            </w:r>
            <w:r>
              <w:tab/>
            </w:r>
            <w:r>
              <w:tab/>
            </w:r>
            <w:r>
              <w:tab/>
              <w:t>name</w:t>
            </w:r>
          </w:p>
        </w:tc>
        <w:tc>
          <w:tcPr>
            <w:tcW w:w="720" w:type="dxa"/>
          </w:tcPr>
          <w:p w14:paraId="19360D3D" w14:textId="77777777" w:rsidR="002E1B08" w:rsidRDefault="00000000">
            <w:pPr>
              <w:pStyle w:val="TableText"/>
            </w:pPr>
            <w:r>
              <w:t>1..1</w:t>
            </w:r>
          </w:p>
        </w:tc>
        <w:tc>
          <w:tcPr>
            <w:tcW w:w="1152" w:type="dxa"/>
          </w:tcPr>
          <w:p w14:paraId="49A690EF" w14:textId="77777777" w:rsidR="002E1B08" w:rsidRDefault="00000000">
            <w:pPr>
              <w:pStyle w:val="TableText"/>
            </w:pPr>
            <w:r>
              <w:t>SHALL</w:t>
            </w:r>
          </w:p>
        </w:tc>
        <w:tc>
          <w:tcPr>
            <w:tcW w:w="864" w:type="dxa"/>
          </w:tcPr>
          <w:p w14:paraId="16130E5F" w14:textId="77777777" w:rsidR="002E1B08" w:rsidRDefault="002E1B08">
            <w:pPr>
              <w:pStyle w:val="TableText"/>
            </w:pPr>
          </w:p>
        </w:tc>
        <w:tc>
          <w:tcPr>
            <w:tcW w:w="1104" w:type="dxa"/>
          </w:tcPr>
          <w:p w14:paraId="741B1B6A" w14:textId="77777777" w:rsidR="002E1B08" w:rsidRDefault="00000000">
            <w:pPr>
              <w:pStyle w:val="TableText"/>
            </w:pPr>
            <w:hyperlink w:anchor="C_4537-8930">
              <w:r>
                <w:rPr>
                  <w:rStyle w:val="HyperlinkText9pt"/>
                </w:rPr>
                <w:t>4537-8930</w:t>
              </w:r>
            </w:hyperlink>
          </w:p>
        </w:tc>
        <w:tc>
          <w:tcPr>
            <w:tcW w:w="2975" w:type="dxa"/>
          </w:tcPr>
          <w:p w14:paraId="4EF7A798" w14:textId="77777777" w:rsidR="002E1B08" w:rsidRDefault="002E1B08">
            <w:pPr>
              <w:pStyle w:val="TableText"/>
            </w:pPr>
          </w:p>
        </w:tc>
      </w:tr>
      <w:tr w:rsidR="002E1B08" w14:paraId="0F0BE92F" w14:textId="77777777">
        <w:trPr>
          <w:jc w:val="center"/>
        </w:trPr>
        <w:tc>
          <w:tcPr>
            <w:tcW w:w="3345" w:type="dxa"/>
          </w:tcPr>
          <w:p w14:paraId="322A9B89" w14:textId="77777777" w:rsidR="002E1B08" w:rsidRDefault="00000000">
            <w:pPr>
              <w:pStyle w:val="TableText"/>
            </w:pPr>
            <w:r>
              <w:tab/>
            </w:r>
            <w:r>
              <w:tab/>
            </w:r>
            <w:r>
              <w:tab/>
            </w:r>
            <w:r>
              <w:tab/>
              <w:t>sdtc:birthTime</w:t>
            </w:r>
          </w:p>
        </w:tc>
        <w:tc>
          <w:tcPr>
            <w:tcW w:w="720" w:type="dxa"/>
          </w:tcPr>
          <w:p w14:paraId="279D98C8" w14:textId="77777777" w:rsidR="002E1B08" w:rsidRDefault="00000000">
            <w:pPr>
              <w:pStyle w:val="TableText"/>
            </w:pPr>
            <w:r>
              <w:t>1..1</w:t>
            </w:r>
          </w:p>
        </w:tc>
        <w:tc>
          <w:tcPr>
            <w:tcW w:w="1152" w:type="dxa"/>
          </w:tcPr>
          <w:p w14:paraId="63FB0B78" w14:textId="77777777" w:rsidR="002E1B08" w:rsidRDefault="00000000">
            <w:pPr>
              <w:pStyle w:val="TableText"/>
            </w:pPr>
            <w:r>
              <w:t>SHALL</w:t>
            </w:r>
          </w:p>
        </w:tc>
        <w:tc>
          <w:tcPr>
            <w:tcW w:w="864" w:type="dxa"/>
          </w:tcPr>
          <w:p w14:paraId="30F3DA21" w14:textId="77777777" w:rsidR="002E1B08" w:rsidRDefault="002E1B08">
            <w:pPr>
              <w:pStyle w:val="TableText"/>
            </w:pPr>
          </w:p>
        </w:tc>
        <w:tc>
          <w:tcPr>
            <w:tcW w:w="1104" w:type="dxa"/>
          </w:tcPr>
          <w:p w14:paraId="1603EE2C" w14:textId="77777777" w:rsidR="002E1B08" w:rsidRDefault="00000000">
            <w:pPr>
              <w:pStyle w:val="TableText"/>
            </w:pPr>
            <w:hyperlink w:anchor="C_4537-31344">
              <w:r>
                <w:rPr>
                  <w:rStyle w:val="HyperlinkText9pt"/>
                </w:rPr>
                <w:t>4537-31344</w:t>
              </w:r>
            </w:hyperlink>
          </w:p>
        </w:tc>
        <w:tc>
          <w:tcPr>
            <w:tcW w:w="2975" w:type="dxa"/>
          </w:tcPr>
          <w:p w14:paraId="2FD4BAB8" w14:textId="77777777" w:rsidR="002E1B08" w:rsidRDefault="002E1B08">
            <w:pPr>
              <w:pStyle w:val="TableText"/>
            </w:pPr>
          </w:p>
        </w:tc>
      </w:tr>
      <w:tr w:rsidR="002E1B08" w14:paraId="017135FC" w14:textId="77777777">
        <w:trPr>
          <w:jc w:val="center"/>
        </w:trPr>
        <w:tc>
          <w:tcPr>
            <w:tcW w:w="3345" w:type="dxa"/>
          </w:tcPr>
          <w:p w14:paraId="56FD565D" w14:textId="77777777" w:rsidR="002E1B08" w:rsidRDefault="00000000">
            <w:pPr>
              <w:pStyle w:val="TableText"/>
            </w:pPr>
            <w:r>
              <w:tab/>
              <w:t>participant</w:t>
            </w:r>
          </w:p>
        </w:tc>
        <w:tc>
          <w:tcPr>
            <w:tcW w:w="720" w:type="dxa"/>
          </w:tcPr>
          <w:p w14:paraId="4FE700A8" w14:textId="77777777" w:rsidR="002E1B08" w:rsidRDefault="00000000">
            <w:pPr>
              <w:pStyle w:val="TableText"/>
            </w:pPr>
            <w:r>
              <w:t>0..1</w:t>
            </w:r>
          </w:p>
        </w:tc>
        <w:tc>
          <w:tcPr>
            <w:tcW w:w="1152" w:type="dxa"/>
          </w:tcPr>
          <w:p w14:paraId="6C1102D2" w14:textId="77777777" w:rsidR="002E1B08" w:rsidRDefault="00000000">
            <w:pPr>
              <w:pStyle w:val="TableText"/>
            </w:pPr>
            <w:r>
              <w:t>SHOULD</w:t>
            </w:r>
          </w:p>
        </w:tc>
        <w:tc>
          <w:tcPr>
            <w:tcW w:w="864" w:type="dxa"/>
          </w:tcPr>
          <w:p w14:paraId="63A631AA" w14:textId="77777777" w:rsidR="002E1B08" w:rsidRDefault="002E1B08">
            <w:pPr>
              <w:pStyle w:val="TableText"/>
            </w:pPr>
          </w:p>
        </w:tc>
        <w:tc>
          <w:tcPr>
            <w:tcW w:w="1104" w:type="dxa"/>
          </w:tcPr>
          <w:p w14:paraId="79CC3EDD" w14:textId="77777777" w:rsidR="002E1B08" w:rsidRDefault="00000000">
            <w:pPr>
              <w:pStyle w:val="TableText"/>
            </w:pPr>
            <w:hyperlink w:anchor="C_4537-8934">
              <w:r>
                <w:rPr>
                  <w:rStyle w:val="HyperlinkText9pt"/>
                </w:rPr>
                <w:t>4537-8934</w:t>
              </w:r>
            </w:hyperlink>
          </w:p>
        </w:tc>
        <w:tc>
          <w:tcPr>
            <w:tcW w:w="2975" w:type="dxa"/>
          </w:tcPr>
          <w:p w14:paraId="2B94AB02" w14:textId="77777777" w:rsidR="002E1B08" w:rsidRDefault="002E1B08">
            <w:pPr>
              <w:pStyle w:val="TableText"/>
            </w:pPr>
          </w:p>
        </w:tc>
      </w:tr>
      <w:tr w:rsidR="002E1B08" w14:paraId="74D8877C" w14:textId="77777777">
        <w:trPr>
          <w:jc w:val="center"/>
        </w:trPr>
        <w:tc>
          <w:tcPr>
            <w:tcW w:w="3345" w:type="dxa"/>
          </w:tcPr>
          <w:p w14:paraId="6F30B83F" w14:textId="77777777" w:rsidR="002E1B08" w:rsidRDefault="00000000">
            <w:pPr>
              <w:pStyle w:val="TableText"/>
            </w:pPr>
            <w:r>
              <w:tab/>
            </w:r>
            <w:r>
              <w:tab/>
              <w:t>@typeCode</w:t>
            </w:r>
          </w:p>
        </w:tc>
        <w:tc>
          <w:tcPr>
            <w:tcW w:w="720" w:type="dxa"/>
          </w:tcPr>
          <w:p w14:paraId="3B192F77" w14:textId="77777777" w:rsidR="002E1B08" w:rsidRDefault="00000000">
            <w:pPr>
              <w:pStyle w:val="TableText"/>
            </w:pPr>
            <w:r>
              <w:t>1..1</w:t>
            </w:r>
          </w:p>
        </w:tc>
        <w:tc>
          <w:tcPr>
            <w:tcW w:w="1152" w:type="dxa"/>
          </w:tcPr>
          <w:p w14:paraId="503EC0DF" w14:textId="77777777" w:rsidR="002E1B08" w:rsidRDefault="00000000">
            <w:pPr>
              <w:pStyle w:val="TableText"/>
            </w:pPr>
            <w:r>
              <w:t>SHALL</w:t>
            </w:r>
          </w:p>
        </w:tc>
        <w:tc>
          <w:tcPr>
            <w:tcW w:w="864" w:type="dxa"/>
          </w:tcPr>
          <w:p w14:paraId="127A0049" w14:textId="77777777" w:rsidR="002E1B08" w:rsidRDefault="002E1B08">
            <w:pPr>
              <w:pStyle w:val="TableText"/>
            </w:pPr>
          </w:p>
        </w:tc>
        <w:tc>
          <w:tcPr>
            <w:tcW w:w="1104" w:type="dxa"/>
          </w:tcPr>
          <w:p w14:paraId="6D6998C1" w14:textId="77777777" w:rsidR="002E1B08" w:rsidRDefault="00000000">
            <w:pPr>
              <w:pStyle w:val="TableText"/>
            </w:pPr>
            <w:hyperlink w:anchor="C_4537-8935">
              <w:r>
                <w:rPr>
                  <w:rStyle w:val="HyperlinkText9pt"/>
                </w:rPr>
                <w:t>4537-8935</w:t>
              </w:r>
            </w:hyperlink>
          </w:p>
        </w:tc>
        <w:tc>
          <w:tcPr>
            <w:tcW w:w="2975" w:type="dxa"/>
          </w:tcPr>
          <w:p w14:paraId="071612B6" w14:textId="77777777" w:rsidR="002E1B08" w:rsidRDefault="00000000">
            <w:pPr>
              <w:pStyle w:val="TableText"/>
            </w:pPr>
            <w:r>
              <w:t>urn:oid:2.16.840.1.113883.5.90 (HL7ParticipationType) = HLD</w:t>
            </w:r>
          </w:p>
        </w:tc>
      </w:tr>
      <w:tr w:rsidR="002E1B08" w14:paraId="3AE32718" w14:textId="77777777">
        <w:trPr>
          <w:jc w:val="center"/>
        </w:trPr>
        <w:tc>
          <w:tcPr>
            <w:tcW w:w="3345" w:type="dxa"/>
          </w:tcPr>
          <w:p w14:paraId="31D2A92B" w14:textId="77777777" w:rsidR="002E1B08" w:rsidRDefault="00000000">
            <w:pPr>
              <w:pStyle w:val="TableText"/>
            </w:pPr>
            <w:r>
              <w:tab/>
            </w:r>
            <w:r>
              <w:tab/>
              <w:t>templateId</w:t>
            </w:r>
          </w:p>
        </w:tc>
        <w:tc>
          <w:tcPr>
            <w:tcW w:w="720" w:type="dxa"/>
          </w:tcPr>
          <w:p w14:paraId="79B099AE" w14:textId="77777777" w:rsidR="002E1B08" w:rsidRDefault="00000000">
            <w:pPr>
              <w:pStyle w:val="TableText"/>
            </w:pPr>
            <w:r>
              <w:t>1..1</w:t>
            </w:r>
          </w:p>
        </w:tc>
        <w:tc>
          <w:tcPr>
            <w:tcW w:w="1152" w:type="dxa"/>
          </w:tcPr>
          <w:p w14:paraId="070497DC" w14:textId="77777777" w:rsidR="002E1B08" w:rsidRDefault="00000000">
            <w:pPr>
              <w:pStyle w:val="TableText"/>
            </w:pPr>
            <w:r>
              <w:t>SHALL</w:t>
            </w:r>
          </w:p>
        </w:tc>
        <w:tc>
          <w:tcPr>
            <w:tcW w:w="864" w:type="dxa"/>
          </w:tcPr>
          <w:p w14:paraId="564278E9" w14:textId="77777777" w:rsidR="002E1B08" w:rsidRDefault="002E1B08">
            <w:pPr>
              <w:pStyle w:val="TableText"/>
            </w:pPr>
          </w:p>
        </w:tc>
        <w:tc>
          <w:tcPr>
            <w:tcW w:w="1104" w:type="dxa"/>
          </w:tcPr>
          <w:p w14:paraId="4F256001" w14:textId="77777777" w:rsidR="002E1B08" w:rsidRDefault="00000000">
            <w:pPr>
              <w:pStyle w:val="TableText"/>
            </w:pPr>
            <w:hyperlink w:anchor="C_4537-16813">
              <w:r>
                <w:rPr>
                  <w:rStyle w:val="HyperlinkText9pt"/>
                </w:rPr>
                <w:t>4537-16813</w:t>
              </w:r>
            </w:hyperlink>
          </w:p>
        </w:tc>
        <w:tc>
          <w:tcPr>
            <w:tcW w:w="2975" w:type="dxa"/>
          </w:tcPr>
          <w:p w14:paraId="67E0ECA3" w14:textId="77777777" w:rsidR="002E1B08" w:rsidRDefault="002E1B08">
            <w:pPr>
              <w:pStyle w:val="TableText"/>
            </w:pPr>
          </w:p>
        </w:tc>
      </w:tr>
      <w:tr w:rsidR="002E1B08" w14:paraId="0D40F7C6" w14:textId="77777777">
        <w:trPr>
          <w:jc w:val="center"/>
        </w:trPr>
        <w:tc>
          <w:tcPr>
            <w:tcW w:w="3345" w:type="dxa"/>
          </w:tcPr>
          <w:p w14:paraId="375FA38E" w14:textId="77777777" w:rsidR="002E1B08" w:rsidRDefault="00000000">
            <w:pPr>
              <w:pStyle w:val="TableText"/>
            </w:pPr>
            <w:r>
              <w:tab/>
            </w:r>
            <w:r>
              <w:tab/>
            </w:r>
            <w:r>
              <w:tab/>
              <w:t>@root</w:t>
            </w:r>
          </w:p>
        </w:tc>
        <w:tc>
          <w:tcPr>
            <w:tcW w:w="720" w:type="dxa"/>
          </w:tcPr>
          <w:p w14:paraId="6B123E46" w14:textId="77777777" w:rsidR="002E1B08" w:rsidRDefault="00000000">
            <w:pPr>
              <w:pStyle w:val="TableText"/>
            </w:pPr>
            <w:r>
              <w:t>1..1</w:t>
            </w:r>
          </w:p>
        </w:tc>
        <w:tc>
          <w:tcPr>
            <w:tcW w:w="1152" w:type="dxa"/>
          </w:tcPr>
          <w:p w14:paraId="35EBEC68" w14:textId="77777777" w:rsidR="002E1B08" w:rsidRDefault="00000000">
            <w:pPr>
              <w:pStyle w:val="TableText"/>
            </w:pPr>
            <w:r>
              <w:t>SHALL</w:t>
            </w:r>
          </w:p>
        </w:tc>
        <w:tc>
          <w:tcPr>
            <w:tcW w:w="864" w:type="dxa"/>
          </w:tcPr>
          <w:p w14:paraId="36D917B1" w14:textId="77777777" w:rsidR="002E1B08" w:rsidRDefault="002E1B08">
            <w:pPr>
              <w:pStyle w:val="TableText"/>
            </w:pPr>
          </w:p>
        </w:tc>
        <w:tc>
          <w:tcPr>
            <w:tcW w:w="1104" w:type="dxa"/>
          </w:tcPr>
          <w:p w14:paraId="416EA6D6" w14:textId="77777777" w:rsidR="002E1B08" w:rsidRDefault="00000000">
            <w:pPr>
              <w:pStyle w:val="TableText"/>
            </w:pPr>
            <w:hyperlink w:anchor="C_4537-16815">
              <w:r>
                <w:rPr>
                  <w:rStyle w:val="HyperlinkText9pt"/>
                </w:rPr>
                <w:t>4537-16815</w:t>
              </w:r>
            </w:hyperlink>
          </w:p>
        </w:tc>
        <w:tc>
          <w:tcPr>
            <w:tcW w:w="2975" w:type="dxa"/>
          </w:tcPr>
          <w:p w14:paraId="4D0328CC" w14:textId="77777777" w:rsidR="002E1B08" w:rsidRDefault="00000000">
            <w:pPr>
              <w:pStyle w:val="TableText"/>
            </w:pPr>
            <w:r>
              <w:t>2.16.840.1.113883.10.20.22.4.90</w:t>
            </w:r>
          </w:p>
        </w:tc>
      </w:tr>
      <w:tr w:rsidR="002E1B08" w14:paraId="45BE5A83" w14:textId="77777777">
        <w:trPr>
          <w:jc w:val="center"/>
        </w:trPr>
        <w:tc>
          <w:tcPr>
            <w:tcW w:w="3345" w:type="dxa"/>
          </w:tcPr>
          <w:p w14:paraId="106E1C5B" w14:textId="77777777" w:rsidR="002E1B08" w:rsidRDefault="00000000">
            <w:pPr>
              <w:pStyle w:val="TableText"/>
            </w:pPr>
            <w:r>
              <w:tab/>
            </w:r>
            <w:r>
              <w:tab/>
              <w:t>time</w:t>
            </w:r>
          </w:p>
        </w:tc>
        <w:tc>
          <w:tcPr>
            <w:tcW w:w="720" w:type="dxa"/>
          </w:tcPr>
          <w:p w14:paraId="6B429617" w14:textId="77777777" w:rsidR="002E1B08" w:rsidRDefault="00000000">
            <w:pPr>
              <w:pStyle w:val="TableText"/>
            </w:pPr>
            <w:r>
              <w:t>0..1</w:t>
            </w:r>
          </w:p>
        </w:tc>
        <w:tc>
          <w:tcPr>
            <w:tcW w:w="1152" w:type="dxa"/>
          </w:tcPr>
          <w:p w14:paraId="7484D1AF" w14:textId="77777777" w:rsidR="002E1B08" w:rsidRDefault="00000000">
            <w:pPr>
              <w:pStyle w:val="TableText"/>
            </w:pPr>
            <w:r>
              <w:t>MAY</w:t>
            </w:r>
          </w:p>
        </w:tc>
        <w:tc>
          <w:tcPr>
            <w:tcW w:w="864" w:type="dxa"/>
          </w:tcPr>
          <w:p w14:paraId="266D24FB" w14:textId="77777777" w:rsidR="002E1B08" w:rsidRDefault="002E1B08">
            <w:pPr>
              <w:pStyle w:val="TableText"/>
            </w:pPr>
          </w:p>
        </w:tc>
        <w:tc>
          <w:tcPr>
            <w:tcW w:w="1104" w:type="dxa"/>
          </w:tcPr>
          <w:p w14:paraId="44307525" w14:textId="77777777" w:rsidR="002E1B08" w:rsidRDefault="00000000">
            <w:pPr>
              <w:pStyle w:val="TableText"/>
            </w:pPr>
            <w:hyperlink w:anchor="C_4537-8938">
              <w:r>
                <w:rPr>
                  <w:rStyle w:val="HyperlinkText9pt"/>
                </w:rPr>
                <w:t>4537-8938</w:t>
              </w:r>
            </w:hyperlink>
          </w:p>
        </w:tc>
        <w:tc>
          <w:tcPr>
            <w:tcW w:w="2975" w:type="dxa"/>
          </w:tcPr>
          <w:p w14:paraId="120ADC9E" w14:textId="77777777" w:rsidR="002E1B08" w:rsidRDefault="002E1B08">
            <w:pPr>
              <w:pStyle w:val="TableText"/>
            </w:pPr>
          </w:p>
        </w:tc>
      </w:tr>
      <w:tr w:rsidR="002E1B08" w14:paraId="796A8BC8" w14:textId="77777777">
        <w:trPr>
          <w:jc w:val="center"/>
        </w:trPr>
        <w:tc>
          <w:tcPr>
            <w:tcW w:w="3345" w:type="dxa"/>
          </w:tcPr>
          <w:p w14:paraId="32A32783" w14:textId="77777777" w:rsidR="002E1B08" w:rsidRDefault="00000000">
            <w:pPr>
              <w:pStyle w:val="TableText"/>
            </w:pPr>
            <w:r>
              <w:tab/>
            </w:r>
            <w:r>
              <w:tab/>
              <w:t>participantRole</w:t>
            </w:r>
          </w:p>
        </w:tc>
        <w:tc>
          <w:tcPr>
            <w:tcW w:w="720" w:type="dxa"/>
          </w:tcPr>
          <w:p w14:paraId="382F90DA" w14:textId="77777777" w:rsidR="002E1B08" w:rsidRDefault="00000000">
            <w:pPr>
              <w:pStyle w:val="TableText"/>
            </w:pPr>
            <w:r>
              <w:t>1..1</w:t>
            </w:r>
          </w:p>
        </w:tc>
        <w:tc>
          <w:tcPr>
            <w:tcW w:w="1152" w:type="dxa"/>
          </w:tcPr>
          <w:p w14:paraId="13D4C0E2" w14:textId="77777777" w:rsidR="002E1B08" w:rsidRDefault="00000000">
            <w:pPr>
              <w:pStyle w:val="TableText"/>
            </w:pPr>
            <w:r>
              <w:t>SHALL</w:t>
            </w:r>
          </w:p>
        </w:tc>
        <w:tc>
          <w:tcPr>
            <w:tcW w:w="864" w:type="dxa"/>
          </w:tcPr>
          <w:p w14:paraId="63F84EBA" w14:textId="77777777" w:rsidR="002E1B08" w:rsidRDefault="002E1B08">
            <w:pPr>
              <w:pStyle w:val="TableText"/>
            </w:pPr>
          </w:p>
        </w:tc>
        <w:tc>
          <w:tcPr>
            <w:tcW w:w="1104" w:type="dxa"/>
          </w:tcPr>
          <w:p w14:paraId="47F1315A" w14:textId="77777777" w:rsidR="002E1B08" w:rsidRDefault="00000000">
            <w:pPr>
              <w:pStyle w:val="TableText"/>
            </w:pPr>
            <w:hyperlink w:anchor="C_4537-8936">
              <w:r>
                <w:rPr>
                  <w:rStyle w:val="HyperlinkText9pt"/>
                </w:rPr>
                <w:t>4537-8936</w:t>
              </w:r>
            </w:hyperlink>
          </w:p>
        </w:tc>
        <w:tc>
          <w:tcPr>
            <w:tcW w:w="2975" w:type="dxa"/>
          </w:tcPr>
          <w:p w14:paraId="0AFF263C" w14:textId="77777777" w:rsidR="002E1B08" w:rsidRDefault="002E1B08">
            <w:pPr>
              <w:pStyle w:val="TableText"/>
            </w:pPr>
          </w:p>
        </w:tc>
      </w:tr>
      <w:tr w:rsidR="002E1B08" w14:paraId="459908F5" w14:textId="77777777">
        <w:trPr>
          <w:jc w:val="center"/>
        </w:trPr>
        <w:tc>
          <w:tcPr>
            <w:tcW w:w="3345" w:type="dxa"/>
          </w:tcPr>
          <w:p w14:paraId="07817C82" w14:textId="77777777" w:rsidR="002E1B08" w:rsidRDefault="00000000">
            <w:pPr>
              <w:pStyle w:val="TableText"/>
            </w:pPr>
            <w:r>
              <w:tab/>
            </w:r>
            <w:r>
              <w:tab/>
            </w:r>
            <w:r>
              <w:tab/>
              <w:t>id</w:t>
            </w:r>
          </w:p>
        </w:tc>
        <w:tc>
          <w:tcPr>
            <w:tcW w:w="720" w:type="dxa"/>
          </w:tcPr>
          <w:p w14:paraId="0D923CA7" w14:textId="77777777" w:rsidR="002E1B08" w:rsidRDefault="00000000">
            <w:pPr>
              <w:pStyle w:val="TableText"/>
            </w:pPr>
            <w:r>
              <w:t>1..*</w:t>
            </w:r>
          </w:p>
        </w:tc>
        <w:tc>
          <w:tcPr>
            <w:tcW w:w="1152" w:type="dxa"/>
          </w:tcPr>
          <w:p w14:paraId="3E2D99B3" w14:textId="77777777" w:rsidR="002E1B08" w:rsidRDefault="00000000">
            <w:pPr>
              <w:pStyle w:val="TableText"/>
            </w:pPr>
            <w:r>
              <w:t>SHALL</w:t>
            </w:r>
          </w:p>
        </w:tc>
        <w:tc>
          <w:tcPr>
            <w:tcW w:w="864" w:type="dxa"/>
          </w:tcPr>
          <w:p w14:paraId="766E495B" w14:textId="77777777" w:rsidR="002E1B08" w:rsidRDefault="002E1B08">
            <w:pPr>
              <w:pStyle w:val="TableText"/>
            </w:pPr>
          </w:p>
        </w:tc>
        <w:tc>
          <w:tcPr>
            <w:tcW w:w="1104" w:type="dxa"/>
          </w:tcPr>
          <w:p w14:paraId="00012664" w14:textId="77777777" w:rsidR="002E1B08" w:rsidRDefault="00000000">
            <w:pPr>
              <w:pStyle w:val="TableText"/>
            </w:pPr>
            <w:hyperlink w:anchor="C_4537-8937">
              <w:r>
                <w:rPr>
                  <w:rStyle w:val="HyperlinkText9pt"/>
                </w:rPr>
                <w:t>4537-8937</w:t>
              </w:r>
            </w:hyperlink>
          </w:p>
        </w:tc>
        <w:tc>
          <w:tcPr>
            <w:tcW w:w="2975" w:type="dxa"/>
          </w:tcPr>
          <w:p w14:paraId="472A8765" w14:textId="77777777" w:rsidR="002E1B08" w:rsidRDefault="002E1B08">
            <w:pPr>
              <w:pStyle w:val="TableText"/>
            </w:pPr>
          </w:p>
        </w:tc>
      </w:tr>
      <w:tr w:rsidR="002E1B08" w14:paraId="58F975C0" w14:textId="77777777">
        <w:trPr>
          <w:jc w:val="center"/>
        </w:trPr>
        <w:tc>
          <w:tcPr>
            <w:tcW w:w="3345" w:type="dxa"/>
          </w:tcPr>
          <w:p w14:paraId="1AF9697C" w14:textId="77777777" w:rsidR="002E1B08" w:rsidRDefault="00000000">
            <w:pPr>
              <w:pStyle w:val="TableText"/>
            </w:pPr>
            <w:r>
              <w:tab/>
            </w:r>
            <w:r>
              <w:tab/>
            </w:r>
            <w:r>
              <w:tab/>
              <w:t>addr</w:t>
            </w:r>
          </w:p>
        </w:tc>
        <w:tc>
          <w:tcPr>
            <w:tcW w:w="720" w:type="dxa"/>
          </w:tcPr>
          <w:p w14:paraId="6D5082A6" w14:textId="77777777" w:rsidR="002E1B08" w:rsidRDefault="00000000">
            <w:pPr>
              <w:pStyle w:val="TableText"/>
            </w:pPr>
            <w:r>
              <w:t>0..1</w:t>
            </w:r>
          </w:p>
        </w:tc>
        <w:tc>
          <w:tcPr>
            <w:tcW w:w="1152" w:type="dxa"/>
          </w:tcPr>
          <w:p w14:paraId="44B11AE2" w14:textId="77777777" w:rsidR="002E1B08" w:rsidRDefault="00000000">
            <w:pPr>
              <w:pStyle w:val="TableText"/>
            </w:pPr>
            <w:r>
              <w:t>SHOULD</w:t>
            </w:r>
          </w:p>
        </w:tc>
        <w:tc>
          <w:tcPr>
            <w:tcW w:w="864" w:type="dxa"/>
          </w:tcPr>
          <w:p w14:paraId="59611E40" w14:textId="77777777" w:rsidR="002E1B08" w:rsidRDefault="002E1B08">
            <w:pPr>
              <w:pStyle w:val="TableText"/>
            </w:pPr>
          </w:p>
        </w:tc>
        <w:tc>
          <w:tcPr>
            <w:tcW w:w="1104" w:type="dxa"/>
          </w:tcPr>
          <w:p w14:paraId="7DD26865" w14:textId="77777777" w:rsidR="002E1B08" w:rsidRDefault="00000000">
            <w:pPr>
              <w:pStyle w:val="TableText"/>
            </w:pPr>
            <w:hyperlink w:anchor="C_4537-8925">
              <w:r>
                <w:rPr>
                  <w:rStyle w:val="HyperlinkText9pt"/>
                </w:rPr>
                <w:t>4537-8925</w:t>
              </w:r>
            </w:hyperlink>
          </w:p>
        </w:tc>
        <w:tc>
          <w:tcPr>
            <w:tcW w:w="2975" w:type="dxa"/>
          </w:tcPr>
          <w:p w14:paraId="0BFBE128" w14:textId="77777777" w:rsidR="002E1B08" w:rsidRDefault="00000000">
            <w:pPr>
              <w:pStyle w:val="TableText"/>
            </w:pPr>
            <w:r>
              <w:t>US Realm Address (AD.US.FIELDED) (identifier: urn:oid:2.16.840.1.113883.10.20.22.5.2</w:t>
            </w:r>
          </w:p>
        </w:tc>
      </w:tr>
      <w:tr w:rsidR="002E1B08" w14:paraId="6017D938" w14:textId="77777777">
        <w:trPr>
          <w:jc w:val="center"/>
        </w:trPr>
        <w:tc>
          <w:tcPr>
            <w:tcW w:w="3345" w:type="dxa"/>
          </w:tcPr>
          <w:p w14:paraId="752725C2" w14:textId="77777777" w:rsidR="002E1B08" w:rsidRDefault="00000000">
            <w:pPr>
              <w:pStyle w:val="TableText"/>
            </w:pPr>
            <w:r>
              <w:tab/>
              <w:t>entryRelationship</w:t>
            </w:r>
          </w:p>
        </w:tc>
        <w:tc>
          <w:tcPr>
            <w:tcW w:w="720" w:type="dxa"/>
          </w:tcPr>
          <w:p w14:paraId="79E0699A" w14:textId="77777777" w:rsidR="002E1B08" w:rsidRDefault="00000000">
            <w:pPr>
              <w:pStyle w:val="TableText"/>
            </w:pPr>
            <w:r>
              <w:t>1..*</w:t>
            </w:r>
          </w:p>
        </w:tc>
        <w:tc>
          <w:tcPr>
            <w:tcW w:w="1152" w:type="dxa"/>
          </w:tcPr>
          <w:p w14:paraId="314028F7" w14:textId="77777777" w:rsidR="002E1B08" w:rsidRDefault="00000000">
            <w:pPr>
              <w:pStyle w:val="TableText"/>
            </w:pPr>
            <w:r>
              <w:t>SHALL</w:t>
            </w:r>
          </w:p>
        </w:tc>
        <w:tc>
          <w:tcPr>
            <w:tcW w:w="864" w:type="dxa"/>
          </w:tcPr>
          <w:p w14:paraId="0570547D" w14:textId="77777777" w:rsidR="002E1B08" w:rsidRDefault="002E1B08">
            <w:pPr>
              <w:pStyle w:val="TableText"/>
            </w:pPr>
          </w:p>
        </w:tc>
        <w:tc>
          <w:tcPr>
            <w:tcW w:w="1104" w:type="dxa"/>
          </w:tcPr>
          <w:p w14:paraId="41660133" w14:textId="77777777" w:rsidR="002E1B08" w:rsidRDefault="00000000">
            <w:pPr>
              <w:pStyle w:val="TableText"/>
            </w:pPr>
            <w:hyperlink w:anchor="C_4537-8939">
              <w:r>
                <w:rPr>
                  <w:rStyle w:val="HyperlinkText9pt"/>
                </w:rPr>
                <w:t>4537-8939</w:t>
              </w:r>
            </w:hyperlink>
          </w:p>
        </w:tc>
        <w:tc>
          <w:tcPr>
            <w:tcW w:w="2975" w:type="dxa"/>
          </w:tcPr>
          <w:p w14:paraId="0148C771" w14:textId="77777777" w:rsidR="002E1B08" w:rsidRDefault="002E1B08">
            <w:pPr>
              <w:pStyle w:val="TableText"/>
            </w:pPr>
          </w:p>
        </w:tc>
      </w:tr>
      <w:tr w:rsidR="002E1B08" w14:paraId="50394114" w14:textId="77777777">
        <w:trPr>
          <w:jc w:val="center"/>
        </w:trPr>
        <w:tc>
          <w:tcPr>
            <w:tcW w:w="3345" w:type="dxa"/>
          </w:tcPr>
          <w:p w14:paraId="0DF528C4" w14:textId="77777777" w:rsidR="002E1B08" w:rsidRDefault="00000000">
            <w:pPr>
              <w:pStyle w:val="TableText"/>
            </w:pPr>
            <w:r>
              <w:tab/>
            </w:r>
            <w:r>
              <w:tab/>
              <w:t>@typeCode</w:t>
            </w:r>
          </w:p>
        </w:tc>
        <w:tc>
          <w:tcPr>
            <w:tcW w:w="720" w:type="dxa"/>
          </w:tcPr>
          <w:p w14:paraId="1129A9F8" w14:textId="77777777" w:rsidR="002E1B08" w:rsidRDefault="00000000">
            <w:pPr>
              <w:pStyle w:val="TableText"/>
            </w:pPr>
            <w:r>
              <w:t>1..1</w:t>
            </w:r>
          </w:p>
        </w:tc>
        <w:tc>
          <w:tcPr>
            <w:tcW w:w="1152" w:type="dxa"/>
          </w:tcPr>
          <w:p w14:paraId="066A3C81" w14:textId="77777777" w:rsidR="002E1B08" w:rsidRDefault="00000000">
            <w:pPr>
              <w:pStyle w:val="TableText"/>
            </w:pPr>
            <w:r>
              <w:t>SHALL</w:t>
            </w:r>
          </w:p>
        </w:tc>
        <w:tc>
          <w:tcPr>
            <w:tcW w:w="864" w:type="dxa"/>
          </w:tcPr>
          <w:p w14:paraId="349FD730" w14:textId="77777777" w:rsidR="002E1B08" w:rsidRDefault="002E1B08">
            <w:pPr>
              <w:pStyle w:val="TableText"/>
            </w:pPr>
          </w:p>
        </w:tc>
        <w:tc>
          <w:tcPr>
            <w:tcW w:w="1104" w:type="dxa"/>
          </w:tcPr>
          <w:p w14:paraId="730F1A5C" w14:textId="77777777" w:rsidR="002E1B08" w:rsidRDefault="00000000">
            <w:pPr>
              <w:pStyle w:val="TableText"/>
            </w:pPr>
            <w:hyperlink w:anchor="C_4537-8940">
              <w:r>
                <w:rPr>
                  <w:rStyle w:val="HyperlinkText9pt"/>
                </w:rPr>
                <w:t>4537-8940</w:t>
              </w:r>
            </w:hyperlink>
          </w:p>
        </w:tc>
        <w:tc>
          <w:tcPr>
            <w:tcW w:w="2975" w:type="dxa"/>
          </w:tcPr>
          <w:p w14:paraId="25733808" w14:textId="77777777" w:rsidR="002E1B08" w:rsidRDefault="00000000">
            <w:pPr>
              <w:pStyle w:val="TableText"/>
            </w:pPr>
            <w:r>
              <w:t>urn:oid:2.16.840.1.113883.5.1002 (HL7ActRelationshipType) = REFR</w:t>
            </w:r>
          </w:p>
        </w:tc>
      </w:tr>
    </w:tbl>
    <w:p w14:paraId="3F82829E" w14:textId="77777777" w:rsidR="002E1B08" w:rsidRDefault="002E1B08">
      <w:pPr>
        <w:pStyle w:val="BodyText"/>
      </w:pPr>
    </w:p>
    <w:p w14:paraId="0CD9C5E3" w14:textId="77777777" w:rsidR="002E1B08" w:rsidRDefault="00000000">
      <w:pPr>
        <w:numPr>
          <w:ilvl w:val="0"/>
          <w:numId w:val="29"/>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1038" w:name="C_4537-8898"/>
      <w:r>
        <w:t xml:space="preserve"> (CONF:4537-8898)</w:t>
      </w:r>
      <w:bookmarkEnd w:id="1038"/>
      <w:r>
        <w:t>.</w:t>
      </w:r>
    </w:p>
    <w:p w14:paraId="19894AD1" w14:textId="77777777" w:rsidR="002E1B08" w:rsidRDefault="00000000">
      <w:pPr>
        <w:numPr>
          <w:ilvl w:val="0"/>
          <w:numId w:val="2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39" w:name="C_4537-8899"/>
      <w:r>
        <w:t xml:space="preserve"> (CONF:4537-8899)</w:t>
      </w:r>
      <w:bookmarkEnd w:id="1039"/>
      <w:r>
        <w:t>.</w:t>
      </w:r>
    </w:p>
    <w:p w14:paraId="4307F3FD" w14:textId="77777777" w:rsidR="002E1B08" w:rsidRDefault="00000000">
      <w:pPr>
        <w:numPr>
          <w:ilvl w:val="0"/>
          <w:numId w:val="29"/>
        </w:numPr>
      </w:pPr>
      <w:r>
        <w:rPr>
          <w:rStyle w:val="keyword"/>
        </w:rPr>
        <w:t>SHALL</w:t>
      </w:r>
      <w:r>
        <w:t xml:space="preserve"> contain exactly one [1..1] </w:t>
      </w:r>
      <w:r>
        <w:rPr>
          <w:rStyle w:val="XMLnameBold"/>
        </w:rPr>
        <w:t>templateId</w:t>
      </w:r>
      <w:bookmarkStart w:id="1040" w:name="C_4537-8900"/>
      <w:r>
        <w:t xml:space="preserve"> (CONF:4537-8900)</w:t>
      </w:r>
      <w:bookmarkEnd w:id="1040"/>
      <w:r>
        <w:t xml:space="preserve"> such that it</w:t>
      </w:r>
    </w:p>
    <w:p w14:paraId="2328165D" w14:textId="77777777" w:rsidR="002E1B08" w:rsidRDefault="00000000">
      <w:pPr>
        <w:numPr>
          <w:ilvl w:val="1"/>
          <w:numId w:val="29"/>
        </w:numPr>
      </w:pPr>
      <w:r>
        <w:rPr>
          <w:rStyle w:val="keyword"/>
        </w:rPr>
        <w:t>SHALL</w:t>
      </w:r>
      <w:r>
        <w:t xml:space="preserve"> contain exactly one [1..1] </w:t>
      </w:r>
      <w:r>
        <w:rPr>
          <w:rStyle w:val="XMLnameBold"/>
        </w:rPr>
        <w:t>@root</w:t>
      </w:r>
      <w:r>
        <w:t>=</w:t>
      </w:r>
      <w:r>
        <w:rPr>
          <w:rStyle w:val="XMLname"/>
        </w:rPr>
        <w:t>"2.16.840.1.113883.10.20.22.4.61"</w:t>
      </w:r>
      <w:bookmarkStart w:id="1041" w:name="C_4537-10516"/>
      <w:r>
        <w:t xml:space="preserve"> (CONF:4537-10516)</w:t>
      </w:r>
      <w:bookmarkEnd w:id="1041"/>
      <w:r>
        <w:t>.</w:t>
      </w:r>
    </w:p>
    <w:p w14:paraId="53EEC560" w14:textId="25BBF347" w:rsidR="002E1B08" w:rsidRDefault="00000000">
      <w:pPr>
        <w:numPr>
          <w:ilvl w:val="1"/>
          <w:numId w:val="29"/>
        </w:numPr>
      </w:pPr>
      <w:r>
        <w:rPr>
          <w:rStyle w:val="keyword"/>
        </w:rPr>
        <w:t>SHALL</w:t>
      </w:r>
      <w:r>
        <w:t xml:space="preserve"> contain exactly one [1..1] </w:t>
      </w:r>
      <w:r>
        <w:rPr>
          <w:rStyle w:val="XMLnameBold"/>
        </w:rPr>
        <w:t>@extension</w:t>
      </w:r>
      <w:r>
        <w:t>=</w:t>
      </w:r>
      <w:r>
        <w:rPr>
          <w:rStyle w:val="XMLname"/>
        </w:rPr>
        <w:t>"</w:t>
      </w:r>
      <w:r>
        <w:rPr>
          <w:rStyle w:val="XMLname"/>
        </w:rPr>
        <w:t>2023</w:t>
      </w:r>
      <w:r>
        <w:rPr>
          <w:rStyle w:val="XMLname"/>
        </w:rPr>
        <w:t>-05-01"</w:t>
      </w:r>
      <w:bookmarkStart w:id="1042" w:name="C_4537-32595"/>
      <w:r>
        <w:t xml:space="preserve"> (CONF:4537-32595)</w:t>
      </w:r>
      <w:bookmarkEnd w:id="1042"/>
      <w:r>
        <w:t>.</w:t>
      </w:r>
    </w:p>
    <w:p w14:paraId="0A16DAAE" w14:textId="77777777" w:rsidR="002E1B08" w:rsidRDefault="00000000">
      <w:pPr>
        <w:pStyle w:val="BodyText"/>
        <w:spacing w:before="120"/>
      </w:pPr>
      <w:r>
        <w:t>This id is a unique identifier for the policy or program providing the coverage</w:t>
      </w:r>
    </w:p>
    <w:p w14:paraId="29D000C8" w14:textId="77777777" w:rsidR="002E1B08" w:rsidRDefault="00000000">
      <w:pPr>
        <w:numPr>
          <w:ilvl w:val="0"/>
          <w:numId w:val="29"/>
        </w:numPr>
      </w:pPr>
      <w:r>
        <w:rPr>
          <w:rStyle w:val="keyword"/>
        </w:rPr>
        <w:t>SHALL</w:t>
      </w:r>
      <w:r>
        <w:t xml:space="preserve"> contain at least one [1..*] </w:t>
      </w:r>
      <w:r>
        <w:rPr>
          <w:rStyle w:val="XMLnameBold"/>
        </w:rPr>
        <w:t>id</w:t>
      </w:r>
      <w:bookmarkStart w:id="1043" w:name="C_4537-8901"/>
      <w:r>
        <w:t xml:space="preserve"> (CONF:4537-8901)</w:t>
      </w:r>
      <w:bookmarkEnd w:id="1043"/>
      <w:r>
        <w:t>.</w:t>
      </w:r>
    </w:p>
    <w:p w14:paraId="2BBABBA5" w14:textId="77777777" w:rsidR="002E1B08" w:rsidRDefault="00000000">
      <w:pPr>
        <w:numPr>
          <w:ilvl w:val="0"/>
          <w:numId w:val="29"/>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Insurance_Type">
        <w:r>
          <w:rPr>
            <w:rStyle w:val="HyperlinkCourierBold"/>
          </w:rPr>
          <w:t>Health Insurance Type</w:t>
        </w:r>
      </w:hyperlink>
      <w:r>
        <w:rPr>
          <w:rStyle w:val="XMLname"/>
        </w:rPr>
        <w:t xml:space="preserve"> urn:oid:2.16.840.1.113883.3.88.12.3221.5.2</w:t>
      </w:r>
      <w:r>
        <w:rPr>
          <w:rStyle w:val="keyword"/>
        </w:rPr>
        <w:t xml:space="preserve"> DYNAMIC</w:t>
      </w:r>
      <w:bookmarkStart w:id="1044" w:name="C_4537-8903"/>
      <w:r>
        <w:t xml:space="preserve"> (CONF:4537-8903)</w:t>
      </w:r>
      <w:bookmarkEnd w:id="1044"/>
      <w:r>
        <w:t>.</w:t>
      </w:r>
    </w:p>
    <w:p w14:paraId="35BD6B41" w14:textId="77777777" w:rsidR="002E1B08" w:rsidRDefault="00000000">
      <w:pPr>
        <w:numPr>
          <w:ilvl w:val="1"/>
          <w:numId w:val="29"/>
        </w:numPr>
      </w:pPr>
      <w:r>
        <w:t xml:space="preserve">This code </w:t>
      </w:r>
      <w:r>
        <w:rPr>
          <w:rStyle w:val="keyword"/>
        </w:rPr>
        <w:t>SHALL</w:t>
      </w:r>
      <w:r>
        <w:t xml:space="preserve"> contain at least one [1..*] </w:t>
      </w:r>
      <w:r>
        <w:rPr>
          <w:rStyle w:val="XMLnameBold"/>
        </w:rPr>
        <w:t>translation</w:t>
      </w:r>
      <w:r>
        <w:t xml:space="preserve">, which </w:t>
      </w:r>
      <w:r>
        <w:rPr>
          <w:rStyle w:val="keyword"/>
        </w:rPr>
        <w:t>SHOULD</w:t>
      </w:r>
      <w:r>
        <w:t xml:space="preserve"> be selected from ValueSet </w:t>
      </w:r>
      <w:hyperlink w:anchor="Payer">
        <w:r>
          <w:rPr>
            <w:rStyle w:val="HyperlinkCourierBold"/>
          </w:rPr>
          <w:t>Payer</w:t>
        </w:r>
      </w:hyperlink>
      <w:r>
        <w:rPr>
          <w:rStyle w:val="XMLname"/>
        </w:rPr>
        <w:t xml:space="preserve"> urn:oid:2.16.840.1.114222.4.11.3591</w:t>
      </w:r>
      <w:bookmarkStart w:id="1045" w:name="C_4537-32852"/>
      <w:r>
        <w:t xml:space="preserve"> (CONF:4537-32852)</w:t>
      </w:r>
      <w:bookmarkEnd w:id="1045"/>
      <w:r>
        <w:t>.</w:t>
      </w:r>
    </w:p>
    <w:p w14:paraId="3EC86CF0" w14:textId="77777777" w:rsidR="002E1B08" w:rsidRDefault="00000000">
      <w:pPr>
        <w:numPr>
          <w:ilvl w:val="0"/>
          <w:numId w:val="29"/>
        </w:numPr>
      </w:pPr>
      <w:r>
        <w:rPr>
          <w:rStyle w:val="keyword"/>
        </w:rPr>
        <w:t>SHALL</w:t>
      </w:r>
      <w:r>
        <w:t xml:space="preserve"> contain exactly one [1..1] </w:t>
      </w:r>
      <w:r>
        <w:rPr>
          <w:rStyle w:val="XMLnameBold"/>
        </w:rPr>
        <w:t>statusCode</w:t>
      </w:r>
      <w:bookmarkStart w:id="1046" w:name="C_4537-8902"/>
      <w:r>
        <w:t xml:space="preserve"> (CONF:4537-8902)</w:t>
      </w:r>
      <w:bookmarkEnd w:id="1046"/>
      <w:r>
        <w:t>.</w:t>
      </w:r>
    </w:p>
    <w:p w14:paraId="2A08023D" w14:textId="77777777" w:rsidR="002E1B08" w:rsidRDefault="00000000">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047" w:name="C_4537-19109"/>
      <w:r>
        <w:t xml:space="preserve"> (CONF:4537-19109)</w:t>
      </w:r>
      <w:bookmarkEnd w:id="1047"/>
      <w:r>
        <w:t>.</w:t>
      </w:r>
    </w:p>
    <w:p w14:paraId="104AA9D7" w14:textId="77777777" w:rsidR="002E1B08" w:rsidRDefault="00000000">
      <w:pPr>
        <w:pStyle w:val="BodyText"/>
        <w:spacing w:before="120"/>
      </w:pPr>
      <w:r>
        <w:t>This performer represents the Payer.</w:t>
      </w:r>
    </w:p>
    <w:p w14:paraId="1B62621E" w14:textId="77777777" w:rsidR="002E1B08" w:rsidRDefault="00000000">
      <w:pPr>
        <w:numPr>
          <w:ilvl w:val="0"/>
          <w:numId w:val="29"/>
        </w:numPr>
      </w:pPr>
      <w:r>
        <w:rPr>
          <w:rStyle w:val="keyword"/>
        </w:rPr>
        <w:t>SHALL</w:t>
      </w:r>
      <w:r>
        <w:t xml:space="preserve"> contain exactly one [1..1] </w:t>
      </w:r>
      <w:r>
        <w:rPr>
          <w:rStyle w:val="XMLnameBold"/>
        </w:rPr>
        <w:t>performer</w:t>
      </w:r>
      <w:bookmarkStart w:id="1048" w:name="C_4537-8906"/>
      <w:r>
        <w:t xml:space="preserve"> (CONF:4537-8906)</w:t>
      </w:r>
      <w:bookmarkEnd w:id="1048"/>
      <w:r>
        <w:t xml:space="preserve"> such that it</w:t>
      </w:r>
    </w:p>
    <w:p w14:paraId="285AD78A" w14:textId="77777777" w:rsidR="002E1B08" w:rsidRDefault="00000000">
      <w:pPr>
        <w:numPr>
          <w:ilvl w:val="1"/>
          <w:numId w:val="29"/>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rPr>
          <w:rStyle w:val="keyword"/>
        </w:rPr>
        <w:t xml:space="preserve"> STATIC</w:t>
      </w:r>
      <w:r>
        <w:t>)</w:t>
      </w:r>
      <w:bookmarkStart w:id="1049" w:name="C_4537-8907"/>
      <w:r>
        <w:t xml:space="preserve"> (CONF:4537-8907)</w:t>
      </w:r>
      <w:bookmarkEnd w:id="1049"/>
      <w:r>
        <w:t>.</w:t>
      </w:r>
    </w:p>
    <w:p w14:paraId="400B9D47" w14:textId="77777777" w:rsidR="002E1B08" w:rsidRDefault="00000000">
      <w:pPr>
        <w:numPr>
          <w:ilvl w:val="1"/>
          <w:numId w:val="29"/>
        </w:numPr>
      </w:pPr>
      <w:r>
        <w:rPr>
          <w:rStyle w:val="keyword"/>
        </w:rPr>
        <w:t>SHALL</w:t>
      </w:r>
      <w:r>
        <w:t xml:space="preserve"> contain exactly one [1..1] </w:t>
      </w:r>
      <w:r>
        <w:rPr>
          <w:rStyle w:val="XMLnameBold"/>
        </w:rPr>
        <w:t>templateId</w:t>
      </w:r>
      <w:bookmarkStart w:id="1050" w:name="C_4537-16808"/>
      <w:r>
        <w:t xml:space="preserve"> (CONF:4537-16808)</w:t>
      </w:r>
      <w:bookmarkEnd w:id="1050"/>
      <w:r>
        <w:t>.</w:t>
      </w:r>
    </w:p>
    <w:p w14:paraId="189D85F6" w14:textId="77777777" w:rsidR="002E1B08" w:rsidRDefault="00000000">
      <w:pPr>
        <w:numPr>
          <w:ilvl w:val="2"/>
          <w:numId w:val="29"/>
        </w:numPr>
      </w:pPr>
      <w:r>
        <w:t xml:space="preserve">This templateId </w:t>
      </w: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id="1051" w:name="C_4537-16809"/>
      <w:r>
        <w:t xml:space="preserve"> (CONF:4537-16809)</w:t>
      </w:r>
      <w:bookmarkEnd w:id="1051"/>
      <w:r>
        <w:t>.</w:t>
      </w:r>
    </w:p>
    <w:p w14:paraId="6E28E7AF" w14:textId="77777777" w:rsidR="002E1B08" w:rsidRDefault="00000000">
      <w:pPr>
        <w:numPr>
          <w:ilvl w:val="1"/>
          <w:numId w:val="29"/>
        </w:numPr>
      </w:pPr>
      <w:r>
        <w:rPr>
          <w:rStyle w:val="keyword"/>
        </w:rPr>
        <w:t>SHALL</w:t>
      </w:r>
      <w:r>
        <w:t xml:space="preserve"> contain exactly one [1..1] </w:t>
      </w:r>
      <w:r>
        <w:rPr>
          <w:rStyle w:val="XMLnameBold"/>
        </w:rPr>
        <w:t>assignedEntity</w:t>
      </w:r>
      <w:bookmarkStart w:id="1052" w:name="C_4537-8908"/>
      <w:r>
        <w:t xml:space="preserve"> (CONF:4537-8908)</w:t>
      </w:r>
      <w:bookmarkEnd w:id="1052"/>
      <w:r>
        <w:t>.</w:t>
      </w:r>
    </w:p>
    <w:p w14:paraId="324D230E" w14:textId="77777777" w:rsidR="002E1B08" w:rsidRDefault="00000000">
      <w:pPr>
        <w:pStyle w:val="BodyText"/>
        <w:spacing w:before="120"/>
      </w:pPr>
      <w:r>
        <w:t>This is the Payer id. The root is a unique identifier to an openly available assigning authority, such as National Association of Insurance Commissioners (NAIC) (2.16.840.1.113883.6.300), and the extension identifiers the payer within that authority.</w:t>
      </w:r>
    </w:p>
    <w:p w14:paraId="54469AF0" w14:textId="77777777" w:rsidR="002E1B08" w:rsidRDefault="00000000">
      <w:pPr>
        <w:numPr>
          <w:ilvl w:val="2"/>
          <w:numId w:val="29"/>
        </w:numPr>
      </w:pPr>
      <w:r>
        <w:t xml:space="preserve">This assignedEntity </w:t>
      </w:r>
      <w:r>
        <w:rPr>
          <w:rStyle w:val="keyword"/>
        </w:rPr>
        <w:t>SHALL</w:t>
      </w:r>
      <w:r>
        <w:t xml:space="preserve"> contain at least one [1..*] </w:t>
      </w:r>
      <w:r>
        <w:rPr>
          <w:rStyle w:val="XMLnameBold"/>
        </w:rPr>
        <w:t>id</w:t>
      </w:r>
      <w:bookmarkStart w:id="1053" w:name="C_4537-8909"/>
      <w:r>
        <w:t xml:space="preserve"> (CONF:4537-8909)</w:t>
      </w:r>
      <w:bookmarkEnd w:id="1053"/>
      <w:r>
        <w:t>.</w:t>
      </w:r>
    </w:p>
    <w:p w14:paraId="33B2D4A3" w14:textId="77777777" w:rsidR="002E1B08" w:rsidRDefault="00000000">
      <w:pPr>
        <w:numPr>
          <w:ilvl w:val="2"/>
          <w:numId w:val="29"/>
        </w:numPr>
      </w:pPr>
      <w:r>
        <w:t xml:space="preserve">This assignedEntity </w:t>
      </w:r>
      <w:r>
        <w:rPr>
          <w:rStyle w:val="keyword"/>
        </w:rPr>
        <w:t>SHOULD</w:t>
      </w:r>
      <w:r>
        <w:t xml:space="preserve"> contain zero or one [0..1] </w:t>
      </w:r>
      <w:r>
        <w:rPr>
          <w:rStyle w:val="XMLnameBold"/>
        </w:rPr>
        <w:t>code</w:t>
      </w:r>
      <w:bookmarkStart w:id="1054" w:name="C_4537-8914"/>
      <w:r>
        <w:t xml:space="preserve"> (CONF:4537-8914)</w:t>
      </w:r>
      <w:bookmarkEnd w:id="1054"/>
      <w:r>
        <w:t>.</w:t>
      </w:r>
    </w:p>
    <w:p w14:paraId="6E9436D2" w14:textId="77777777" w:rsidR="002E1B08" w:rsidRDefault="00000000">
      <w:pPr>
        <w:numPr>
          <w:ilvl w:val="3"/>
          <w:numId w:val="29"/>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Financially_Responsible_Party_Type_Valu">
        <w:r>
          <w:rPr>
            <w:rStyle w:val="HyperlinkCourierBold"/>
          </w:rPr>
          <w:t>Financially Responsible Party Type Value Set</w:t>
        </w:r>
      </w:hyperlink>
      <w:r>
        <w:rPr>
          <w:rStyle w:val="XMLname"/>
        </w:rPr>
        <w:t xml:space="preserve"> urn:oid:2.16.840.1.113883.1.11.10416</w:t>
      </w:r>
      <w:r>
        <w:rPr>
          <w:rStyle w:val="keyword"/>
        </w:rPr>
        <w:t xml:space="preserve"> DYNAMIC</w:t>
      </w:r>
      <w:bookmarkStart w:id="1055" w:name="C_4537-15992"/>
      <w:r>
        <w:t xml:space="preserve"> (CONF:4537-15992)</w:t>
      </w:r>
      <w:bookmarkEnd w:id="1055"/>
      <w:r>
        <w:t>.</w:t>
      </w:r>
    </w:p>
    <w:p w14:paraId="47080CAD" w14:textId="77777777" w:rsidR="002E1B08" w:rsidRDefault="00000000">
      <w:pPr>
        <w:numPr>
          <w:ilvl w:val="2"/>
          <w:numId w:val="29"/>
        </w:numPr>
      </w:pPr>
      <w:r>
        <w:t xml:space="preserve">This assignedEntity </w:t>
      </w:r>
      <w:r>
        <w:rPr>
          <w:rStyle w:val="keyword"/>
        </w:rPr>
        <w:t>MAY</w:t>
      </w:r>
      <w:r>
        <w:t xml:space="preserve"> contain zero or one [0..1] US Realm Address (AD.US.FIELDED)</w:t>
      </w:r>
      <w:r>
        <w:rPr>
          <w:rStyle w:val="XMLname"/>
        </w:rPr>
        <w:t xml:space="preserve"> (identifier: urn:oid:2.16.840.1.113883.10.20.22.5.2)</w:t>
      </w:r>
      <w:bookmarkStart w:id="1056" w:name="C_4537-8910"/>
      <w:r>
        <w:t xml:space="preserve"> (CONF:4537-8910)</w:t>
      </w:r>
      <w:bookmarkEnd w:id="1056"/>
      <w:r>
        <w:t>.</w:t>
      </w:r>
    </w:p>
    <w:p w14:paraId="1ADB2264" w14:textId="77777777" w:rsidR="002E1B08" w:rsidRDefault="00000000">
      <w:pPr>
        <w:numPr>
          <w:ilvl w:val="2"/>
          <w:numId w:val="29"/>
        </w:numPr>
      </w:pPr>
      <w:r>
        <w:lastRenderedPageBreak/>
        <w:t xml:space="preserve">This assignedEntity </w:t>
      </w:r>
      <w:r>
        <w:rPr>
          <w:rStyle w:val="keyword"/>
        </w:rPr>
        <w:t>MAY</w:t>
      </w:r>
      <w:r>
        <w:t xml:space="preserve"> contain zero or more [0..*] </w:t>
      </w:r>
      <w:r>
        <w:rPr>
          <w:rStyle w:val="XMLnameBold"/>
        </w:rPr>
        <w:t>telecom</w:t>
      </w:r>
      <w:bookmarkStart w:id="1057" w:name="C_4537-8911"/>
      <w:r>
        <w:t xml:space="preserve"> (CONF:4537-8911)</w:t>
      </w:r>
      <w:bookmarkEnd w:id="1057"/>
      <w:r>
        <w:t>.</w:t>
      </w:r>
    </w:p>
    <w:p w14:paraId="63C30C20" w14:textId="77777777" w:rsidR="002E1B08" w:rsidRDefault="00000000">
      <w:pPr>
        <w:numPr>
          <w:ilvl w:val="2"/>
          <w:numId w:val="29"/>
        </w:numPr>
      </w:pPr>
      <w:r>
        <w:t xml:space="preserve">This assignedEntity </w:t>
      </w:r>
      <w:r>
        <w:rPr>
          <w:rStyle w:val="keyword"/>
        </w:rPr>
        <w:t>SHOULD</w:t>
      </w:r>
      <w:r>
        <w:t xml:space="preserve"> contain zero or one [0..1] </w:t>
      </w:r>
      <w:r>
        <w:rPr>
          <w:rStyle w:val="XMLnameBold"/>
        </w:rPr>
        <w:t>representedOrganization</w:t>
      </w:r>
      <w:bookmarkStart w:id="1058" w:name="C_4537-8912"/>
      <w:r>
        <w:t xml:space="preserve"> (CONF:4537-8912)</w:t>
      </w:r>
      <w:bookmarkEnd w:id="1058"/>
      <w:r>
        <w:t>.</w:t>
      </w:r>
    </w:p>
    <w:p w14:paraId="4CB51180" w14:textId="77777777" w:rsidR="002E1B08" w:rsidRDefault="00000000">
      <w:pPr>
        <w:numPr>
          <w:ilvl w:val="3"/>
          <w:numId w:val="29"/>
        </w:numPr>
      </w:pPr>
      <w:r>
        <w:t xml:space="preserve">The representedOrganization, if present, </w:t>
      </w:r>
      <w:r>
        <w:rPr>
          <w:rStyle w:val="keyword"/>
        </w:rPr>
        <w:t>SHOULD</w:t>
      </w:r>
      <w:r>
        <w:t xml:space="preserve"> contain zero or one [0..1] </w:t>
      </w:r>
      <w:r>
        <w:rPr>
          <w:rStyle w:val="XMLnameBold"/>
        </w:rPr>
        <w:t>name</w:t>
      </w:r>
      <w:bookmarkStart w:id="1059" w:name="C_4537-8913"/>
      <w:r>
        <w:t xml:space="preserve"> (CONF:4537-8913)</w:t>
      </w:r>
      <w:bookmarkEnd w:id="1059"/>
      <w:r>
        <w:t>.</w:t>
      </w:r>
    </w:p>
    <w:p w14:paraId="596D283A" w14:textId="77777777" w:rsidR="002E1B08" w:rsidRDefault="00000000">
      <w:pPr>
        <w:pStyle w:val="BodyText"/>
        <w:spacing w:before="120"/>
      </w:pPr>
      <w:r>
        <w:t>This performer represents the Guarantor.</w:t>
      </w:r>
    </w:p>
    <w:p w14:paraId="4BAD12E9" w14:textId="77777777" w:rsidR="002E1B08" w:rsidRDefault="00000000">
      <w:pPr>
        <w:numPr>
          <w:ilvl w:val="0"/>
          <w:numId w:val="29"/>
        </w:numPr>
      </w:pPr>
      <w:r>
        <w:rPr>
          <w:rStyle w:val="keyword"/>
        </w:rPr>
        <w:t>SHOULD</w:t>
      </w:r>
      <w:r>
        <w:t xml:space="preserve"> contain zero or more [0..*] </w:t>
      </w:r>
      <w:r>
        <w:rPr>
          <w:rStyle w:val="XMLnameBold"/>
        </w:rPr>
        <w:t>performer</w:t>
      </w:r>
      <w:bookmarkStart w:id="1060" w:name="C_4537-8961"/>
      <w:r>
        <w:t xml:space="preserve"> (CONF:4537-8961)</w:t>
      </w:r>
      <w:bookmarkEnd w:id="1060"/>
      <w:r>
        <w:t xml:space="preserve"> such that it</w:t>
      </w:r>
    </w:p>
    <w:p w14:paraId="49BB4651" w14:textId="77777777" w:rsidR="002E1B08" w:rsidRDefault="00000000">
      <w:pPr>
        <w:numPr>
          <w:ilvl w:val="1"/>
          <w:numId w:val="29"/>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t>)</w:t>
      </w:r>
      <w:bookmarkStart w:id="1061" w:name="C_4537-32971"/>
      <w:r>
        <w:t xml:space="preserve"> (CONF:4537-32971)</w:t>
      </w:r>
      <w:bookmarkEnd w:id="1061"/>
      <w:r>
        <w:t>.</w:t>
      </w:r>
    </w:p>
    <w:p w14:paraId="30856AD1" w14:textId="77777777" w:rsidR="002E1B08" w:rsidRDefault="00000000">
      <w:pPr>
        <w:numPr>
          <w:ilvl w:val="1"/>
          <w:numId w:val="29"/>
        </w:numPr>
      </w:pPr>
      <w:r>
        <w:rPr>
          <w:rStyle w:val="keyword"/>
        </w:rPr>
        <w:t>SHALL</w:t>
      </w:r>
      <w:r>
        <w:t xml:space="preserve"> contain exactly one [1..1] </w:t>
      </w:r>
      <w:r>
        <w:rPr>
          <w:rStyle w:val="XMLnameBold"/>
        </w:rPr>
        <w:t>templateId</w:t>
      </w:r>
      <w:bookmarkStart w:id="1062" w:name="C_4537-16810"/>
      <w:r>
        <w:t xml:space="preserve"> (CONF:4537-16810)</w:t>
      </w:r>
      <w:bookmarkEnd w:id="1062"/>
      <w:r>
        <w:t>.</w:t>
      </w:r>
    </w:p>
    <w:p w14:paraId="095FA228" w14:textId="77777777" w:rsidR="002E1B08" w:rsidRDefault="00000000">
      <w:pPr>
        <w:numPr>
          <w:ilvl w:val="2"/>
          <w:numId w:val="29"/>
        </w:numPr>
      </w:pPr>
      <w:r>
        <w:t xml:space="preserve">This templateId </w:t>
      </w: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id="1063" w:name="C_4537-16811"/>
      <w:r>
        <w:t xml:space="preserve"> (CONF:4537-16811)</w:t>
      </w:r>
      <w:bookmarkEnd w:id="1063"/>
      <w:r>
        <w:t>.</w:t>
      </w:r>
    </w:p>
    <w:p w14:paraId="34DC7DEC" w14:textId="77777777" w:rsidR="002E1B08" w:rsidRDefault="00000000">
      <w:pPr>
        <w:numPr>
          <w:ilvl w:val="1"/>
          <w:numId w:val="29"/>
        </w:numPr>
      </w:pPr>
      <w:r>
        <w:rPr>
          <w:rStyle w:val="keyword"/>
        </w:rPr>
        <w:t>SHOULD</w:t>
      </w:r>
      <w:r>
        <w:t xml:space="preserve"> contain zero or one [0..1] </w:t>
      </w:r>
      <w:r>
        <w:rPr>
          <w:rStyle w:val="XMLnameBold"/>
        </w:rPr>
        <w:t>time</w:t>
      </w:r>
      <w:bookmarkStart w:id="1064" w:name="C_4537-8963"/>
      <w:r>
        <w:t xml:space="preserve"> (CONF:4537-8963)</w:t>
      </w:r>
      <w:bookmarkEnd w:id="1064"/>
      <w:r>
        <w:t>.</w:t>
      </w:r>
    </w:p>
    <w:p w14:paraId="09D792B7" w14:textId="77777777" w:rsidR="002E1B08" w:rsidRDefault="00000000">
      <w:pPr>
        <w:numPr>
          <w:ilvl w:val="1"/>
          <w:numId w:val="29"/>
        </w:numPr>
      </w:pPr>
      <w:r>
        <w:rPr>
          <w:rStyle w:val="keyword"/>
        </w:rPr>
        <w:t>SHALL</w:t>
      </w:r>
      <w:r>
        <w:t xml:space="preserve"> contain exactly one [1..1] </w:t>
      </w:r>
      <w:r>
        <w:rPr>
          <w:rStyle w:val="XMLnameBold"/>
        </w:rPr>
        <w:t>assignedEntity</w:t>
      </w:r>
      <w:bookmarkStart w:id="1065" w:name="C_4537-8962"/>
      <w:r>
        <w:t xml:space="preserve"> (CONF:4537-8962)</w:t>
      </w:r>
      <w:bookmarkEnd w:id="1065"/>
      <w:r>
        <w:t>.</w:t>
      </w:r>
    </w:p>
    <w:p w14:paraId="2E243100" w14:textId="77777777" w:rsidR="002E1B08" w:rsidRDefault="00000000">
      <w:pPr>
        <w:numPr>
          <w:ilvl w:val="2"/>
          <w:numId w:val="29"/>
        </w:numPr>
      </w:pPr>
      <w:r>
        <w:t xml:space="preserve">This assignedEntity </w:t>
      </w:r>
      <w:r>
        <w:rPr>
          <w:rStyle w:val="keyword"/>
        </w:rPr>
        <w:t>SHALL</w:t>
      </w:r>
      <w:r>
        <w:t xml:space="preserve"> contain exactly one [1..1] </w:t>
      </w:r>
      <w:r>
        <w:rPr>
          <w:rStyle w:val="XMLnameBold"/>
        </w:rPr>
        <w:t>code</w:t>
      </w:r>
      <w:bookmarkStart w:id="1066" w:name="C_4537-8968"/>
      <w:r>
        <w:t xml:space="preserve"> (CONF:4537-8968)</w:t>
      </w:r>
      <w:bookmarkEnd w:id="1066"/>
      <w:r>
        <w:t>.</w:t>
      </w:r>
    </w:p>
    <w:p w14:paraId="3D78A185" w14:textId="77777777" w:rsidR="002E1B08" w:rsidRDefault="00000000">
      <w:pPr>
        <w:numPr>
          <w:ilvl w:val="3"/>
          <w:numId w:val="29"/>
        </w:numPr>
      </w:pPr>
      <w:r>
        <w:t xml:space="preserve">This code </w:t>
      </w:r>
      <w:r>
        <w:rPr>
          <w:rStyle w:val="keyword"/>
        </w:rPr>
        <w:t>SHALL</w:t>
      </w:r>
      <w:r>
        <w:t xml:space="preserve"> contain exactly one [1..1] </w:t>
      </w:r>
      <w:r>
        <w:rPr>
          <w:rStyle w:val="XMLnameBold"/>
        </w:rPr>
        <w:t>@code</w:t>
      </w:r>
      <w:r>
        <w:t>=</w:t>
      </w:r>
      <w:r>
        <w:rPr>
          <w:rStyle w:val="XMLname"/>
        </w:rPr>
        <w:t>"GUAR"</w:t>
      </w:r>
      <w:r>
        <w:t xml:space="preserve"> Guarantor</w:t>
      </w:r>
      <w:bookmarkStart w:id="1067" w:name="C_4537-16096"/>
      <w:r>
        <w:t xml:space="preserve"> (CONF:4537-16096)</w:t>
      </w:r>
      <w:bookmarkEnd w:id="1067"/>
      <w:r>
        <w:t>.</w:t>
      </w:r>
    </w:p>
    <w:p w14:paraId="57D940F5" w14:textId="77777777" w:rsidR="002E1B08" w:rsidRDefault="00000000">
      <w:pPr>
        <w:numPr>
          <w:ilvl w:val="3"/>
          <w:numId w:val="29"/>
        </w:numPr>
      </w:pPr>
      <w:r>
        <w:t xml:space="preserve">This code </w:t>
      </w:r>
      <w:r>
        <w:rPr>
          <w:rStyle w:val="keyword"/>
        </w:rPr>
        <w:t>SHALL</w:t>
      </w:r>
      <w:r>
        <w:t xml:space="preserve"> contain exactly one [1..1] </w:t>
      </w:r>
      <w:r>
        <w:rPr>
          <w:rStyle w:val="XMLnameBold"/>
        </w:rPr>
        <w:t>@codeSystem</w:t>
      </w:r>
      <w:r>
        <w:t>=</w:t>
      </w:r>
      <w:r>
        <w:rPr>
          <w:rStyle w:val="XMLname"/>
        </w:rPr>
        <w:t>"2.16.840.1.113883.5.110"</w:t>
      </w:r>
      <w:bookmarkStart w:id="1068" w:name="C_4537-32165"/>
      <w:r>
        <w:t xml:space="preserve"> (CONF:4537-32165)</w:t>
      </w:r>
      <w:bookmarkEnd w:id="1068"/>
      <w:r>
        <w:t>.</w:t>
      </w:r>
    </w:p>
    <w:p w14:paraId="449DE872" w14:textId="77777777" w:rsidR="002E1B08" w:rsidRDefault="00000000">
      <w:pPr>
        <w:numPr>
          <w:ilvl w:val="2"/>
          <w:numId w:val="29"/>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id="1069" w:name="C_4537-8964"/>
      <w:r>
        <w:t xml:space="preserve"> (CONF:4537-8964)</w:t>
      </w:r>
      <w:bookmarkEnd w:id="1069"/>
      <w:r>
        <w:t>.</w:t>
      </w:r>
    </w:p>
    <w:p w14:paraId="78EB3766" w14:textId="77777777" w:rsidR="002E1B08" w:rsidRDefault="00000000">
      <w:pPr>
        <w:numPr>
          <w:ilvl w:val="2"/>
          <w:numId w:val="29"/>
        </w:numPr>
      </w:pPr>
      <w:r>
        <w:t xml:space="preserve">This assignedEntity </w:t>
      </w:r>
      <w:r>
        <w:rPr>
          <w:rStyle w:val="keyword"/>
        </w:rPr>
        <w:t>SHOULD</w:t>
      </w:r>
      <w:r>
        <w:t xml:space="preserve"> contain zero or more [0..*] </w:t>
      </w:r>
      <w:r>
        <w:rPr>
          <w:rStyle w:val="XMLnameBold"/>
        </w:rPr>
        <w:t>telecom</w:t>
      </w:r>
      <w:bookmarkStart w:id="1070" w:name="C_4537-8965"/>
      <w:r>
        <w:t xml:space="preserve"> (CONF:4537-8965)</w:t>
      </w:r>
      <w:bookmarkEnd w:id="1070"/>
      <w:r>
        <w:t>.</w:t>
      </w:r>
    </w:p>
    <w:p w14:paraId="72B94A06" w14:textId="77777777" w:rsidR="002E1B08" w:rsidRDefault="00000000">
      <w:pPr>
        <w:numPr>
          <w:ilvl w:val="2"/>
          <w:numId w:val="29"/>
        </w:numPr>
      </w:pPr>
      <w:r>
        <w:rPr>
          <w:rStyle w:val="keyword"/>
        </w:rPr>
        <w:t>SHOULD</w:t>
      </w:r>
      <w:r>
        <w:t xml:space="preserve"> include assignedEntity/assignedPerson/name AND/OR assignedEntity/representedOrganization/name (CONF:4537-8967).</w:t>
      </w:r>
    </w:p>
    <w:p w14:paraId="4959BFB1" w14:textId="77777777" w:rsidR="002E1B08" w:rsidRDefault="00000000">
      <w:pPr>
        <w:numPr>
          <w:ilvl w:val="0"/>
          <w:numId w:val="29"/>
        </w:numPr>
      </w:pPr>
      <w:r>
        <w:rPr>
          <w:rStyle w:val="keyword"/>
        </w:rPr>
        <w:t>SHALL</w:t>
      </w:r>
      <w:r>
        <w:t xml:space="preserve"> contain exactly one [1..1] </w:t>
      </w:r>
      <w:r>
        <w:rPr>
          <w:rStyle w:val="XMLnameBold"/>
        </w:rPr>
        <w:t>participant</w:t>
      </w:r>
      <w:bookmarkStart w:id="1071" w:name="C_4537-8916"/>
      <w:r>
        <w:t xml:space="preserve"> (CONF:4537-8916)</w:t>
      </w:r>
      <w:bookmarkEnd w:id="1071"/>
      <w:r>
        <w:t xml:space="preserve"> such that it</w:t>
      </w:r>
    </w:p>
    <w:p w14:paraId="131BB85A" w14:textId="77777777" w:rsidR="002E1B08" w:rsidRDefault="00000000">
      <w:pPr>
        <w:numPr>
          <w:ilvl w:val="1"/>
          <w:numId w:val="29"/>
        </w:numPr>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urn:oid:2.16.840.1.113883.5.90</w:t>
      </w:r>
      <w:r>
        <w:rPr>
          <w:rStyle w:val="keyword"/>
        </w:rPr>
        <w:t xml:space="preserve"> STATIC</w:t>
      </w:r>
      <w:r>
        <w:t>)</w:t>
      </w:r>
      <w:bookmarkStart w:id="1072" w:name="C_4537-8917"/>
      <w:r>
        <w:t xml:space="preserve"> (CONF:4537-8917)</w:t>
      </w:r>
      <w:bookmarkEnd w:id="1072"/>
      <w:r>
        <w:t>.</w:t>
      </w:r>
    </w:p>
    <w:p w14:paraId="297C2060" w14:textId="77777777" w:rsidR="002E1B08" w:rsidRDefault="00000000">
      <w:pPr>
        <w:numPr>
          <w:ilvl w:val="1"/>
          <w:numId w:val="29"/>
        </w:numPr>
      </w:pPr>
      <w:r>
        <w:rPr>
          <w:rStyle w:val="keyword"/>
        </w:rPr>
        <w:t>SHALL</w:t>
      </w:r>
      <w:r>
        <w:t xml:space="preserve"> contain exactly one [1..1] </w:t>
      </w:r>
      <w:r>
        <w:rPr>
          <w:rStyle w:val="XMLnameBold"/>
        </w:rPr>
        <w:t>templateId</w:t>
      </w:r>
      <w:bookmarkStart w:id="1073" w:name="C_4537-16812"/>
      <w:r>
        <w:t xml:space="preserve"> (CONF:4537-16812)</w:t>
      </w:r>
      <w:bookmarkEnd w:id="1073"/>
      <w:r>
        <w:t>.</w:t>
      </w:r>
    </w:p>
    <w:p w14:paraId="19F2C7E3" w14:textId="77777777" w:rsidR="002E1B08" w:rsidRDefault="00000000">
      <w:pPr>
        <w:numPr>
          <w:ilvl w:val="2"/>
          <w:numId w:val="29"/>
        </w:numPr>
      </w:pPr>
      <w:r>
        <w:t xml:space="preserve">This templateId </w:t>
      </w:r>
      <w:r>
        <w:rPr>
          <w:rStyle w:val="keyword"/>
        </w:rPr>
        <w:t>SHALL</w:t>
      </w:r>
      <w:r>
        <w:t xml:space="preserve"> contain exactly one [1..1] </w:t>
      </w:r>
      <w:r>
        <w:rPr>
          <w:rStyle w:val="XMLnameBold"/>
        </w:rPr>
        <w:t>@root</w:t>
      </w:r>
      <w:r>
        <w:t>=</w:t>
      </w:r>
      <w:r>
        <w:rPr>
          <w:rStyle w:val="XMLname"/>
        </w:rPr>
        <w:t>"2.16.840.1.113883.10.20.22.4.89"</w:t>
      </w:r>
      <w:r>
        <w:t xml:space="preserve"> Covered Party Participant</w:t>
      </w:r>
      <w:bookmarkStart w:id="1074" w:name="C_4537-16814"/>
      <w:r>
        <w:t xml:space="preserve"> (CONF:4537-16814)</w:t>
      </w:r>
      <w:bookmarkEnd w:id="1074"/>
      <w:r>
        <w:t>.</w:t>
      </w:r>
    </w:p>
    <w:p w14:paraId="11EB0E1C" w14:textId="77777777" w:rsidR="002E1B08" w:rsidRDefault="00000000">
      <w:pPr>
        <w:numPr>
          <w:ilvl w:val="1"/>
          <w:numId w:val="29"/>
        </w:numPr>
      </w:pPr>
      <w:r>
        <w:rPr>
          <w:rStyle w:val="keyword"/>
        </w:rPr>
        <w:t>SHOULD</w:t>
      </w:r>
      <w:r>
        <w:t xml:space="preserve"> contain zero or one [0..1] </w:t>
      </w:r>
      <w:r>
        <w:rPr>
          <w:rStyle w:val="XMLnameBold"/>
        </w:rPr>
        <w:t>time</w:t>
      </w:r>
      <w:bookmarkStart w:id="1075" w:name="C_4537-8918"/>
      <w:r>
        <w:t xml:space="preserve"> (CONF:4537-8918)</w:t>
      </w:r>
      <w:bookmarkEnd w:id="1075"/>
      <w:r>
        <w:t>.</w:t>
      </w:r>
    </w:p>
    <w:p w14:paraId="0188F5F5" w14:textId="77777777" w:rsidR="002E1B08" w:rsidRDefault="00000000">
      <w:pPr>
        <w:numPr>
          <w:ilvl w:val="2"/>
          <w:numId w:val="29"/>
        </w:numPr>
      </w:pPr>
      <w:r>
        <w:t xml:space="preserve">The time, if present, </w:t>
      </w:r>
      <w:r>
        <w:rPr>
          <w:rStyle w:val="keyword"/>
        </w:rPr>
        <w:t>SHOULD</w:t>
      </w:r>
      <w:r>
        <w:t xml:space="preserve"> contain zero or one [0..1] </w:t>
      </w:r>
      <w:r>
        <w:rPr>
          <w:rStyle w:val="XMLnameBold"/>
        </w:rPr>
        <w:t>low</w:t>
      </w:r>
      <w:bookmarkStart w:id="1076" w:name="C_4537-8919"/>
      <w:r>
        <w:t xml:space="preserve"> (CONF:4537-8919)</w:t>
      </w:r>
      <w:bookmarkEnd w:id="1076"/>
      <w:r>
        <w:t>.</w:t>
      </w:r>
    </w:p>
    <w:p w14:paraId="7E506ACD" w14:textId="77777777" w:rsidR="002E1B08" w:rsidRDefault="00000000">
      <w:pPr>
        <w:numPr>
          <w:ilvl w:val="2"/>
          <w:numId w:val="29"/>
        </w:numPr>
      </w:pPr>
      <w:r>
        <w:t xml:space="preserve">The time, if present, </w:t>
      </w:r>
      <w:r>
        <w:rPr>
          <w:rStyle w:val="keyword"/>
        </w:rPr>
        <w:t>SHOULD</w:t>
      </w:r>
      <w:r>
        <w:t xml:space="preserve"> contain zero or one [0..1] </w:t>
      </w:r>
      <w:r>
        <w:rPr>
          <w:rStyle w:val="XMLnameBold"/>
        </w:rPr>
        <w:t>high</w:t>
      </w:r>
      <w:bookmarkStart w:id="1077" w:name="C_4537-8920"/>
      <w:r>
        <w:t xml:space="preserve"> (CONF:4537-8920)</w:t>
      </w:r>
      <w:bookmarkEnd w:id="1077"/>
      <w:r>
        <w:t>.</w:t>
      </w:r>
    </w:p>
    <w:p w14:paraId="6E1E4085" w14:textId="77777777" w:rsidR="002E1B08" w:rsidRDefault="00000000">
      <w:pPr>
        <w:numPr>
          <w:ilvl w:val="1"/>
          <w:numId w:val="29"/>
        </w:numPr>
      </w:pPr>
      <w:r>
        <w:rPr>
          <w:rStyle w:val="keyword"/>
        </w:rPr>
        <w:t>SHALL</w:t>
      </w:r>
      <w:r>
        <w:t xml:space="preserve"> contain exactly one [1..1] </w:t>
      </w:r>
      <w:r>
        <w:rPr>
          <w:rStyle w:val="XMLnameBold"/>
        </w:rPr>
        <w:t>participantRole</w:t>
      </w:r>
      <w:bookmarkStart w:id="1078" w:name="C_4537-8921"/>
      <w:r>
        <w:t xml:space="preserve"> (CONF:4537-8921)</w:t>
      </w:r>
      <w:bookmarkEnd w:id="1078"/>
      <w:r>
        <w:t>.</w:t>
      </w:r>
    </w:p>
    <w:p w14:paraId="199E120C" w14:textId="77777777" w:rsidR="002E1B08" w:rsidRDefault="00000000">
      <w:pPr>
        <w:numPr>
          <w:ilvl w:val="2"/>
          <w:numId w:val="29"/>
        </w:numPr>
      </w:pPr>
      <w:r>
        <w:t xml:space="preserve">This participantRole </w:t>
      </w:r>
      <w:r>
        <w:rPr>
          <w:rStyle w:val="keyword"/>
        </w:rPr>
        <w:t>SHALL</w:t>
      </w:r>
      <w:r>
        <w:t xml:space="preserve"> contain at least one [1..*] </w:t>
      </w:r>
      <w:r>
        <w:rPr>
          <w:rStyle w:val="XMLnameBold"/>
        </w:rPr>
        <w:t>id</w:t>
      </w:r>
      <w:bookmarkStart w:id="1079" w:name="C_4537-8922"/>
      <w:r>
        <w:t xml:space="preserve"> (CONF:4537-8922)</w:t>
      </w:r>
      <w:bookmarkEnd w:id="1079"/>
      <w:r>
        <w:t>.</w:t>
      </w:r>
    </w:p>
    <w:p w14:paraId="60272735" w14:textId="77777777" w:rsidR="002E1B08" w:rsidRDefault="00000000">
      <w:pPr>
        <w:numPr>
          <w:ilvl w:val="3"/>
          <w:numId w:val="29"/>
        </w:numPr>
      </w:pPr>
      <w:r>
        <w:lastRenderedPageBreak/>
        <w:t xml:space="preserve">This id is a unique identifier for  the covered party member. Implementers </w:t>
      </w:r>
      <w:r>
        <w:rPr>
          <w:rStyle w:val="keyword"/>
        </w:rPr>
        <w:t>SHOULD</w:t>
      </w:r>
      <w:r>
        <w:t xml:space="preserve"> use the same GUID for each instance of a member identifier from the same health plan (CONF:4537-8984).</w:t>
      </w:r>
    </w:p>
    <w:p w14:paraId="5917F5B8" w14:textId="77777777" w:rsidR="002E1B08" w:rsidRDefault="00000000">
      <w:pPr>
        <w:numPr>
          <w:ilvl w:val="2"/>
          <w:numId w:val="29"/>
        </w:numPr>
      </w:pPr>
      <w:r>
        <w:t xml:space="preserve">This participantRole </w:t>
      </w:r>
      <w:r>
        <w:rPr>
          <w:rStyle w:val="keyword"/>
        </w:rPr>
        <w:t>SHALL</w:t>
      </w:r>
      <w:r>
        <w:t xml:space="preserve"> contain exactly one [1..1] </w:t>
      </w:r>
      <w:r>
        <w:rPr>
          <w:rStyle w:val="XMLnameBold"/>
        </w:rPr>
        <w:t>code</w:t>
      </w:r>
      <w:bookmarkStart w:id="1080" w:name="C_4537-8923"/>
      <w:r>
        <w:t xml:space="preserve"> (CONF:4537-8923)</w:t>
      </w:r>
      <w:bookmarkEnd w:id="1080"/>
      <w:r>
        <w:t>.</w:t>
      </w:r>
    </w:p>
    <w:p w14:paraId="073A690A" w14:textId="77777777" w:rsidR="002E1B08" w:rsidRDefault="00000000">
      <w:pPr>
        <w:numPr>
          <w:ilvl w:val="3"/>
          <w:numId w:val="29"/>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overage_Role_Type_Value_Set">
        <w:r>
          <w:rPr>
            <w:rStyle w:val="HyperlinkCourierBold"/>
          </w:rPr>
          <w:t>Coverage Role Type Value Set</w:t>
        </w:r>
      </w:hyperlink>
      <w:r>
        <w:rPr>
          <w:rStyle w:val="XMLname"/>
        </w:rPr>
        <w:t xml:space="preserve"> urn:oid:2.16.840.1.113883.1.11.18877</w:t>
      </w:r>
      <w:r>
        <w:rPr>
          <w:rStyle w:val="keyword"/>
        </w:rPr>
        <w:t xml:space="preserve"> DYNAMIC</w:t>
      </w:r>
      <w:bookmarkStart w:id="1081" w:name="C_4537-16078"/>
      <w:r>
        <w:t xml:space="preserve"> (CONF:4537-16078)</w:t>
      </w:r>
      <w:bookmarkEnd w:id="1081"/>
      <w:r>
        <w:t>.</w:t>
      </w:r>
    </w:p>
    <w:p w14:paraId="66DC6C43" w14:textId="77777777" w:rsidR="002E1B08" w:rsidRDefault="00000000">
      <w:pPr>
        <w:numPr>
          <w:ilvl w:val="2"/>
          <w:numId w:val="29"/>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id="1082" w:name="C_4537-8956"/>
      <w:r>
        <w:t xml:space="preserve"> (CONF:4537-8956)</w:t>
      </w:r>
      <w:bookmarkEnd w:id="1082"/>
      <w:r>
        <w:t>.</w:t>
      </w:r>
    </w:p>
    <w:p w14:paraId="3132390E" w14:textId="77777777" w:rsidR="002E1B08" w:rsidRDefault="00000000">
      <w:pPr>
        <w:pStyle w:val="BodyText"/>
        <w:spacing w:before="120"/>
      </w:pPr>
      <w:r>
        <w:t>This playingEntity records the covered party name and birthTime as represented by the health plan. This could match the information in recordTarget, or be different due to marriage or other reasons.</w:t>
      </w:r>
    </w:p>
    <w:p w14:paraId="6EC3AB72" w14:textId="77777777" w:rsidR="002E1B08" w:rsidRDefault="00000000">
      <w:pPr>
        <w:numPr>
          <w:ilvl w:val="2"/>
          <w:numId w:val="29"/>
        </w:numPr>
      </w:pPr>
      <w:r>
        <w:t xml:space="preserve">This participantRole </w:t>
      </w:r>
      <w:r>
        <w:rPr>
          <w:rStyle w:val="keyword"/>
        </w:rPr>
        <w:t>SHOULD</w:t>
      </w:r>
      <w:r>
        <w:t xml:space="preserve"> contain zero or one [0..1] </w:t>
      </w:r>
      <w:r>
        <w:rPr>
          <w:rStyle w:val="XMLnameBold"/>
        </w:rPr>
        <w:t>playingEntity</w:t>
      </w:r>
      <w:bookmarkStart w:id="1083" w:name="C_4537-8932"/>
      <w:r>
        <w:t xml:space="preserve"> (CONF:4537-8932)</w:t>
      </w:r>
      <w:bookmarkEnd w:id="1083"/>
      <w:r>
        <w:t>.</w:t>
      </w:r>
    </w:p>
    <w:p w14:paraId="63951AB0" w14:textId="77777777" w:rsidR="002E1B08" w:rsidRDefault="00000000">
      <w:pPr>
        <w:numPr>
          <w:ilvl w:val="3"/>
          <w:numId w:val="29"/>
        </w:numPr>
      </w:pPr>
      <w:r>
        <w:t xml:space="preserve">The playingEntity, if present, </w:t>
      </w:r>
      <w:r>
        <w:rPr>
          <w:rStyle w:val="keyword"/>
        </w:rPr>
        <w:t>SHALL</w:t>
      </w:r>
      <w:r>
        <w:t xml:space="preserve"> contain exactly one [1..1] </w:t>
      </w:r>
      <w:r>
        <w:rPr>
          <w:rStyle w:val="XMLnameBold"/>
        </w:rPr>
        <w:t>name</w:t>
      </w:r>
      <w:bookmarkStart w:id="1084" w:name="C_4537-8930"/>
      <w:r>
        <w:t xml:space="preserve"> (CONF:4537-8930)</w:t>
      </w:r>
      <w:bookmarkEnd w:id="1084"/>
      <w:r>
        <w:t>.</w:t>
      </w:r>
    </w:p>
    <w:p w14:paraId="6A2DCFE4" w14:textId="77777777" w:rsidR="002E1B08" w:rsidRDefault="00000000">
      <w:pPr>
        <w:numPr>
          <w:ilvl w:val="3"/>
          <w:numId w:val="29"/>
        </w:numPr>
      </w:pPr>
      <w:r>
        <w:t xml:space="preserve">The playingEntity, if present, </w:t>
      </w:r>
      <w:r>
        <w:rPr>
          <w:rStyle w:val="keyword"/>
        </w:rPr>
        <w:t>SHALL</w:t>
      </w:r>
      <w:r>
        <w:t xml:space="preserve"> contain exactly one [1..1] </w:t>
      </w:r>
      <w:r>
        <w:rPr>
          <w:rStyle w:val="XMLnameBold"/>
        </w:rPr>
        <w:t>sdtc:birthTime</w:t>
      </w:r>
      <w:bookmarkStart w:id="1085" w:name="C_4537-31344"/>
      <w:r>
        <w:t xml:space="preserve"> (CONF:4537-31344)</w:t>
      </w:r>
      <w:bookmarkEnd w:id="1085"/>
      <w:r>
        <w:t>.</w:t>
      </w:r>
    </w:p>
    <w:p w14:paraId="7A8D44A0" w14:textId="77777777" w:rsidR="002E1B08" w:rsidRDefault="00000000">
      <w:pPr>
        <w:numPr>
          <w:ilvl w:val="4"/>
          <w:numId w:val="29"/>
        </w:numPr>
      </w:pPr>
      <w:r>
        <w:t xml:space="preserve">The prefix sdtc: </w:t>
      </w:r>
      <w:r>
        <w:rPr>
          <w:rStyle w:val="keyword"/>
        </w:rPr>
        <w:t>SHALL</w:t>
      </w:r>
      <w:r>
        <w:t xml:space="preserve"> be bound to the namespace “urn:hl7-org:sdtc”. The use of the namespace provides a necessary extension to CDA R2 for the use of the birthTime element (CONF:4537-31345).</w:t>
      </w:r>
    </w:p>
    <w:p w14:paraId="188EB66C" w14:textId="77777777" w:rsidR="002E1B08" w:rsidRDefault="00000000">
      <w:pPr>
        <w:pStyle w:val="BodyText"/>
        <w:spacing w:before="120"/>
      </w:pPr>
      <w:r>
        <w:t xml:space="preserve">When the Subscriber is the patient, the participant element describing the subscriber </w:t>
      </w:r>
      <w:r>
        <w:rPr>
          <w:i/>
        </w:rPr>
        <w:t>SHALL NOT</w:t>
      </w:r>
      <w:r>
        <w:t xml:space="preserve"> be present. This information will be recorded instead in the data elements used to record member information.</w:t>
      </w:r>
    </w:p>
    <w:p w14:paraId="35F9104C" w14:textId="77777777" w:rsidR="002E1B08" w:rsidRDefault="00000000">
      <w:pPr>
        <w:numPr>
          <w:ilvl w:val="0"/>
          <w:numId w:val="29"/>
        </w:numPr>
      </w:pPr>
      <w:r>
        <w:rPr>
          <w:rStyle w:val="keyword"/>
        </w:rPr>
        <w:t>SHOULD</w:t>
      </w:r>
      <w:r>
        <w:t xml:space="preserve"> contain zero or one [0..1] </w:t>
      </w:r>
      <w:r>
        <w:rPr>
          <w:rStyle w:val="XMLnameBold"/>
        </w:rPr>
        <w:t>participant</w:t>
      </w:r>
      <w:bookmarkStart w:id="1086" w:name="C_4537-8934"/>
      <w:r>
        <w:t xml:space="preserve"> (CONF:4537-8934)</w:t>
      </w:r>
      <w:bookmarkEnd w:id="1086"/>
      <w:r>
        <w:t xml:space="preserve"> such that it</w:t>
      </w:r>
    </w:p>
    <w:p w14:paraId="2EF2FCE4" w14:textId="77777777" w:rsidR="002E1B08" w:rsidRDefault="00000000">
      <w:pPr>
        <w:numPr>
          <w:ilvl w:val="1"/>
          <w:numId w:val="29"/>
        </w:numPr>
      </w:pPr>
      <w:r>
        <w:rPr>
          <w:rStyle w:val="keyword"/>
        </w:rPr>
        <w:t>SHALL</w:t>
      </w:r>
      <w:r>
        <w:t xml:space="preserve"> contain exactly one [1..1] </w:t>
      </w:r>
      <w:r>
        <w:rPr>
          <w:rStyle w:val="XMLnameBold"/>
        </w:rPr>
        <w:t>@typeCode</w:t>
      </w:r>
      <w:r>
        <w:t>=</w:t>
      </w:r>
      <w:r>
        <w:rPr>
          <w:rStyle w:val="XMLname"/>
        </w:rPr>
        <w:t>"HLD"</w:t>
      </w:r>
      <w:r>
        <w:t xml:space="preserve"> Holder (CodeSystem: </w:t>
      </w:r>
      <w:r>
        <w:rPr>
          <w:rStyle w:val="XMLname"/>
        </w:rPr>
        <w:t>HL7ParticipationType urn:oid:2.16.840.1.113883.5.90</w:t>
      </w:r>
      <w:r>
        <w:rPr>
          <w:rStyle w:val="keyword"/>
        </w:rPr>
        <w:t xml:space="preserve"> STATIC</w:t>
      </w:r>
      <w:r>
        <w:t>)</w:t>
      </w:r>
      <w:bookmarkStart w:id="1087" w:name="C_4537-8935"/>
      <w:r>
        <w:t xml:space="preserve"> (CONF:4537-8935)</w:t>
      </w:r>
      <w:bookmarkEnd w:id="1087"/>
      <w:r>
        <w:t>.</w:t>
      </w:r>
    </w:p>
    <w:p w14:paraId="3ADC8308" w14:textId="77777777" w:rsidR="002E1B08" w:rsidRDefault="00000000">
      <w:pPr>
        <w:numPr>
          <w:ilvl w:val="1"/>
          <w:numId w:val="29"/>
        </w:numPr>
      </w:pPr>
      <w:r>
        <w:rPr>
          <w:rStyle w:val="keyword"/>
        </w:rPr>
        <w:t>SHALL</w:t>
      </w:r>
      <w:r>
        <w:t xml:space="preserve"> contain exactly one [1..1] </w:t>
      </w:r>
      <w:r>
        <w:rPr>
          <w:rStyle w:val="XMLnameBold"/>
        </w:rPr>
        <w:t>templateId</w:t>
      </w:r>
      <w:bookmarkStart w:id="1088" w:name="C_4537-16813"/>
      <w:r>
        <w:t xml:space="preserve"> (CONF:4537-16813)</w:t>
      </w:r>
      <w:bookmarkEnd w:id="1088"/>
      <w:r>
        <w:t>.</w:t>
      </w:r>
    </w:p>
    <w:p w14:paraId="389B9955" w14:textId="77777777" w:rsidR="002E1B08" w:rsidRDefault="00000000">
      <w:pPr>
        <w:numPr>
          <w:ilvl w:val="2"/>
          <w:numId w:val="29"/>
        </w:numPr>
      </w:pPr>
      <w:r>
        <w:t xml:space="preserve">This templateId </w:t>
      </w:r>
      <w:r>
        <w:rPr>
          <w:rStyle w:val="keyword"/>
        </w:rPr>
        <w:t>SHALL</w:t>
      </w:r>
      <w:r>
        <w:t xml:space="preserve"> contain exactly one [1..1] </w:t>
      </w:r>
      <w:r>
        <w:rPr>
          <w:rStyle w:val="XMLnameBold"/>
        </w:rPr>
        <w:t>@root</w:t>
      </w:r>
      <w:r>
        <w:t>=</w:t>
      </w:r>
      <w:r>
        <w:rPr>
          <w:rStyle w:val="XMLname"/>
        </w:rPr>
        <w:t>"2.16.840.1.113883.10.20.22.4.90"</w:t>
      </w:r>
      <w:r>
        <w:t xml:space="preserve"> Policy Holder Participant</w:t>
      </w:r>
      <w:bookmarkStart w:id="1089" w:name="C_4537-16815"/>
      <w:r>
        <w:t xml:space="preserve"> (CONF:4537-16815)</w:t>
      </w:r>
      <w:bookmarkEnd w:id="1089"/>
      <w:r>
        <w:t>.</w:t>
      </w:r>
    </w:p>
    <w:p w14:paraId="44561A09" w14:textId="77777777" w:rsidR="002E1B08" w:rsidRDefault="00000000">
      <w:pPr>
        <w:numPr>
          <w:ilvl w:val="1"/>
          <w:numId w:val="29"/>
        </w:numPr>
      </w:pPr>
      <w:r>
        <w:rPr>
          <w:rStyle w:val="keyword"/>
        </w:rPr>
        <w:t>MAY</w:t>
      </w:r>
      <w:r>
        <w:t xml:space="preserve"> contain zero or one [0..1] </w:t>
      </w:r>
      <w:r>
        <w:rPr>
          <w:rStyle w:val="XMLnameBold"/>
        </w:rPr>
        <w:t>time</w:t>
      </w:r>
      <w:bookmarkStart w:id="1090" w:name="C_4537-8938"/>
      <w:r>
        <w:t xml:space="preserve"> (CONF:4537-8938)</w:t>
      </w:r>
      <w:bookmarkEnd w:id="1090"/>
      <w:r>
        <w:t>.</w:t>
      </w:r>
    </w:p>
    <w:p w14:paraId="3631A20A" w14:textId="77777777" w:rsidR="002E1B08" w:rsidRDefault="00000000">
      <w:pPr>
        <w:numPr>
          <w:ilvl w:val="1"/>
          <w:numId w:val="29"/>
        </w:numPr>
      </w:pPr>
      <w:r>
        <w:rPr>
          <w:rStyle w:val="keyword"/>
        </w:rPr>
        <w:t>SHALL</w:t>
      </w:r>
      <w:r>
        <w:t xml:space="preserve"> contain exactly one [1..1] </w:t>
      </w:r>
      <w:r>
        <w:rPr>
          <w:rStyle w:val="XMLnameBold"/>
        </w:rPr>
        <w:t>participantRole</w:t>
      </w:r>
      <w:bookmarkStart w:id="1091" w:name="C_4537-8936"/>
      <w:r>
        <w:t xml:space="preserve"> (CONF:4537-8936)</w:t>
      </w:r>
      <w:bookmarkEnd w:id="1091"/>
      <w:r>
        <w:t>.</w:t>
      </w:r>
    </w:p>
    <w:p w14:paraId="29221A26" w14:textId="77777777" w:rsidR="002E1B08" w:rsidRDefault="00000000">
      <w:pPr>
        <w:numPr>
          <w:ilvl w:val="2"/>
          <w:numId w:val="29"/>
        </w:numPr>
      </w:pPr>
      <w:r>
        <w:t xml:space="preserve">This participantRole </w:t>
      </w:r>
      <w:r>
        <w:rPr>
          <w:rStyle w:val="keyword"/>
        </w:rPr>
        <w:t>SHALL</w:t>
      </w:r>
      <w:r>
        <w:t xml:space="preserve"> contain at least one [1..*] </w:t>
      </w:r>
      <w:r>
        <w:rPr>
          <w:rStyle w:val="XMLnameBold"/>
        </w:rPr>
        <w:t>id</w:t>
      </w:r>
      <w:bookmarkStart w:id="1092" w:name="C_4537-8937"/>
      <w:r>
        <w:t xml:space="preserve"> (CONF:4537-8937)</w:t>
      </w:r>
      <w:bookmarkEnd w:id="1092"/>
      <w:r>
        <w:t>.</w:t>
      </w:r>
    </w:p>
    <w:p w14:paraId="1C51E658" w14:textId="77777777" w:rsidR="002E1B08" w:rsidRDefault="00000000">
      <w:pPr>
        <w:numPr>
          <w:ilvl w:val="3"/>
          <w:numId w:val="29"/>
        </w:numPr>
      </w:pPr>
      <w:r>
        <w:t>This id is a unique identifier for the subscriber of the coverage (CONF:4537-10120).</w:t>
      </w:r>
    </w:p>
    <w:p w14:paraId="0CFE7CD6" w14:textId="77777777" w:rsidR="002E1B08" w:rsidRDefault="00000000">
      <w:pPr>
        <w:numPr>
          <w:ilvl w:val="2"/>
          <w:numId w:val="29"/>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id="1093" w:name="C_4537-8925"/>
      <w:r>
        <w:t xml:space="preserve"> (CONF:4537-8925)</w:t>
      </w:r>
      <w:bookmarkEnd w:id="1093"/>
      <w:r>
        <w:t>.</w:t>
      </w:r>
    </w:p>
    <w:p w14:paraId="1A07E06E" w14:textId="77777777" w:rsidR="002E1B08" w:rsidRDefault="00000000">
      <w:pPr>
        <w:numPr>
          <w:ilvl w:val="1"/>
          <w:numId w:val="29"/>
        </w:numPr>
      </w:pPr>
      <w:r>
        <w:lastRenderedPageBreak/>
        <w:t xml:space="preserve">When the Subscriber is the patient, the participant element describing the subscriber </w:t>
      </w:r>
      <w:r>
        <w:rPr>
          <w:rStyle w:val="keyword"/>
        </w:rPr>
        <w:t>SHALL NOT</w:t>
      </w:r>
      <w:r>
        <w:t xml:space="preserve"> be present. This information will be recorded instead in the data elements used to record member information (CONF:4537-17139).</w:t>
      </w:r>
    </w:p>
    <w:p w14:paraId="3B39A8C3" w14:textId="77777777" w:rsidR="002E1B08" w:rsidRDefault="00000000">
      <w:pPr>
        <w:numPr>
          <w:ilvl w:val="0"/>
          <w:numId w:val="29"/>
        </w:numPr>
      </w:pPr>
      <w:r>
        <w:rPr>
          <w:rStyle w:val="keyword"/>
        </w:rPr>
        <w:t>SHALL</w:t>
      </w:r>
      <w:r>
        <w:t xml:space="preserve"> contain at least one [1..*] </w:t>
      </w:r>
      <w:r>
        <w:rPr>
          <w:rStyle w:val="XMLnameBold"/>
        </w:rPr>
        <w:t>entryRelationship</w:t>
      </w:r>
      <w:bookmarkStart w:id="1094" w:name="C_4537-8939"/>
      <w:r>
        <w:t xml:space="preserve"> (CONF:4537-8939)</w:t>
      </w:r>
      <w:bookmarkEnd w:id="1094"/>
      <w:r>
        <w:t xml:space="preserve"> such that it</w:t>
      </w:r>
    </w:p>
    <w:p w14:paraId="2E0C21A6" w14:textId="77777777" w:rsidR="002E1B08" w:rsidRDefault="00000000">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1095" w:name="C_4537-8940"/>
      <w:r>
        <w:t xml:space="preserve"> (CONF:4537-8940)</w:t>
      </w:r>
      <w:bookmarkEnd w:id="1095"/>
      <w:r>
        <w:t>.</w:t>
      </w:r>
    </w:p>
    <w:p w14:paraId="2273AADC" w14:textId="77777777" w:rsidR="002E1B08" w:rsidRDefault="00000000">
      <w:pPr>
        <w:numPr>
          <w:ilvl w:val="1"/>
          <w:numId w:val="29"/>
        </w:numPr>
      </w:pPr>
      <w:r>
        <w:t xml:space="preserve">The target of a policy activity with act/entryRelationship/@typeCode="REFR" </w:t>
      </w:r>
      <w:r>
        <w:rPr>
          <w:rStyle w:val="keyword"/>
        </w:rPr>
        <w:t>SHALL</w:t>
      </w:r>
      <w:r>
        <w:t xml:space="preserve"> be an authorization activity (templateId 2.16.840.1.113883.10.20.1.19) </w:t>
      </w:r>
      <w:r>
        <w:rPr>
          <w:i/>
        </w:rPr>
        <w:t>OR</w:t>
      </w:r>
      <w:r>
        <w:t xml:space="preserve"> an act, with act[@classCode="ACT"] and act[@moodCode="DEF"], representing a description of the coverage plan (CONF:4537-8942).</w:t>
      </w:r>
    </w:p>
    <w:p w14:paraId="4A6E6D53" w14:textId="77777777" w:rsidR="002E1B08" w:rsidRDefault="00000000">
      <w:pPr>
        <w:numPr>
          <w:ilvl w:val="1"/>
          <w:numId w:val="29"/>
        </w:numPr>
      </w:pPr>
      <w:r>
        <w:t xml:space="preserve">A description of the coverage plan </w:t>
      </w:r>
      <w:r>
        <w:rPr>
          <w:rStyle w:val="keyword"/>
        </w:rPr>
        <w:t>SHALL</w:t>
      </w:r>
      <w:r>
        <w:t xml:space="preserve"> contain one or more act/id, to represent the plan identifier, and an act/text with the name of the plan (CONF:4537-8943).</w:t>
      </w:r>
    </w:p>
    <w:p w14:paraId="0964D3DC" w14:textId="77777777" w:rsidR="002E1B08" w:rsidRDefault="00000000">
      <w:pPr>
        <w:pStyle w:val="Caption"/>
      </w:pPr>
      <w:bookmarkStart w:id="1096" w:name="_Toc119067419"/>
      <w:bookmarkStart w:id="1097" w:name="_Toc119074843"/>
      <w:bookmarkStart w:id="1098" w:name="_Toc120095054"/>
      <w:r>
        <w:lastRenderedPageBreak/>
        <w:t xml:space="preserve">Table </w:t>
      </w:r>
      <w:r>
        <w:fldChar w:fldCharType="begin"/>
      </w:r>
      <w:r>
        <w:instrText>SEQ Table \* ARABIC</w:instrText>
      </w:r>
      <w:r>
        <w:fldChar w:fldCharType="separate"/>
      </w:r>
      <w:r>
        <w:t>61</w:t>
      </w:r>
      <w:r>
        <w:fldChar w:fldCharType="end"/>
      </w:r>
      <w:r>
        <w:t xml:space="preserve">: </w:t>
      </w:r>
      <w:bookmarkStart w:id="1099" w:name="Health_Insurance_Type"/>
      <w:r>
        <w:t>Health Insurance Type</w:t>
      </w:r>
      <w:bookmarkEnd w:id="1096"/>
      <w:bookmarkEnd w:id="1097"/>
      <w:bookmarkEnd w:id="1098"/>
      <w:bookmarkEnd w:id="10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7F92BE63" w14:textId="77777777">
        <w:trPr>
          <w:jc w:val="center"/>
        </w:trPr>
        <w:tc>
          <w:tcPr>
            <w:tcW w:w="1440" w:type="dxa"/>
            <w:gridSpan w:val="4"/>
          </w:tcPr>
          <w:p w14:paraId="7C205611" w14:textId="77777777" w:rsidR="002E1B08" w:rsidRDefault="00000000">
            <w:pPr>
              <w:pStyle w:val="TableText"/>
            </w:pPr>
            <w:r>
              <w:t>Value Set: Health Insurance Type urn:oid:2.16.840.1.113883.3.88.12.3221.5.2</w:t>
            </w:r>
          </w:p>
        </w:tc>
      </w:tr>
      <w:tr w:rsidR="002E1B08" w14:paraId="3DD1E359" w14:textId="77777777">
        <w:trPr>
          <w:cantSplit/>
          <w:tblHeader/>
          <w:jc w:val="center"/>
        </w:trPr>
        <w:tc>
          <w:tcPr>
            <w:tcW w:w="1560" w:type="dxa"/>
            <w:shd w:val="clear" w:color="auto" w:fill="E6E6E6"/>
          </w:tcPr>
          <w:p w14:paraId="3B9ED1AE" w14:textId="77777777" w:rsidR="002E1B08" w:rsidRDefault="00000000">
            <w:pPr>
              <w:pStyle w:val="TableHead"/>
            </w:pPr>
            <w:r>
              <w:t>Code</w:t>
            </w:r>
          </w:p>
        </w:tc>
        <w:tc>
          <w:tcPr>
            <w:tcW w:w="3000" w:type="dxa"/>
            <w:shd w:val="clear" w:color="auto" w:fill="E6E6E6"/>
          </w:tcPr>
          <w:p w14:paraId="56DEC179" w14:textId="77777777" w:rsidR="002E1B08" w:rsidRDefault="00000000">
            <w:pPr>
              <w:pStyle w:val="TableHead"/>
            </w:pPr>
            <w:r>
              <w:t>Code System</w:t>
            </w:r>
          </w:p>
        </w:tc>
        <w:tc>
          <w:tcPr>
            <w:tcW w:w="3000" w:type="dxa"/>
            <w:shd w:val="clear" w:color="auto" w:fill="E6E6E6"/>
          </w:tcPr>
          <w:p w14:paraId="3AB120D0" w14:textId="77777777" w:rsidR="002E1B08" w:rsidRDefault="00000000">
            <w:pPr>
              <w:pStyle w:val="TableHead"/>
            </w:pPr>
            <w:r>
              <w:t>Code System OID</w:t>
            </w:r>
          </w:p>
        </w:tc>
        <w:tc>
          <w:tcPr>
            <w:tcW w:w="2520" w:type="dxa"/>
            <w:shd w:val="clear" w:color="auto" w:fill="E6E6E6"/>
          </w:tcPr>
          <w:p w14:paraId="3844ADF2" w14:textId="77777777" w:rsidR="002E1B08" w:rsidRDefault="00000000">
            <w:pPr>
              <w:pStyle w:val="TableHead"/>
            </w:pPr>
            <w:r>
              <w:t>Print Name</w:t>
            </w:r>
          </w:p>
        </w:tc>
      </w:tr>
      <w:tr w:rsidR="002E1B08" w14:paraId="42AB70EA" w14:textId="77777777">
        <w:trPr>
          <w:jc w:val="center"/>
        </w:trPr>
        <w:tc>
          <w:tcPr>
            <w:tcW w:w="1170" w:type="dxa"/>
          </w:tcPr>
          <w:p w14:paraId="380B9D48" w14:textId="77777777" w:rsidR="002E1B08" w:rsidRDefault="00000000">
            <w:pPr>
              <w:pStyle w:val="TableText"/>
            </w:pPr>
            <w:r>
              <w:t>12</w:t>
            </w:r>
          </w:p>
        </w:tc>
        <w:tc>
          <w:tcPr>
            <w:tcW w:w="3195" w:type="dxa"/>
          </w:tcPr>
          <w:p w14:paraId="309DA5BA" w14:textId="77777777" w:rsidR="002E1B08" w:rsidRDefault="00000000">
            <w:pPr>
              <w:pStyle w:val="TableText"/>
            </w:pPr>
            <w:r>
              <w:t>Insurance Type Code</w:t>
            </w:r>
          </w:p>
        </w:tc>
        <w:tc>
          <w:tcPr>
            <w:tcW w:w="3195" w:type="dxa"/>
          </w:tcPr>
          <w:p w14:paraId="2AEBB0DB" w14:textId="77777777" w:rsidR="002E1B08" w:rsidRDefault="00000000">
            <w:pPr>
              <w:pStyle w:val="TableText"/>
            </w:pPr>
            <w:r>
              <w:t>urn:oid:2.16.840.1.113883.3.88.12.3221.5.2</w:t>
            </w:r>
          </w:p>
        </w:tc>
        <w:tc>
          <w:tcPr>
            <w:tcW w:w="2520" w:type="dxa"/>
          </w:tcPr>
          <w:p w14:paraId="2EEC84B2" w14:textId="77777777" w:rsidR="002E1B08" w:rsidRDefault="00000000">
            <w:pPr>
              <w:pStyle w:val="TableText"/>
            </w:pPr>
            <w:r>
              <w:t>Medicare Secondary Working Aged Beneficiary or Spouse with Employer Group Health Plan</w:t>
            </w:r>
          </w:p>
        </w:tc>
      </w:tr>
      <w:tr w:rsidR="002E1B08" w14:paraId="559FA67B" w14:textId="77777777">
        <w:trPr>
          <w:jc w:val="center"/>
        </w:trPr>
        <w:tc>
          <w:tcPr>
            <w:tcW w:w="1170" w:type="dxa"/>
          </w:tcPr>
          <w:p w14:paraId="46178917" w14:textId="77777777" w:rsidR="002E1B08" w:rsidRDefault="00000000">
            <w:pPr>
              <w:pStyle w:val="TableText"/>
            </w:pPr>
            <w:r>
              <w:t>13</w:t>
            </w:r>
          </w:p>
        </w:tc>
        <w:tc>
          <w:tcPr>
            <w:tcW w:w="3195" w:type="dxa"/>
          </w:tcPr>
          <w:p w14:paraId="0FF30728" w14:textId="77777777" w:rsidR="002E1B08" w:rsidRDefault="00000000">
            <w:pPr>
              <w:pStyle w:val="TableText"/>
            </w:pPr>
            <w:r>
              <w:t>Insurance Type Code</w:t>
            </w:r>
          </w:p>
        </w:tc>
        <w:tc>
          <w:tcPr>
            <w:tcW w:w="3195" w:type="dxa"/>
          </w:tcPr>
          <w:p w14:paraId="79664E2A" w14:textId="77777777" w:rsidR="002E1B08" w:rsidRDefault="00000000">
            <w:pPr>
              <w:pStyle w:val="TableText"/>
            </w:pPr>
            <w:r>
              <w:t>urn:oid:2.16.840.1.113883.3.88.12.3221.5.2</w:t>
            </w:r>
          </w:p>
        </w:tc>
        <w:tc>
          <w:tcPr>
            <w:tcW w:w="2520" w:type="dxa"/>
          </w:tcPr>
          <w:p w14:paraId="64D189C8" w14:textId="77777777" w:rsidR="002E1B08" w:rsidRDefault="00000000">
            <w:pPr>
              <w:pStyle w:val="TableText"/>
            </w:pPr>
            <w:r>
              <w:t>Medicare Secondary End-Stage Renal Disease Beneficiary in the 12 month coordination period with an employer's group health plan</w:t>
            </w:r>
          </w:p>
        </w:tc>
      </w:tr>
      <w:tr w:rsidR="002E1B08" w14:paraId="1C92BEDF" w14:textId="77777777">
        <w:trPr>
          <w:jc w:val="center"/>
        </w:trPr>
        <w:tc>
          <w:tcPr>
            <w:tcW w:w="1170" w:type="dxa"/>
          </w:tcPr>
          <w:p w14:paraId="68C29AF1" w14:textId="77777777" w:rsidR="002E1B08" w:rsidRDefault="00000000">
            <w:pPr>
              <w:pStyle w:val="TableText"/>
            </w:pPr>
            <w:r>
              <w:t>14</w:t>
            </w:r>
          </w:p>
        </w:tc>
        <w:tc>
          <w:tcPr>
            <w:tcW w:w="3195" w:type="dxa"/>
          </w:tcPr>
          <w:p w14:paraId="0CBEFCBA" w14:textId="77777777" w:rsidR="002E1B08" w:rsidRDefault="00000000">
            <w:pPr>
              <w:pStyle w:val="TableText"/>
            </w:pPr>
            <w:r>
              <w:t>Insurance Type Code</w:t>
            </w:r>
          </w:p>
        </w:tc>
        <w:tc>
          <w:tcPr>
            <w:tcW w:w="3195" w:type="dxa"/>
          </w:tcPr>
          <w:p w14:paraId="15F211A3" w14:textId="77777777" w:rsidR="002E1B08" w:rsidRDefault="00000000">
            <w:pPr>
              <w:pStyle w:val="TableText"/>
            </w:pPr>
            <w:r>
              <w:t>urn:oid:2.16.840.1.113883.3.88.12.3221.5.2</w:t>
            </w:r>
          </w:p>
        </w:tc>
        <w:tc>
          <w:tcPr>
            <w:tcW w:w="2520" w:type="dxa"/>
          </w:tcPr>
          <w:p w14:paraId="029B582F" w14:textId="77777777" w:rsidR="002E1B08" w:rsidRDefault="00000000">
            <w:pPr>
              <w:pStyle w:val="TableText"/>
            </w:pPr>
            <w:r>
              <w:t>Medicare Secondary, No-fault Insurance including Auto is Primary</w:t>
            </w:r>
          </w:p>
        </w:tc>
      </w:tr>
      <w:tr w:rsidR="002E1B08" w14:paraId="48EFB267" w14:textId="77777777">
        <w:trPr>
          <w:jc w:val="center"/>
        </w:trPr>
        <w:tc>
          <w:tcPr>
            <w:tcW w:w="1170" w:type="dxa"/>
          </w:tcPr>
          <w:p w14:paraId="44B1228B" w14:textId="77777777" w:rsidR="002E1B08" w:rsidRDefault="00000000">
            <w:pPr>
              <w:pStyle w:val="TableText"/>
            </w:pPr>
            <w:r>
              <w:t>15</w:t>
            </w:r>
          </w:p>
        </w:tc>
        <w:tc>
          <w:tcPr>
            <w:tcW w:w="3195" w:type="dxa"/>
          </w:tcPr>
          <w:p w14:paraId="5A86FB72" w14:textId="77777777" w:rsidR="002E1B08" w:rsidRDefault="00000000">
            <w:pPr>
              <w:pStyle w:val="TableText"/>
            </w:pPr>
            <w:r>
              <w:t>Insurance Type Code</w:t>
            </w:r>
          </w:p>
        </w:tc>
        <w:tc>
          <w:tcPr>
            <w:tcW w:w="3195" w:type="dxa"/>
          </w:tcPr>
          <w:p w14:paraId="07693329" w14:textId="77777777" w:rsidR="002E1B08" w:rsidRDefault="00000000">
            <w:pPr>
              <w:pStyle w:val="TableText"/>
            </w:pPr>
            <w:r>
              <w:t>urn:oid:2.16.840.1.113883.3.88.12.3221.5.2</w:t>
            </w:r>
          </w:p>
        </w:tc>
        <w:tc>
          <w:tcPr>
            <w:tcW w:w="2520" w:type="dxa"/>
          </w:tcPr>
          <w:p w14:paraId="69DC7133" w14:textId="77777777" w:rsidR="002E1B08" w:rsidRDefault="00000000">
            <w:pPr>
              <w:pStyle w:val="TableText"/>
            </w:pPr>
            <w:r>
              <w:t>Medicare Secondary Worker's Compensation</w:t>
            </w:r>
          </w:p>
        </w:tc>
      </w:tr>
      <w:tr w:rsidR="002E1B08" w14:paraId="3D7B2D49" w14:textId="77777777">
        <w:trPr>
          <w:jc w:val="center"/>
        </w:trPr>
        <w:tc>
          <w:tcPr>
            <w:tcW w:w="1170" w:type="dxa"/>
          </w:tcPr>
          <w:p w14:paraId="2E9C0371" w14:textId="77777777" w:rsidR="002E1B08" w:rsidRDefault="00000000">
            <w:pPr>
              <w:pStyle w:val="TableText"/>
            </w:pPr>
            <w:r>
              <w:t>16</w:t>
            </w:r>
          </w:p>
        </w:tc>
        <w:tc>
          <w:tcPr>
            <w:tcW w:w="3195" w:type="dxa"/>
          </w:tcPr>
          <w:p w14:paraId="323CE0B7" w14:textId="77777777" w:rsidR="002E1B08" w:rsidRDefault="00000000">
            <w:pPr>
              <w:pStyle w:val="TableText"/>
            </w:pPr>
            <w:r>
              <w:t>Insurance Type Code</w:t>
            </w:r>
          </w:p>
        </w:tc>
        <w:tc>
          <w:tcPr>
            <w:tcW w:w="3195" w:type="dxa"/>
          </w:tcPr>
          <w:p w14:paraId="64859E13" w14:textId="77777777" w:rsidR="002E1B08" w:rsidRDefault="00000000">
            <w:pPr>
              <w:pStyle w:val="TableText"/>
            </w:pPr>
            <w:r>
              <w:t>urn:oid:2.16.840.1.113883.3.88.12.3221.5.2</w:t>
            </w:r>
          </w:p>
        </w:tc>
        <w:tc>
          <w:tcPr>
            <w:tcW w:w="2520" w:type="dxa"/>
          </w:tcPr>
          <w:p w14:paraId="750E37AF" w14:textId="77777777" w:rsidR="002E1B08" w:rsidRDefault="00000000">
            <w:pPr>
              <w:pStyle w:val="TableText"/>
            </w:pPr>
            <w:r>
              <w:t>Medicare Secondary Public Health Service (PHS)or Other Federal Agency</w:t>
            </w:r>
          </w:p>
        </w:tc>
      </w:tr>
      <w:tr w:rsidR="002E1B08" w14:paraId="681EA9F5" w14:textId="77777777">
        <w:trPr>
          <w:jc w:val="center"/>
        </w:trPr>
        <w:tc>
          <w:tcPr>
            <w:tcW w:w="1170" w:type="dxa"/>
          </w:tcPr>
          <w:p w14:paraId="398514F9" w14:textId="77777777" w:rsidR="002E1B08" w:rsidRDefault="00000000">
            <w:pPr>
              <w:pStyle w:val="TableText"/>
            </w:pPr>
            <w:r>
              <w:t>41</w:t>
            </w:r>
          </w:p>
        </w:tc>
        <w:tc>
          <w:tcPr>
            <w:tcW w:w="3195" w:type="dxa"/>
          </w:tcPr>
          <w:p w14:paraId="41826AED" w14:textId="77777777" w:rsidR="002E1B08" w:rsidRDefault="00000000">
            <w:pPr>
              <w:pStyle w:val="TableText"/>
            </w:pPr>
            <w:r>
              <w:t>Insurance Type Code</w:t>
            </w:r>
          </w:p>
        </w:tc>
        <w:tc>
          <w:tcPr>
            <w:tcW w:w="3195" w:type="dxa"/>
          </w:tcPr>
          <w:p w14:paraId="434CD11A" w14:textId="77777777" w:rsidR="002E1B08" w:rsidRDefault="00000000">
            <w:pPr>
              <w:pStyle w:val="TableText"/>
            </w:pPr>
            <w:r>
              <w:t>urn:oid:2.16.840.1.113883.3.88.12.3221.5.2</w:t>
            </w:r>
          </w:p>
        </w:tc>
        <w:tc>
          <w:tcPr>
            <w:tcW w:w="2520" w:type="dxa"/>
          </w:tcPr>
          <w:p w14:paraId="74FEA577" w14:textId="77777777" w:rsidR="002E1B08" w:rsidRDefault="00000000">
            <w:pPr>
              <w:pStyle w:val="TableText"/>
            </w:pPr>
            <w:r>
              <w:t>Medicare Secondary Black Lung</w:t>
            </w:r>
          </w:p>
        </w:tc>
      </w:tr>
      <w:tr w:rsidR="002E1B08" w14:paraId="55678878" w14:textId="77777777">
        <w:trPr>
          <w:jc w:val="center"/>
        </w:trPr>
        <w:tc>
          <w:tcPr>
            <w:tcW w:w="1170" w:type="dxa"/>
          </w:tcPr>
          <w:p w14:paraId="7B6B1336" w14:textId="77777777" w:rsidR="002E1B08" w:rsidRDefault="00000000">
            <w:pPr>
              <w:pStyle w:val="TableText"/>
            </w:pPr>
            <w:r>
              <w:t>42</w:t>
            </w:r>
          </w:p>
        </w:tc>
        <w:tc>
          <w:tcPr>
            <w:tcW w:w="3195" w:type="dxa"/>
          </w:tcPr>
          <w:p w14:paraId="55CCFE72" w14:textId="77777777" w:rsidR="002E1B08" w:rsidRDefault="00000000">
            <w:pPr>
              <w:pStyle w:val="TableText"/>
            </w:pPr>
            <w:r>
              <w:t>Insurance Type Code</w:t>
            </w:r>
          </w:p>
        </w:tc>
        <w:tc>
          <w:tcPr>
            <w:tcW w:w="3195" w:type="dxa"/>
          </w:tcPr>
          <w:p w14:paraId="344A30C2" w14:textId="77777777" w:rsidR="002E1B08" w:rsidRDefault="00000000">
            <w:pPr>
              <w:pStyle w:val="TableText"/>
            </w:pPr>
            <w:r>
              <w:t>urn:oid:2.16.840.1.113883.3.88.12.3221.5.2</w:t>
            </w:r>
          </w:p>
        </w:tc>
        <w:tc>
          <w:tcPr>
            <w:tcW w:w="2520" w:type="dxa"/>
          </w:tcPr>
          <w:p w14:paraId="1D3D580C" w14:textId="77777777" w:rsidR="002E1B08" w:rsidRDefault="00000000">
            <w:pPr>
              <w:pStyle w:val="TableText"/>
            </w:pPr>
            <w:r>
              <w:t>Medicare Secondary Veteran's Administration</w:t>
            </w:r>
          </w:p>
        </w:tc>
      </w:tr>
      <w:tr w:rsidR="002E1B08" w14:paraId="6A925D1D" w14:textId="77777777">
        <w:trPr>
          <w:jc w:val="center"/>
        </w:trPr>
        <w:tc>
          <w:tcPr>
            <w:tcW w:w="1170" w:type="dxa"/>
          </w:tcPr>
          <w:p w14:paraId="7FEB41B3" w14:textId="77777777" w:rsidR="002E1B08" w:rsidRDefault="00000000">
            <w:pPr>
              <w:pStyle w:val="TableText"/>
            </w:pPr>
            <w:r>
              <w:t>43</w:t>
            </w:r>
          </w:p>
        </w:tc>
        <w:tc>
          <w:tcPr>
            <w:tcW w:w="3195" w:type="dxa"/>
          </w:tcPr>
          <w:p w14:paraId="7F44759F" w14:textId="77777777" w:rsidR="002E1B08" w:rsidRDefault="00000000">
            <w:pPr>
              <w:pStyle w:val="TableText"/>
            </w:pPr>
            <w:r>
              <w:t>Insurance Type Code</w:t>
            </w:r>
          </w:p>
        </w:tc>
        <w:tc>
          <w:tcPr>
            <w:tcW w:w="3195" w:type="dxa"/>
          </w:tcPr>
          <w:p w14:paraId="00614FE0" w14:textId="77777777" w:rsidR="002E1B08" w:rsidRDefault="00000000">
            <w:pPr>
              <w:pStyle w:val="TableText"/>
            </w:pPr>
            <w:r>
              <w:t>urn:oid:2.16.840.1.113883.3.88.12.3221.5.2</w:t>
            </w:r>
          </w:p>
        </w:tc>
        <w:tc>
          <w:tcPr>
            <w:tcW w:w="2520" w:type="dxa"/>
          </w:tcPr>
          <w:p w14:paraId="3041E246" w14:textId="77777777" w:rsidR="002E1B08" w:rsidRDefault="00000000">
            <w:pPr>
              <w:pStyle w:val="TableText"/>
            </w:pPr>
            <w:r>
              <w:t>Medicare Secondary Disabled Beneficiary Under Age 65 with Large Group Health Plan (LGHP)</w:t>
            </w:r>
          </w:p>
        </w:tc>
      </w:tr>
      <w:tr w:rsidR="002E1B08" w14:paraId="7930B6E5" w14:textId="77777777">
        <w:trPr>
          <w:jc w:val="center"/>
        </w:trPr>
        <w:tc>
          <w:tcPr>
            <w:tcW w:w="1170" w:type="dxa"/>
          </w:tcPr>
          <w:p w14:paraId="0C0B06EB" w14:textId="77777777" w:rsidR="002E1B08" w:rsidRDefault="00000000">
            <w:pPr>
              <w:pStyle w:val="TableText"/>
            </w:pPr>
            <w:r>
              <w:t>47</w:t>
            </w:r>
          </w:p>
        </w:tc>
        <w:tc>
          <w:tcPr>
            <w:tcW w:w="3195" w:type="dxa"/>
          </w:tcPr>
          <w:p w14:paraId="1E150FA2" w14:textId="77777777" w:rsidR="002E1B08" w:rsidRDefault="00000000">
            <w:pPr>
              <w:pStyle w:val="TableText"/>
            </w:pPr>
            <w:r>
              <w:t>Insurance Type Code</w:t>
            </w:r>
          </w:p>
        </w:tc>
        <w:tc>
          <w:tcPr>
            <w:tcW w:w="3195" w:type="dxa"/>
          </w:tcPr>
          <w:p w14:paraId="29057E6A" w14:textId="77777777" w:rsidR="002E1B08" w:rsidRDefault="00000000">
            <w:pPr>
              <w:pStyle w:val="TableText"/>
            </w:pPr>
            <w:r>
              <w:t>urn:oid:2.16.840.1.113883.3.88.12.3221.5.2</w:t>
            </w:r>
          </w:p>
        </w:tc>
        <w:tc>
          <w:tcPr>
            <w:tcW w:w="2520" w:type="dxa"/>
          </w:tcPr>
          <w:p w14:paraId="52CF63B3" w14:textId="77777777" w:rsidR="002E1B08" w:rsidRDefault="00000000">
            <w:pPr>
              <w:pStyle w:val="TableText"/>
            </w:pPr>
            <w:r>
              <w:t>Medicare Secondary, Other Liability Insurance is Primary</w:t>
            </w:r>
          </w:p>
        </w:tc>
      </w:tr>
      <w:tr w:rsidR="002E1B08" w14:paraId="5C1513D6" w14:textId="77777777">
        <w:trPr>
          <w:jc w:val="center"/>
        </w:trPr>
        <w:tc>
          <w:tcPr>
            <w:tcW w:w="1170" w:type="dxa"/>
          </w:tcPr>
          <w:p w14:paraId="5CE56C78" w14:textId="77777777" w:rsidR="002E1B08" w:rsidRDefault="00000000">
            <w:pPr>
              <w:pStyle w:val="TableText"/>
            </w:pPr>
            <w:r>
              <w:t>AP</w:t>
            </w:r>
          </w:p>
        </w:tc>
        <w:tc>
          <w:tcPr>
            <w:tcW w:w="3195" w:type="dxa"/>
          </w:tcPr>
          <w:p w14:paraId="687F2C68" w14:textId="77777777" w:rsidR="002E1B08" w:rsidRDefault="00000000">
            <w:pPr>
              <w:pStyle w:val="TableText"/>
            </w:pPr>
            <w:r>
              <w:t>Insurance Type Code</w:t>
            </w:r>
          </w:p>
        </w:tc>
        <w:tc>
          <w:tcPr>
            <w:tcW w:w="3195" w:type="dxa"/>
          </w:tcPr>
          <w:p w14:paraId="71D77270" w14:textId="77777777" w:rsidR="002E1B08" w:rsidRDefault="00000000">
            <w:pPr>
              <w:pStyle w:val="TableText"/>
            </w:pPr>
            <w:r>
              <w:t>urn:oid:2.16.840.1.113883.3.88.12.3221.5.2</w:t>
            </w:r>
          </w:p>
        </w:tc>
        <w:tc>
          <w:tcPr>
            <w:tcW w:w="2520" w:type="dxa"/>
          </w:tcPr>
          <w:p w14:paraId="714E18AA" w14:textId="77777777" w:rsidR="002E1B08" w:rsidRDefault="00000000">
            <w:pPr>
              <w:pStyle w:val="TableText"/>
            </w:pPr>
            <w:r>
              <w:t>Auto Insurance Policy</w:t>
            </w:r>
          </w:p>
        </w:tc>
      </w:tr>
      <w:tr w:rsidR="002E1B08" w14:paraId="3255FCD9" w14:textId="77777777">
        <w:trPr>
          <w:jc w:val="center"/>
        </w:trPr>
        <w:tc>
          <w:tcPr>
            <w:tcW w:w="1440" w:type="dxa"/>
            <w:gridSpan w:val="4"/>
          </w:tcPr>
          <w:p w14:paraId="2FA6F01B" w14:textId="77777777" w:rsidR="002E1B08" w:rsidRDefault="00000000">
            <w:pPr>
              <w:pStyle w:val="TableText"/>
            </w:pPr>
            <w:r>
              <w:t>...</w:t>
            </w:r>
          </w:p>
        </w:tc>
      </w:tr>
    </w:tbl>
    <w:p w14:paraId="27D1DDC9" w14:textId="77777777" w:rsidR="002E1B08" w:rsidRDefault="002E1B08">
      <w:pPr>
        <w:pStyle w:val="BodyText"/>
      </w:pPr>
    </w:p>
    <w:p w14:paraId="39363067" w14:textId="77777777" w:rsidR="002E1B08" w:rsidRDefault="00000000">
      <w:pPr>
        <w:pStyle w:val="Caption"/>
      </w:pPr>
      <w:bookmarkStart w:id="1100" w:name="_Toc119067420"/>
      <w:bookmarkStart w:id="1101" w:name="_Toc119074844"/>
      <w:bookmarkStart w:id="1102" w:name="_Toc120095055"/>
      <w:r>
        <w:lastRenderedPageBreak/>
        <w:t xml:space="preserve">Table </w:t>
      </w:r>
      <w:r>
        <w:fldChar w:fldCharType="begin"/>
      </w:r>
      <w:r>
        <w:instrText>SEQ Table \* ARABIC</w:instrText>
      </w:r>
      <w:r>
        <w:fldChar w:fldCharType="separate"/>
      </w:r>
      <w:r>
        <w:t>62</w:t>
      </w:r>
      <w:r>
        <w:fldChar w:fldCharType="end"/>
      </w:r>
      <w:r>
        <w:t xml:space="preserve">: </w:t>
      </w:r>
      <w:bookmarkStart w:id="1103" w:name="Financially_Responsible_Party_Type_Valu"/>
      <w:r>
        <w:t>Financially Responsible Party Type Value Set</w:t>
      </w:r>
      <w:bookmarkEnd w:id="1100"/>
      <w:bookmarkEnd w:id="1101"/>
      <w:bookmarkEnd w:id="1102"/>
      <w:bookmarkEnd w:id="11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B3B9254" w14:textId="77777777">
        <w:trPr>
          <w:jc w:val="center"/>
        </w:trPr>
        <w:tc>
          <w:tcPr>
            <w:tcW w:w="1440" w:type="dxa"/>
            <w:gridSpan w:val="4"/>
          </w:tcPr>
          <w:p w14:paraId="6EEBA4B9" w14:textId="77777777" w:rsidR="002E1B08" w:rsidRDefault="00000000">
            <w:pPr>
              <w:pStyle w:val="TableText"/>
            </w:pPr>
            <w:r>
              <w:t>Value Set: Financially Responsible Party Type Value Set urn:oid:2.16.840.1.113883.1.11.10416</w:t>
            </w:r>
          </w:p>
          <w:p w14:paraId="611B4E15" w14:textId="77777777" w:rsidR="002E1B08" w:rsidRDefault="00000000">
            <w:pPr>
              <w:pStyle w:val="TableText"/>
            </w:pPr>
            <w:r>
              <w:t>(Clinical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r>
            <w:r>
              <w:br/>
            </w:r>
            <w:r>
              <w:br/>
              <w:t>This value set was imported on 6/24/2019 with a version of 20190517.</w:t>
            </w:r>
          </w:p>
          <w:p w14:paraId="6F8F65A6" w14:textId="77777777" w:rsidR="002E1B08" w:rsidRDefault="00000000">
            <w:pPr>
              <w:pStyle w:val="TableText"/>
            </w:pPr>
            <w:r>
              <w:t xml:space="preserve">Value Set Source: </w:t>
            </w:r>
            <w:hyperlink r:id="rId46" w:history="1">
              <w:r>
                <w:rPr>
                  <w:rStyle w:val="HyperlinkCourierBold"/>
                </w:rPr>
                <w:t>https://vsac.nlm.nih.gov/valueset/2.16.840.1.113883.1.11.10416/expansion</w:t>
              </w:r>
            </w:hyperlink>
          </w:p>
        </w:tc>
      </w:tr>
      <w:tr w:rsidR="002E1B08" w14:paraId="77AC0157" w14:textId="77777777">
        <w:trPr>
          <w:cantSplit/>
          <w:tblHeader/>
          <w:jc w:val="center"/>
        </w:trPr>
        <w:tc>
          <w:tcPr>
            <w:tcW w:w="1560" w:type="dxa"/>
            <w:shd w:val="clear" w:color="auto" w:fill="E6E6E6"/>
          </w:tcPr>
          <w:p w14:paraId="676998A0" w14:textId="77777777" w:rsidR="002E1B08" w:rsidRDefault="00000000">
            <w:pPr>
              <w:pStyle w:val="TableHead"/>
            </w:pPr>
            <w:r>
              <w:t>Code</w:t>
            </w:r>
          </w:p>
        </w:tc>
        <w:tc>
          <w:tcPr>
            <w:tcW w:w="3000" w:type="dxa"/>
            <w:shd w:val="clear" w:color="auto" w:fill="E6E6E6"/>
          </w:tcPr>
          <w:p w14:paraId="5911128E" w14:textId="77777777" w:rsidR="002E1B08" w:rsidRDefault="00000000">
            <w:pPr>
              <w:pStyle w:val="TableHead"/>
            </w:pPr>
            <w:r>
              <w:t>Code System</w:t>
            </w:r>
          </w:p>
        </w:tc>
        <w:tc>
          <w:tcPr>
            <w:tcW w:w="3000" w:type="dxa"/>
            <w:shd w:val="clear" w:color="auto" w:fill="E6E6E6"/>
          </w:tcPr>
          <w:p w14:paraId="7F01C905" w14:textId="77777777" w:rsidR="002E1B08" w:rsidRDefault="00000000">
            <w:pPr>
              <w:pStyle w:val="TableHead"/>
            </w:pPr>
            <w:r>
              <w:t>Code System OID</w:t>
            </w:r>
          </w:p>
        </w:tc>
        <w:tc>
          <w:tcPr>
            <w:tcW w:w="2520" w:type="dxa"/>
            <w:shd w:val="clear" w:color="auto" w:fill="E6E6E6"/>
          </w:tcPr>
          <w:p w14:paraId="0289B331" w14:textId="77777777" w:rsidR="002E1B08" w:rsidRDefault="00000000">
            <w:pPr>
              <w:pStyle w:val="TableHead"/>
            </w:pPr>
            <w:r>
              <w:t>Print Name</w:t>
            </w:r>
          </w:p>
        </w:tc>
      </w:tr>
      <w:tr w:rsidR="002E1B08" w14:paraId="05E07DD6" w14:textId="77777777">
        <w:trPr>
          <w:jc w:val="center"/>
        </w:trPr>
        <w:tc>
          <w:tcPr>
            <w:tcW w:w="1170" w:type="dxa"/>
          </w:tcPr>
          <w:p w14:paraId="1CBC5CB3" w14:textId="77777777" w:rsidR="002E1B08" w:rsidRDefault="00000000">
            <w:pPr>
              <w:pStyle w:val="TableText"/>
            </w:pPr>
            <w:r>
              <w:t>AFFL</w:t>
            </w:r>
          </w:p>
        </w:tc>
        <w:tc>
          <w:tcPr>
            <w:tcW w:w="3195" w:type="dxa"/>
          </w:tcPr>
          <w:p w14:paraId="013CED6A" w14:textId="77777777" w:rsidR="002E1B08" w:rsidRDefault="00000000">
            <w:pPr>
              <w:pStyle w:val="TableText"/>
            </w:pPr>
            <w:r>
              <w:t>HL7RoleClass</w:t>
            </w:r>
          </w:p>
        </w:tc>
        <w:tc>
          <w:tcPr>
            <w:tcW w:w="3195" w:type="dxa"/>
          </w:tcPr>
          <w:p w14:paraId="196C9955" w14:textId="77777777" w:rsidR="002E1B08" w:rsidRDefault="00000000">
            <w:pPr>
              <w:pStyle w:val="TableText"/>
            </w:pPr>
            <w:r>
              <w:t>urn:oid:2.16.840.1.113883.5.110</w:t>
            </w:r>
          </w:p>
        </w:tc>
        <w:tc>
          <w:tcPr>
            <w:tcW w:w="2520" w:type="dxa"/>
          </w:tcPr>
          <w:p w14:paraId="76431098" w14:textId="77777777" w:rsidR="002E1B08" w:rsidRDefault="00000000">
            <w:pPr>
              <w:pStyle w:val="TableText"/>
            </w:pPr>
            <w:r>
              <w:t>affiliate</w:t>
            </w:r>
          </w:p>
        </w:tc>
      </w:tr>
      <w:tr w:rsidR="002E1B08" w14:paraId="03C99F21" w14:textId="77777777">
        <w:trPr>
          <w:jc w:val="center"/>
        </w:trPr>
        <w:tc>
          <w:tcPr>
            <w:tcW w:w="1170" w:type="dxa"/>
          </w:tcPr>
          <w:p w14:paraId="1048381D" w14:textId="77777777" w:rsidR="002E1B08" w:rsidRDefault="00000000">
            <w:pPr>
              <w:pStyle w:val="TableText"/>
            </w:pPr>
            <w:r>
              <w:t>AGNT</w:t>
            </w:r>
          </w:p>
        </w:tc>
        <w:tc>
          <w:tcPr>
            <w:tcW w:w="3195" w:type="dxa"/>
          </w:tcPr>
          <w:p w14:paraId="3D9D5AF2" w14:textId="77777777" w:rsidR="002E1B08" w:rsidRDefault="00000000">
            <w:pPr>
              <w:pStyle w:val="TableText"/>
            </w:pPr>
            <w:r>
              <w:t>HL7RoleClass</w:t>
            </w:r>
          </w:p>
        </w:tc>
        <w:tc>
          <w:tcPr>
            <w:tcW w:w="3195" w:type="dxa"/>
          </w:tcPr>
          <w:p w14:paraId="58B6C869" w14:textId="77777777" w:rsidR="002E1B08" w:rsidRDefault="00000000">
            <w:pPr>
              <w:pStyle w:val="TableText"/>
            </w:pPr>
            <w:r>
              <w:t>urn:oid:2.16.840.1.113883.5.110</w:t>
            </w:r>
          </w:p>
        </w:tc>
        <w:tc>
          <w:tcPr>
            <w:tcW w:w="2520" w:type="dxa"/>
          </w:tcPr>
          <w:p w14:paraId="77333D75" w14:textId="77777777" w:rsidR="002E1B08" w:rsidRDefault="00000000">
            <w:pPr>
              <w:pStyle w:val="TableText"/>
            </w:pPr>
            <w:r>
              <w:t>agent</w:t>
            </w:r>
          </w:p>
        </w:tc>
      </w:tr>
      <w:tr w:rsidR="002E1B08" w14:paraId="1F2C8326" w14:textId="77777777">
        <w:trPr>
          <w:jc w:val="center"/>
        </w:trPr>
        <w:tc>
          <w:tcPr>
            <w:tcW w:w="1170" w:type="dxa"/>
          </w:tcPr>
          <w:p w14:paraId="68EA5E92" w14:textId="77777777" w:rsidR="002E1B08" w:rsidRDefault="00000000">
            <w:pPr>
              <w:pStyle w:val="TableText"/>
            </w:pPr>
            <w:r>
              <w:t>ASSIGNED</w:t>
            </w:r>
          </w:p>
        </w:tc>
        <w:tc>
          <w:tcPr>
            <w:tcW w:w="3195" w:type="dxa"/>
          </w:tcPr>
          <w:p w14:paraId="023AFFFA" w14:textId="77777777" w:rsidR="002E1B08" w:rsidRDefault="00000000">
            <w:pPr>
              <w:pStyle w:val="TableText"/>
            </w:pPr>
            <w:r>
              <w:t>HL7RoleClass</w:t>
            </w:r>
          </w:p>
        </w:tc>
        <w:tc>
          <w:tcPr>
            <w:tcW w:w="3195" w:type="dxa"/>
          </w:tcPr>
          <w:p w14:paraId="2C7AD3BE" w14:textId="77777777" w:rsidR="002E1B08" w:rsidRDefault="00000000">
            <w:pPr>
              <w:pStyle w:val="TableText"/>
            </w:pPr>
            <w:r>
              <w:t>urn:oid:2.16.840.1.113883.5.110</w:t>
            </w:r>
          </w:p>
        </w:tc>
        <w:tc>
          <w:tcPr>
            <w:tcW w:w="2520" w:type="dxa"/>
          </w:tcPr>
          <w:p w14:paraId="7F19E328" w14:textId="77777777" w:rsidR="002E1B08" w:rsidRDefault="00000000">
            <w:pPr>
              <w:pStyle w:val="TableText"/>
            </w:pPr>
            <w:r>
              <w:t>assigned entity</w:t>
            </w:r>
          </w:p>
        </w:tc>
      </w:tr>
      <w:tr w:rsidR="002E1B08" w14:paraId="4E857B0B" w14:textId="77777777">
        <w:trPr>
          <w:jc w:val="center"/>
        </w:trPr>
        <w:tc>
          <w:tcPr>
            <w:tcW w:w="1170" w:type="dxa"/>
          </w:tcPr>
          <w:p w14:paraId="09B007F9" w14:textId="77777777" w:rsidR="002E1B08" w:rsidRDefault="00000000">
            <w:pPr>
              <w:pStyle w:val="TableText"/>
            </w:pPr>
            <w:r>
              <w:t>CASEBJ</w:t>
            </w:r>
          </w:p>
        </w:tc>
        <w:tc>
          <w:tcPr>
            <w:tcW w:w="3195" w:type="dxa"/>
          </w:tcPr>
          <w:p w14:paraId="412E93A7" w14:textId="77777777" w:rsidR="002E1B08" w:rsidRDefault="00000000">
            <w:pPr>
              <w:pStyle w:val="TableText"/>
            </w:pPr>
            <w:r>
              <w:t>HL7RoleClass</w:t>
            </w:r>
          </w:p>
        </w:tc>
        <w:tc>
          <w:tcPr>
            <w:tcW w:w="3195" w:type="dxa"/>
          </w:tcPr>
          <w:p w14:paraId="32E3505A" w14:textId="77777777" w:rsidR="002E1B08" w:rsidRDefault="00000000">
            <w:pPr>
              <w:pStyle w:val="TableText"/>
            </w:pPr>
            <w:r>
              <w:t>urn:oid:2.16.840.1.113883.5.110</w:t>
            </w:r>
          </w:p>
        </w:tc>
        <w:tc>
          <w:tcPr>
            <w:tcW w:w="2520" w:type="dxa"/>
          </w:tcPr>
          <w:p w14:paraId="558E48A3" w14:textId="77777777" w:rsidR="002E1B08" w:rsidRDefault="00000000">
            <w:pPr>
              <w:pStyle w:val="TableText"/>
            </w:pPr>
            <w:r>
              <w:t>Case Subject</w:t>
            </w:r>
          </w:p>
        </w:tc>
      </w:tr>
      <w:tr w:rsidR="002E1B08" w14:paraId="442647E3" w14:textId="77777777">
        <w:trPr>
          <w:jc w:val="center"/>
        </w:trPr>
        <w:tc>
          <w:tcPr>
            <w:tcW w:w="1170" w:type="dxa"/>
          </w:tcPr>
          <w:p w14:paraId="71CE2910" w14:textId="77777777" w:rsidR="002E1B08" w:rsidRDefault="00000000">
            <w:pPr>
              <w:pStyle w:val="TableText"/>
            </w:pPr>
            <w:r>
              <w:t>CIT</w:t>
            </w:r>
          </w:p>
        </w:tc>
        <w:tc>
          <w:tcPr>
            <w:tcW w:w="3195" w:type="dxa"/>
          </w:tcPr>
          <w:p w14:paraId="0D0A4360" w14:textId="77777777" w:rsidR="002E1B08" w:rsidRDefault="00000000">
            <w:pPr>
              <w:pStyle w:val="TableText"/>
            </w:pPr>
            <w:r>
              <w:t>HL7RoleClass</w:t>
            </w:r>
          </w:p>
        </w:tc>
        <w:tc>
          <w:tcPr>
            <w:tcW w:w="3195" w:type="dxa"/>
          </w:tcPr>
          <w:p w14:paraId="5DC77764" w14:textId="77777777" w:rsidR="002E1B08" w:rsidRDefault="00000000">
            <w:pPr>
              <w:pStyle w:val="TableText"/>
            </w:pPr>
            <w:r>
              <w:t>urn:oid:2.16.840.1.113883.5.110</w:t>
            </w:r>
          </w:p>
        </w:tc>
        <w:tc>
          <w:tcPr>
            <w:tcW w:w="2520" w:type="dxa"/>
          </w:tcPr>
          <w:p w14:paraId="483C160A" w14:textId="77777777" w:rsidR="002E1B08" w:rsidRDefault="00000000">
            <w:pPr>
              <w:pStyle w:val="TableText"/>
            </w:pPr>
            <w:r>
              <w:t>citizen</w:t>
            </w:r>
          </w:p>
        </w:tc>
      </w:tr>
      <w:tr w:rsidR="002E1B08" w14:paraId="773F6F7B" w14:textId="77777777">
        <w:trPr>
          <w:jc w:val="center"/>
        </w:trPr>
        <w:tc>
          <w:tcPr>
            <w:tcW w:w="1170" w:type="dxa"/>
          </w:tcPr>
          <w:p w14:paraId="0BA0A988" w14:textId="77777777" w:rsidR="002E1B08" w:rsidRDefault="00000000">
            <w:pPr>
              <w:pStyle w:val="TableText"/>
            </w:pPr>
            <w:r>
              <w:t>CLAIM</w:t>
            </w:r>
          </w:p>
        </w:tc>
        <w:tc>
          <w:tcPr>
            <w:tcW w:w="3195" w:type="dxa"/>
          </w:tcPr>
          <w:p w14:paraId="2D94869F" w14:textId="77777777" w:rsidR="002E1B08" w:rsidRDefault="00000000">
            <w:pPr>
              <w:pStyle w:val="TableText"/>
            </w:pPr>
            <w:r>
              <w:t>HL7RoleClass</w:t>
            </w:r>
          </w:p>
        </w:tc>
        <w:tc>
          <w:tcPr>
            <w:tcW w:w="3195" w:type="dxa"/>
          </w:tcPr>
          <w:p w14:paraId="35FD4ECA" w14:textId="77777777" w:rsidR="002E1B08" w:rsidRDefault="00000000">
            <w:pPr>
              <w:pStyle w:val="TableText"/>
            </w:pPr>
            <w:r>
              <w:t>urn:oid:2.16.840.1.113883.5.110</w:t>
            </w:r>
          </w:p>
        </w:tc>
        <w:tc>
          <w:tcPr>
            <w:tcW w:w="2520" w:type="dxa"/>
          </w:tcPr>
          <w:p w14:paraId="51C46ABB" w14:textId="77777777" w:rsidR="002E1B08" w:rsidRDefault="00000000">
            <w:pPr>
              <w:pStyle w:val="TableText"/>
            </w:pPr>
            <w:r>
              <w:t>claimant</w:t>
            </w:r>
          </w:p>
        </w:tc>
      </w:tr>
      <w:tr w:rsidR="002E1B08" w14:paraId="4DD10564" w14:textId="77777777">
        <w:trPr>
          <w:jc w:val="center"/>
        </w:trPr>
        <w:tc>
          <w:tcPr>
            <w:tcW w:w="1170" w:type="dxa"/>
          </w:tcPr>
          <w:p w14:paraId="57A4C2EF" w14:textId="77777777" w:rsidR="002E1B08" w:rsidRDefault="00000000">
            <w:pPr>
              <w:pStyle w:val="TableText"/>
            </w:pPr>
            <w:r>
              <w:t>COMPAR</w:t>
            </w:r>
          </w:p>
        </w:tc>
        <w:tc>
          <w:tcPr>
            <w:tcW w:w="3195" w:type="dxa"/>
          </w:tcPr>
          <w:p w14:paraId="66D73166" w14:textId="77777777" w:rsidR="002E1B08" w:rsidRDefault="00000000">
            <w:pPr>
              <w:pStyle w:val="TableText"/>
            </w:pPr>
            <w:r>
              <w:t>HL7RoleClass</w:t>
            </w:r>
          </w:p>
        </w:tc>
        <w:tc>
          <w:tcPr>
            <w:tcW w:w="3195" w:type="dxa"/>
          </w:tcPr>
          <w:p w14:paraId="688F0971" w14:textId="77777777" w:rsidR="002E1B08" w:rsidRDefault="00000000">
            <w:pPr>
              <w:pStyle w:val="TableText"/>
            </w:pPr>
            <w:r>
              <w:t>urn:oid:2.16.840.1.113883.5.110</w:t>
            </w:r>
          </w:p>
        </w:tc>
        <w:tc>
          <w:tcPr>
            <w:tcW w:w="2520" w:type="dxa"/>
          </w:tcPr>
          <w:p w14:paraId="526A29C3" w14:textId="77777777" w:rsidR="002E1B08" w:rsidRDefault="00000000">
            <w:pPr>
              <w:pStyle w:val="TableText"/>
            </w:pPr>
            <w:r>
              <w:t>commissioning party</w:t>
            </w:r>
          </w:p>
        </w:tc>
      </w:tr>
      <w:tr w:rsidR="002E1B08" w14:paraId="2512DCF9" w14:textId="77777777">
        <w:trPr>
          <w:jc w:val="center"/>
        </w:trPr>
        <w:tc>
          <w:tcPr>
            <w:tcW w:w="1170" w:type="dxa"/>
          </w:tcPr>
          <w:p w14:paraId="66C8A837" w14:textId="77777777" w:rsidR="002E1B08" w:rsidRDefault="00000000">
            <w:pPr>
              <w:pStyle w:val="TableText"/>
            </w:pPr>
            <w:r>
              <w:t>CON</w:t>
            </w:r>
          </w:p>
        </w:tc>
        <w:tc>
          <w:tcPr>
            <w:tcW w:w="3195" w:type="dxa"/>
          </w:tcPr>
          <w:p w14:paraId="3AEA2C7C" w14:textId="77777777" w:rsidR="002E1B08" w:rsidRDefault="00000000">
            <w:pPr>
              <w:pStyle w:val="TableText"/>
            </w:pPr>
            <w:r>
              <w:t>HL7RoleClass</w:t>
            </w:r>
          </w:p>
        </w:tc>
        <w:tc>
          <w:tcPr>
            <w:tcW w:w="3195" w:type="dxa"/>
          </w:tcPr>
          <w:p w14:paraId="44B9571B" w14:textId="77777777" w:rsidR="002E1B08" w:rsidRDefault="00000000">
            <w:pPr>
              <w:pStyle w:val="TableText"/>
            </w:pPr>
            <w:r>
              <w:t>urn:oid:2.16.840.1.113883.5.110</w:t>
            </w:r>
          </w:p>
        </w:tc>
        <w:tc>
          <w:tcPr>
            <w:tcW w:w="2520" w:type="dxa"/>
          </w:tcPr>
          <w:p w14:paraId="154F7A48" w14:textId="77777777" w:rsidR="002E1B08" w:rsidRDefault="00000000">
            <w:pPr>
              <w:pStyle w:val="TableText"/>
            </w:pPr>
            <w:r>
              <w:t>contact</w:t>
            </w:r>
          </w:p>
        </w:tc>
      </w:tr>
      <w:tr w:rsidR="002E1B08" w14:paraId="1977AB55" w14:textId="77777777">
        <w:trPr>
          <w:jc w:val="center"/>
        </w:trPr>
        <w:tc>
          <w:tcPr>
            <w:tcW w:w="1170" w:type="dxa"/>
          </w:tcPr>
          <w:p w14:paraId="5FB3F480" w14:textId="77777777" w:rsidR="002E1B08" w:rsidRDefault="00000000">
            <w:pPr>
              <w:pStyle w:val="TableText"/>
            </w:pPr>
            <w:r>
              <w:t>COVPTY</w:t>
            </w:r>
          </w:p>
        </w:tc>
        <w:tc>
          <w:tcPr>
            <w:tcW w:w="3195" w:type="dxa"/>
          </w:tcPr>
          <w:p w14:paraId="15B7CD9C" w14:textId="77777777" w:rsidR="002E1B08" w:rsidRDefault="00000000">
            <w:pPr>
              <w:pStyle w:val="TableText"/>
            </w:pPr>
            <w:r>
              <w:t>HL7RoleClass</w:t>
            </w:r>
          </w:p>
        </w:tc>
        <w:tc>
          <w:tcPr>
            <w:tcW w:w="3195" w:type="dxa"/>
          </w:tcPr>
          <w:p w14:paraId="47579DDB" w14:textId="77777777" w:rsidR="002E1B08" w:rsidRDefault="00000000">
            <w:pPr>
              <w:pStyle w:val="TableText"/>
            </w:pPr>
            <w:r>
              <w:t>urn:oid:2.16.840.1.113883.5.110</w:t>
            </w:r>
          </w:p>
        </w:tc>
        <w:tc>
          <w:tcPr>
            <w:tcW w:w="2520" w:type="dxa"/>
          </w:tcPr>
          <w:p w14:paraId="074FBFA4" w14:textId="77777777" w:rsidR="002E1B08" w:rsidRDefault="00000000">
            <w:pPr>
              <w:pStyle w:val="TableText"/>
            </w:pPr>
            <w:r>
              <w:t>covered party</w:t>
            </w:r>
          </w:p>
        </w:tc>
      </w:tr>
      <w:tr w:rsidR="002E1B08" w14:paraId="44551D60" w14:textId="77777777">
        <w:trPr>
          <w:jc w:val="center"/>
        </w:trPr>
        <w:tc>
          <w:tcPr>
            <w:tcW w:w="1170" w:type="dxa"/>
          </w:tcPr>
          <w:p w14:paraId="1EF48A90" w14:textId="77777777" w:rsidR="002E1B08" w:rsidRDefault="00000000">
            <w:pPr>
              <w:pStyle w:val="TableText"/>
            </w:pPr>
            <w:r>
              <w:t>CRINV</w:t>
            </w:r>
          </w:p>
        </w:tc>
        <w:tc>
          <w:tcPr>
            <w:tcW w:w="3195" w:type="dxa"/>
          </w:tcPr>
          <w:p w14:paraId="26747002" w14:textId="77777777" w:rsidR="002E1B08" w:rsidRDefault="00000000">
            <w:pPr>
              <w:pStyle w:val="TableText"/>
            </w:pPr>
            <w:r>
              <w:t>HL7RoleClass</w:t>
            </w:r>
          </w:p>
        </w:tc>
        <w:tc>
          <w:tcPr>
            <w:tcW w:w="3195" w:type="dxa"/>
          </w:tcPr>
          <w:p w14:paraId="5BF9D152" w14:textId="77777777" w:rsidR="002E1B08" w:rsidRDefault="00000000">
            <w:pPr>
              <w:pStyle w:val="TableText"/>
            </w:pPr>
            <w:r>
              <w:t>urn:oid:2.16.840.1.113883.5.110</w:t>
            </w:r>
          </w:p>
        </w:tc>
        <w:tc>
          <w:tcPr>
            <w:tcW w:w="2520" w:type="dxa"/>
          </w:tcPr>
          <w:p w14:paraId="19E01367" w14:textId="77777777" w:rsidR="002E1B08" w:rsidRDefault="00000000">
            <w:pPr>
              <w:pStyle w:val="TableText"/>
            </w:pPr>
            <w:r>
              <w:t>clinical research investigator</w:t>
            </w:r>
          </w:p>
        </w:tc>
      </w:tr>
      <w:tr w:rsidR="002E1B08" w14:paraId="1F45EE40" w14:textId="77777777">
        <w:trPr>
          <w:jc w:val="center"/>
        </w:trPr>
        <w:tc>
          <w:tcPr>
            <w:tcW w:w="1440" w:type="dxa"/>
            <w:gridSpan w:val="4"/>
          </w:tcPr>
          <w:p w14:paraId="1054C63E" w14:textId="77777777" w:rsidR="002E1B08" w:rsidRDefault="00000000">
            <w:pPr>
              <w:pStyle w:val="TableText"/>
            </w:pPr>
            <w:r>
              <w:t>...</w:t>
            </w:r>
          </w:p>
        </w:tc>
      </w:tr>
    </w:tbl>
    <w:p w14:paraId="58D1C9CA" w14:textId="77777777" w:rsidR="002E1B08" w:rsidRDefault="002E1B08">
      <w:pPr>
        <w:pStyle w:val="BodyText"/>
      </w:pPr>
    </w:p>
    <w:p w14:paraId="03374199" w14:textId="77777777" w:rsidR="002E1B08" w:rsidRDefault="00000000">
      <w:pPr>
        <w:pStyle w:val="Caption"/>
      </w:pPr>
      <w:bookmarkStart w:id="1104" w:name="_Toc119067421"/>
      <w:bookmarkStart w:id="1105" w:name="_Toc119074845"/>
      <w:bookmarkStart w:id="1106" w:name="_Toc120095056"/>
      <w:r>
        <w:lastRenderedPageBreak/>
        <w:t xml:space="preserve">Table </w:t>
      </w:r>
      <w:r>
        <w:fldChar w:fldCharType="begin"/>
      </w:r>
      <w:r>
        <w:instrText>SEQ Table \* ARABIC</w:instrText>
      </w:r>
      <w:r>
        <w:fldChar w:fldCharType="separate"/>
      </w:r>
      <w:r>
        <w:t>63</w:t>
      </w:r>
      <w:r>
        <w:fldChar w:fldCharType="end"/>
      </w:r>
      <w:r>
        <w:t xml:space="preserve">: </w:t>
      </w:r>
      <w:bookmarkStart w:id="1107" w:name="Coverage_Role_Type_Value_Set"/>
      <w:r>
        <w:t>Coverage Role Type Value Set</w:t>
      </w:r>
      <w:bookmarkEnd w:id="1104"/>
      <w:bookmarkEnd w:id="1105"/>
      <w:bookmarkEnd w:id="1106"/>
      <w:bookmarkEnd w:id="11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1548112E" w14:textId="77777777">
        <w:trPr>
          <w:jc w:val="center"/>
        </w:trPr>
        <w:tc>
          <w:tcPr>
            <w:tcW w:w="1440" w:type="dxa"/>
            <w:gridSpan w:val="4"/>
          </w:tcPr>
          <w:p w14:paraId="79DC3DAE" w14:textId="77777777" w:rsidR="002E1B08" w:rsidRDefault="00000000">
            <w:pPr>
              <w:pStyle w:val="TableText"/>
            </w:pPr>
            <w:r>
              <w:t>Value Set: Coverage Role Type Value Set urn:oid:2.16.840.1.113883.1.11.18877</w:t>
            </w:r>
          </w:p>
          <w:p w14:paraId="113737C6" w14:textId="77777777" w:rsidR="002E1B08" w:rsidRDefault="00000000">
            <w:pPr>
              <w:pStyle w:val="TableText"/>
            </w:pPr>
            <w:r>
              <w:t>(Clinical Focus: The role of the covered patient with respect to the coverage holder),(Data Element Scope: ),(Inclusion Criteria: descendants of _CoverageRoleType [abstract term] in RoleCode 2.16.840.1.113883.5.111),(Exclusion Criteria: )</w:t>
            </w:r>
            <w:r>
              <w:br/>
            </w:r>
            <w:r>
              <w:br/>
              <w:t>This value set was imported on 6/24/2019 with a version of 20190425.</w:t>
            </w:r>
          </w:p>
          <w:p w14:paraId="0E635F34" w14:textId="77777777" w:rsidR="002E1B08" w:rsidRDefault="00000000">
            <w:pPr>
              <w:pStyle w:val="TableText"/>
            </w:pPr>
            <w:r>
              <w:t xml:space="preserve">Value Set Source: </w:t>
            </w:r>
            <w:hyperlink r:id="rId47" w:history="1">
              <w:r>
                <w:rPr>
                  <w:rStyle w:val="HyperlinkCourierBold"/>
                </w:rPr>
                <w:t>https://vsac.nlm.nih.gov/valueset/2.16.840.1.113883.1.11.18877/expansion</w:t>
              </w:r>
            </w:hyperlink>
          </w:p>
        </w:tc>
      </w:tr>
      <w:tr w:rsidR="002E1B08" w14:paraId="6A364628" w14:textId="77777777">
        <w:trPr>
          <w:cantSplit/>
          <w:tblHeader/>
          <w:jc w:val="center"/>
        </w:trPr>
        <w:tc>
          <w:tcPr>
            <w:tcW w:w="1560" w:type="dxa"/>
            <w:shd w:val="clear" w:color="auto" w:fill="E6E6E6"/>
          </w:tcPr>
          <w:p w14:paraId="08C7C989" w14:textId="77777777" w:rsidR="002E1B08" w:rsidRDefault="00000000">
            <w:pPr>
              <w:pStyle w:val="TableHead"/>
            </w:pPr>
            <w:r>
              <w:t>Code</w:t>
            </w:r>
          </w:p>
        </w:tc>
        <w:tc>
          <w:tcPr>
            <w:tcW w:w="3000" w:type="dxa"/>
            <w:shd w:val="clear" w:color="auto" w:fill="E6E6E6"/>
          </w:tcPr>
          <w:p w14:paraId="738B4C9B" w14:textId="77777777" w:rsidR="002E1B08" w:rsidRDefault="00000000">
            <w:pPr>
              <w:pStyle w:val="TableHead"/>
            </w:pPr>
            <w:r>
              <w:t>Code System</w:t>
            </w:r>
          </w:p>
        </w:tc>
        <w:tc>
          <w:tcPr>
            <w:tcW w:w="3000" w:type="dxa"/>
            <w:shd w:val="clear" w:color="auto" w:fill="E6E6E6"/>
          </w:tcPr>
          <w:p w14:paraId="4206CD38" w14:textId="77777777" w:rsidR="002E1B08" w:rsidRDefault="00000000">
            <w:pPr>
              <w:pStyle w:val="TableHead"/>
            </w:pPr>
            <w:r>
              <w:t>Code System OID</w:t>
            </w:r>
          </w:p>
        </w:tc>
        <w:tc>
          <w:tcPr>
            <w:tcW w:w="2520" w:type="dxa"/>
            <w:shd w:val="clear" w:color="auto" w:fill="E6E6E6"/>
          </w:tcPr>
          <w:p w14:paraId="19FBC160" w14:textId="77777777" w:rsidR="002E1B08" w:rsidRDefault="00000000">
            <w:pPr>
              <w:pStyle w:val="TableHead"/>
            </w:pPr>
            <w:r>
              <w:t>Print Name</w:t>
            </w:r>
          </w:p>
        </w:tc>
      </w:tr>
      <w:tr w:rsidR="002E1B08" w14:paraId="3CB210B6" w14:textId="77777777">
        <w:trPr>
          <w:jc w:val="center"/>
        </w:trPr>
        <w:tc>
          <w:tcPr>
            <w:tcW w:w="1170" w:type="dxa"/>
          </w:tcPr>
          <w:p w14:paraId="3F2E54E8" w14:textId="77777777" w:rsidR="002E1B08" w:rsidRDefault="00000000">
            <w:pPr>
              <w:pStyle w:val="TableText"/>
            </w:pPr>
            <w:r>
              <w:t>FAMDEP</w:t>
            </w:r>
          </w:p>
        </w:tc>
        <w:tc>
          <w:tcPr>
            <w:tcW w:w="3195" w:type="dxa"/>
          </w:tcPr>
          <w:p w14:paraId="6F7C2317" w14:textId="77777777" w:rsidR="002E1B08" w:rsidRDefault="00000000">
            <w:pPr>
              <w:pStyle w:val="TableText"/>
            </w:pPr>
            <w:r>
              <w:t>HL7RoleCode</w:t>
            </w:r>
          </w:p>
        </w:tc>
        <w:tc>
          <w:tcPr>
            <w:tcW w:w="3195" w:type="dxa"/>
          </w:tcPr>
          <w:p w14:paraId="085B2F42" w14:textId="77777777" w:rsidR="002E1B08" w:rsidRDefault="00000000">
            <w:pPr>
              <w:pStyle w:val="TableText"/>
            </w:pPr>
            <w:r>
              <w:t>urn:oid:2.16.840.1.113883.5.111</w:t>
            </w:r>
          </w:p>
        </w:tc>
        <w:tc>
          <w:tcPr>
            <w:tcW w:w="2520" w:type="dxa"/>
          </w:tcPr>
          <w:p w14:paraId="2D309ADE" w14:textId="77777777" w:rsidR="002E1B08" w:rsidRDefault="00000000">
            <w:pPr>
              <w:pStyle w:val="TableText"/>
            </w:pPr>
            <w:r>
              <w:t>family dependent</w:t>
            </w:r>
          </w:p>
        </w:tc>
      </w:tr>
      <w:tr w:rsidR="002E1B08" w14:paraId="1D7CAD52" w14:textId="77777777">
        <w:trPr>
          <w:jc w:val="center"/>
        </w:trPr>
        <w:tc>
          <w:tcPr>
            <w:tcW w:w="1170" w:type="dxa"/>
          </w:tcPr>
          <w:p w14:paraId="1637FCB2" w14:textId="77777777" w:rsidR="002E1B08" w:rsidRDefault="00000000">
            <w:pPr>
              <w:pStyle w:val="TableText"/>
            </w:pPr>
            <w:r>
              <w:t>FSTUD</w:t>
            </w:r>
          </w:p>
        </w:tc>
        <w:tc>
          <w:tcPr>
            <w:tcW w:w="3195" w:type="dxa"/>
          </w:tcPr>
          <w:p w14:paraId="7CE605B0" w14:textId="77777777" w:rsidR="002E1B08" w:rsidRDefault="00000000">
            <w:pPr>
              <w:pStyle w:val="TableText"/>
            </w:pPr>
            <w:r>
              <w:t>HL7RoleCode</w:t>
            </w:r>
          </w:p>
        </w:tc>
        <w:tc>
          <w:tcPr>
            <w:tcW w:w="3195" w:type="dxa"/>
          </w:tcPr>
          <w:p w14:paraId="1F7526A7" w14:textId="77777777" w:rsidR="002E1B08" w:rsidRDefault="00000000">
            <w:pPr>
              <w:pStyle w:val="TableText"/>
            </w:pPr>
            <w:r>
              <w:t>urn:oid:2.16.840.1.113883.5.111</w:t>
            </w:r>
          </w:p>
        </w:tc>
        <w:tc>
          <w:tcPr>
            <w:tcW w:w="2520" w:type="dxa"/>
          </w:tcPr>
          <w:p w14:paraId="6C5895EE" w14:textId="77777777" w:rsidR="002E1B08" w:rsidRDefault="00000000">
            <w:pPr>
              <w:pStyle w:val="TableText"/>
            </w:pPr>
            <w:r>
              <w:t>full-time student</w:t>
            </w:r>
          </w:p>
        </w:tc>
      </w:tr>
      <w:tr w:rsidR="002E1B08" w14:paraId="6A7E0EE3" w14:textId="77777777">
        <w:trPr>
          <w:jc w:val="center"/>
        </w:trPr>
        <w:tc>
          <w:tcPr>
            <w:tcW w:w="1170" w:type="dxa"/>
          </w:tcPr>
          <w:p w14:paraId="5311DEF5" w14:textId="77777777" w:rsidR="002E1B08" w:rsidRDefault="00000000">
            <w:pPr>
              <w:pStyle w:val="TableText"/>
            </w:pPr>
            <w:r>
              <w:t>HANDIC</w:t>
            </w:r>
          </w:p>
        </w:tc>
        <w:tc>
          <w:tcPr>
            <w:tcW w:w="3195" w:type="dxa"/>
          </w:tcPr>
          <w:p w14:paraId="6FA3315F" w14:textId="77777777" w:rsidR="002E1B08" w:rsidRDefault="00000000">
            <w:pPr>
              <w:pStyle w:val="TableText"/>
            </w:pPr>
            <w:r>
              <w:t>HL7RoleCode</w:t>
            </w:r>
          </w:p>
        </w:tc>
        <w:tc>
          <w:tcPr>
            <w:tcW w:w="3195" w:type="dxa"/>
          </w:tcPr>
          <w:p w14:paraId="62A9F794" w14:textId="77777777" w:rsidR="002E1B08" w:rsidRDefault="00000000">
            <w:pPr>
              <w:pStyle w:val="TableText"/>
            </w:pPr>
            <w:r>
              <w:t>urn:oid:2.16.840.1.113883.5.111</w:t>
            </w:r>
          </w:p>
        </w:tc>
        <w:tc>
          <w:tcPr>
            <w:tcW w:w="2520" w:type="dxa"/>
          </w:tcPr>
          <w:p w14:paraId="2D8BE287" w14:textId="77777777" w:rsidR="002E1B08" w:rsidRDefault="00000000">
            <w:pPr>
              <w:pStyle w:val="TableText"/>
            </w:pPr>
            <w:r>
              <w:t>handicapped dependent</w:t>
            </w:r>
          </w:p>
        </w:tc>
      </w:tr>
      <w:tr w:rsidR="002E1B08" w14:paraId="1D5EF74B" w14:textId="77777777">
        <w:trPr>
          <w:jc w:val="center"/>
        </w:trPr>
        <w:tc>
          <w:tcPr>
            <w:tcW w:w="1170" w:type="dxa"/>
          </w:tcPr>
          <w:p w14:paraId="010DFD00" w14:textId="77777777" w:rsidR="002E1B08" w:rsidRDefault="00000000">
            <w:pPr>
              <w:pStyle w:val="TableText"/>
            </w:pPr>
            <w:r>
              <w:t>INJ</w:t>
            </w:r>
          </w:p>
        </w:tc>
        <w:tc>
          <w:tcPr>
            <w:tcW w:w="3195" w:type="dxa"/>
          </w:tcPr>
          <w:p w14:paraId="10AF9702" w14:textId="77777777" w:rsidR="002E1B08" w:rsidRDefault="00000000">
            <w:pPr>
              <w:pStyle w:val="TableText"/>
            </w:pPr>
            <w:r>
              <w:t>HL7RoleCode</w:t>
            </w:r>
          </w:p>
        </w:tc>
        <w:tc>
          <w:tcPr>
            <w:tcW w:w="3195" w:type="dxa"/>
          </w:tcPr>
          <w:p w14:paraId="3B40EF6F" w14:textId="77777777" w:rsidR="002E1B08" w:rsidRDefault="00000000">
            <w:pPr>
              <w:pStyle w:val="TableText"/>
            </w:pPr>
            <w:r>
              <w:t>urn:oid:2.16.840.1.113883.5.111</w:t>
            </w:r>
          </w:p>
        </w:tc>
        <w:tc>
          <w:tcPr>
            <w:tcW w:w="2520" w:type="dxa"/>
          </w:tcPr>
          <w:p w14:paraId="452E5425" w14:textId="77777777" w:rsidR="002E1B08" w:rsidRDefault="00000000">
            <w:pPr>
              <w:pStyle w:val="TableText"/>
            </w:pPr>
            <w:r>
              <w:t>injured plaintiff</w:t>
            </w:r>
          </w:p>
        </w:tc>
      </w:tr>
      <w:tr w:rsidR="002E1B08" w14:paraId="7B308C08" w14:textId="77777777">
        <w:trPr>
          <w:jc w:val="center"/>
        </w:trPr>
        <w:tc>
          <w:tcPr>
            <w:tcW w:w="1170" w:type="dxa"/>
          </w:tcPr>
          <w:p w14:paraId="5F41C8A4" w14:textId="77777777" w:rsidR="002E1B08" w:rsidRDefault="00000000">
            <w:pPr>
              <w:pStyle w:val="TableText"/>
            </w:pPr>
            <w:r>
              <w:t>PSTUD</w:t>
            </w:r>
          </w:p>
        </w:tc>
        <w:tc>
          <w:tcPr>
            <w:tcW w:w="3195" w:type="dxa"/>
          </w:tcPr>
          <w:p w14:paraId="79BB37F5" w14:textId="77777777" w:rsidR="002E1B08" w:rsidRDefault="00000000">
            <w:pPr>
              <w:pStyle w:val="TableText"/>
            </w:pPr>
            <w:r>
              <w:t>HL7RoleCode</w:t>
            </w:r>
          </w:p>
        </w:tc>
        <w:tc>
          <w:tcPr>
            <w:tcW w:w="3195" w:type="dxa"/>
          </w:tcPr>
          <w:p w14:paraId="1E5E9FED" w14:textId="77777777" w:rsidR="002E1B08" w:rsidRDefault="00000000">
            <w:pPr>
              <w:pStyle w:val="TableText"/>
            </w:pPr>
            <w:r>
              <w:t>urn:oid:2.16.840.1.113883.5.111</w:t>
            </w:r>
          </w:p>
        </w:tc>
        <w:tc>
          <w:tcPr>
            <w:tcW w:w="2520" w:type="dxa"/>
          </w:tcPr>
          <w:p w14:paraId="2F2A0C8F" w14:textId="77777777" w:rsidR="002E1B08" w:rsidRDefault="00000000">
            <w:pPr>
              <w:pStyle w:val="TableText"/>
            </w:pPr>
            <w:r>
              <w:t>part-time student</w:t>
            </w:r>
          </w:p>
        </w:tc>
      </w:tr>
      <w:tr w:rsidR="002E1B08" w14:paraId="1BA365E0" w14:textId="77777777">
        <w:trPr>
          <w:jc w:val="center"/>
        </w:trPr>
        <w:tc>
          <w:tcPr>
            <w:tcW w:w="1170" w:type="dxa"/>
          </w:tcPr>
          <w:p w14:paraId="1079170E" w14:textId="77777777" w:rsidR="002E1B08" w:rsidRDefault="00000000">
            <w:pPr>
              <w:pStyle w:val="TableText"/>
            </w:pPr>
            <w:r>
              <w:t>SELF</w:t>
            </w:r>
          </w:p>
        </w:tc>
        <w:tc>
          <w:tcPr>
            <w:tcW w:w="3195" w:type="dxa"/>
          </w:tcPr>
          <w:p w14:paraId="10762937" w14:textId="77777777" w:rsidR="002E1B08" w:rsidRDefault="00000000">
            <w:pPr>
              <w:pStyle w:val="TableText"/>
            </w:pPr>
            <w:r>
              <w:t>HL7RoleCode</w:t>
            </w:r>
          </w:p>
        </w:tc>
        <w:tc>
          <w:tcPr>
            <w:tcW w:w="3195" w:type="dxa"/>
          </w:tcPr>
          <w:p w14:paraId="2017CE24" w14:textId="77777777" w:rsidR="002E1B08" w:rsidRDefault="00000000">
            <w:pPr>
              <w:pStyle w:val="TableText"/>
            </w:pPr>
            <w:r>
              <w:t>urn:oid:2.16.840.1.113883.5.111</w:t>
            </w:r>
          </w:p>
        </w:tc>
        <w:tc>
          <w:tcPr>
            <w:tcW w:w="2520" w:type="dxa"/>
          </w:tcPr>
          <w:p w14:paraId="4C4C0688" w14:textId="77777777" w:rsidR="002E1B08" w:rsidRDefault="00000000">
            <w:pPr>
              <w:pStyle w:val="TableText"/>
            </w:pPr>
            <w:r>
              <w:t>self</w:t>
            </w:r>
          </w:p>
        </w:tc>
      </w:tr>
      <w:tr w:rsidR="002E1B08" w14:paraId="42C6E58A" w14:textId="77777777">
        <w:trPr>
          <w:jc w:val="center"/>
        </w:trPr>
        <w:tc>
          <w:tcPr>
            <w:tcW w:w="1170" w:type="dxa"/>
          </w:tcPr>
          <w:p w14:paraId="66880D60" w14:textId="77777777" w:rsidR="002E1B08" w:rsidRDefault="00000000">
            <w:pPr>
              <w:pStyle w:val="TableText"/>
            </w:pPr>
            <w:r>
              <w:t>SPON</w:t>
            </w:r>
          </w:p>
        </w:tc>
        <w:tc>
          <w:tcPr>
            <w:tcW w:w="3195" w:type="dxa"/>
          </w:tcPr>
          <w:p w14:paraId="0C761543" w14:textId="77777777" w:rsidR="002E1B08" w:rsidRDefault="00000000">
            <w:pPr>
              <w:pStyle w:val="TableText"/>
            </w:pPr>
            <w:r>
              <w:t>HL7RoleCode</w:t>
            </w:r>
          </w:p>
        </w:tc>
        <w:tc>
          <w:tcPr>
            <w:tcW w:w="3195" w:type="dxa"/>
          </w:tcPr>
          <w:p w14:paraId="291A68B5" w14:textId="77777777" w:rsidR="002E1B08" w:rsidRDefault="00000000">
            <w:pPr>
              <w:pStyle w:val="TableText"/>
            </w:pPr>
            <w:r>
              <w:t>urn:oid:2.16.840.1.113883.5.111</w:t>
            </w:r>
          </w:p>
        </w:tc>
        <w:tc>
          <w:tcPr>
            <w:tcW w:w="2520" w:type="dxa"/>
          </w:tcPr>
          <w:p w14:paraId="752FB886" w14:textId="77777777" w:rsidR="002E1B08" w:rsidRDefault="00000000">
            <w:pPr>
              <w:pStyle w:val="TableText"/>
            </w:pPr>
            <w:r>
              <w:t>sponsored dependent</w:t>
            </w:r>
          </w:p>
        </w:tc>
      </w:tr>
      <w:tr w:rsidR="002E1B08" w14:paraId="789274C4" w14:textId="77777777">
        <w:trPr>
          <w:jc w:val="center"/>
        </w:trPr>
        <w:tc>
          <w:tcPr>
            <w:tcW w:w="1170" w:type="dxa"/>
          </w:tcPr>
          <w:p w14:paraId="6360B885" w14:textId="77777777" w:rsidR="002E1B08" w:rsidRDefault="00000000">
            <w:pPr>
              <w:pStyle w:val="TableText"/>
            </w:pPr>
            <w:r>
              <w:t>STUD</w:t>
            </w:r>
          </w:p>
        </w:tc>
        <w:tc>
          <w:tcPr>
            <w:tcW w:w="3195" w:type="dxa"/>
          </w:tcPr>
          <w:p w14:paraId="1093BAE8" w14:textId="77777777" w:rsidR="002E1B08" w:rsidRDefault="00000000">
            <w:pPr>
              <w:pStyle w:val="TableText"/>
            </w:pPr>
            <w:r>
              <w:t>HL7RoleCode</w:t>
            </w:r>
          </w:p>
        </w:tc>
        <w:tc>
          <w:tcPr>
            <w:tcW w:w="3195" w:type="dxa"/>
          </w:tcPr>
          <w:p w14:paraId="0E762209" w14:textId="77777777" w:rsidR="002E1B08" w:rsidRDefault="00000000">
            <w:pPr>
              <w:pStyle w:val="TableText"/>
            </w:pPr>
            <w:r>
              <w:t>urn:oid:2.16.840.1.113883.5.111</w:t>
            </w:r>
          </w:p>
        </w:tc>
        <w:tc>
          <w:tcPr>
            <w:tcW w:w="2520" w:type="dxa"/>
          </w:tcPr>
          <w:p w14:paraId="65047F3F" w14:textId="77777777" w:rsidR="002E1B08" w:rsidRDefault="00000000">
            <w:pPr>
              <w:pStyle w:val="TableText"/>
            </w:pPr>
            <w:r>
              <w:t>student</w:t>
            </w:r>
          </w:p>
        </w:tc>
      </w:tr>
    </w:tbl>
    <w:p w14:paraId="25967E16" w14:textId="77777777" w:rsidR="002E1B08" w:rsidRDefault="002E1B08">
      <w:pPr>
        <w:pStyle w:val="BodyText"/>
      </w:pPr>
    </w:p>
    <w:p w14:paraId="196FE7A3" w14:textId="77777777" w:rsidR="002E1B08" w:rsidRDefault="00000000">
      <w:pPr>
        <w:pStyle w:val="Caption"/>
      </w:pPr>
      <w:bookmarkStart w:id="1108" w:name="_Toc119067422"/>
      <w:bookmarkStart w:id="1109" w:name="_Toc119074846"/>
      <w:bookmarkStart w:id="1110" w:name="_Toc120095057"/>
      <w:r>
        <w:lastRenderedPageBreak/>
        <w:t xml:space="preserve">Table </w:t>
      </w:r>
      <w:r>
        <w:fldChar w:fldCharType="begin"/>
      </w:r>
      <w:r>
        <w:instrText>SEQ Table \* ARABIC</w:instrText>
      </w:r>
      <w:r>
        <w:fldChar w:fldCharType="separate"/>
      </w:r>
      <w:r>
        <w:t>64</w:t>
      </w:r>
      <w:r>
        <w:fldChar w:fldCharType="end"/>
      </w:r>
      <w:r>
        <w:t xml:space="preserve">: </w:t>
      </w:r>
      <w:bookmarkStart w:id="1111" w:name="Payer"/>
      <w:r>
        <w:t>Payer</w:t>
      </w:r>
      <w:bookmarkEnd w:id="1108"/>
      <w:bookmarkEnd w:id="1109"/>
      <w:bookmarkEnd w:id="1110"/>
      <w:bookmarkEnd w:id="11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568A4DE0" w14:textId="77777777">
        <w:trPr>
          <w:jc w:val="center"/>
        </w:trPr>
        <w:tc>
          <w:tcPr>
            <w:tcW w:w="1440" w:type="dxa"/>
            <w:gridSpan w:val="4"/>
          </w:tcPr>
          <w:p w14:paraId="7516234A" w14:textId="77777777" w:rsidR="002E1B08" w:rsidRDefault="00000000">
            <w:pPr>
              <w:pStyle w:val="TableText"/>
            </w:pPr>
            <w:r>
              <w:t>Value Set: Payer urn:oid:2.16.840.1.114222.4.11.3591</w:t>
            </w:r>
          </w:p>
          <w:p w14:paraId="6D54CE3C" w14:textId="77777777" w:rsidR="002E1B08" w:rsidRDefault="00000000">
            <w:pPr>
              <w:pStyle w:val="TableText"/>
            </w:pPr>
            <w:r>
              <w:t>(Clinical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r>
            <w:r>
              <w:br/>
            </w:r>
            <w:r>
              <w:br/>
              <w:t>This value set was imported on 7/25/2019 with a version of 20180718.</w:t>
            </w:r>
          </w:p>
          <w:p w14:paraId="6978B37A" w14:textId="77777777" w:rsidR="002E1B08" w:rsidRDefault="00000000">
            <w:pPr>
              <w:pStyle w:val="TableText"/>
            </w:pPr>
            <w:r>
              <w:t xml:space="preserve">Value Set Source: </w:t>
            </w:r>
            <w:hyperlink r:id="rId48" w:history="1">
              <w:r>
                <w:rPr>
                  <w:rStyle w:val="HyperlinkCourierBold"/>
                </w:rPr>
                <w:t>https://vsac.nlm.nih.gov/valueset/2.16.840.1.114222.4.11.3591/expansion</w:t>
              </w:r>
            </w:hyperlink>
          </w:p>
        </w:tc>
      </w:tr>
      <w:tr w:rsidR="002E1B08" w14:paraId="68183C1E" w14:textId="77777777">
        <w:trPr>
          <w:cantSplit/>
          <w:tblHeader/>
          <w:jc w:val="center"/>
        </w:trPr>
        <w:tc>
          <w:tcPr>
            <w:tcW w:w="1560" w:type="dxa"/>
            <w:shd w:val="clear" w:color="auto" w:fill="E6E6E6"/>
          </w:tcPr>
          <w:p w14:paraId="12DA5C33" w14:textId="77777777" w:rsidR="002E1B08" w:rsidRDefault="00000000">
            <w:pPr>
              <w:pStyle w:val="TableHead"/>
            </w:pPr>
            <w:r>
              <w:t>Code</w:t>
            </w:r>
          </w:p>
        </w:tc>
        <w:tc>
          <w:tcPr>
            <w:tcW w:w="3000" w:type="dxa"/>
            <w:shd w:val="clear" w:color="auto" w:fill="E6E6E6"/>
          </w:tcPr>
          <w:p w14:paraId="5E0FD17D" w14:textId="77777777" w:rsidR="002E1B08" w:rsidRDefault="00000000">
            <w:pPr>
              <w:pStyle w:val="TableHead"/>
            </w:pPr>
            <w:r>
              <w:t>Code System</w:t>
            </w:r>
          </w:p>
        </w:tc>
        <w:tc>
          <w:tcPr>
            <w:tcW w:w="3000" w:type="dxa"/>
            <w:shd w:val="clear" w:color="auto" w:fill="E6E6E6"/>
          </w:tcPr>
          <w:p w14:paraId="1FE494C2" w14:textId="77777777" w:rsidR="002E1B08" w:rsidRDefault="00000000">
            <w:pPr>
              <w:pStyle w:val="TableHead"/>
            </w:pPr>
            <w:r>
              <w:t>Code System OID</w:t>
            </w:r>
          </w:p>
        </w:tc>
        <w:tc>
          <w:tcPr>
            <w:tcW w:w="2520" w:type="dxa"/>
            <w:shd w:val="clear" w:color="auto" w:fill="E6E6E6"/>
          </w:tcPr>
          <w:p w14:paraId="1F2BA2FB" w14:textId="77777777" w:rsidR="002E1B08" w:rsidRDefault="00000000">
            <w:pPr>
              <w:pStyle w:val="TableHead"/>
            </w:pPr>
            <w:r>
              <w:t>Print Name</w:t>
            </w:r>
          </w:p>
        </w:tc>
      </w:tr>
      <w:tr w:rsidR="002E1B08" w14:paraId="480074AA" w14:textId="77777777">
        <w:trPr>
          <w:jc w:val="center"/>
        </w:trPr>
        <w:tc>
          <w:tcPr>
            <w:tcW w:w="1170" w:type="dxa"/>
          </w:tcPr>
          <w:p w14:paraId="04C728F0" w14:textId="77777777" w:rsidR="002E1B08" w:rsidRDefault="00000000">
            <w:pPr>
              <w:pStyle w:val="TableText"/>
            </w:pPr>
            <w:r>
              <w:t>1</w:t>
            </w:r>
          </w:p>
        </w:tc>
        <w:tc>
          <w:tcPr>
            <w:tcW w:w="3195" w:type="dxa"/>
          </w:tcPr>
          <w:p w14:paraId="677A3116" w14:textId="77777777" w:rsidR="002E1B08" w:rsidRDefault="00000000">
            <w:pPr>
              <w:pStyle w:val="TableText"/>
            </w:pPr>
            <w:r>
              <w:t>Source of Payment Typology (PHDSC)</w:t>
            </w:r>
          </w:p>
        </w:tc>
        <w:tc>
          <w:tcPr>
            <w:tcW w:w="3195" w:type="dxa"/>
          </w:tcPr>
          <w:p w14:paraId="55BA1825" w14:textId="77777777" w:rsidR="002E1B08" w:rsidRDefault="00000000">
            <w:pPr>
              <w:pStyle w:val="TableText"/>
            </w:pPr>
            <w:r>
              <w:t>urn:oid:2.16.840.1.113883.3.221.5</w:t>
            </w:r>
          </w:p>
        </w:tc>
        <w:tc>
          <w:tcPr>
            <w:tcW w:w="2520" w:type="dxa"/>
          </w:tcPr>
          <w:p w14:paraId="5F3D26A5" w14:textId="77777777" w:rsidR="002E1B08" w:rsidRDefault="00000000">
            <w:pPr>
              <w:pStyle w:val="TableText"/>
            </w:pPr>
            <w:r>
              <w:t>MEDICARE</w:t>
            </w:r>
          </w:p>
        </w:tc>
      </w:tr>
      <w:tr w:rsidR="002E1B08" w14:paraId="501F3795" w14:textId="77777777">
        <w:trPr>
          <w:jc w:val="center"/>
        </w:trPr>
        <w:tc>
          <w:tcPr>
            <w:tcW w:w="1170" w:type="dxa"/>
          </w:tcPr>
          <w:p w14:paraId="548866BD" w14:textId="77777777" w:rsidR="002E1B08" w:rsidRDefault="00000000">
            <w:pPr>
              <w:pStyle w:val="TableText"/>
            </w:pPr>
            <w:r>
              <w:t>11</w:t>
            </w:r>
          </w:p>
        </w:tc>
        <w:tc>
          <w:tcPr>
            <w:tcW w:w="3195" w:type="dxa"/>
          </w:tcPr>
          <w:p w14:paraId="0FDA375B" w14:textId="77777777" w:rsidR="002E1B08" w:rsidRDefault="00000000">
            <w:pPr>
              <w:pStyle w:val="TableText"/>
            </w:pPr>
            <w:r>
              <w:t>Source of Payment Typology (PHDSC)</w:t>
            </w:r>
          </w:p>
        </w:tc>
        <w:tc>
          <w:tcPr>
            <w:tcW w:w="3195" w:type="dxa"/>
          </w:tcPr>
          <w:p w14:paraId="418A579B" w14:textId="77777777" w:rsidR="002E1B08" w:rsidRDefault="00000000">
            <w:pPr>
              <w:pStyle w:val="TableText"/>
            </w:pPr>
            <w:r>
              <w:t>urn:oid:2.16.840.1.113883.3.221.5</w:t>
            </w:r>
          </w:p>
        </w:tc>
        <w:tc>
          <w:tcPr>
            <w:tcW w:w="2520" w:type="dxa"/>
          </w:tcPr>
          <w:p w14:paraId="734F9BF7" w14:textId="77777777" w:rsidR="002E1B08" w:rsidRDefault="00000000">
            <w:pPr>
              <w:pStyle w:val="TableText"/>
            </w:pPr>
            <w:r>
              <w:t>Medicare (Managed Care)</w:t>
            </w:r>
          </w:p>
        </w:tc>
      </w:tr>
      <w:tr w:rsidR="002E1B08" w14:paraId="6C298A27" w14:textId="77777777">
        <w:trPr>
          <w:jc w:val="center"/>
        </w:trPr>
        <w:tc>
          <w:tcPr>
            <w:tcW w:w="1170" w:type="dxa"/>
          </w:tcPr>
          <w:p w14:paraId="58A43BD9" w14:textId="77777777" w:rsidR="002E1B08" w:rsidRDefault="00000000">
            <w:pPr>
              <w:pStyle w:val="TableText"/>
            </w:pPr>
            <w:r>
              <w:t>111</w:t>
            </w:r>
          </w:p>
        </w:tc>
        <w:tc>
          <w:tcPr>
            <w:tcW w:w="3195" w:type="dxa"/>
          </w:tcPr>
          <w:p w14:paraId="2F98E32D" w14:textId="77777777" w:rsidR="002E1B08" w:rsidRDefault="00000000">
            <w:pPr>
              <w:pStyle w:val="TableText"/>
            </w:pPr>
            <w:r>
              <w:t>Source of Payment Typology (PHDSC)</w:t>
            </w:r>
          </w:p>
        </w:tc>
        <w:tc>
          <w:tcPr>
            <w:tcW w:w="3195" w:type="dxa"/>
          </w:tcPr>
          <w:p w14:paraId="17500C0B" w14:textId="77777777" w:rsidR="002E1B08" w:rsidRDefault="00000000">
            <w:pPr>
              <w:pStyle w:val="TableText"/>
            </w:pPr>
            <w:r>
              <w:t>urn:oid:2.16.840.1.113883.3.221.5</w:t>
            </w:r>
          </w:p>
        </w:tc>
        <w:tc>
          <w:tcPr>
            <w:tcW w:w="2520" w:type="dxa"/>
          </w:tcPr>
          <w:p w14:paraId="74EABB8A" w14:textId="77777777" w:rsidR="002E1B08" w:rsidRDefault="00000000">
            <w:pPr>
              <w:pStyle w:val="TableText"/>
            </w:pPr>
            <w:r>
              <w:t>Medicare HMO</w:t>
            </w:r>
          </w:p>
        </w:tc>
      </w:tr>
      <w:tr w:rsidR="002E1B08" w14:paraId="798C0524" w14:textId="77777777">
        <w:trPr>
          <w:jc w:val="center"/>
        </w:trPr>
        <w:tc>
          <w:tcPr>
            <w:tcW w:w="1170" w:type="dxa"/>
          </w:tcPr>
          <w:p w14:paraId="10A5DF19" w14:textId="77777777" w:rsidR="002E1B08" w:rsidRDefault="00000000">
            <w:pPr>
              <w:pStyle w:val="TableText"/>
            </w:pPr>
            <w:r>
              <w:t>112</w:t>
            </w:r>
          </w:p>
        </w:tc>
        <w:tc>
          <w:tcPr>
            <w:tcW w:w="3195" w:type="dxa"/>
          </w:tcPr>
          <w:p w14:paraId="466C8F55" w14:textId="77777777" w:rsidR="002E1B08" w:rsidRDefault="00000000">
            <w:pPr>
              <w:pStyle w:val="TableText"/>
            </w:pPr>
            <w:r>
              <w:t>Source of Payment Typology (PHDSC)</w:t>
            </w:r>
          </w:p>
        </w:tc>
        <w:tc>
          <w:tcPr>
            <w:tcW w:w="3195" w:type="dxa"/>
          </w:tcPr>
          <w:p w14:paraId="4DC39422" w14:textId="77777777" w:rsidR="002E1B08" w:rsidRDefault="00000000">
            <w:pPr>
              <w:pStyle w:val="TableText"/>
            </w:pPr>
            <w:r>
              <w:t>urn:oid:2.16.840.1.113883.3.221.5</w:t>
            </w:r>
          </w:p>
        </w:tc>
        <w:tc>
          <w:tcPr>
            <w:tcW w:w="2520" w:type="dxa"/>
          </w:tcPr>
          <w:p w14:paraId="6316B78A" w14:textId="77777777" w:rsidR="002E1B08" w:rsidRDefault="00000000">
            <w:pPr>
              <w:pStyle w:val="TableText"/>
            </w:pPr>
            <w:r>
              <w:t>Medicare PPO</w:t>
            </w:r>
          </w:p>
        </w:tc>
      </w:tr>
      <w:tr w:rsidR="002E1B08" w14:paraId="2B497604" w14:textId="77777777">
        <w:trPr>
          <w:jc w:val="center"/>
        </w:trPr>
        <w:tc>
          <w:tcPr>
            <w:tcW w:w="1170" w:type="dxa"/>
          </w:tcPr>
          <w:p w14:paraId="0BAE3862" w14:textId="77777777" w:rsidR="002E1B08" w:rsidRDefault="00000000">
            <w:pPr>
              <w:pStyle w:val="TableText"/>
            </w:pPr>
            <w:r>
              <w:t>113</w:t>
            </w:r>
          </w:p>
        </w:tc>
        <w:tc>
          <w:tcPr>
            <w:tcW w:w="3195" w:type="dxa"/>
          </w:tcPr>
          <w:p w14:paraId="35B5B648" w14:textId="77777777" w:rsidR="002E1B08" w:rsidRDefault="00000000">
            <w:pPr>
              <w:pStyle w:val="TableText"/>
            </w:pPr>
            <w:r>
              <w:t>Source of Payment Typology (PHDSC)</w:t>
            </w:r>
          </w:p>
        </w:tc>
        <w:tc>
          <w:tcPr>
            <w:tcW w:w="3195" w:type="dxa"/>
          </w:tcPr>
          <w:p w14:paraId="171EC838" w14:textId="77777777" w:rsidR="002E1B08" w:rsidRDefault="00000000">
            <w:pPr>
              <w:pStyle w:val="TableText"/>
            </w:pPr>
            <w:r>
              <w:t>urn:oid:2.16.840.1.113883.3.221.5</w:t>
            </w:r>
          </w:p>
        </w:tc>
        <w:tc>
          <w:tcPr>
            <w:tcW w:w="2520" w:type="dxa"/>
          </w:tcPr>
          <w:p w14:paraId="12F3BA94" w14:textId="77777777" w:rsidR="002E1B08" w:rsidRDefault="00000000">
            <w:pPr>
              <w:pStyle w:val="TableText"/>
            </w:pPr>
            <w:r>
              <w:t>Medicare POS</w:t>
            </w:r>
          </w:p>
        </w:tc>
      </w:tr>
      <w:tr w:rsidR="002E1B08" w14:paraId="69E8D8F0" w14:textId="77777777">
        <w:trPr>
          <w:jc w:val="center"/>
        </w:trPr>
        <w:tc>
          <w:tcPr>
            <w:tcW w:w="1170" w:type="dxa"/>
          </w:tcPr>
          <w:p w14:paraId="3C413E69" w14:textId="77777777" w:rsidR="002E1B08" w:rsidRDefault="00000000">
            <w:pPr>
              <w:pStyle w:val="TableText"/>
            </w:pPr>
            <w:r>
              <w:t>119</w:t>
            </w:r>
          </w:p>
        </w:tc>
        <w:tc>
          <w:tcPr>
            <w:tcW w:w="3195" w:type="dxa"/>
          </w:tcPr>
          <w:p w14:paraId="2E041C82" w14:textId="77777777" w:rsidR="002E1B08" w:rsidRDefault="00000000">
            <w:pPr>
              <w:pStyle w:val="TableText"/>
            </w:pPr>
            <w:r>
              <w:t>Source of Payment Typology (PHDSC)</w:t>
            </w:r>
          </w:p>
        </w:tc>
        <w:tc>
          <w:tcPr>
            <w:tcW w:w="3195" w:type="dxa"/>
          </w:tcPr>
          <w:p w14:paraId="6EC68350" w14:textId="77777777" w:rsidR="002E1B08" w:rsidRDefault="00000000">
            <w:pPr>
              <w:pStyle w:val="TableText"/>
            </w:pPr>
            <w:r>
              <w:t>urn:oid:2.16.840.1.113883.3.221.5</w:t>
            </w:r>
          </w:p>
        </w:tc>
        <w:tc>
          <w:tcPr>
            <w:tcW w:w="2520" w:type="dxa"/>
          </w:tcPr>
          <w:p w14:paraId="50A876F8" w14:textId="77777777" w:rsidR="002E1B08" w:rsidRDefault="00000000">
            <w:pPr>
              <w:pStyle w:val="TableText"/>
            </w:pPr>
            <w:r>
              <w:t>Medicare Managed Care Other</w:t>
            </w:r>
          </w:p>
        </w:tc>
      </w:tr>
      <w:tr w:rsidR="002E1B08" w14:paraId="3F63467E" w14:textId="77777777">
        <w:trPr>
          <w:jc w:val="center"/>
        </w:trPr>
        <w:tc>
          <w:tcPr>
            <w:tcW w:w="1170" w:type="dxa"/>
          </w:tcPr>
          <w:p w14:paraId="24D76F04" w14:textId="77777777" w:rsidR="002E1B08" w:rsidRDefault="00000000">
            <w:pPr>
              <w:pStyle w:val="TableText"/>
            </w:pPr>
            <w:r>
              <w:t>12</w:t>
            </w:r>
          </w:p>
        </w:tc>
        <w:tc>
          <w:tcPr>
            <w:tcW w:w="3195" w:type="dxa"/>
          </w:tcPr>
          <w:p w14:paraId="77CAC1A5" w14:textId="77777777" w:rsidR="002E1B08" w:rsidRDefault="00000000">
            <w:pPr>
              <w:pStyle w:val="TableText"/>
            </w:pPr>
            <w:r>
              <w:t>Source of Payment Typology (PHDSC)</w:t>
            </w:r>
          </w:p>
        </w:tc>
        <w:tc>
          <w:tcPr>
            <w:tcW w:w="3195" w:type="dxa"/>
          </w:tcPr>
          <w:p w14:paraId="3873C4F0" w14:textId="77777777" w:rsidR="002E1B08" w:rsidRDefault="00000000">
            <w:pPr>
              <w:pStyle w:val="TableText"/>
            </w:pPr>
            <w:r>
              <w:t>urn:oid:2.16.840.1.113883.3.221.5</w:t>
            </w:r>
          </w:p>
        </w:tc>
        <w:tc>
          <w:tcPr>
            <w:tcW w:w="2520" w:type="dxa"/>
          </w:tcPr>
          <w:p w14:paraId="4C56F78A" w14:textId="77777777" w:rsidR="002E1B08" w:rsidRDefault="00000000">
            <w:pPr>
              <w:pStyle w:val="TableText"/>
            </w:pPr>
            <w:r>
              <w:t>Medicare (Non-managed Care)</w:t>
            </w:r>
          </w:p>
        </w:tc>
      </w:tr>
      <w:tr w:rsidR="002E1B08" w14:paraId="7A76F9FF" w14:textId="77777777">
        <w:trPr>
          <w:jc w:val="center"/>
        </w:trPr>
        <w:tc>
          <w:tcPr>
            <w:tcW w:w="1170" w:type="dxa"/>
          </w:tcPr>
          <w:p w14:paraId="5E94360D" w14:textId="77777777" w:rsidR="002E1B08" w:rsidRDefault="00000000">
            <w:pPr>
              <w:pStyle w:val="TableText"/>
            </w:pPr>
            <w:r>
              <w:t>121</w:t>
            </w:r>
          </w:p>
        </w:tc>
        <w:tc>
          <w:tcPr>
            <w:tcW w:w="3195" w:type="dxa"/>
          </w:tcPr>
          <w:p w14:paraId="76EA683C" w14:textId="77777777" w:rsidR="002E1B08" w:rsidRDefault="00000000">
            <w:pPr>
              <w:pStyle w:val="TableText"/>
            </w:pPr>
            <w:r>
              <w:t>Source of Payment Typology (PHDSC)</w:t>
            </w:r>
          </w:p>
        </w:tc>
        <w:tc>
          <w:tcPr>
            <w:tcW w:w="3195" w:type="dxa"/>
          </w:tcPr>
          <w:p w14:paraId="19ADCBFF" w14:textId="77777777" w:rsidR="002E1B08" w:rsidRDefault="00000000">
            <w:pPr>
              <w:pStyle w:val="TableText"/>
            </w:pPr>
            <w:r>
              <w:t>urn:oid:2.16.840.1.113883.3.221.5</w:t>
            </w:r>
          </w:p>
        </w:tc>
        <w:tc>
          <w:tcPr>
            <w:tcW w:w="2520" w:type="dxa"/>
          </w:tcPr>
          <w:p w14:paraId="3B77B567" w14:textId="77777777" w:rsidR="002E1B08" w:rsidRDefault="00000000">
            <w:pPr>
              <w:pStyle w:val="TableText"/>
            </w:pPr>
            <w:r>
              <w:t>Medicare FFS</w:t>
            </w:r>
          </w:p>
        </w:tc>
      </w:tr>
      <w:tr w:rsidR="002E1B08" w14:paraId="089285B1" w14:textId="77777777">
        <w:trPr>
          <w:jc w:val="center"/>
        </w:trPr>
        <w:tc>
          <w:tcPr>
            <w:tcW w:w="1170" w:type="dxa"/>
          </w:tcPr>
          <w:p w14:paraId="416193B6" w14:textId="77777777" w:rsidR="002E1B08" w:rsidRDefault="00000000">
            <w:pPr>
              <w:pStyle w:val="TableText"/>
            </w:pPr>
            <w:r>
              <w:t>122</w:t>
            </w:r>
          </w:p>
        </w:tc>
        <w:tc>
          <w:tcPr>
            <w:tcW w:w="3195" w:type="dxa"/>
          </w:tcPr>
          <w:p w14:paraId="576C927E" w14:textId="77777777" w:rsidR="002E1B08" w:rsidRDefault="00000000">
            <w:pPr>
              <w:pStyle w:val="TableText"/>
            </w:pPr>
            <w:r>
              <w:t>Source of Payment Typology (PHDSC)</w:t>
            </w:r>
          </w:p>
        </w:tc>
        <w:tc>
          <w:tcPr>
            <w:tcW w:w="3195" w:type="dxa"/>
          </w:tcPr>
          <w:p w14:paraId="7B3CE2C2" w14:textId="77777777" w:rsidR="002E1B08" w:rsidRDefault="00000000">
            <w:pPr>
              <w:pStyle w:val="TableText"/>
            </w:pPr>
            <w:r>
              <w:t>urn:oid:2.16.840.1.113883.3.221.5</w:t>
            </w:r>
          </w:p>
        </w:tc>
        <w:tc>
          <w:tcPr>
            <w:tcW w:w="2520" w:type="dxa"/>
          </w:tcPr>
          <w:p w14:paraId="69D41766" w14:textId="77777777" w:rsidR="002E1B08" w:rsidRDefault="00000000">
            <w:pPr>
              <w:pStyle w:val="TableText"/>
            </w:pPr>
            <w:r>
              <w:t>Medicare Drug Benefit</w:t>
            </w:r>
          </w:p>
        </w:tc>
      </w:tr>
      <w:tr w:rsidR="002E1B08" w14:paraId="6FE9260A" w14:textId="77777777">
        <w:trPr>
          <w:jc w:val="center"/>
        </w:trPr>
        <w:tc>
          <w:tcPr>
            <w:tcW w:w="1170" w:type="dxa"/>
          </w:tcPr>
          <w:p w14:paraId="781F7E69" w14:textId="77777777" w:rsidR="002E1B08" w:rsidRDefault="00000000">
            <w:pPr>
              <w:pStyle w:val="TableText"/>
            </w:pPr>
            <w:r>
              <w:t>123</w:t>
            </w:r>
          </w:p>
        </w:tc>
        <w:tc>
          <w:tcPr>
            <w:tcW w:w="3195" w:type="dxa"/>
          </w:tcPr>
          <w:p w14:paraId="6B417B4D" w14:textId="77777777" w:rsidR="002E1B08" w:rsidRDefault="00000000">
            <w:pPr>
              <w:pStyle w:val="TableText"/>
            </w:pPr>
            <w:r>
              <w:t>Source of Payment Typology (PHDSC)</w:t>
            </w:r>
          </w:p>
        </w:tc>
        <w:tc>
          <w:tcPr>
            <w:tcW w:w="3195" w:type="dxa"/>
          </w:tcPr>
          <w:p w14:paraId="4A242E3C" w14:textId="77777777" w:rsidR="002E1B08" w:rsidRDefault="00000000">
            <w:pPr>
              <w:pStyle w:val="TableText"/>
            </w:pPr>
            <w:r>
              <w:t>urn:oid:2.16.840.1.113883.3.221.5</w:t>
            </w:r>
          </w:p>
        </w:tc>
        <w:tc>
          <w:tcPr>
            <w:tcW w:w="2520" w:type="dxa"/>
          </w:tcPr>
          <w:p w14:paraId="690E97F9" w14:textId="77777777" w:rsidR="002E1B08" w:rsidRDefault="00000000">
            <w:pPr>
              <w:pStyle w:val="TableText"/>
            </w:pPr>
            <w:r>
              <w:t>Medicare Medical Savings Account (MSA)</w:t>
            </w:r>
          </w:p>
        </w:tc>
      </w:tr>
      <w:tr w:rsidR="002E1B08" w14:paraId="6A9993D7" w14:textId="77777777">
        <w:trPr>
          <w:jc w:val="center"/>
        </w:trPr>
        <w:tc>
          <w:tcPr>
            <w:tcW w:w="1440" w:type="dxa"/>
            <w:gridSpan w:val="4"/>
          </w:tcPr>
          <w:p w14:paraId="5E652DC4" w14:textId="77777777" w:rsidR="002E1B08" w:rsidRDefault="00000000">
            <w:pPr>
              <w:pStyle w:val="TableText"/>
            </w:pPr>
            <w:r>
              <w:t>...</w:t>
            </w:r>
          </w:p>
        </w:tc>
      </w:tr>
    </w:tbl>
    <w:p w14:paraId="6D0943E2" w14:textId="03FEBDCC" w:rsidR="002E1B08" w:rsidRDefault="00000000">
      <w:pPr>
        <w:pStyle w:val="Caption"/>
        <w:ind w:left="130" w:right="115"/>
      </w:pPr>
      <w:bookmarkStart w:id="1112" w:name="_Toc119067339"/>
      <w:bookmarkStart w:id="1113" w:name="_Toc119072253"/>
      <w:bookmarkStart w:id="1114" w:name="_Toc120095175"/>
      <w:r w:rsidRPr="00D36649">
        <w:t xml:space="preserve">Figure </w:t>
      </w:r>
      <w:r w:rsidRPr="00D36649">
        <w:fldChar w:fldCharType="begin"/>
      </w:r>
      <w:r w:rsidRPr="00D36649">
        <w:instrText>SEQ Figure \* ARABIC</w:instrText>
      </w:r>
      <w:r w:rsidRPr="00D36649">
        <w:fldChar w:fldCharType="separate"/>
      </w:r>
      <w:r w:rsidRPr="00D36649">
        <w:t>42</w:t>
      </w:r>
      <w:r w:rsidRPr="00D36649">
        <w:fldChar w:fldCharType="end"/>
      </w:r>
      <w:r w:rsidRPr="00D36649">
        <w:t>: Policy Activity (</w:t>
      </w:r>
      <w:r w:rsidRPr="00D36649">
        <w:t>V4</w:t>
      </w:r>
      <w:r w:rsidRPr="00D36649">
        <w:t>) Example</w:t>
      </w:r>
      <w:bookmarkEnd w:id="1112"/>
      <w:bookmarkEnd w:id="1113"/>
      <w:bookmarkEnd w:id="1114"/>
    </w:p>
    <w:p w14:paraId="177E32AF" w14:textId="77777777" w:rsidR="002E1B08" w:rsidRDefault="00000000">
      <w:pPr>
        <w:pStyle w:val="Example"/>
        <w:ind w:left="130" w:right="115"/>
      </w:pPr>
      <w:r>
        <w:t>&lt;act classCode="ACT" moodCode="EVN"&gt;</w:t>
      </w:r>
    </w:p>
    <w:p w14:paraId="5F6B2788" w14:textId="520286D6" w:rsidR="002E1B08" w:rsidRDefault="00000000">
      <w:pPr>
        <w:pStyle w:val="Example"/>
        <w:ind w:left="130" w:right="115"/>
      </w:pPr>
      <w:r>
        <w:t xml:space="preserve">    &lt;templateId root="2.16.840.1.113883.10.20.22.4.61" extension="</w:t>
      </w:r>
      <w:r>
        <w:t>2023-05</w:t>
      </w:r>
      <w:r>
        <w:t>-01" /&gt;</w:t>
      </w:r>
    </w:p>
    <w:p w14:paraId="2CD882F2" w14:textId="77777777" w:rsidR="002E1B08" w:rsidRDefault="00000000">
      <w:pPr>
        <w:pStyle w:val="Example"/>
        <w:ind w:left="130" w:right="115"/>
      </w:pPr>
      <w:r>
        <w:t xml:space="preserve">    &lt;id root="3e676a50-7aac-11db-9fe1-0800200c9a66" /&gt;</w:t>
      </w:r>
    </w:p>
    <w:p w14:paraId="09243F08" w14:textId="2B1FF61F" w:rsidR="002E1B08" w:rsidRDefault="00000000">
      <w:pPr>
        <w:pStyle w:val="Example"/>
        <w:ind w:left="130" w:right="115"/>
      </w:pPr>
      <w:r>
        <w:t xml:space="preserve">    &lt;code code="12" displayName="Medicare Secondary Working Aged Beneficiary or Spouse with Employer Group Health Plan" </w:t>
      </w:r>
      <w:r>
        <w:t>codeSystemName="Insurance Type Code (x12N-1336)"</w:t>
      </w:r>
      <w:r w:rsidR="00122D3D">
        <w:t xml:space="preserve"> </w:t>
      </w:r>
      <w:r w:rsidR="001D5701">
        <w:t xml:space="preserve"> </w:t>
      </w:r>
      <w:r>
        <w:t>codeSystem="2.16.840.1.113883.6.255.1336"&gt;</w:t>
      </w:r>
    </w:p>
    <w:p w14:paraId="1B98FAA6" w14:textId="7C3799ED" w:rsidR="002E1B08" w:rsidRDefault="00000000">
      <w:pPr>
        <w:pStyle w:val="Example"/>
        <w:ind w:left="130" w:right="115"/>
      </w:pPr>
      <w:r>
        <w:t xml:space="preserve">        &lt;translation code="2" displayName="Medicare" codeSystem="2.16.840.1.113883.3.221.5" codeSystemName="Source of Payment Typology (PHDSC)"&gt;&lt;/translation&gt;</w:t>
      </w:r>
    </w:p>
    <w:p w14:paraId="56D46F4C" w14:textId="0431CC19" w:rsidR="002E1B08" w:rsidRDefault="00F35325" w:rsidP="00D36649">
      <w:pPr>
        <w:pStyle w:val="Example"/>
        <w:ind w:left="130" w:right="115" w:firstLine="14"/>
      </w:pPr>
      <w:r>
        <w:t xml:space="preserve">    </w:t>
      </w:r>
      <w:r w:rsidR="00000000">
        <w:t>&lt;/code&gt;</w:t>
      </w:r>
    </w:p>
    <w:p w14:paraId="2EBE8AE8" w14:textId="77777777" w:rsidR="002E1B08" w:rsidRDefault="00000000">
      <w:pPr>
        <w:pStyle w:val="Example"/>
        <w:ind w:left="130" w:right="115"/>
      </w:pPr>
      <w:r>
        <w:t xml:space="preserve">    &lt;statusCode code="completed" /&gt;</w:t>
      </w:r>
    </w:p>
    <w:p w14:paraId="5EE3A705" w14:textId="77777777" w:rsidR="002E1B08" w:rsidRDefault="00000000">
      <w:pPr>
        <w:pStyle w:val="Example"/>
        <w:ind w:left="130" w:right="115"/>
      </w:pPr>
      <w:r>
        <w:t xml:space="preserve">    &lt;!-- Insurance company information --&gt;</w:t>
      </w:r>
    </w:p>
    <w:p w14:paraId="5E8B4242" w14:textId="77777777" w:rsidR="002E1B08" w:rsidRDefault="00000000">
      <w:pPr>
        <w:pStyle w:val="Example"/>
        <w:ind w:left="130" w:right="115"/>
      </w:pPr>
      <w:r>
        <w:t xml:space="preserve">    &lt;performer typeCode="PRF"&gt;</w:t>
      </w:r>
    </w:p>
    <w:p w14:paraId="1F79B6D8" w14:textId="77777777" w:rsidR="002E1B08" w:rsidRDefault="00000000">
      <w:pPr>
        <w:pStyle w:val="Example"/>
        <w:ind w:left="130" w:right="115"/>
      </w:pPr>
      <w:r>
        <w:t xml:space="preserve">        &lt;templateId root="2.16.840.1.113883.10.20.22.4.87" /&gt;</w:t>
      </w:r>
    </w:p>
    <w:p w14:paraId="1B684048" w14:textId="77777777" w:rsidR="002E1B08" w:rsidRDefault="00000000">
      <w:pPr>
        <w:pStyle w:val="Example"/>
        <w:ind w:left="130" w:right="115"/>
      </w:pPr>
      <w:r>
        <w:t xml:space="preserve">        &lt;time&gt;</w:t>
      </w:r>
    </w:p>
    <w:p w14:paraId="0976CC66" w14:textId="77777777" w:rsidR="002E1B08" w:rsidRDefault="00000000">
      <w:pPr>
        <w:pStyle w:val="Example"/>
        <w:ind w:left="130" w:right="115"/>
      </w:pPr>
      <w:r>
        <w:t xml:space="preserve">            &lt;low nullFlavor="UNK" /&gt;</w:t>
      </w:r>
    </w:p>
    <w:p w14:paraId="2D8C080C" w14:textId="77777777" w:rsidR="002E1B08" w:rsidRDefault="00000000">
      <w:pPr>
        <w:pStyle w:val="Example"/>
        <w:ind w:left="130" w:right="115"/>
      </w:pPr>
      <w:r>
        <w:t xml:space="preserve">            &lt;high nullFlavor="UNK" /&gt;</w:t>
      </w:r>
    </w:p>
    <w:p w14:paraId="701D8787" w14:textId="77777777" w:rsidR="002E1B08" w:rsidRDefault="00000000">
      <w:pPr>
        <w:pStyle w:val="Example"/>
        <w:ind w:left="130" w:right="115"/>
      </w:pPr>
      <w:r>
        <w:lastRenderedPageBreak/>
        <w:t xml:space="preserve">        &lt;/time&gt;</w:t>
      </w:r>
    </w:p>
    <w:p w14:paraId="37E537B6" w14:textId="77777777" w:rsidR="002E1B08" w:rsidRDefault="00000000">
      <w:pPr>
        <w:pStyle w:val="Example"/>
        <w:ind w:left="130" w:right="115"/>
      </w:pPr>
      <w:r>
        <w:t xml:space="preserve">        &lt;assignedEntity&gt;</w:t>
      </w:r>
    </w:p>
    <w:p w14:paraId="6F9709B8" w14:textId="77777777" w:rsidR="002E1B08" w:rsidRDefault="00000000">
      <w:pPr>
        <w:pStyle w:val="Example"/>
        <w:ind w:left="130" w:right="115"/>
      </w:pPr>
      <w:r>
        <w:t xml:space="preserve">            &lt;id root="2.16.840.1.113883.19" /&gt;</w:t>
      </w:r>
    </w:p>
    <w:p w14:paraId="105CD86D" w14:textId="77777777" w:rsidR="002E1B08" w:rsidRDefault="00000000">
      <w:pPr>
        <w:pStyle w:val="Example"/>
        <w:ind w:left="130" w:right="115"/>
      </w:pPr>
      <w:r>
        <w:t xml:space="preserve">            &lt;code code="PAYOR" codeSystem="2.16.840.1.113883.5.110" codeSystemName="HL7 RoleCode" /&gt;</w:t>
      </w:r>
    </w:p>
    <w:p w14:paraId="54E77562" w14:textId="77777777" w:rsidR="002E1B08" w:rsidRDefault="00000000">
      <w:pPr>
        <w:pStyle w:val="Example"/>
        <w:ind w:left="130" w:right="115"/>
      </w:pPr>
      <w:r>
        <w:t xml:space="preserve">            &lt;addr use="WP"&gt;</w:t>
      </w:r>
    </w:p>
    <w:p w14:paraId="4E8F1BC0" w14:textId="77777777" w:rsidR="002E1B08" w:rsidRDefault="00000000">
      <w:pPr>
        <w:pStyle w:val="Example"/>
        <w:ind w:left="130" w:right="115"/>
      </w:pPr>
      <w:r>
        <w:t xml:space="preserve">                &lt;streetAddressLine&gt;123 Insurance Road&lt;/streetAddressLine&gt;</w:t>
      </w:r>
    </w:p>
    <w:p w14:paraId="632864D9" w14:textId="77777777" w:rsidR="002E1B08" w:rsidRDefault="00000000">
      <w:pPr>
        <w:pStyle w:val="Example"/>
        <w:ind w:left="130" w:right="115"/>
      </w:pPr>
      <w:r>
        <w:t xml:space="preserve">                &lt;city&gt;Blue Bell&lt;/city&gt;</w:t>
      </w:r>
    </w:p>
    <w:p w14:paraId="1FB1B958" w14:textId="77777777" w:rsidR="002E1B08" w:rsidRDefault="00000000">
      <w:pPr>
        <w:pStyle w:val="Example"/>
        <w:ind w:left="130" w:right="115"/>
      </w:pPr>
      <w:r>
        <w:t xml:space="preserve">                &lt;state&gt;MA&lt;/state&gt;</w:t>
      </w:r>
    </w:p>
    <w:p w14:paraId="002016A7" w14:textId="77777777" w:rsidR="002E1B08" w:rsidRDefault="00000000">
      <w:pPr>
        <w:pStyle w:val="Example"/>
        <w:ind w:left="130" w:right="115"/>
      </w:pPr>
      <w:r>
        <w:t xml:space="preserve">                &lt;postalCode&gt;02368&lt;/postalCode&gt;</w:t>
      </w:r>
    </w:p>
    <w:p w14:paraId="6A11A230" w14:textId="77777777" w:rsidR="002E1B08" w:rsidRDefault="00000000">
      <w:pPr>
        <w:pStyle w:val="Example"/>
        <w:ind w:left="130" w:right="115"/>
      </w:pPr>
      <w:r>
        <w:t xml:space="preserve">                &lt;country&gt;US&lt;/country&gt;</w:t>
      </w:r>
    </w:p>
    <w:p w14:paraId="4187FB02" w14:textId="77777777" w:rsidR="002E1B08" w:rsidRDefault="00000000">
      <w:pPr>
        <w:pStyle w:val="Example"/>
        <w:ind w:left="130" w:right="115"/>
      </w:pPr>
      <w:r>
        <w:t xml:space="preserve">                &lt;!-- US is "United States" from ISO 3166-1 Country Codes: 1.0.3166.1 --&gt;</w:t>
      </w:r>
    </w:p>
    <w:p w14:paraId="18B54F59" w14:textId="77777777" w:rsidR="002E1B08" w:rsidRDefault="00000000">
      <w:pPr>
        <w:pStyle w:val="Example"/>
        <w:ind w:left="130" w:right="115"/>
      </w:pPr>
      <w:r>
        <w:t xml:space="preserve">            &lt;/addr&gt;</w:t>
      </w:r>
    </w:p>
    <w:p w14:paraId="7EB1D814" w14:textId="77777777" w:rsidR="002E1B08" w:rsidRDefault="00000000">
      <w:pPr>
        <w:pStyle w:val="Example"/>
        <w:ind w:left="130" w:right="115"/>
      </w:pPr>
      <w:r>
        <w:t xml:space="preserve">            &lt;telecom value="tel:+(555)555-1515" use="WP" /&gt;</w:t>
      </w:r>
    </w:p>
    <w:p w14:paraId="07BB73CD" w14:textId="77777777" w:rsidR="002E1B08" w:rsidRDefault="00000000">
      <w:pPr>
        <w:pStyle w:val="Example"/>
        <w:ind w:left="130" w:right="115"/>
      </w:pPr>
      <w:r>
        <w:t xml:space="preserve">            &lt;representedOrganization&gt;</w:t>
      </w:r>
    </w:p>
    <w:p w14:paraId="3D562EC1" w14:textId="77777777" w:rsidR="002E1B08" w:rsidRDefault="00000000">
      <w:pPr>
        <w:pStyle w:val="Example"/>
        <w:ind w:left="130" w:right="115"/>
      </w:pPr>
      <w:r>
        <w:t xml:space="preserve">                &lt;name&gt;Good Health Insurance&lt;/name&gt;</w:t>
      </w:r>
    </w:p>
    <w:p w14:paraId="2E4C6D31" w14:textId="77777777" w:rsidR="002E1B08" w:rsidRDefault="00000000">
      <w:pPr>
        <w:pStyle w:val="Example"/>
        <w:ind w:left="130" w:right="115"/>
      </w:pPr>
      <w:r>
        <w:t xml:space="preserve">                &lt;telecom value="tel:+(555)555-1515" use="WP" /&gt;</w:t>
      </w:r>
    </w:p>
    <w:p w14:paraId="4505CACA" w14:textId="77777777" w:rsidR="002E1B08" w:rsidRDefault="00000000">
      <w:pPr>
        <w:pStyle w:val="Example"/>
        <w:ind w:left="130" w:right="115"/>
      </w:pPr>
      <w:r>
        <w:t xml:space="preserve">                &lt;addr use="WP"&gt;</w:t>
      </w:r>
    </w:p>
    <w:p w14:paraId="0A4186FF" w14:textId="77777777" w:rsidR="002E1B08" w:rsidRDefault="00000000">
      <w:pPr>
        <w:pStyle w:val="Example"/>
        <w:ind w:left="130" w:right="115"/>
      </w:pPr>
      <w:r>
        <w:t xml:space="preserve">                    &lt;streetAddressLine&gt;123 Insurance Road&lt;/streetAddressLine&gt;</w:t>
      </w:r>
    </w:p>
    <w:p w14:paraId="0EE48F6D" w14:textId="77777777" w:rsidR="002E1B08" w:rsidRDefault="00000000">
      <w:pPr>
        <w:pStyle w:val="Example"/>
        <w:ind w:left="130" w:right="115"/>
      </w:pPr>
      <w:r>
        <w:t xml:space="preserve">                    &lt;city&gt;Blue Bell&lt;/city&gt;</w:t>
      </w:r>
    </w:p>
    <w:p w14:paraId="715EF135" w14:textId="77777777" w:rsidR="002E1B08" w:rsidRDefault="00000000">
      <w:pPr>
        <w:pStyle w:val="Example"/>
        <w:ind w:left="130" w:right="115"/>
      </w:pPr>
      <w:r>
        <w:t xml:space="preserve">                    &lt;state&gt;MA&lt;/state&gt;</w:t>
      </w:r>
    </w:p>
    <w:p w14:paraId="62586953" w14:textId="77777777" w:rsidR="002E1B08" w:rsidRDefault="00000000">
      <w:pPr>
        <w:pStyle w:val="Example"/>
        <w:ind w:left="130" w:right="115"/>
      </w:pPr>
      <w:r>
        <w:t xml:space="preserve">                    &lt;postalCode&gt;02368&lt;/postalCode&gt;</w:t>
      </w:r>
    </w:p>
    <w:p w14:paraId="74CD84B8" w14:textId="77777777" w:rsidR="002E1B08" w:rsidRDefault="00000000">
      <w:pPr>
        <w:pStyle w:val="Example"/>
        <w:ind w:left="130" w:right="115"/>
      </w:pPr>
      <w:r>
        <w:t xml:space="preserve">                    &lt;country&gt;US&lt;/country&gt;</w:t>
      </w:r>
    </w:p>
    <w:p w14:paraId="0B697272" w14:textId="77777777" w:rsidR="002E1B08" w:rsidRDefault="00000000">
      <w:pPr>
        <w:pStyle w:val="Example"/>
        <w:ind w:left="130" w:right="115"/>
      </w:pPr>
      <w:r>
        <w:t xml:space="preserve">                &lt;/addr&gt;</w:t>
      </w:r>
    </w:p>
    <w:p w14:paraId="67582C98" w14:textId="77777777" w:rsidR="002E1B08" w:rsidRDefault="00000000">
      <w:pPr>
        <w:pStyle w:val="Example"/>
        <w:ind w:left="130" w:right="115"/>
      </w:pPr>
      <w:r>
        <w:t xml:space="preserve">            &lt;/representedOrganization&gt;</w:t>
      </w:r>
    </w:p>
    <w:p w14:paraId="3CB3B15D" w14:textId="77777777" w:rsidR="002E1B08" w:rsidRDefault="00000000">
      <w:pPr>
        <w:pStyle w:val="Example"/>
        <w:ind w:left="130" w:right="115"/>
      </w:pPr>
      <w:r>
        <w:t xml:space="preserve">        &lt;/assignedEntity&gt;</w:t>
      </w:r>
    </w:p>
    <w:p w14:paraId="54A81713" w14:textId="77777777" w:rsidR="002E1B08" w:rsidRDefault="00000000">
      <w:pPr>
        <w:pStyle w:val="Example"/>
        <w:ind w:left="130" w:right="115"/>
      </w:pPr>
      <w:r>
        <w:t xml:space="preserve">    &lt;/performer&gt;</w:t>
      </w:r>
    </w:p>
    <w:p w14:paraId="4F8A0905" w14:textId="77777777" w:rsidR="002E1B08" w:rsidRDefault="00000000">
      <w:pPr>
        <w:pStyle w:val="Example"/>
        <w:ind w:left="130" w:right="115"/>
      </w:pPr>
      <w:r>
        <w:t xml:space="preserve">    &lt;!-- Guarantor information (the person responsible for the final bill) --&gt;</w:t>
      </w:r>
    </w:p>
    <w:p w14:paraId="7D88EBD7" w14:textId="77777777" w:rsidR="002E1B08" w:rsidRDefault="00000000">
      <w:pPr>
        <w:pStyle w:val="Example"/>
        <w:ind w:left="130" w:right="115"/>
      </w:pPr>
      <w:r>
        <w:t xml:space="preserve">    &lt;performer typeCode="PRF"&gt;</w:t>
      </w:r>
    </w:p>
    <w:p w14:paraId="08CC8DF2" w14:textId="77777777" w:rsidR="002E1B08" w:rsidRDefault="00000000">
      <w:pPr>
        <w:pStyle w:val="Example"/>
        <w:ind w:left="130" w:right="115"/>
      </w:pPr>
      <w:r>
        <w:t xml:space="preserve">        &lt;templateId root="2.16.840.1.113883.10.20.22.4.88" /&gt;</w:t>
      </w:r>
    </w:p>
    <w:p w14:paraId="2A6E33B0" w14:textId="77777777" w:rsidR="002E1B08" w:rsidRDefault="00000000">
      <w:pPr>
        <w:pStyle w:val="Example"/>
        <w:ind w:left="130" w:right="115"/>
      </w:pPr>
      <w:r>
        <w:t xml:space="preserve">        &lt;time&gt;</w:t>
      </w:r>
    </w:p>
    <w:p w14:paraId="60C1B84F" w14:textId="77777777" w:rsidR="002E1B08" w:rsidRDefault="00000000">
      <w:pPr>
        <w:pStyle w:val="Example"/>
        <w:ind w:left="130" w:right="115"/>
      </w:pPr>
      <w:r>
        <w:t xml:space="preserve">            &lt;low nullFlavor="UNK" /&gt;</w:t>
      </w:r>
    </w:p>
    <w:p w14:paraId="02C89295" w14:textId="77777777" w:rsidR="002E1B08" w:rsidRDefault="00000000">
      <w:pPr>
        <w:pStyle w:val="Example"/>
        <w:ind w:left="130" w:right="115"/>
      </w:pPr>
      <w:r>
        <w:t xml:space="preserve">            &lt;high nullFlavor="UNK" /&gt;</w:t>
      </w:r>
    </w:p>
    <w:p w14:paraId="63AC1679" w14:textId="77777777" w:rsidR="002E1B08" w:rsidRDefault="00000000">
      <w:pPr>
        <w:pStyle w:val="Example"/>
        <w:ind w:left="130" w:right="115"/>
      </w:pPr>
      <w:r>
        <w:t xml:space="preserve">        &lt;/time&gt;</w:t>
      </w:r>
    </w:p>
    <w:p w14:paraId="5BE71093" w14:textId="77777777" w:rsidR="002E1B08" w:rsidRDefault="00000000">
      <w:pPr>
        <w:pStyle w:val="Example"/>
        <w:ind w:left="130" w:right="115"/>
      </w:pPr>
      <w:r>
        <w:t xml:space="preserve">        &lt;assignedEntity&gt;</w:t>
      </w:r>
    </w:p>
    <w:p w14:paraId="4A73C878" w14:textId="77777777" w:rsidR="002E1B08" w:rsidRDefault="00000000">
      <w:pPr>
        <w:pStyle w:val="Example"/>
        <w:ind w:left="130" w:right="115"/>
      </w:pPr>
      <w:r>
        <w:t xml:space="preserve">            &lt;id root="329fcdf0-7ab3-11db-9fe1-0800200c9a66" /&gt;</w:t>
      </w:r>
    </w:p>
    <w:p w14:paraId="56DE811A" w14:textId="77777777" w:rsidR="002E1B08" w:rsidRDefault="00000000">
      <w:pPr>
        <w:pStyle w:val="Example"/>
        <w:ind w:left="130" w:right="115"/>
      </w:pPr>
      <w:r>
        <w:t xml:space="preserve">            &lt;code code="GUAR" codeSystem="2.16.840.1.113883.5.111" codeSystemName="HL7 RoleCode" /&gt;</w:t>
      </w:r>
    </w:p>
    <w:p w14:paraId="310BB6A9" w14:textId="77777777" w:rsidR="002E1B08" w:rsidRDefault="00000000">
      <w:pPr>
        <w:pStyle w:val="Example"/>
        <w:ind w:left="130" w:right="115"/>
      </w:pPr>
      <w:r>
        <w:t xml:space="preserve">            &lt;addr use="HP"&gt;</w:t>
      </w:r>
    </w:p>
    <w:p w14:paraId="296B40AC" w14:textId="77777777" w:rsidR="002E1B08" w:rsidRDefault="00000000">
      <w:pPr>
        <w:pStyle w:val="Example"/>
        <w:ind w:left="130" w:right="115"/>
      </w:pPr>
      <w:r>
        <w:t xml:space="preserve">                &lt;streetAddressLine&gt;17 Daws Rd.&lt;/streetAddressLine&gt;</w:t>
      </w:r>
    </w:p>
    <w:p w14:paraId="129CC0B5" w14:textId="77777777" w:rsidR="002E1B08" w:rsidRDefault="00000000">
      <w:pPr>
        <w:pStyle w:val="Example"/>
        <w:ind w:left="130" w:right="115"/>
      </w:pPr>
      <w:r>
        <w:t xml:space="preserve">                &lt;city&gt;Blue Bell&lt;/city&gt;</w:t>
      </w:r>
    </w:p>
    <w:p w14:paraId="22999867" w14:textId="77777777" w:rsidR="002E1B08" w:rsidRDefault="00000000">
      <w:pPr>
        <w:pStyle w:val="Example"/>
        <w:ind w:left="130" w:right="115"/>
      </w:pPr>
      <w:r>
        <w:t xml:space="preserve">                &lt;state&gt;MA&lt;/state&gt;</w:t>
      </w:r>
    </w:p>
    <w:p w14:paraId="7978672E" w14:textId="77777777" w:rsidR="002E1B08" w:rsidRDefault="00000000">
      <w:pPr>
        <w:pStyle w:val="Example"/>
        <w:ind w:left="130" w:right="115"/>
      </w:pPr>
      <w:r>
        <w:t xml:space="preserve">                &lt;postalCode&gt;02368&lt;/postalCode&gt;</w:t>
      </w:r>
    </w:p>
    <w:p w14:paraId="1B1B3FA8" w14:textId="77777777" w:rsidR="002E1B08" w:rsidRDefault="00000000">
      <w:pPr>
        <w:pStyle w:val="Example"/>
        <w:ind w:left="130" w:right="115"/>
      </w:pPr>
      <w:r>
        <w:t xml:space="preserve">                &lt;country&gt;US&lt;/country&gt;</w:t>
      </w:r>
    </w:p>
    <w:p w14:paraId="7F65D1E4" w14:textId="77777777" w:rsidR="002E1B08" w:rsidRDefault="00000000">
      <w:pPr>
        <w:pStyle w:val="Example"/>
        <w:ind w:left="130" w:right="115"/>
      </w:pPr>
      <w:r>
        <w:t xml:space="preserve">            &lt;/addr&gt;</w:t>
      </w:r>
    </w:p>
    <w:p w14:paraId="00320B12" w14:textId="77777777" w:rsidR="002E1B08" w:rsidRDefault="00000000">
      <w:pPr>
        <w:pStyle w:val="Example"/>
        <w:ind w:left="130" w:right="115"/>
      </w:pPr>
      <w:r>
        <w:t xml:space="preserve">            &lt;telecom value="tel:+(781)555-1212" use="HP" /&gt;</w:t>
      </w:r>
    </w:p>
    <w:p w14:paraId="1ADF731B" w14:textId="77777777" w:rsidR="002E1B08" w:rsidRDefault="00000000">
      <w:pPr>
        <w:pStyle w:val="Example"/>
        <w:ind w:left="130" w:right="115"/>
      </w:pPr>
      <w:r>
        <w:t xml:space="preserve">            &lt;assignedPerson&gt;</w:t>
      </w:r>
    </w:p>
    <w:p w14:paraId="094F83D1" w14:textId="77777777" w:rsidR="002E1B08" w:rsidRDefault="00000000">
      <w:pPr>
        <w:pStyle w:val="Example"/>
        <w:ind w:left="130" w:right="115"/>
      </w:pPr>
      <w:r>
        <w:t xml:space="preserve">                &lt;name&gt;</w:t>
      </w:r>
    </w:p>
    <w:p w14:paraId="4A80A2D8" w14:textId="77777777" w:rsidR="002E1B08" w:rsidRDefault="00000000">
      <w:pPr>
        <w:pStyle w:val="Example"/>
        <w:ind w:left="130" w:right="115"/>
      </w:pPr>
      <w:r>
        <w:t xml:space="preserve">                    &lt;prefix&gt;Mr.&lt;/prefix&gt;</w:t>
      </w:r>
    </w:p>
    <w:p w14:paraId="43F421F8" w14:textId="77777777" w:rsidR="002E1B08" w:rsidRDefault="00000000">
      <w:pPr>
        <w:pStyle w:val="Example"/>
        <w:ind w:left="130" w:right="115"/>
      </w:pPr>
      <w:r>
        <w:t xml:space="preserve">                    &lt;given&gt;Adam&lt;/given&gt;</w:t>
      </w:r>
    </w:p>
    <w:p w14:paraId="07C7F759" w14:textId="77777777" w:rsidR="002E1B08" w:rsidRDefault="00000000">
      <w:pPr>
        <w:pStyle w:val="Example"/>
        <w:ind w:left="130" w:right="115"/>
      </w:pPr>
      <w:r>
        <w:t xml:space="preserve">                    &lt;given&gt;Frankie&lt;/given&gt;</w:t>
      </w:r>
    </w:p>
    <w:p w14:paraId="1D68B30D" w14:textId="77777777" w:rsidR="002E1B08" w:rsidRDefault="00000000">
      <w:pPr>
        <w:pStyle w:val="Example"/>
        <w:ind w:left="130" w:right="115"/>
      </w:pPr>
      <w:r>
        <w:t xml:space="preserve">                    &lt;family&gt;Everyman&lt;/family&gt;</w:t>
      </w:r>
    </w:p>
    <w:p w14:paraId="54A9C985" w14:textId="77777777" w:rsidR="002E1B08" w:rsidRDefault="00000000">
      <w:pPr>
        <w:pStyle w:val="Example"/>
        <w:ind w:left="130" w:right="115"/>
      </w:pPr>
      <w:r>
        <w:t xml:space="preserve">                &lt;/name&gt;</w:t>
      </w:r>
    </w:p>
    <w:p w14:paraId="10A4DE51" w14:textId="77777777" w:rsidR="002E1B08" w:rsidRDefault="00000000">
      <w:pPr>
        <w:pStyle w:val="Example"/>
        <w:ind w:left="130" w:right="115"/>
      </w:pPr>
      <w:r>
        <w:t xml:space="preserve">            &lt;/assignedPerson&gt;</w:t>
      </w:r>
    </w:p>
    <w:p w14:paraId="1FF18B97" w14:textId="77777777" w:rsidR="002E1B08" w:rsidRDefault="00000000">
      <w:pPr>
        <w:pStyle w:val="Example"/>
        <w:ind w:left="130" w:right="115"/>
      </w:pPr>
      <w:r>
        <w:t xml:space="preserve">        &lt;/assignedEntity&gt;</w:t>
      </w:r>
    </w:p>
    <w:p w14:paraId="1084E23F" w14:textId="77777777" w:rsidR="002E1B08" w:rsidRDefault="00000000">
      <w:pPr>
        <w:pStyle w:val="Example"/>
        <w:ind w:left="130" w:right="115"/>
      </w:pPr>
      <w:r>
        <w:t xml:space="preserve">    &lt;/performer&gt;</w:t>
      </w:r>
    </w:p>
    <w:p w14:paraId="54E83BD0" w14:textId="77777777" w:rsidR="002E1B08" w:rsidRDefault="00000000">
      <w:pPr>
        <w:pStyle w:val="Example"/>
        <w:ind w:left="130" w:right="115"/>
      </w:pPr>
      <w:r>
        <w:t xml:space="preserve">    &lt;!-- Covered party --&gt;</w:t>
      </w:r>
    </w:p>
    <w:p w14:paraId="6C4B8BDA" w14:textId="77777777" w:rsidR="002E1B08" w:rsidRDefault="00000000">
      <w:pPr>
        <w:pStyle w:val="Example"/>
        <w:ind w:left="130" w:right="115"/>
      </w:pPr>
      <w:r>
        <w:lastRenderedPageBreak/>
        <w:t xml:space="preserve">    &lt;participant typeCode="COV"&gt;</w:t>
      </w:r>
    </w:p>
    <w:p w14:paraId="29411C9D" w14:textId="77777777" w:rsidR="002E1B08" w:rsidRDefault="00000000">
      <w:pPr>
        <w:pStyle w:val="Example"/>
        <w:ind w:left="130" w:right="115"/>
      </w:pPr>
      <w:r>
        <w:t xml:space="preserve">        &lt;templateId root="2.16.840.1.113883.10.20.22.4.89.2" /&gt;</w:t>
      </w:r>
    </w:p>
    <w:p w14:paraId="41F37499" w14:textId="77777777" w:rsidR="002E1B08" w:rsidRDefault="00000000">
      <w:pPr>
        <w:pStyle w:val="Example"/>
        <w:ind w:left="130" w:right="115"/>
      </w:pPr>
      <w:r>
        <w:t xml:space="preserve">        &lt;time&gt;</w:t>
      </w:r>
    </w:p>
    <w:p w14:paraId="33CCE8F3" w14:textId="77777777" w:rsidR="002E1B08" w:rsidRDefault="00000000">
      <w:pPr>
        <w:pStyle w:val="Example"/>
        <w:ind w:left="130" w:right="115"/>
      </w:pPr>
      <w:r>
        <w:t xml:space="preserve">            &lt;low nullFlavor="UNK" /&gt;</w:t>
      </w:r>
    </w:p>
    <w:p w14:paraId="5711842C" w14:textId="77777777" w:rsidR="002E1B08" w:rsidRDefault="00000000">
      <w:pPr>
        <w:pStyle w:val="Example"/>
        <w:ind w:left="130" w:right="115"/>
      </w:pPr>
      <w:r>
        <w:t xml:space="preserve">            &lt;high nullFlavor="UNK" /&gt;</w:t>
      </w:r>
    </w:p>
    <w:p w14:paraId="56087A47" w14:textId="77777777" w:rsidR="002E1B08" w:rsidRDefault="00000000">
      <w:pPr>
        <w:pStyle w:val="Example"/>
        <w:ind w:left="130" w:right="115"/>
      </w:pPr>
      <w:r>
        <w:t xml:space="preserve">        &lt;/time&gt;</w:t>
      </w:r>
    </w:p>
    <w:p w14:paraId="1E47DE05" w14:textId="77777777" w:rsidR="002E1B08" w:rsidRDefault="00000000">
      <w:pPr>
        <w:pStyle w:val="Example"/>
        <w:ind w:left="130" w:right="115"/>
      </w:pPr>
      <w:r>
        <w:t xml:space="preserve">        &lt;participantRole classCode="PAT"&gt;</w:t>
      </w:r>
    </w:p>
    <w:p w14:paraId="461D32B1" w14:textId="77777777" w:rsidR="002E1B08" w:rsidRDefault="00000000">
      <w:pPr>
        <w:pStyle w:val="Example"/>
        <w:ind w:left="130" w:right="115"/>
      </w:pPr>
      <w:r>
        <w:t xml:space="preserve">            &lt;!-- Health plan ID for patient. --&gt;</w:t>
      </w:r>
    </w:p>
    <w:p w14:paraId="692E9813" w14:textId="77777777" w:rsidR="002E1B08" w:rsidRDefault="00000000">
      <w:pPr>
        <w:pStyle w:val="Example"/>
        <w:ind w:left="130" w:right="115"/>
      </w:pPr>
      <w:r>
        <w:t xml:space="preserve">            &lt;id root="1.1.1.1.1.1.1.1.14" extension="1138345" /&gt;</w:t>
      </w:r>
    </w:p>
    <w:p w14:paraId="3B8D00B2" w14:textId="77777777" w:rsidR="002E1B08" w:rsidRDefault="00000000">
      <w:pPr>
        <w:pStyle w:val="Example"/>
        <w:ind w:left="130" w:right="115"/>
      </w:pPr>
      <w:r>
        <w:t xml:space="preserve">            &lt;code code="SELF" codeSystem="2.16.840.1.113883.5.111" /&gt;</w:t>
      </w:r>
    </w:p>
    <w:p w14:paraId="2B6086CE" w14:textId="77777777" w:rsidR="002E1B08" w:rsidRDefault="00000000">
      <w:pPr>
        <w:pStyle w:val="Example"/>
        <w:ind w:left="130" w:right="115"/>
      </w:pPr>
      <w:r>
        <w:t xml:space="preserve">            &lt;addr use="HP"&gt;</w:t>
      </w:r>
    </w:p>
    <w:p w14:paraId="31205405" w14:textId="77777777" w:rsidR="002E1B08" w:rsidRDefault="00000000">
      <w:pPr>
        <w:pStyle w:val="Example"/>
        <w:ind w:left="130" w:right="115"/>
      </w:pPr>
      <w:r>
        <w:t xml:space="preserve">                &lt;streetAddressLine&gt;17 Daws Rd.&lt;/streetAddressLine&gt;</w:t>
      </w:r>
    </w:p>
    <w:p w14:paraId="40440CB9" w14:textId="77777777" w:rsidR="002E1B08" w:rsidRDefault="00000000">
      <w:pPr>
        <w:pStyle w:val="Example"/>
        <w:ind w:left="130" w:right="115"/>
      </w:pPr>
      <w:r>
        <w:t xml:space="preserve">                &lt;city&gt;Blue Bell&lt;/city&gt;</w:t>
      </w:r>
    </w:p>
    <w:p w14:paraId="0DA8E4EF" w14:textId="77777777" w:rsidR="002E1B08" w:rsidRDefault="00000000">
      <w:pPr>
        <w:pStyle w:val="Example"/>
        <w:ind w:left="130" w:right="115"/>
      </w:pPr>
      <w:r>
        <w:t xml:space="preserve">                &lt;state&gt;MA&lt;/state&gt;</w:t>
      </w:r>
    </w:p>
    <w:p w14:paraId="2363627E" w14:textId="77777777" w:rsidR="002E1B08" w:rsidRDefault="00000000">
      <w:pPr>
        <w:pStyle w:val="Example"/>
        <w:ind w:left="130" w:right="115"/>
      </w:pPr>
      <w:r>
        <w:t xml:space="preserve">                &lt;postalCode&gt;02368&lt;/postalCode&gt;</w:t>
      </w:r>
    </w:p>
    <w:p w14:paraId="36C6420F" w14:textId="77777777" w:rsidR="002E1B08" w:rsidRDefault="00000000">
      <w:pPr>
        <w:pStyle w:val="Example"/>
        <w:ind w:left="130" w:right="115"/>
      </w:pPr>
      <w:r>
        <w:t xml:space="preserve">                &lt;country&gt;US&lt;/country&gt;</w:t>
      </w:r>
    </w:p>
    <w:p w14:paraId="6EE0FB75" w14:textId="77777777" w:rsidR="002E1B08" w:rsidRDefault="00000000">
      <w:pPr>
        <w:pStyle w:val="Example"/>
        <w:ind w:left="130" w:right="115"/>
      </w:pPr>
      <w:r>
        <w:t xml:space="preserve">            &lt;/addr&gt;</w:t>
      </w:r>
    </w:p>
    <w:p w14:paraId="481BB8AE" w14:textId="77777777" w:rsidR="002E1B08" w:rsidRDefault="00000000">
      <w:pPr>
        <w:pStyle w:val="Example"/>
        <w:ind w:left="130" w:right="115"/>
      </w:pPr>
      <w:r>
        <w:t xml:space="preserve">            &lt;playingEntity&gt;</w:t>
      </w:r>
    </w:p>
    <w:p w14:paraId="6A88CABE" w14:textId="77777777" w:rsidR="002E1B08" w:rsidRDefault="00000000">
      <w:pPr>
        <w:pStyle w:val="Example"/>
        <w:ind w:left="130" w:right="115"/>
      </w:pPr>
      <w:r>
        <w:t xml:space="preserve">                &lt;name&gt;</w:t>
      </w:r>
    </w:p>
    <w:p w14:paraId="2476C54D" w14:textId="6305C474" w:rsidR="00711C4F" w:rsidRDefault="00000000">
      <w:pPr>
        <w:pStyle w:val="Example"/>
        <w:ind w:left="130" w:right="115"/>
      </w:pPr>
      <w:r>
        <w:t xml:space="preserve">                    &lt;!-- </w:t>
      </w:r>
      <w:r w:rsidR="00711C4F" w:rsidRPr="00711C4F">
        <w:t>This playingEntity (representing the covered party),</w:t>
      </w:r>
      <w:r w:rsidR="00711C4F" w:rsidRPr="00711C4F">
        <w:t xml:space="preserve"> if </w:t>
      </w:r>
      <w:r w:rsidR="00711C4F" w:rsidRPr="00711C4F">
        <w:t>present,</w:t>
      </w:r>
    </w:p>
    <w:p w14:paraId="1CD6CB91" w14:textId="19F16C8C" w:rsidR="002E1B08" w:rsidRDefault="00711C4F">
      <w:pPr>
        <w:pStyle w:val="Example"/>
        <w:ind w:left="130" w:right="115"/>
      </w:pPr>
      <w:r>
        <w:t xml:space="preserve">                    </w:t>
      </w:r>
      <w:r w:rsidRPr="00711C4F">
        <w:t xml:space="preserve"> </w:t>
      </w:r>
      <w:r>
        <w:t xml:space="preserve"> </w:t>
      </w:r>
      <w:r w:rsidRPr="00711C4F">
        <w:t>SHALL contain</w:t>
      </w:r>
      <w:r w:rsidRPr="00711C4F">
        <w:t xml:space="preserve"> name </w:t>
      </w:r>
      <w:r w:rsidRPr="00711C4F">
        <w:t>and birthTime</w:t>
      </w:r>
      <w:r>
        <w:t>. --&gt;</w:t>
      </w:r>
    </w:p>
    <w:p w14:paraId="774C4CC5" w14:textId="77777777" w:rsidR="002E1B08" w:rsidRDefault="00000000">
      <w:pPr>
        <w:pStyle w:val="Example"/>
        <w:ind w:left="130" w:right="115"/>
      </w:pPr>
      <w:r>
        <w:t xml:space="preserve">                    &lt;prefix&gt;Mr.&lt;/prefix&gt;</w:t>
      </w:r>
    </w:p>
    <w:p w14:paraId="452A0C44" w14:textId="77777777" w:rsidR="002E1B08" w:rsidRDefault="00000000">
      <w:pPr>
        <w:pStyle w:val="Example"/>
        <w:ind w:left="130" w:right="115"/>
      </w:pPr>
      <w:r>
        <w:t xml:space="preserve">                    &lt;given&gt;Frank&lt;/given&gt;</w:t>
      </w:r>
    </w:p>
    <w:p w14:paraId="7925595A" w14:textId="77777777" w:rsidR="002E1B08" w:rsidRDefault="00000000">
      <w:pPr>
        <w:pStyle w:val="Example"/>
        <w:ind w:left="130" w:right="115"/>
      </w:pPr>
      <w:r>
        <w:t xml:space="preserve">                    &lt;given&gt;A.&lt;/given&gt;</w:t>
      </w:r>
    </w:p>
    <w:p w14:paraId="28E1CAEE" w14:textId="77777777" w:rsidR="002E1B08" w:rsidRDefault="00000000">
      <w:pPr>
        <w:pStyle w:val="Example"/>
        <w:ind w:left="130" w:right="115"/>
      </w:pPr>
      <w:r>
        <w:t xml:space="preserve">                    &lt;family&gt;Everyman&lt;/family&gt;</w:t>
      </w:r>
    </w:p>
    <w:p w14:paraId="7932E267" w14:textId="77777777" w:rsidR="002E1B08" w:rsidRDefault="00000000">
      <w:pPr>
        <w:pStyle w:val="Example"/>
        <w:ind w:left="130" w:right="115"/>
      </w:pPr>
      <w:r>
        <w:t xml:space="preserve">                &lt;/name&gt;</w:t>
      </w:r>
    </w:p>
    <w:p w14:paraId="3024705F" w14:textId="77777777" w:rsidR="002E1B08" w:rsidRDefault="00000000">
      <w:pPr>
        <w:pStyle w:val="Example"/>
        <w:ind w:left="130" w:right="115"/>
      </w:pPr>
      <w:r>
        <w:t xml:space="preserve">            &lt;/playingEntity&gt;</w:t>
      </w:r>
    </w:p>
    <w:p w14:paraId="00F7B62C" w14:textId="77777777" w:rsidR="002E1B08" w:rsidRDefault="00000000">
      <w:pPr>
        <w:pStyle w:val="Example"/>
        <w:ind w:left="130" w:right="115"/>
      </w:pPr>
      <w:r>
        <w:t xml:space="preserve">        &lt;/participantRole&gt;</w:t>
      </w:r>
    </w:p>
    <w:p w14:paraId="3A14584D" w14:textId="77777777" w:rsidR="002E1B08" w:rsidRDefault="00000000">
      <w:pPr>
        <w:pStyle w:val="Example"/>
        <w:ind w:left="130" w:right="115"/>
      </w:pPr>
      <w:r>
        <w:t xml:space="preserve">    &lt;/participant&gt;</w:t>
      </w:r>
    </w:p>
    <w:p w14:paraId="398C6328" w14:textId="77777777" w:rsidR="002E1B08" w:rsidRDefault="00000000">
      <w:pPr>
        <w:pStyle w:val="Example"/>
        <w:ind w:left="130" w:right="115"/>
      </w:pPr>
      <w:r>
        <w:t xml:space="preserve">    &lt;!-- Policy holder --&gt;</w:t>
      </w:r>
    </w:p>
    <w:p w14:paraId="59C4CB06" w14:textId="77777777" w:rsidR="002E1B08" w:rsidRDefault="00000000">
      <w:pPr>
        <w:pStyle w:val="Example"/>
        <w:ind w:left="130" w:right="115"/>
      </w:pPr>
      <w:r>
        <w:t xml:space="preserve">    &lt;participant typeCode="HLD"&gt;</w:t>
      </w:r>
    </w:p>
    <w:p w14:paraId="6DAD88AF" w14:textId="77777777" w:rsidR="002E1B08" w:rsidRDefault="00000000">
      <w:pPr>
        <w:pStyle w:val="Example"/>
        <w:ind w:left="130" w:right="115"/>
      </w:pPr>
      <w:r>
        <w:t xml:space="preserve">        &lt;templateId root="2.16.840.1.113883.10.20.22.4.90.2" /&gt;</w:t>
      </w:r>
    </w:p>
    <w:p w14:paraId="356183CE" w14:textId="77777777" w:rsidR="002E1B08" w:rsidRDefault="00000000">
      <w:pPr>
        <w:pStyle w:val="Example"/>
        <w:ind w:left="130" w:right="115"/>
      </w:pPr>
      <w:r>
        <w:t xml:space="preserve">        &lt;participantRole&gt;</w:t>
      </w:r>
    </w:p>
    <w:p w14:paraId="790A54C4" w14:textId="77777777" w:rsidR="002E1B08" w:rsidRDefault="00000000">
      <w:pPr>
        <w:pStyle w:val="Example"/>
        <w:ind w:left="130" w:right="115"/>
      </w:pPr>
      <w:r>
        <w:t xml:space="preserve">            &lt;id extension="1138345" root="2.16.840.1.113883.19" /&gt;</w:t>
      </w:r>
    </w:p>
    <w:p w14:paraId="1C62E8BA" w14:textId="77777777" w:rsidR="002E1B08" w:rsidRDefault="00000000">
      <w:pPr>
        <w:pStyle w:val="Example"/>
        <w:ind w:left="130" w:right="115"/>
      </w:pPr>
      <w:r>
        <w:t xml:space="preserve">            &lt;addr use="HP"&gt;</w:t>
      </w:r>
    </w:p>
    <w:p w14:paraId="1986F56C" w14:textId="77777777" w:rsidR="002E1B08" w:rsidRDefault="00000000">
      <w:pPr>
        <w:pStyle w:val="Example"/>
        <w:ind w:left="130" w:right="115"/>
      </w:pPr>
      <w:r>
        <w:t xml:space="preserve">                &lt;streetAddressLine&gt;17 Daws Rd.&lt;/streetAddressLine&gt;</w:t>
      </w:r>
    </w:p>
    <w:p w14:paraId="6981FF82" w14:textId="77777777" w:rsidR="002E1B08" w:rsidRDefault="00000000">
      <w:pPr>
        <w:pStyle w:val="Example"/>
        <w:ind w:left="130" w:right="115"/>
      </w:pPr>
      <w:r>
        <w:t xml:space="preserve">                &lt;city&gt;Blue Bell&lt;/city&gt;</w:t>
      </w:r>
    </w:p>
    <w:p w14:paraId="3B33FECF" w14:textId="77777777" w:rsidR="002E1B08" w:rsidRDefault="00000000">
      <w:pPr>
        <w:pStyle w:val="Example"/>
        <w:ind w:left="130" w:right="115"/>
      </w:pPr>
      <w:r>
        <w:t xml:space="preserve">                &lt;state&gt;MA&lt;/state&gt;</w:t>
      </w:r>
    </w:p>
    <w:p w14:paraId="54C32A35" w14:textId="77777777" w:rsidR="002E1B08" w:rsidRDefault="00000000">
      <w:pPr>
        <w:pStyle w:val="Example"/>
        <w:ind w:left="130" w:right="115"/>
      </w:pPr>
      <w:r>
        <w:t xml:space="preserve">                &lt;postalCode&gt;02368&lt;/postalCode&gt;</w:t>
      </w:r>
    </w:p>
    <w:p w14:paraId="5E371961" w14:textId="77777777" w:rsidR="002E1B08" w:rsidRDefault="00000000">
      <w:pPr>
        <w:pStyle w:val="Example"/>
        <w:ind w:left="130" w:right="115"/>
      </w:pPr>
      <w:r>
        <w:t xml:space="preserve">                &lt;country&gt;US&lt;/country&gt;</w:t>
      </w:r>
    </w:p>
    <w:p w14:paraId="02D58E2F" w14:textId="77777777" w:rsidR="002E1B08" w:rsidRDefault="00000000">
      <w:pPr>
        <w:pStyle w:val="Example"/>
        <w:ind w:left="130" w:right="115"/>
      </w:pPr>
      <w:r>
        <w:t xml:space="preserve">            &lt;/addr&gt;</w:t>
      </w:r>
    </w:p>
    <w:p w14:paraId="55BC62C9" w14:textId="77777777" w:rsidR="002E1B08" w:rsidRDefault="00000000">
      <w:pPr>
        <w:pStyle w:val="Example"/>
        <w:ind w:left="130" w:right="115"/>
      </w:pPr>
      <w:r>
        <w:t xml:space="preserve">        &lt;/participantRole&gt;</w:t>
      </w:r>
    </w:p>
    <w:p w14:paraId="37269E53" w14:textId="77777777" w:rsidR="002E1B08" w:rsidRDefault="00000000">
      <w:pPr>
        <w:pStyle w:val="Example"/>
        <w:ind w:left="130" w:right="115"/>
      </w:pPr>
      <w:r>
        <w:t xml:space="preserve">    &lt;/participant&gt;</w:t>
      </w:r>
    </w:p>
    <w:p w14:paraId="5F94B6CF" w14:textId="77777777" w:rsidR="002E1B08" w:rsidRDefault="00000000">
      <w:pPr>
        <w:pStyle w:val="Example"/>
        <w:ind w:left="130" w:right="115"/>
      </w:pPr>
      <w:r>
        <w:t xml:space="preserve">    &lt;entryRelationship typeCode="REFR"&gt;</w:t>
      </w:r>
    </w:p>
    <w:p w14:paraId="6736092D" w14:textId="77777777" w:rsidR="002E1B08" w:rsidRDefault="00000000">
      <w:pPr>
        <w:pStyle w:val="Example"/>
        <w:ind w:left="130" w:right="115"/>
      </w:pPr>
      <w:r>
        <w:t xml:space="preserve">        &lt;act classCode="ACT" moodCode="EVN"&gt;</w:t>
      </w:r>
    </w:p>
    <w:p w14:paraId="1F0AE55B" w14:textId="77777777" w:rsidR="002E1B08" w:rsidRDefault="00000000">
      <w:pPr>
        <w:pStyle w:val="Example"/>
        <w:ind w:left="130" w:right="115"/>
      </w:pPr>
      <w:r>
        <w:t xml:space="preserve">            &lt;templateId root="2.16.840.1.113883.10.20.1.19" /&gt;</w:t>
      </w:r>
    </w:p>
    <w:p w14:paraId="2573BDA5" w14:textId="6695AA55" w:rsidR="002E1B08" w:rsidRDefault="00000000">
      <w:pPr>
        <w:pStyle w:val="Example"/>
        <w:ind w:left="130" w:right="115"/>
      </w:pPr>
      <w:r>
        <w:t xml:space="preserve">             . . . </w:t>
      </w:r>
    </w:p>
    <w:p w14:paraId="643F33A4" w14:textId="77777777" w:rsidR="002E1B08" w:rsidRDefault="00000000">
      <w:pPr>
        <w:pStyle w:val="Example"/>
        <w:ind w:left="130" w:right="115"/>
      </w:pPr>
      <w:r>
        <w:t xml:space="preserve">        &lt;/act&gt;</w:t>
      </w:r>
    </w:p>
    <w:p w14:paraId="67ACF3BE" w14:textId="77777777" w:rsidR="002E1B08" w:rsidRDefault="00000000">
      <w:pPr>
        <w:pStyle w:val="Example"/>
        <w:ind w:left="130" w:right="115"/>
      </w:pPr>
      <w:r>
        <w:t xml:space="preserve">    &lt;/entryRelationship&gt;</w:t>
      </w:r>
    </w:p>
    <w:p w14:paraId="710F9FB4" w14:textId="77777777" w:rsidR="002E1B08" w:rsidRDefault="00000000">
      <w:pPr>
        <w:pStyle w:val="Example"/>
        <w:ind w:left="130" w:right="115"/>
      </w:pPr>
      <w:r>
        <w:t>&lt;/act&gt;</w:t>
      </w:r>
    </w:p>
    <w:p w14:paraId="7F6EBADE" w14:textId="77777777" w:rsidR="002E1B08" w:rsidRDefault="002E1B08">
      <w:pPr>
        <w:pStyle w:val="BodyText"/>
      </w:pPr>
    </w:p>
    <w:p w14:paraId="5603C7DD" w14:textId="77777777" w:rsidR="002E1B08" w:rsidRDefault="00000000">
      <w:pPr>
        <w:pStyle w:val="Heading2nospace"/>
      </w:pPr>
      <w:bookmarkStart w:id="1115" w:name="E_Problem_Observation_V4"/>
      <w:bookmarkStart w:id="1116" w:name="_Toc119067279"/>
      <w:bookmarkStart w:id="1117" w:name="_Toc119074764"/>
      <w:bookmarkStart w:id="1118" w:name="_Toc120095115"/>
      <w:r>
        <w:lastRenderedPageBreak/>
        <w:t>Problem Observation (V4)</w:t>
      </w:r>
      <w:bookmarkEnd w:id="1115"/>
      <w:bookmarkEnd w:id="1116"/>
      <w:bookmarkEnd w:id="1117"/>
      <w:bookmarkEnd w:id="1118"/>
    </w:p>
    <w:p w14:paraId="6A1754CE" w14:textId="77777777" w:rsidR="002E1B08" w:rsidRDefault="00000000">
      <w:pPr>
        <w:pStyle w:val="BracketData"/>
      </w:pPr>
      <w:r>
        <w:t>[observation: identifier urn:hl7ii:2.16.840.1.113883.10.20.22.4.4:2022-06-01 (open)]</w:t>
      </w:r>
    </w:p>
    <w:p w14:paraId="1C1D55C7" w14:textId="77777777" w:rsidR="002E1B08" w:rsidRDefault="00000000">
      <w:pPr>
        <w:pStyle w:val="Caption"/>
      </w:pPr>
      <w:bookmarkStart w:id="1119" w:name="_Toc119067423"/>
      <w:bookmarkStart w:id="1120" w:name="_Toc119074847"/>
      <w:bookmarkStart w:id="1121" w:name="_Toc120095058"/>
      <w:r>
        <w:t xml:space="preserve">Table </w:t>
      </w:r>
      <w:r>
        <w:fldChar w:fldCharType="begin"/>
      </w:r>
      <w:r>
        <w:instrText>SEQ Table \* ARABIC</w:instrText>
      </w:r>
      <w:r>
        <w:fldChar w:fldCharType="separate"/>
      </w:r>
      <w:r>
        <w:t>65</w:t>
      </w:r>
      <w:r>
        <w:fldChar w:fldCharType="end"/>
      </w:r>
      <w:r>
        <w:t>: Problem Observation (V4) Contexts</w:t>
      </w:r>
      <w:bookmarkEnd w:id="1119"/>
      <w:bookmarkEnd w:id="1120"/>
      <w:bookmarkEnd w:id="11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299A86E8" w14:textId="77777777">
        <w:trPr>
          <w:cantSplit/>
          <w:tblHeader/>
          <w:jc w:val="center"/>
        </w:trPr>
        <w:tc>
          <w:tcPr>
            <w:tcW w:w="360" w:type="dxa"/>
            <w:shd w:val="clear" w:color="auto" w:fill="E6E6E6"/>
          </w:tcPr>
          <w:p w14:paraId="2C707F32" w14:textId="77777777" w:rsidR="002E1B08" w:rsidRDefault="00000000">
            <w:pPr>
              <w:pStyle w:val="TableHead"/>
            </w:pPr>
            <w:r>
              <w:t>Contained By:</w:t>
            </w:r>
          </w:p>
        </w:tc>
        <w:tc>
          <w:tcPr>
            <w:tcW w:w="360" w:type="dxa"/>
            <w:shd w:val="clear" w:color="auto" w:fill="E6E6E6"/>
          </w:tcPr>
          <w:p w14:paraId="72CC7B13" w14:textId="77777777" w:rsidR="002E1B08" w:rsidRDefault="00000000">
            <w:pPr>
              <w:pStyle w:val="TableHead"/>
            </w:pPr>
            <w:r>
              <w:t>Contains:</w:t>
            </w:r>
          </w:p>
        </w:tc>
      </w:tr>
      <w:tr w:rsidR="002E1B08" w14:paraId="0C4962C7" w14:textId="77777777">
        <w:trPr>
          <w:jc w:val="center"/>
        </w:trPr>
        <w:tc>
          <w:tcPr>
            <w:tcW w:w="360" w:type="dxa"/>
          </w:tcPr>
          <w:p w14:paraId="283647A0" w14:textId="77777777" w:rsidR="002E1B08" w:rsidRDefault="002E1B08"/>
        </w:tc>
        <w:tc>
          <w:tcPr>
            <w:tcW w:w="360" w:type="dxa"/>
          </w:tcPr>
          <w:p w14:paraId="45669AB1" w14:textId="77777777" w:rsidR="002E1B08" w:rsidRDefault="00000000">
            <w:pPr>
              <w:pStyle w:val="TableText"/>
            </w:pPr>
            <w:hyperlink w:anchor="E_Date_of_Diagnosis_Act">
              <w:r>
                <w:rPr>
                  <w:rStyle w:val="HyperlinkText9pt"/>
                </w:rPr>
                <w:t>Date of Diagnosis Act</w:t>
              </w:r>
            </w:hyperlink>
            <w:r>
              <w:t xml:space="preserve"> (optional)</w:t>
            </w:r>
          </w:p>
        </w:tc>
      </w:tr>
    </w:tbl>
    <w:p w14:paraId="765F2409" w14:textId="77777777" w:rsidR="002E1B08" w:rsidRDefault="002E1B08">
      <w:pPr>
        <w:pStyle w:val="BodyText"/>
      </w:pPr>
    </w:p>
    <w:p w14:paraId="3AF672DE" w14:textId="77777777" w:rsidR="002E1B08" w:rsidRDefault="00000000">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14:paraId="1BA18365" w14:textId="77777777" w:rsidR="002E1B08" w:rsidRDefault="00000000">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14:paraId="1E3A7DE1" w14:textId="77777777" w:rsidR="002E1B08" w:rsidRDefault="00000000">
      <w:pPr>
        <w:pStyle w:val="Caption"/>
      </w:pPr>
      <w:bookmarkStart w:id="1122" w:name="_Toc119067424"/>
      <w:bookmarkStart w:id="1123" w:name="_Toc119074848"/>
      <w:bookmarkStart w:id="1124" w:name="_Toc120095059"/>
      <w:r>
        <w:lastRenderedPageBreak/>
        <w:t xml:space="preserve">Table </w:t>
      </w:r>
      <w:r>
        <w:fldChar w:fldCharType="begin"/>
      </w:r>
      <w:r>
        <w:instrText>SEQ Table \* ARABIC</w:instrText>
      </w:r>
      <w:r>
        <w:fldChar w:fldCharType="separate"/>
      </w:r>
      <w:r>
        <w:t>66</w:t>
      </w:r>
      <w:r>
        <w:fldChar w:fldCharType="end"/>
      </w:r>
      <w:r>
        <w:t>: Problem Observation (V4) Constraints Overview</w:t>
      </w:r>
      <w:bookmarkEnd w:id="1122"/>
      <w:bookmarkEnd w:id="1123"/>
      <w:bookmarkEnd w:id="1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141FDCB8" w14:textId="77777777">
        <w:trPr>
          <w:cantSplit/>
          <w:tblHeader/>
          <w:jc w:val="center"/>
        </w:trPr>
        <w:tc>
          <w:tcPr>
            <w:tcW w:w="0" w:type="dxa"/>
            <w:shd w:val="clear" w:color="auto" w:fill="E6E6E6"/>
            <w:noWrap/>
          </w:tcPr>
          <w:p w14:paraId="44FBDF74" w14:textId="77777777" w:rsidR="002E1B08" w:rsidRDefault="00000000">
            <w:pPr>
              <w:pStyle w:val="TableHead"/>
            </w:pPr>
            <w:r>
              <w:t>XPath</w:t>
            </w:r>
          </w:p>
        </w:tc>
        <w:tc>
          <w:tcPr>
            <w:tcW w:w="720" w:type="dxa"/>
            <w:shd w:val="clear" w:color="auto" w:fill="E6E6E6"/>
            <w:noWrap/>
          </w:tcPr>
          <w:p w14:paraId="0DB84042" w14:textId="77777777" w:rsidR="002E1B08" w:rsidRDefault="00000000">
            <w:pPr>
              <w:pStyle w:val="TableHead"/>
            </w:pPr>
            <w:r>
              <w:t>Card.</w:t>
            </w:r>
          </w:p>
        </w:tc>
        <w:tc>
          <w:tcPr>
            <w:tcW w:w="1152" w:type="dxa"/>
            <w:shd w:val="clear" w:color="auto" w:fill="E6E6E6"/>
            <w:noWrap/>
          </w:tcPr>
          <w:p w14:paraId="7085D2A7" w14:textId="77777777" w:rsidR="002E1B08" w:rsidRDefault="00000000">
            <w:pPr>
              <w:pStyle w:val="TableHead"/>
            </w:pPr>
            <w:r>
              <w:t>Verb</w:t>
            </w:r>
          </w:p>
        </w:tc>
        <w:tc>
          <w:tcPr>
            <w:tcW w:w="864" w:type="dxa"/>
            <w:shd w:val="clear" w:color="auto" w:fill="E6E6E6"/>
            <w:noWrap/>
          </w:tcPr>
          <w:p w14:paraId="58EF5717" w14:textId="77777777" w:rsidR="002E1B08" w:rsidRDefault="00000000">
            <w:pPr>
              <w:pStyle w:val="TableHead"/>
            </w:pPr>
            <w:r>
              <w:t>Data Type</w:t>
            </w:r>
          </w:p>
        </w:tc>
        <w:tc>
          <w:tcPr>
            <w:tcW w:w="864" w:type="dxa"/>
            <w:shd w:val="clear" w:color="auto" w:fill="E6E6E6"/>
            <w:noWrap/>
          </w:tcPr>
          <w:p w14:paraId="70ECE219" w14:textId="77777777" w:rsidR="002E1B08" w:rsidRDefault="00000000">
            <w:pPr>
              <w:pStyle w:val="TableHead"/>
            </w:pPr>
            <w:r>
              <w:t>CONF#</w:t>
            </w:r>
          </w:p>
        </w:tc>
        <w:tc>
          <w:tcPr>
            <w:tcW w:w="864" w:type="dxa"/>
            <w:shd w:val="clear" w:color="auto" w:fill="E6E6E6"/>
            <w:noWrap/>
          </w:tcPr>
          <w:p w14:paraId="4AAAC3A1" w14:textId="77777777" w:rsidR="002E1B08" w:rsidRDefault="00000000">
            <w:pPr>
              <w:pStyle w:val="TableHead"/>
            </w:pPr>
            <w:r>
              <w:t>Value</w:t>
            </w:r>
          </w:p>
        </w:tc>
      </w:tr>
      <w:tr w:rsidR="002E1B08" w14:paraId="6BD5CB35" w14:textId="77777777">
        <w:trPr>
          <w:jc w:val="center"/>
        </w:trPr>
        <w:tc>
          <w:tcPr>
            <w:tcW w:w="10160" w:type="dxa"/>
            <w:gridSpan w:val="6"/>
          </w:tcPr>
          <w:p w14:paraId="25634188" w14:textId="77777777" w:rsidR="002E1B08" w:rsidRDefault="00000000">
            <w:pPr>
              <w:pStyle w:val="TableText"/>
            </w:pPr>
            <w:r>
              <w:t>observation (identifier: urn:hl7ii:2.16.840.1.113883.10.20.22.4.4:2022-06-01)</w:t>
            </w:r>
          </w:p>
        </w:tc>
      </w:tr>
      <w:tr w:rsidR="002E1B08" w14:paraId="56EDDD40" w14:textId="77777777">
        <w:trPr>
          <w:jc w:val="center"/>
        </w:trPr>
        <w:tc>
          <w:tcPr>
            <w:tcW w:w="3345" w:type="dxa"/>
          </w:tcPr>
          <w:p w14:paraId="03E19111" w14:textId="77777777" w:rsidR="002E1B08" w:rsidRDefault="00000000">
            <w:pPr>
              <w:pStyle w:val="TableText"/>
            </w:pPr>
            <w:r>
              <w:tab/>
              <w:t>@classCode</w:t>
            </w:r>
          </w:p>
        </w:tc>
        <w:tc>
          <w:tcPr>
            <w:tcW w:w="720" w:type="dxa"/>
          </w:tcPr>
          <w:p w14:paraId="7F86E05C" w14:textId="77777777" w:rsidR="002E1B08" w:rsidRDefault="00000000">
            <w:pPr>
              <w:pStyle w:val="TableText"/>
            </w:pPr>
            <w:r>
              <w:t>1..1</w:t>
            </w:r>
          </w:p>
        </w:tc>
        <w:tc>
          <w:tcPr>
            <w:tcW w:w="1152" w:type="dxa"/>
          </w:tcPr>
          <w:p w14:paraId="745A298C" w14:textId="77777777" w:rsidR="002E1B08" w:rsidRDefault="00000000">
            <w:pPr>
              <w:pStyle w:val="TableText"/>
            </w:pPr>
            <w:r>
              <w:t>SHALL</w:t>
            </w:r>
          </w:p>
        </w:tc>
        <w:tc>
          <w:tcPr>
            <w:tcW w:w="864" w:type="dxa"/>
          </w:tcPr>
          <w:p w14:paraId="41F8D114" w14:textId="77777777" w:rsidR="002E1B08" w:rsidRDefault="002E1B08">
            <w:pPr>
              <w:pStyle w:val="TableText"/>
            </w:pPr>
          </w:p>
        </w:tc>
        <w:tc>
          <w:tcPr>
            <w:tcW w:w="1104" w:type="dxa"/>
          </w:tcPr>
          <w:p w14:paraId="0179B16E" w14:textId="77777777" w:rsidR="002E1B08" w:rsidRDefault="00000000">
            <w:pPr>
              <w:pStyle w:val="TableText"/>
            </w:pPr>
            <w:hyperlink w:anchor="C_4515-9041">
              <w:r>
                <w:rPr>
                  <w:rStyle w:val="HyperlinkText9pt"/>
                </w:rPr>
                <w:t>4515-9041</w:t>
              </w:r>
            </w:hyperlink>
          </w:p>
        </w:tc>
        <w:tc>
          <w:tcPr>
            <w:tcW w:w="2975" w:type="dxa"/>
          </w:tcPr>
          <w:p w14:paraId="34986F2D" w14:textId="77777777" w:rsidR="002E1B08" w:rsidRDefault="00000000">
            <w:pPr>
              <w:pStyle w:val="TableText"/>
            </w:pPr>
            <w:r>
              <w:t>urn:oid:2.16.840.1.113883.5.6 (HL7ActClass) = OBS</w:t>
            </w:r>
          </w:p>
        </w:tc>
      </w:tr>
      <w:tr w:rsidR="002E1B08" w14:paraId="5BA480A4" w14:textId="77777777">
        <w:trPr>
          <w:jc w:val="center"/>
        </w:trPr>
        <w:tc>
          <w:tcPr>
            <w:tcW w:w="3345" w:type="dxa"/>
          </w:tcPr>
          <w:p w14:paraId="7E4DC5A9" w14:textId="77777777" w:rsidR="002E1B08" w:rsidRDefault="00000000">
            <w:pPr>
              <w:pStyle w:val="TableText"/>
            </w:pPr>
            <w:r>
              <w:tab/>
              <w:t>@moodCode</w:t>
            </w:r>
          </w:p>
        </w:tc>
        <w:tc>
          <w:tcPr>
            <w:tcW w:w="720" w:type="dxa"/>
          </w:tcPr>
          <w:p w14:paraId="08A4F203" w14:textId="77777777" w:rsidR="002E1B08" w:rsidRDefault="00000000">
            <w:pPr>
              <w:pStyle w:val="TableText"/>
            </w:pPr>
            <w:r>
              <w:t>1..1</w:t>
            </w:r>
          </w:p>
        </w:tc>
        <w:tc>
          <w:tcPr>
            <w:tcW w:w="1152" w:type="dxa"/>
          </w:tcPr>
          <w:p w14:paraId="3AE51C41" w14:textId="77777777" w:rsidR="002E1B08" w:rsidRDefault="00000000">
            <w:pPr>
              <w:pStyle w:val="TableText"/>
            </w:pPr>
            <w:r>
              <w:t>SHALL</w:t>
            </w:r>
          </w:p>
        </w:tc>
        <w:tc>
          <w:tcPr>
            <w:tcW w:w="864" w:type="dxa"/>
          </w:tcPr>
          <w:p w14:paraId="0279C82D" w14:textId="77777777" w:rsidR="002E1B08" w:rsidRDefault="002E1B08">
            <w:pPr>
              <w:pStyle w:val="TableText"/>
            </w:pPr>
          </w:p>
        </w:tc>
        <w:tc>
          <w:tcPr>
            <w:tcW w:w="1104" w:type="dxa"/>
          </w:tcPr>
          <w:p w14:paraId="150122AB" w14:textId="77777777" w:rsidR="002E1B08" w:rsidRDefault="00000000">
            <w:pPr>
              <w:pStyle w:val="TableText"/>
            </w:pPr>
            <w:hyperlink w:anchor="C_4515-9042">
              <w:r>
                <w:rPr>
                  <w:rStyle w:val="HyperlinkText9pt"/>
                </w:rPr>
                <w:t>4515-9042</w:t>
              </w:r>
            </w:hyperlink>
          </w:p>
        </w:tc>
        <w:tc>
          <w:tcPr>
            <w:tcW w:w="2975" w:type="dxa"/>
          </w:tcPr>
          <w:p w14:paraId="679BB610" w14:textId="77777777" w:rsidR="002E1B08" w:rsidRDefault="00000000">
            <w:pPr>
              <w:pStyle w:val="TableText"/>
            </w:pPr>
            <w:r>
              <w:t>urn:oid:2.16.840.1.113883.5.1001 (HL7ActMood) = EVN</w:t>
            </w:r>
          </w:p>
        </w:tc>
      </w:tr>
      <w:tr w:rsidR="002E1B08" w14:paraId="1AB72866" w14:textId="77777777">
        <w:trPr>
          <w:jc w:val="center"/>
        </w:trPr>
        <w:tc>
          <w:tcPr>
            <w:tcW w:w="3345" w:type="dxa"/>
          </w:tcPr>
          <w:p w14:paraId="50E804F2" w14:textId="77777777" w:rsidR="002E1B08" w:rsidRDefault="00000000">
            <w:pPr>
              <w:pStyle w:val="TableText"/>
            </w:pPr>
            <w:r>
              <w:tab/>
              <w:t>@negationInd</w:t>
            </w:r>
          </w:p>
        </w:tc>
        <w:tc>
          <w:tcPr>
            <w:tcW w:w="720" w:type="dxa"/>
          </w:tcPr>
          <w:p w14:paraId="70128AEF" w14:textId="77777777" w:rsidR="002E1B08" w:rsidRDefault="00000000">
            <w:pPr>
              <w:pStyle w:val="TableText"/>
            </w:pPr>
            <w:r>
              <w:t>0..1</w:t>
            </w:r>
          </w:p>
        </w:tc>
        <w:tc>
          <w:tcPr>
            <w:tcW w:w="1152" w:type="dxa"/>
          </w:tcPr>
          <w:p w14:paraId="1268D68F" w14:textId="77777777" w:rsidR="002E1B08" w:rsidRDefault="00000000">
            <w:pPr>
              <w:pStyle w:val="TableText"/>
            </w:pPr>
            <w:r>
              <w:t>MAY</w:t>
            </w:r>
          </w:p>
        </w:tc>
        <w:tc>
          <w:tcPr>
            <w:tcW w:w="864" w:type="dxa"/>
          </w:tcPr>
          <w:p w14:paraId="5AFBD66F" w14:textId="77777777" w:rsidR="002E1B08" w:rsidRDefault="002E1B08">
            <w:pPr>
              <w:pStyle w:val="TableText"/>
            </w:pPr>
          </w:p>
        </w:tc>
        <w:tc>
          <w:tcPr>
            <w:tcW w:w="1104" w:type="dxa"/>
          </w:tcPr>
          <w:p w14:paraId="0A5E39CB" w14:textId="77777777" w:rsidR="002E1B08" w:rsidRDefault="00000000">
            <w:pPr>
              <w:pStyle w:val="TableText"/>
            </w:pPr>
            <w:hyperlink w:anchor="C_4515-10139">
              <w:r>
                <w:rPr>
                  <w:rStyle w:val="HyperlinkText9pt"/>
                </w:rPr>
                <w:t>4515-10139</w:t>
              </w:r>
            </w:hyperlink>
          </w:p>
        </w:tc>
        <w:tc>
          <w:tcPr>
            <w:tcW w:w="2975" w:type="dxa"/>
          </w:tcPr>
          <w:p w14:paraId="5BDBCF93" w14:textId="77777777" w:rsidR="002E1B08" w:rsidRDefault="002E1B08">
            <w:pPr>
              <w:pStyle w:val="TableText"/>
            </w:pPr>
          </w:p>
        </w:tc>
      </w:tr>
      <w:tr w:rsidR="002E1B08" w14:paraId="607B2F79" w14:textId="77777777">
        <w:trPr>
          <w:jc w:val="center"/>
        </w:trPr>
        <w:tc>
          <w:tcPr>
            <w:tcW w:w="3345" w:type="dxa"/>
          </w:tcPr>
          <w:p w14:paraId="7F959D67" w14:textId="77777777" w:rsidR="002E1B08" w:rsidRDefault="00000000">
            <w:pPr>
              <w:pStyle w:val="TableText"/>
            </w:pPr>
            <w:r>
              <w:tab/>
              <w:t>templateId</w:t>
            </w:r>
          </w:p>
        </w:tc>
        <w:tc>
          <w:tcPr>
            <w:tcW w:w="720" w:type="dxa"/>
          </w:tcPr>
          <w:p w14:paraId="29C47C25" w14:textId="77777777" w:rsidR="002E1B08" w:rsidRDefault="00000000">
            <w:pPr>
              <w:pStyle w:val="TableText"/>
            </w:pPr>
            <w:r>
              <w:t>1..1</w:t>
            </w:r>
          </w:p>
        </w:tc>
        <w:tc>
          <w:tcPr>
            <w:tcW w:w="1152" w:type="dxa"/>
          </w:tcPr>
          <w:p w14:paraId="71DB5781" w14:textId="77777777" w:rsidR="002E1B08" w:rsidRDefault="00000000">
            <w:pPr>
              <w:pStyle w:val="TableText"/>
            </w:pPr>
            <w:r>
              <w:t>SHALL</w:t>
            </w:r>
          </w:p>
        </w:tc>
        <w:tc>
          <w:tcPr>
            <w:tcW w:w="864" w:type="dxa"/>
          </w:tcPr>
          <w:p w14:paraId="06B8D552" w14:textId="77777777" w:rsidR="002E1B08" w:rsidRDefault="002E1B08">
            <w:pPr>
              <w:pStyle w:val="TableText"/>
            </w:pPr>
          </w:p>
        </w:tc>
        <w:tc>
          <w:tcPr>
            <w:tcW w:w="1104" w:type="dxa"/>
          </w:tcPr>
          <w:p w14:paraId="7BDC5C2A" w14:textId="77777777" w:rsidR="002E1B08" w:rsidRDefault="00000000">
            <w:pPr>
              <w:pStyle w:val="TableText"/>
            </w:pPr>
            <w:hyperlink w:anchor="C_4515-14926">
              <w:r>
                <w:rPr>
                  <w:rStyle w:val="HyperlinkText9pt"/>
                </w:rPr>
                <w:t>4515-14926</w:t>
              </w:r>
            </w:hyperlink>
          </w:p>
        </w:tc>
        <w:tc>
          <w:tcPr>
            <w:tcW w:w="2975" w:type="dxa"/>
          </w:tcPr>
          <w:p w14:paraId="4FC8ABFF" w14:textId="77777777" w:rsidR="002E1B08" w:rsidRDefault="002E1B08">
            <w:pPr>
              <w:pStyle w:val="TableText"/>
            </w:pPr>
          </w:p>
        </w:tc>
      </w:tr>
      <w:tr w:rsidR="002E1B08" w14:paraId="15528FC9" w14:textId="77777777">
        <w:trPr>
          <w:jc w:val="center"/>
        </w:trPr>
        <w:tc>
          <w:tcPr>
            <w:tcW w:w="3345" w:type="dxa"/>
          </w:tcPr>
          <w:p w14:paraId="70D92CFD" w14:textId="77777777" w:rsidR="002E1B08" w:rsidRDefault="00000000">
            <w:pPr>
              <w:pStyle w:val="TableText"/>
            </w:pPr>
            <w:r>
              <w:tab/>
            </w:r>
            <w:r>
              <w:tab/>
              <w:t>@root</w:t>
            </w:r>
          </w:p>
        </w:tc>
        <w:tc>
          <w:tcPr>
            <w:tcW w:w="720" w:type="dxa"/>
          </w:tcPr>
          <w:p w14:paraId="569FE5A9" w14:textId="77777777" w:rsidR="002E1B08" w:rsidRDefault="00000000">
            <w:pPr>
              <w:pStyle w:val="TableText"/>
            </w:pPr>
            <w:r>
              <w:t>1..1</w:t>
            </w:r>
          </w:p>
        </w:tc>
        <w:tc>
          <w:tcPr>
            <w:tcW w:w="1152" w:type="dxa"/>
          </w:tcPr>
          <w:p w14:paraId="4F3A790F" w14:textId="77777777" w:rsidR="002E1B08" w:rsidRDefault="00000000">
            <w:pPr>
              <w:pStyle w:val="TableText"/>
            </w:pPr>
            <w:r>
              <w:t>SHALL</w:t>
            </w:r>
          </w:p>
        </w:tc>
        <w:tc>
          <w:tcPr>
            <w:tcW w:w="864" w:type="dxa"/>
          </w:tcPr>
          <w:p w14:paraId="1143072C" w14:textId="77777777" w:rsidR="002E1B08" w:rsidRDefault="002E1B08">
            <w:pPr>
              <w:pStyle w:val="TableText"/>
            </w:pPr>
          </w:p>
        </w:tc>
        <w:tc>
          <w:tcPr>
            <w:tcW w:w="1104" w:type="dxa"/>
          </w:tcPr>
          <w:p w14:paraId="5376EAD7" w14:textId="77777777" w:rsidR="002E1B08" w:rsidRDefault="00000000">
            <w:pPr>
              <w:pStyle w:val="TableText"/>
            </w:pPr>
            <w:hyperlink w:anchor="C_4515-14927">
              <w:r>
                <w:rPr>
                  <w:rStyle w:val="HyperlinkText9pt"/>
                </w:rPr>
                <w:t>4515-14927</w:t>
              </w:r>
            </w:hyperlink>
          </w:p>
        </w:tc>
        <w:tc>
          <w:tcPr>
            <w:tcW w:w="2975" w:type="dxa"/>
          </w:tcPr>
          <w:p w14:paraId="141C1B5E" w14:textId="77777777" w:rsidR="002E1B08" w:rsidRDefault="00000000">
            <w:pPr>
              <w:pStyle w:val="TableText"/>
            </w:pPr>
            <w:r>
              <w:t>2.16.840.1.113883.10.20.22.4.4</w:t>
            </w:r>
          </w:p>
        </w:tc>
      </w:tr>
      <w:tr w:rsidR="002E1B08" w14:paraId="6D965D9A" w14:textId="77777777">
        <w:trPr>
          <w:jc w:val="center"/>
        </w:trPr>
        <w:tc>
          <w:tcPr>
            <w:tcW w:w="3345" w:type="dxa"/>
          </w:tcPr>
          <w:p w14:paraId="1B62D30F" w14:textId="77777777" w:rsidR="002E1B08" w:rsidRDefault="00000000">
            <w:pPr>
              <w:pStyle w:val="TableText"/>
            </w:pPr>
            <w:r>
              <w:tab/>
            </w:r>
            <w:r>
              <w:tab/>
              <w:t>@extension</w:t>
            </w:r>
          </w:p>
        </w:tc>
        <w:tc>
          <w:tcPr>
            <w:tcW w:w="720" w:type="dxa"/>
          </w:tcPr>
          <w:p w14:paraId="3947B367" w14:textId="77777777" w:rsidR="002E1B08" w:rsidRDefault="00000000">
            <w:pPr>
              <w:pStyle w:val="TableText"/>
            </w:pPr>
            <w:r>
              <w:t>1..1</w:t>
            </w:r>
          </w:p>
        </w:tc>
        <w:tc>
          <w:tcPr>
            <w:tcW w:w="1152" w:type="dxa"/>
          </w:tcPr>
          <w:p w14:paraId="0EBA3ECD" w14:textId="77777777" w:rsidR="002E1B08" w:rsidRDefault="00000000">
            <w:pPr>
              <w:pStyle w:val="TableText"/>
            </w:pPr>
            <w:r>
              <w:t>SHALL</w:t>
            </w:r>
          </w:p>
        </w:tc>
        <w:tc>
          <w:tcPr>
            <w:tcW w:w="864" w:type="dxa"/>
          </w:tcPr>
          <w:p w14:paraId="1A0803C9" w14:textId="77777777" w:rsidR="002E1B08" w:rsidRDefault="002E1B08">
            <w:pPr>
              <w:pStyle w:val="TableText"/>
            </w:pPr>
          </w:p>
        </w:tc>
        <w:tc>
          <w:tcPr>
            <w:tcW w:w="1104" w:type="dxa"/>
          </w:tcPr>
          <w:p w14:paraId="4085EA2B" w14:textId="77777777" w:rsidR="002E1B08" w:rsidRDefault="00000000">
            <w:pPr>
              <w:pStyle w:val="TableText"/>
            </w:pPr>
            <w:hyperlink w:anchor="C_4515-32508">
              <w:r>
                <w:rPr>
                  <w:rStyle w:val="HyperlinkText9pt"/>
                </w:rPr>
                <w:t>4515-32508</w:t>
              </w:r>
            </w:hyperlink>
          </w:p>
        </w:tc>
        <w:tc>
          <w:tcPr>
            <w:tcW w:w="2975" w:type="dxa"/>
          </w:tcPr>
          <w:p w14:paraId="6C755DA4" w14:textId="77777777" w:rsidR="002E1B08" w:rsidRDefault="00000000">
            <w:pPr>
              <w:pStyle w:val="TableText"/>
            </w:pPr>
            <w:r>
              <w:t>2022-06-01</w:t>
            </w:r>
          </w:p>
        </w:tc>
      </w:tr>
      <w:tr w:rsidR="002E1B08" w14:paraId="2223B32F" w14:textId="77777777">
        <w:trPr>
          <w:jc w:val="center"/>
        </w:trPr>
        <w:tc>
          <w:tcPr>
            <w:tcW w:w="3345" w:type="dxa"/>
          </w:tcPr>
          <w:p w14:paraId="3C91D50E" w14:textId="77777777" w:rsidR="002E1B08" w:rsidRDefault="00000000">
            <w:pPr>
              <w:pStyle w:val="TableText"/>
            </w:pPr>
            <w:r>
              <w:tab/>
              <w:t>id</w:t>
            </w:r>
          </w:p>
        </w:tc>
        <w:tc>
          <w:tcPr>
            <w:tcW w:w="720" w:type="dxa"/>
          </w:tcPr>
          <w:p w14:paraId="41A75A85" w14:textId="77777777" w:rsidR="002E1B08" w:rsidRDefault="00000000">
            <w:pPr>
              <w:pStyle w:val="TableText"/>
            </w:pPr>
            <w:r>
              <w:t>1..*</w:t>
            </w:r>
          </w:p>
        </w:tc>
        <w:tc>
          <w:tcPr>
            <w:tcW w:w="1152" w:type="dxa"/>
          </w:tcPr>
          <w:p w14:paraId="4C487163" w14:textId="77777777" w:rsidR="002E1B08" w:rsidRDefault="00000000">
            <w:pPr>
              <w:pStyle w:val="TableText"/>
            </w:pPr>
            <w:r>
              <w:t>SHALL</w:t>
            </w:r>
          </w:p>
        </w:tc>
        <w:tc>
          <w:tcPr>
            <w:tcW w:w="864" w:type="dxa"/>
          </w:tcPr>
          <w:p w14:paraId="1232D156" w14:textId="77777777" w:rsidR="002E1B08" w:rsidRDefault="002E1B08">
            <w:pPr>
              <w:pStyle w:val="TableText"/>
            </w:pPr>
          </w:p>
        </w:tc>
        <w:tc>
          <w:tcPr>
            <w:tcW w:w="1104" w:type="dxa"/>
          </w:tcPr>
          <w:p w14:paraId="42959913" w14:textId="77777777" w:rsidR="002E1B08" w:rsidRDefault="00000000">
            <w:pPr>
              <w:pStyle w:val="TableText"/>
            </w:pPr>
            <w:hyperlink w:anchor="C_4515-9043">
              <w:r>
                <w:rPr>
                  <w:rStyle w:val="HyperlinkText9pt"/>
                </w:rPr>
                <w:t>4515-9043</w:t>
              </w:r>
            </w:hyperlink>
          </w:p>
        </w:tc>
        <w:tc>
          <w:tcPr>
            <w:tcW w:w="2975" w:type="dxa"/>
          </w:tcPr>
          <w:p w14:paraId="001E36A9" w14:textId="77777777" w:rsidR="002E1B08" w:rsidRDefault="002E1B08">
            <w:pPr>
              <w:pStyle w:val="TableText"/>
            </w:pPr>
          </w:p>
        </w:tc>
      </w:tr>
      <w:tr w:rsidR="002E1B08" w14:paraId="1AA496EC" w14:textId="77777777">
        <w:trPr>
          <w:jc w:val="center"/>
        </w:trPr>
        <w:tc>
          <w:tcPr>
            <w:tcW w:w="3345" w:type="dxa"/>
          </w:tcPr>
          <w:p w14:paraId="4E9DD7FC" w14:textId="77777777" w:rsidR="002E1B08" w:rsidRDefault="00000000">
            <w:pPr>
              <w:pStyle w:val="TableText"/>
            </w:pPr>
            <w:r>
              <w:tab/>
              <w:t>code</w:t>
            </w:r>
          </w:p>
        </w:tc>
        <w:tc>
          <w:tcPr>
            <w:tcW w:w="720" w:type="dxa"/>
          </w:tcPr>
          <w:p w14:paraId="1873B278" w14:textId="77777777" w:rsidR="002E1B08" w:rsidRDefault="00000000">
            <w:pPr>
              <w:pStyle w:val="TableText"/>
            </w:pPr>
            <w:r>
              <w:t>1..1</w:t>
            </w:r>
          </w:p>
        </w:tc>
        <w:tc>
          <w:tcPr>
            <w:tcW w:w="1152" w:type="dxa"/>
          </w:tcPr>
          <w:p w14:paraId="299269DB" w14:textId="77777777" w:rsidR="002E1B08" w:rsidRDefault="00000000">
            <w:pPr>
              <w:pStyle w:val="TableText"/>
            </w:pPr>
            <w:r>
              <w:t>SHALL</w:t>
            </w:r>
          </w:p>
        </w:tc>
        <w:tc>
          <w:tcPr>
            <w:tcW w:w="864" w:type="dxa"/>
          </w:tcPr>
          <w:p w14:paraId="70F3BC3D" w14:textId="77777777" w:rsidR="002E1B08" w:rsidRDefault="002E1B08">
            <w:pPr>
              <w:pStyle w:val="TableText"/>
            </w:pPr>
          </w:p>
        </w:tc>
        <w:tc>
          <w:tcPr>
            <w:tcW w:w="1104" w:type="dxa"/>
          </w:tcPr>
          <w:p w14:paraId="51896D84" w14:textId="77777777" w:rsidR="002E1B08" w:rsidRDefault="00000000">
            <w:pPr>
              <w:pStyle w:val="TableText"/>
            </w:pPr>
            <w:hyperlink w:anchor="C_4515-9045">
              <w:r>
                <w:rPr>
                  <w:rStyle w:val="HyperlinkText9pt"/>
                </w:rPr>
                <w:t>4515-9045</w:t>
              </w:r>
            </w:hyperlink>
          </w:p>
        </w:tc>
        <w:tc>
          <w:tcPr>
            <w:tcW w:w="2975" w:type="dxa"/>
          </w:tcPr>
          <w:p w14:paraId="203B3673" w14:textId="77777777" w:rsidR="002E1B08" w:rsidRDefault="00000000">
            <w:pPr>
              <w:pStyle w:val="TableText"/>
            </w:pPr>
            <w:r>
              <w:t>urn:oid:2.16.840.1.113883.3.88.12.3221.7.2 (Problem Type (SNOMEDCT))</w:t>
            </w:r>
          </w:p>
        </w:tc>
      </w:tr>
      <w:tr w:rsidR="002E1B08" w14:paraId="30B94606" w14:textId="77777777">
        <w:trPr>
          <w:jc w:val="center"/>
        </w:trPr>
        <w:tc>
          <w:tcPr>
            <w:tcW w:w="3345" w:type="dxa"/>
          </w:tcPr>
          <w:p w14:paraId="373E979A" w14:textId="77777777" w:rsidR="002E1B08" w:rsidRDefault="00000000">
            <w:pPr>
              <w:pStyle w:val="TableText"/>
            </w:pPr>
            <w:r>
              <w:tab/>
              <w:t>statusCode</w:t>
            </w:r>
          </w:p>
        </w:tc>
        <w:tc>
          <w:tcPr>
            <w:tcW w:w="720" w:type="dxa"/>
          </w:tcPr>
          <w:p w14:paraId="774ACDCD" w14:textId="77777777" w:rsidR="002E1B08" w:rsidRDefault="00000000">
            <w:pPr>
              <w:pStyle w:val="TableText"/>
            </w:pPr>
            <w:r>
              <w:t>1..1</w:t>
            </w:r>
          </w:p>
        </w:tc>
        <w:tc>
          <w:tcPr>
            <w:tcW w:w="1152" w:type="dxa"/>
          </w:tcPr>
          <w:p w14:paraId="0BC63008" w14:textId="77777777" w:rsidR="002E1B08" w:rsidRDefault="00000000">
            <w:pPr>
              <w:pStyle w:val="TableText"/>
            </w:pPr>
            <w:r>
              <w:t>SHALL</w:t>
            </w:r>
          </w:p>
        </w:tc>
        <w:tc>
          <w:tcPr>
            <w:tcW w:w="864" w:type="dxa"/>
          </w:tcPr>
          <w:p w14:paraId="4D2D4E70" w14:textId="77777777" w:rsidR="002E1B08" w:rsidRDefault="002E1B08">
            <w:pPr>
              <w:pStyle w:val="TableText"/>
            </w:pPr>
          </w:p>
        </w:tc>
        <w:tc>
          <w:tcPr>
            <w:tcW w:w="1104" w:type="dxa"/>
          </w:tcPr>
          <w:p w14:paraId="5E270CFB" w14:textId="77777777" w:rsidR="002E1B08" w:rsidRDefault="00000000">
            <w:pPr>
              <w:pStyle w:val="TableText"/>
            </w:pPr>
            <w:hyperlink w:anchor="C_4515-9049">
              <w:r>
                <w:rPr>
                  <w:rStyle w:val="HyperlinkText9pt"/>
                </w:rPr>
                <w:t>4515-9049</w:t>
              </w:r>
            </w:hyperlink>
          </w:p>
        </w:tc>
        <w:tc>
          <w:tcPr>
            <w:tcW w:w="2975" w:type="dxa"/>
          </w:tcPr>
          <w:p w14:paraId="1B29E169" w14:textId="77777777" w:rsidR="002E1B08" w:rsidRDefault="002E1B08">
            <w:pPr>
              <w:pStyle w:val="TableText"/>
            </w:pPr>
          </w:p>
        </w:tc>
      </w:tr>
      <w:tr w:rsidR="002E1B08" w14:paraId="2A2AC441" w14:textId="77777777">
        <w:trPr>
          <w:jc w:val="center"/>
        </w:trPr>
        <w:tc>
          <w:tcPr>
            <w:tcW w:w="3345" w:type="dxa"/>
          </w:tcPr>
          <w:p w14:paraId="4EC01597" w14:textId="77777777" w:rsidR="002E1B08" w:rsidRDefault="00000000">
            <w:pPr>
              <w:pStyle w:val="TableText"/>
            </w:pPr>
            <w:r>
              <w:tab/>
            </w:r>
            <w:r>
              <w:tab/>
              <w:t>@code</w:t>
            </w:r>
          </w:p>
        </w:tc>
        <w:tc>
          <w:tcPr>
            <w:tcW w:w="720" w:type="dxa"/>
          </w:tcPr>
          <w:p w14:paraId="3A0931A6" w14:textId="77777777" w:rsidR="002E1B08" w:rsidRDefault="00000000">
            <w:pPr>
              <w:pStyle w:val="TableText"/>
            </w:pPr>
            <w:r>
              <w:t>1..1</w:t>
            </w:r>
          </w:p>
        </w:tc>
        <w:tc>
          <w:tcPr>
            <w:tcW w:w="1152" w:type="dxa"/>
          </w:tcPr>
          <w:p w14:paraId="0DC28772" w14:textId="77777777" w:rsidR="002E1B08" w:rsidRDefault="00000000">
            <w:pPr>
              <w:pStyle w:val="TableText"/>
            </w:pPr>
            <w:r>
              <w:t>SHALL</w:t>
            </w:r>
          </w:p>
        </w:tc>
        <w:tc>
          <w:tcPr>
            <w:tcW w:w="864" w:type="dxa"/>
          </w:tcPr>
          <w:p w14:paraId="7AD2E798" w14:textId="77777777" w:rsidR="002E1B08" w:rsidRDefault="002E1B08">
            <w:pPr>
              <w:pStyle w:val="TableText"/>
            </w:pPr>
          </w:p>
        </w:tc>
        <w:tc>
          <w:tcPr>
            <w:tcW w:w="1104" w:type="dxa"/>
          </w:tcPr>
          <w:p w14:paraId="080BA17E" w14:textId="77777777" w:rsidR="002E1B08" w:rsidRDefault="00000000">
            <w:pPr>
              <w:pStyle w:val="TableText"/>
            </w:pPr>
            <w:hyperlink w:anchor="C_4515-19112">
              <w:r>
                <w:rPr>
                  <w:rStyle w:val="HyperlinkText9pt"/>
                </w:rPr>
                <w:t>4515-19112</w:t>
              </w:r>
            </w:hyperlink>
          </w:p>
        </w:tc>
        <w:tc>
          <w:tcPr>
            <w:tcW w:w="2975" w:type="dxa"/>
          </w:tcPr>
          <w:p w14:paraId="413F0836" w14:textId="77777777" w:rsidR="002E1B08" w:rsidRDefault="00000000">
            <w:pPr>
              <w:pStyle w:val="TableText"/>
            </w:pPr>
            <w:r>
              <w:t>urn:oid:2.16.840.1.113883.5.14 (HL7ActStatus) = completed</w:t>
            </w:r>
          </w:p>
        </w:tc>
      </w:tr>
      <w:tr w:rsidR="002E1B08" w14:paraId="05BAF5C5" w14:textId="77777777">
        <w:trPr>
          <w:jc w:val="center"/>
        </w:trPr>
        <w:tc>
          <w:tcPr>
            <w:tcW w:w="3345" w:type="dxa"/>
          </w:tcPr>
          <w:p w14:paraId="45B7B3C6" w14:textId="77777777" w:rsidR="002E1B08" w:rsidRDefault="00000000">
            <w:pPr>
              <w:pStyle w:val="TableText"/>
            </w:pPr>
            <w:r>
              <w:tab/>
              <w:t>effectiveTime</w:t>
            </w:r>
          </w:p>
        </w:tc>
        <w:tc>
          <w:tcPr>
            <w:tcW w:w="720" w:type="dxa"/>
          </w:tcPr>
          <w:p w14:paraId="33789BAE" w14:textId="77777777" w:rsidR="002E1B08" w:rsidRDefault="00000000">
            <w:pPr>
              <w:pStyle w:val="TableText"/>
            </w:pPr>
            <w:r>
              <w:t>1..1</w:t>
            </w:r>
          </w:p>
        </w:tc>
        <w:tc>
          <w:tcPr>
            <w:tcW w:w="1152" w:type="dxa"/>
          </w:tcPr>
          <w:p w14:paraId="34F93981" w14:textId="77777777" w:rsidR="002E1B08" w:rsidRDefault="00000000">
            <w:pPr>
              <w:pStyle w:val="TableText"/>
            </w:pPr>
            <w:r>
              <w:t>SHALL</w:t>
            </w:r>
          </w:p>
        </w:tc>
        <w:tc>
          <w:tcPr>
            <w:tcW w:w="864" w:type="dxa"/>
          </w:tcPr>
          <w:p w14:paraId="581FD4CA" w14:textId="77777777" w:rsidR="002E1B08" w:rsidRDefault="002E1B08">
            <w:pPr>
              <w:pStyle w:val="TableText"/>
            </w:pPr>
          </w:p>
        </w:tc>
        <w:tc>
          <w:tcPr>
            <w:tcW w:w="1104" w:type="dxa"/>
          </w:tcPr>
          <w:p w14:paraId="58333BCC" w14:textId="77777777" w:rsidR="002E1B08" w:rsidRDefault="00000000">
            <w:pPr>
              <w:pStyle w:val="TableText"/>
            </w:pPr>
            <w:hyperlink w:anchor="C_4515-9050">
              <w:r>
                <w:rPr>
                  <w:rStyle w:val="HyperlinkText9pt"/>
                </w:rPr>
                <w:t>4515-9050</w:t>
              </w:r>
            </w:hyperlink>
          </w:p>
        </w:tc>
        <w:tc>
          <w:tcPr>
            <w:tcW w:w="2975" w:type="dxa"/>
          </w:tcPr>
          <w:p w14:paraId="4089E8F6" w14:textId="77777777" w:rsidR="002E1B08" w:rsidRDefault="002E1B08">
            <w:pPr>
              <w:pStyle w:val="TableText"/>
            </w:pPr>
          </w:p>
        </w:tc>
      </w:tr>
      <w:tr w:rsidR="002E1B08" w14:paraId="337232D0" w14:textId="77777777">
        <w:trPr>
          <w:jc w:val="center"/>
        </w:trPr>
        <w:tc>
          <w:tcPr>
            <w:tcW w:w="3345" w:type="dxa"/>
          </w:tcPr>
          <w:p w14:paraId="70733638" w14:textId="77777777" w:rsidR="002E1B08" w:rsidRDefault="00000000">
            <w:pPr>
              <w:pStyle w:val="TableText"/>
            </w:pPr>
            <w:r>
              <w:tab/>
            </w:r>
            <w:r>
              <w:tab/>
              <w:t>low</w:t>
            </w:r>
          </w:p>
        </w:tc>
        <w:tc>
          <w:tcPr>
            <w:tcW w:w="720" w:type="dxa"/>
          </w:tcPr>
          <w:p w14:paraId="0EF3F044" w14:textId="77777777" w:rsidR="002E1B08" w:rsidRDefault="00000000">
            <w:pPr>
              <w:pStyle w:val="TableText"/>
            </w:pPr>
            <w:r>
              <w:t>1..1</w:t>
            </w:r>
          </w:p>
        </w:tc>
        <w:tc>
          <w:tcPr>
            <w:tcW w:w="1152" w:type="dxa"/>
          </w:tcPr>
          <w:p w14:paraId="3F552629" w14:textId="77777777" w:rsidR="002E1B08" w:rsidRDefault="00000000">
            <w:pPr>
              <w:pStyle w:val="TableText"/>
            </w:pPr>
            <w:r>
              <w:t>SHALL</w:t>
            </w:r>
          </w:p>
        </w:tc>
        <w:tc>
          <w:tcPr>
            <w:tcW w:w="864" w:type="dxa"/>
          </w:tcPr>
          <w:p w14:paraId="40A5DB58" w14:textId="77777777" w:rsidR="002E1B08" w:rsidRDefault="002E1B08">
            <w:pPr>
              <w:pStyle w:val="TableText"/>
            </w:pPr>
          </w:p>
        </w:tc>
        <w:tc>
          <w:tcPr>
            <w:tcW w:w="1104" w:type="dxa"/>
          </w:tcPr>
          <w:p w14:paraId="35DCA0C0" w14:textId="77777777" w:rsidR="002E1B08" w:rsidRDefault="00000000">
            <w:pPr>
              <w:pStyle w:val="TableText"/>
            </w:pPr>
            <w:hyperlink w:anchor="C_4515-15603">
              <w:r>
                <w:rPr>
                  <w:rStyle w:val="HyperlinkText9pt"/>
                </w:rPr>
                <w:t>4515-15603</w:t>
              </w:r>
            </w:hyperlink>
          </w:p>
        </w:tc>
        <w:tc>
          <w:tcPr>
            <w:tcW w:w="2975" w:type="dxa"/>
          </w:tcPr>
          <w:p w14:paraId="6C0FC129" w14:textId="77777777" w:rsidR="002E1B08" w:rsidRDefault="002E1B08">
            <w:pPr>
              <w:pStyle w:val="TableText"/>
            </w:pPr>
          </w:p>
        </w:tc>
      </w:tr>
      <w:tr w:rsidR="002E1B08" w14:paraId="4B43007A" w14:textId="77777777">
        <w:trPr>
          <w:jc w:val="center"/>
        </w:trPr>
        <w:tc>
          <w:tcPr>
            <w:tcW w:w="3345" w:type="dxa"/>
          </w:tcPr>
          <w:p w14:paraId="3F142536" w14:textId="77777777" w:rsidR="002E1B08" w:rsidRDefault="00000000">
            <w:pPr>
              <w:pStyle w:val="TableText"/>
            </w:pPr>
            <w:r>
              <w:tab/>
            </w:r>
            <w:r>
              <w:tab/>
              <w:t>high</w:t>
            </w:r>
          </w:p>
        </w:tc>
        <w:tc>
          <w:tcPr>
            <w:tcW w:w="720" w:type="dxa"/>
          </w:tcPr>
          <w:p w14:paraId="02E465AF" w14:textId="77777777" w:rsidR="002E1B08" w:rsidRDefault="00000000">
            <w:pPr>
              <w:pStyle w:val="TableText"/>
            </w:pPr>
            <w:r>
              <w:t>0..1</w:t>
            </w:r>
          </w:p>
        </w:tc>
        <w:tc>
          <w:tcPr>
            <w:tcW w:w="1152" w:type="dxa"/>
          </w:tcPr>
          <w:p w14:paraId="0F1D8E9E" w14:textId="77777777" w:rsidR="002E1B08" w:rsidRDefault="00000000">
            <w:pPr>
              <w:pStyle w:val="TableText"/>
            </w:pPr>
            <w:r>
              <w:t>MAY</w:t>
            </w:r>
          </w:p>
        </w:tc>
        <w:tc>
          <w:tcPr>
            <w:tcW w:w="864" w:type="dxa"/>
          </w:tcPr>
          <w:p w14:paraId="7BF50509" w14:textId="77777777" w:rsidR="002E1B08" w:rsidRDefault="002E1B08">
            <w:pPr>
              <w:pStyle w:val="TableText"/>
            </w:pPr>
          </w:p>
        </w:tc>
        <w:tc>
          <w:tcPr>
            <w:tcW w:w="1104" w:type="dxa"/>
          </w:tcPr>
          <w:p w14:paraId="01CF1F9D" w14:textId="77777777" w:rsidR="002E1B08" w:rsidRDefault="00000000">
            <w:pPr>
              <w:pStyle w:val="TableText"/>
            </w:pPr>
            <w:hyperlink w:anchor="C_4515-15604">
              <w:r>
                <w:rPr>
                  <w:rStyle w:val="HyperlinkText9pt"/>
                </w:rPr>
                <w:t>4515-15604</w:t>
              </w:r>
            </w:hyperlink>
          </w:p>
        </w:tc>
        <w:tc>
          <w:tcPr>
            <w:tcW w:w="2975" w:type="dxa"/>
          </w:tcPr>
          <w:p w14:paraId="01FC6889" w14:textId="77777777" w:rsidR="002E1B08" w:rsidRDefault="002E1B08">
            <w:pPr>
              <w:pStyle w:val="TableText"/>
            </w:pPr>
          </w:p>
        </w:tc>
      </w:tr>
      <w:tr w:rsidR="002E1B08" w14:paraId="064F9B07" w14:textId="77777777">
        <w:trPr>
          <w:jc w:val="center"/>
        </w:trPr>
        <w:tc>
          <w:tcPr>
            <w:tcW w:w="3345" w:type="dxa"/>
          </w:tcPr>
          <w:p w14:paraId="64761557" w14:textId="77777777" w:rsidR="002E1B08" w:rsidRDefault="00000000">
            <w:pPr>
              <w:pStyle w:val="TableText"/>
            </w:pPr>
            <w:r>
              <w:tab/>
              <w:t>value</w:t>
            </w:r>
          </w:p>
        </w:tc>
        <w:tc>
          <w:tcPr>
            <w:tcW w:w="720" w:type="dxa"/>
          </w:tcPr>
          <w:p w14:paraId="211D98AD" w14:textId="77777777" w:rsidR="002E1B08" w:rsidRDefault="00000000">
            <w:pPr>
              <w:pStyle w:val="TableText"/>
            </w:pPr>
            <w:r>
              <w:t>1..1</w:t>
            </w:r>
          </w:p>
        </w:tc>
        <w:tc>
          <w:tcPr>
            <w:tcW w:w="1152" w:type="dxa"/>
          </w:tcPr>
          <w:p w14:paraId="0776F82C" w14:textId="77777777" w:rsidR="002E1B08" w:rsidRDefault="00000000">
            <w:pPr>
              <w:pStyle w:val="TableText"/>
            </w:pPr>
            <w:r>
              <w:t>SHALL</w:t>
            </w:r>
          </w:p>
        </w:tc>
        <w:tc>
          <w:tcPr>
            <w:tcW w:w="864" w:type="dxa"/>
          </w:tcPr>
          <w:p w14:paraId="7A1B62DC" w14:textId="77777777" w:rsidR="002E1B08" w:rsidRDefault="00000000">
            <w:pPr>
              <w:pStyle w:val="TableText"/>
            </w:pPr>
            <w:r>
              <w:t>CD</w:t>
            </w:r>
          </w:p>
        </w:tc>
        <w:tc>
          <w:tcPr>
            <w:tcW w:w="1104" w:type="dxa"/>
          </w:tcPr>
          <w:p w14:paraId="07AC7894" w14:textId="77777777" w:rsidR="002E1B08" w:rsidRDefault="00000000">
            <w:pPr>
              <w:pStyle w:val="TableText"/>
            </w:pPr>
            <w:hyperlink w:anchor="C_4515-9058">
              <w:r>
                <w:rPr>
                  <w:rStyle w:val="HyperlinkText9pt"/>
                </w:rPr>
                <w:t>4515-9058</w:t>
              </w:r>
            </w:hyperlink>
          </w:p>
        </w:tc>
        <w:tc>
          <w:tcPr>
            <w:tcW w:w="2975" w:type="dxa"/>
          </w:tcPr>
          <w:p w14:paraId="7E9A738B" w14:textId="77777777" w:rsidR="002E1B08" w:rsidRDefault="00000000">
            <w:pPr>
              <w:pStyle w:val="TableText"/>
            </w:pPr>
            <w:r>
              <w:t>urn:oid:2.16.840.1.113883.3.88.12.3221.7.4 (Problem)</w:t>
            </w:r>
          </w:p>
        </w:tc>
      </w:tr>
      <w:tr w:rsidR="002E1B08" w14:paraId="46A09C3D" w14:textId="77777777">
        <w:trPr>
          <w:jc w:val="center"/>
        </w:trPr>
        <w:tc>
          <w:tcPr>
            <w:tcW w:w="3345" w:type="dxa"/>
          </w:tcPr>
          <w:p w14:paraId="36FB1504" w14:textId="77777777" w:rsidR="002E1B08" w:rsidRDefault="00000000">
            <w:pPr>
              <w:pStyle w:val="TableText"/>
            </w:pPr>
            <w:r>
              <w:tab/>
            </w:r>
            <w:r>
              <w:tab/>
              <w:t>@code</w:t>
            </w:r>
          </w:p>
        </w:tc>
        <w:tc>
          <w:tcPr>
            <w:tcW w:w="720" w:type="dxa"/>
          </w:tcPr>
          <w:p w14:paraId="5961FA24" w14:textId="77777777" w:rsidR="002E1B08" w:rsidRDefault="00000000">
            <w:pPr>
              <w:pStyle w:val="TableText"/>
            </w:pPr>
            <w:r>
              <w:t>0..1</w:t>
            </w:r>
          </w:p>
        </w:tc>
        <w:tc>
          <w:tcPr>
            <w:tcW w:w="1152" w:type="dxa"/>
          </w:tcPr>
          <w:p w14:paraId="1EC6200E" w14:textId="77777777" w:rsidR="002E1B08" w:rsidRDefault="00000000">
            <w:pPr>
              <w:pStyle w:val="TableText"/>
            </w:pPr>
            <w:r>
              <w:t>MAY</w:t>
            </w:r>
          </w:p>
        </w:tc>
        <w:tc>
          <w:tcPr>
            <w:tcW w:w="864" w:type="dxa"/>
          </w:tcPr>
          <w:p w14:paraId="31C87EEC" w14:textId="77777777" w:rsidR="002E1B08" w:rsidRDefault="002E1B08">
            <w:pPr>
              <w:pStyle w:val="TableText"/>
            </w:pPr>
          </w:p>
        </w:tc>
        <w:tc>
          <w:tcPr>
            <w:tcW w:w="1104" w:type="dxa"/>
          </w:tcPr>
          <w:p w14:paraId="73B9E24C" w14:textId="77777777" w:rsidR="002E1B08" w:rsidRDefault="00000000">
            <w:pPr>
              <w:pStyle w:val="TableText"/>
            </w:pPr>
            <w:hyperlink w:anchor="C_4515-31871">
              <w:r>
                <w:rPr>
                  <w:rStyle w:val="HyperlinkText9pt"/>
                </w:rPr>
                <w:t>4515-31871</w:t>
              </w:r>
            </w:hyperlink>
          </w:p>
        </w:tc>
        <w:tc>
          <w:tcPr>
            <w:tcW w:w="2975" w:type="dxa"/>
          </w:tcPr>
          <w:p w14:paraId="3D2B7126" w14:textId="77777777" w:rsidR="002E1B08" w:rsidRDefault="002E1B08">
            <w:pPr>
              <w:pStyle w:val="TableText"/>
            </w:pPr>
          </w:p>
        </w:tc>
      </w:tr>
      <w:tr w:rsidR="002E1B08" w14:paraId="06A80A41" w14:textId="77777777">
        <w:trPr>
          <w:jc w:val="center"/>
        </w:trPr>
        <w:tc>
          <w:tcPr>
            <w:tcW w:w="3345" w:type="dxa"/>
          </w:tcPr>
          <w:p w14:paraId="1A96BD69" w14:textId="77777777" w:rsidR="002E1B08" w:rsidRDefault="00000000">
            <w:pPr>
              <w:pStyle w:val="TableText"/>
            </w:pPr>
            <w:r>
              <w:tab/>
            </w:r>
            <w:r>
              <w:tab/>
              <w:t>qualifier</w:t>
            </w:r>
          </w:p>
        </w:tc>
        <w:tc>
          <w:tcPr>
            <w:tcW w:w="720" w:type="dxa"/>
          </w:tcPr>
          <w:p w14:paraId="23ED122E" w14:textId="77777777" w:rsidR="002E1B08" w:rsidRDefault="00000000">
            <w:pPr>
              <w:pStyle w:val="TableText"/>
            </w:pPr>
            <w:r>
              <w:t>0..*</w:t>
            </w:r>
          </w:p>
        </w:tc>
        <w:tc>
          <w:tcPr>
            <w:tcW w:w="1152" w:type="dxa"/>
          </w:tcPr>
          <w:p w14:paraId="58DF288E" w14:textId="77777777" w:rsidR="002E1B08" w:rsidRDefault="00000000">
            <w:pPr>
              <w:pStyle w:val="TableText"/>
            </w:pPr>
            <w:r>
              <w:t>MAY</w:t>
            </w:r>
          </w:p>
        </w:tc>
        <w:tc>
          <w:tcPr>
            <w:tcW w:w="864" w:type="dxa"/>
          </w:tcPr>
          <w:p w14:paraId="0423B21F" w14:textId="77777777" w:rsidR="002E1B08" w:rsidRDefault="002E1B08">
            <w:pPr>
              <w:pStyle w:val="TableText"/>
            </w:pPr>
          </w:p>
        </w:tc>
        <w:tc>
          <w:tcPr>
            <w:tcW w:w="1104" w:type="dxa"/>
          </w:tcPr>
          <w:p w14:paraId="6874FD44" w14:textId="77777777" w:rsidR="002E1B08" w:rsidRDefault="00000000">
            <w:pPr>
              <w:pStyle w:val="TableText"/>
            </w:pPr>
            <w:hyperlink w:anchor="C_4515-31870">
              <w:r>
                <w:rPr>
                  <w:rStyle w:val="HyperlinkText9pt"/>
                </w:rPr>
                <w:t>4515-31870</w:t>
              </w:r>
            </w:hyperlink>
          </w:p>
        </w:tc>
        <w:tc>
          <w:tcPr>
            <w:tcW w:w="2975" w:type="dxa"/>
          </w:tcPr>
          <w:p w14:paraId="6B2507C5" w14:textId="77777777" w:rsidR="002E1B08" w:rsidRDefault="002E1B08">
            <w:pPr>
              <w:pStyle w:val="TableText"/>
            </w:pPr>
          </w:p>
        </w:tc>
      </w:tr>
      <w:tr w:rsidR="002E1B08" w14:paraId="3D5442FF" w14:textId="77777777">
        <w:trPr>
          <w:jc w:val="center"/>
        </w:trPr>
        <w:tc>
          <w:tcPr>
            <w:tcW w:w="3345" w:type="dxa"/>
          </w:tcPr>
          <w:p w14:paraId="779E127D" w14:textId="77777777" w:rsidR="002E1B08" w:rsidRDefault="00000000">
            <w:pPr>
              <w:pStyle w:val="TableText"/>
            </w:pPr>
            <w:r>
              <w:tab/>
            </w:r>
            <w:r>
              <w:tab/>
              <w:t>translation</w:t>
            </w:r>
          </w:p>
        </w:tc>
        <w:tc>
          <w:tcPr>
            <w:tcW w:w="720" w:type="dxa"/>
          </w:tcPr>
          <w:p w14:paraId="06382C11" w14:textId="77777777" w:rsidR="002E1B08" w:rsidRDefault="00000000">
            <w:pPr>
              <w:pStyle w:val="TableText"/>
            </w:pPr>
            <w:r>
              <w:t>0..*</w:t>
            </w:r>
          </w:p>
        </w:tc>
        <w:tc>
          <w:tcPr>
            <w:tcW w:w="1152" w:type="dxa"/>
          </w:tcPr>
          <w:p w14:paraId="33FF35F5" w14:textId="77777777" w:rsidR="002E1B08" w:rsidRDefault="00000000">
            <w:pPr>
              <w:pStyle w:val="TableText"/>
            </w:pPr>
            <w:r>
              <w:t>MAY</w:t>
            </w:r>
          </w:p>
        </w:tc>
        <w:tc>
          <w:tcPr>
            <w:tcW w:w="864" w:type="dxa"/>
          </w:tcPr>
          <w:p w14:paraId="60C5D12B" w14:textId="77777777" w:rsidR="002E1B08" w:rsidRDefault="002E1B08">
            <w:pPr>
              <w:pStyle w:val="TableText"/>
            </w:pPr>
          </w:p>
        </w:tc>
        <w:tc>
          <w:tcPr>
            <w:tcW w:w="1104" w:type="dxa"/>
          </w:tcPr>
          <w:p w14:paraId="1FF63E4F" w14:textId="77777777" w:rsidR="002E1B08" w:rsidRDefault="00000000">
            <w:pPr>
              <w:pStyle w:val="TableText"/>
            </w:pPr>
            <w:hyperlink w:anchor="C_4515-16749">
              <w:r>
                <w:rPr>
                  <w:rStyle w:val="HyperlinkText9pt"/>
                </w:rPr>
                <w:t>4515-16749</w:t>
              </w:r>
            </w:hyperlink>
          </w:p>
        </w:tc>
        <w:tc>
          <w:tcPr>
            <w:tcW w:w="2975" w:type="dxa"/>
          </w:tcPr>
          <w:p w14:paraId="44C10E74" w14:textId="77777777" w:rsidR="002E1B08" w:rsidRDefault="002E1B08">
            <w:pPr>
              <w:pStyle w:val="TableText"/>
            </w:pPr>
          </w:p>
        </w:tc>
      </w:tr>
      <w:tr w:rsidR="002E1B08" w14:paraId="73684372" w14:textId="77777777">
        <w:trPr>
          <w:jc w:val="center"/>
        </w:trPr>
        <w:tc>
          <w:tcPr>
            <w:tcW w:w="3345" w:type="dxa"/>
          </w:tcPr>
          <w:p w14:paraId="649AF5B8" w14:textId="77777777" w:rsidR="002E1B08" w:rsidRDefault="00000000">
            <w:pPr>
              <w:pStyle w:val="TableText"/>
            </w:pPr>
            <w:r>
              <w:tab/>
            </w:r>
            <w:r>
              <w:tab/>
            </w:r>
            <w:r>
              <w:tab/>
              <w:t>@code</w:t>
            </w:r>
          </w:p>
        </w:tc>
        <w:tc>
          <w:tcPr>
            <w:tcW w:w="720" w:type="dxa"/>
          </w:tcPr>
          <w:p w14:paraId="27D17FD1" w14:textId="77777777" w:rsidR="002E1B08" w:rsidRDefault="00000000">
            <w:pPr>
              <w:pStyle w:val="TableText"/>
            </w:pPr>
            <w:r>
              <w:t>0..1</w:t>
            </w:r>
          </w:p>
        </w:tc>
        <w:tc>
          <w:tcPr>
            <w:tcW w:w="1152" w:type="dxa"/>
          </w:tcPr>
          <w:p w14:paraId="2B2144F3" w14:textId="77777777" w:rsidR="002E1B08" w:rsidRDefault="00000000">
            <w:pPr>
              <w:pStyle w:val="TableText"/>
            </w:pPr>
            <w:r>
              <w:t>MAY</w:t>
            </w:r>
          </w:p>
        </w:tc>
        <w:tc>
          <w:tcPr>
            <w:tcW w:w="864" w:type="dxa"/>
          </w:tcPr>
          <w:p w14:paraId="365EF7D1" w14:textId="77777777" w:rsidR="002E1B08" w:rsidRDefault="002E1B08">
            <w:pPr>
              <w:pStyle w:val="TableText"/>
            </w:pPr>
          </w:p>
        </w:tc>
        <w:tc>
          <w:tcPr>
            <w:tcW w:w="1104" w:type="dxa"/>
          </w:tcPr>
          <w:p w14:paraId="7455E916" w14:textId="77777777" w:rsidR="002E1B08" w:rsidRDefault="00000000">
            <w:pPr>
              <w:pStyle w:val="TableText"/>
            </w:pPr>
            <w:hyperlink w:anchor="C_4515-16750">
              <w:r>
                <w:rPr>
                  <w:rStyle w:val="HyperlinkText9pt"/>
                </w:rPr>
                <w:t>4515-16750</w:t>
              </w:r>
            </w:hyperlink>
          </w:p>
        </w:tc>
        <w:tc>
          <w:tcPr>
            <w:tcW w:w="2975" w:type="dxa"/>
          </w:tcPr>
          <w:p w14:paraId="1EDBDADE" w14:textId="77777777" w:rsidR="002E1B08" w:rsidRDefault="00000000">
            <w:pPr>
              <w:pStyle w:val="TableText"/>
            </w:pPr>
            <w:r>
              <w:t>urn:oid:2.16.840.1.113883.6.90 (ICD-10-CM)</w:t>
            </w:r>
          </w:p>
        </w:tc>
      </w:tr>
      <w:tr w:rsidR="002E1B08" w14:paraId="3529DBA5" w14:textId="77777777">
        <w:trPr>
          <w:jc w:val="center"/>
        </w:trPr>
        <w:tc>
          <w:tcPr>
            <w:tcW w:w="3345" w:type="dxa"/>
          </w:tcPr>
          <w:p w14:paraId="01F07397" w14:textId="77777777" w:rsidR="002E1B08" w:rsidRDefault="00000000">
            <w:pPr>
              <w:pStyle w:val="TableText"/>
            </w:pPr>
            <w:r>
              <w:tab/>
              <w:t>author</w:t>
            </w:r>
          </w:p>
        </w:tc>
        <w:tc>
          <w:tcPr>
            <w:tcW w:w="720" w:type="dxa"/>
          </w:tcPr>
          <w:p w14:paraId="008F0F0C" w14:textId="77777777" w:rsidR="002E1B08" w:rsidRDefault="00000000">
            <w:pPr>
              <w:pStyle w:val="TableText"/>
            </w:pPr>
            <w:r>
              <w:t>0..*</w:t>
            </w:r>
          </w:p>
        </w:tc>
        <w:tc>
          <w:tcPr>
            <w:tcW w:w="1152" w:type="dxa"/>
          </w:tcPr>
          <w:p w14:paraId="0B40F2C4" w14:textId="77777777" w:rsidR="002E1B08" w:rsidRDefault="00000000">
            <w:pPr>
              <w:pStyle w:val="TableText"/>
            </w:pPr>
            <w:r>
              <w:t>SHOULD</w:t>
            </w:r>
          </w:p>
        </w:tc>
        <w:tc>
          <w:tcPr>
            <w:tcW w:w="864" w:type="dxa"/>
          </w:tcPr>
          <w:p w14:paraId="55AE048A" w14:textId="77777777" w:rsidR="002E1B08" w:rsidRDefault="002E1B08">
            <w:pPr>
              <w:pStyle w:val="TableText"/>
            </w:pPr>
          </w:p>
        </w:tc>
        <w:tc>
          <w:tcPr>
            <w:tcW w:w="1104" w:type="dxa"/>
          </w:tcPr>
          <w:p w14:paraId="0FF109D1" w14:textId="77777777" w:rsidR="002E1B08" w:rsidRDefault="00000000">
            <w:pPr>
              <w:pStyle w:val="TableText"/>
            </w:pPr>
            <w:hyperlink w:anchor="C_4515-31147">
              <w:r>
                <w:rPr>
                  <w:rStyle w:val="HyperlinkText9pt"/>
                </w:rPr>
                <w:t>4515-31147</w:t>
              </w:r>
            </w:hyperlink>
          </w:p>
        </w:tc>
        <w:tc>
          <w:tcPr>
            <w:tcW w:w="2975" w:type="dxa"/>
          </w:tcPr>
          <w:p w14:paraId="2D126142" w14:textId="77777777" w:rsidR="002E1B08" w:rsidRDefault="00000000">
            <w:pPr>
              <w:pStyle w:val="TableText"/>
            </w:pPr>
            <w:r>
              <w:t>Author Participation (identifier: urn:oid:2.16.840.1.113883.10.20.22.4.119</w:t>
            </w:r>
          </w:p>
        </w:tc>
      </w:tr>
      <w:tr w:rsidR="002E1B08" w14:paraId="12CF4B02" w14:textId="77777777">
        <w:trPr>
          <w:jc w:val="center"/>
        </w:trPr>
        <w:tc>
          <w:tcPr>
            <w:tcW w:w="3345" w:type="dxa"/>
          </w:tcPr>
          <w:p w14:paraId="21DC2B66" w14:textId="77777777" w:rsidR="002E1B08" w:rsidRDefault="00000000">
            <w:pPr>
              <w:pStyle w:val="TableText"/>
            </w:pPr>
            <w:r>
              <w:tab/>
              <w:t>entryRelationship</w:t>
            </w:r>
          </w:p>
        </w:tc>
        <w:tc>
          <w:tcPr>
            <w:tcW w:w="720" w:type="dxa"/>
          </w:tcPr>
          <w:p w14:paraId="1679B575" w14:textId="77777777" w:rsidR="002E1B08" w:rsidRDefault="00000000">
            <w:pPr>
              <w:pStyle w:val="TableText"/>
            </w:pPr>
            <w:r>
              <w:t>0..1</w:t>
            </w:r>
          </w:p>
        </w:tc>
        <w:tc>
          <w:tcPr>
            <w:tcW w:w="1152" w:type="dxa"/>
          </w:tcPr>
          <w:p w14:paraId="56331555" w14:textId="77777777" w:rsidR="002E1B08" w:rsidRDefault="00000000">
            <w:pPr>
              <w:pStyle w:val="TableText"/>
            </w:pPr>
            <w:r>
              <w:t>MAY</w:t>
            </w:r>
          </w:p>
        </w:tc>
        <w:tc>
          <w:tcPr>
            <w:tcW w:w="864" w:type="dxa"/>
          </w:tcPr>
          <w:p w14:paraId="00C630D4" w14:textId="77777777" w:rsidR="002E1B08" w:rsidRDefault="002E1B08">
            <w:pPr>
              <w:pStyle w:val="TableText"/>
            </w:pPr>
          </w:p>
        </w:tc>
        <w:tc>
          <w:tcPr>
            <w:tcW w:w="1104" w:type="dxa"/>
          </w:tcPr>
          <w:p w14:paraId="4E4BEB6A" w14:textId="77777777" w:rsidR="002E1B08" w:rsidRDefault="00000000">
            <w:pPr>
              <w:pStyle w:val="TableText"/>
            </w:pPr>
            <w:hyperlink w:anchor="C_4515-9059">
              <w:r>
                <w:rPr>
                  <w:rStyle w:val="HyperlinkText9pt"/>
                </w:rPr>
                <w:t>4515-9059</w:t>
              </w:r>
            </w:hyperlink>
          </w:p>
        </w:tc>
        <w:tc>
          <w:tcPr>
            <w:tcW w:w="2975" w:type="dxa"/>
          </w:tcPr>
          <w:p w14:paraId="51931667" w14:textId="77777777" w:rsidR="002E1B08" w:rsidRDefault="002E1B08">
            <w:pPr>
              <w:pStyle w:val="TableText"/>
            </w:pPr>
          </w:p>
        </w:tc>
      </w:tr>
      <w:tr w:rsidR="002E1B08" w14:paraId="37FE29FA" w14:textId="77777777">
        <w:trPr>
          <w:jc w:val="center"/>
        </w:trPr>
        <w:tc>
          <w:tcPr>
            <w:tcW w:w="3345" w:type="dxa"/>
          </w:tcPr>
          <w:p w14:paraId="357D3A2F" w14:textId="77777777" w:rsidR="002E1B08" w:rsidRDefault="00000000">
            <w:pPr>
              <w:pStyle w:val="TableText"/>
            </w:pPr>
            <w:r>
              <w:lastRenderedPageBreak/>
              <w:tab/>
            </w:r>
            <w:r>
              <w:tab/>
              <w:t>@typeCode</w:t>
            </w:r>
          </w:p>
        </w:tc>
        <w:tc>
          <w:tcPr>
            <w:tcW w:w="720" w:type="dxa"/>
          </w:tcPr>
          <w:p w14:paraId="202DE83B" w14:textId="77777777" w:rsidR="002E1B08" w:rsidRDefault="00000000">
            <w:pPr>
              <w:pStyle w:val="TableText"/>
            </w:pPr>
            <w:r>
              <w:t>1..1</w:t>
            </w:r>
          </w:p>
        </w:tc>
        <w:tc>
          <w:tcPr>
            <w:tcW w:w="1152" w:type="dxa"/>
          </w:tcPr>
          <w:p w14:paraId="1C32DA08" w14:textId="77777777" w:rsidR="002E1B08" w:rsidRDefault="00000000">
            <w:pPr>
              <w:pStyle w:val="TableText"/>
            </w:pPr>
            <w:r>
              <w:t>SHALL</w:t>
            </w:r>
          </w:p>
        </w:tc>
        <w:tc>
          <w:tcPr>
            <w:tcW w:w="864" w:type="dxa"/>
          </w:tcPr>
          <w:p w14:paraId="65E31A07" w14:textId="77777777" w:rsidR="002E1B08" w:rsidRDefault="002E1B08">
            <w:pPr>
              <w:pStyle w:val="TableText"/>
            </w:pPr>
          </w:p>
        </w:tc>
        <w:tc>
          <w:tcPr>
            <w:tcW w:w="1104" w:type="dxa"/>
          </w:tcPr>
          <w:p w14:paraId="546A766D" w14:textId="77777777" w:rsidR="002E1B08" w:rsidRDefault="00000000">
            <w:pPr>
              <w:pStyle w:val="TableText"/>
            </w:pPr>
            <w:hyperlink w:anchor="C_4515-9060">
              <w:r>
                <w:rPr>
                  <w:rStyle w:val="HyperlinkText9pt"/>
                </w:rPr>
                <w:t>4515-9060</w:t>
              </w:r>
            </w:hyperlink>
          </w:p>
        </w:tc>
        <w:tc>
          <w:tcPr>
            <w:tcW w:w="2975" w:type="dxa"/>
          </w:tcPr>
          <w:p w14:paraId="134E256B" w14:textId="77777777" w:rsidR="002E1B08" w:rsidRDefault="00000000">
            <w:pPr>
              <w:pStyle w:val="TableText"/>
            </w:pPr>
            <w:r>
              <w:t>urn:oid:2.16.840.1.113883.5.1002 (HL7ActRelationshipType) = SUBJ</w:t>
            </w:r>
          </w:p>
        </w:tc>
      </w:tr>
      <w:tr w:rsidR="002E1B08" w14:paraId="7A13CAF2" w14:textId="77777777">
        <w:trPr>
          <w:jc w:val="center"/>
        </w:trPr>
        <w:tc>
          <w:tcPr>
            <w:tcW w:w="3345" w:type="dxa"/>
          </w:tcPr>
          <w:p w14:paraId="2C9D26D3" w14:textId="77777777" w:rsidR="002E1B08" w:rsidRDefault="00000000">
            <w:pPr>
              <w:pStyle w:val="TableText"/>
            </w:pPr>
            <w:r>
              <w:tab/>
            </w:r>
            <w:r>
              <w:tab/>
              <w:t>@inversionInd</w:t>
            </w:r>
          </w:p>
        </w:tc>
        <w:tc>
          <w:tcPr>
            <w:tcW w:w="720" w:type="dxa"/>
          </w:tcPr>
          <w:p w14:paraId="23E73FAD" w14:textId="77777777" w:rsidR="002E1B08" w:rsidRDefault="00000000">
            <w:pPr>
              <w:pStyle w:val="TableText"/>
            </w:pPr>
            <w:r>
              <w:t>1..1</w:t>
            </w:r>
          </w:p>
        </w:tc>
        <w:tc>
          <w:tcPr>
            <w:tcW w:w="1152" w:type="dxa"/>
          </w:tcPr>
          <w:p w14:paraId="79828D36" w14:textId="77777777" w:rsidR="002E1B08" w:rsidRDefault="00000000">
            <w:pPr>
              <w:pStyle w:val="TableText"/>
            </w:pPr>
            <w:r>
              <w:t>SHALL</w:t>
            </w:r>
          </w:p>
        </w:tc>
        <w:tc>
          <w:tcPr>
            <w:tcW w:w="864" w:type="dxa"/>
          </w:tcPr>
          <w:p w14:paraId="207047C1" w14:textId="77777777" w:rsidR="002E1B08" w:rsidRDefault="002E1B08">
            <w:pPr>
              <w:pStyle w:val="TableText"/>
            </w:pPr>
          </w:p>
        </w:tc>
        <w:tc>
          <w:tcPr>
            <w:tcW w:w="1104" w:type="dxa"/>
          </w:tcPr>
          <w:p w14:paraId="0E7D89C3" w14:textId="77777777" w:rsidR="002E1B08" w:rsidRDefault="00000000">
            <w:pPr>
              <w:pStyle w:val="TableText"/>
            </w:pPr>
            <w:hyperlink w:anchor="C_4515-9069">
              <w:r>
                <w:rPr>
                  <w:rStyle w:val="HyperlinkText9pt"/>
                </w:rPr>
                <w:t>4515-9069</w:t>
              </w:r>
            </w:hyperlink>
          </w:p>
        </w:tc>
        <w:tc>
          <w:tcPr>
            <w:tcW w:w="2975" w:type="dxa"/>
          </w:tcPr>
          <w:p w14:paraId="011ABEBB" w14:textId="77777777" w:rsidR="002E1B08" w:rsidRDefault="00000000">
            <w:pPr>
              <w:pStyle w:val="TableText"/>
            </w:pPr>
            <w:r>
              <w:t>true</w:t>
            </w:r>
          </w:p>
        </w:tc>
      </w:tr>
      <w:tr w:rsidR="002E1B08" w14:paraId="30128DC5" w14:textId="77777777">
        <w:trPr>
          <w:jc w:val="center"/>
        </w:trPr>
        <w:tc>
          <w:tcPr>
            <w:tcW w:w="3345" w:type="dxa"/>
          </w:tcPr>
          <w:p w14:paraId="645D9CE6" w14:textId="77777777" w:rsidR="002E1B08" w:rsidRDefault="00000000">
            <w:pPr>
              <w:pStyle w:val="TableText"/>
            </w:pPr>
            <w:r>
              <w:tab/>
            </w:r>
            <w:r>
              <w:tab/>
              <w:t>observation</w:t>
            </w:r>
          </w:p>
        </w:tc>
        <w:tc>
          <w:tcPr>
            <w:tcW w:w="720" w:type="dxa"/>
          </w:tcPr>
          <w:p w14:paraId="76591A03" w14:textId="77777777" w:rsidR="002E1B08" w:rsidRDefault="00000000">
            <w:pPr>
              <w:pStyle w:val="TableText"/>
            </w:pPr>
            <w:r>
              <w:t>1..1</w:t>
            </w:r>
          </w:p>
        </w:tc>
        <w:tc>
          <w:tcPr>
            <w:tcW w:w="1152" w:type="dxa"/>
          </w:tcPr>
          <w:p w14:paraId="5347EBF6" w14:textId="77777777" w:rsidR="002E1B08" w:rsidRDefault="00000000">
            <w:pPr>
              <w:pStyle w:val="TableText"/>
            </w:pPr>
            <w:r>
              <w:t>SHALL</w:t>
            </w:r>
          </w:p>
        </w:tc>
        <w:tc>
          <w:tcPr>
            <w:tcW w:w="864" w:type="dxa"/>
          </w:tcPr>
          <w:p w14:paraId="09341469" w14:textId="77777777" w:rsidR="002E1B08" w:rsidRDefault="002E1B08">
            <w:pPr>
              <w:pStyle w:val="TableText"/>
            </w:pPr>
          </w:p>
        </w:tc>
        <w:tc>
          <w:tcPr>
            <w:tcW w:w="1104" w:type="dxa"/>
          </w:tcPr>
          <w:p w14:paraId="2DFFC408" w14:textId="77777777" w:rsidR="002E1B08" w:rsidRDefault="00000000">
            <w:pPr>
              <w:pStyle w:val="TableText"/>
            </w:pPr>
            <w:hyperlink w:anchor="C_4515-15590">
              <w:r>
                <w:rPr>
                  <w:rStyle w:val="HyperlinkText9pt"/>
                </w:rPr>
                <w:t>4515-15590</w:t>
              </w:r>
            </w:hyperlink>
          </w:p>
        </w:tc>
        <w:tc>
          <w:tcPr>
            <w:tcW w:w="2975" w:type="dxa"/>
          </w:tcPr>
          <w:p w14:paraId="4810301C" w14:textId="77777777" w:rsidR="002E1B08" w:rsidRDefault="00000000">
            <w:pPr>
              <w:pStyle w:val="TableText"/>
            </w:pPr>
            <w:r>
              <w:t>Age Observation (identifier: urn:oid:2.16.840.1.113883.10.20.22.4.31</w:t>
            </w:r>
          </w:p>
        </w:tc>
      </w:tr>
      <w:tr w:rsidR="002E1B08" w14:paraId="79BC5D6D" w14:textId="77777777">
        <w:trPr>
          <w:jc w:val="center"/>
        </w:trPr>
        <w:tc>
          <w:tcPr>
            <w:tcW w:w="3345" w:type="dxa"/>
          </w:tcPr>
          <w:p w14:paraId="52D5921C" w14:textId="77777777" w:rsidR="002E1B08" w:rsidRDefault="00000000">
            <w:pPr>
              <w:pStyle w:val="TableText"/>
            </w:pPr>
            <w:r>
              <w:tab/>
              <w:t>entryRelationship</w:t>
            </w:r>
          </w:p>
        </w:tc>
        <w:tc>
          <w:tcPr>
            <w:tcW w:w="720" w:type="dxa"/>
          </w:tcPr>
          <w:p w14:paraId="66532A50" w14:textId="77777777" w:rsidR="002E1B08" w:rsidRDefault="00000000">
            <w:pPr>
              <w:pStyle w:val="TableText"/>
            </w:pPr>
            <w:r>
              <w:t>0..1</w:t>
            </w:r>
          </w:p>
        </w:tc>
        <w:tc>
          <w:tcPr>
            <w:tcW w:w="1152" w:type="dxa"/>
          </w:tcPr>
          <w:p w14:paraId="1F8B3FB7" w14:textId="77777777" w:rsidR="002E1B08" w:rsidRDefault="00000000">
            <w:pPr>
              <w:pStyle w:val="TableText"/>
            </w:pPr>
            <w:r>
              <w:t>MAY</w:t>
            </w:r>
          </w:p>
        </w:tc>
        <w:tc>
          <w:tcPr>
            <w:tcW w:w="864" w:type="dxa"/>
          </w:tcPr>
          <w:p w14:paraId="3C182499" w14:textId="77777777" w:rsidR="002E1B08" w:rsidRDefault="002E1B08">
            <w:pPr>
              <w:pStyle w:val="TableText"/>
            </w:pPr>
          </w:p>
        </w:tc>
        <w:tc>
          <w:tcPr>
            <w:tcW w:w="1104" w:type="dxa"/>
          </w:tcPr>
          <w:p w14:paraId="0540E89D" w14:textId="77777777" w:rsidR="002E1B08" w:rsidRDefault="00000000">
            <w:pPr>
              <w:pStyle w:val="TableText"/>
            </w:pPr>
            <w:hyperlink w:anchor="C_4515-29951">
              <w:r>
                <w:rPr>
                  <w:rStyle w:val="HyperlinkText9pt"/>
                </w:rPr>
                <w:t>4515-29951</w:t>
              </w:r>
            </w:hyperlink>
          </w:p>
        </w:tc>
        <w:tc>
          <w:tcPr>
            <w:tcW w:w="2975" w:type="dxa"/>
          </w:tcPr>
          <w:p w14:paraId="26287926" w14:textId="77777777" w:rsidR="002E1B08" w:rsidRDefault="002E1B08">
            <w:pPr>
              <w:pStyle w:val="TableText"/>
            </w:pPr>
          </w:p>
        </w:tc>
      </w:tr>
      <w:tr w:rsidR="002E1B08" w14:paraId="72D22C14" w14:textId="77777777">
        <w:trPr>
          <w:jc w:val="center"/>
        </w:trPr>
        <w:tc>
          <w:tcPr>
            <w:tcW w:w="3345" w:type="dxa"/>
          </w:tcPr>
          <w:p w14:paraId="4A590865" w14:textId="77777777" w:rsidR="002E1B08" w:rsidRDefault="00000000">
            <w:pPr>
              <w:pStyle w:val="TableText"/>
            </w:pPr>
            <w:r>
              <w:tab/>
            </w:r>
            <w:r>
              <w:tab/>
              <w:t>@typeCode</w:t>
            </w:r>
          </w:p>
        </w:tc>
        <w:tc>
          <w:tcPr>
            <w:tcW w:w="720" w:type="dxa"/>
          </w:tcPr>
          <w:p w14:paraId="54A3F6D0" w14:textId="77777777" w:rsidR="002E1B08" w:rsidRDefault="00000000">
            <w:pPr>
              <w:pStyle w:val="TableText"/>
            </w:pPr>
            <w:r>
              <w:t>1..1</w:t>
            </w:r>
          </w:p>
        </w:tc>
        <w:tc>
          <w:tcPr>
            <w:tcW w:w="1152" w:type="dxa"/>
          </w:tcPr>
          <w:p w14:paraId="31406786" w14:textId="77777777" w:rsidR="002E1B08" w:rsidRDefault="00000000">
            <w:pPr>
              <w:pStyle w:val="TableText"/>
            </w:pPr>
            <w:r>
              <w:t>SHALL</w:t>
            </w:r>
          </w:p>
        </w:tc>
        <w:tc>
          <w:tcPr>
            <w:tcW w:w="864" w:type="dxa"/>
          </w:tcPr>
          <w:p w14:paraId="0ED050FB" w14:textId="77777777" w:rsidR="002E1B08" w:rsidRDefault="002E1B08">
            <w:pPr>
              <w:pStyle w:val="TableText"/>
            </w:pPr>
          </w:p>
        </w:tc>
        <w:tc>
          <w:tcPr>
            <w:tcW w:w="1104" w:type="dxa"/>
          </w:tcPr>
          <w:p w14:paraId="68BF63BB" w14:textId="77777777" w:rsidR="002E1B08" w:rsidRDefault="00000000">
            <w:pPr>
              <w:pStyle w:val="TableText"/>
            </w:pPr>
            <w:hyperlink w:anchor="C_4515-31531">
              <w:r>
                <w:rPr>
                  <w:rStyle w:val="HyperlinkText9pt"/>
                </w:rPr>
                <w:t>4515-31531</w:t>
              </w:r>
            </w:hyperlink>
          </w:p>
        </w:tc>
        <w:tc>
          <w:tcPr>
            <w:tcW w:w="2975" w:type="dxa"/>
          </w:tcPr>
          <w:p w14:paraId="1161DFC4" w14:textId="77777777" w:rsidR="002E1B08" w:rsidRDefault="00000000">
            <w:pPr>
              <w:pStyle w:val="TableText"/>
            </w:pPr>
            <w:r>
              <w:t>urn:oid:2.16.840.1.113883.5.1002 (HL7ActRelationshipType) = REFR</w:t>
            </w:r>
          </w:p>
        </w:tc>
      </w:tr>
      <w:tr w:rsidR="002E1B08" w14:paraId="4297A169" w14:textId="77777777">
        <w:trPr>
          <w:jc w:val="center"/>
        </w:trPr>
        <w:tc>
          <w:tcPr>
            <w:tcW w:w="3345" w:type="dxa"/>
          </w:tcPr>
          <w:p w14:paraId="03F1FF38" w14:textId="77777777" w:rsidR="002E1B08" w:rsidRDefault="00000000">
            <w:pPr>
              <w:pStyle w:val="TableText"/>
            </w:pPr>
            <w:r>
              <w:tab/>
            </w:r>
            <w:r>
              <w:tab/>
              <w:t>observation</w:t>
            </w:r>
          </w:p>
        </w:tc>
        <w:tc>
          <w:tcPr>
            <w:tcW w:w="720" w:type="dxa"/>
          </w:tcPr>
          <w:p w14:paraId="75D8B5DF" w14:textId="77777777" w:rsidR="002E1B08" w:rsidRDefault="00000000">
            <w:pPr>
              <w:pStyle w:val="TableText"/>
            </w:pPr>
            <w:r>
              <w:t>1..1</w:t>
            </w:r>
          </w:p>
        </w:tc>
        <w:tc>
          <w:tcPr>
            <w:tcW w:w="1152" w:type="dxa"/>
          </w:tcPr>
          <w:p w14:paraId="15C62480" w14:textId="77777777" w:rsidR="002E1B08" w:rsidRDefault="00000000">
            <w:pPr>
              <w:pStyle w:val="TableText"/>
            </w:pPr>
            <w:r>
              <w:t>SHALL</w:t>
            </w:r>
          </w:p>
        </w:tc>
        <w:tc>
          <w:tcPr>
            <w:tcW w:w="864" w:type="dxa"/>
          </w:tcPr>
          <w:p w14:paraId="6D72F8F8" w14:textId="77777777" w:rsidR="002E1B08" w:rsidRDefault="002E1B08">
            <w:pPr>
              <w:pStyle w:val="TableText"/>
            </w:pPr>
          </w:p>
        </w:tc>
        <w:tc>
          <w:tcPr>
            <w:tcW w:w="1104" w:type="dxa"/>
          </w:tcPr>
          <w:p w14:paraId="6EC64451" w14:textId="77777777" w:rsidR="002E1B08" w:rsidRDefault="00000000">
            <w:pPr>
              <w:pStyle w:val="TableText"/>
            </w:pPr>
            <w:hyperlink w:anchor="C_4515-29952">
              <w:r>
                <w:rPr>
                  <w:rStyle w:val="HyperlinkText9pt"/>
                </w:rPr>
                <w:t>4515-29952</w:t>
              </w:r>
            </w:hyperlink>
          </w:p>
        </w:tc>
        <w:tc>
          <w:tcPr>
            <w:tcW w:w="2975" w:type="dxa"/>
          </w:tcPr>
          <w:p w14:paraId="4737CBF0" w14:textId="77777777" w:rsidR="002E1B08" w:rsidRDefault="00000000">
            <w:pPr>
              <w:pStyle w:val="TableText"/>
            </w:pPr>
            <w:r>
              <w:t>Prognosis Observation (identifier: urn:oid:2.16.840.1.113883.10.20.22.4.113</w:t>
            </w:r>
          </w:p>
        </w:tc>
      </w:tr>
      <w:tr w:rsidR="002E1B08" w14:paraId="3E85DD24" w14:textId="77777777">
        <w:trPr>
          <w:jc w:val="center"/>
        </w:trPr>
        <w:tc>
          <w:tcPr>
            <w:tcW w:w="3345" w:type="dxa"/>
          </w:tcPr>
          <w:p w14:paraId="4E181036" w14:textId="77777777" w:rsidR="002E1B08" w:rsidRDefault="00000000">
            <w:pPr>
              <w:pStyle w:val="TableText"/>
            </w:pPr>
            <w:r>
              <w:tab/>
              <w:t>entryRelationship</w:t>
            </w:r>
          </w:p>
        </w:tc>
        <w:tc>
          <w:tcPr>
            <w:tcW w:w="720" w:type="dxa"/>
          </w:tcPr>
          <w:p w14:paraId="0C32C402" w14:textId="77777777" w:rsidR="002E1B08" w:rsidRDefault="00000000">
            <w:pPr>
              <w:pStyle w:val="TableText"/>
            </w:pPr>
            <w:r>
              <w:t>0..*</w:t>
            </w:r>
          </w:p>
        </w:tc>
        <w:tc>
          <w:tcPr>
            <w:tcW w:w="1152" w:type="dxa"/>
          </w:tcPr>
          <w:p w14:paraId="129632C8" w14:textId="77777777" w:rsidR="002E1B08" w:rsidRDefault="00000000">
            <w:pPr>
              <w:pStyle w:val="TableText"/>
            </w:pPr>
            <w:r>
              <w:t>MAY</w:t>
            </w:r>
          </w:p>
        </w:tc>
        <w:tc>
          <w:tcPr>
            <w:tcW w:w="864" w:type="dxa"/>
          </w:tcPr>
          <w:p w14:paraId="2726E306" w14:textId="77777777" w:rsidR="002E1B08" w:rsidRDefault="002E1B08">
            <w:pPr>
              <w:pStyle w:val="TableText"/>
            </w:pPr>
          </w:p>
        </w:tc>
        <w:tc>
          <w:tcPr>
            <w:tcW w:w="1104" w:type="dxa"/>
          </w:tcPr>
          <w:p w14:paraId="19E011C8" w14:textId="77777777" w:rsidR="002E1B08" w:rsidRDefault="00000000">
            <w:pPr>
              <w:pStyle w:val="TableText"/>
            </w:pPr>
            <w:hyperlink w:anchor="C_4515-31063">
              <w:r>
                <w:rPr>
                  <w:rStyle w:val="HyperlinkText9pt"/>
                </w:rPr>
                <w:t>4515-31063</w:t>
              </w:r>
            </w:hyperlink>
          </w:p>
        </w:tc>
        <w:tc>
          <w:tcPr>
            <w:tcW w:w="2975" w:type="dxa"/>
          </w:tcPr>
          <w:p w14:paraId="4416ECC3" w14:textId="77777777" w:rsidR="002E1B08" w:rsidRDefault="002E1B08">
            <w:pPr>
              <w:pStyle w:val="TableText"/>
            </w:pPr>
          </w:p>
        </w:tc>
      </w:tr>
      <w:tr w:rsidR="002E1B08" w14:paraId="14CF820B" w14:textId="77777777">
        <w:trPr>
          <w:jc w:val="center"/>
        </w:trPr>
        <w:tc>
          <w:tcPr>
            <w:tcW w:w="3345" w:type="dxa"/>
          </w:tcPr>
          <w:p w14:paraId="308181ED" w14:textId="77777777" w:rsidR="002E1B08" w:rsidRDefault="00000000">
            <w:pPr>
              <w:pStyle w:val="TableText"/>
            </w:pPr>
            <w:r>
              <w:tab/>
            </w:r>
            <w:r>
              <w:tab/>
              <w:t>@typeCode</w:t>
            </w:r>
          </w:p>
        </w:tc>
        <w:tc>
          <w:tcPr>
            <w:tcW w:w="720" w:type="dxa"/>
          </w:tcPr>
          <w:p w14:paraId="73621E63" w14:textId="77777777" w:rsidR="002E1B08" w:rsidRDefault="00000000">
            <w:pPr>
              <w:pStyle w:val="TableText"/>
            </w:pPr>
            <w:r>
              <w:t>1..1</w:t>
            </w:r>
          </w:p>
        </w:tc>
        <w:tc>
          <w:tcPr>
            <w:tcW w:w="1152" w:type="dxa"/>
          </w:tcPr>
          <w:p w14:paraId="1634AC23" w14:textId="77777777" w:rsidR="002E1B08" w:rsidRDefault="00000000">
            <w:pPr>
              <w:pStyle w:val="TableText"/>
            </w:pPr>
            <w:r>
              <w:t>SHALL</w:t>
            </w:r>
          </w:p>
        </w:tc>
        <w:tc>
          <w:tcPr>
            <w:tcW w:w="864" w:type="dxa"/>
          </w:tcPr>
          <w:p w14:paraId="7DBC6B0A" w14:textId="77777777" w:rsidR="002E1B08" w:rsidRDefault="002E1B08">
            <w:pPr>
              <w:pStyle w:val="TableText"/>
            </w:pPr>
          </w:p>
        </w:tc>
        <w:tc>
          <w:tcPr>
            <w:tcW w:w="1104" w:type="dxa"/>
          </w:tcPr>
          <w:p w14:paraId="406364E8" w14:textId="77777777" w:rsidR="002E1B08" w:rsidRDefault="00000000">
            <w:pPr>
              <w:pStyle w:val="TableText"/>
            </w:pPr>
            <w:hyperlink w:anchor="C_4515-31532">
              <w:r>
                <w:rPr>
                  <w:rStyle w:val="HyperlinkText9pt"/>
                </w:rPr>
                <w:t>4515-31532</w:t>
              </w:r>
            </w:hyperlink>
          </w:p>
        </w:tc>
        <w:tc>
          <w:tcPr>
            <w:tcW w:w="2975" w:type="dxa"/>
          </w:tcPr>
          <w:p w14:paraId="4022DEF0" w14:textId="77777777" w:rsidR="002E1B08" w:rsidRDefault="00000000">
            <w:pPr>
              <w:pStyle w:val="TableText"/>
            </w:pPr>
            <w:r>
              <w:t>urn:oid:2.16.840.1.113883.5.1002 (HL7ActRelationshipType) = REFR</w:t>
            </w:r>
          </w:p>
        </w:tc>
      </w:tr>
      <w:tr w:rsidR="002E1B08" w14:paraId="5133458C" w14:textId="77777777">
        <w:trPr>
          <w:jc w:val="center"/>
        </w:trPr>
        <w:tc>
          <w:tcPr>
            <w:tcW w:w="3345" w:type="dxa"/>
          </w:tcPr>
          <w:p w14:paraId="77BCA633" w14:textId="77777777" w:rsidR="002E1B08" w:rsidRDefault="00000000">
            <w:pPr>
              <w:pStyle w:val="TableText"/>
            </w:pPr>
            <w:r>
              <w:tab/>
            </w:r>
            <w:r>
              <w:tab/>
              <w:t>observation</w:t>
            </w:r>
          </w:p>
        </w:tc>
        <w:tc>
          <w:tcPr>
            <w:tcW w:w="720" w:type="dxa"/>
          </w:tcPr>
          <w:p w14:paraId="1B40FA4D" w14:textId="77777777" w:rsidR="002E1B08" w:rsidRDefault="00000000">
            <w:pPr>
              <w:pStyle w:val="TableText"/>
            </w:pPr>
            <w:r>
              <w:t>1..1</w:t>
            </w:r>
          </w:p>
        </w:tc>
        <w:tc>
          <w:tcPr>
            <w:tcW w:w="1152" w:type="dxa"/>
          </w:tcPr>
          <w:p w14:paraId="26CF148C" w14:textId="77777777" w:rsidR="002E1B08" w:rsidRDefault="00000000">
            <w:pPr>
              <w:pStyle w:val="TableText"/>
            </w:pPr>
            <w:r>
              <w:t>SHALL</w:t>
            </w:r>
          </w:p>
        </w:tc>
        <w:tc>
          <w:tcPr>
            <w:tcW w:w="864" w:type="dxa"/>
          </w:tcPr>
          <w:p w14:paraId="7153F7A7" w14:textId="77777777" w:rsidR="002E1B08" w:rsidRDefault="002E1B08">
            <w:pPr>
              <w:pStyle w:val="TableText"/>
            </w:pPr>
          </w:p>
        </w:tc>
        <w:tc>
          <w:tcPr>
            <w:tcW w:w="1104" w:type="dxa"/>
          </w:tcPr>
          <w:p w14:paraId="3D50B5BB" w14:textId="77777777" w:rsidR="002E1B08" w:rsidRDefault="00000000">
            <w:pPr>
              <w:pStyle w:val="TableText"/>
            </w:pPr>
            <w:hyperlink w:anchor="C_4515-31064">
              <w:r>
                <w:rPr>
                  <w:rStyle w:val="HyperlinkText9pt"/>
                </w:rPr>
                <w:t>4515-31064</w:t>
              </w:r>
            </w:hyperlink>
          </w:p>
        </w:tc>
        <w:tc>
          <w:tcPr>
            <w:tcW w:w="2975" w:type="dxa"/>
          </w:tcPr>
          <w:p w14:paraId="5C58AEB5" w14:textId="77777777" w:rsidR="002E1B08" w:rsidRDefault="00000000">
            <w:pPr>
              <w:pStyle w:val="TableText"/>
            </w:pPr>
            <w:r>
              <w:t>Priority Preference (identifier: urn:oid:2.16.840.1.113883.10.20.22.4.143</w:t>
            </w:r>
          </w:p>
        </w:tc>
      </w:tr>
      <w:tr w:rsidR="002E1B08" w14:paraId="5BC3E77E" w14:textId="77777777">
        <w:trPr>
          <w:jc w:val="center"/>
        </w:trPr>
        <w:tc>
          <w:tcPr>
            <w:tcW w:w="3345" w:type="dxa"/>
          </w:tcPr>
          <w:p w14:paraId="36FFE600" w14:textId="77777777" w:rsidR="002E1B08" w:rsidRDefault="00000000">
            <w:pPr>
              <w:pStyle w:val="TableText"/>
            </w:pPr>
            <w:r>
              <w:tab/>
              <w:t>entryRelationship</w:t>
            </w:r>
          </w:p>
        </w:tc>
        <w:tc>
          <w:tcPr>
            <w:tcW w:w="720" w:type="dxa"/>
          </w:tcPr>
          <w:p w14:paraId="1227552F" w14:textId="77777777" w:rsidR="002E1B08" w:rsidRDefault="00000000">
            <w:pPr>
              <w:pStyle w:val="TableText"/>
            </w:pPr>
            <w:r>
              <w:t>0..1</w:t>
            </w:r>
          </w:p>
        </w:tc>
        <w:tc>
          <w:tcPr>
            <w:tcW w:w="1152" w:type="dxa"/>
          </w:tcPr>
          <w:p w14:paraId="09FBB4FC" w14:textId="77777777" w:rsidR="002E1B08" w:rsidRDefault="00000000">
            <w:pPr>
              <w:pStyle w:val="TableText"/>
            </w:pPr>
            <w:r>
              <w:t>MAY</w:t>
            </w:r>
          </w:p>
        </w:tc>
        <w:tc>
          <w:tcPr>
            <w:tcW w:w="864" w:type="dxa"/>
          </w:tcPr>
          <w:p w14:paraId="185AD0E9" w14:textId="77777777" w:rsidR="002E1B08" w:rsidRDefault="002E1B08">
            <w:pPr>
              <w:pStyle w:val="TableText"/>
            </w:pPr>
          </w:p>
        </w:tc>
        <w:tc>
          <w:tcPr>
            <w:tcW w:w="1104" w:type="dxa"/>
          </w:tcPr>
          <w:p w14:paraId="6F0D384F" w14:textId="77777777" w:rsidR="002E1B08" w:rsidRDefault="00000000">
            <w:pPr>
              <w:pStyle w:val="TableText"/>
            </w:pPr>
            <w:hyperlink w:anchor="C_4515-9063">
              <w:r>
                <w:rPr>
                  <w:rStyle w:val="HyperlinkText9pt"/>
                </w:rPr>
                <w:t>4515-9063</w:t>
              </w:r>
            </w:hyperlink>
          </w:p>
        </w:tc>
        <w:tc>
          <w:tcPr>
            <w:tcW w:w="2975" w:type="dxa"/>
          </w:tcPr>
          <w:p w14:paraId="69361B58" w14:textId="77777777" w:rsidR="002E1B08" w:rsidRDefault="002E1B08">
            <w:pPr>
              <w:pStyle w:val="TableText"/>
            </w:pPr>
          </w:p>
        </w:tc>
      </w:tr>
      <w:tr w:rsidR="002E1B08" w14:paraId="57693C63" w14:textId="77777777">
        <w:trPr>
          <w:jc w:val="center"/>
        </w:trPr>
        <w:tc>
          <w:tcPr>
            <w:tcW w:w="3345" w:type="dxa"/>
          </w:tcPr>
          <w:p w14:paraId="0594B587" w14:textId="77777777" w:rsidR="002E1B08" w:rsidRDefault="00000000">
            <w:pPr>
              <w:pStyle w:val="TableText"/>
            </w:pPr>
            <w:r>
              <w:tab/>
            </w:r>
            <w:r>
              <w:tab/>
              <w:t>@typeCode</w:t>
            </w:r>
          </w:p>
        </w:tc>
        <w:tc>
          <w:tcPr>
            <w:tcW w:w="720" w:type="dxa"/>
          </w:tcPr>
          <w:p w14:paraId="3504ACF9" w14:textId="77777777" w:rsidR="002E1B08" w:rsidRDefault="00000000">
            <w:pPr>
              <w:pStyle w:val="TableText"/>
            </w:pPr>
            <w:r>
              <w:t>1..1</w:t>
            </w:r>
          </w:p>
        </w:tc>
        <w:tc>
          <w:tcPr>
            <w:tcW w:w="1152" w:type="dxa"/>
          </w:tcPr>
          <w:p w14:paraId="0F6C9763" w14:textId="77777777" w:rsidR="002E1B08" w:rsidRDefault="00000000">
            <w:pPr>
              <w:pStyle w:val="TableText"/>
            </w:pPr>
            <w:r>
              <w:t>SHALL</w:t>
            </w:r>
          </w:p>
        </w:tc>
        <w:tc>
          <w:tcPr>
            <w:tcW w:w="864" w:type="dxa"/>
          </w:tcPr>
          <w:p w14:paraId="53F87D04" w14:textId="77777777" w:rsidR="002E1B08" w:rsidRDefault="002E1B08">
            <w:pPr>
              <w:pStyle w:val="TableText"/>
            </w:pPr>
          </w:p>
        </w:tc>
        <w:tc>
          <w:tcPr>
            <w:tcW w:w="1104" w:type="dxa"/>
          </w:tcPr>
          <w:p w14:paraId="7EE0EA4D" w14:textId="77777777" w:rsidR="002E1B08" w:rsidRDefault="00000000">
            <w:pPr>
              <w:pStyle w:val="TableText"/>
            </w:pPr>
            <w:hyperlink w:anchor="C_4515-9068">
              <w:r>
                <w:rPr>
                  <w:rStyle w:val="HyperlinkText9pt"/>
                </w:rPr>
                <w:t>4515-9068</w:t>
              </w:r>
            </w:hyperlink>
          </w:p>
        </w:tc>
        <w:tc>
          <w:tcPr>
            <w:tcW w:w="2975" w:type="dxa"/>
          </w:tcPr>
          <w:p w14:paraId="158982BD" w14:textId="77777777" w:rsidR="002E1B08" w:rsidRDefault="00000000">
            <w:pPr>
              <w:pStyle w:val="TableText"/>
            </w:pPr>
            <w:r>
              <w:t>urn:oid:2.16.840.1.113883.5.1002 (HL7ActRelationshipType) = REFR</w:t>
            </w:r>
          </w:p>
        </w:tc>
      </w:tr>
      <w:tr w:rsidR="002E1B08" w14:paraId="0A6E4E7F" w14:textId="77777777">
        <w:trPr>
          <w:jc w:val="center"/>
        </w:trPr>
        <w:tc>
          <w:tcPr>
            <w:tcW w:w="3345" w:type="dxa"/>
          </w:tcPr>
          <w:p w14:paraId="7B3E96DA" w14:textId="77777777" w:rsidR="002E1B08" w:rsidRDefault="00000000">
            <w:pPr>
              <w:pStyle w:val="TableText"/>
            </w:pPr>
            <w:r>
              <w:tab/>
            </w:r>
            <w:r>
              <w:tab/>
              <w:t>observation</w:t>
            </w:r>
          </w:p>
        </w:tc>
        <w:tc>
          <w:tcPr>
            <w:tcW w:w="720" w:type="dxa"/>
          </w:tcPr>
          <w:p w14:paraId="2B2E10D3" w14:textId="77777777" w:rsidR="002E1B08" w:rsidRDefault="00000000">
            <w:pPr>
              <w:pStyle w:val="TableText"/>
            </w:pPr>
            <w:r>
              <w:t>1..1</w:t>
            </w:r>
          </w:p>
        </w:tc>
        <w:tc>
          <w:tcPr>
            <w:tcW w:w="1152" w:type="dxa"/>
          </w:tcPr>
          <w:p w14:paraId="21482A39" w14:textId="77777777" w:rsidR="002E1B08" w:rsidRDefault="00000000">
            <w:pPr>
              <w:pStyle w:val="TableText"/>
            </w:pPr>
            <w:r>
              <w:t>SHALL</w:t>
            </w:r>
          </w:p>
        </w:tc>
        <w:tc>
          <w:tcPr>
            <w:tcW w:w="864" w:type="dxa"/>
          </w:tcPr>
          <w:p w14:paraId="68888FB1" w14:textId="77777777" w:rsidR="002E1B08" w:rsidRDefault="002E1B08">
            <w:pPr>
              <w:pStyle w:val="TableText"/>
            </w:pPr>
          </w:p>
        </w:tc>
        <w:tc>
          <w:tcPr>
            <w:tcW w:w="1104" w:type="dxa"/>
          </w:tcPr>
          <w:p w14:paraId="59FD61F9" w14:textId="77777777" w:rsidR="002E1B08" w:rsidRDefault="00000000">
            <w:pPr>
              <w:pStyle w:val="TableText"/>
            </w:pPr>
            <w:hyperlink w:anchor="C_4515-15591">
              <w:r>
                <w:rPr>
                  <w:rStyle w:val="HyperlinkText9pt"/>
                </w:rPr>
                <w:t>4515-15591</w:t>
              </w:r>
            </w:hyperlink>
          </w:p>
        </w:tc>
        <w:tc>
          <w:tcPr>
            <w:tcW w:w="2975" w:type="dxa"/>
          </w:tcPr>
          <w:p w14:paraId="68A48424" w14:textId="77777777" w:rsidR="002E1B08" w:rsidRDefault="00000000">
            <w:pPr>
              <w:pStyle w:val="TableText"/>
            </w:pPr>
            <w:r>
              <w:t>Problem Status (identifier: urn:hl7ii:2.16.840.1.113883.10.20.22.4.6:2019-06-20</w:t>
            </w:r>
          </w:p>
        </w:tc>
      </w:tr>
      <w:tr w:rsidR="002E1B08" w14:paraId="35B97363" w14:textId="77777777">
        <w:trPr>
          <w:jc w:val="center"/>
        </w:trPr>
        <w:tc>
          <w:tcPr>
            <w:tcW w:w="3345" w:type="dxa"/>
          </w:tcPr>
          <w:p w14:paraId="44C60373" w14:textId="77777777" w:rsidR="002E1B08" w:rsidRDefault="00000000">
            <w:pPr>
              <w:pStyle w:val="TableText"/>
            </w:pPr>
            <w:r>
              <w:tab/>
              <w:t>entryRelationship</w:t>
            </w:r>
          </w:p>
        </w:tc>
        <w:tc>
          <w:tcPr>
            <w:tcW w:w="720" w:type="dxa"/>
          </w:tcPr>
          <w:p w14:paraId="7B7F3E25" w14:textId="77777777" w:rsidR="002E1B08" w:rsidRDefault="00000000">
            <w:pPr>
              <w:pStyle w:val="TableText"/>
            </w:pPr>
            <w:r>
              <w:t>0..*</w:t>
            </w:r>
          </w:p>
        </w:tc>
        <w:tc>
          <w:tcPr>
            <w:tcW w:w="1152" w:type="dxa"/>
          </w:tcPr>
          <w:p w14:paraId="5B801CCF" w14:textId="77777777" w:rsidR="002E1B08" w:rsidRDefault="00000000">
            <w:pPr>
              <w:pStyle w:val="TableText"/>
            </w:pPr>
            <w:r>
              <w:t>MAY</w:t>
            </w:r>
          </w:p>
        </w:tc>
        <w:tc>
          <w:tcPr>
            <w:tcW w:w="864" w:type="dxa"/>
          </w:tcPr>
          <w:p w14:paraId="5CDE0558" w14:textId="77777777" w:rsidR="002E1B08" w:rsidRDefault="002E1B08">
            <w:pPr>
              <w:pStyle w:val="TableText"/>
            </w:pPr>
          </w:p>
        </w:tc>
        <w:tc>
          <w:tcPr>
            <w:tcW w:w="1104" w:type="dxa"/>
          </w:tcPr>
          <w:p w14:paraId="4C7FDA22" w14:textId="77777777" w:rsidR="002E1B08" w:rsidRDefault="00000000">
            <w:pPr>
              <w:pStyle w:val="TableText"/>
            </w:pPr>
            <w:hyperlink w:anchor="C_4515-32965">
              <w:r>
                <w:rPr>
                  <w:rStyle w:val="HyperlinkText9pt"/>
                </w:rPr>
                <w:t>4515-32965</w:t>
              </w:r>
            </w:hyperlink>
          </w:p>
        </w:tc>
        <w:tc>
          <w:tcPr>
            <w:tcW w:w="2975" w:type="dxa"/>
          </w:tcPr>
          <w:p w14:paraId="5FE02A09" w14:textId="77777777" w:rsidR="002E1B08" w:rsidRDefault="002E1B08">
            <w:pPr>
              <w:pStyle w:val="TableText"/>
            </w:pPr>
          </w:p>
        </w:tc>
      </w:tr>
      <w:tr w:rsidR="002E1B08" w14:paraId="4C2E33C0" w14:textId="77777777">
        <w:trPr>
          <w:jc w:val="center"/>
        </w:trPr>
        <w:tc>
          <w:tcPr>
            <w:tcW w:w="3345" w:type="dxa"/>
          </w:tcPr>
          <w:p w14:paraId="268C67D2" w14:textId="77777777" w:rsidR="002E1B08" w:rsidRDefault="00000000">
            <w:pPr>
              <w:pStyle w:val="TableText"/>
            </w:pPr>
            <w:r>
              <w:tab/>
            </w:r>
            <w:r>
              <w:tab/>
              <w:t>@typeCode</w:t>
            </w:r>
          </w:p>
        </w:tc>
        <w:tc>
          <w:tcPr>
            <w:tcW w:w="720" w:type="dxa"/>
          </w:tcPr>
          <w:p w14:paraId="7377A85F" w14:textId="77777777" w:rsidR="002E1B08" w:rsidRDefault="00000000">
            <w:pPr>
              <w:pStyle w:val="TableText"/>
            </w:pPr>
            <w:r>
              <w:t>1..1</w:t>
            </w:r>
          </w:p>
        </w:tc>
        <w:tc>
          <w:tcPr>
            <w:tcW w:w="1152" w:type="dxa"/>
          </w:tcPr>
          <w:p w14:paraId="5083307C" w14:textId="77777777" w:rsidR="002E1B08" w:rsidRDefault="00000000">
            <w:pPr>
              <w:pStyle w:val="TableText"/>
            </w:pPr>
            <w:r>
              <w:t>SHALL</w:t>
            </w:r>
          </w:p>
        </w:tc>
        <w:tc>
          <w:tcPr>
            <w:tcW w:w="864" w:type="dxa"/>
          </w:tcPr>
          <w:p w14:paraId="53E7D525" w14:textId="77777777" w:rsidR="002E1B08" w:rsidRDefault="002E1B08">
            <w:pPr>
              <w:pStyle w:val="TableText"/>
            </w:pPr>
          </w:p>
        </w:tc>
        <w:tc>
          <w:tcPr>
            <w:tcW w:w="1104" w:type="dxa"/>
          </w:tcPr>
          <w:p w14:paraId="7FE8CCF2" w14:textId="77777777" w:rsidR="002E1B08" w:rsidRDefault="00000000">
            <w:pPr>
              <w:pStyle w:val="TableText"/>
            </w:pPr>
            <w:hyperlink w:anchor="C_4515-32968">
              <w:r>
                <w:rPr>
                  <w:rStyle w:val="HyperlinkText9pt"/>
                </w:rPr>
                <w:t>4515-32968</w:t>
              </w:r>
            </w:hyperlink>
          </w:p>
        </w:tc>
        <w:tc>
          <w:tcPr>
            <w:tcW w:w="2975" w:type="dxa"/>
          </w:tcPr>
          <w:p w14:paraId="210B5E52" w14:textId="77777777" w:rsidR="002E1B08" w:rsidRDefault="00000000">
            <w:pPr>
              <w:pStyle w:val="TableText"/>
            </w:pPr>
            <w:r>
              <w:t>urn:oid:2.16.840.1.113883.5.1002 (HL7ActRelationshipType) = SPRT</w:t>
            </w:r>
          </w:p>
        </w:tc>
      </w:tr>
      <w:tr w:rsidR="002E1B08" w14:paraId="4C5CF2D4" w14:textId="77777777">
        <w:trPr>
          <w:jc w:val="center"/>
        </w:trPr>
        <w:tc>
          <w:tcPr>
            <w:tcW w:w="3345" w:type="dxa"/>
          </w:tcPr>
          <w:p w14:paraId="23841CED" w14:textId="77777777" w:rsidR="002E1B08" w:rsidRDefault="00000000">
            <w:pPr>
              <w:pStyle w:val="TableText"/>
            </w:pPr>
            <w:r>
              <w:tab/>
            </w:r>
            <w:r>
              <w:tab/>
              <w:t>act</w:t>
            </w:r>
          </w:p>
        </w:tc>
        <w:tc>
          <w:tcPr>
            <w:tcW w:w="720" w:type="dxa"/>
          </w:tcPr>
          <w:p w14:paraId="1E567136" w14:textId="77777777" w:rsidR="002E1B08" w:rsidRDefault="00000000">
            <w:pPr>
              <w:pStyle w:val="TableText"/>
            </w:pPr>
            <w:r>
              <w:t>1..1</w:t>
            </w:r>
          </w:p>
        </w:tc>
        <w:tc>
          <w:tcPr>
            <w:tcW w:w="1152" w:type="dxa"/>
          </w:tcPr>
          <w:p w14:paraId="7541F889" w14:textId="77777777" w:rsidR="002E1B08" w:rsidRDefault="00000000">
            <w:pPr>
              <w:pStyle w:val="TableText"/>
            </w:pPr>
            <w:r>
              <w:t>SHALL</w:t>
            </w:r>
          </w:p>
        </w:tc>
        <w:tc>
          <w:tcPr>
            <w:tcW w:w="864" w:type="dxa"/>
          </w:tcPr>
          <w:p w14:paraId="7EE88A64" w14:textId="77777777" w:rsidR="002E1B08" w:rsidRDefault="002E1B08">
            <w:pPr>
              <w:pStyle w:val="TableText"/>
            </w:pPr>
          </w:p>
        </w:tc>
        <w:tc>
          <w:tcPr>
            <w:tcW w:w="1104" w:type="dxa"/>
          </w:tcPr>
          <w:p w14:paraId="3A120A73" w14:textId="77777777" w:rsidR="002E1B08" w:rsidRDefault="00000000">
            <w:pPr>
              <w:pStyle w:val="TableText"/>
            </w:pPr>
            <w:hyperlink w:anchor="C_4515-32966">
              <w:r>
                <w:rPr>
                  <w:rStyle w:val="HyperlinkText9pt"/>
                </w:rPr>
                <w:t>4515-32966</w:t>
              </w:r>
            </w:hyperlink>
          </w:p>
        </w:tc>
        <w:tc>
          <w:tcPr>
            <w:tcW w:w="2975" w:type="dxa"/>
          </w:tcPr>
          <w:p w14:paraId="6127BBD0" w14:textId="77777777" w:rsidR="002E1B08" w:rsidRDefault="00000000">
            <w:pPr>
              <w:pStyle w:val="TableText"/>
            </w:pPr>
            <w:r>
              <w:t>Entry Reference (identifier: urn:oid:2.16.840.1.113883.10.20.22.4.122</w:t>
            </w:r>
          </w:p>
        </w:tc>
      </w:tr>
      <w:tr w:rsidR="002E1B08" w14:paraId="33BFA741" w14:textId="77777777">
        <w:trPr>
          <w:jc w:val="center"/>
        </w:trPr>
        <w:tc>
          <w:tcPr>
            <w:tcW w:w="3345" w:type="dxa"/>
          </w:tcPr>
          <w:p w14:paraId="24DC87CF" w14:textId="77777777" w:rsidR="002E1B08" w:rsidRDefault="00000000">
            <w:pPr>
              <w:pStyle w:val="TableText"/>
            </w:pPr>
            <w:r>
              <w:tab/>
              <w:t>entryRelationship</w:t>
            </w:r>
          </w:p>
        </w:tc>
        <w:tc>
          <w:tcPr>
            <w:tcW w:w="720" w:type="dxa"/>
          </w:tcPr>
          <w:p w14:paraId="3B52CD0B" w14:textId="77777777" w:rsidR="002E1B08" w:rsidRDefault="00000000">
            <w:pPr>
              <w:pStyle w:val="TableText"/>
            </w:pPr>
            <w:r>
              <w:t>0..*</w:t>
            </w:r>
          </w:p>
        </w:tc>
        <w:tc>
          <w:tcPr>
            <w:tcW w:w="1152" w:type="dxa"/>
          </w:tcPr>
          <w:p w14:paraId="7290E55A" w14:textId="77777777" w:rsidR="002E1B08" w:rsidRDefault="00000000">
            <w:pPr>
              <w:pStyle w:val="TableText"/>
            </w:pPr>
            <w:r>
              <w:t>MAY</w:t>
            </w:r>
          </w:p>
        </w:tc>
        <w:tc>
          <w:tcPr>
            <w:tcW w:w="864" w:type="dxa"/>
          </w:tcPr>
          <w:p w14:paraId="3BBB9D0A" w14:textId="77777777" w:rsidR="002E1B08" w:rsidRDefault="002E1B08">
            <w:pPr>
              <w:pStyle w:val="TableText"/>
            </w:pPr>
          </w:p>
        </w:tc>
        <w:tc>
          <w:tcPr>
            <w:tcW w:w="1104" w:type="dxa"/>
          </w:tcPr>
          <w:p w14:paraId="27845F7A" w14:textId="77777777" w:rsidR="002E1B08" w:rsidRDefault="00000000">
            <w:pPr>
              <w:pStyle w:val="TableText"/>
            </w:pPr>
            <w:hyperlink w:anchor="C_4515-32953">
              <w:r>
                <w:rPr>
                  <w:rStyle w:val="HyperlinkText9pt"/>
                </w:rPr>
                <w:t>4515-32953</w:t>
              </w:r>
            </w:hyperlink>
          </w:p>
        </w:tc>
        <w:tc>
          <w:tcPr>
            <w:tcW w:w="2975" w:type="dxa"/>
          </w:tcPr>
          <w:p w14:paraId="1C4F92CE" w14:textId="77777777" w:rsidR="002E1B08" w:rsidRDefault="002E1B08">
            <w:pPr>
              <w:pStyle w:val="TableText"/>
            </w:pPr>
          </w:p>
        </w:tc>
      </w:tr>
      <w:tr w:rsidR="002E1B08" w14:paraId="1C9FA478" w14:textId="77777777">
        <w:trPr>
          <w:jc w:val="center"/>
        </w:trPr>
        <w:tc>
          <w:tcPr>
            <w:tcW w:w="3345" w:type="dxa"/>
          </w:tcPr>
          <w:p w14:paraId="5A8027DA" w14:textId="77777777" w:rsidR="002E1B08" w:rsidRDefault="00000000">
            <w:pPr>
              <w:pStyle w:val="TableText"/>
            </w:pPr>
            <w:r>
              <w:tab/>
            </w:r>
            <w:r>
              <w:tab/>
              <w:t>@typeCode</w:t>
            </w:r>
          </w:p>
        </w:tc>
        <w:tc>
          <w:tcPr>
            <w:tcW w:w="720" w:type="dxa"/>
          </w:tcPr>
          <w:p w14:paraId="0185BBBA" w14:textId="77777777" w:rsidR="002E1B08" w:rsidRDefault="00000000">
            <w:pPr>
              <w:pStyle w:val="TableText"/>
            </w:pPr>
            <w:r>
              <w:t>1..1</w:t>
            </w:r>
          </w:p>
        </w:tc>
        <w:tc>
          <w:tcPr>
            <w:tcW w:w="1152" w:type="dxa"/>
          </w:tcPr>
          <w:p w14:paraId="027F86C5" w14:textId="77777777" w:rsidR="002E1B08" w:rsidRDefault="00000000">
            <w:pPr>
              <w:pStyle w:val="TableText"/>
            </w:pPr>
            <w:r>
              <w:t>SHALL</w:t>
            </w:r>
          </w:p>
        </w:tc>
        <w:tc>
          <w:tcPr>
            <w:tcW w:w="864" w:type="dxa"/>
          </w:tcPr>
          <w:p w14:paraId="7161EFE2" w14:textId="77777777" w:rsidR="002E1B08" w:rsidRDefault="002E1B08">
            <w:pPr>
              <w:pStyle w:val="TableText"/>
            </w:pPr>
          </w:p>
        </w:tc>
        <w:tc>
          <w:tcPr>
            <w:tcW w:w="1104" w:type="dxa"/>
          </w:tcPr>
          <w:p w14:paraId="553C9EE8" w14:textId="77777777" w:rsidR="002E1B08" w:rsidRDefault="00000000">
            <w:pPr>
              <w:pStyle w:val="TableText"/>
            </w:pPr>
            <w:hyperlink w:anchor="C_4515-32955">
              <w:r>
                <w:rPr>
                  <w:rStyle w:val="HyperlinkText9pt"/>
                </w:rPr>
                <w:t>4515-32955</w:t>
              </w:r>
            </w:hyperlink>
          </w:p>
        </w:tc>
        <w:tc>
          <w:tcPr>
            <w:tcW w:w="2975" w:type="dxa"/>
          </w:tcPr>
          <w:p w14:paraId="11A907DF" w14:textId="77777777" w:rsidR="002E1B08" w:rsidRDefault="00000000">
            <w:pPr>
              <w:pStyle w:val="TableText"/>
            </w:pPr>
            <w:r>
              <w:t>urn:oid:2.16.840.1.113883.5.1002 (HL7ActRelationshipType) = SPRT</w:t>
            </w:r>
          </w:p>
        </w:tc>
      </w:tr>
      <w:tr w:rsidR="002E1B08" w14:paraId="16BC65D1" w14:textId="77777777">
        <w:trPr>
          <w:jc w:val="center"/>
        </w:trPr>
        <w:tc>
          <w:tcPr>
            <w:tcW w:w="3345" w:type="dxa"/>
          </w:tcPr>
          <w:p w14:paraId="33755ABF" w14:textId="77777777" w:rsidR="002E1B08" w:rsidRDefault="00000000">
            <w:pPr>
              <w:pStyle w:val="TableText"/>
            </w:pPr>
            <w:r>
              <w:tab/>
            </w:r>
            <w:r>
              <w:tab/>
              <w:t>observation</w:t>
            </w:r>
          </w:p>
        </w:tc>
        <w:tc>
          <w:tcPr>
            <w:tcW w:w="720" w:type="dxa"/>
          </w:tcPr>
          <w:p w14:paraId="38273258" w14:textId="77777777" w:rsidR="002E1B08" w:rsidRDefault="00000000">
            <w:pPr>
              <w:pStyle w:val="TableText"/>
            </w:pPr>
            <w:r>
              <w:t>1..1</w:t>
            </w:r>
          </w:p>
        </w:tc>
        <w:tc>
          <w:tcPr>
            <w:tcW w:w="1152" w:type="dxa"/>
          </w:tcPr>
          <w:p w14:paraId="52C33575" w14:textId="77777777" w:rsidR="002E1B08" w:rsidRDefault="00000000">
            <w:pPr>
              <w:pStyle w:val="TableText"/>
            </w:pPr>
            <w:r>
              <w:t>SHALL</w:t>
            </w:r>
          </w:p>
        </w:tc>
        <w:tc>
          <w:tcPr>
            <w:tcW w:w="864" w:type="dxa"/>
          </w:tcPr>
          <w:p w14:paraId="25E69B07" w14:textId="77777777" w:rsidR="002E1B08" w:rsidRDefault="002E1B08">
            <w:pPr>
              <w:pStyle w:val="TableText"/>
            </w:pPr>
          </w:p>
        </w:tc>
        <w:tc>
          <w:tcPr>
            <w:tcW w:w="1104" w:type="dxa"/>
          </w:tcPr>
          <w:p w14:paraId="1AD62700" w14:textId="77777777" w:rsidR="002E1B08" w:rsidRDefault="00000000">
            <w:pPr>
              <w:pStyle w:val="TableText"/>
            </w:pPr>
            <w:hyperlink w:anchor="C_4515-32954">
              <w:r>
                <w:rPr>
                  <w:rStyle w:val="HyperlinkText9pt"/>
                </w:rPr>
                <w:t>4515-</w:t>
              </w:r>
              <w:r>
                <w:rPr>
                  <w:rStyle w:val="HyperlinkText9pt"/>
                </w:rPr>
                <w:lastRenderedPageBreak/>
                <w:t>32954</w:t>
              </w:r>
            </w:hyperlink>
          </w:p>
        </w:tc>
        <w:tc>
          <w:tcPr>
            <w:tcW w:w="2975" w:type="dxa"/>
          </w:tcPr>
          <w:p w14:paraId="24A2DB1B" w14:textId="77777777" w:rsidR="002E1B08" w:rsidRDefault="00000000">
            <w:pPr>
              <w:pStyle w:val="TableText"/>
            </w:pPr>
            <w:r>
              <w:lastRenderedPageBreak/>
              <w:t xml:space="preserve">Assessment Scale Observation </w:t>
            </w:r>
            <w:r>
              <w:lastRenderedPageBreak/>
              <w:t>(identifier: urn:oid:2.16.840.1.113883.10.20.22.4.69</w:t>
            </w:r>
          </w:p>
        </w:tc>
      </w:tr>
      <w:tr w:rsidR="002E1B08" w14:paraId="3A453A40" w14:textId="77777777">
        <w:trPr>
          <w:jc w:val="center"/>
        </w:trPr>
        <w:tc>
          <w:tcPr>
            <w:tcW w:w="3345" w:type="dxa"/>
          </w:tcPr>
          <w:p w14:paraId="549AAF95" w14:textId="77777777" w:rsidR="002E1B08" w:rsidRDefault="00000000">
            <w:pPr>
              <w:pStyle w:val="TableText"/>
            </w:pPr>
            <w:r>
              <w:tab/>
              <w:t>entryRelationship</w:t>
            </w:r>
          </w:p>
        </w:tc>
        <w:tc>
          <w:tcPr>
            <w:tcW w:w="720" w:type="dxa"/>
          </w:tcPr>
          <w:p w14:paraId="4D4ECADC" w14:textId="77777777" w:rsidR="002E1B08" w:rsidRDefault="00000000">
            <w:pPr>
              <w:pStyle w:val="TableText"/>
            </w:pPr>
            <w:r>
              <w:t>0..*</w:t>
            </w:r>
          </w:p>
        </w:tc>
        <w:tc>
          <w:tcPr>
            <w:tcW w:w="1152" w:type="dxa"/>
          </w:tcPr>
          <w:p w14:paraId="62C92AB1" w14:textId="77777777" w:rsidR="002E1B08" w:rsidRDefault="00000000">
            <w:pPr>
              <w:pStyle w:val="TableText"/>
            </w:pPr>
            <w:r>
              <w:t>MAY</w:t>
            </w:r>
          </w:p>
        </w:tc>
        <w:tc>
          <w:tcPr>
            <w:tcW w:w="864" w:type="dxa"/>
          </w:tcPr>
          <w:p w14:paraId="5A77C129" w14:textId="77777777" w:rsidR="002E1B08" w:rsidRDefault="002E1B08">
            <w:pPr>
              <w:pStyle w:val="TableText"/>
            </w:pPr>
          </w:p>
        </w:tc>
        <w:tc>
          <w:tcPr>
            <w:tcW w:w="1104" w:type="dxa"/>
          </w:tcPr>
          <w:p w14:paraId="3F3A1B36" w14:textId="77777777" w:rsidR="002E1B08" w:rsidRDefault="00000000">
            <w:pPr>
              <w:pStyle w:val="TableText"/>
            </w:pPr>
            <w:hyperlink w:anchor="C_4515-33012">
              <w:r>
                <w:rPr>
                  <w:rStyle w:val="HyperlinkText9pt"/>
                </w:rPr>
                <w:t>4515-33012</w:t>
              </w:r>
            </w:hyperlink>
          </w:p>
        </w:tc>
        <w:tc>
          <w:tcPr>
            <w:tcW w:w="2975" w:type="dxa"/>
          </w:tcPr>
          <w:p w14:paraId="3332ADE0" w14:textId="77777777" w:rsidR="002E1B08" w:rsidRDefault="002E1B08">
            <w:pPr>
              <w:pStyle w:val="TableText"/>
            </w:pPr>
          </w:p>
        </w:tc>
      </w:tr>
      <w:tr w:rsidR="002E1B08" w14:paraId="6D06E824" w14:textId="77777777">
        <w:trPr>
          <w:jc w:val="center"/>
        </w:trPr>
        <w:tc>
          <w:tcPr>
            <w:tcW w:w="3345" w:type="dxa"/>
          </w:tcPr>
          <w:p w14:paraId="0CD874DB" w14:textId="77777777" w:rsidR="002E1B08" w:rsidRDefault="00000000">
            <w:pPr>
              <w:pStyle w:val="TableText"/>
            </w:pPr>
            <w:r>
              <w:tab/>
            </w:r>
            <w:r>
              <w:tab/>
              <w:t>@typeCode</w:t>
            </w:r>
          </w:p>
        </w:tc>
        <w:tc>
          <w:tcPr>
            <w:tcW w:w="720" w:type="dxa"/>
          </w:tcPr>
          <w:p w14:paraId="6707B399" w14:textId="77777777" w:rsidR="002E1B08" w:rsidRDefault="00000000">
            <w:pPr>
              <w:pStyle w:val="TableText"/>
            </w:pPr>
            <w:r>
              <w:t>1..1</w:t>
            </w:r>
          </w:p>
        </w:tc>
        <w:tc>
          <w:tcPr>
            <w:tcW w:w="1152" w:type="dxa"/>
          </w:tcPr>
          <w:p w14:paraId="2D81DDB5" w14:textId="77777777" w:rsidR="002E1B08" w:rsidRDefault="00000000">
            <w:pPr>
              <w:pStyle w:val="TableText"/>
            </w:pPr>
            <w:r>
              <w:t>SHALL</w:t>
            </w:r>
          </w:p>
        </w:tc>
        <w:tc>
          <w:tcPr>
            <w:tcW w:w="864" w:type="dxa"/>
          </w:tcPr>
          <w:p w14:paraId="6A233C86" w14:textId="77777777" w:rsidR="002E1B08" w:rsidRDefault="002E1B08">
            <w:pPr>
              <w:pStyle w:val="TableText"/>
            </w:pPr>
          </w:p>
        </w:tc>
        <w:tc>
          <w:tcPr>
            <w:tcW w:w="1104" w:type="dxa"/>
          </w:tcPr>
          <w:p w14:paraId="64D5BD5D" w14:textId="77777777" w:rsidR="002E1B08" w:rsidRDefault="00000000">
            <w:pPr>
              <w:pStyle w:val="TableText"/>
            </w:pPr>
            <w:hyperlink w:anchor="C_4515-33014">
              <w:r>
                <w:rPr>
                  <w:rStyle w:val="HyperlinkText9pt"/>
                </w:rPr>
                <w:t>4515-33014</w:t>
              </w:r>
            </w:hyperlink>
          </w:p>
        </w:tc>
        <w:tc>
          <w:tcPr>
            <w:tcW w:w="2975" w:type="dxa"/>
          </w:tcPr>
          <w:p w14:paraId="76CE8D12" w14:textId="77777777" w:rsidR="002E1B08" w:rsidRDefault="00000000">
            <w:pPr>
              <w:pStyle w:val="TableText"/>
            </w:pPr>
            <w:r>
              <w:t>urn:oid:2.16.840.1.113883.5.1002 (HL7ActRelationshipType) = COMP</w:t>
            </w:r>
          </w:p>
        </w:tc>
      </w:tr>
      <w:tr w:rsidR="002E1B08" w14:paraId="72645D26" w14:textId="77777777">
        <w:trPr>
          <w:jc w:val="center"/>
        </w:trPr>
        <w:tc>
          <w:tcPr>
            <w:tcW w:w="3345" w:type="dxa"/>
          </w:tcPr>
          <w:p w14:paraId="3D04AFFA" w14:textId="77777777" w:rsidR="002E1B08" w:rsidRDefault="00000000">
            <w:pPr>
              <w:pStyle w:val="TableText"/>
            </w:pPr>
            <w:r>
              <w:tab/>
            </w:r>
            <w:r>
              <w:tab/>
              <w:t>act</w:t>
            </w:r>
          </w:p>
        </w:tc>
        <w:tc>
          <w:tcPr>
            <w:tcW w:w="720" w:type="dxa"/>
          </w:tcPr>
          <w:p w14:paraId="77DFF03F" w14:textId="77777777" w:rsidR="002E1B08" w:rsidRDefault="00000000">
            <w:pPr>
              <w:pStyle w:val="TableText"/>
            </w:pPr>
            <w:r>
              <w:t>1..1</w:t>
            </w:r>
          </w:p>
        </w:tc>
        <w:tc>
          <w:tcPr>
            <w:tcW w:w="1152" w:type="dxa"/>
          </w:tcPr>
          <w:p w14:paraId="65108656" w14:textId="77777777" w:rsidR="002E1B08" w:rsidRDefault="00000000">
            <w:pPr>
              <w:pStyle w:val="TableText"/>
            </w:pPr>
            <w:r>
              <w:t>SHALL</w:t>
            </w:r>
          </w:p>
        </w:tc>
        <w:tc>
          <w:tcPr>
            <w:tcW w:w="864" w:type="dxa"/>
          </w:tcPr>
          <w:p w14:paraId="45FE8F59" w14:textId="77777777" w:rsidR="002E1B08" w:rsidRDefault="002E1B08">
            <w:pPr>
              <w:pStyle w:val="TableText"/>
            </w:pPr>
          </w:p>
        </w:tc>
        <w:tc>
          <w:tcPr>
            <w:tcW w:w="1104" w:type="dxa"/>
          </w:tcPr>
          <w:p w14:paraId="51CE17B5" w14:textId="77777777" w:rsidR="002E1B08" w:rsidRDefault="00000000">
            <w:pPr>
              <w:pStyle w:val="TableText"/>
            </w:pPr>
            <w:hyperlink w:anchor="C_4515-33013">
              <w:r>
                <w:rPr>
                  <w:rStyle w:val="HyperlinkText9pt"/>
                </w:rPr>
                <w:t>4515-33013</w:t>
              </w:r>
            </w:hyperlink>
          </w:p>
        </w:tc>
        <w:tc>
          <w:tcPr>
            <w:tcW w:w="2975" w:type="dxa"/>
          </w:tcPr>
          <w:p w14:paraId="6A705471" w14:textId="77777777" w:rsidR="002E1B08" w:rsidRDefault="00000000">
            <w:pPr>
              <w:pStyle w:val="TableText"/>
            </w:pPr>
            <w:hyperlink w:anchor="E_Date_of_Diagnosis_Act">
              <w:r>
                <w:rPr>
                  <w:rStyle w:val="HyperlinkText9pt"/>
                </w:rPr>
                <w:t>Date of Diagnosis Act (identifier: urn:hl7ii:2.16.840.1.113883.10.20.22.4.502:2022-06-01</w:t>
              </w:r>
            </w:hyperlink>
          </w:p>
        </w:tc>
      </w:tr>
    </w:tbl>
    <w:p w14:paraId="0F565C71" w14:textId="77777777" w:rsidR="002E1B08" w:rsidRDefault="002E1B08">
      <w:pPr>
        <w:pStyle w:val="BodyText"/>
      </w:pPr>
    </w:p>
    <w:p w14:paraId="7F25023C" w14:textId="77777777" w:rsidR="002E1B08" w:rsidRDefault="00000000">
      <w:pPr>
        <w:numPr>
          <w:ilvl w:val="0"/>
          <w:numId w:val="30"/>
        </w:numPr>
      </w:pPr>
      <w:r>
        <w:t xml:space="preserve">Conforms to Problem Observation (V3) template </w:t>
      </w:r>
      <w:r>
        <w:rPr>
          <w:rStyle w:val="XMLname"/>
        </w:rPr>
        <w:t>(identifier: urn:hl7ii:2.16.840.1.113883.10.20.22.4.4:2015-08-01)</w:t>
      </w:r>
      <w:r>
        <w:t>.</w:t>
      </w:r>
    </w:p>
    <w:p w14:paraId="49D3B7ED" w14:textId="77777777" w:rsidR="002E1B08" w:rsidRDefault="00000000">
      <w:pPr>
        <w:numPr>
          <w:ilvl w:val="0"/>
          <w:numId w:val="3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125" w:name="C_4515-9041"/>
      <w:r>
        <w:t xml:space="preserve"> (CONF:4515-9041)</w:t>
      </w:r>
      <w:bookmarkEnd w:id="1125"/>
      <w:r>
        <w:t>.</w:t>
      </w:r>
    </w:p>
    <w:p w14:paraId="5A43C9F3" w14:textId="77777777" w:rsidR="002E1B08" w:rsidRDefault="00000000">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126" w:name="C_4515-9042"/>
      <w:r>
        <w:t xml:space="preserve"> (CONF:4515-9042)</w:t>
      </w:r>
      <w:bookmarkEnd w:id="1126"/>
      <w:r>
        <w:t>.</w:t>
      </w:r>
    </w:p>
    <w:p w14:paraId="75A75AB9" w14:textId="77777777" w:rsidR="002E1B08" w:rsidRDefault="00000000">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14:paraId="3050572E" w14:textId="77777777" w:rsidR="002E1B08" w:rsidRDefault="00000000">
      <w:pPr>
        <w:numPr>
          <w:ilvl w:val="0"/>
          <w:numId w:val="30"/>
        </w:numPr>
      </w:pPr>
      <w:r>
        <w:rPr>
          <w:rStyle w:val="keyword"/>
        </w:rPr>
        <w:t>MAY</w:t>
      </w:r>
      <w:r>
        <w:t xml:space="preserve"> contain zero or one [0..1] </w:t>
      </w:r>
      <w:r>
        <w:rPr>
          <w:rStyle w:val="XMLnameBold"/>
        </w:rPr>
        <w:t>@negationInd</w:t>
      </w:r>
      <w:bookmarkStart w:id="1127" w:name="C_4515-10139"/>
      <w:r>
        <w:t xml:space="preserve"> (CONF:4515-10139)</w:t>
      </w:r>
      <w:bookmarkEnd w:id="1127"/>
      <w:r>
        <w:t>.</w:t>
      </w:r>
    </w:p>
    <w:p w14:paraId="152D4FD0" w14:textId="77777777" w:rsidR="002E1B08" w:rsidRDefault="00000000">
      <w:pPr>
        <w:numPr>
          <w:ilvl w:val="0"/>
          <w:numId w:val="30"/>
        </w:numPr>
      </w:pPr>
      <w:r>
        <w:rPr>
          <w:rStyle w:val="keyword"/>
        </w:rPr>
        <w:t>SHALL</w:t>
      </w:r>
      <w:r>
        <w:t xml:space="preserve"> contain exactly one [1..1] </w:t>
      </w:r>
      <w:r>
        <w:rPr>
          <w:rStyle w:val="XMLnameBold"/>
        </w:rPr>
        <w:t>templateId</w:t>
      </w:r>
      <w:bookmarkStart w:id="1128" w:name="C_4515-14926"/>
      <w:r>
        <w:t xml:space="preserve"> (CONF:4515-14926)</w:t>
      </w:r>
      <w:bookmarkEnd w:id="1128"/>
      <w:r>
        <w:t xml:space="preserve"> such that it</w:t>
      </w:r>
    </w:p>
    <w:p w14:paraId="065B98B6" w14:textId="77777777" w:rsidR="002E1B08" w:rsidRDefault="00000000">
      <w:pPr>
        <w:numPr>
          <w:ilvl w:val="1"/>
          <w:numId w:val="30"/>
        </w:numPr>
      </w:pPr>
      <w:r>
        <w:rPr>
          <w:rStyle w:val="keyword"/>
        </w:rPr>
        <w:t>SHALL</w:t>
      </w:r>
      <w:r>
        <w:t xml:space="preserve"> contain exactly one [1..1] </w:t>
      </w:r>
      <w:r>
        <w:rPr>
          <w:rStyle w:val="XMLnameBold"/>
        </w:rPr>
        <w:t>@root</w:t>
      </w:r>
      <w:r>
        <w:t>=</w:t>
      </w:r>
      <w:r>
        <w:rPr>
          <w:rStyle w:val="XMLname"/>
        </w:rPr>
        <w:t>"2.16.840.1.113883.10.20.22.4.4"</w:t>
      </w:r>
      <w:bookmarkStart w:id="1129" w:name="C_4515-14927"/>
      <w:r>
        <w:t xml:space="preserve"> (CONF:4515-14927)</w:t>
      </w:r>
      <w:bookmarkEnd w:id="1129"/>
      <w:r>
        <w:t>.</w:t>
      </w:r>
    </w:p>
    <w:p w14:paraId="02FE2FCC" w14:textId="77777777" w:rsidR="002E1B08" w:rsidRDefault="00000000">
      <w:pPr>
        <w:numPr>
          <w:ilvl w:val="1"/>
          <w:numId w:val="30"/>
        </w:numPr>
      </w:pPr>
      <w:r>
        <w:rPr>
          <w:rStyle w:val="keyword"/>
        </w:rPr>
        <w:t>SHALL</w:t>
      </w:r>
      <w:r>
        <w:t xml:space="preserve"> contain exactly one [1..1] </w:t>
      </w:r>
      <w:r>
        <w:rPr>
          <w:rStyle w:val="XMLnameBold"/>
        </w:rPr>
        <w:t>@extension</w:t>
      </w:r>
      <w:r>
        <w:t>=</w:t>
      </w:r>
      <w:r>
        <w:rPr>
          <w:rStyle w:val="XMLname"/>
        </w:rPr>
        <w:t>"2022-06-01"</w:t>
      </w:r>
      <w:bookmarkStart w:id="1130" w:name="C_4515-32508"/>
      <w:r>
        <w:t xml:space="preserve"> (CONF:4515-32508)</w:t>
      </w:r>
      <w:bookmarkEnd w:id="1130"/>
      <w:r>
        <w:t>.</w:t>
      </w:r>
    </w:p>
    <w:p w14:paraId="6C7C68FE" w14:textId="77777777" w:rsidR="002E1B08" w:rsidRDefault="00000000">
      <w:pPr>
        <w:numPr>
          <w:ilvl w:val="0"/>
          <w:numId w:val="30"/>
        </w:numPr>
      </w:pPr>
      <w:r>
        <w:rPr>
          <w:rStyle w:val="keyword"/>
        </w:rPr>
        <w:t>SHALL</w:t>
      </w:r>
      <w:r>
        <w:t xml:space="preserve"> contain at least one [1..*] </w:t>
      </w:r>
      <w:r>
        <w:rPr>
          <w:rStyle w:val="XMLnameBold"/>
        </w:rPr>
        <w:t>id</w:t>
      </w:r>
      <w:bookmarkStart w:id="1131" w:name="C_4515-9043"/>
      <w:r>
        <w:t xml:space="preserve"> (CONF:4515-9043)</w:t>
      </w:r>
      <w:bookmarkEnd w:id="1131"/>
      <w:r>
        <w:t>.</w:t>
      </w:r>
    </w:p>
    <w:p w14:paraId="7BD4C7D7" w14:textId="77777777" w:rsidR="002E1B08" w:rsidRDefault="00000000">
      <w:pPr>
        <w:numPr>
          <w:ilvl w:val="0"/>
          <w:numId w:val="3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1132" w:name="C_4515-9045"/>
      <w:r>
        <w:t xml:space="preserve"> (CONF:4515-9045)</w:t>
      </w:r>
      <w:bookmarkEnd w:id="1132"/>
      <w:r>
        <w:t>.</w:t>
      </w:r>
    </w:p>
    <w:p w14:paraId="2D0385B5" w14:textId="77777777" w:rsidR="002E1B08" w:rsidRDefault="00000000">
      <w:pPr>
        <w:numPr>
          <w:ilvl w:val="1"/>
          <w:numId w:val="30"/>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14:paraId="7B2D3B4E" w14:textId="77777777" w:rsidR="002E1B08" w:rsidRDefault="00000000">
      <w:pPr>
        <w:numPr>
          <w:ilvl w:val="0"/>
          <w:numId w:val="30"/>
        </w:numPr>
      </w:pPr>
      <w:r>
        <w:rPr>
          <w:rStyle w:val="keyword"/>
        </w:rPr>
        <w:t>SHALL</w:t>
      </w:r>
      <w:r>
        <w:t xml:space="preserve"> contain exactly one [1..1] </w:t>
      </w:r>
      <w:r>
        <w:rPr>
          <w:rStyle w:val="XMLnameBold"/>
        </w:rPr>
        <w:t>statusCode</w:t>
      </w:r>
      <w:bookmarkStart w:id="1133" w:name="C_4515-9049"/>
      <w:r>
        <w:t xml:space="preserve"> (CONF:4515-9049)</w:t>
      </w:r>
      <w:bookmarkEnd w:id="1133"/>
      <w:r>
        <w:t>.</w:t>
      </w:r>
    </w:p>
    <w:p w14:paraId="11491547" w14:textId="77777777" w:rsidR="002E1B08" w:rsidRDefault="00000000">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34" w:name="C_4515-19112"/>
      <w:r>
        <w:t xml:space="preserve"> (CONF:4515-19112)</w:t>
      </w:r>
      <w:bookmarkEnd w:id="1134"/>
      <w:r>
        <w:t>.</w:t>
      </w:r>
    </w:p>
    <w:p w14:paraId="3BC1F4AC" w14:textId="77777777" w:rsidR="002E1B08" w:rsidRDefault="00000000">
      <w:pPr>
        <w:pStyle w:val="BodyText"/>
        <w:spacing w:before="120"/>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p>
    <w:p w14:paraId="1AD446F3" w14:textId="77777777" w:rsidR="002E1B08" w:rsidRDefault="00000000">
      <w:pPr>
        <w:numPr>
          <w:ilvl w:val="0"/>
          <w:numId w:val="30"/>
        </w:numPr>
      </w:pPr>
      <w:r>
        <w:rPr>
          <w:rStyle w:val="keyword"/>
        </w:rPr>
        <w:lastRenderedPageBreak/>
        <w:t>SHALL</w:t>
      </w:r>
      <w:r>
        <w:t xml:space="preserve"> contain exactly one [1..1] </w:t>
      </w:r>
      <w:r>
        <w:rPr>
          <w:rStyle w:val="XMLnameBold"/>
        </w:rPr>
        <w:t>effectiveTime</w:t>
      </w:r>
      <w:bookmarkStart w:id="1135" w:name="C_4515-9050"/>
      <w:r>
        <w:t xml:space="preserve"> (CONF:4515-9050)</w:t>
      </w:r>
      <w:bookmarkEnd w:id="1135"/>
      <w:r>
        <w:t>.</w:t>
      </w:r>
    </w:p>
    <w:p w14:paraId="5CB2914C" w14:textId="77777777" w:rsidR="002E1B08" w:rsidRDefault="00000000">
      <w:pPr>
        <w:pStyle w:val="BodyText"/>
        <w:spacing w:before="120"/>
      </w:pPr>
      <w:r>
        <w:t>The effectiveTime/low (a.k.a. "onset date") asserts when the condition became clinically active.</w:t>
      </w:r>
    </w:p>
    <w:p w14:paraId="497CF337" w14:textId="77777777" w:rsidR="002E1B08" w:rsidRDefault="00000000">
      <w:pPr>
        <w:numPr>
          <w:ilvl w:val="1"/>
          <w:numId w:val="30"/>
        </w:numPr>
      </w:pPr>
      <w:r>
        <w:t xml:space="preserve">This effectiveTime </w:t>
      </w:r>
      <w:r>
        <w:rPr>
          <w:rStyle w:val="keyword"/>
        </w:rPr>
        <w:t>SHALL</w:t>
      </w:r>
      <w:r>
        <w:t xml:space="preserve"> contain exactly one [1..1] </w:t>
      </w:r>
      <w:r>
        <w:rPr>
          <w:rStyle w:val="XMLnameBold"/>
        </w:rPr>
        <w:t>low</w:t>
      </w:r>
      <w:bookmarkStart w:id="1136" w:name="C_4515-15603"/>
      <w:r>
        <w:t xml:space="preserve"> (CONF:4515-15603)</w:t>
      </w:r>
      <w:bookmarkEnd w:id="1136"/>
      <w:r>
        <w:t>.</w:t>
      </w:r>
    </w:p>
    <w:p w14:paraId="598B6051" w14:textId="77777777" w:rsidR="002E1B08" w:rsidRDefault="00000000">
      <w:pPr>
        <w:pStyle w:val="BodyText"/>
        <w:spacing w:before="120"/>
      </w:pPr>
      <w:r>
        <w:t>The effectiveTime/high (a.k.a. "resolution date") asserts when the condition became clinically resolved.</w:t>
      </w:r>
    </w:p>
    <w:p w14:paraId="52FAED60" w14:textId="77777777" w:rsidR="002E1B08" w:rsidRDefault="00000000">
      <w:pPr>
        <w:numPr>
          <w:ilvl w:val="1"/>
          <w:numId w:val="30"/>
        </w:numPr>
      </w:pPr>
      <w:r>
        <w:t xml:space="preserve">This effectiveTime </w:t>
      </w:r>
      <w:r>
        <w:rPr>
          <w:rStyle w:val="keyword"/>
        </w:rPr>
        <w:t>MAY</w:t>
      </w:r>
      <w:r>
        <w:t xml:space="preserve"> contain zero or one [0..1] </w:t>
      </w:r>
      <w:r>
        <w:rPr>
          <w:rStyle w:val="XMLnameBold"/>
        </w:rPr>
        <w:t>high</w:t>
      </w:r>
      <w:bookmarkStart w:id="1137" w:name="C_4515-15604"/>
      <w:r>
        <w:t xml:space="preserve"> (CONF:4515-15604)</w:t>
      </w:r>
      <w:bookmarkEnd w:id="1137"/>
      <w:r>
        <w:t>.</w:t>
      </w:r>
    </w:p>
    <w:p w14:paraId="7F714F91" w14:textId="77777777" w:rsidR="002E1B08" w:rsidRDefault="00000000">
      <w:pPr>
        <w:numPr>
          <w:ilvl w:val="1"/>
          <w:numId w:val="30"/>
        </w:numPr>
      </w:pPr>
      <w:r>
        <w:t>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14:paraId="390669C2" w14:textId="77777777" w:rsidR="002E1B08" w:rsidRDefault="00000000">
      <w:pPr>
        <w:numPr>
          <w:ilvl w:val="0"/>
          <w:numId w:val="30"/>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1138" w:name="C_4515-9058"/>
      <w:r>
        <w:t xml:space="preserve"> (CONF:4515-9058)</w:t>
      </w:r>
      <w:bookmarkEnd w:id="1138"/>
      <w:r>
        <w:t>.</w:t>
      </w:r>
    </w:p>
    <w:p w14:paraId="46140986" w14:textId="77777777" w:rsidR="002E1B08" w:rsidRDefault="00000000">
      <w:pPr>
        <w:pStyle w:val="BodyText"/>
        <w:spacing w:before="120"/>
      </w:pPr>
      <w:r>
        <w:t>A negationInd of "true" coupled with an observation/value/@code of SNOMED code 64572001 "Disease (disorder)" indicates that the patient has no known conditions.</w:t>
      </w:r>
    </w:p>
    <w:p w14:paraId="09BE2F8D" w14:textId="77777777" w:rsidR="002E1B08" w:rsidRDefault="00000000">
      <w:pPr>
        <w:numPr>
          <w:ilvl w:val="1"/>
          <w:numId w:val="30"/>
        </w:numPr>
      </w:pPr>
      <w:r>
        <w:t xml:space="preserve">This value </w:t>
      </w:r>
      <w:r>
        <w:rPr>
          <w:rStyle w:val="keyword"/>
        </w:rPr>
        <w:t>MAY</w:t>
      </w:r>
      <w:r>
        <w:t xml:space="preserve"> contain zero or one [0..1] </w:t>
      </w:r>
      <w:r>
        <w:rPr>
          <w:rStyle w:val="XMLnameBold"/>
        </w:rPr>
        <w:t>@code</w:t>
      </w:r>
      <w:bookmarkStart w:id="1139" w:name="C_4515-31871"/>
      <w:r>
        <w:t xml:space="preserve"> (CONF:4515-31871)</w:t>
      </w:r>
      <w:bookmarkEnd w:id="1139"/>
      <w:r>
        <w:t>.</w:t>
      </w:r>
    </w:p>
    <w:p w14:paraId="6032EDD7" w14:textId="77777777" w:rsidR="002E1B08" w:rsidRDefault="00000000">
      <w:pPr>
        <w:numPr>
          <w:ilvl w:val="2"/>
          <w:numId w:val="30"/>
        </w:numPr>
      </w:pPr>
      <w:r>
        <w:t xml:space="preserve">When the Problem is Social Determinant of Health Observation, the observation/value </w:t>
      </w:r>
      <w:r>
        <w:rPr>
          <w:rStyle w:val="keyword"/>
        </w:rPr>
        <w:t>SHOULD</w:t>
      </w:r>
      <w:r>
        <w:t xml:space="preserve"> be a SNOMED code selected from ValueSet  </w:t>
      </w:r>
      <w:hyperlink r:id="rId49" w:history="1">
        <w:r>
          <w:rPr>
            <w:rStyle w:val="HyperlinkCourierBold"/>
          </w:rPr>
          <w:t>Social Determinant of Health Conditions 2.16.840.1.113762.1.4.1196.788</w:t>
        </w:r>
      </w:hyperlink>
      <w:r>
        <w:rPr>
          <w:rStyle w:val="XMLnameBold"/>
        </w:rPr>
        <w:t>DYNAMIC</w:t>
      </w:r>
      <w:r>
        <w:t xml:space="preserve"> (CONF:4515-32951).</w:t>
      </w:r>
    </w:p>
    <w:p w14:paraId="1CDB4519" w14:textId="77777777" w:rsidR="002E1B08" w:rsidRDefault="00000000">
      <w:pPr>
        <w:pStyle w:val="BodyText"/>
        <w:spacing w:before="120"/>
      </w:pPr>
      <w:r>
        <w:t>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14:paraId="22F68A74" w14:textId="77777777" w:rsidR="002E1B08" w:rsidRDefault="00000000">
      <w:pPr>
        <w:pStyle w:val="BodyText"/>
        <w:spacing w:before="120"/>
      </w:pPr>
      <w:r>
        <w:t>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14:paraId="672A4AB9" w14:textId="77777777" w:rsidR="002E1B08" w:rsidRDefault="00000000">
      <w:pPr>
        <w:numPr>
          <w:ilvl w:val="1"/>
          <w:numId w:val="30"/>
        </w:numPr>
      </w:pPr>
      <w:r>
        <w:t xml:space="preserve">This value </w:t>
      </w:r>
      <w:r>
        <w:rPr>
          <w:rStyle w:val="keyword"/>
        </w:rPr>
        <w:t>MAY</w:t>
      </w:r>
      <w:r>
        <w:t xml:space="preserve"> contain zero or more [0..*] </w:t>
      </w:r>
      <w:r>
        <w:rPr>
          <w:rStyle w:val="XMLnameBold"/>
        </w:rPr>
        <w:t>qualifier</w:t>
      </w:r>
      <w:bookmarkStart w:id="1140" w:name="C_4515-31870"/>
      <w:r>
        <w:t xml:space="preserve"> (CONF:4515-31870)</w:t>
      </w:r>
      <w:bookmarkEnd w:id="1140"/>
      <w:r>
        <w:t>.</w:t>
      </w:r>
    </w:p>
    <w:p w14:paraId="5C817917" w14:textId="77777777" w:rsidR="002E1B08" w:rsidRDefault="00000000">
      <w:pPr>
        <w:numPr>
          <w:ilvl w:val="1"/>
          <w:numId w:val="30"/>
        </w:numPr>
      </w:pPr>
      <w:r>
        <w:t xml:space="preserve">This value </w:t>
      </w:r>
      <w:r>
        <w:rPr>
          <w:rStyle w:val="keyword"/>
        </w:rPr>
        <w:t>MAY</w:t>
      </w:r>
      <w:r>
        <w:t xml:space="preserve"> contain zero or more [0..*] </w:t>
      </w:r>
      <w:r>
        <w:rPr>
          <w:rStyle w:val="XMLnameBold"/>
        </w:rPr>
        <w:t>translation</w:t>
      </w:r>
      <w:bookmarkStart w:id="1141" w:name="C_4515-16749"/>
      <w:r>
        <w:t xml:space="preserve"> (CONF:4515-16749)</w:t>
      </w:r>
      <w:bookmarkEnd w:id="1141"/>
      <w:r>
        <w:t xml:space="preserve"> such that it</w:t>
      </w:r>
    </w:p>
    <w:p w14:paraId="6E0F580C" w14:textId="77777777" w:rsidR="002E1B08" w:rsidRDefault="00000000">
      <w:pPr>
        <w:numPr>
          <w:ilvl w:val="2"/>
          <w:numId w:val="30"/>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1142" w:name="C_4515-16750"/>
      <w:r>
        <w:t xml:space="preserve"> (CONF:4515-16750)</w:t>
      </w:r>
      <w:bookmarkEnd w:id="1142"/>
      <w:r>
        <w:t>.</w:t>
      </w:r>
    </w:p>
    <w:p w14:paraId="5DB1A564" w14:textId="77777777" w:rsidR="002E1B08" w:rsidRDefault="00000000">
      <w:pPr>
        <w:numPr>
          <w:ilvl w:val="3"/>
          <w:numId w:val="30"/>
        </w:numPr>
      </w:pPr>
      <w:r>
        <w:t>When the Problem is Social Determinant of Health Observation, the observation/value/translation</w:t>
      </w:r>
      <w:r>
        <w:rPr>
          <w:rStyle w:val="keyword"/>
        </w:rPr>
        <w:t xml:space="preserve"> SHOULD </w:t>
      </w:r>
      <w:r>
        <w:t xml:space="preserve">be an ICD10 code selected </w:t>
      </w:r>
      <w:r>
        <w:lastRenderedPageBreak/>
        <w:t>from ValueSet Social Determinant of Health Conditions 2.16.840.1.113762.1.4.1196.788 DYNAMIC (CONF:4515-32952).</w:t>
      </w:r>
    </w:p>
    <w:p w14:paraId="0322CFDD" w14:textId="77777777" w:rsidR="002E1B08" w:rsidRDefault="00000000">
      <w:pPr>
        <w:numPr>
          <w:ilvl w:val="0"/>
          <w:numId w:val="30"/>
        </w:numPr>
      </w:pPr>
      <w:r>
        <w:rPr>
          <w:rStyle w:val="keyword"/>
        </w:rPr>
        <w:t>SHOULD</w:t>
      </w:r>
      <w:r>
        <w:t xml:space="preserve"> contain zero or more [0..*] Author Participation</w:t>
      </w:r>
      <w:r>
        <w:rPr>
          <w:rStyle w:val="XMLname"/>
        </w:rPr>
        <w:t xml:space="preserve"> (identifier: urn:oid:2.16.840.1.113883.10.20.22.4.119)</w:t>
      </w:r>
      <w:bookmarkStart w:id="1143" w:name="C_4515-31147"/>
      <w:r>
        <w:t xml:space="preserve"> (CONF:4515-31147)</w:t>
      </w:r>
      <w:bookmarkEnd w:id="1143"/>
      <w:r>
        <w:t>.</w:t>
      </w:r>
    </w:p>
    <w:p w14:paraId="698CFF4A" w14:textId="77777777" w:rsidR="002E1B08" w:rsidRDefault="00000000">
      <w:pPr>
        <w:numPr>
          <w:ilvl w:val="0"/>
          <w:numId w:val="30"/>
        </w:numPr>
      </w:pPr>
      <w:r>
        <w:rPr>
          <w:rStyle w:val="keyword"/>
        </w:rPr>
        <w:t>MAY</w:t>
      </w:r>
      <w:r>
        <w:t xml:space="preserve"> contain zero or one [0..1] </w:t>
      </w:r>
      <w:r>
        <w:rPr>
          <w:rStyle w:val="XMLnameBold"/>
        </w:rPr>
        <w:t>entryRelationship</w:t>
      </w:r>
      <w:bookmarkStart w:id="1144" w:name="C_4515-9059"/>
      <w:r>
        <w:t xml:space="preserve"> (CONF:4515-9059)</w:t>
      </w:r>
      <w:bookmarkEnd w:id="1144"/>
      <w:r>
        <w:t xml:space="preserve"> such that it</w:t>
      </w:r>
    </w:p>
    <w:p w14:paraId="612AA7F4" w14:textId="77777777" w:rsidR="002E1B08" w:rsidRDefault="00000000">
      <w:pPr>
        <w:numPr>
          <w:ilvl w:val="1"/>
          <w:numId w:val="30"/>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1145" w:name="C_4515-9060"/>
      <w:r>
        <w:t xml:space="preserve"> (CONF:4515-9060)</w:t>
      </w:r>
      <w:bookmarkEnd w:id="1145"/>
      <w:r>
        <w:t>.</w:t>
      </w:r>
    </w:p>
    <w:p w14:paraId="3C7A25F7" w14:textId="77777777" w:rsidR="002E1B08" w:rsidRDefault="00000000">
      <w:pPr>
        <w:numPr>
          <w:ilvl w:val="1"/>
          <w:numId w:val="30"/>
        </w:numPr>
      </w:pPr>
      <w:r>
        <w:rPr>
          <w:rStyle w:val="keyword"/>
        </w:rPr>
        <w:t>SHALL</w:t>
      </w:r>
      <w:r>
        <w:t xml:space="preserve"> contain exactly one [1..1] </w:t>
      </w:r>
      <w:r>
        <w:rPr>
          <w:rStyle w:val="XMLnameBold"/>
        </w:rPr>
        <w:t>@inversionInd</w:t>
      </w:r>
      <w:r>
        <w:t>=</w:t>
      </w:r>
      <w:r>
        <w:rPr>
          <w:rStyle w:val="XMLname"/>
        </w:rPr>
        <w:t>"true"</w:t>
      </w:r>
      <w:r>
        <w:t xml:space="preserve"> True</w:t>
      </w:r>
      <w:bookmarkStart w:id="1146" w:name="C_4515-9069"/>
      <w:r>
        <w:t xml:space="preserve"> (CONF:4515-9069)</w:t>
      </w:r>
      <w:bookmarkEnd w:id="1146"/>
      <w:r>
        <w:t>.</w:t>
      </w:r>
    </w:p>
    <w:p w14:paraId="350F44E8" w14:textId="77777777" w:rsidR="002E1B08" w:rsidRDefault="00000000">
      <w:pPr>
        <w:numPr>
          <w:ilvl w:val="1"/>
          <w:numId w:val="30"/>
        </w:numPr>
      </w:pPr>
      <w:r>
        <w:rPr>
          <w:rStyle w:val="keyword"/>
        </w:rPr>
        <w:t>SHALL</w:t>
      </w:r>
      <w:r>
        <w:t xml:space="preserve"> contain exactly one [1..1] Age Observation</w:t>
      </w:r>
      <w:r>
        <w:rPr>
          <w:rStyle w:val="XMLname"/>
        </w:rPr>
        <w:t xml:space="preserve"> (identifier: urn:oid:2.16.840.1.113883.10.20.22.4.31)</w:t>
      </w:r>
      <w:bookmarkStart w:id="1147" w:name="C_4515-15590"/>
      <w:r>
        <w:t xml:space="preserve"> (CONF:4515-15590)</w:t>
      </w:r>
      <w:bookmarkEnd w:id="1147"/>
      <w:r>
        <w:t>.</w:t>
      </w:r>
    </w:p>
    <w:p w14:paraId="25D33965" w14:textId="77777777" w:rsidR="002E1B08" w:rsidRDefault="00000000">
      <w:pPr>
        <w:numPr>
          <w:ilvl w:val="0"/>
          <w:numId w:val="30"/>
        </w:numPr>
      </w:pPr>
      <w:r>
        <w:rPr>
          <w:rStyle w:val="keyword"/>
        </w:rPr>
        <w:t>MAY</w:t>
      </w:r>
      <w:r>
        <w:t xml:space="preserve"> contain zero or one [0..1] </w:t>
      </w:r>
      <w:r>
        <w:rPr>
          <w:rStyle w:val="XMLnameBold"/>
        </w:rPr>
        <w:t>entryRelationship</w:t>
      </w:r>
      <w:bookmarkStart w:id="1148" w:name="C_4515-29951"/>
      <w:r>
        <w:t xml:space="preserve"> (CONF:4515-29951)</w:t>
      </w:r>
      <w:bookmarkEnd w:id="1148"/>
      <w:r>
        <w:t xml:space="preserve"> such that it</w:t>
      </w:r>
    </w:p>
    <w:p w14:paraId="334DAB9D" w14:textId="77777777" w:rsidR="002E1B08" w:rsidRDefault="00000000">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49" w:name="C_4515-31531"/>
      <w:r>
        <w:t xml:space="preserve"> (CONF:4515-31531)</w:t>
      </w:r>
      <w:bookmarkEnd w:id="1149"/>
      <w:r>
        <w:t>.</w:t>
      </w:r>
    </w:p>
    <w:p w14:paraId="45BD6A4B" w14:textId="77777777" w:rsidR="002E1B08" w:rsidRDefault="00000000">
      <w:pPr>
        <w:numPr>
          <w:ilvl w:val="1"/>
          <w:numId w:val="30"/>
        </w:numPr>
      </w:pPr>
      <w:r>
        <w:rPr>
          <w:rStyle w:val="keyword"/>
        </w:rPr>
        <w:t>SHALL</w:t>
      </w:r>
      <w:r>
        <w:t xml:space="preserve"> contain exactly one [1..1] Prognosis Observation</w:t>
      </w:r>
      <w:r>
        <w:rPr>
          <w:rStyle w:val="XMLname"/>
        </w:rPr>
        <w:t xml:space="preserve"> (identifier: urn:oid:2.16.840.1.113883.10.20.22.4.113)</w:t>
      </w:r>
      <w:bookmarkStart w:id="1150" w:name="C_4515-29952"/>
      <w:r>
        <w:t xml:space="preserve"> (CONF:4515-29952)</w:t>
      </w:r>
      <w:bookmarkEnd w:id="1150"/>
      <w:r>
        <w:t>.</w:t>
      </w:r>
    </w:p>
    <w:p w14:paraId="0EA3AB4C" w14:textId="77777777" w:rsidR="002E1B08" w:rsidRDefault="00000000">
      <w:pPr>
        <w:numPr>
          <w:ilvl w:val="0"/>
          <w:numId w:val="30"/>
        </w:numPr>
      </w:pPr>
      <w:r>
        <w:rPr>
          <w:rStyle w:val="keyword"/>
        </w:rPr>
        <w:t>MAY</w:t>
      </w:r>
      <w:r>
        <w:t xml:space="preserve"> contain zero or more [0..*] </w:t>
      </w:r>
      <w:r>
        <w:rPr>
          <w:rStyle w:val="XMLnameBold"/>
        </w:rPr>
        <w:t>entryRelationship</w:t>
      </w:r>
      <w:bookmarkStart w:id="1151" w:name="C_4515-31063"/>
      <w:r>
        <w:t xml:space="preserve"> (CONF:4515-31063)</w:t>
      </w:r>
      <w:bookmarkEnd w:id="1151"/>
      <w:r>
        <w:t xml:space="preserve"> such that it</w:t>
      </w:r>
    </w:p>
    <w:p w14:paraId="37EF333D" w14:textId="77777777" w:rsidR="002E1B08" w:rsidRDefault="00000000">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52" w:name="C_4515-31532"/>
      <w:r>
        <w:t xml:space="preserve"> (CONF:4515-31532)</w:t>
      </w:r>
      <w:bookmarkEnd w:id="1152"/>
      <w:r>
        <w:t>.</w:t>
      </w:r>
    </w:p>
    <w:p w14:paraId="6E8D8093" w14:textId="77777777" w:rsidR="002E1B08" w:rsidRDefault="00000000">
      <w:pPr>
        <w:numPr>
          <w:ilvl w:val="1"/>
          <w:numId w:val="30"/>
        </w:numPr>
      </w:pPr>
      <w:r>
        <w:rPr>
          <w:rStyle w:val="keyword"/>
        </w:rPr>
        <w:t>SHALL</w:t>
      </w:r>
      <w:r>
        <w:t xml:space="preserve"> contain exactly one [1..1] Priority Preference</w:t>
      </w:r>
      <w:r>
        <w:rPr>
          <w:rStyle w:val="XMLname"/>
        </w:rPr>
        <w:t xml:space="preserve"> (identifier: urn:oid:2.16.840.1.113883.10.20.22.4.143)</w:t>
      </w:r>
      <w:bookmarkStart w:id="1153" w:name="C_4515-31064"/>
      <w:r>
        <w:t xml:space="preserve"> (CONF:4515-31064)</w:t>
      </w:r>
      <w:bookmarkEnd w:id="1153"/>
      <w:r>
        <w:t>.</w:t>
      </w:r>
    </w:p>
    <w:p w14:paraId="458A8A4D" w14:textId="77777777" w:rsidR="002E1B08" w:rsidRDefault="00000000">
      <w:pPr>
        <w:numPr>
          <w:ilvl w:val="0"/>
          <w:numId w:val="30"/>
        </w:numPr>
      </w:pPr>
      <w:r>
        <w:rPr>
          <w:rStyle w:val="keyword"/>
        </w:rPr>
        <w:t>MAY</w:t>
      </w:r>
      <w:r>
        <w:t xml:space="preserve"> contain zero or one [0..1] </w:t>
      </w:r>
      <w:r>
        <w:rPr>
          <w:rStyle w:val="XMLnameBold"/>
        </w:rPr>
        <w:t>entryRelationship</w:t>
      </w:r>
      <w:bookmarkStart w:id="1154" w:name="C_4515-9063"/>
      <w:r>
        <w:t xml:space="preserve"> (CONF:4515-9063)</w:t>
      </w:r>
      <w:bookmarkEnd w:id="1154"/>
      <w:r>
        <w:t xml:space="preserve"> such that it</w:t>
      </w:r>
    </w:p>
    <w:p w14:paraId="6EE89266" w14:textId="77777777" w:rsidR="002E1B08" w:rsidRDefault="00000000">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55" w:name="C_4515-9068"/>
      <w:r>
        <w:t xml:space="preserve"> (CONF:4515-9068)</w:t>
      </w:r>
      <w:bookmarkEnd w:id="1155"/>
      <w:r>
        <w:t>.</w:t>
      </w:r>
    </w:p>
    <w:p w14:paraId="6B453881" w14:textId="77777777" w:rsidR="002E1B08" w:rsidRDefault="00000000">
      <w:pPr>
        <w:numPr>
          <w:ilvl w:val="1"/>
          <w:numId w:val="30"/>
        </w:numPr>
      </w:pPr>
      <w:r>
        <w:rPr>
          <w:rStyle w:val="keyword"/>
        </w:rPr>
        <w:t>SHALL</w:t>
      </w:r>
      <w:r>
        <w:t xml:space="preserve"> contain exactly one [1..1] Problem Status</w:t>
      </w:r>
      <w:r>
        <w:rPr>
          <w:rStyle w:val="XMLname"/>
        </w:rPr>
        <w:t xml:space="preserve"> (identifier: urn:hl7ii:2.16.840.1.113883.10.20.22.4.6:2019-06-20)</w:t>
      </w:r>
      <w:bookmarkStart w:id="1156" w:name="C_4515-15591"/>
      <w:r>
        <w:t xml:space="preserve"> (CONF:4515-15591)</w:t>
      </w:r>
      <w:bookmarkEnd w:id="1156"/>
      <w:r>
        <w:t>.</w:t>
      </w:r>
    </w:p>
    <w:p w14:paraId="5995AAF7" w14:textId="77777777" w:rsidR="002E1B08" w:rsidRDefault="00000000">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p>
    <w:p w14:paraId="5DCCBA8B" w14:textId="77777777" w:rsidR="002E1B08" w:rsidRDefault="00000000">
      <w:pPr>
        <w:numPr>
          <w:ilvl w:val="0"/>
          <w:numId w:val="30"/>
        </w:numPr>
      </w:pPr>
      <w:r>
        <w:rPr>
          <w:rStyle w:val="keyword"/>
        </w:rPr>
        <w:t>MAY</w:t>
      </w:r>
      <w:r>
        <w:t xml:space="preserve"> contain zero or more [0..*] </w:t>
      </w:r>
      <w:r>
        <w:rPr>
          <w:rStyle w:val="XMLnameBold"/>
        </w:rPr>
        <w:t>entryRelationship</w:t>
      </w:r>
      <w:bookmarkStart w:id="1157" w:name="C_4515-32965"/>
      <w:r>
        <w:t xml:space="preserve"> (CONF:4515-32965)</w:t>
      </w:r>
      <w:bookmarkEnd w:id="1157"/>
      <w:r>
        <w:t xml:space="preserve"> such that it</w:t>
      </w:r>
    </w:p>
    <w:p w14:paraId="121D4728" w14:textId="77777777" w:rsidR="002E1B08" w:rsidRDefault="00000000">
      <w:pPr>
        <w:numPr>
          <w:ilvl w:val="1"/>
          <w:numId w:val="3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158" w:name="C_4515-32968"/>
      <w:r>
        <w:t xml:space="preserve"> (CONF:4515-32968)</w:t>
      </w:r>
      <w:bookmarkEnd w:id="1158"/>
      <w:r>
        <w:t>.</w:t>
      </w:r>
    </w:p>
    <w:p w14:paraId="083F8926" w14:textId="77777777" w:rsidR="002E1B08" w:rsidRDefault="00000000">
      <w:pPr>
        <w:numPr>
          <w:ilvl w:val="1"/>
          <w:numId w:val="30"/>
        </w:numPr>
      </w:pPr>
      <w:r>
        <w:rPr>
          <w:rStyle w:val="keyword"/>
        </w:rPr>
        <w:t>SHALL</w:t>
      </w:r>
      <w:r>
        <w:t xml:space="preserve"> contain exactly one [1..1] Entry Reference</w:t>
      </w:r>
      <w:r>
        <w:rPr>
          <w:rStyle w:val="XMLname"/>
        </w:rPr>
        <w:t xml:space="preserve"> (identifier: urn:oid:2.16.840.1.113883.10.20.22.4.122)</w:t>
      </w:r>
      <w:bookmarkStart w:id="1159" w:name="C_4515-32966"/>
      <w:r>
        <w:t xml:space="preserve"> (CONF:4515-32966)</w:t>
      </w:r>
      <w:bookmarkEnd w:id="1159"/>
      <w:r>
        <w:t>.</w:t>
      </w:r>
    </w:p>
    <w:p w14:paraId="087D3274" w14:textId="77777777" w:rsidR="002E1B08" w:rsidRDefault="00000000">
      <w:pPr>
        <w:pStyle w:val="BodyText"/>
        <w:spacing w:before="120"/>
      </w:pPr>
      <w:r>
        <w:t xml:space="preserve">When an Assessment Scale Observation is contained in a Problem Template instance that is a Social Determinant of Health problem, that Assessment scale </w:t>
      </w:r>
      <w:r>
        <w:rPr>
          <w:rStyle w:val="keyword"/>
        </w:rPr>
        <w:t>MAY</w:t>
      </w:r>
      <w:r>
        <w:t xml:space="preserve"> contain assessment scale </w:t>
      </w:r>
      <w:r>
        <w:lastRenderedPageBreak/>
        <w:t>observations that represent LOINC question and answer pairs from SDOH screening instruments.</w:t>
      </w:r>
    </w:p>
    <w:p w14:paraId="46052FBB" w14:textId="77777777" w:rsidR="002E1B08" w:rsidRDefault="00000000">
      <w:pPr>
        <w:numPr>
          <w:ilvl w:val="0"/>
          <w:numId w:val="30"/>
        </w:numPr>
      </w:pPr>
      <w:r>
        <w:rPr>
          <w:rStyle w:val="keyword"/>
        </w:rPr>
        <w:t>MAY</w:t>
      </w:r>
      <w:r>
        <w:t xml:space="preserve"> contain zero or more [0..*] </w:t>
      </w:r>
      <w:r>
        <w:rPr>
          <w:rStyle w:val="XMLnameBold"/>
        </w:rPr>
        <w:t>entryRelationship</w:t>
      </w:r>
      <w:bookmarkStart w:id="1160" w:name="C_4515-32953"/>
      <w:r>
        <w:t xml:space="preserve"> (CONF:4515-32953)</w:t>
      </w:r>
      <w:bookmarkEnd w:id="1160"/>
      <w:r>
        <w:t xml:space="preserve"> such that it</w:t>
      </w:r>
    </w:p>
    <w:p w14:paraId="5004FD7D" w14:textId="77777777" w:rsidR="002E1B08" w:rsidRDefault="00000000">
      <w:pPr>
        <w:numPr>
          <w:ilvl w:val="1"/>
          <w:numId w:val="3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161" w:name="C_4515-32955"/>
      <w:r>
        <w:t xml:space="preserve"> (CONF:4515-32955)</w:t>
      </w:r>
      <w:bookmarkEnd w:id="1161"/>
      <w:r>
        <w:t>.</w:t>
      </w:r>
    </w:p>
    <w:p w14:paraId="6A7D751B" w14:textId="77777777" w:rsidR="002E1B08" w:rsidRDefault="00000000">
      <w:pPr>
        <w:numPr>
          <w:ilvl w:val="1"/>
          <w:numId w:val="30"/>
        </w:numPr>
      </w:pPr>
      <w:r>
        <w:rPr>
          <w:rStyle w:val="keyword"/>
        </w:rPr>
        <w:t>SHALL</w:t>
      </w:r>
      <w:r>
        <w:t xml:space="preserve"> contain exactly one [1..1] Assessment Scale Observation</w:t>
      </w:r>
      <w:r>
        <w:rPr>
          <w:rStyle w:val="XMLname"/>
        </w:rPr>
        <w:t xml:space="preserve"> (identifier: urn:oid:2.16.840.1.113883.10.20.22.4.69)</w:t>
      </w:r>
      <w:bookmarkStart w:id="1162" w:name="C_4515-32954"/>
      <w:r>
        <w:t xml:space="preserve"> (CONF:4515-32954)</w:t>
      </w:r>
      <w:bookmarkEnd w:id="1162"/>
      <w:r>
        <w:t>.</w:t>
      </w:r>
    </w:p>
    <w:p w14:paraId="6A027EB3" w14:textId="77777777" w:rsidR="002E1B08" w:rsidRDefault="00000000">
      <w:pPr>
        <w:numPr>
          <w:ilvl w:val="0"/>
          <w:numId w:val="30"/>
        </w:numPr>
      </w:pPr>
      <w:r>
        <w:rPr>
          <w:rStyle w:val="keyword"/>
        </w:rPr>
        <w:t>MAY</w:t>
      </w:r>
      <w:r>
        <w:t xml:space="preserve"> contain zero or more [0..*] </w:t>
      </w:r>
      <w:r>
        <w:rPr>
          <w:rStyle w:val="XMLnameBold"/>
        </w:rPr>
        <w:t>entryRelationship</w:t>
      </w:r>
      <w:bookmarkStart w:id="1163" w:name="C_4515-33012"/>
      <w:r>
        <w:t xml:space="preserve"> (CONF:4515-33012)</w:t>
      </w:r>
      <w:bookmarkEnd w:id="1163"/>
      <w:r>
        <w:t xml:space="preserve"> such that it</w:t>
      </w:r>
    </w:p>
    <w:p w14:paraId="7CC37676" w14:textId="77777777" w:rsidR="002E1B08" w:rsidRDefault="00000000">
      <w:pPr>
        <w:numPr>
          <w:ilvl w:val="1"/>
          <w:numId w:val="3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1164" w:name="C_4515-33014"/>
      <w:r>
        <w:t xml:space="preserve"> (CONF:4515-33014)</w:t>
      </w:r>
      <w:bookmarkEnd w:id="1164"/>
      <w:r>
        <w:t>.</w:t>
      </w:r>
    </w:p>
    <w:p w14:paraId="71A47A1C" w14:textId="77777777" w:rsidR="002E1B08" w:rsidRDefault="00000000">
      <w:pPr>
        <w:numPr>
          <w:ilvl w:val="1"/>
          <w:numId w:val="30"/>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id="1165" w:name="C_4515-33013"/>
      <w:r>
        <w:t xml:space="preserve"> (CONF:4515-33013)</w:t>
      </w:r>
      <w:bookmarkEnd w:id="1165"/>
      <w:r>
        <w:t>.</w:t>
      </w:r>
    </w:p>
    <w:p w14:paraId="4DED7E14" w14:textId="77777777" w:rsidR="002E1B08" w:rsidRDefault="00000000">
      <w:pPr>
        <w:pStyle w:val="Caption"/>
        <w:ind w:left="130" w:right="115"/>
      </w:pPr>
      <w:bookmarkStart w:id="1166" w:name="_Toc119067340"/>
      <w:bookmarkStart w:id="1167" w:name="_Toc119072254"/>
      <w:bookmarkStart w:id="1168" w:name="_Toc120095176"/>
      <w:r>
        <w:lastRenderedPageBreak/>
        <w:t xml:space="preserve">Figure </w:t>
      </w:r>
      <w:r>
        <w:fldChar w:fldCharType="begin"/>
      </w:r>
      <w:r>
        <w:instrText>SEQ Figure \* ARABIC</w:instrText>
      </w:r>
      <w:r>
        <w:fldChar w:fldCharType="separate"/>
      </w:r>
      <w:r>
        <w:t>43</w:t>
      </w:r>
      <w:r>
        <w:fldChar w:fldCharType="end"/>
      </w:r>
      <w:r>
        <w:t>: Problem Observation Example</w:t>
      </w:r>
      <w:bookmarkEnd w:id="1166"/>
      <w:bookmarkEnd w:id="1167"/>
      <w:bookmarkEnd w:id="1168"/>
    </w:p>
    <w:p w14:paraId="54947D4E" w14:textId="77777777" w:rsidR="002E1B08" w:rsidRDefault="00000000">
      <w:pPr>
        <w:pStyle w:val="Example"/>
        <w:ind w:left="130" w:right="115"/>
      </w:pPr>
      <w:r>
        <w:t>&lt;observation classCode="OBS" moodCode="EVN"&gt;</w:t>
      </w:r>
    </w:p>
    <w:p w14:paraId="5F97EA55" w14:textId="77777777" w:rsidR="002E1B08" w:rsidRDefault="00000000">
      <w:pPr>
        <w:pStyle w:val="Example"/>
        <w:ind w:left="130" w:right="115"/>
      </w:pPr>
      <w:r>
        <w:t xml:space="preserve">    &lt;!-- ** Problem Observation ** --&gt;</w:t>
      </w:r>
    </w:p>
    <w:p w14:paraId="6205A647" w14:textId="77777777" w:rsidR="002E1B08" w:rsidRDefault="00000000">
      <w:pPr>
        <w:pStyle w:val="Example"/>
        <w:ind w:left="130" w:right="115"/>
      </w:pPr>
      <w:r>
        <w:t xml:space="preserve">    &lt;templateId root="2.16.840.1.113883.10.20.22.4.4" /&gt;</w:t>
      </w:r>
    </w:p>
    <w:p w14:paraId="0DC8E51C" w14:textId="77777777" w:rsidR="002E1B08" w:rsidRDefault="00000000">
      <w:pPr>
        <w:pStyle w:val="Example"/>
        <w:ind w:left="130" w:right="115"/>
      </w:pPr>
      <w:r>
        <w:t xml:space="preserve">    &lt;templateId root="2.16.840.1.113883.10.20.22.4.4" extension="2015-08-01" /&gt;</w:t>
      </w:r>
    </w:p>
    <w:p w14:paraId="6F0A2B8D" w14:textId="77777777" w:rsidR="002E1B08" w:rsidRDefault="00000000">
      <w:pPr>
        <w:pStyle w:val="Example"/>
        <w:ind w:left="130" w:right="115"/>
      </w:pPr>
      <w:r>
        <w:t xml:space="preserve">    &lt;templateId root="2.16.840.1.113883.10.20.22.4.4" extension="2022-06-01" /&gt;</w:t>
      </w:r>
    </w:p>
    <w:p w14:paraId="7435ABE4" w14:textId="77777777" w:rsidR="002E1B08" w:rsidRDefault="00000000">
      <w:pPr>
        <w:pStyle w:val="Example"/>
        <w:ind w:left="130" w:right="115"/>
      </w:pPr>
      <w:r>
        <w:t xml:space="preserve">    &lt;id root="ab1791b0-5c71-11db-b0de-0800200c9a66" /&gt;</w:t>
      </w:r>
    </w:p>
    <w:p w14:paraId="4A104AC8" w14:textId="2140DEFB" w:rsidR="00D36649" w:rsidRDefault="00000000" w:rsidP="00D36649">
      <w:pPr>
        <w:pStyle w:val="Example"/>
        <w:ind w:left="130" w:right="115"/>
      </w:pPr>
      <w:r>
        <w:t xml:space="preserve">    &lt;code code="64572001" displayName="Condition"</w:t>
      </w:r>
      <w:r w:rsidR="00D36649">
        <w:t xml:space="preserve"> </w:t>
      </w:r>
    </w:p>
    <w:p w14:paraId="6E11A55B" w14:textId="3638DEE9" w:rsidR="002E1B08" w:rsidRDefault="00000000">
      <w:pPr>
        <w:pStyle w:val="Example"/>
        <w:ind w:left="130" w:right="115"/>
      </w:pPr>
      <w:r>
        <w:t>codeSystem="2.16.840.1.113883.6.</w:t>
      </w:r>
      <w:r>
        <w:t>96</w:t>
      </w:r>
      <w:r>
        <w:t>" codeSystemName="</w:t>
      </w:r>
      <w:r>
        <w:t>SNOMED CT"&gt;</w:t>
      </w:r>
    </w:p>
    <w:p w14:paraId="18DDD2FF" w14:textId="2A5C0F40" w:rsidR="002E1B08" w:rsidRDefault="00000000" w:rsidP="00D36649">
      <w:pPr>
        <w:pStyle w:val="Example"/>
        <w:ind w:left="130" w:right="115"/>
      </w:pPr>
      <w:r>
        <w:t xml:space="preserve">        &lt;translation code="75323-6"</w:t>
      </w:r>
      <w:r w:rsidR="00D36649">
        <w:t xml:space="preserve"> </w:t>
      </w:r>
      <w:r>
        <w:t>codeSystem="2.16.840.1.113883.6.1"</w:t>
      </w:r>
      <w:r w:rsidR="00D36649">
        <w:t xml:space="preserve"> </w:t>
      </w:r>
      <w:r>
        <w:t>codeSystemName="</w:t>
      </w:r>
      <w:r>
        <w:t>LOINC"</w:t>
      </w:r>
      <w:r w:rsidR="00D36649">
        <w:t xml:space="preserve"> </w:t>
      </w:r>
      <w:r>
        <w:t>displayName="Condition"/&gt;</w:t>
      </w:r>
    </w:p>
    <w:p w14:paraId="10F4474C" w14:textId="77777777" w:rsidR="002E1B08" w:rsidRDefault="00000000">
      <w:pPr>
        <w:pStyle w:val="Example"/>
        <w:ind w:left="130" w:right="115"/>
      </w:pPr>
      <w:r>
        <w:t xml:space="preserve">    &lt;/code&gt;</w:t>
      </w:r>
    </w:p>
    <w:p w14:paraId="065FED1A" w14:textId="77777777" w:rsidR="002E1B08" w:rsidRDefault="00000000">
      <w:pPr>
        <w:pStyle w:val="Example"/>
        <w:ind w:left="130" w:right="115"/>
      </w:pPr>
      <w:r>
        <w:t xml:space="preserve">    &lt;!-- The statusCode reflects the status of the observation itself --&gt;</w:t>
      </w:r>
    </w:p>
    <w:p w14:paraId="2917C4A8" w14:textId="77777777" w:rsidR="002E1B08" w:rsidRDefault="00000000">
      <w:pPr>
        <w:pStyle w:val="Example"/>
        <w:ind w:left="130" w:right="115"/>
      </w:pPr>
      <w:r>
        <w:t xml:space="preserve">    &lt;statusCode code="completed" /&gt;</w:t>
      </w:r>
    </w:p>
    <w:p w14:paraId="0FE01C14" w14:textId="77777777" w:rsidR="002E1B08" w:rsidRDefault="00000000">
      <w:pPr>
        <w:pStyle w:val="Example"/>
        <w:ind w:left="130" w:right="115"/>
      </w:pPr>
      <w:r>
        <w:t xml:space="preserve">    &lt;effectiveTime&gt;</w:t>
      </w:r>
    </w:p>
    <w:p w14:paraId="23A1E3D7" w14:textId="77777777" w:rsidR="002E1B08" w:rsidRDefault="00000000">
      <w:pPr>
        <w:pStyle w:val="Example"/>
        <w:ind w:left="130" w:right="115"/>
      </w:pPr>
      <w:r>
        <w:t xml:space="preserve">        &lt;!-- The low value reflects the date of onset --&gt;</w:t>
      </w:r>
    </w:p>
    <w:p w14:paraId="14AE67E7" w14:textId="77777777" w:rsidR="002E1B08" w:rsidRDefault="00000000">
      <w:pPr>
        <w:pStyle w:val="Example"/>
        <w:ind w:left="130" w:right="115"/>
      </w:pPr>
      <w:r>
        <w:t xml:space="preserve">        &lt;!-- Based on patient symptoms, presumed onset is July 3, 2013 --&gt;</w:t>
      </w:r>
    </w:p>
    <w:p w14:paraId="01D4D69F" w14:textId="77777777" w:rsidR="002E1B08" w:rsidRDefault="00000000">
      <w:pPr>
        <w:pStyle w:val="Example"/>
        <w:ind w:left="130" w:right="115"/>
      </w:pPr>
      <w:r>
        <w:t xml:space="preserve">        &lt;low value="20130703" /&gt;</w:t>
      </w:r>
    </w:p>
    <w:p w14:paraId="5D3A5319" w14:textId="77777777" w:rsidR="002E1B08" w:rsidRDefault="00000000">
      <w:pPr>
        <w:pStyle w:val="Example"/>
        <w:ind w:left="130" w:right="115"/>
      </w:pPr>
      <w:r>
        <w:t xml:space="preserve">        &lt;!-- The high value reflects when the problem was known to be resolved --&gt;</w:t>
      </w:r>
    </w:p>
    <w:p w14:paraId="2192CEE9" w14:textId="77777777" w:rsidR="002E1B08" w:rsidRDefault="00000000">
      <w:pPr>
        <w:pStyle w:val="Example"/>
        <w:ind w:left="130" w:right="115"/>
      </w:pPr>
      <w:r>
        <w:t xml:space="preserve">        &lt;!-- Based on signs and symptoms, appears to be resolved on Aug 14, 2013 --&gt;</w:t>
      </w:r>
    </w:p>
    <w:p w14:paraId="18188F8C" w14:textId="77777777" w:rsidR="002E1B08" w:rsidRDefault="00000000">
      <w:pPr>
        <w:pStyle w:val="Example"/>
        <w:ind w:left="130" w:right="115"/>
      </w:pPr>
      <w:r>
        <w:t xml:space="preserve">        &lt;high value="20080814" /&gt;</w:t>
      </w:r>
    </w:p>
    <w:p w14:paraId="0147AB9B" w14:textId="77777777" w:rsidR="002E1B08" w:rsidRDefault="00000000">
      <w:pPr>
        <w:pStyle w:val="Example"/>
        <w:ind w:left="130" w:right="115"/>
      </w:pPr>
      <w:r>
        <w:t xml:space="preserve">    &lt;/effectiveTime&gt;</w:t>
      </w:r>
    </w:p>
    <w:p w14:paraId="7143ADAC" w14:textId="502092A8" w:rsidR="002E1B08" w:rsidRDefault="00000000">
      <w:pPr>
        <w:pStyle w:val="Example"/>
        <w:ind w:left="130" w:right="115"/>
      </w:pPr>
      <w:r>
        <w:t xml:space="preserve">    &lt;value xsi:type="CD" code="233604007" codeSystem="2.16.840.1.113883.6.96" displayName="Pneumonia" /&gt;</w:t>
      </w:r>
    </w:p>
    <w:p w14:paraId="4C6A9113" w14:textId="77777777" w:rsidR="002E1B08" w:rsidRDefault="00000000">
      <w:pPr>
        <w:pStyle w:val="Example"/>
        <w:ind w:left="130" w:right="115"/>
      </w:pPr>
      <w:r>
        <w:t xml:space="preserve">    &lt;author typeCode="AUT"&gt;</w:t>
      </w:r>
    </w:p>
    <w:p w14:paraId="2F4C6DD4" w14:textId="77777777" w:rsidR="002E1B08" w:rsidRDefault="00000000">
      <w:pPr>
        <w:pStyle w:val="Example"/>
        <w:ind w:left="130" w:right="115"/>
      </w:pPr>
      <w:r>
        <w:t xml:space="preserve">        &lt;templateId root="2.16.840.1.113883.10.20.22.4.119" /&gt;</w:t>
      </w:r>
    </w:p>
    <w:p w14:paraId="221E3562" w14:textId="77777777" w:rsidR="002E1B08" w:rsidRDefault="00000000">
      <w:pPr>
        <w:pStyle w:val="Example"/>
        <w:ind w:left="130" w:right="115"/>
      </w:pPr>
      <w:r>
        <w:t xml:space="preserve">        &lt;time value="200808141030-0800" /&gt;</w:t>
      </w:r>
    </w:p>
    <w:p w14:paraId="7BF2C27F" w14:textId="77777777" w:rsidR="002E1B08" w:rsidRDefault="00000000">
      <w:pPr>
        <w:pStyle w:val="Example"/>
        <w:ind w:left="130" w:right="115"/>
      </w:pPr>
      <w:r>
        <w:t xml:space="preserve">        &lt;assignedAuthor&gt;</w:t>
      </w:r>
    </w:p>
    <w:p w14:paraId="2B1C706F" w14:textId="77777777" w:rsidR="002E1B08" w:rsidRDefault="00000000">
      <w:pPr>
        <w:pStyle w:val="Example"/>
        <w:ind w:left="130" w:right="115"/>
      </w:pPr>
      <w:r>
        <w:t xml:space="preserve">            &lt;id extension="555555555" root="2.16.840.1.113883.4.6" /&gt;</w:t>
      </w:r>
    </w:p>
    <w:p w14:paraId="39486747" w14:textId="0102B0A7" w:rsidR="002E1B08" w:rsidRDefault="00000000">
      <w:pPr>
        <w:pStyle w:val="Example"/>
        <w:ind w:left="130" w:right="115"/>
      </w:pPr>
      <w:r>
        <w:t xml:space="preserve">            &lt;code code="207QA0505X" displayName="Adult Medicine" codeSystem="2.16.840.1.113883.6.101"</w:t>
      </w:r>
      <w:r w:rsidR="00122D3D">
        <w:t xml:space="preserve"> </w:t>
      </w:r>
      <w:r>
        <w:t>codeSystemName="Healthcare Provider Taxonomy (HIPAA)" /&gt;</w:t>
      </w:r>
    </w:p>
    <w:p w14:paraId="29AEE0B1" w14:textId="77777777" w:rsidR="002E1B08" w:rsidRDefault="00000000">
      <w:pPr>
        <w:pStyle w:val="Example"/>
        <w:ind w:left="130" w:right="115"/>
      </w:pPr>
      <w:r>
        <w:t xml:space="preserve">        &lt;/assignedAuthor&gt;</w:t>
      </w:r>
    </w:p>
    <w:p w14:paraId="34EEAE3C" w14:textId="77777777" w:rsidR="002E1B08" w:rsidRDefault="00000000">
      <w:pPr>
        <w:pStyle w:val="Example"/>
        <w:ind w:left="130" w:right="115"/>
      </w:pPr>
      <w:r>
        <w:t xml:space="preserve">    &lt;/author&gt;</w:t>
      </w:r>
    </w:p>
    <w:p w14:paraId="439EF5A9" w14:textId="77777777" w:rsidR="002E1B08" w:rsidRDefault="00000000">
      <w:pPr>
        <w:pStyle w:val="Example"/>
        <w:ind w:left="130" w:right="115"/>
      </w:pPr>
      <w:r>
        <w:t>&lt;/observation&gt;</w:t>
      </w:r>
    </w:p>
    <w:p w14:paraId="44432145" w14:textId="77777777" w:rsidR="002E1B08" w:rsidRDefault="002E1B08">
      <w:pPr>
        <w:pStyle w:val="BodyText"/>
      </w:pPr>
    </w:p>
    <w:p w14:paraId="5E603BD7" w14:textId="77777777" w:rsidR="002E1B08" w:rsidRDefault="00000000">
      <w:pPr>
        <w:pStyle w:val="Caption"/>
        <w:ind w:left="130" w:right="115"/>
      </w:pPr>
      <w:bookmarkStart w:id="1169" w:name="_Toc119067341"/>
      <w:bookmarkStart w:id="1170" w:name="_Toc119072255"/>
      <w:bookmarkStart w:id="1171" w:name="_Toc120095177"/>
      <w:r>
        <w:lastRenderedPageBreak/>
        <w:t xml:space="preserve">Figure </w:t>
      </w:r>
      <w:r>
        <w:fldChar w:fldCharType="begin"/>
      </w:r>
      <w:r>
        <w:instrText>SEQ Figure \* ARABIC</w:instrText>
      </w:r>
      <w:r>
        <w:fldChar w:fldCharType="separate"/>
      </w:r>
      <w:r>
        <w:t>44</w:t>
      </w:r>
      <w:r>
        <w:fldChar w:fldCharType="end"/>
      </w:r>
      <w:r>
        <w:t>: Social Determinant of Health Problem Observation Example</w:t>
      </w:r>
      <w:bookmarkEnd w:id="1169"/>
      <w:bookmarkEnd w:id="1170"/>
      <w:bookmarkEnd w:id="1171"/>
    </w:p>
    <w:p w14:paraId="587DCFB1" w14:textId="77777777" w:rsidR="002E1B08" w:rsidRDefault="00000000">
      <w:pPr>
        <w:pStyle w:val="Example"/>
        <w:ind w:left="130" w:right="115"/>
      </w:pPr>
      <w:r>
        <w:t>&lt;!-- SDOH Problem --&gt;</w:t>
      </w:r>
    </w:p>
    <w:p w14:paraId="6D95A6D8" w14:textId="77777777" w:rsidR="002E1B08" w:rsidRDefault="00000000">
      <w:pPr>
        <w:pStyle w:val="Example"/>
        <w:ind w:left="130" w:right="115"/>
      </w:pPr>
      <w:r>
        <w:t>&lt;observation classCode="OBS" moodCode="EVN"&gt;</w:t>
      </w:r>
    </w:p>
    <w:p w14:paraId="212E9BBD" w14:textId="77777777" w:rsidR="002E1B08" w:rsidRDefault="00000000">
      <w:pPr>
        <w:pStyle w:val="Example"/>
        <w:ind w:left="130" w:right="115"/>
      </w:pPr>
      <w:r>
        <w:t xml:space="preserve">    &lt;templateId root="2.16.840.1.113883.10.20.22.4.4"/&gt;</w:t>
      </w:r>
    </w:p>
    <w:p w14:paraId="14197176" w14:textId="77777777" w:rsidR="002E1B08" w:rsidRDefault="00000000">
      <w:pPr>
        <w:pStyle w:val="Example"/>
        <w:ind w:left="130" w:right="115"/>
      </w:pPr>
      <w:r>
        <w:t xml:space="preserve">    &lt;templateId root="2.16.840.1.113883.10.20.22.4.4" extension="2015-08-01"/&gt;</w:t>
      </w:r>
    </w:p>
    <w:p w14:paraId="2F228081" w14:textId="77777777" w:rsidR="002E1B08" w:rsidRDefault="00000000">
      <w:pPr>
        <w:pStyle w:val="Example"/>
        <w:ind w:left="130" w:right="115"/>
      </w:pPr>
      <w:r>
        <w:t xml:space="preserve">    &lt;templateId root="2.16.840.1.113883.10.20.22.4.4" extension="2022-06-01"/&gt;</w:t>
      </w:r>
    </w:p>
    <w:p w14:paraId="33B6A9EE" w14:textId="40761E6A" w:rsidR="002E1B08" w:rsidRDefault="00000000">
      <w:pPr>
        <w:pStyle w:val="Example"/>
        <w:ind w:left="130" w:right="115"/>
      </w:pPr>
      <w:r>
        <w:t xml:space="preserve">    &lt;id extension="68993"</w:t>
      </w:r>
      <w:r w:rsidR="00122D3D">
        <w:t xml:space="preserve"> </w:t>
      </w:r>
      <w:r>
        <w:t>root="1.2.840.114350.1.13.6289.1.7.2.768076"/&gt;</w:t>
      </w:r>
    </w:p>
    <w:p w14:paraId="01A1E6C2" w14:textId="77777777" w:rsidR="002E1B08" w:rsidRDefault="00000000">
      <w:pPr>
        <w:pStyle w:val="Example"/>
        <w:ind w:left="130" w:right="115"/>
      </w:pPr>
      <w:r>
        <w:t xml:space="preserve">    &lt;id root="093A5380-00CE-11E6-B4C5-0050568B000B" extension="1.1"/&gt;</w:t>
      </w:r>
    </w:p>
    <w:p w14:paraId="134B830D" w14:textId="7F0E64B7" w:rsidR="002E1B08" w:rsidRDefault="00000000">
      <w:pPr>
        <w:pStyle w:val="Example"/>
        <w:ind w:left="130" w:right="115"/>
      </w:pPr>
      <w:r>
        <w:t xml:space="preserve">    &lt;code code="55607006" codeSystem="2.16.840.1.113883.6.96"</w:t>
      </w:r>
      <w:r w:rsidR="00122D3D">
        <w:t xml:space="preserve"> </w:t>
      </w:r>
      <w:r>
        <w:t>codeSystemName="SNOMED CT" displayName="Problem"&gt;</w:t>
      </w:r>
    </w:p>
    <w:p w14:paraId="52EF56AC" w14:textId="77777777" w:rsidR="002E1B08" w:rsidRDefault="00000000">
      <w:pPr>
        <w:pStyle w:val="Example"/>
        <w:ind w:left="130" w:right="115"/>
      </w:pPr>
      <w:r>
        <w:t xml:space="preserve">        &lt;originalText&gt;</w:t>
      </w:r>
    </w:p>
    <w:p w14:paraId="42DCF33B" w14:textId="77777777" w:rsidR="002E1B08" w:rsidRDefault="00000000">
      <w:pPr>
        <w:pStyle w:val="Example"/>
        <w:ind w:left="130" w:right="115"/>
      </w:pPr>
      <w:r>
        <w:t xml:space="preserve">            &lt;reference value="#ProblemObs_1_PT1"/&gt;</w:t>
      </w:r>
    </w:p>
    <w:p w14:paraId="316BE3BE" w14:textId="77777777" w:rsidR="002E1B08" w:rsidRDefault="00000000">
      <w:pPr>
        <w:pStyle w:val="Example"/>
        <w:ind w:left="130" w:right="115"/>
      </w:pPr>
      <w:r>
        <w:t xml:space="preserve">        &lt;/originalText&gt;</w:t>
      </w:r>
    </w:p>
    <w:p w14:paraId="0943ED6A" w14:textId="4DA6C820" w:rsidR="002E1B08" w:rsidRDefault="00000000">
      <w:pPr>
        <w:pStyle w:val="Example"/>
        <w:ind w:left="130" w:right="115"/>
      </w:pPr>
      <w:r>
        <w:t xml:space="preserve">        &lt;translation code="75326-9"</w:t>
      </w:r>
      <w:r w:rsidR="00122D3D">
        <w:t xml:space="preserve"> </w:t>
      </w:r>
      <w:r>
        <w:t>codeSystem="2.16.840.1.113883.6.1"</w:t>
      </w:r>
      <w:r w:rsidR="00122D3D">
        <w:t xml:space="preserve"> </w:t>
      </w:r>
      <w:r>
        <w:t>codeSystemName="LOINC" displayName="Problem"/&gt;</w:t>
      </w:r>
    </w:p>
    <w:p w14:paraId="0DF7A6E5" w14:textId="77777777" w:rsidR="002E1B08" w:rsidRDefault="00000000">
      <w:pPr>
        <w:pStyle w:val="Example"/>
        <w:ind w:left="130" w:right="115"/>
      </w:pPr>
      <w:r>
        <w:t xml:space="preserve">    &lt;/code&gt;</w:t>
      </w:r>
    </w:p>
    <w:p w14:paraId="70CA592F" w14:textId="77777777" w:rsidR="002E1B08" w:rsidRDefault="00000000">
      <w:pPr>
        <w:pStyle w:val="Example"/>
        <w:ind w:left="130" w:right="115"/>
      </w:pPr>
      <w:r>
        <w:t xml:space="preserve">    &lt;text&gt;</w:t>
      </w:r>
    </w:p>
    <w:p w14:paraId="1DCC508B" w14:textId="77777777" w:rsidR="002E1B08" w:rsidRDefault="00000000">
      <w:pPr>
        <w:pStyle w:val="Example"/>
        <w:ind w:left="130" w:right="115"/>
      </w:pPr>
      <w:r>
        <w:t xml:space="preserve">        &lt;reference value="#ProblemObs1"/&gt;</w:t>
      </w:r>
    </w:p>
    <w:p w14:paraId="423AB0B3" w14:textId="77777777" w:rsidR="002E1B08" w:rsidRDefault="00000000">
      <w:pPr>
        <w:pStyle w:val="Example"/>
        <w:ind w:left="130" w:right="115"/>
      </w:pPr>
      <w:r>
        <w:t xml:space="preserve">    &lt;/text&gt;</w:t>
      </w:r>
    </w:p>
    <w:p w14:paraId="60999273" w14:textId="77777777" w:rsidR="002E1B08" w:rsidRDefault="00000000">
      <w:pPr>
        <w:pStyle w:val="Example"/>
        <w:ind w:left="130" w:right="115"/>
      </w:pPr>
      <w:r>
        <w:t xml:space="preserve">    &lt;statusCode code="completed"/&gt;</w:t>
      </w:r>
    </w:p>
    <w:p w14:paraId="7E94344B" w14:textId="77777777" w:rsidR="002E1B08" w:rsidRDefault="00000000">
      <w:pPr>
        <w:pStyle w:val="Example"/>
        <w:ind w:left="130" w:right="115"/>
      </w:pPr>
      <w:r>
        <w:t xml:space="preserve">    &lt;effectiveTime&gt;</w:t>
      </w:r>
    </w:p>
    <w:p w14:paraId="16A71E61" w14:textId="77777777" w:rsidR="002E1B08" w:rsidRDefault="00000000">
      <w:pPr>
        <w:pStyle w:val="Example"/>
        <w:ind w:left="130" w:right="115"/>
      </w:pPr>
      <w:r>
        <w:t xml:space="preserve">        &lt;low value="20140909"/&gt;</w:t>
      </w:r>
    </w:p>
    <w:p w14:paraId="24452FE7" w14:textId="77777777" w:rsidR="002E1B08" w:rsidRDefault="00000000">
      <w:pPr>
        <w:pStyle w:val="Example"/>
        <w:ind w:left="130" w:right="115"/>
      </w:pPr>
      <w:r>
        <w:t xml:space="preserve">    &lt;/effectiveTime&gt;</w:t>
      </w:r>
    </w:p>
    <w:p w14:paraId="0D4B8165" w14:textId="77777777" w:rsidR="002E1B08" w:rsidRDefault="00000000">
      <w:pPr>
        <w:pStyle w:val="Example"/>
        <w:ind w:left="130" w:right="115"/>
      </w:pPr>
      <w:r>
        <w:t xml:space="preserve">    &lt;value xsi:type="CD" code="445281000124101" displayName="Nutrition impaired due to limited access to healthful foods (finding)" codeSystem="2.16.840.1.113883.6.96" codeSystemName="SNOMED CT"&gt;</w:t>
      </w:r>
    </w:p>
    <w:p w14:paraId="24AFB651" w14:textId="77777777" w:rsidR="002E1B08" w:rsidRDefault="00000000">
      <w:pPr>
        <w:pStyle w:val="Example"/>
        <w:ind w:left="130" w:right="115"/>
      </w:pPr>
      <w:r>
        <w:t xml:space="preserve">        &lt;translation code="Z59.48" codeSystem="2.16.840.1.113883.6.90" codeSystemName="ICD-10-CM" displayName="Other specified lack of adequate food"/&gt;</w:t>
      </w:r>
    </w:p>
    <w:p w14:paraId="03F204DE" w14:textId="77777777" w:rsidR="002E1B08" w:rsidRDefault="00000000">
      <w:pPr>
        <w:pStyle w:val="Example"/>
        <w:ind w:left="130" w:right="115"/>
      </w:pPr>
      <w:r>
        <w:t xml:space="preserve">    &lt;/value&gt;</w:t>
      </w:r>
    </w:p>
    <w:p w14:paraId="76B1580A" w14:textId="77777777" w:rsidR="002E1B08" w:rsidRDefault="00000000">
      <w:pPr>
        <w:pStyle w:val="Example"/>
        <w:ind w:left="130" w:right="115"/>
      </w:pPr>
      <w:r>
        <w:t>&lt;/observation&gt;</w:t>
      </w:r>
    </w:p>
    <w:p w14:paraId="0C8B7BF6" w14:textId="77777777" w:rsidR="002E1B08" w:rsidRDefault="002E1B08">
      <w:pPr>
        <w:pStyle w:val="BodyText"/>
      </w:pPr>
    </w:p>
    <w:p w14:paraId="5E1F3773" w14:textId="77777777" w:rsidR="002E1B08" w:rsidRDefault="00000000">
      <w:pPr>
        <w:pStyle w:val="Caption"/>
        <w:ind w:left="130" w:right="115"/>
      </w:pPr>
      <w:bookmarkStart w:id="1172" w:name="_Toc119067342"/>
      <w:bookmarkStart w:id="1173" w:name="_Toc119072256"/>
      <w:bookmarkStart w:id="1174" w:name="_Toc120095178"/>
      <w:r>
        <w:lastRenderedPageBreak/>
        <w:t xml:space="preserve">Figure </w:t>
      </w:r>
      <w:r>
        <w:fldChar w:fldCharType="begin"/>
      </w:r>
      <w:r>
        <w:instrText>SEQ Figure \* ARABIC</w:instrText>
      </w:r>
      <w:r>
        <w:fldChar w:fldCharType="separate"/>
      </w:r>
      <w:r>
        <w:t>45</w:t>
      </w:r>
      <w:r>
        <w:fldChar w:fldCharType="end"/>
      </w:r>
      <w:r>
        <w:t>: Problem Observation Post-Coordinated Problem Example</w:t>
      </w:r>
      <w:bookmarkEnd w:id="1172"/>
      <w:bookmarkEnd w:id="1173"/>
      <w:bookmarkEnd w:id="1174"/>
    </w:p>
    <w:p w14:paraId="6E9F219F" w14:textId="77777777" w:rsidR="002E1B08" w:rsidRDefault="00000000">
      <w:pPr>
        <w:pStyle w:val="Example"/>
        <w:ind w:left="130" w:right="115"/>
      </w:pPr>
      <w:r>
        <w:t>&lt;!-- Name/value pair problem example --&gt;</w:t>
      </w:r>
    </w:p>
    <w:p w14:paraId="69D9D1B6" w14:textId="77777777" w:rsidR="002E1B08" w:rsidRDefault="00000000">
      <w:pPr>
        <w:pStyle w:val="Example"/>
        <w:ind w:left="130" w:right="115"/>
      </w:pPr>
      <w:r>
        <w:t>&lt;observation classCode="OBS" moodCode="EVN"&gt;</w:t>
      </w:r>
    </w:p>
    <w:p w14:paraId="644F242F" w14:textId="7B5EAEAE" w:rsidR="002E1B08" w:rsidRDefault="00000000">
      <w:pPr>
        <w:pStyle w:val="Example"/>
        <w:ind w:left="130" w:right="115"/>
      </w:pPr>
      <w:r>
        <w:t xml:space="preserve">    &lt;templateId root="2.16.840.1.113883.10.20.22.4.4"</w:t>
      </w:r>
      <w:r w:rsidR="00122D3D">
        <w:t xml:space="preserve"> </w:t>
      </w:r>
      <w:r>
        <w:t>extension="2022-06-01"/&gt;</w:t>
      </w:r>
    </w:p>
    <w:p w14:paraId="7185D457" w14:textId="77777777" w:rsidR="002E1B08" w:rsidRDefault="00000000">
      <w:pPr>
        <w:pStyle w:val="Example"/>
        <w:ind w:left="130" w:right="115"/>
      </w:pPr>
      <w:r>
        <w:t xml:space="preserve">    &lt;id root="093A5380-00CE-11E6-B4C5-0050568B000B" extension="1.1"/&gt;</w:t>
      </w:r>
    </w:p>
    <w:p w14:paraId="6AF94241" w14:textId="04AD6C4E" w:rsidR="002E1B08" w:rsidRDefault="00000000">
      <w:pPr>
        <w:pStyle w:val="Example"/>
        <w:ind w:left="130" w:right="115"/>
      </w:pPr>
      <w:r>
        <w:t xml:space="preserve">    &lt;code code="55607006" codeSystem="2.16.840.1.113883.6.96" codeSystemName="SNOMED CT" displayName="Problem"&gt;</w:t>
      </w:r>
    </w:p>
    <w:p w14:paraId="776FA48E" w14:textId="77777777" w:rsidR="002E1B08" w:rsidRDefault="00000000">
      <w:pPr>
        <w:pStyle w:val="Example"/>
        <w:ind w:left="130" w:right="115"/>
      </w:pPr>
      <w:r>
        <w:t xml:space="preserve">        &lt;originalText&gt;</w:t>
      </w:r>
    </w:p>
    <w:p w14:paraId="1108DFFD" w14:textId="77777777" w:rsidR="002E1B08" w:rsidRDefault="00000000">
      <w:pPr>
        <w:pStyle w:val="Example"/>
        <w:ind w:left="130" w:right="115"/>
      </w:pPr>
      <w:r>
        <w:t xml:space="preserve">            &lt;reference value="#ProblemConcern_1_PT1"/&gt;</w:t>
      </w:r>
    </w:p>
    <w:p w14:paraId="1C859EE4" w14:textId="77777777" w:rsidR="002E1B08" w:rsidRDefault="00000000">
      <w:pPr>
        <w:pStyle w:val="Example"/>
        <w:ind w:left="130" w:right="115"/>
      </w:pPr>
      <w:r>
        <w:t xml:space="preserve">        &lt;/originalText&gt;</w:t>
      </w:r>
    </w:p>
    <w:p w14:paraId="4D2D4A39" w14:textId="77777777" w:rsidR="002E1B08" w:rsidRDefault="00000000">
      <w:pPr>
        <w:pStyle w:val="Example"/>
        <w:ind w:left="130" w:right="115"/>
      </w:pPr>
      <w:r>
        <w:t xml:space="preserve">        &lt;translation code="75326-9" codeSystem="2.16.840.1.113883.6.1" codeSystemName="LOINC" displayName="Problem"/&gt;</w:t>
      </w:r>
    </w:p>
    <w:p w14:paraId="5D854BCA" w14:textId="77777777" w:rsidR="002E1B08" w:rsidRDefault="00000000">
      <w:pPr>
        <w:pStyle w:val="Example"/>
        <w:ind w:left="130" w:right="115"/>
      </w:pPr>
      <w:r>
        <w:t xml:space="preserve">    &lt;/code&gt;</w:t>
      </w:r>
    </w:p>
    <w:p w14:paraId="5DB9717A" w14:textId="77777777" w:rsidR="002E1B08" w:rsidRDefault="00000000">
      <w:pPr>
        <w:pStyle w:val="Example"/>
        <w:ind w:left="130" w:right="115"/>
      </w:pPr>
      <w:r>
        <w:t xml:space="preserve">    &lt;text&gt;</w:t>
      </w:r>
    </w:p>
    <w:p w14:paraId="2E434125" w14:textId="77777777" w:rsidR="002E1B08" w:rsidRDefault="00000000">
      <w:pPr>
        <w:pStyle w:val="Example"/>
        <w:ind w:left="130" w:right="115"/>
      </w:pPr>
      <w:r>
        <w:t xml:space="preserve">        &lt;reference value="#ProblemConcern_1"/&gt;</w:t>
      </w:r>
    </w:p>
    <w:p w14:paraId="6526EA87" w14:textId="77777777" w:rsidR="002E1B08" w:rsidRDefault="00000000">
      <w:pPr>
        <w:pStyle w:val="Example"/>
        <w:ind w:left="130" w:right="115"/>
      </w:pPr>
      <w:r>
        <w:t xml:space="preserve">    &lt;/text&gt;</w:t>
      </w:r>
    </w:p>
    <w:p w14:paraId="21001ED4" w14:textId="77777777" w:rsidR="002E1B08" w:rsidRDefault="00000000">
      <w:pPr>
        <w:pStyle w:val="Example"/>
        <w:ind w:left="130" w:right="115"/>
      </w:pPr>
      <w:r>
        <w:t xml:space="preserve">    &lt;statusCode code="completed"/&gt;</w:t>
      </w:r>
    </w:p>
    <w:p w14:paraId="1CAB6011" w14:textId="77777777" w:rsidR="002E1B08" w:rsidRDefault="00000000">
      <w:pPr>
        <w:pStyle w:val="Example"/>
        <w:ind w:left="130" w:right="115"/>
      </w:pPr>
      <w:r>
        <w:t xml:space="preserve">    &lt;effectiveTime&gt;</w:t>
      </w:r>
    </w:p>
    <w:p w14:paraId="759136BA" w14:textId="77777777" w:rsidR="002E1B08" w:rsidRDefault="00000000">
      <w:pPr>
        <w:pStyle w:val="Example"/>
        <w:ind w:left="130" w:right="115"/>
      </w:pPr>
      <w:r>
        <w:t xml:space="preserve">        &lt;low value="20140909"/&gt;</w:t>
      </w:r>
    </w:p>
    <w:p w14:paraId="5EED7382" w14:textId="77777777" w:rsidR="002E1B08" w:rsidRDefault="00000000">
      <w:pPr>
        <w:pStyle w:val="Example"/>
        <w:ind w:left="130" w:right="115"/>
      </w:pPr>
      <w:r>
        <w:t xml:space="preserve">    &lt;/effectiveTime&gt;</w:t>
      </w:r>
    </w:p>
    <w:p w14:paraId="56751878" w14:textId="77777777" w:rsidR="002E1B08" w:rsidRDefault="00000000">
      <w:pPr>
        <w:pStyle w:val="Example"/>
        <w:ind w:left="130" w:right="115"/>
      </w:pPr>
      <w:r>
        <w:t xml:space="preserve">    &lt;!-- Example of a problem from problem list, that is not present in SNOMED CT as a precoordinated concept --&gt;</w:t>
      </w:r>
    </w:p>
    <w:p w14:paraId="6538900E" w14:textId="77777777" w:rsidR="002E1B08" w:rsidRDefault="00000000">
      <w:pPr>
        <w:pStyle w:val="Example"/>
        <w:ind w:left="130" w:right="115"/>
      </w:pPr>
      <w:r>
        <w:t xml:space="preserve">    &lt;value xsi:type="CD" code="281666001" codeSystem="2.16.840.1.113883.6.96" displayName="Family history of disorder"&gt;</w:t>
      </w:r>
    </w:p>
    <w:p w14:paraId="45FB4878" w14:textId="77777777" w:rsidR="002E1B08" w:rsidRDefault="00000000">
      <w:pPr>
        <w:pStyle w:val="Example"/>
        <w:ind w:left="130" w:right="115"/>
      </w:pPr>
      <w:r>
        <w:t xml:space="preserve">        &lt;qualifier&gt;</w:t>
      </w:r>
    </w:p>
    <w:p w14:paraId="54180633" w14:textId="77777777" w:rsidR="002E1B08" w:rsidRDefault="00000000">
      <w:pPr>
        <w:pStyle w:val="Example"/>
        <w:ind w:left="130" w:right="115"/>
      </w:pPr>
      <w:r>
        <w:t xml:space="preserve">            &lt;name code="246090004" displayName="Associated finding"/&gt;</w:t>
      </w:r>
    </w:p>
    <w:p w14:paraId="38B2ADDE" w14:textId="77777777" w:rsidR="002E1B08" w:rsidRDefault="00000000">
      <w:pPr>
        <w:pStyle w:val="Example"/>
        <w:ind w:left="130" w:right="115"/>
      </w:pPr>
      <w:r>
        <w:t xml:space="preserve">            &lt;value code="254167000" displayName="Bullous ichthyosiform erythroderma"/&gt;</w:t>
      </w:r>
    </w:p>
    <w:p w14:paraId="39C4E13C" w14:textId="77777777" w:rsidR="002E1B08" w:rsidRDefault="00000000">
      <w:pPr>
        <w:pStyle w:val="Example"/>
        <w:ind w:left="130" w:right="115"/>
      </w:pPr>
      <w:r>
        <w:t xml:space="preserve">        &lt;/qualifier&gt;</w:t>
      </w:r>
    </w:p>
    <w:p w14:paraId="51018E7E" w14:textId="77777777" w:rsidR="002E1B08" w:rsidRDefault="00000000">
      <w:pPr>
        <w:pStyle w:val="Example"/>
        <w:ind w:left="130" w:right="115"/>
      </w:pPr>
      <w:r>
        <w:t xml:space="preserve">    &lt;/value&gt;</w:t>
      </w:r>
    </w:p>
    <w:p w14:paraId="43C44D7E" w14:textId="77777777" w:rsidR="002E1B08" w:rsidRDefault="00000000">
      <w:pPr>
        <w:pStyle w:val="Example"/>
        <w:ind w:left="130" w:right="115"/>
      </w:pPr>
      <w:r>
        <w:t xml:space="preserve">    &lt;author&gt;</w:t>
      </w:r>
    </w:p>
    <w:p w14:paraId="5CDDACD2" w14:textId="77777777" w:rsidR="002E1B08" w:rsidRDefault="00000000">
      <w:pPr>
        <w:pStyle w:val="Example"/>
        <w:ind w:left="130" w:right="115"/>
      </w:pPr>
      <w:r>
        <w:t xml:space="preserve">        &lt;time value="20160412161448+0000"/&gt;</w:t>
      </w:r>
    </w:p>
    <w:p w14:paraId="3F3BCA28" w14:textId="77777777" w:rsidR="002E1B08" w:rsidRDefault="00000000">
      <w:pPr>
        <w:pStyle w:val="Example"/>
        <w:ind w:left="130" w:right="115"/>
      </w:pPr>
      <w:r>
        <w:t xml:space="preserve">        &lt;assignedAuthor&gt;</w:t>
      </w:r>
    </w:p>
    <w:p w14:paraId="73C74083" w14:textId="77777777" w:rsidR="002E1B08" w:rsidRDefault="00000000">
      <w:pPr>
        <w:pStyle w:val="Example"/>
        <w:ind w:left="130" w:right="115"/>
      </w:pPr>
      <w:r>
        <w:t xml:space="preserve">            &lt;id extension="1" root="1.2.840.114350.1.13.6289.1.7.2.697780"/&gt;</w:t>
      </w:r>
    </w:p>
    <w:p w14:paraId="3E02D594" w14:textId="77777777" w:rsidR="002E1B08" w:rsidRDefault="00000000">
      <w:pPr>
        <w:pStyle w:val="Example"/>
        <w:ind w:left="130" w:right="115"/>
      </w:pPr>
      <w:r>
        <w:t xml:space="preserve">            &lt;addr&gt;</w:t>
      </w:r>
    </w:p>
    <w:p w14:paraId="0DC86F80" w14:textId="77777777" w:rsidR="002E1B08" w:rsidRDefault="00000000">
      <w:pPr>
        <w:pStyle w:val="Example"/>
        <w:ind w:left="130" w:right="115"/>
      </w:pPr>
      <w:r>
        <w:t xml:space="preserve">                &lt;streetAddressLine&gt;123 Anywhere</w:t>
      </w:r>
    </w:p>
    <w:p w14:paraId="5D6A4815" w14:textId="77777777" w:rsidR="002E1B08" w:rsidRDefault="00000000">
      <w:pPr>
        <w:pStyle w:val="Example"/>
        <w:ind w:left="130" w:right="115"/>
      </w:pPr>
      <w:r>
        <w:t xml:space="preserve">                    St.&lt;/streetAddressLine&gt;</w:t>
      </w:r>
    </w:p>
    <w:p w14:paraId="515C2B83" w14:textId="77777777" w:rsidR="002E1B08" w:rsidRDefault="00000000">
      <w:pPr>
        <w:pStyle w:val="Example"/>
        <w:ind w:left="130" w:right="115"/>
      </w:pPr>
      <w:r>
        <w:t xml:space="preserve">                &lt;city&gt;Verona&lt;/city&gt;</w:t>
      </w:r>
    </w:p>
    <w:p w14:paraId="57FE3148" w14:textId="77777777" w:rsidR="002E1B08" w:rsidRDefault="00000000">
      <w:pPr>
        <w:pStyle w:val="Example"/>
        <w:ind w:left="130" w:right="115"/>
      </w:pPr>
      <w:r>
        <w:t xml:space="preserve">                &lt;state&gt;WI&lt;/state&gt;</w:t>
      </w:r>
    </w:p>
    <w:p w14:paraId="4DB57830" w14:textId="77777777" w:rsidR="002E1B08" w:rsidRDefault="00000000">
      <w:pPr>
        <w:pStyle w:val="Example"/>
        <w:ind w:left="130" w:right="115"/>
      </w:pPr>
      <w:r>
        <w:t xml:space="preserve">                &lt;postalCode&gt;53753&lt;/postalCode&gt;</w:t>
      </w:r>
    </w:p>
    <w:p w14:paraId="45D0ABE5" w14:textId="77777777" w:rsidR="002E1B08" w:rsidRDefault="00000000">
      <w:pPr>
        <w:pStyle w:val="Example"/>
        <w:ind w:left="130" w:right="115"/>
      </w:pPr>
      <w:r>
        <w:t xml:space="preserve">            &lt;/addr&gt;</w:t>
      </w:r>
    </w:p>
    <w:p w14:paraId="715F3D97" w14:textId="77777777" w:rsidR="002E1B08" w:rsidRDefault="00000000">
      <w:pPr>
        <w:pStyle w:val="Example"/>
        <w:ind w:left="130" w:right="115"/>
      </w:pPr>
      <w:r>
        <w:t xml:space="preserve">            &lt;telecom use="WP" value="tel:555-5555"/&gt;</w:t>
      </w:r>
    </w:p>
    <w:p w14:paraId="6DCABC0B" w14:textId="77777777" w:rsidR="002E1B08" w:rsidRDefault="00000000">
      <w:pPr>
        <w:pStyle w:val="Example"/>
        <w:ind w:left="130" w:right="115"/>
      </w:pPr>
      <w:r>
        <w:t xml:space="preserve">            &lt;assignedPerson&gt;</w:t>
      </w:r>
    </w:p>
    <w:p w14:paraId="159CEB4F" w14:textId="77777777" w:rsidR="002E1B08" w:rsidRDefault="00000000">
      <w:pPr>
        <w:pStyle w:val="Example"/>
        <w:ind w:left="130" w:right="115"/>
      </w:pPr>
      <w:r>
        <w:t xml:space="preserve">                &lt;name&gt;</w:t>
      </w:r>
    </w:p>
    <w:p w14:paraId="3FFBEC2C" w14:textId="77777777" w:rsidR="002E1B08" w:rsidRDefault="00000000">
      <w:pPr>
        <w:pStyle w:val="Example"/>
        <w:ind w:left="130" w:right="115"/>
      </w:pPr>
      <w:r>
        <w:t xml:space="preserve">                    &lt;given&gt;Andrew&lt;/given&gt;</w:t>
      </w:r>
    </w:p>
    <w:p w14:paraId="3EA02FD9" w14:textId="77777777" w:rsidR="002E1B08" w:rsidRDefault="00000000">
      <w:pPr>
        <w:pStyle w:val="Example"/>
        <w:ind w:left="130" w:right="115"/>
      </w:pPr>
      <w:r>
        <w:t xml:space="preserve">                    &lt;family&gt;Moreland&lt;/family&gt;</w:t>
      </w:r>
    </w:p>
    <w:p w14:paraId="225865D6" w14:textId="77777777" w:rsidR="002E1B08" w:rsidRDefault="00000000">
      <w:pPr>
        <w:pStyle w:val="Example"/>
        <w:ind w:left="130" w:right="115"/>
      </w:pPr>
      <w:r>
        <w:t xml:space="preserve">                &lt;/name&gt;</w:t>
      </w:r>
    </w:p>
    <w:p w14:paraId="34477997" w14:textId="77777777" w:rsidR="002E1B08" w:rsidRDefault="00000000">
      <w:pPr>
        <w:pStyle w:val="Example"/>
        <w:ind w:left="130" w:right="115"/>
      </w:pPr>
      <w:r>
        <w:t xml:space="preserve">            &lt;/assignedPerson&gt;</w:t>
      </w:r>
    </w:p>
    <w:p w14:paraId="35106E32" w14:textId="77777777" w:rsidR="002E1B08" w:rsidRDefault="00000000">
      <w:pPr>
        <w:pStyle w:val="Example"/>
        <w:ind w:left="130" w:right="115"/>
      </w:pPr>
      <w:r>
        <w:t xml:space="preserve">        &lt;/assignedAuthor&gt;</w:t>
      </w:r>
    </w:p>
    <w:p w14:paraId="526053EC" w14:textId="77777777" w:rsidR="002E1B08" w:rsidRDefault="00000000">
      <w:pPr>
        <w:pStyle w:val="Example"/>
        <w:ind w:left="130" w:right="115"/>
      </w:pPr>
      <w:r>
        <w:t xml:space="preserve">    &lt;/author&gt;</w:t>
      </w:r>
    </w:p>
    <w:p w14:paraId="548063D1" w14:textId="77777777" w:rsidR="002E1B08" w:rsidRDefault="00000000">
      <w:pPr>
        <w:pStyle w:val="Example"/>
        <w:ind w:left="130" w:right="115"/>
      </w:pPr>
      <w:r>
        <w:t>&lt;/observation&gt;</w:t>
      </w:r>
    </w:p>
    <w:p w14:paraId="5C823605" w14:textId="77777777" w:rsidR="002E1B08" w:rsidRDefault="002E1B08">
      <w:pPr>
        <w:pStyle w:val="BodyText"/>
      </w:pPr>
    </w:p>
    <w:p w14:paraId="0A5F49A4" w14:textId="77777777" w:rsidR="002E1B08" w:rsidRDefault="00000000">
      <w:pPr>
        <w:pStyle w:val="Heading2nospace"/>
      </w:pPr>
      <w:bookmarkStart w:id="1175" w:name="E_Procedure_Activity_Procedure_V3"/>
      <w:bookmarkStart w:id="1176" w:name="_Toc119067280"/>
      <w:bookmarkStart w:id="1177" w:name="_Toc119074765"/>
      <w:bookmarkStart w:id="1178" w:name="_Toc120095116"/>
      <w:r>
        <w:lastRenderedPageBreak/>
        <w:t>Procedure Activity Procedure (V3)</w:t>
      </w:r>
      <w:bookmarkEnd w:id="1175"/>
      <w:bookmarkEnd w:id="1176"/>
      <w:bookmarkEnd w:id="1177"/>
      <w:bookmarkEnd w:id="1178"/>
    </w:p>
    <w:p w14:paraId="0498DAAB" w14:textId="77777777" w:rsidR="002E1B08" w:rsidRDefault="00000000">
      <w:pPr>
        <w:pStyle w:val="BracketData"/>
      </w:pPr>
      <w:r>
        <w:t>[procedure: identifier urn:hl7ii:2.16.840.1.113883.10.20.22.4.14:2022-06-01 (open)]</w:t>
      </w:r>
    </w:p>
    <w:p w14:paraId="77098D89" w14:textId="77777777" w:rsidR="002E1B08" w:rsidRDefault="00000000">
      <w:r>
        <w:t>The common notion of "procedure" is broader than that specified by the HL7 Version 3 Reference Information Model (RIM). Therefore procedure templates can be represented with various RIM classes: act (e.g., dressing change), observation (e.g., EEG), procedure (e.g., splenectomy).</w:t>
      </w:r>
      <w:r>
        <w:br/>
        <w:t>This template represents procedures whose immediate and primary outcome (post-condition) is the alteration of the physical condition of the patient. Examples of these procedures are an appendectomy, hip replacement, and a creation of a gastrostomy.</w:t>
      </w:r>
      <w:r>
        <w:b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r>
        <w:br/>
        <w:t>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14:paraId="4487C28C" w14:textId="77777777" w:rsidR="002E1B08" w:rsidRDefault="00000000">
      <w:pPr>
        <w:pStyle w:val="Caption"/>
      </w:pPr>
      <w:bookmarkStart w:id="1179" w:name="_Toc119067425"/>
      <w:bookmarkStart w:id="1180" w:name="_Toc119074849"/>
      <w:bookmarkStart w:id="1181" w:name="_Toc120095060"/>
      <w:r>
        <w:lastRenderedPageBreak/>
        <w:t xml:space="preserve">Table </w:t>
      </w:r>
      <w:r>
        <w:fldChar w:fldCharType="begin"/>
      </w:r>
      <w:r>
        <w:instrText>SEQ Table \* ARABIC</w:instrText>
      </w:r>
      <w:r>
        <w:fldChar w:fldCharType="separate"/>
      </w:r>
      <w:r>
        <w:t>67</w:t>
      </w:r>
      <w:r>
        <w:fldChar w:fldCharType="end"/>
      </w:r>
      <w:r>
        <w:t>: Procedure Activity Procedure (V3) Constraints Overview</w:t>
      </w:r>
      <w:bookmarkEnd w:id="1179"/>
      <w:bookmarkEnd w:id="1180"/>
      <w:bookmarkEnd w:id="11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63690837" w14:textId="77777777">
        <w:trPr>
          <w:cantSplit/>
          <w:tblHeader/>
          <w:jc w:val="center"/>
        </w:trPr>
        <w:tc>
          <w:tcPr>
            <w:tcW w:w="0" w:type="dxa"/>
            <w:shd w:val="clear" w:color="auto" w:fill="E6E6E6"/>
            <w:noWrap/>
          </w:tcPr>
          <w:p w14:paraId="273F3F6A" w14:textId="77777777" w:rsidR="002E1B08" w:rsidRDefault="00000000">
            <w:pPr>
              <w:pStyle w:val="TableHead"/>
            </w:pPr>
            <w:r>
              <w:t>XPath</w:t>
            </w:r>
          </w:p>
        </w:tc>
        <w:tc>
          <w:tcPr>
            <w:tcW w:w="720" w:type="dxa"/>
            <w:shd w:val="clear" w:color="auto" w:fill="E6E6E6"/>
            <w:noWrap/>
          </w:tcPr>
          <w:p w14:paraId="40709515" w14:textId="77777777" w:rsidR="002E1B08" w:rsidRDefault="00000000">
            <w:pPr>
              <w:pStyle w:val="TableHead"/>
            </w:pPr>
            <w:r>
              <w:t>Card.</w:t>
            </w:r>
          </w:p>
        </w:tc>
        <w:tc>
          <w:tcPr>
            <w:tcW w:w="1152" w:type="dxa"/>
            <w:shd w:val="clear" w:color="auto" w:fill="E6E6E6"/>
            <w:noWrap/>
          </w:tcPr>
          <w:p w14:paraId="3A141CB9" w14:textId="77777777" w:rsidR="002E1B08" w:rsidRDefault="00000000">
            <w:pPr>
              <w:pStyle w:val="TableHead"/>
            </w:pPr>
            <w:r>
              <w:t>Verb</w:t>
            </w:r>
          </w:p>
        </w:tc>
        <w:tc>
          <w:tcPr>
            <w:tcW w:w="864" w:type="dxa"/>
            <w:shd w:val="clear" w:color="auto" w:fill="E6E6E6"/>
            <w:noWrap/>
          </w:tcPr>
          <w:p w14:paraId="309EB3BC" w14:textId="77777777" w:rsidR="002E1B08" w:rsidRDefault="00000000">
            <w:pPr>
              <w:pStyle w:val="TableHead"/>
            </w:pPr>
            <w:r>
              <w:t>Data Type</w:t>
            </w:r>
          </w:p>
        </w:tc>
        <w:tc>
          <w:tcPr>
            <w:tcW w:w="864" w:type="dxa"/>
            <w:shd w:val="clear" w:color="auto" w:fill="E6E6E6"/>
            <w:noWrap/>
          </w:tcPr>
          <w:p w14:paraId="5361F48F" w14:textId="77777777" w:rsidR="002E1B08" w:rsidRDefault="00000000">
            <w:pPr>
              <w:pStyle w:val="TableHead"/>
            </w:pPr>
            <w:r>
              <w:t>CONF#</w:t>
            </w:r>
          </w:p>
        </w:tc>
        <w:tc>
          <w:tcPr>
            <w:tcW w:w="864" w:type="dxa"/>
            <w:shd w:val="clear" w:color="auto" w:fill="E6E6E6"/>
            <w:noWrap/>
          </w:tcPr>
          <w:p w14:paraId="6FEFF3CE" w14:textId="77777777" w:rsidR="002E1B08" w:rsidRDefault="00000000">
            <w:pPr>
              <w:pStyle w:val="TableHead"/>
            </w:pPr>
            <w:r>
              <w:t>Value</w:t>
            </w:r>
          </w:p>
        </w:tc>
      </w:tr>
      <w:tr w:rsidR="002E1B08" w14:paraId="26790C1D" w14:textId="77777777">
        <w:trPr>
          <w:jc w:val="center"/>
        </w:trPr>
        <w:tc>
          <w:tcPr>
            <w:tcW w:w="10160" w:type="dxa"/>
            <w:gridSpan w:val="6"/>
          </w:tcPr>
          <w:p w14:paraId="4F6D12DA" w14:textId="77777777" w:rsidR="002E1B08" w:rsidRDefault="00000000">
            <w:pPr>
              <w:pStyle w:val="TableText"/>
            </w:pPr>
            <w:r>
              <w:t>procedure (identifier: urn:hl7ii:2.16.840.1.113883.10.20.22.4.14:2022-06-01)</w:t>
            </w:r>
          </w:p>
        </w:tc>
      </w:tr>
      <w:tr w:rsidR="002E1B08" w14:paraId="10591E57" w14:textId="77777777">
        <w:trPr>
          <w:jc w:val="center"/>
        </w:trPr>
        <w:tc>
          <w:tcPr>
            <w:tcW w:w="3345" w:type="dxa"/>
          </w:tcPr>
          <w:p w14:paraId="0CD282FD" w14:textId="77777777" w:rsidR="002E1B08" w:rsidRDefault="00000000">
            <w:pPr>
              <w:pStyle w:val="TableText"/>
            </w:pPr>
            <w:r>
              <w:tab/>
              <w:t>@classCode</w:t>
            </w:r>
          </w:p>
        </w:tc>
        <w:tc>
          <w:tcPr>
            <w:tcW w:w="720" w:type="dxa"/>
          </w:tcPr>
          <w:p w14:paraId="02F7DE35" w14:textId="77777777" w:rsidR="002E1B08" w:rsidRDefault="00000000">
            <w:pPr>
              <w:pStyle w:val="TableText"/>
            </w:pPr>
            <w:r>
              <w:t>1..1</w:t>
            </w:r>
          </w:p>
        </w:tc>
        <w:tc>
          <w:tcPr>
            <w:tcW w:w="1152" w:type="dxa"/>
          </w:tcPr>
          <w:p w14:paraId="7A1456DD" w14:textId="77777777" w:rsidR="002E1B08" w:rsidRDefault="00000000">
            <w:pPr>
              <w:pStyle w:val="TableText"/>
            </w:pPr>
            <w:r>
              <w:t>SHALL</w:t>
            </w:r>
          </w:p>
        </w:tc>
        <w:tc>
          <w:tcPr>
            <w:tcW w:w="864" w:type="dxa"/>
          </w:tcPr>
          <w:p w14:paraId="795564A7" w14:textId="77777777" w:rsidR="002E1B08" w:rsidRDefault="002E1B08">
            <w:pPr>
              <w:pStyle w:val="TableText"/>
            </w:pPr>
          </w:p>
        </w:tc>
        <w:tc>
          <w:tcPr>
            <w:tcW w:w="1104" w:type="dxa"/>
          </w:tcPr>
          <w:p w14:paraId="5C036210" w14:textId="77777777" w:rsidR="002E1B08" w:rsidRDefault="00000000">
            <w:pPr>
              <w:pStyle w:val="TableText"/>
            </w:pPr>
            <w:hyperlink w:anchor="C_4515-7652">
              <w:r>
                <w:rPr>
                  <w:rStyle w:val="HyperlinkText9pt"/>
                </w:rPr>
                <w:t>4515-7652</w:t>
              </w:r>
            </w:hyperlink>
          </w:p>
        </w:tc>
        <w:tc>
          <w:tcPr>
            <w:tcW w:w="2975" w:type="dxa"/>
          </w:tcPr>
          <w:p w14:paraId="08D5E259" w14:textId="77777777" w:rsidR="002E1B08" w:rsidRDefault="00000000">
            <w:pPr>
              <w:pStyle w:val="TableText"/>
            </w:pPr>
            <w:r>
              <w:t>urn:oid:2.16.840.1.113883.5.6 (HL7ActClass) = PROC</w:t>
            </w:r>
          </w:p>
        </w:tc>
      </w:tr>
      <w:tr w:rsidR="002E1B08" w14:paraId="5A54AF00" w14:textId="77777777">
        <w:trPr>
          <w:jc w:val="center"/>
        </w:trPr>
        <w:tc>
          <w:tcPr>
            <w:tcW w:w="3345" w:type="dxa"/>
          </w:tcPr>
          <w:p w14:paraId="45EDB750" w14:textId="77777777" w:rsidR="002E1B08" w:rsidRDefault="00000000">
            <w:pPr>
              <w:pStyle w:val="TableText"/>
            </w:pPr>
            <w:r>
              <w:tab/>
              <w:t>@moodCode</w:t>
            </w:r>
          </w:p>
        </w:tc>
        <w:tc>
          <w:tcPr>
            <w:tcW w:w="720" w:type="dxa"/>
          </w:tcPr>
          <w:p w14:paraId="4B9E4B62" w14:textId="77777777" w:rsidR="002E1B08" w:rsidRDefault="00000000">
            <w:pPr>
              <w:pStyle w:val="TableText"/>
            </w:pPr>
            <w:r>
              <w:t>1..1</w:t>
            </w:r>
          </w:p>
        </w:tc>
        <w:tc>
          <w:tcPr>
            <w:tcW w:w="1152" w:type="dxa"/>
          </w:tcPr>
          <w:p w14:paraId="12BEC7D8" w14:textId="77777777" w:rsidR="002E1B08" w:rsidRDefault="00000000">
            <w:pPr>
              <w:pStyle w:val="TableText"/>
            </w:pPr>
            <w:r>
              <w:t>SHALL</w:t>
            </w:r>
          </w:p>
        </w:tc>
        <w:tc>
          <w:tcPr>
            <w:tcW w:w="864" w:type="dxa"/>
          </w:tcPr>
          <w:p w14:paraId="3C0569C2" w14:textId="77777777" w:rsidR="002E1B08" w:rsidRDefault="002E1B08">
            <w:pPr>
              <w:pStyle w:val="TableText"/>
            </w:pPr>
          </w:p>
        </w:tc>
        <w:tc>
          <w:tcPr>
            <w:tcW w:w="1104" w:type="dxa"/>
          </w:tcPr>
          <w:p w14:paraId="36B70B79" w14:textId="77777777" w:rsidR="002E1B08" w:rsidRDefault="00000000">
            <w:pPr>
              <w:pStyle w:val="TableText"/>
            </w:pPr>
            <w:hyperlink w:anchor="C_4515-7653">
              <w:r>
                <w:rPr>
                  <w:rStyle w:val="HyperlinkText9pt"/>
                </w:rPr>
                <w:t>4515-7653</w:t>
              </w:r>
            </w:hyperlink>
          </w:p>
        </w:tc>
        <w:tc>
          <w:tcPr>
            <w:tcW w:w="2975" w:type="dxa"/>
          </w:tcPr>
          <w:p w14:paraId="273FEC30" w14:textId="77777777" w:rsidR="002E1B08" w:rsidRDefault="00000000">
            <w:pPr>
              <w:pStyle w:val="TableText"/>
            </w:pPr>
            <w:r>
              <w:t>urn:oid:2.16.840.1.113883.5.1001 (HL7ActMood) = EVN</w:t>
            </w:r>
          </w:p>
        </w:tc>
      </w:tr>
      <w:tr w:rsidR="002E1B08" w14:paraId="75AD6B83" w14:textId="77777777">
        <w:trPr>
          <w:jc w:val="center"/>
        </w:trPr>
        <w:tc>
          <w:tcPr>
            <w:tcW w:w="3345" w:type="dxa"/>
          </w:tcPr>
          <w:p w14:paraId="7DCA6A5D" w14:textId="77777777" w:rsidR="002E1B08" w:rsidRDefault="00000000">
            <w:pPr>
              <w:pStyle w:val="TableText"/>
            </w:pPr>
            <w:r>
              <w:tab/>
              <w:t>templateId</w:t>
            </w:r>
          </w:p>
        </w:tc>
        <w:tc>
          <w:tcPr>
            <w:tcW w:w="720" w:type="dxa"/>
          </w:tcPr>
          <w:p w14:paraId="595F6A0B" w14:textId="77777777" w:rsidR="002E1B08" w:rsidRDefault="00000000">
            <w:pPr>
              <w:pStyle w:val="TableText"/>
            </w:pPr>
            <w:r>
              <w:t>1..1</w:t>
            </w:r>
          </w:p>
        </w:tc>
        <w:tc>
          <w:tcPr>
            <w:tcW w:w="1152" w:type="dxa"/>
          </w:tcPr>
          <w:p w14:paraId="3C74165E" w14:textId="77777777" w:rsidR="002E1B08" w:rsidRDefault="00000000">
            <w:pPr>
              <w:pStyle w:val="TableText"/>
            </w:pPr>
            <w:r>
              <w:t>SHALL</w:t>
            </w:r>
          </w:p>
        </w:tc>
        <w:tc>
          <w:tcPr>
            <w:tcW w:w="864" w:type="dxa"/>
          </w:tcPr>
          <w:p w14:paraId="4C8ADCFA" w14:textId="77777777" w:rsidR="002E1B08" w:rsidRDefault="002E1B08">
            <w:pPr>
              <w:pStyle w:val="TableText"/>
            </w:pPr>
          </w:p>
        </w:tc>
        <w:tc>
          <w:tcPr>
            <w:tcW w:w="1104" w:type="dxa"/>
          </w:tcPr>
          <w:p w14:paraId="064C51F1" w14:textId="77777777" w:rsidR="002E1B08" w:rsidRDefault="00000000">
            <w:pPr>
              <w:pStyle w:val="TableText"/>
            </w:pPr>
            <w:hyperlink w:anchor="C_4515-7654">
              <w:r>
                <w:rPr>
                  <w:rStyle w:val="HyperlinkText9pt"/>
                </w:rPr>
                <w:t>4515-7654</w:t>
              </w:r>
            </w:hyperlink>
          </w:p>
        </w:tc>
        <w:tc>
          <w:tcPr>
            <w:tcW w:w="2975" w:type="dxa"/>
          </w:tcPr>
          <w:p w14:paraId="38F04C57" w14:textId="77777777" w:rsidR="002E1B08" w:rsidRDefault="002E1B08">
            <w:pPr>
              <w:pStyle w:val="TableText"/>
            </w:pPr>
          </w:p>
        </w:tc>
      </w:tr>
      <w:tr w:rsidR="002E1B08" w14:paraId="08362237" w14:textId="77777777">
        <w:trPr>
          <w:jc w:val="center"/>
        </w:trPr>
        <w:tc>
          <w:tcPr>
            <w:tcW w:w="3345" w:type="dxa"/>
          </w:tcPr>
          <w:p w14:paraId="19026C7D" w14:textId="77777777" w:rsidR="002E1B08" w:rsidRDefault="00000000">
            <w:pPr>
              <w:pStyle w:val="TableText"/>
            </w:pPr>
            <w:r>
              <w:tab/>
            </w:r>
            <w:r>
              <w:tab/>
              <w:t>@root</w:t>
            </w:r>
          </w:p>
        </w:tc>
        <w:tc>
          <w:tcPr>
            <w:tcW w:w="720" w:type="dxa"/>
          </w:tcPr>
          <w:p w14:paraId="0D08C078" w14:textId="77777777" w:rsidR="002E1B08" w:rsidRDefault="00000000">
            <w:pPr>
              <w:pStyle w:val="TableText"/>
            </w:pPr>
            <w:r>
              <w:t>1..1</w:t>
            </w:r>
          </w:p>
        </w:tc>
        <w:tc>
          <w:tcPr>
            <w:tcW w:w="1152" w:type="dxa"/>
          </w:tcPr>
          <w:p w14:paraId="23CC72E5" w14:textId="77777777" w:rsidR="002E1B08" w:rsidRDefault="00000000">
            <w:pPr>
              <w:pStyle w:val="TableText"/>
            </w:pPr>
            <w:r>
              <w:t>SHALL</w:t>
            </w:r>
          </w:p>
        </w:tc>
        <w:tc>
          <w:tcPr>
            <w:tcW w:w="864" w:type="dxa"/>
          </w:tcPr>
          <w:p w14:paraId="7560709D" w14:textId="77777777" w:rsidR="002E1B08" w:rsidRDefault="002E1B08">
            <w:pPr>
              <w:pStyle w:val="TableText"/>
            </w:pPr>
          </w:p>
        </w:tc>
        <w:tc>
          <w:tcPr>
            <w:tcW w:w="1104" w:type="dxa"/>
          </w:tcPr>
          <w:p w14:paraId="0FCD246F" w14:textId="77777777" w:rsidR="002E1B08" w:rsidRDefault="00000000">
            <w:pPr>
              <w:pStyle w:val="TableText"/>
            </w:pPr>
            <w:hyperlink w:anchor="C_4515-10521">
              <w:r>
                <w:rPr>
                  <w:rStyle w:val="HyperlinkText9pt"/>
                </w:rPr>
                <w:t>4515-10521</w:t>
              </w:r>
            </w:hyperlink>
          </w:p>
        </w:tc>
        <w:tc>
          <w:tcPr>
            <w:tcW w:w="2975" w:type="dxa"/>
          </w:tcPr>
          <w:p w14:paraId="4BFB714B" w14:textId="77777777" w:rsidR="002E1B08" w:rsidRDefault="00000000">
            <w:pPr>
              <w:pStyle w:val="TableText"/>
            </w:pPr>
            <w:r>
              <w:t>2.16.840.1.113883.10.20.22.4.14</w:t>
            </w:r>
          </w:p>
        </w:tc>
      </w:tr>
      <w:tr w:rsidR="002E1B08" w14:paraId="77FC0A21" w14:textId="77777777">
        <w:trPr>
          <w:jc w:val="center"/>
        </w:trPr>
        <w:tc>
          <w:tcPr>
            <w:tcW w:w="3345" w:type="dxa"/>
          </w:tcPr>
          <w:p w14:paraId="1FCB54E6" w14:textId="77777777" w:rsidR="002E1B08" w:rsidRDefault="00000000">
            <w:pPr>
              <w:pStyle w:val="TableText"/>
            </w:pPr>
            <w:r>
              <w:tab/>
            </w:r>
            <w:r>
              <w:tab/>
              <w:t>@extension</w:t>
            </w:r>
          </w:p>
        </w:tc>
        <w:tc>
          <w:tcPr>
            <w:tcW w:w="720" w:type="dxa"/>
          </w:tcPr>
          <w:p w14:paraId="5684C8E1" w14:textId="77777777" w:rsidR="002E1B08" w:rsidRDefault="00000000">
            <w:pPr>
              <w:pStyle w:val="TableText"/>
            </w:pPr>
            <w:r>
              <w:t>1..1</w:t>
            </w:r>
          </w:p>
        </w:tc>
        <w:tc>
          <w:tcPr>
            <w:tcW w:w="1152" w:type="dxa"/>
          </w:tcPr>
          <w:p w14:paraId="3F1B4AF6" w14:textId="77777777" w:rsidR="002E1B08" w:rsidRDefault="00000000">
            <w:pPr>
              <w:pStyle w:val="TableText"/>
            </w:pPr>
            <w:r>
              <w:t>SHALL</w:t>
            </w:r>
          </w:p>
        </w:tc>
        <w:tc>
          <w:tcPr>
            <w:tcW w:w="864" w:type="dxa"/>
          </w:tcPr>
          <w:p w14:paraId="15179670" w14:textId="77777777" w:rsidR="002E1B08" w:rsidRDefault="002E1B08">
            <w:pPr>
              <w:pStyle w:val="TableText"/>
            </w:pPr>
          </w:p>
        </w:tc>
        <w:tc>
          <w:tcPr>
            <w:tcW w:w="1104" w:type="dxa"/>
          </w:tcPr>
          <w:p w14:paraId="44F2FCB6" w14:textId="77777777" w:rsidR="002E1B08" w:rsidRDefault="00000000">
            <w:pPr>
              <w:pStyle w:val="TableText"/>
            </w:pPr>
            <w:hyperlink w:anchor="C_4515-32506">
              <w:r>
                <w:rPr>
                  <w:rStyle w:val="HyperlinkText9pt"/>
                </w:rPr>
                <w:t>4515-32506</w:t>
              </w:r>
            </w:hyperlink>
          </w:p>
        </w:tc>
        <w:tc>
          <w:tcPr>
            <w:tcW w:w="2975" w:type="dxa"/>
          </w:tcPr>
          <w:p w14:paraId="38D5AA89" w14:textId="77777777" w:rsidR="002E1B08" w:rsidRDefault="00000000">
            <w:pPr>
              <w:pStyle w:val="TableText"/>
            </w:pPr>
            <w:r>
              <w:t>2022-06-01</w:t>
            </w:r>
          </w:p>
        </w:tc>
      </w:tr>
      <w:tr w:rsidR="002E1B08" w14:paraId="18E062ED" w14:textId="77777777">
        <w:trPr>
          <w:jc w:val="center"/>
        </w:trPr>
        <w:tc>
          <w:tcPr>
            <w:tcW w:w="3345" w:type="dxa"/>
          </w:tcPr>
          <w:p w14:paraId="1B1D9551" w14:textId="77777777" w:rsidR="002E1B08" w:rsidRDefault="00000000">
            <w:pPr>
              <w:pStyle w:val="TableText"/>
            </w:pPr>
            <w:r>
              <w:tab/>
              <w:t>id</w:t>
            </w:r>
          </w:p>
        </w:tc>
        <w:tc>
          <w:tcPr>
            <w:tcW w:w="720" w:type="dxa"/>
          </w:tcPr>
          <w:p w14:paraId="58F60BAE" w14:textId="77777777" w:rsidR="002E1B08" w:rsidRDefault="00000000">
            <w:pPr>
              <w:pStyle w:val="TableText"/>
            </w:pPr>
            <w:r>
              <w:t>1..*</w:t>
            </w:r>
          </w:p>
        </w:tc>
        <w:tc>
          <w:tcPr>
            <w:tcW w:w="1152" w:type="dxa"/>
          </w:tcPr>
          <w:p w14:paraId="722B0872" w14:textId="77777777" w:rsidR="002E1B08" w:rsidRDefault="00000000">
            <w:pPr>
              <w:pStyle w:val="TableText"/>
            </w:pPr>
            <w:r>
              <w:t>SHALL</w:t>
            </w:r>
          </w:p>
        </w:tc>
        <w:tc>
          <w:tcPr>
            <w:tcW w:w="864" w:type="dxa"/>
          </w:tcPr>
          <w:p w14:paraId="77EFEF60" w14:textId="77777777" w:rsidR="002E1B08" w:rsidRDefault="002E1B08">
            <w:pPr>
              <w:pStyle w:val="TableText"/>
            </w:pPr>
          </w:p>
        </w:tc>
        <w:tc>
          <w:tcPr>
            <w:tcW w:w="1104" w:type="dxa"/>
          </w:tcPr>
          <w:p w14:paraId="4ABF40B8" w14:textId="77777777" w:rsidR="002E1B08" w:rsidRDefault="00000000">
            <w:pPr>
              <w:pStyle w:val="TableText"/>
            </w:pPr>
            <w:hyperlink w:anchor="C_4515-7655">
              <w:r>
                <w:rPr>
                  <w:rStyle w:val="HyperlinkText9pt"/>
                </w:rPr>
                <w:t>4515-7655</w:t>
              </w:r>
            </w:hyperlink>
          </w:p>
        </w:tc>
        <w:tc>
          <w:tcPr>
            <w:tcW w:w="2975" w:type="dxa"/>
          </w:tcPr>
          <w:p w14:paraId="26229CA6" w14:textId="77777777" w:rsidR="002E1B08" w:rsidRDefault="002E1B08">
            <w:pPr>
              <w:pStyle w:val="TableText"/>
            </w:pPr>
          </w:p>
        </w:tc>
      </w:tr>
      <w:tr w:rsidR="002E1B08" w14:paraId="1A01B8E7" w14:textId="77777777">
        <w:trPr>
          <w:jc w:val="center"/>
        </w:trPr>
        <w:tc>
          <w:tcPr>
            <w:tcW w:w="3345" w:type="dxa"/>
          </w:tcPr>
          <w:p w14:paraId="733FD0AC" w14:textId="77777777" w:rsidR="002E1B08" w:rsidRDefault="00000000">
            <w:pPr>
              <w:pStyle w:val="TableText"/>
            </w:pPr>
            <w:r>
              <w:tab/>
              <w:t>code</w:t>
            </w:r>
          </w:p>
        </w:tc>
        <w:tc>
          <w:tcPr>
            <w:tcW w:w="720" w:type="dxa"/>
          </w:tcPr>
          <w:p w14:paraId="723547A0" w14:textId="77777777" w:rsidR="002E1B08" w:rsidRDefault="00000000">
            <w:pPr>
              <w:pStyle w:val="TableText"/>
            </w:pPr>
            <w:r>
              <w:t>1..1</w:t>
            </w:r>
          </w:p>
        </w:tc>
        <w:tc>
          <w:tcPr>
            <w:tcW w:w="1152" w:type="dxa"/>
          </w:tcPr>
          <w:p w14:paraId="0109A9C2" w14:textId="77777777" w:rsidR="002E1B08" w:rsidRDefault="00000000">
            <w:pPr>
              <w:pStyle w:val="TableText"/>
            </w:pPr>
            <w:r>
              <w:t>SHALL</w:t>
            </w:r>
          </w:p>
        </w:tc>
        <w:tc>
          <w:tcPr>
            <w:tcW w:w="864" w:type="dxa"/>
          </w:tcPr>
          <w:p w14:paraId="6AC228DA" w14:textId="77777777" w:rsidR="002E1B08" w:rsidRDefault="002E1B08">
            <w:pPr>
              <w:pStyle w:val="TableText"/>
            </w:pPr>
          </w:p>
        </w:tc>
        <w:tc>
          <w:tcPr>
            <w:tcW w:w="1104" w:type="dxa"/>
          </w:tcPr>
          <w:p w14:paraId="35A627F0" w14:textId="77777777" w:rsidR="002E1B08" w:rsidRDefault="00000000">
            <w:pPr>
              <w:pStyle w:val="TableText"/>
            </w:pPr>
            <w:hyperlink w:anchor="C_4515-7656">
              <w:r>
                <w:rPr>
                  <w:rStyle w:val="HyperlinkText9pt"/>
                </w:rPr>
                <w:t>4515-7656</w:t>
              </w:r>
            </w:hyperlink>
          </w:p>
        </w:tc>
        <w:tc>
          <w:tcPr>
            <w:tcW w:w="2975" w:type="dxa"/>
          </w:tcPr>
          <w:p w14:paraId="4256E0FA" w14:textId="77777777" w:rsidR="002E1B08" w:rsidRDefault="002E1B08">
            <w:pPr>
              <w:pStyle w:val="TableText"/>
            </w:pPr>
          </w:p>
        </w:tc>
      </w:tr>
      <w:tr w:rsidR="002E1B08" w14:paraId="2E6CC038" w14:textId="77777777">
        <w:trPr>
          <w:jc w:val="center"/>
        </w:trPr>
        <w:tc>
          <w:tcPr>
            <w:tcW w:w="3345" w:type="dxa"/>
          </w:tcPr>
          <w:p w14:paraId="4F1F46D7" w14:textId="77777777" w:rsidR="002E1B08" w:rsidRDefault="00000000">
            <w:pPr>
              <w:pStyle w:val="TableText"/>
            </w:pPr>
            <w:r>
              <w:tab/>
            </w:r>
            <w:r>
              <w:tab/>
              <w:t>originalText</w:t>
            </w:r>
          </w:p>
        </w:tc>
        <w:tc>
          <w:tcPr>
            <w:tcW w:w="720" w:type="dxa"/>
          </w:tcPr>
          <w:p w14:paraId="7DED8689" w14:textId="77777777" w:rsidR="002E1B08" w:rsidRDefault="00000000">
            <w:pPr>
              <w:pStyle w:val="TableText"/>
            </w:pPr>
            <w:r>
              <w:t>0..1</w:t>
            </w:r>
          </w:p>
        </w:tc>
        <w:tc>
          <w:tcPr>
            <w:tcW w:w="1152" w:type="dxa"/>
          </w:tcPr>
          <w:p w14:paraId="1C4F2D35" w14:textId="77777777" w:rsidR="002E1B08" w:rsidRDefault="00000000">
            <w:pPr>
              <w:pStyle w:val="TableText"/>
            </w:pPr>
            <w:r>
              <w:t>SHOULD</w:t>
            </w:r>
          </w:p>
        </w:tc>
        <w:tc>
          <w:tcPr>
            <w:tcW w:w="864" w:type="dxa"/>
          </w:tcPr>
          <w:p w14:paraId="24861269" w14:textId="77777777" w:rsidR="002E1B08" w:rsidRDefault="002E1B08">
            <w:pPr>
              <w:pStyle w:val="TableText"/>
            </w:pPr>
          </w:p>
        </w:tc>
        <w:tc>
          <w:tcPr>
            <w:tcW w:w="1104" w:type="dxa"/>
          </w:tcPr>
          <w:p w14:paraId="467D1CE9" w14:textId="77777777" w:rsidR="002E1B08" w:rsidRDefault="00000000">
            <w:pPr>
              <w:pStyle w:val="TableText"/>
            </w:pPr>
            <w:hyperlink w:anchor="C_4515-19203">
              <w:r>
                <w:rPr>
                  <w:rStyle w:val="HyperlinkText9pt"/>
                </w:rPr>
                <w:t>4515-19203</w:t>
              </w:r>
            </w:hyperlink>
          </w:p>
        </w:tc>
        <w:tc>
          <w:tcPr>
            <w:tcW w:w="2975" w:type="dxa"/>
          </w:tcPr>
          <w:p w14:paraId="48CAFD85" w14:textId="77777777" w:rsidR="002E1B08" w:rsidRDefault="002E1B08">
            <w:pPr>
              <w:pStyle w:val="TableText"/>
            </w:pPr>
          </w:p>
        </w:tc>
      </w:tr>
      <w:tr w:rsidR="002E1B08" w14:paraId="1ED7B31B" w14:textId="77777777">
        <w:trPr>
          <w:jc w:val="center"/>
        </w:trPr>
        <w:tc>
          <w:tcPr>
            <w:tcW w:w="3345" w:type="dxa"/>
          </w:tcPr>
          <w:p w14:paraId="1D16E336" w14:textId="77777777" w:rsidR="002E1B08" w:rsidRDefault="00000000">
            <w:pPr>
              <w:pStyle w:val="TableText"/>
            </w:pPr>
            <w:r>
              <w:tab/>
            </w:r>
            <w:r>
              <w:tab/>
            </w:r>
            <w:r>
              <w:tab/>
              <w:t>reference</w:t>
            </w:r>
          </w:p>
        </w:tc>
        <w:tc>
          <w:tcPr>
            <w:tcW w:w="720" w:type="dxa"/>
          </w:tcPr>
          <w:p w14:paraId="1217514E" w14:textId="77777777" w:rsidR="002E1B08" w:rsidRDefault="00000000">
            <w:pPr>
              <w:pStyle w:val="TableText"/>
            </w:pPr>
            <w:r>
              <w:t>0..1</w:t>
            </w:r>
          </w:p>
        </w:tc>
        <w:tc>
          <w:tcPr>
            <w:tcW w:w="1152" w:type="dxa"/>
          </w:tcPr>
          <w:p w14:paraId="2396EA24" w14:textId="77777777" w:rsidR="002E1B08" w:rsidRDefault="00000000">
            <w:pPr>
              <w:pStyle w:val="TableText"/>
            </w:pPr>
            <w:r>
              <w:t>SHOULD</w:t>
            </w:r>
          </w:p>
        </w:tc>
        <w:tc>
          <w:tcPr>
            <w:tcW w:w="864" w:type="dxa"/>
          </w:tcPr>
          <w:p w14:paraId="6FA12185" w14:textId="77777777" w:rsidR="002E1B08" w:rsidRDefault="002E1B08">
            <w:pPr>
              <w:pStyle w:val="TableText"/>
            </w:pPr>
          </w:p>
        </w:tc>
        <w:tc>
          <w:tcPr>
            <w:tcW w:w="1104" w:type="dxa"/>
          </w:tcPr>
          <w:p w14:paraId="138FDF3C" w14:textId="77777777" w:rsidR="002E1B08" w:rsidRDefault="00000000">
            <w:pPr>
              <w:pStyle w:val="TableText"/>
            </w:pPr>
            <w:hyperlink w:anchor="C_4515-19204">
              <w:r>
                <w:rPr>
                  <w:rStyle w:val="HyperlinkText9pt"/>
                </w:rPr>
                <w:t>4515-19204</w:t>
              </w:r>
            </w:hyperlink>
          </w:p>
        </w:tc>
        <w:tc>
          <w:tcPr>
            <w:tcW w:w="2975" w:type="dxa"/>
          </w:tcPr>
          <w:p w14:paraId="1173B447" w14:textId="77777777" w:rsidR="002E1B08" w:rsidRDefault="002E1B08">
            <w:pPr>
              <w:pStyle w:val="TableText"/>
            </w:pPr>
          </w:p>
        </w:tc>
      </w:tr>
      <w:tr w:rsidR="002E1B08" w14:paraId="318C84A7" w14:textId="77777777">
        <w:trPr>
          <w:jc w:val="center"/>
        </w:trPr>
        <w:tc>
          <w:tcPr>
            <w:tcW w:w="3345" w:type="dxa"/>
          </w:tcPr>
          <w:p w14:paraId="53FEC5D5" w14:textId="77777777" w:rsidR="002E1B08" w:rsidRDefault="00000000">
            <w:pPr>
              <w:pStyle w:val="TableText"/>
            </w:pPr>
            <w:r>
              <w:tab/>
            </w:r>
            <w:r>
              <w:tab/>
            </w:r>
            <w:r>
              <w:tab/>
            </w:r>
            <w:r>
              <w:tab/>
              <w:t>@value</w:t>
            </w:r>
          </w:p>
        </w:tc>
        <w:tc>
          <w:tcPr>
            <w:tcW w:w="720" w:type="dxa"/>
          </w:tcPr>
          <w:p w14:paraId="6FF870F7" w14:textId="77777777" w:rsidR="002E1B08" w:rsidRDefault="00000000">
            <w:pPr>
              <w:pStyle w:val="TableText"/>
            </w:pPr>
            <w:r>
              <w:t>0..1</w:t>
            </w:r>
          </w:p>
        </w:tc>
        <w:tc>
          <w:tcPr>
            <w:tcW w:w="1152" w:type="dxa"/>
          </w:tcPr>
          <w:p w14:paraId="2912A5D9" w14:textId="77777777" w:rsidR="002E1B08" w:rsidRDefault="00000000">
            <w:pPr>
              <w:pStyle w:val="TableText"/>
            </w:pPr>
            <w:r>
              <w:t>SHOULD</w:t>
            </w:r>
          </w:p>
        </w:tc>
        <w:tc>
          <w:tcPr>
            <w:tcW w:w="864" w:type="dxa"/>
          </w:tcPr>
          <w:p w14:paraId="4B7141E2" w14:textId="77777777" w:rsidR="002E1B08" w:rsidRDefault="002E1B08">
            <w:pPr>
              <w:pStyle w:val="TableText"/>
            </w:pPr>
          </w:p>
        </w:tc>
        <w:tc>
          <w:tcPr>
            <w:tcW w:w="1104" w:type="dxa"/>
          </w:tcPr>
          <w:p w14:paraId="52F962F4" w14:textId="77777777" w:rsidR="002E1B08" w:rsidRDefault="00000000">
            <w:pPr>
              <w:pStyle w:val="TableText"/>
            </w:pPr>
            <w:hyperlink w:anchor="C_4515-19205">
              <w:r>
                <w:rPr>
                  <w:rStyle w:val="HyperlinkText9pt"/>
                </w:rPr>
                <w:t>4515-19205</w:t>
              </w:r>
            </w:hyperlink>
          </w:p>
        </w:tc>
        <w:tc>
          <w:tcPr>
            <w:tcW w:w="2975" w:type="dxa"/>
          </w:tcPr>
          <w:p w14:paraId="4455FB0A" w14:textId="77777777" w:rsidR="002E1B08" w:rsidRDefault="002E1B08">
            <w:pPr>
              <w:pStyle w:val="TableText"/>
            </w:pPr>
          </w:p>
        </w:tc>
      </w:tr>
      <w:tr w:rsidR="002E1B08" w14:paraId="7F39D1DC" w14:textId="77777777">
        <w:trPr>
          <w:jc w:val="center"/>
        </w:trPr>
        <w:tc>
          <w:tcPr>
            <w:tcW w:w="3345" w:type="dxa"/>
          </w:tcPr>
          <w:p w14:paraId="76C9C239" w14:textId="77777777" w:rsidR="002E1B08" w:rsidRDefault="00000000">
            <w:pPr>
              <w:pStyle w:val="TableText"/>
            </w:pPr>
            <w:r>
              <w:tab/>
              <w:t>statusCode</w:t>
            </w:r>
          </w:p>
        </w:tc>
        <w:tc>
          <w:tcPr>
            <w:tcW w:w="720" w:type="dxa"/>
          </w:tcPr>
          <w:p w14:paraId="352CF074" w14:textId="77777777" w:rsidR="002E1B08" w:rsidRDefault="00000000">
            <w:pPr>
              <w:pStyle w:val="TableText"/>
            </w:pPr>
            <w:r>
              <w:t>1..1</w:t>
            </w:r>
          </w:p>
        </w:tc>
        <w:tc>
          <w:tcPr>
            <w:tcW w:w="1152" w:type="dxa"/>
          </w:tcPr>
          <w:p w14:paraId="181173C6" w14:textId="77777777" w:rsidR="002E1B08" w:rsidRDefault="00000000">
            <w:pPr>
              <w:pStyle w:val="TableText"/>
            </w:pPr>
            <w:r>
              <w:t>SHALL</w:t>
            </w:r>
          </w:p>
        </w:tc>
        <w:tc>
          <w:tcPr>
            <w:tcW w:w="864" w:type="dxa"/>
          </w:tcPr>
          <w:p w14:paraId="70934067" w14:textId="77777777" w:rsidR="002E1B08" w:rsidRDefault="002E1B08">
            <w:pPr>
              <w:pStyle w:val="TableText"/>
            </w:pPr>
          </w:p>
        </w:tc>
        <w:tc>
          <w:tcPr>
            <w:tcW w:w="1104" w:type="dxa"/>
          </w:tcPr>
          <w:p w14:paraId="5C1AA893" w14:textId="77777777" w:rsidR="002E1B08" w:rsidRDefault="00000000">
            <w:pPr>
              <w:pStyle w:val="TableText"/>
            </w:pPr>
            <w:hyperlink w:anchor="C_4515-7661">
              <w:r>
                <w:rPr>
                  <w:rStyle w:val="HyperlinkText9pt"/>
                </w:rPr>
                <w:t>4515-7661</w:t>
              </w:r>
            </w:hyperlink>
          </w:p>
        </w:tc>
        <w:tc>
          <w:tcPr>
            <w:tcW w:w="2975" w:type="dxa"/>
          </w:tcPr>
          <w:p w14:paraId="05C204AB" w14:textId="77777777" w:rsidR="002E1B08" w:rsidRDefault="002E1B08">
            <w:pPr>
              <w:pStyle w:val="TableText"/>
            </w:pPr>
          </w:p>
        </w:tc>
      </w:tr>
      <w:tr w:rsidR="002E1B08" w14:paraId="5F8F9154" w14:textId="77777777">
        <w:trPr>
          <w:jc w:val="center"/>
        </w:trPr>
        <w:tc>
          <w:tcPr>
            <w:tcW w:w="3345" w:type="dxa"/>
          </w:tcPr>
          <w:p w14:paraId="6834D889" w14:textId="77777777" w:rsidR="002E1B08" w:rsidRDefault="00000000">
            <w:pPr>
              <w:pStyle w:val="TableText"/>
            </w:pPr>
            <w:r>
              <w:tab/>
            </w:r>
            <w:r>
              <w:tab/>
              <w:t>@code</w:t>
            </w:r>
          </w:p>
        </w:tc>
        <w:tc>
          <w:tcPr>
            <w:tcW w:w="720" w:type="dxa"/>
          </w:tcPr>
          <w:p w14:paraId="4E63E419" w14:textId="77777777" w:rsidR="002E1B08" w:rsidRDefault="00000000">
            <w:pPr>
              <w:pStyle w:val="TableText"/>
            </w:pPr>
            <w:r>
              <w:t>1..1</w:t>
            </w:r>
          </w:p>
        </w:tc>
        <w:tc>
          <w:tcPr>
            <w:tcW w:w="1152" w:type="dxa"/>
          </w:tcPr>
          <w:p w14:paraId="6932753C" w14:textId="77777777" w:rsidR="002E1B08" w:rsidRDefault="00000000">
            <w:pPr>
              <w:pStyle w:val="TableText"/>
            </w:pPr>
            <w:r>
              <w:t>SHALL</w:t>
            </w:r>
          </w:p>
        </w:tc>
        <w:tc>
          <w:tcPr>
            <w:tcW w:w="864" w:type="dxa"/>
          </w:tcPr>
          <w:p w14:paraId="4FC87D0D" w14:textId="77777777" w:rsidR="002E1B08" w:rsidRDefault="002E1B08">
            <w:pPr>
              <w:pStyle w:val="TableText"/>
            </w:pPr>
          </w:p>
        </w:tc>
        <w:tc>
          <w:tcPr>
            <w:tcW w:w="1104" w:type="dxa"/>
          </w:tcPr>
          <w:p w14:paraId="59723808" w14:textId="77777777" w:rsidR="002E1B08" w:rsidRDefault="00000000">
            <w:pPr>
              <w:pStyle w:val="TableText"/>
            </w:pPr>
            <w:hyperlink w:anchor="C_4515-32366">
              <w:r>
                <w:rPr>
                  <w:rStyle w:val="HyperlinkText9pt"/>
                </w:rPr>
                <w:t>4515-32366</w:t>
              </w:r>
            </w:hyperlink>
          </w:p>
        </w:tc>
        <w:tc>
          <w:tcPr>
            <w:tcW w:w="2975" w:type="dxa"/>
          </w:tcPr>
          <w:p w14:paraId="0DDC82B8" w14:textId="77777777" w:rsidR="002E1B08" w:rsidRDefault="00000000">
            <w:pPr>
              <w:pStyle w:val="TableText"/>
            </w:pPr>
            <w:r>
              <w:t>urn:oid:2.16.840.1.113883.11.20.9.22 (ProcedureAct statusCode)</w:t>
            </w:r>
          </w:p>
        </w:tc>
      </w:tr>
      <w:tr w:rsidR="002E1B08" w14:paraId="5681A7F4" w14:textId="77777777">
        <w:trPr>
          <w:jc w:val="center"/>
        </w:trPr>
        <w:tc>
          <w:tcPr>
            <w:tcW w:w="3345" w:type="dxa"/>
          </w:tcPr>
          <w:p w14:paraId="21C71E1B" w14:textId="77777777" w:rsidR="002E1B08" w:rsidRDefault="00000000">
            <w:pPr>
              <w:pStyle w:val="TableText"/>
            </w:pPr>
            <w:r>
              <w:tab/>
              <w:t>effectiveTime</w:t>
            </w:r>
          </w:p>
        </w:tc>
        <w:tc>
          <w:tcPr>
            <w:tcW w:w="720" w:type="dxa"/>
          </w:tcPr>
          <w:p w14:paraId="6EDABC6F" w14:textId="77777777" w:rsidR="002E1B08" w:rsidRDefault="00000000">
            <w:pPr>
              <w:pStyle w:val="TableText"/>
            </w:pPr>
            <w:r>
              <w:t>0..1</w:t>
            </w:r>
          </w:p>
        </w:tc>
        <w:tc>
          <w:tcPr>
            <w:tcW w:w="1152" w:type="dxa"/>
          </w:tcPr>
          <w:p w14:paraId="587BEB3B" w14:textId="77777777" w:rsidR="002E1B08" w:rsidRDefault="00000000">
            <w:pPr>
              <w:pStyle w:val="TableText"/>
            </w:pPr>
            <w:r>
              <w:t>SHOULD</w:t>
            </w:r>
          </w:p>
        </w:tc>
        <w:tc>
          <w:tcPr>
            <w:tcW w:w="864" w:type="dxa"/>
          </w:tcPr>
          <w:p w14:paraId="24FC087B" w14:textId="77777777" w:rsidR="002E1B08" w:rsidRDefault="002E1B08">
            <w:pPr>
              <w:pStyle w:val="TableText"/>
            </w:pPr>
          </w:p>
        </w:tc>
        <w:tc>
          <w:tcPr>
            <w:tcW w:w="1104" w:type="dxa"/>
          </w:tcPr>
          <w:p w14:paraId="73DE2C8C" w14:textId="77777777" w:rsidR="002E1B08" w:rsidRDefault="00000000">
            <w:pPr>
              <w:pStyle w:val="TableText"/>
            </w:pPr>
            <w:hyperlink w:anchor="C_4515-7662">
              <w:r>
                <w:rPr>
                  <w:rStyle w:val="HyperlinkText9pt"/>
                </w:rPr>
                <w:t>4515-7662</w:t>
              </w:r>
            </w:hyperlink>
          </w:p>
        </w:tc>
        <w:tc>
          <w:tcPr>
            <w:tcW w:w="2975" w:type="dxa"/>
          </w:tcPr>
          <w:p w14:paraId="2D5FFD35" w14:textId="77777777" w:rsidR="002E1B08" w:rsidRDefault="002E1B08">
            <w:pPr>
              <w:pStyle w:val="TableText"/>
            </w:pPr>
          </w:p>
        </w:tc>
      </w:tr>
      <w:tr w:rsidR="002E1B08" w14:paraId="5D3BEDD5" w14:textId="77777777">
        <w:trPr>
          <w:jc w:val="center"/>
        </w:trPr>
        <w:tc>
          <w:tcPr>
            <w:tcW w:w="3345" w:type="dxa"/>
          </w:tcPr>
          <w:p w14:paraId="47152357" w14:textId="77777777" w:rsidR="002E1B08" w:rsidRDefault="00000000">
            <w:pPr>
              <w:pStyle w:val="TableText"/>
            </w:pPr>
            <w:r>
              <w:tab/>
              <w:t>priorityCode</w:t>
            </w:r>
          </w:p>
        </w:tc>
        <w:tc>
          <w:tcPr>
            <w:tcW w:w="720" w:type="dxa"/>
          </w:tcPr>
          <w:p w14:paraId="10F9A96F" w14:textId="77777777" w:rsidR="002E1B08" w:rsidRDefault="00000000">
            <w:pPr>
              <w:pStyle w:val="TableText"/>
            </w:pPr>
            <w:r>
              <w:t>0..1</w:t>
            </w:r>
          </w:p>
        </w:tc>
        <w:tc>
          <w:tcPr>
            <w:tcW w:w="1152" w:type="dxa"/>
          </w:tcPr>
          <w:p w14:paraId="54E5BF38" w14:textId="77777777" w:rsidR="002E1B08" w:rsidRDefault="00000000">
            <w:pPr>
              <w:pStyle w:val="TableText"/>
            </w:pPr>
            <w:r>
              <w:t>MAY</w:t>
            </w:r>
          </w:p>
        </w:tc>
        <w:tc>
          <w:tcPr>
            <w:tcW w:w="864" w:type="dxa"/>
          </w:tcPr>
          <w:p w14:paraId="0CE5B485" w14:textId="77777777" w:rsidR="002E1B08" w:rsidRDefault="002E1B08">
            <w:pPr>
              <w:pStyle w:val="TableText"/>
            </w:pPr>
          </w:p>
        </w:tc>
        <w:tc>
          <w:tcPr>
            <w:tcW w:w="1104" w:type="dxa"/>
          </w:tcPr>
          <w:p w14:paraId="634AF861" w14:textId="77777777" w:rsidR="002E1B08" w:rsidRDefault="00000000">
            <w:pPr>
              <w:pStyle w:val="TableText"/>
            </w:pPr>
            <w:hyperlink w:anchor="C_4515-7668">
              <w:r>
                <w:rPr>
                  <w:rStyle w:val="HyperlinkText9pt"/>
                </w:rPr>
                <w:t>4515-7668</w:t>
              </w:r>
            </w:hyperlink>
          </w:p>
        </w:tc>
        <w:tc>
          <w:tcPr>
            <w:tcW w:w="2975" w:type="dxa"/>
          </w:tcPr>
          <w:p w14:paraId="4E278591" w14:textId="77777777" w:rsidR="002E1B08" w:rsidRDefault="00000000">
            <w:pPr>
              <w:pStyle w:val="TableText"/>
            </w:pPr>
            <w:r>
              <w:t>urn:oid:2.16.840.1.113883.1.11.16866 (ActPriority)</w:t>
            </w:r>
          </w:p>
        </w:tc>
      </w:tr>
      <w:tr w:rsidR="002E1B08" w14:paraId="6D79B7B2" w14:textId="77777777">
        <w:trPr>
          <w:jc w:val="center"/>
        </w:trPr>
        <w:tc>
          <w:tcPr>
            <w:tcW w:w="3345" w:type="dxa"/>
          </w:tcPr>
          <w:p w14:paraId="5F1FDC45" w14:textId="77777777" w:rsidR="002E1B08" w:rsidRDefault="00000000">
            <w:pPr>
              <w:pStyle w:val="TableText"/>
            </w:pPr>
            <w:r>
              <w:tab/>
              <w:t>methodCode</w:t>
            </w:r>
          </w:p>
        </w:tc>
        <w:tc>
          <w:tcPr>
            <w:tcW w:w="720" w:type="dxa"/>
          </w:tcPr>
          <w:p w14:paraId="64521F60" w14:textId="77777777" w:rsidR="002E1B08" w:rsidRDefault="00000000">
            <w:pPr>
              <w:pStyle w:val="TableText"/>
            </w:pPr>
            <w:r>
              <w:t>0..1</w:t>
            </w:r>
          </w:p>
        </w:tc>
        <w:tc>
          <w:tcPr>
            <w:tcW w:w="1152" w:type="dxa"/>
          </w:tcPr>
          <w:p w14:paraId="3D8A9DB0" w14:textId="77777777" w:rsidR="002E1B08" w:rsidRDefault="00000000">
            <w:pPr>
              <w:pStyle w:val="TableText"/>
            </w:pPr>
            <w:r>
              <w:t>MAY</w:t>
            </w:r>
          </w:p>
        </w:tc>
        <w:tc>
          <w:tcPr>
            <w:tcW w:w="864" w:type="dxa"/>
          </w:tcPr>
          <w:p w14:paraId="09D02D6D" w14:textId="77777777" w:rsidR="002E1B08" w:rsidRDefault="002E1B08">
            <w:pPr>
              <w:pStyle w:val="TableText"/>
            </w:pPr>
          </w:p>
        </w:tc>
        <w:tc>
          <w:tcPr>
            <w:tcW w:w="1104" w:type="dxa"/>
          </w:tcPr>
          <w:p w14:paraId="126B62D3" w14:textId="77777777" w:rsidR="002E1B08" w:rsidRDefault="00000000">
            <w:pPr>
              <w:pStyle w:val="TableText"/>
            </w:pPr>
            <w:hyperlink w:anchor="C_4515-7670">
              <w:r>
                <w:rPr>
                  <w:rStyle w:val="HyperlinkText9pt"/>
                </w:rPr>
                <w:t>4515-7670</w:t>
              </w:r>
            </w:hyperlink>
          </w:p>
        </w:tc>
        <w:tc>
          <w:tcPr>
            <w:tcW w:w="2975" w:type="dxa"/>
          </w:tcPr>
          <w:p w14:paraId="3CBB0348" w14:textId="77777777" w:rsidR="002E1B08" w:rsidRDefault="002E1B08">
            <w:pPr>
              <w:pStyle w:val="TableText"/>
            </w:pPr>
          </w:p>
        </w:tc>
      </w:tr>
      <w:tr w:rsidR="002E1B08" w14:paraId="6CDFB9D5" w14:textId="77777777">
        <w:trPr>
          <w:jc w:val="center"/>
        </w:trPr>
        <w:tc>
          <w:tcPr>
            <w:tcW w:w="3345" w:type="dxa"/>
          </w:tcPr>
          <w:p w14:paraId="71891FFF" w14:textId="77777777" w:rsidR="002E1B08" w:rsidRDefault="00000000">
            <w:pPr>
              <w:pStyle w:val="TableText"/>
            </w:pPr>
            <w:r>
              <w:tab/>
              <w:t>targetSiteCode</w:t>
            </w:r>
          </w:p>
        </w:tc>
        <w:tc>
          <w:tcPr>
            <w:tcW w:w="720" w:type="dxa"/>
          </w:tcPr>
          <w:p w14:paraId="349D6F0D" w14:textId="77777777" w:rsidR="002E1B08" w:rsidRDefault="00000000">
            <w:pPr>
              <w:pStyle w:val="TableText"/>
            </w:pPr>
            <w:r>
              <w:t>0..*</w:t>
            </w:r>
          </w:p>
        </w:tc>
        <w:tc>
          <w:tcPr>
            <w:tcW w:w="1152" w:type="dxa"/>
          </w:tcPr>
          <w:p w14:paraId="16BA117A" w14:textId="77777777" w:rsidR="002E1B08" w:rsidRDefault="00000000">
            <w:pPr>
              <w:pStyle w:val="TableText"/>
            </w:pPr>
            <w:r>
              <w:t>SHOULD</w:t>
            </w:r>
          </w:p>
        </w:tc>
        <w:tc>
          <w:tcPr>
            <w:tcW w:w="864" w:type="dxa"/>
          </w:tcPr>
          <w:p w14:paraId="7B3D414B" w14:textId="77777777" w:rsidR="002E1B08" w:rsidRDefault="002E1B08">
            <w:pPr>
              <w:pStyle w:val="TableText"/>
            </w:pPr>
          </w:p>
        </w:tc>
        <w:tc>
          <w:tcPr>
            <w:tcW w:w="1104" w:type="dxa"/>
          </w:tcPr>
          <w:p w14:paraId="77FEE17D" w14:textId="77777777" w:rsidR="002E1B08" w:rsidRDefault="00000000">
            <w:pPr>
              <w:pStyle w:val="TableText"/>
            </w:pPr>
            <w:hyperlink w:anchor="C_4515-7683">
              <w:r>
                <w:rPr>
                  <w:rStyle w:val="HyperlinkText9pt"/>
                </w:rPr>
                <w:t>4515-7683</w:t>
              </w:r>
            </w:hyperlink>
          </w:p>
        </w:tc>
        <w:tc>
          <w:tcPr>
            <w:tcW w:w="2975" w:type="dxa"/>
          </w:tcPr>
          <w:p w14:paraId="081D735F" w14:textId="77777777" w:rsidR="002E1B08" w:rsidRDefault="00000000">
            <w:pPr>
              <w:pStyle w:val="TableText"/>
            </w:pPr>
            <w:r>
              <w:t>urn:oid:2.16.840.1.113883.3.88.12.3221.8.9 (Body Site Value Set)</w:t>
            </w:r>
          </w:p>
        </w:tc>
      </w:tr>
      <w:tr w:rsidR="002E1B08" w14:paraId="7995EE3C" w14:textId="77777777">
        <w:trPr>
          <w:jc w:val="center"/>
        </w:trPr>
        <w:tc>
          <w:tcPr>
            <w:tcW w:w="3345" w:type="dxa"/>
          </w:tcPr>
          <w:p w14:paraId="5DE914AB" w14:textId="77777777" w:rsidR="002E1B08" w:rsidRDefault="00000000">
            <w:pPr>
              <w:pStyle w:val="TableText"/>
            </w:pPr>
            <w:r>
              <w:tab/>
              <w:t>specimen</w:t>
            </w:r>
          </w:p>
        </w:tc>
        <w:tc>
          <w:tcPr>
            <w:tcW w:w="720" w:type="dxa"/>
          </w:tcPr>
          <w:p w14:paraId="51CABA5D" w14:textId="77777777" w:rsidR="002E1B08" w:rsidRDefault="00000000">
            <w:pPr>
              <w:pStyle w:val="TableText"/>
            </w:pPr>
            <w:r>
              <w:t>0..*</w:t>
            </w:r>
          </w:p>
        </w:tc>
        <w:tc>
          <w:tcPr>
            <w:tcW w:w="1152" w:type="dxa"/>
          </w:tcPr>
          <w:p w14:paraId="695C5E3F" w14:textId="77777777" w:rsidR="002E1B08" w:rsidRDefault="00000000">
            <w:pPr>
              <w:pStyle w:val="TableText"/>
            </w:pPr>
            <w:r>
              <w:t>MAY</w:t>
            </w:r>
          </w:p>
        </w:tc>
        <w:tc>
          <w:tcPr>
            <w:tcW w:w="864" w:type="dxa"/>
          </w:tcPr>
          <w:p w14:paraId="17987646" w14:textId="77777777" w:rsidR="002E1B08" w:rsidRDefault="002E1B08">
            <w:pPr>
              <w:pStyle w:val="TableText"/>
            </w:pPr>
          </w:p>
        </w:tc>
        <w:tc>
          <w:tcPr>
            <w:tcW w:w="1104" w:type="dxa"/>
          </w:tcPr>
          <w:p w14:paraId="4EFE17AC" w14:textId="77777777" w:rsidR="002E1B08" w:rsidRDefault="00000000">
            <w:pPr>
              <w:pStyle w:val="TableText"/>
            </w:pPr>
            <w:hyperlink w:anchor="C_4515-7697">
              <w:r>
                <w:rPr>
                  <w:rStyle w:val="HyperlinkText9pt"/>
                </w:rPr>
                <w:t>4515-7697</w:t>
              </w:r>
            </w:hyperlink>
          </w:p>
        </w:tc>
        <w:tc>
          <w:tcPr>
            <w:tcW w:w="2975" w:type="dxa"/>
          </w:tcPr>
          <w:p w14:paraId="04DEFCD3" w14:textId="77777777" w:rsidR="002E1B08" w:rsidRDefault="002E1B08">
            <w:pPr>
              <w:pStyle w:val="TableText"/>
            </w:pPr>
          </w:p>
        </w:tc>
      </w:tr>
      <w:tr w:rsidR="002E1B08" w14:paraId="3ED8127D" w14:textId="77777777">
        <w:trPr>
          <w:jc w:val="center"/>
        </w:trPr>
        <w:tc>
          <w:tcPr>
            <w:tcW w:w="3345" w:type="dxa"/>
          </w:tcPr>
          <w:p w14:paraId="07E16DDC" w14:textId="77777777" w:rsidR="002E1B08" w:rsidRDefault="00000000">
            <w:pPr>
              <w:pStyle w:val="TableText"/>
            </w:pPr>
            <w:r>
              <w:tab/>
            </w:r>
            <w:r>
              <w:tab/>
              <w:t>specimenRole</w:t>
            </w:r>
          </w:p>
        </w:tc>
        <w:tc>
          <w:tcPr>
            <w:tcW w:w="720" w:type="dxa"/>
          </w:tcPr>
          <w:p w14:paraId="6E404059" w14:textId="77777777" w:rsidR="002E1B08" w:rsidRDefault="00000000">
            <w:pPr>
              <w:pStyle w:val="TableText"/>
            </w:pPr>
            <w:r>
              <w:t>1..1</w:t>
            </w:r>
          </w:p>
        </w:tc>
        <w:tc>
          <w:tcPr>
            <w:tcW w:w="1152" w:type="dxa"/>
          </w:tcPr>
          <w:p w14:paraId="31F195B6" w14:textId="77777777" w:rsidR="002E1B08" w:rsidRDefault="00000000">
            <w:pPr>
              <w:pStyle w:val="TableText"/>
            </w:pPr>
            <w:r>
              <w:t>SHALL</w:t>
            </w:r>
          </w:p>
        </w:tc>
        <w:tc>
          <w:tcPr>
            <w:tcW w:w="864" w:type="dxa"/>
          </w:tcPr>
          <w:p w14:paraId="1C0938DE" w14:textId="77777777" w:rsidR="002E1B08" w:rsidRDefault="002E1B08">
            <w:pPr>
              <w:pStyle w:val="TableText"/>
            </w:pPr>
          </w:p>
        </w:tc>
        <w:tc>
          <w:tcPr>
            <w:tcW w:w="1104" w:type="dxa"/>
          </w:tcPr>
          <w:p w14:paraId="28D756A5" w14:textId="77777777" w:rsidR="002E1B08" w:rsidRDefault="00000000">
            <w:pPr>
              <w:pStyle w:val="TableText"/>
            </w:pPr>
            <w:hyperlink w:anchor="C_4515-7704">
              <w:r>
                <w:rPr>
                  <w:rStyle w:val="HyperlinkText9pt"/>
                </w:rPr>
                <w:t>4515-7704</w:t>
              </w:r>
            </w:hyperlink>
          </w:p>
        </w:tc>
        <w:tc>
          <w:tcPr>
            <w:tcW w:w="2975" w:type="dxa"/>
          </w:tcPr>
          <w:p w14:paraId="6823C20B" w14:textId="77777777" w:rsidR="002E1B08" w:rsidRDefault="002E1B08">
            <w:pPr>
              <w:pStyle w:val="TableText"/>
            </w:pPr>
          </w:p>
        </w:tc>
      </w:tr>
      <w:tr w:rsidR="002E1B08" w14:paraId="32B089CD" w14:textId="77777777">
        <w:trPr>
          <w:jc w:val="center"/>
        </w:trPr>
        <w:tc>
          <w:tcPr>
            <w:tcW w:w="3345" w:type="dxa"/>
          </w:tcPr>
          <w:p w14:paraId="024A0DDF" w14:textId="77777777" w:rsidR="002E1B08" w:rsidRDefault="00000000">
            <w:pPr>
              <w:pStyle w:val="TableText"/>
            </w:pPr>
            <w:r>
              <w:tab/>
            </w:r>
            <w:r>
              <w:tab/>
            </w:r>
            <w:r>
              <w:tab/>
              <w:t>id</w:t>
            </w:r>
          </w:p>
        </w:tc>
        <w:tc>
          <w:tcPr>
            <w:tcW w:w="720" w:type="dxa"/>
          </w:tcPr>
          <w:p w14:paraId="6E02C9EC" w14:textId="77777777" w:rsidR="002E1B08" w:rsidRDefault="00000000">
            <w:pPr>
              <w:pStyle w:val="TableText"/>
            </w:pPr>
            <w:r>
              <w:t>0..*</w:t>
            </w:r>
          </w:p>
        </w:tc>
        <w:tc>
          <w:tcPr>
            <w:tcW w:w="1152" w:type="dxa"/>
          </w:tcPr>
          <w:p w14:paraId="7C095F7D" w14:textId="77777777" w:rsidR="002E1B08" w:rsidRDefault="00000000">
            <w:pPr>
              <w:pStyle w:val="TableText"/>
            </w:pPr>
            <w:r>
              <w:t>SHOULD</w:t>
            </w:r>
          </w:p>
        </w:tc>
        <w:tc>
          <w:tcPr>
            <w:tcW w:w="864" w:type="dxa"/>
          </w:tcPr>
          <w:p w14:paraId="0EA13FD1" w14:textId="77777777" w:rsidR="002E1B08" w:rsidRDefault="002E1B08">
            <w:pPr>
              <w:pStyle w:val="TableText"/>
            </w:pPr>
          </w:p>
        </w:tc>
        <w:tc>
          <w:tcPr>
            <w:tcW w:w="1104" w:type="dxa"/>
          </w:tcPr>
          <w:p w14:paraId="5B19DCB6" w14:textId="77777777" w:rsidR="002E1B08" w:rsidRDefault="00000000">
            <w:pPr>
              <w:pStyle w:val="TableText"/>
            </w:pPr>
            <w:hyperlink w:anchor="C_4515-7716">
              <w:r>
                <w:rPr>
                  <w:rStyle w:val="HyperlinkText9pt"/>
                </w:rPr>
                <w:t>4515-7716</w:t>
              </w:r>
            </w:hyperlink>
          </w:p>
        </w:tc>
        <w:tc>
          <w:tcPr>
            <w:tcW w:w="2975" w:type="dxa"/>
          </w:tcPr>
          <w:p w14:paraId="0A351D45" w14:textId="77777777" w:rsidR="002E1B08" w:rsidRDefault="002E1B08">
            <w:pPr>
              <w:pStyle w:val="TableText"/>
            </w:pPr>
          </w:p>
        </w:tc>
      </w:tr>
      <w:tr w:rsidR="002E1B08" w14:paraId="6A7E5CCD" w14:textId="77777777">
        <w:trPr>
          <w:jc w:val="center"/>
        </w:trPr>
        <w:tc>
          <w:tcPr>
            <w:tcW w:w="3345" w:type="dxa"/>
          </w:tcPr>
          <w:p w14:paraId="39A35DFB" w14:textId="77777777" w:rsidR="002E1B08" w:rsidRDefault="00000000">
            <w:pPr>
              <w:pStyle w:val="TableText"/>
            </w:pPr>
            <w:r>
              <w:tab/>
              <w:t>performer</w:t>
            </w:r>
          </w:p>
        </w:tc>
        <w:tc>
          <w:tcPr>
            <w:tcW w:w="720" w:type="dxa"/>
          </w:tcPr>
          <w:p w14:paraId="4B593E39" w14:textId="77777777" w:rsidR="002E1B08" w:rsidRDefault="00000000">
            <w:pPr>
              <w:pStyle w:val="TableText"/>
            </w:pPr>
            <w:r>
              <w:t>0..*</w:t>
            </w:r>
          </w:p>
        </w:tc>
        <w:tc>
          <w:tcPr>
            <w:tcW w:w="1152" w:type="dxa"/>
          </w:tcPr>
          <w:p w14:paraId="39B4FAF5" w14:textId="77777777" w:rsidR="002E1B08" w:rsidRDefault="00000000">
            <w:pPr>
              <w:pStyle w:val="TableText"/>
            </w:pPr>
            <w:r>
              <w:t>SHOULD</w:t>
            </w:r>
          </w:p>
        </w:tc>
        <w:tc>
          <w:tcPr>
            <w:tcW w:w="864" w:type="dxa"/>
          </w:tcPr>
          <w:p w14:paraId="6F0C5235" w14:textId="77777777" w:rsidR="002E1B08" w:rsidRDefault="002E1B08">
            <w:pPr>
              <w:pStyle w:val="TableText"/>
            </w:pPr>
          </w:p>
        </w:tc>
        <w:tc>
          <w:tcPr>
            <w:tcW w:w="1104" w:type="dxa"/>
          </w:tcPr>
          <w:p w14:paraId="46BAA6DA" w14:textId="77777777" w:rsidR="002E1B08" w:rsidRDefault="00000000">
            <w:pPr>
              <w:pStyle w:val="TableText"/>
            </w:pPr>
            <w:hyperlink w:anchor="C_4515-7718">
              <w:r>
                <w:rPr>
                  <w:rStyle w:val="HyperlinkText9pt"/>
                </w:rPr>
                <w:t>4515-7718</w:t>
              </w:r>
            </w:hyperlink>
          </w:p>
        </w:tc>
        <w:tc>
          <w:tcPr>
            <w:tcW w:w="2975" w:type="dxa"/>
          </w:tcPr>
          <w:p w14:paraId="019FCCBF" w14:textId="77777777" w:rsidR="002E1B08" w:rsidRDefault="002E1B08">
            <w:pPr>
              <w:pStyle w:val="TableText"/>
            </w:pPr>
          </w:p>
        </w:tc>
      </w:tr>
      <w:tr w:rsidR="002E1B08" w14:paraId="47D2A730" w14:textId="77777777">
        <w:trPr>
          <w:jc w:val="center"/>
        </w:trPr>
        <w:tc>
          <w:tcPr>
            <w:tcW w:w="3345" w:type="dxa"/>
          </w:tcPr>
          <w:p w14:paraId="0CBB2521" w14:textId="77777777" w:rsidR="002E1B08" w:rsidRDefault="00000000">
            <w:pPr>
              <w:pStyle w:val="TableText"/>
            </w:pPr>
            <w:r>
              <w:tab/>
            </w:r>
            <w:r>
              <w:tab/>
              <w:t>assignedEntity</w:t>
            </w:r>
          </w:p>
        </w:tc>
        <w:tc>
          <w:tcPr>
            <w:tcW w:w="720" w:type="dxa"/>
          </w:tcPr>
          <w:p w14:paraId="028C1D36" w14:textId="77777777" w:rsidR="002E1B08" w:rsidRDefault="00000000">
            <w:pPr>
              <w:pStyle w:val="TableText"/>
            </w:pPr>
            <w:r>
              <w:t>1..1</w:t>
            </w:r>
          </w:p>
        </w:tc>
        <w:tc>
          <w:tcPr>
            <w:tcW w:w="1152" w:type="dxa"/>
          </w:tcPr>
          <w:p w14:paraId="54495943" w14:textId="77777777" w:rsidR="002E1B08" w:rsidRDefault="00000000">
            <w:pPr>
              <w:pStyle w:val="TableText"/>
            </w:pPr>
            <w:r>
              <w:t>SHALL</w:t>
            </w:r>
          </w:p>
        </w:tc>
        <w:tc>
          <w:tcPr>
            <w:tcW w:w="864" w:type="dxa"/>
          </w:tcPr>
          <w:p w14:paraId="1CF24579" w14:textId="77777777" w:rsidR="002E1B08" w:rsidRDefault="002E1B08">
            <w:pPr>
              <w:pStyle w:val="TableText"/>
            </w:pPr>
          </w:p>
        </w:tc>
        <w:tc>
          <w:tcPr>
            <w:tcW w:w="1104" w:type="dxa"/>
          </w:tcPr>
          <w:p w14:paraId="155FED2E" w14:textId="77777777" w:rsidR="002E1B08" w:rsidRDefault="00000000">
            <w:pPr>
              <w:pStyle w:val="TableText"/>
            </w:pPr>
            <w:hyperlink w:anchor="C_4515-7720">
              <w:r>
                <w:rPr>
                  <w:rStyle w:val="HyperlinkText9pt"/>
                </w:rPr>
                <w:t>4515-</w:t>
              </w:r>
              <w:r>
                <w:rPr>
                  <w:rStyle w:val="HyperlinkText9pt"/>
                </w:rPr>
                <w:lastRenderedPageBreak/>
                <w:t>7720</w:t>
              </w:r>
            </w:hyperlink>
          </w:p>
        </w:tc>
        <w:tc>
          <w:tcPr>
            <w:tcW w:w="2975" w:type="dxa"/>
          </w:tcPr>
          <w:p w14:paraId="1C1AB65C" w14:textId="77777777" w:rsidR="002E1B08" w:rsidRDefault="002E1B08">
            <w:pPr>
              <w:pStyle w:val="TableText"/>
            </w:pPr>
          </w:p>
        </w:tc>
      </w:tr>
      <w:tr w:rsidR="002E1B08" w14:paraId="24FBCB3D" w14:textId="77777777">
        <w:trPr>
          <w:jc w:val="center"/>
        </w:trPr>
        <w:tc>
          <w:tcPr>
            <w:tcW w:w="3345" w:type="dxa"/>
          </w:tcPr>
          <w:p w14:paraId="7764A604" w14:textId="77777777" w:rsidR="002E1B08" w:rsidRDefault="00000000">
            <w:pPr>
              <w:pStyle w:val="TableText"/>
            </w:pPr>
            <w:r>
              <w:tab/>
            </w:r>
            <w:r>
              <w:tab/>
            </w:r>
            <w:r>
              <w:tab/>
              <w:t>id</w:t>
            </w:r>
          </w:p>
        </w:tc>
        <w:tc>
          <w:tcPr>
            <w:tcW w:w="720" w:type="dxa"/>
          </w:tcPr>
          <w:p w14:paraId="6B41CF87" w14:textId="77777777" w:rsidR="002E1B08" w:rsidRDefault="00000000">
            <w:pPr>
              <w:pStyle w:val="TableText"/>
            </w:pPr>
            <w:r>
              <w:t>1..*</w:t>
            </w:r>
          </w:p>
        </w:tc>
        <w:tc>
          <w:tcPr>
            <w:tcW w:w="1152" w:type="dxa"/>
          </w:tcPr>
          <w:p w14:paraId="56C3536B" w14:textId="77777777" w:rsidR="002E1B08" w:rsidRDefault="00000000">
            <w:pPr>
              <w:pStyle w:val="TableText"/>
            </w:pPr>
            <w:r>
              <w:t>SHALL</w:t>
            </w:r>
          </w:p>
        </w:tc>
        <w:tc>
          <w:tcPr>
            <w:tcW w:w="864" w:type="dxa"/>
          </w:tcPr>
          <w:p w14:paraId="1E6426EF" w14:textId="77777777" w:rsidR="002E1B08" w:rsidRDefault="002E1B08">
            <w:pPr>
              <w:pStyle w:val="TableText"/>
            </w:pPr>
          </w:p>
        </w:tc>
        <w:tc>
          <w:tcPr>
            <w:tcW w:w="1104" w:type="dxa"/>
          </w:tcPr>
          <w:p w14:paraId="03366A5B" w14:textId="77777777" w:rsidR="002E1B08" w:rsidRDefault="00000000">
            <w:pPr>
              <w:pStyle w:val="TableText"/>
            </w:pPr>
            <w:hyperlink w:anchor="C_4515-7722">
              <w:r>
                <w:rPr>
                  <w:rStyle w:val="HyperlinkText9pt"/>
                </w:rPr>
                <w:t>4515-7722</w:t>
              </w:r>
            </w:hyperlink>
          </w:p>
        </w:tc>
        <w:tc>
          <w:tcPr>
            <w:tcW w:w="2975" w:type="dxa"/>
          </w:tcPr>
          <w:p w14:paraId="599ADC21" w14:textId="77777777" w:rsidR="002E1B08" w:rsidRDefault="002E1B08">
            <w:pPr>
              <w:pStyle w:val="TableText"/>
            </w:pPr>
          </w:p>
        </w:tc>
      </w:tr>
      <w:tr w:rsidR="002E1B08" w14:paraId="790F105F" w14:textId="77777777">
        <w:trPr>
          <w:jc w:val="center"/>
        </w:trPr>
        <w:tc>
          <w:tcPr>
            <w:tcW w:w="3345" w:type="dxa"/>
          </w:tcPr>
          <w:p w14:paraId="6AB0A731" w14:textId="77777777" w:rsidR="002E1B08" w:rsidRDefault="00000000">
            <w:pPr>
              <w:pStyle w:val="TableText"/>
            </w:pPr>
            <w:r>
              <w:tab/>
            </w:r>
            <w:r>
              <w:tab/>
            </w:r>
            <w:r>
              <w:tab/>
              <w:t>addr</w:t>
            </w:r>
          </w:p>
        </w:tc>
        <w:tc>
          <w:tcPr>
            <w:tcW w:w="720" w:type="dxa"/>
          </w:tcPr>
          <w:p w14:paraId="160B004F" w14:textId="77777777" w:rsidR="002E1B08" w:rsidRDefault="00000000">
            <w:pPr>
              <w:pStyle w:val="TableText"/>
            </w:pPr>
            <w:r>
              <w:t>1..*</w:t>
            </w:r>
          </w:p>
        </w:tc>
        <w:tc>
          <w:tcPr>
            <w:tcW w:w="1152" w:type="dxa"/>
          </w:tcPr>
          <w:p w14:paraId="3F1793B1" w14:textId="77777777" w:rsidR="002E1B08" w:rsidRDefault="00000000">
            <w:pPr>
              <w:pStyle w:val="TableText"/>
            </w:pPr>
            <w:r>
              <w:t>SHALL</w:t>
            </w:r>
          </w:p>
        </w:tc>
        <w:tc>
          <w:tcPr>
            <w:tcW w:w="864" w:type="dxa"/>
          </w:tcPr>
          <w:p w14:paraId="0689C199" w14:textId="77777777" w:rsidR="002E1B08" w:rsidRDefault="002E1B08">
            <w:pPr>
              <w:pStyle w:val="TableText"/>
            </w:pPr>
          </w:p>
        </w:tc>
        <w:tc>
          <w:tcPr>
            <w:tcW w:w="1104" w:type="dxa"/>
          </w:tcPr>
          <w:p w14:paraId="6DD4CB51" w14:textId="77777777" w:rsidR="002E1B08" w:rsidRDefault="00000000">
            <w:pPr>
              <w:pStyle w:val="TableText"/>
            </w:pPr>
            <w:hyperlink w:anchor="C_4515-7731">
              <w:r>
                <w:rPr>
                  <w:rStyle w:val="HyperlinkText9pt"/>
                </w:rPr>
                <w:t>4515-7731</w:t>
              </w:r>
            </w:hyperlink>
          </w:p>
        </w:tc>
        <w:tc>
          <w:tcPr>
            <w:tcW w:w="2975" w:type="dxa"/>
          </w:tcPr>
          <w:p w14:paraId="1788E03C" w14:textId="77777777" w:rsidR="002E1B08" w:rsidRDefault="002E1B08">
            <w:pPr>
              <w:pStyle w:val="TableText"/>
            </w:pPr>
          </w:p>
        </w:tc>
      </w:tr>
      <w:tr w:rsidR="002E1B08" w14:paraId="53919CE2" w14:textId="77777777">
        <w:trPr>
          <w:jc w:val="center"/>
        </w:trPr>
        <w:tc>
          <w:tcPr>
            <w:tcW w:w="3345" w:type="dxa"/>
          </w:tcPr>
          <w:p w14:paraId="51F3FDA7" w14:textId="77777777" w:rsidR="002E1B08" w:rsidRDefault="00000000">
            <w:pPr>
              <w:pStyle w:val="TableText"/>
            </w:pPr>
            <w:r>
              <w:tab/>
            </w:r>
            <w:r>
              <w:tab/>
            </w:r>
            <w:r>
              <w:tab/>
              <w:t>telecom</w:t>
            </w:r>
          </w:p>
        </w:tc>
        <w:tc>
          <w:tcPr>
            <w:tcW w:w="720" w:type="dxa"/>
          </w:tcPr>
          <w:p w14:paraId="1856D44D" w14:textId="77777777" w:rsidR="002E1B08" w:rsidRDefault="00000000">
            <w:pPr>
              <w:pStyle w:val="TableText"/>
            </w:pPr>
            <w:r>
              <w:t>1..*</w:t>
            </w:r>
          </w:p>
        </w:tc>
        <w:tc>
          <w:tcPr>
            <w:tcW w:w="1152" w:type="dxa"/>
          </w:tcPr>
          <w:p w14:paraId="561B3F46" w14:textId="77777777" w:rsidR="002E1B08" w:rsidRDefault="00000000">
            <w:pPr>
              <w:pStyle w:val="TableText"/>
            </w:pPr>
            <w:r>
              <w:t>SHALL</w:t>
            </w:r>
          </w:p>
        </w:tc>
        <w:tc>
          <w:tcPr>
            <w:tcW w:w="864" w:type="dxa"/>
          </w:tcPr>
          <w:p w14:paraId="6E574E32" w14:textId="77777777" w:rsidR="002E1B08" w:rsidRDefault="002E1B08">
            <w:pPr>
              <w:pStyle w:val="TableText"/>
            </w:pPr>
          </w:p>
        </w:tc>
        <w:tc>
          <w:tcPr>
            <w:tcW w:w="1104" w:type="dxa"/>
          </w:tcPr>
          <w:p w14:paraId="265FD857" w14:textId="77777777" w:rsidR="002E1B08" w:rsidRDefault="00000000">
            <w:pPr>
              <w:pStyle w:val="TableText"/>
            </w:pPr>
            <w:hyperlink w:anchor="C_4515-7732">
              <w:r>
                <w:rPr>
                  <w:rStyle w:val="HyperlinkText9pt"/>
                </w:rPr>
                <w:t>4515-7732</w:t>
              </w:r>
            </w:hyperlink>
          </w:p>
        </w:tc>
        <w:tc>
          <w:tcPr>
            <w:tcW w:w="2975" w:type="dxa"/>
          </w:tcPr>
          <w:p w14:paraId="45FB44F7" w14:textId="77777777" w:rsidR="002E1B08" w:rsidRDefault="002E1B08">
            <w:pPr>
              <w:pStyle w:val="TableText"/>
            </w:pPr>
          </w:p>
        </w:tc>
      </w:tr>
      <w:tr w:rsidR="002E1B08" w14:paraId="03A1C5BD" w14:textId="77777777">
        <w:trPr>
          <w:jc w:val="center"/>
        </w:trPr>
        <w:tc>
          <w:tcPr>
            <w:tcW w:w="3345" w:type="dxa"/>
          </w:tcPr>
          <w:p w14:paraId="143C6C30" w14:textId="77777777" w:rsidR="002E1B08" w:rsidRDefault="00000000">
            <w:pPr>
              <w:pStyle w:val="TableText"/>
            </w:pPr>
            <w:r>
              <w:tab/>
            </w:r>
            <w:r>
              <w:tab/>
            </w:r>
            <w:r>
              <w:tab/>
              <w:t>representedOrganization</w:t>
            </w:r>
          </w:p>
        </w:tc>
        <w:tc>
          <w:tcPr>
            <w:tcW w:w="720" w:type="dxa"/>
          </w:tcPr>
          <w:p w14:paraId="6D0F17FF" w14:textId="77777777" w:rsidR="002E1B08" w:rsidRDefault="00000000">
            <w:pPr>
              <w:pStyle w:val="TableText"/>
            </w:pPr>
            <w:r>
              <w:t>0..1</w:t>
            </w:r>
          </w:p>
        </w:tc>
        <w:tc>
          <w:tcPr>
            <w:tcW w:w="1152" w:type="dxa"/>
          </w:tcPr>
          <w:p w14:paraId="77187211" w14:textId="77777777" w:rsidR="002E1B08" w:rsidRDefault="00000000">
            <w:pPr>
              <w:pStyle w:val="TableText"/>
            </w:pPr>
            <w:r>
              <w:t>SHOULD</w:t>
            </w:r>
          </w:p>
        </w:tc>
        <w:tc>
          <w:tcPr>
            <w:tcW w:w="864" w:type="dxa"/>
          </w:tcPr>
          <w:p w14:paraId="7FDCEDAF" w14:textId="77777777" w:rsidR="002E1B08" w:rsidRDefault="002E1B08">
            <w:pPr>
              <w:pStyle w:val="TableText"/>
            </w:pPr>
          </w:p>
        </w:tc>
        <w:tc>
          <w:tcPr>
            <w:tcW w:w="1104" w:type="dxa"/>
          </w:tcPr>
          <w:p w14:paraId="599747FC" w14:textId="77777777" w:rsidR="002E1B08" w:rsidRDefault="00000000">
            <w:pPr>
              <w:pStyle w:val="TableText"/>
            </w:pPr>
            <w:hyperlink w:anchor="C_4515-7733">
              <w:r>
                <w:rPr>
                  <w:rStyle w:val="HyperlinkText9pt"/>
                </w:rPr>
                <w:t>4515-7733</w:t>
              </w:r>
            </w:hyperlink>
          </w:p>
        </w:tc>
        <w:tc>
          <w:tcPr>
            <w:tcW w:w="2975" w:type="dxa"/>
          </w:tcPr>
          <w:p w14:paraId="1BB180AA" w14:textId="77777777" w:rsidR="002E1B08" w:rsidRDefault="002E1B08">
            <w:pPr>
              <w:pStyle w:val="TableText"/>
            </w:pPr>
          </w:p>
        </w:tc>
      </w:tr>
      <w:tr w:rsidR="002E1B08" w14:paraId="25AED4A6" w14:textId="77777777">
        <w:trPr>
          <w:jc w:val="center"/>
        </w:trPr>
        <w:tc>
          <w:tcPr>
            <w:tcW w:w="3345" w:type="dxa"/>
          </w:tcPr>
          <w:p w14:paraId="702B9E2D" w14:textId="77777777" w:rsidR="002E1B08" w:rsidRDefault="00000000">
            <w:pPr>
              <w:pStyle w:val="TableText"/>
            </w:pPr>
            <w:r>
              <w:tab/>
            </w:r>
            <w:r>
              <w:tab/>
            </w:r>
            <w:r>
              <w:tab/>
            </w:r>
            <w:r>
              <w:tab/>
              <w:t>id</w:t>
            </w:r>
          </w:p>
        </w:tc>
        <w:tc>
          <w:tcPr>
            <w:tcW w:w="720" w:type="dxa"/>
          </w:tcPr>
          <w:p w14:paraId="54601F3B" w14:textId="77777777" w:rsidR="002E1B08" w:rsidRDefault="00000000">
            <w:pPr>
              <w:pStyle w:val="TableText"/>
            </w:pPr>
            <w:r>
              <w:t>0..*</w:t>
            </w:r>
          </w:p>
        </w:tc>
        <w:tc>
          <w:tcPr>
            <w:tcW w:w="1152" w:type="dxa"/>
          </w:tcPr>
          <w:p w14:paraId="069AF015" w14:textId="77777777" w:rsidR="002E1B08" w:rsidRDefault="00000000">
            <w:pPr>
              <w:pStyle w:val="TableText"/>
            </w:pPr>
            <w:r>
              <w:t>SHOULD</w:t>
            </w:r>
          </w:p>
        </w:tc>
        <w:tc>
          <w:tcPr>
            <w:tcW w:w="864" w:type="dxa"/>
          </w:tcPr>
          <w:p w14:paraId="00F8FA59" w14:textId="77777777" w:rsidR="002E1B08" w:rsidRDefault="002E1B08">
            <w:pPr>
              <w:pStyle w:val="TableText"/>
            </w:pPr>
          </w:p>
        </w:tc>
        <w:tc>
          <w:tcPr>
            <w:tcW w:w="1104" w:type="dxa"/>
          </w:tcPr>
          <w:p w14:paraId="6AA8DBF5" w14:textId="77777777" w:rsidR="002E1B08" w:rsidRDefault="00000000">
            <w:pPr>
              <w:pStyle w:val="TableText"/>
            </w:pPr>
            <w:hyperlink w:anchor="C_4515-7734">
              <w:r>
                <w:rPr>
                  <w:rStyle w:val="HyperlinkText9pt"/>
                </w:rPr>
                <w:t>4515-7734</w:t>
              </w:r>
            </w:hyperlink>
          </w:p>
        </w:tc>
        <w:tc>
          <w:tcPr>
            <w:tcW w:w="2975" w:type="dxa"/>
          </w:tcPr>
          <w:p w14:paraId="6B0B259C" w14:textId="77777777" w:rsidR="002E1B08" w:rsidRDefault="002E1B08">
            <w:pPr>
              <w:pStyle w:val="TableText"/>
            </w:pPr>
          </w:p>
        </w:tc>
      </w:tr>
      <w:tr w:rsidR="002E1B08" w14:paraId="0D4F82F0" w14:textId="77777777">
        <w:trPr>
          <w:jc w:val="center"/>
        </w:trPr>
        <w:tc>
          <w:tcPr>
            <w:tcW w:w="3345" w:type="dxa"/>
          </w:tcPr>
          <w:p w14:paraId="3F20AB43" w14:textId="77777777" w:rsidR="002E1B08" w:rsidRDefault="00000000">
            <w:pPr>
              <w:pStyle w:val="TableText"/>
            </w:pPr>
            <w:r>
              <w:tab/>
            </w:r>
            <w:r>
              <w:tab/>
            </w:r>
            <w:r>
              <w:tab/>
            </w:r>
            <w:r>
              <w:tab/>
              <w:t>name</w:t>
            </w:r>
          </w:p>
        </w:tc>
        <w:tc>
          <w:tcPr>
            <w:tcW w:w="720" w:type="dxa"/>
          </w:tcPr>
          <w:p w14:paraId="635703B4" w14:textId="77777777" w:rsidR="002E1B08" w:rsidRDefault="00000000">
            <w:pPr>
              <w:pStyle w:val="TableText"/>
            </w:pPr>
            <w:r>
              <w:t>0..*</w:t>
            </w:r>
          </w:p>
        </w:tc>
        <w:tc>
          <w:tcPr>
            <w:tcW w:w="1152" w:type="dxa"/>
          </w:tcPr>
          <w:p w14:paraId="1C35EC7B" w14:textId="77777777" w:rsidR="002E1B08" w:rsidRDefault="00000000">
            <w:pPr>
              <w:pStyle w:val="TableText"/>
            </w:pPr>
            <w:r>
              <w:t>MAY</w:t>
            </w:r>
          </w:p>
        </w:tc>
        <w:tc>
          <w:tcPr>
            <w:tcW w:w="864" w:type="dxa"/>
          </w:tcPr>
          <w:p w14:paraId="5BBDE739" w14:textId="77777777" w:rsidR="002E1B08" w:rsidRDefault="002E1B08">
            <w:pPr>
              <w:pStyle w:val="TableText"/>
            </w:pPr>
          </w:p>
        </w:tc>
        <w:tc>
          <w:tcPr>
            <w:tcW w:w="1104" w:type="dxa"/>
          </w:tcPr>
          <w:p w14:paraId="1F5C6CEC" w14:textId="77777777" w:rsidR="002E1B08" w:rsidRDefault="00000000">
            <w:pPr>
              <w:pStyle w:val="TableText"/>
            </w:pPr>
            <w:hyperlink w:anchor="C_4515-7735">
              <w:r>
                <w:rPr>
                  <w:rStyle w:val="HyperlinkText9pt"/>
                </w:rPr>
                <w:t>4515-7735</w:t>
              </w:r>
            </w:hyperlink>
          </w:p>
        </w:tc>
        <w:tc>
          <w:tcPr>
            <w:tcW w:w="2975" w:type="dxa"/>
          </w:tcPr>
          <w:p w14:paraId="37CB4CD6" w14:textId="77777777" w:rsidR="002E1B08" w:rsidRDefault="002E1B08">
            <w:pPr>
              <w:pStyle w:val="TableText"/>
            </w:pPr>
          </w:p>
        </w:tc>
      </w:tr>
      <w:tr w:rsidR="002E1B08" w14:paraId="76016665" w14:textId="77777777">
        <w:trPr>
          <w:jc w:val="center"/>
        </w:trPr>
        <w:tc>
          <w:tcPr>
            <w:tcW w:w="3345" w:type="dxa"/>
          </w:tcPr>
          <w:p w14:paraId="3E5EF8D2" w14:textId="77777777" w:rsidR="002E1B08" w:rsidRDefault="00000000">
            <w:pPr>
              <w:pStyle w:val="TableText"/>
            </w:pPr>
            <w:r>
              <w:tab/>
            </w:r>
            <w:r>
              <w:tab/>
            </w:r>
            <w:r>
              <w:tab/>
            </w:r>
            <w:r>
              <w:tab/>
              <w:t>telecom</w:t>
            </w:r>
          </w:p>
        </w:tc>
        <w:tc>
          <w:tcPr>
            <w:tcW w:w="720" w:type="dxa"/>
          </w:tcPr>
          <w:p w14:paraId="5C7C5CA4" w14:textId="77777777" w:rsidR="002E1B08" w:rsidRDefault="00000000">
            <w:pPr>
              <w:pStyle w:val="TableText"/>
            </w:pPr>
            <w:r>
              <w:t>1..*</w:t>
            </w:r>
          </w:p>
        </w:tc>
        <w:tc>
          <w:tcPr>
            <w:tcW w:w="1152" w:type="dxa"/>
          </w:tcPr>
          <w:p w14:paraId="29FADCF1" w14:textId="77777777" w:rsidR="002E1B08" w:rsidRDefault="00000000">
            <w:pPr>
              <w:pStyle w:val="TableText"/>
            </w:pPr>
            <w:r>
              <w:t>SHALL</w:t>
            </w:r>
          </w:p>
        </w:tc>
        <w:tc>
          <w:tcPr>
            <w:tcW w:w="864" w:type="dxa"/>
          </w:tcPr>
          <w:p w14:paraId="17FAC978" w14:textId="77777777" w:rsidR="002E1B08" w:rsidRDefault="002E1B08">
            <w:pPr>
              <w:pStyle w:val="TableText"/>
            </w:pPr>
          </w:p>
        </w:tc>
        <w:tc>
          <w:tcPr>
            <w:tcW w:w="1104" w:type="dxa"/>
          </w:tcPr>
          <w:p w14:paraId="0B0FB1C0" w14:textId="77777777" w:rsidR="002E1B08" w:rsidRDefault="00000000">
            <w:pPr>
              <w:pStyle w:val="TableText"/>
            </w:pPr>
            <w:hyperlink w:anchor="C_4515-7737">
              <w:r>
                <w:rPr>
                  <w:rStyle w:val="HyperlinkText9pt"/>
                </w:rPr>
                <w:t>4515-7737</w:t>
              </w:r>
            </w:hyperlink>
          </w:p>
        </w:tc>
        <w:tc>
          <w:tcPr>
            <w:tcW w:w="2975" w:type="dxa"/>
          </w:tcPr>
          <w:p w14:paraId="7422CC38" w14:textId="77777777" w:rsidR="002E1B08" w:rsidRDefault="002E1B08">
            <w:pPr>
              <w:pStyle w:val="TableText"/>
            </w:pPr>
          </w:p>
        </w:tc>
      </w:tr>
      <w:tr w:rsidR="002E1B08" w14:paraId="1AEBF205" w14:textId="77777777">
        <w:trPr>
          <w:jc w:val="center"/>
        </w:trPr>
        <w:tc>
          <w:tcPr>
            <w:tcW w:w="3345" w:type="dxa"/>
          </w:tcPr>
          <w:p w14:paraId="2EC219D1" w14:textId="77777777" w:rsidR="002E1B08" w:rsidRDefault="00000000">
            <w:pPr>
              <w:pStyle w:val="TableText"/>
            </w:pPr>
            <w:r>
              <w:tab/>
            </w:r>
            <w:r>
              <w:tab/>
            </w:r>
            <w:r>
              <w:tab/>
            </w:r>
            <w:r>
              <w:tab/>
              <w:t>addr</w:t>
            </w:r>
          </w:p>
        </w:tc>
        <w:tc>
          <w:tcPr>
            <w:tcW w:w="720" w:type="dxa"/>
          </w:tcPr>
          <w:p w14:paraId="67653AC5" w14:textId="77777777" w:rsidR="002E1B08" w:rsidRDefault="00000000">
            <w:pPr>
              <w:pStyle w:val="TableText"/>
            </w:pPr>
            <w:r>
              <w:t>1..*</w:t>
            </w:r>
          </w:p>
        </w:tc>
        <w:tc>
          <w:tcPr>
            <w:tcW w:w="1152" w:type="dxa"/>
          </w:tcPr>
          <w:p w14:paraId="318C7B39" w14:textId="77777777" w:rsidR="002E1B08" w:rsidRDefault="00000000">
            <w:pPr>
              <w:pStyle w:val="TableText"/>
            </w:pPr>
            <w:r>
              <w:t>SHALL</w:t>
            </w:r>
          </w:p>
        </w:tc>
        <w:tc>
          <w:tcPr>
            <w:tcW w:w="864" w:type="dxa"/>
          </w:tcPr>
          <w:p w14:paraId="75600382" w14:textId="77777777" w:rsidR="002E1B08" w:rsidRDefault="002E1B08">
            <w:pPr>
              <w:pStyle w:val="TableText"/>
            </w:pPr>
          </w:p>
        </w:tc>
        <w:tc>
          <w:tcPr>
            <w:tcW w:w="1104" w:type="dxa"/>
          </w:tcPr>
          <w:p w14:paraId="7F738F34" w14:textId="77777777" w:rsidR="002E1B08" w:rsidRDefault="00000000">
            <w:pPr>
              <w:pStyle w:val="TableText"/>
            </w:pPr>
            <w:hyperlink w:anchor="C_4515-7736">
              <w:r>
                <w:rPr>
                  <w:rStyle w:val="HyperlinkText9pt"/>
                </w:rPr>
                <w:t>4515-7736</w:t>
              </w:r>
            </w:hyperlink>
          </w:p>
        </w:tc>
        <w:tc>
          <w:tcPr>
            <w:tcW w:w="2975" w:type="dxa"/>
          </w:tcPr>
          <w:p w14:paraId="0F49BD32" w14:textId="77777777" w:rsidR="002E1B08" w:rsidRDefault="002E1B08">
            <w:pPr>
              <w:pStyle w:val="TableText"/>
            </w:pPr>
          </w:p>
        </w:tc>
      </w:tr>
      <w:tr w:rsidR="002E1B08" w14:paraId="68DC78F1" w14:textId="77777777">
        <w:trPr>
          <w:jc w:val="center"/>
        </w:trPr>
        <w:tc>
          <w:tcPr>
            <w:tcW w:w="3345" w:type="dxa"/>
          </w:tcPr>
          <w:p w14:paraId="68B06EE6" w14:textId="77777777" w:rsidR="002E1B08" w:rsidRDefault="00000000">
            <w:pPr>
              <w:pStyle w:val="TableText"/>
            </w:pPr>
            <w:r>
              <w:tab/>
              <w:t>author</w:t>
            </w:r>
          </w:p>
        </w:tc>
        <w:tc>
          <w:tcPr>
            <w:tcW w:w="720" w:type="dxa"/>
          </w:tcPr>
          <w:p w14:paraId="539B5987" w14:textId="77777777" w:rsidR="002E1B08" w:rsidRDefault="00000000">
            <w:pPr>
              <w:pStyle w:val="TableText"/>
            </w:pPr>
            <w:r>
              <w:t>0..*</w:t>
            </w:r>
          </w:p>
        </w:tc>
        <w:tc>
          <w:tcPr>
            <w:tcW w:w="1152" w:type="dxa"/>
          </w:tcPr>
          <w:p w14:paraId="09C66012" w14:textId="77777777" w:rsidR="002E1B08" w:rsidRDefault="00000000">
            <w:pPr>
              <w:pStyle w:val="TableText"/>
            </w:pPr>
            <w:r>
              <w:t>SHOULD</w:t>
            </w:r>
          </w:p>
        </w:tc>
        <w:tc>
          <w:tcPr>
            <w:tcW w:w="864" w:type="dxa"/>
          </w:tcPr>
          <w:p w14:paraId="1A6045B8" w14:textId="77777777" w:rsidR="002E1B08" w:rsidRDefault="002E1B08">
            <w:pPr>
              <w:pStyle w:val="TableText"/>
            </w:pPr>
          </w:p>
        </w:tc>
        <w:tc>
          <w:tcPr>
            <w:tcW w:w="1104" w:type="dxa"/>
          </w:tcPr>
          <w:p w14:paraId="7A5F59A4" w14:textId="77777777" w:rsidR="002E1B08" w:rsidRDefault="00000000">
            <w:pPr>
              <w:pStyle w:val="TableText"/>
            </w:pPr>
            <w:hyperlink w:anchor="C_4515-32479">
              <w:r>
                <w:rPr>
                  <w:rStyle w:val="HyperlinkText9pt"/>
                </w:rPr>
                <w:t>4515-32479</w:t>
              </w:r>
            </w:hyperlink>
          </w:p>
        </w:tc>
        <w:tc>
          <w:tcPr>
            <w:tcW w:w="2975" w:type="dxa"/>
          </w:tcPr>
          <w:p w14:paraId="36FED274" w14:textId="77777777" w:rsidR="002E1B08" w:rsidRDefault="00000000">
            <w:pPr>
              <w:pStyle w:val="TableText"/>
            </w:pPr>
            <w:r>
              <w:t>Author Participation (identifier: urn:oid:2.16.840.1.113883.10.20.22.4.119</w:t>
            </w:r>
          </w:p>
        </w:tc>
      </w:tr>
      <w:tr w:rsidR="002E1B08" w14:paraId="33D8EEBF" w14:textId="77777777">
        <w:trPr>
          <w:jc w:val="center"/>
        </w:trPr>
        <w:tc>
          <w:tcPr>
            <w:tcW w:w="3345" w:type="dxa"/>
          </w:tcPr>
          <w:p w14:paraId="6D18965B" w14:textId="77777777" w:rsidR="002E1B08" w:rsidRDefault="00000000">
            <w:pPr>
              <w:pStyle w:val="TableText"/>
            </w:pPr>
            <w:r>
              <w:tab/>
              <w:t>participant</w:t>
            </w:r>
          </w:p>
        </w:tc>
        <w:tc>
          <w:tcPr>
            <w:tcW w:w="720" w:type="dxa"/>
          </w:tcPr>
          <w:p w14:paraId="634D14F9" w14:textId="77777777" w:rsidR="002E1B08" w:rsidRDefault="00000000">
            <w:pPr>
              <w:pStyle w:val="TableText"/>
            </w:pPr>
            <w:r>
              <w:t>0..*</w:t>
            </w:r>
          </w:p>
        </w:tc>
        <w:tc>
          <w:tcPr>
            <w:tcW w:w="1152" w:type="dxa"/>
          </w:tcPr>
          <w:p w14:paraId="1F2A6E4C" w14:textId="77777777" w:rsidR="002E1B08" w:rsidRDefault="00000000">
            <w:pPr>
              <w:pStyle w:val="TableText"/>
            </w:pPr>
            <w:r>
              <w:t>MAY</w:t>
            </w:r>
          </w:p>
        </w:tc>
        <w:tc>
          <w:tcPr>
            <w:tcW w:w="864" w:type="dxa"/>
          </w:tcPr>
          <w:p w14:paraId="39D62B48" w14:textId="77777777" w:rsidR="002E1B08" w:rsidRDefault="002E1B08">
            <w:pPr>
              <w:pStyle w:val="TableText"/>
            </w:pPr>
          </w:p>
        </w:tc>
        <w:tc>
          <w:tcPr>
            <w:tcW w:w="1104" w:type="dxa"/>
          </w:tcPr>
          <w:p w14:paraId="6847428B" w14:textId="77777777" w:rsidR="002E1B08" w:rsidRDefault="00000000">
            <w:pPr>
              <w:pStyle w:val="TableText"/>
            </w:pPr>
            <w:hyperlink w:anchor="C_4515-7751">
              <w:r>
                <w:rPr>
                  <w:rStyle w:val="HyperlinkText9pt"/>
                </w:rPr>
                <w:t>4515-7751</w:t>
              </w:r>
            </w:hyperlink>
          </w:p>
        </w:tc>
        <w:tc>
          <w:tcPr>
            <w:tcW w:w="2975" w:type="dxa"/>
          </w:tcPr>
          <w:p w14:paraId="10D0C316" w14:textId="77777777" w:rsidR="002E1B08" w:rsidRDefault="002E1B08">
            <w:pPr>
              <w:pStyle w:val="TableText"/>
            </w:pPr>
          </w:p>
        </w:tc>
      </w:tr>
      <w:tr w:rsidR="002E1B08" w14:paraId="78BFA868" w14:textId="77777777">
        <w:trPr>
          <w:jc w:val="center"/>
        </w:trPr>
        <w:tc>
          <w:tcPr>
            <w:tcW w:w="3345" w:type="dxa"/>
          </w:tcPr>
          <w:p w14:paraId="244BE15E" w14:textId="77777777" w:rsidR="002E1B08" w:rsidRDefault="00000000">
            <w:pPr>
              <w:pStyle w:val="TableText"/>
            </w:pPr>
            <w:r>
              <w:tab/>
            </w:r>
            <w:r>
              <w:tab/>
              <w:t>@typeCode</w:t>
            </w:r>
          </w:p>
        </w:tc>
        <w:tc>
          <w:tcPr>
            <w:tcW w:w="720" w:type="dxa"/>
          </w:tcPr>
          <w:p w14:paraId="0E118DAC" w14:textId="77777777" w:rsidR="002E1B08" w:rsidRDefault="00000000">
            <w:pPr>
              <w:pStyle w:val="TableText"/>
            </w:pPr>
            <w:r>
              <w:t>1..1</w:t>
            </w:r>
          </w:p>
        </w:tc>
        <w:tc>
          <w:tcPr>
            <w:tcW w:w="1152" w:type="dxa"/>
          </w:tcPr>
          <w:p w14:paraId="5274ADA4" w14:textId="77777777" w:rsidR="002E1B08" w:rsidRDefault="00000000">
            <w:pPr>
              <w:pStyle w:val="TableText"/>
            </w:pPr>
            <w:r>
              <w:t>SHALL</w:t>
            </w:r>
          </w:p>
        </w:tc>
        <w:tc>
          <w:tcPr>
            <w:tcW w:w="864" w:type="dxa"/>
          </w:tcPr>
          <w:p w14:paraId="61364238" w14:textId="77777777" w:rsidR="002E1B08" w:rsidRDefault="002E1B08">
            <w:pPr>
              <w:pStyle w:val="TableText"/>
            </w:pPr>
          </w:p>
        </w:tc>
        <w:tc>
          <w:tcPr>
            <w:tcW w:w="1104" w:type="dxa"/>
          </w:tcPr>
          <w:p w14:paraId="79974FC8" w14:textId="77777777" w:rsidR="002E1B08" w:rsidRDefault="00000000">
            <w:pPr>
              <w:pStyle w:val="TableText"/>
            </w:pPr>
            <w:hyperlink w:anchor="C_4515-7752">
              <w:r>
                <w:rPr>
                  <w:rStyle w:val="HyperlinkText9pt"/>
                </w:rPr>
                <w:t>4515-7752</w:t>
              </w:r>
            </w:hyperlink>
          </w:p>
        </w:tc>
        <w:tc>
          <w:tcPr>
            <w:tcW w:w="2975" w:type="dxa"/>
          </w:tcPr>
          <w:p w14:paraId="3CDCAC02" w14:textId="77777777" w:rsidR="002E1B08" w:rsidRDefault="00000000">
            <w:pPr>
              <w:pStyle w:val="TableText"/>
            </w:pPr>
            <w:r>
              <w:t>urn:oid:2.16.840.1.113883.5.1002 (HL7ActRelationshipType) = DEV</w:t>
            </w:r>
          </w:p>
        </w:tc>
      </w:tr>
      <w:tr w:rsidR="002E1B08" w14:paraId="4BBAC9AC" w14:textId="77777777">
        <w:trPr>
          <w:jc w:val="center"/>
        </w:trPr>
        <w:tc>
          <w:tcPr>
            <w:tcW w:w="3345" w:type="dxa"/>
          </w:tcPr>
          <w:p w14:paraId="6BAC9C42" w14:textId="77777777" w:rsidR="002E1B08" w:rsidRDefault="00000000">
            <w:pPr>
              <w:pStyle w:val="TableText"/>
            </w:pPr>
            <w:r>
              <w:tab/>
            </w:r>
            <w:r>
              <w:tab/>
              <w:t>participantRole</w:t>
            </w:r>
          </w:p>
        </w:tc>
        <w:tc>
          <w:tcPr>
            <w:tcW w:w="720" w:type="dxa"/>
          </w:tcPr>
          <w:p w14:paraId="57F38131" w14:textId="77777777" w:rsidR="002E1B08" w:rsidRDefault="00000000">
            <w:pPr>
              <w:pStyle w:val="TableText"/>
            </w:pPr>
            <w:r>
              <w:t>1..1</w:t>
            </w:r>
          </w:p>
        </w:tc>
        <w:tc>
          <w:tcPr>
            <w:tcW w:w="1152" w:type="dxa"/>
          </w:tcPr>
          <w:p w14:paraId="33B02053" w14:textId="77777777" w:rsidR="002E1B08" w:rsidRDefault="00000000">
            <w:pPr>
              <w:pStyle w:val="TableText"/>
            </w:pPr>
            <w:r>
              <w:t>SHALL</w:t>
            </w:r>
          </w:p>
        </w:tc>
        <w:tc>
          <w:tcPr>
            <w:tcW w:w="864" w:type="dxa"/>
          </w:tcPr>
          <w:p w14:paraId="06D4DCBC" w14:textId="77777777" w:rsidR="002E1B08" w:rsidRDefault="002E1B08">
            <w:pPr>
              <w:pStyle w:val="TableText"/>
            </w:pPr>
          </w:p>
        </w:tc>
        <w:tc>
          <w:tcPr>
            <w:tcW w:w="1104" w:type="dxa"/>
          </w:tcPr>
          <w:p w14:paraId="2F24BDD6" w14:textId="77777777" w:rsidR="002E1B08" w:rsidRDefault="00000000">
            <w:pPr>
              <w:pStyle w:val="TableText"/>
            </w:pPr>
            <w:hyperlink w:anchor="C_4515-15911">
              <w:r>
                <w:rPr>
                  <w:rStyle w:val="HyperlinkText9pt"/>
                </w:rPr>
                <w:t>4515-15911</w:t>
              </w:r>
            </w:hyperlink>
          </w:p>
        </w:tc>
        <w:tc>
          <w:tcPr>
            <w:tcW w:w="2975" w:type="dxa"/>
          </w:tcPr>
          <w:p w14:paraId="2F9394A8" w14:textId="77777777" w:rsidR="002E1B08" w:rsidRDefault="00000000">
            <w:pPr>
              <w:pStyle w:val="TableText"/>
            </w:pPr>
            <w:r>
              <w:t>Product Instance (identifier: urn:oid:2.16.840.1.113883.10.20.22.4.37</w:t>
            </w:r>
          </w:p>
        </w:tc>
      </w:tr>
      <w:tr w:rsidR="002E1B08" w14:paraId="2A62D3EE" w14:textId="77777777">
        <w:trPr>
          <w:jc w:val="center"/>
        </w:trPr>
        <w:tc>
          <w:tcPr>
            <w:tcW w:w="3345" w:type="dxa"/>
          </w:tcPr>
          <w:p w14:paraId="57D7A0C0" w14:textId="77777777" w:rsidR="002E1B08" w:rsidRDefault="00000000">
            <w:pPr>
              <w:pStyle w:val="TableText"/>
            </w:pPr>
            <w:r>
              <w:tab/>
              <w:t>participant</w:t>
            </w:r>
          </w:p>
        </w:tc>
        <w:tc>
          <w:tcPr>
            <w:tcW w:w="720" w:type="dxa"/>
          </w:tcPr>
          <w:p w14:paraId="063EDAB8" w14:textId="77777777" w:rsidR="002E1B08" w:rsidRDefault="00000000">
            <w:pPr>
              <w:pStyle w:val="TableText"/>
            </w:pPr>
            <w:r>
              <w:t>0..*</w:t>
            </w:r>
          </w:p>
        </w:tc>
        <w:tc>
          <w:tcPr>
            <w:tcW w:w="1152" w:type="dxa"/>
          </w:tcPr>
          <w:p w14:paraId="345966B6" w14:textId="77777777" w:rsidR="002E1B08" w:rsidRDefault="00000000">
            <w:pPr>
              <w:pStyle w:val="TableText"/>
            </w:pPr>
            <w:r>
              <w:t>MAY</w:t>
            </w:r>
          </w:p>
        </w:tc>
        <w:tc>
          <w:tcPr>
            <w:tcW w:w="864" w:type="dxa"/>
          </w:tcPr>
          <w:p w14:paraId="64C631DA" w14:textId="77777777" w:rsidR="002E1B08" w:rsidRDefault="002E1B08">
            <w:pPr>
              <w:pStyle w:val="TableText"/>
            </w:pPr>
          </w:p>
        </w:tc>
        <w:tc>
          <w:tcPr>
            <w:tcW w:w="1104" w:type="dxa"/>
          </w:tcPr>
          <w:p w14:paraId="22735AF4" w14:textId="77777777" w:rsidR="002E1B08" w:rsidRDefault="00000000">
            <w:pPr>
              <w:pStyle w:val="TableText"/>
            </w:pPr>
            <w:hyperlink w:anchor="C_4515-7765">
              <w:r>
                <w:rPr>
                  <w:rStyle w:val="HyperlinkText9pt"/>
                </w:rPr>
                <w:t>4515-7765</w:t>
              </w:r>
            </w:hyperlink>
          </w:p>
        </w:tc>
        <w:tc>
          <w:tcPr>
            <w:tcW w:w="2975" w:type="dxa"/>
          </w:tcPr>
          <w:p w14:paraId="3E75058D" w14:textId="77777777" w:rsidR="002E1B08" w:rsidRDefault="002E1B08">
            <w:pPr>
              <w:pStyle w:val="TableText"/>
            </w:pPr>
          </w:p>
        </w:tc>
      </w:tr>
      <w:tr w:rsidR="002E1B08" w14:paraId="3271C7A5" w14:textId="77777777">
        <w:trPr>
          <w:jc w:val="center"/>
        </w:trPr>
        <w:tc>
          <w:tcPr>
            <w:tcW w:w="3345" w:type="dxa"/>
          </w:tcPr>
          <w:p w14:paraId="2C6925E8" w14:textId="77777777" w:rsidR="002E1B08" w:rsidRDefault="00000000">
            <w:pPr>
              <w:pStyle w:val="TableText"/>
            </w:pPr>
            <w:r>
              <w:tab/>
            </w:r>
            <w:r>
              <w:tab/>
              <w:t>@typeCode</w:t>
            </w:r>
          </w:p>
        </w:tc>
        <w:tc>
          <w:tcPr>
            <w:tcW w:w="720" w:type="dxa"/>
          </w:tcPr>
          <w:p w14:paraId="58E003F4" w14:textId="77777777" w:rsidR="002E1B08" w:rsidRDefault="00000000">
            <w:pPr>
              <w:pStyle w:val="TableText"/>
            </w:pPr>
            <w:r>
              <w:t>1..1</w:t>
            </w:r>
          </w:p>
        </w:tc>
        <w:tc>
          <w:tcPr>
            <w:tcW w:w="1152" w:type="dxa"/>
          </w:tcPr>
          <w:p w14:paraId="25049D35" w14:textId="77777777" w:rsidR="002E1B08" w:rsidRDefault="00000000">
            <w:pPr>
              <w:pStyle w:val="TableText"/>
            </w:pPr>
            <w:r>
              <w:t>SHALL</w:t>
            </w:r>
          </w:p>
        </w:tc>
        <w:tc>
          <w:tcPr>
            <w:tcW w:w="864" w:type="dxa"/>
          </w:tcPr>
          <w:p w14:paraId="3D0FAD81" w14:textId="77777777" w:rsidR="002E1B08" w:rsidRDefault="002E1B08">
            <w:pPr>
              <w:pStyle w:val="TableText"/>
            </w:pPr>
          </w:p>
        </w:tc>
        <w:tc>
          <w:tcPr>
            <w:tcW w:w="1104" w:type="dxa"/>
          </w:tcPr>
          <w:p w14:paraId="1D8010FF" w14:textId="77777777" w:rsidR="002E1B08" w:rsidRDefault="00000000">
            <w:pPr>
              <w:pStyle w:val="TableText"/>
            </w:pPr>
            <w:hyperlink w:anchor="C_4515-7766">
              <w:r>
                <w:rPr>
                  <w:rStyle w:val="HyperlinkText9pt"/>
                </w:rPr>
                <w:t>4515-7766</w:t>
              </w:r>
            </w:hyperlink>
          </w:p>
        </w:tc>
        <w:tc>
          <w:tcPr>
            <w:tcW w:w="2975" w:type="dxa"/>
          </w:tcPr>
          <w:p w14:paraId="5518C606" w14:textId="77777777" w:rsidR="002E1B08" w:rsidRDefault="00000000">
            <w:pPr>
              <w:pStyle w:val="TableText"/>
            </w:pPr>
            <w:r>
              <w:t>urn:oid:2.16.840.1.113883.5.90 (HL7ParticipationType) = LOC</w:t>
            </w:r>
          </w:p>
        </w:tc>
      </w:tr>
      <w:tr w:rsidR="002E1B08" w14:paraId="28680285" w14:textId="77777777">
        <w:trPr>
          <w:jc w:val="center"/>
        </w:trPr>
        <w:tc>
          <w:tcPr>
            <w:tcW w:w="3345" w:type="dxa"/>
          </w:tcPr>
          <w:p w14:paraId="5204DB42" w14:textId="77777777" w:rsidR="002E1B08" w:rsidRDefault="00000000">
            <w:pPr>
              <w:pStyle w:val="TableText"/>
            </w:pPr>
            <w:r>
              <w:tab/>
            </w:r>
            <w:r>
              <w:tab/>
              <w:t>participantRole</w:t>
            </w:r>
          </w:p>
        </w:tc>
        <w:tc>
          <w:tcPr>
            <w:tcW w:w="720" w:type="dxa"/>
          </w:tcPr>
          <w:p w14:paraId="1F5C5669" w14:textId="77777777" w:rsidR="002E1B08" w:rsidRDefault="00000000">
            <w:pPr>
              <w:pStyle w:val="TableText"/>
            </w:pPr>
            <w:r>
              <w:t>1..1</w:t>
            </w:r>
          </w:p>
        </w:tc>
        <w:tc>
          <w:tcPr>
            <w:tcW w:w="1152" w:type="dxa"/>
          </w:tcPr>
          <w:p w14:paraId="346BAF0C" w14:textId="77777777" w:rsidR="002E1B08" w:rsidRDefault="00000000">
            <w:pPr>
              <w:pStyle w:val="TableText"/>
            </w:pPr>
            <w:r>
              <w:t>SHALL</w:t>
            </w:r>
          </w:p>
        </w:tc>
        <w:tc>
          <w:tcPr>
            <w:tcW w:w="864" w:type="dxa"/>
          </w:tcPr>
          <w:p w14:paraId="22271BFA" w14:textId="77777777" w:rsidR="002E1B08" w:rsidRDefault="002E1B08">
            <w:pPr>
              <w:pStyle w:val="TableText"/>
            </w:pPr>
          </w:p>
        </w:tc>
        <w:tc>
          <w:tcPr>
            <w:tcW w:w="1104" w:type="dxa"/>
          </w:tcPr>
          <w:p w14:paraId="51691DA3" w14:textId="77777777" w:rsidR="002E1B08" w:rsidRDefault="00000000">
            <w:pPr>
              <w:pStyle w:val="TableText"/>
            </w:pPr>
            <w:hyperlink w:anchor="C_4515-15912">
              <w:r>
                <w:rPr>
                  <w:rStyle w:val="HyperlinkText9pt"/>
                </w:rPr>
                <w:t>4515-15912</w:t>
              </w:r>
            </w:hyperlink>
          </w:p>
        </w:tc>
        <w:tc>
          <w:tcPr>
            <w:tcW w:w="2975" w:type="dxa"/>
          </w:tcPr>
          <w:p w14:paraId="48A2CB8F" w14:textId="77777777" w:rsidR="002E1B08" w:rsidRDefault="00000000">
            <w:pPr>
              <w:pStyle w:val="TableText"/>
            </w:pPr>
            <w:r>
              <w:t>Service Delivery Location (identifier: urn:oid:2.16.840.1.113883.10.20.22.4.32</w:t>
            </w:r>
          </w:p>
        </w:tc>
      </w:tr>
      <w:tr w:rsidR="002E1B08" w14:paraId="4D13915C" w14:textId="77777777">
        <w:trPr>
          <w:jc w:val="center"/>
        </w:trPr>
        <w:tc>
          <w:tcPr>
            <w:tcW w:w="3345" w:type="dxa"/>
          </w:tcPr>
          <w:p w14:paraId="39356C6D" w14:textId="77777777" w:rsidR="002E1B08" w:rsidRDefault="00000000">
            <w:pPr>
              <w:pStyle w:val="TableText"/>
            </w:pPr>
            <w:r>
              <w:tab/>
              <w:t>entryRelationship</w:t>
            </w:r>
          </w:p>
        </w:tc>
        <w:tc>
          <w:tcPr>
            <w:tcW w:w="720" w:type="dxa"/>
          </w:tcPr>
          <w:p w14:paraId="518D6FB5" w14:textId="77777777" w:rsidR="002E1B08" w:rsidRDefault="00000000">
            <w:pPr>
              <w:pStyle w:val="TableText"/>
            </w:pPr>
            <w:r>
              <w:t>0..*</w:t>
            </w:r>
          </w:p>
        </w:tc>
        <w:tc>
          <w:tcPr>
            <w:tcW w:w="1152" w:type="dxa"/>
          </w:tcPr>
          <w:p w14:paraId="3A0351FD" w14:textId="77777777" w:rsidR="002E1B08" w:rsidRDefault="00000000">
            <w:pPr>
              <w:pStyle w:val="TableText"/>
            </w:pPr>
            <w:r>
              <w:t>MAY</w:t>
            </w:r>
          </w:p>
        </w:tc>
        <w:tc>
          <w:tcPr>
            <w:tcW w:w="864" w:type="dxa"/>
          </w:tcPr>
          <w:p w14:paraId="2C6D2B95" w14:textId="77777777" w:rsidR="002E1B08" w:rsidRDefault="002E1B08">
            <w:pPr>
              <w:pStyle w:val="TableText"/>
            </w:pPr>
          </w:p>
        </w:tc>
        <w:tc>
          <w:tcPr>
            <w:tcW w:w="1104" w:type="dxa"/>
          </w:tcPr>
          <w:p w14:paraId="732DB058" w14:textId="77777777" w:rsidR="002E1B08" w:rsidRDefault="00000000">
            <w:pPr>
              <w:pStyle w:val="TableText"/>
            </w:pPr>
            <w:hyperlink w:anchor="C_4515-7768">
              <w:r>
                <w:rPr>
                  <w:rStyle w:val="HyperlinkText9pt"/>
                </w:rPr>
                <w:t>4515-7768</w:t>
              </w:r>
            </w:hyperlink>
          </w:p>
        </w:tc>
        <w:tc>
          <w:tcPr>
            <w:tcW w:w="2975" w:type="dxa"/>
          </w:tcPr>
          <w:p w14:paraId="3AD3092B" w14:textId="77777777" w:rsidR="002E1B08" w:rsidRDefault="002E1B08">
            <w:pPr>
              <w:pStyle w:val="TableText"/>
            </w:pPr>
          </w:p>
        </w:tc>
      </w:tr>
      <w:tr w:rsidR="002E1B08" w14:paraId="569BC8AD" w14:textId="77777777">
        <w:trPr>
          <w:jc w:val="center"/>
        </w:trPr>
        <w:tc>
          <w:tcPr>
            <w:tcW w:w="3345" w:type="dxa"/>
          </w:tcPr>
          <w:p w14:paraId="02BC4EFE" w14:textId="77777777" w:rsidR="002E1B08" w:rsidRDefault="00000000">
            <w:pPr>
              <w:pStyle w:val="TableText"/>
            </w:pPr>
            <w:r>
              <w:tab/>
            </w:r>
            <w:r>
              <w:tab/>
              <w:t>@typeCode</w:t>
            </w:r>
          </w:p>
        </w:tc>
        <w:tc>
          <w:tcPr>
            <w:tcW w:w="720" w:type="dxa"/>
          </w:tcPr>
          <w:p w14:paraId="0D2F0E37" w14:textId="77777777" w:rsidR="002E1B08" w:rsidRDefault="00000000">
            <w:pPr>
              <w:pStyle w:val="TableText"/>
            </w:pPr>
            <w:r>
              <w:t>1..1</w:t>
            </w:r>
          </w:p>
        </w:tc>
        <w:tc>
          <w:tcPr>
            <w:tcW w:w="1152" w:type="dxa"/>
          </w:tcPr>
          <w:p w14:paraId="61410057" w14:textId="77777777" w:rsidR="002E1B08" w:rsidRDefault="00000000">
            <w:pPr>
              <w:pStyle w:val="TableText"/>
            </w:pPr>
            <w:r>
              <w:t>SHALL</w:t>
            </w:r>
          </w:p>
        </w:tc>
        <w:tc>
          <w:tcPr>
            <w:tcW w:w="864" w:type="dxa"/>
          </w:tcPr>
          <w:p w14:paraId="15B6E875" w14:textId="77777777" w:rsidR="002E1B08" w:rsidRDefault="002E1B08">
            <w:pPr>
              <w:pStyle w:val="TableText"/>
            </w:pPr>
          </w:p>
        </w:tc>
        <w:tc>
          <w:tcPr>
            <w:tcW w:w="1104" w:type="dxa"/>
          </w:tcPr>
          <w:p w14:paraId="25009969" w14:textId="77777777" w:rsidR="002E1B08" w:rsidRDefault="00000000">
            <w:pPr>
              <w:pStyle w:val="TableText"/>
            </w:pPr>
            <w:hyperlink w:anchor="C_4515-7769">
              <w:r>
                <w:rPr>
                  <w:rStyle w:val="HyperlinkText9pt"/>
                </w:rPr>
                <w:t>4515-7769</w:t>
              </w:r>
            </w:hyperlink>
          </w:p>
        </w:tc>
        <w:tc>
          <w:tcPr>
            <w:tcW w:w="2975" w:type="dxa"/>
          </w:tcPr>
          <w:p w14:paraId="230A20DF" w14:textId="77777777" w:rsidR="002E1B08" w:rsidRDefault="00000000">
            <w:pPr>
              <w:pStyle w:val="TableText"/>
            </w:pPr>
            <w:r>
              <w:t>urn:oid:2.16.840.1.113883.5.1002 (HL7ActRelationshipType) = COMP</w:t>
            </w:r>
          </w:p>
        </w:tc>
      </w:tr>
      <w:tr w:rsidR="002E1B08" w14:paraId="28533E34" w14:textId="77777777">
        <w:trPr>
          <w:jc w:val="center"/>
        </w:trPr>
        <w:tc>
          <w:tcPr>
            <w:tcW w:w="3345" w:type="dxa"/>
          </w:tcPr>
          <w:p w14:paraId="316E817F" w14:textId="77777777" w:rsidR="002E1B08" w:rsidRDefault="00000000">
            <w:pPr>
              <w:pStyle w:val="TableText"/>
            </w:pPr>
            <w:r>
              <w:tab/>
            </w:r>
            <w:r>
              <w:tab/>
              <w:t>@inversionInd</w:t>
            </w:r>
          </w:p>
        </w:tc>
        <w:tc>
          <w:tcPr>
            <w:tcW w:w="720" w:type="dxa"/>
          </w:tcPr>
          <w:p w14:paraId="776AA725" w14:textId="77777777" w:rsidR="002E1B08" w:rsidRDefault="00000000">
            <w:pPr>
              <w:pStyle w:val="TableText"/>
            </w:pPr>
            <w:r>
              <w:t>1..1</w:t>
            </w:r>
          </w:p>
        </w:tc>
        <w:tc>
          <w:tcPr>
            <w:tcW w:w="1152" w:type="dxa"/>
          </w:tcPr>
          <w:p w14:paraId="519B379E" w14:textId="77777777" w:rsidR="002E1B08" w:rsidRDefault="00000000">
            <w:pPr>
              <w:pStyle w:val="TableText"/>
            </w:pPr>
            <w:r>
              <w:t>SHALL</w:t>
            </w:r>
          </w:p>
        </w:tc>
        <w:tc>
          <w:tcPr>
            <w:tcW w:w="864" w:type="dxa"/>
          </w:tcPr>
          <w:p w14:paraId="4AB187EF" w14:textId="77777777" w:rsidR="002E1B08" w:rsidRDefault="002E1B08">
            <w:pPr>
              <w:pStyle w:val="TableText"/>
            </w:pPr>
          </w:p>
        </w:tc>
        <w:tc>
          <w:tcPr>
            <w:tcW w:w="1104" w:type="dxa"/>
          </w:tcPr>
          <w:p w14:paraId="17B8A602" w14:textId="77777777" w:rsidR="002E1B08" w:rsidRDefault="00000000">
            <w:pPr>
              <w:pStyle w:val="TableText"/>
            </w:pPr>
            <w:hyperlink w:anchor="C_4515-8009">
              <w:r>
                <w:rPr>
                  <w:rStyle w:val="HyperlinkText9pt"/>
                </w:rPr>
                <w:t>4515-8009</w:t>
              </w:r>
            </w:hyperlink>
          </w:p>
        </w:tc>
        <w:tc>
          <w:tcPr>
            <w:tcW w:w="2975" w:type="dxa"/>
          </w:tcPr>
          <w:p w14:paraId="21C54776" w14:textId="77777777" w:rsidR="002E1B08" w:rsidRDefault="00000000">
            <w:pPr>
              <w:pStyle w:val="TableText"/>
            </w:pPr>
            <w:r>
              <w:t>true</w:t>
            </w:r>
          </w:p>
        </w:tc>
      </w:tr>
      <w:tr w:rsidR="002E1B08" w14:paraId="12459548" w14:textId="77777777">
        <w:trPr>
          <w:jc w:val="center"/>
        </w:trPr>
        <w:tc>
          <w:tcPr>
            <w:tcW w:w="3345" w:type="dxa"/>
          </w:tcPr>
          <w:p w14:paraId="1C861D8B" w14:textId="77777777" w:rsidR="002E1B08" w:rsidRDefault="00000000">
            <w:pPr>
              <w:pStyle w:val="TableText"/>
            </w:pPr>
            <w:r>
              <w:tab/>
            </w:r>
            <w:r>
              <w:tab/>
              <w:t>encounter</w:t>
            </w:r>
          </w:p>
        </w:tc>
        <w:tc>
          <w:tcPr>
            <w:tcW w:w="720" w:type="dxa"/>
          </w:tcPr>
          <w:p w14:paraId="6028305D" w14:textId="77777777" w:rsidR="002E1B08" w:rsidRDefault="00000000">
            <w:pPr>
              <w:pStyle w:val="TableText"/>
            </w:pPr>
            <w:r>
              <w:t>1..1</w:t>
            </w:r>
          </w:p>
        </w:tc>
        <w:tc>
          <w:tcPr>
            <w:tcW w:w="1152" w:type="dxa"/>
          </w:tcPr>
          <w:p w14:paraId="00D45BF2" w14:textId="77777777" w:rsidR="002E1B08" w:rsidRDefault="00000000">
            <w:pPr>
              <w:pStyle w:val="TableText"/>
            </w:pPr>
            <w:r>
              <w:t>SHALL</w:t>
            </w:r>
          </w:p>
        </w:tc>
        <w:tc>
          <w:tcPr>
            <w:tcW w:w="864" w:type="dxa"/>
          </w:tcPr>
          <w:p w14:paraId="6DD80590" w14:textId="77777777" w:rsidR="002E1B08" w:rsidRDefault="002E1B08">
            <w:pPr>
              <w:pStyle w:val="TableText"/>
            </w:pPr>
          </w:p>
        </w:tc>
        <w:tc>
          <w:tcPr>
            <w:tcW w:w="1104" w:type="dxa"/>
          </w:tcPr>
          <w:p w14:paraId="135A5D6D" w14:textId="77777777" w:rsidR="002E1B08" w:rsidRDefault="00000000">
            <w:pPr>
              <w:pStyle w:val="TableText"/>
            </w:pPr>
            <w:hyperlink w:anchor="C_4515-7770">
              <w:r>
                <w:rPr>
                  <w:rStyle w:val="HyperlinkText9pt"/>
                </w:rPr>
                <w:t>4515-</w:t>
              </w:r>
              <w:r>
                <w:rPr>
                  <w:rStyle w:val="HyperlinkText9pt"/>
                </w:rPr>
                <w:lastRenderedPageBreak/>
                <w:t>7770</w:t>
              </w:r>
            </w:hyperlink>
          </w:p>
        </w:tc>
        <w:tc>
          <w:tcPr>
            <w:tcW w:w="2975" w:type="dxa"/>
          </w:tcPr>
          <w:p w14:paraId="0CBEE436" w14:textId="77777777" w:rsidR="002E1B08" w:rsidRDefault="002E1B08">
            <w:pPr>
              <w:pStyle w:val="TableText"/>
            </w:pPr>
          </w:p>
        </w:tc>
      </w:tr>
      <w:tr w:rsidR="002E1B08" w14:paraId="50B92573" w14:textId="77777777">
        <w:trPr>
          <w:jc w:val="center"/>
        </w:trPr>
        <w:tc>
          <w:tcPr>
            <w:tcW w:w="3345" w:type="dxa"/>
          </w:tcPr>
          <w:p w14:paraId="127C9E56" w14:textId="77777777" w:rsidR="002E1B08" w:rsidRDefault="00000000">
            <w:pPr>
              <w:pStyle w:val="TableText"/>
            </w:pPr>
            <w:r>
              <w:tab/>
            </w:r>
            <w:r>
              <w:tab/>
            </w:r>
            <w:r>
              <w:tab/>
              <w:t>@classCode</w:t>
            </w:r>
          </w:p>
        </w:tc>
        <w:tc>
          <w:tcPr>
            <w:tcW w:w="720" w:type="dxa"/>
          </w:tcPr>
          <w:p w14:paraId="51D2FF0A" w14:textId="77777777" w:rsidR="002E1B08" w:rsidRDefault="00000000">
            <w:pPr>
              <w:pStyle w:val="TableText"/>
            </w:pPr>
            <w:r>
              <w:t>1..1</w:t>
            </w:r>
          </w:p>
        </w:tc>
        <w:tc>
          <w:tcPr>
            <w:tcW w:w="1152" w:type="dxa"/>
          </w:tcPr>
          <w:p w14:paraId="268F0C82" w14:textId="77777777" w:rsidR="002E1B08" w:rsidRDefault="00000000">
            <w:pPr>
              <w:pStyle w:val="TableText"/>
            </w:pPr>
            <w:r>
              <w:t>SHALL</w:t>
            </w:r>
          </w:p>
        </w:tc>
        <w:tc>
          <w:tcPr>
            <w:tcW w:w="864" w:type="dxa"/>
          </w:tcPr>
          <w:p w14:paraId="58DFA3F4" w14:textId="77777777" w:rsidR="002E1B08" w:rsidRDefault="002E1B08">
            <w:pPr>
              <w:pStyle w:val="TableText"/>
            </w:pPr>
          </w:p>
        </w:tc>
        <w:tc>
          <w:tcPr>
            <w:tcW w:w="1104" w:type="dxa"/>
          </w:tcPr>
          <w:p w14:paraId="16A1A17C" w14:textId="77777777" w:rsidR="002E1B08" w:rsidRDefault="00000000">
            <w:pPr>
              <w:pStyle w:val="TableText"/>
            </w:pPr>
            <w:hyperlink w:anchor="C_4515-7771">
              <w:r>
                <w:rPr>
                  <w:rStyle w:val="HyperlinkText9pt"/>
                </w:rPr>
                <w:t>4515-7771</w:t>
              </w:r>
            </w:hyperlink>
          </w:p>
        </w:tc>
        <w:tc>
          <w:tcPr>
            <w:tcW w:w="2975" w:type="dxa"/>
          </w:tcPr>
          <w:p w14:paraId="51BCBD5B" w14:textId="77777777" w:rsidR="002E1B08" w:rsidRDefault="00000000">
            <w:pPr>
              <w:pStyle w:val="TableText"/>
            </w:pPr>
            <w:r>
              <w:t>urn:oid:2.16.840.1.113883.5.6 (HL7ActClass) = ENC</w:t>
            </w:r>
          </w:p>
        </w:tc>
      </w:tr>
      <w:tr w:rsidR="002E1B08" w14:paraId="249C1CE8" w14:textId="77777777">
        <w:trPr>
          <w:jc w:val="center"/>
        </w:trPr>
        <w:tc>
          <w:tcPr>
            <w:tcW w:w="3345" w:type="dxa"/>
          </w:tcPr>
          <w:p w14:paraId="69DE7B00" w14:textId="77777777" w:rsidR="002E1B08" w:rsidRDefault="00000000">
            <w:pPr>
              <w:pStyle w:val="TableText"/>
            </w:pPr>
            <w:r>
              <w:tab/>
            </w:r>
            <w:r>
              <w:tab/>
            </w:r>
            <w:r>
              <w:tab/>
              <w:t>@moodCode</w:t>
            </w:r>
          </w:p>
        </w:tc>
        <w:tc>
          <w:tcPr>
            <w:tcW w:w="720" w:type="dxa"/>
          </w:tcPr>
          <w:p w14:paraId="1721A11E" w14:textId="77777777" w:rsidR="002E1B08" w:rsidRDefault="00000000">
            <w:pPr>
              <w:pStyle w:val="TableText"/>
            </w:pPr>
            <w:r>
              <w:t>1..1</w:t>
            </w:r>
          </w:p>
        </w:tc>
        <w:tc>
          <w:tcPr>
            <w:tcW w:w="1152" w:type="dxa"/>
          </w:tcPr>
          <w:p w14:paraId="002EC7E1" w14:textId="77777777" w:rsidR="002E1B08" w:rsidRDefault="00000000">
            <w:pPr>
              <w:pStyle w:val="TableText"/>
            </w:pPr>
            <w:r>
              <w:t>SHALL</w:t>
            </w:r>
          </w:p>
        </w:tc>
        <w:tc>
          <w:tcPr>
            <w:tcW w:w="864" w:type="dxa"/>
          </w:tcPr>
          <w:p w14:paraId="1DB6BD42" w14:textId="77777777" w:rsidR="002E1B08" w:rsidRDefault="002E1B08">
            <w:pPr>
              <w:pStyle w:val="TableText"/>
            </w:pPr>
          </w:p>
        </w:tc>
        <w:tc>
          <w:tcPr>
            <w:tcW w:w="1104" w:type="dxa"/>
          </w:tcPr>
          <w:p w14:paraId="06876180" w14:textId="77777777" w:rsidR="002E1B08" w:rsidRDefault="00000000">
            <w:pPr>
              <w:pStyle w:val="TableText"/>
            </w:pPr>
            <w:hyperlink w:anchor="C_4515-7772">
              <w:r>
                <w:rPr>
                  <w:rStyle w:val="HyperlinkText9pt"/>
                </w:rPr>
                <w:t>4515-7772</w:t>
              </w:r>
            </w:hyperlink>
          </w:p>
        </w:tc>
        <w:tc>
          <w:tcPr>
            <w:tcW w:w="2975" w:type="dxa"/>
          </w:tcPr>
          <w:p w14:paraId="12B4292B" w14:textId="77777777" w:rsidR="002E1B08" w:rsidRDefault="00000000">
            <w:pPr>
              <w:pStyle w:val="TableText"/>
            </w:pPr>
            <w:r>
              <w:t>urn:oid:2.16.840.1.113883.5.1001 (HL7ActMood) = EVN</w:t>
            </w:r>
          </w:p>
        </w:tc>
      </w:tr>
      <w:tr w:rsidR="002E1B08" w14:paraId="2B0B541A" w14:textId="77777777">
        <w:trPr>
          <w:jc w:val="center"/>
        </w:trPr>
        <w:tc>
          <w:tcPr>
            <w:tcW w:w="3345" w:type="dxa"/>
          </w:tcPr>
          <w:p w14:paraId="140DB24C" w14:textId="77777777" w:rsidR="002E1B08" w:rsidRDefault="00000000">
            <w:pPr>
              <w:pStyle w:val="TableText"/>
            </w:pPr>
            <w:r>
              <w:tab/>
            </w:r>
            <w:r>
              <w:tab/>
            </w:r>
            <w:r>
              <w:tab/>
              <w:t>id</w:t>
            </w:r>
          </w:p>
        </w:tc>
        <w:tc>
          <w:tcPr>
            <w:tcW w:w="720" w:type="dxa"/>
          </w:tcPr>
          <w:p w14:paraId="6C7DC20F" w14:textId="77777777" w:rsidR="002E1B08" w:rsidRDefault="00000000">
            <w:pPr>
              <w:pStyle w:val="TableText"/>
            </w:pPr>
            <w:r>
              <w:t>1..1</w:t>
            </w:r>
          </w:p>
        </w:tc>
        <w:tc>
          <w:tcPr>
            <w:tcW w:w="1152" w:type="dxa"/>
          </w:tcPr>
          <w:p w14:paraId="2F8A98FC" w14:textId="77777777" w:rsidR="002E1B08" w:rsidRDefault="00000000">
            <w:pPr>
              <w:pStyle w:val="TableText"/>
            </w:pPr>
            <w:r>
              <w:t>SHALL</w:t>
            </w:r>
          </w:p>
        </w:tc>
        <w:tc>
          <w:tcPr>
            <w:tcW w:w="864" w:type="dxa"/>
          </w:tcPr>
          <w:p w14:paraId="731BC5CC" w14:textId="77777777" w:rsidR="002E1B08" w:rsidRDefault="002E1B08">
            <w:pPr>
              <w:pStyle w:val="TableText"/>
            </w:pPr>
          </w:p>
        </w:tc>
        <w:tc>
          <w:tcPr>
            <w:tcW w:w="1104" w:type="dxa"/>
          </w:tcPr>
          <w:p w14:paraId="0B80238A" w14:textId="77777777" w:rsidR="002E1B08" w:rsidRDefault="00000000">
            <w:pPr>
              <w:pStyle w:val="TableText"/>
            </w:pPr>
            <w:hyperlink w:anchor="C_4515-7773">
              <w:r>
                <w:rPr>
                  <w:rStyle w:val="HyperlinkText9pt"/>
                </w:rPr>
                <w:t>4515-7773</w:t>
              </w:r>
            </w:hyperlink>
          </w:p>
        </w:tc>
        <w:tc>
          <w:tcPr>
            <w:tcW w:w="2975" w:type="dxa"/>
          </w:tcPr>
          <w:p w14:paraId="4DE0257F" w14:textId="77777777" w:rsidR="002E1B08" w:rsidRDefault="002E1B08">
            <w:pPr>
              <w:pStyle w:val="TableText"/>
            </w:pPr>
          </w:p>
        </w:tc>
      </w:tr>
      <w:tr w:rsidR="002E1B08" w14:paraId="4D645AC3" w14:textId="77777777">
        <w:trPr>
          <w:jc w:val="center"/>
        </w:trPr>
        <w:tc>
          <w:tcPr>
            <w:tcW w:w="3345" w:type="dxa"/>
          </w:tcPr>
          <w:p w14:paraId="6CA6308D" w14:textId="77777777" w:rsidR="002E1B08" w:rsidRDefault="00000000">
            <w:pPr>
              <w:pStyle w:val="TableText"/>
            </w:pPr>
            <w:r>
              <w:tab/>
              <w:t>entryRelationship</w:t>
            </w:r>
          </w:p>
        </w:tc>
        <w:tc>
          <w:tcPr>
            <w:tcW w:w="720" w:type="dxa"/>
          </w:tcPr>
          <w:p w14:paraId="3EA17986" w14:textId="77777777" w:rsidR="002E1B08" w:rsidRDefault="00000000">
            <w:pPr>
              <w:pStyle w:val="TableText"/>
            </w:pPr>
            <w:r>
              <w:t>0..1</w:t>
            </w:r>
          </w:p>
        </w:tc>
        <w:tc>
          <w:tcPr>
            <w:tcW w:w="1152" w:type="dxa"/>
          </w:tcPr>
          <w:p w14:paraId="53BFDD86" w14:textId="77777777" w:rsidR="002E1B08" w:rsidRDefault="00000000">
            <w:pPr>
              <w:pStyle w:val="TableText"/>
            </w:pPr>
            <w:r>
              <w:t>MAY</w:t>
            </w:r>
          </w:p>
        </w:tc>
        <w:tc>
          <w:tcPr>
            <w:tcW w:w="864" w:type="dxa"/>
          </w:tcPr>
          <w:p w14:paraId="02A24157" w14:textId="77777777" w:rsidR="002E1B08" w:rsidRDefault="002E1B08">
            <w:pPr>
              <w:pStyle w:val="TableText"/>
            </w:pPr>
          </w:p>
        </w:tc>
        <w:tc>
          <w:tcPr>
            <w:tcW w:w="1104" w:type="dxa"/>
          </w:tcPr>
          <w:p w14:paraId="25B14A0C" w14:textId="77777777" w:rsidR="002E1B08" w:rsidRDefault="00000000">
            <w:pPr>
              <w:pStyle w:val="TableText"/>
            </w:pPr>
            <w:hyperlink w:anchor="C_4515-7775">
              <w:r>
                <w:rPr>
                  <w:rStyle w:val="HyperlinkText9pt"/>
                </w:rPr>
                <w:t>4515-7775</w:t>
              </w:r>
            </w:hyperlink>
          </w:p>
        </w:tc>
        <w:tc>
          <w:tcPr>
            <w:tcW w:w="2975" w:type="dxa"/>
          </w:tcPr>
          <w:p w14:paraId="1D7284FB" w14:textId="77777777" w:rsidR="002E1B08" w:rsidRDefault="002E1B08">
            <w:pPr>
              <w:pStyle w:val="TableText"/>
            </w:pPr>
          </w:p>
        </w:tc>
      </w:tr>
      <w:tr w:rsidR="002E1B08" w14:paraId="65770E5D" w14:textId="77777777">
        <w:trPr>
          <w:jc w:val="center"/>
        </w:trPr>
        <w:tc>
          <w:tcPr>
            <w:tcW w:w="3345" w:type="dxa"/>
          </w:tcPr>
          <w:p w14:paraId="1DFAD2EB" w14:textId="77777777" w:rsidR="002E1B08" w:rsidRDefault="00000000">
            <w:pPr>
              <w:pStyle w:val="TableText"/>
            </w:pPr>
            <w:r>
              <w:tab/>
            </w:r>
            <w:r>
              <w:tab/>
              <w:t>@typeCode</w:t>
            </w:r>
          </w:p>
        </w:tc>
        <w:tc>
          <w:tcPr>
            <w:tcW w:w="720" w:type="dxa"/>
          </w:tcPr>
          <w:p w14:paraId="3A7A4050" w14:textId="77777777" w:rsidR="002E1B08" w:rsidRDefault="00000000">
            <w:pPr>
              <w:pStyle w:val="TableText"/>
            </w:pPr>
            <w:r>
              <w:t>1..1</w:t>
            </w:r>
          </w:p>
        </w:tc>
        <w:tc>
          <w:tcPr>
            <w:tcW w:w="1152" w:type="dxa"/>
          </w:tcPr>
          <w:p w14:paraId="7F0206B7" w14:textId="77777777" w:rsidR="002E1B08" w:rsidRDefault="00000000">
            <w:pPr>
              <w:pStyle w:val="TableText"/>
            </w:pPr>
            <w:r>
              <w:t>SHALL</w:t>
            </w:r>
          </w:p>
        </w:tc>
        <w:tc>
          <w:tcPr>
            <w:tcW w:w="864" w:type="dxa"/>
          </w:tcPr>
          <w:p w14:paraId="0BC88987" w14:textId="77777777" w:rsidR="002E1B08" w:rsidRDefault="002E1B08">
            <w:pPr>
              <w:pStyle w:val="TableText"/>
            </w:pPr>
          </w:p>
        </w:tc>
        <w:tc>
          <w:tcPr>
            <w:tcW w:w="1104" w:type="dxa"/>
          </w:tcPr>
          <w:p w14:paraId="2750BB03" w14:textId="77777777" w:rsidR="002E1B08" w:rsidRDefault="00000000">
            <w:pPr>
              <w:pStyle w:val="TableText"/>
            </w:pPr>
            <w:hyperlink w:anchor="C_4515-7776">
              <w:r>
                <w:rPr>
                  <w:rStyle w:val="HyperlinkText9pt"/>
                </w:rPr>
                <w:t>4515-7776</w:t>
              </w:r>
            </w:hyperlink>
          </w:p>
        </w:tc>
        <w:tc>
          <w:tcPr>
            <w:tcW w:w="2975" w:type="dxa"/>
          </w:tcPr>
          <w:p w14:paraId="5F233A0E" w14:textId="77777777" w:rsidR="002E1B08" w:rsidRDefault="00000000">
            <w:pPr>
              <w:pStyle w:val="TableText"/>
            </w:pPr>
            <w:r>
              <w:t>urn:oid:2.16.840.1.113883.5.1002 (HL7ActRelationshipType) = SUBJ</w:t>
            </w:r>
          </w:p>
        </w:tc>
      </w:tr>
      <w:tr w:rsidR="002E1B08" w14:paraId="4B087490" w14:textId="77777777">
        <w:trPr>
          <w:jc w:val="center"/>
        </w:trPr>
        <w:tc>
          <w:tcPr>
            <w:tcW w:w="3345" w:type="dxa"/>
          </w:tcPr>
          <w:p w14:paraId="236EF97A" w14:textId="77777777" w:rsidR="002E1B08" w:rsidRDefault="00000000">
            <w:pPr>
              <w:pStyle w:val="TableText"/>
            </w:pPr>
            <w:r>
              <w:tab/>
            </w:r>
            <w:r>
              <w:tab/>
              <w:t>@inversionInd</w:t>
            </w:r>
          </w:p>
        </w:tc>
        <w:tc>
          <w:tcPr>
            <w:tcW w:w="720" w:type="dxa"/>
          </w:tcPr>
          <w:p w14:paraId="7365822D" w14:textId="77777777" w:rsidR="002E1B08" w:rsidRDefault="00000000">
            <w:pPr>
              <w:pStyle w:val="TableText"/>
            </w:pPr>
            <w:r>
              <w:t>1..1</w:t>
            </w:r>
          </w:p>
        </w:tc>
        <w:tc>
          <w:tcPr>
            <w:tcW w:w="1152" w:type="dxa"/>
          </w:tcPr>
          <w:p w14:paraId="183FF5C8" w14:textId="77777777" w:rsidR="002E1B08" w:rsidRDefault="00000000">
            <w:pPr>
              <w:pStyle w:val="TableText"/>
            </w:pPr>
            <w:r>
              <w:t>SHALL</w:t>
            </w:r>
          </w:p>
        </w:tc>
        <w:tc>
          <w:tcPr>
            <w:tcW w:w="864" w:type="dxa"/>
          </w:tcPr>
          <w:p w14:paraId="68C4AFD4" w14:textId="77777777" w:rsidR="002E1B08" w:rsidRDefault="002E1B08">
            <w:pPr>
              <w:pStyle w:val="TableText"/>
            </w:pPr>
          </w:p>
        </w:tc>
        <w:tc>
          <w:tcPr>
            <w:tcW w:w="1104" w:type="dxa"/>
          </w:tcPr>
          <w:p w14:paraId="5C9A3E5E" w14:textId="77777777" w:rsidR="002E1B08" w:rsidRDefault="00000000">
            <w:pPr>
              <w:pStyle w:val="TableText"/>
            </w:pPr>
            <w:hyperlink w:anchor="C_4515-7777">
              <w:r>
                <w:rPr>
                  <w:rStyle w:val="HyperlinkText9pt"/>
                </w:rPr>
                <w:t>4515-7777</w:t>
              </w:r>
            </w:hyperlink>
          </w:p>
        </w:tc>
        <w:tc>
          <w:tcPr>
            <w:tcW w:w="2975" w:type="dxa"/>
          </w:tcPr>
          <w:p w14:paraId="24577AA3" w14:textId="77777777" w:rsidR="002E1B08" w:rsidRDefault="00000000">
            <w:pPr>
              <w:pStyle w:val="TableText"/>
            </w:pPr>
            <w:r>
              <w:t>true</w:t>
            </w:r>
          </w:p>
        </w:tc>
      </w:tr>
      <w:tr w:rsidR="002E1B08" w14:paraId="230E1828" w14:textId="77777777">
        <w:trPr>
          <w:jc w:val="center"/>
        </w:trPr>
        <w:tc>
          <w:tcPr>
            <w:tcW w:w="3345" w:type="dxa"/>
          </w:tcPr>
          <w:p w14:paraId="1E6C9EBE" w14:textId="77777777" w:rsidR="002E1B08" w:rsidRDefault="00000000">
            <w:pPr>
              <w:pStyle w:val="TableText"/>
            </w:pPr>
            <w:r>
              <w:tab/>
            </w:r>
            <w:r>
              <w:tab/>
              <w:t>act</w:t>
            </w:r>
          </w:p>
        </w:tc>
        <w:tc>
          <w:tcPr>
            <w:tcW w:w="720" w:type="dxa"/>
          </w:tcPr>
          <w:p w14:paraId="48129E1D" w14:textId="77777777" w:rsidR="002E1B08" w:rsidRDefault="00000000">
            <w:pPr>
              <w:pStyle w:val="TableText"/>
            </w:pPr>
            <w:r>
              <w:t>1..1</w:t>
            </w:r>
          </w:p>
        </w:tc>
        <w:tc>
          <w:tcPr>
            <w:tcW w:w="1152" w:type="dxa"/>
          </w:tcPr>
          <w:p w14:paraId="0D489621" w14:textId="77777777" w:rsidR="002E1B08" w:rsidRDefault="00000000">
            <w:pPr>
              <w:pStyle w:val="TableText"/>
            </w:pPr>
            <w:r>
              <w:t>SHALL</w:t>
            </w:r>
          </w:p>
        </w:tc>
        <w:tc>
          <w:tcPr>
            <w:tcW w:w="864" w:type="dxa"/>
          </w:tcPr>
          <w:p w14:paraId="34B4306D" w14:textId="77777777" w:rsidR="002E1B08" w:rsidRDefault="002E1B08">
            <w:pPr>
              <w:pStyle w:val="TableText"/>
            </w:pPr>
          </w:p>
        </w:tc>
        <w:tc>
          <w:tcPr>
            <w:tcW w:w="1104" w:type="dxa"/>
          </w:tcPr>
          <w:p w14:paraId="7FB2A786" w14:textId="77777777" w:rsidR="002E1B08" w:rsidRDefault="00000000">
            <w:pPr>
              <w:pStyle w:val="TableText"/>
            </w:pPr>
            <w:hyperlink w:anchor="C_4515-31395">
              <w:r>
                <w:rPr>
                  <w:rStyle w:val="HyperlinkText9pt"/>
                </w:rPr>
                <w:t>4515-31395</w:t>
              </w:r>
            </w:hyperlink>
          </w:p>
        </w:tc>
        <w:tc>
          <w:tcPr>
            <w:tcW w:w="2975" w:type="dxa"/>
          </w:tcPr>
          <w:p w14:paraId="03D1CF65" w14:textId="77777777" w:rsidR="002E1B08" w:rsidRDefault="00000000">
            <w:pPr>
              <w:pStyle w:val="TableText"/>
            </w:pPr>
            <w:r>
              <w:t>Instruction (V2) (identifier: urn:hl7ii:2.16.840.1.113883.10.20.22.4.20:2014-06-09</w:t>
            </w:r>
          </w:p>
        </w:tc>
      </w:tr>
      <w:tr w:rsidR="002E1B08" w14:paraId="324B22ED" w14:textId="77777777">
        <w:trPr>
          <w:jc w:val="center"/>
        </w:trPr>
        <w:tc>
          <w:tcPr>
            <w:tcW w:w="3345" w:type="dxa"/>
          </w:tcPr>
          <w:p w14:paraId="6EC16E6D" w14:textId="77777777" w:rsidR="002E1B08" w:rsidRDefault="00000000">
            <w:pPr>
              <w:pStyle w:val="TableText"/>
            </w:pPr>
            <w:r>
              <w:tab/>
              <w:t>entryRelationship</w:t>
            </w:r>
          </w:p>
        </w:tc>
        <w:tc>
          <w:tcPr>
            <w:tcW w:w="720" w:type="dxa"/>
          </w:tcPr>
          <w:p w14:paraId="0DB638C6" w14:textId="77777777" w:rsidR="002E1B08" w:rsidRDefault="00000000">
            <w:pPr>
              <w:pStyle w:val="TableText"/>
            </w:pPr>
            <w:r>
              <w:t>0..*</w:t>
            </w:r>
          </w:p>
        </w:tc>
        <w:tc>
          <w:tcPr>
            <w:tcW w:w="1152" w:type="dxa"/>
          </w:tcPr>
          <w:p w14:paraId="22ACAA12" w14:textId="77777777" w:rsidR="002E1B08" w:rsidRDefault="00000000">
            <w:pPr>
              <w:pStyle w:val="TableText"/>
            </w:pPr>
            <w:r>
              <w:t>MAY</w:t>
            </w:r>
          </w:p>
        </w:tc>
        <w:tc>
          <w:tcPr>
            <w:tcW w:w="864" w:type="dxa"/>
          </w:tcPr>
          <w:p w14:paraId="55053979" w14:textId="77777777" w:rsidR="002E1B08" w:rsidRDefault="002E1B08">
            <w:pPr>
              <w:pStyle w:val="TableText"/>
            </w:pPr>
          </w:p>
        </w:tc>
        <w:tc>
          <w:tcPr>
            <w:tcW w:w="1104" w:type="dxa"/>
          </w:tcPr>
          <w:p w14:paraId="447AB4FE" w14:textId="77777777" w:rsidR="002E1B08" w:rsidRDefault="00000000">
            <w:pPr>
              <w:pStyle w:val="TableText"/>
            </w:pPr>
            <w:hyperlink w:anchor="C_4515-7779">
              <w:r>
                <w:rPr>
                  <w:rStyle w:val="HyperlinkText9pt"/>
                </w:rPr>
                <w:t>4515-7779</w:t>
              </w:r>
            </w:hyperlink>
          </w:p>
        </w:tc>
        <w:tc>
          <w:tcPr>
            <w:tcW w:w="2975" w:type="dxa"/>
          </w:tcPr>
          <w:p w14:paraId="327E4C8A" w14:textId="77777777" w:rsidR="002E1B08" w:rsidRDefault="002E1B08">
            <w:pPr>
              <w:pStyle w:val="TableText"/>
            </w:pPr>
          </w:p>
        </w:tc>
      </w:tr>
      <w:tr w:rsidR="002E1B08" w14:paraId="73712350" w14:textId="77777777">
        <w:trPr>
          <w:jc w:val="center"/>
        </w:trPr>
        <w:tc>
          <w:tcPr>
            <w:tcW w:w="3345" w:type="dxa"/>
          </w:tcPr>
          <w:p w14:paraId="07879AF1" w14:textId="77777777" w:rsidR="002E1B08" w:rsidRDefault="00000000">
            <w:pPr>
              <w:pStyle w:val="TableText"/>
            </w:pPr>
            <w:r>
              <w:tab/>
            </w:r>
            <w:r>
              <w:tab/>
              <w:t>@typeCode</w:t>
            </w:r>
          </w:p>
        </w:tc>
        <w:tc>
          <w:tcPr>
            <w:tcW w:w="720" w:type="dxa"/>
          </w:tcPr>
          <w:p w14:paraId="784FD5E8" w14:textId="77777777" w:rsidR="002E1B08" w:rsidRDefault="00000000">
            <w:pPr>
              <w:pStyle w:val="TableText"/>
            </w:pPr>
            <w:r>
              <w:t>1..1</w:t>
            </w:r>
          </w:p>
        </w:tc>
        <w:tc>
          <w:tcPr>
            <w:tcW w:w="1152" w:type="dxa"/>
          </w:tcPr>
          <w:p w14:paraId="29CE14A0" w14:textId="77777777" w:rsidR="002E1B08" w:rsidRDefault="00000000">
            <w:pPr>
              <w:pStyle w:val="TableText"/>
            </w:pPr>
            <w:r>
              <w:t>SHALL</w:t>
            </w:r>
          </w:p>
        </w:tc>
        <w:tc>
          <w:tcPr>
            <w:tcW w:w="864" w:type="dxa"/>
          </w:tcPr>
          <w:p w14:paraId="61FA14F7" w14:textId="77777777" w:rsidR="002E1B08" w:rsidRDefault="002E1B08">
            <w:pPr>
              <w:pStyle w:val="TableText"/>
            </w:pPr>
          </w:p>
        </w:tc>
        <w:tc>
          <w:tcPr>
            <w:tcW w:w="1104" w:type="dxa"/>
          </w:tcPr>
          <w:p w14:paraId="52033593" w14:textId="77777777" w:rsidR="002E1B08" w:rsidRDefault="00000000">
            <w:pPr>
              <w:pStyle w:val="TableText"/>
            </w:pPr>
            <w:hyperlink w:anchor="C_4515-7780">
              <w:r>
                <w:rPr>
                  <w:rStyle w:val="HyperlinkText9pt"/>
                </w:rPr>
                <w:t>4515-7780</w:t>
              </w:r>
            </w:hyperlink>
          </w:p>
        </w:tc>
        <w:tc>
          <w:tcPr>
            <w:tcW w:w="2975" w:type="dxa"/>
          </w:tcPr>
          <w:p w14:paraId="602B2D2E" w14:textId="77777777" w:rsidR="002E1B08" w:rsidRDefault="00000000">
            <w:pPr>
              <w:pStyle w:val="TableText"/>
            </w:pPr>
            <w:r>
              <w:t>urn:oid:2.16.840.1.113883.5.1002 (HL7ActRelationshipType) = RSON</w:t>
            </w:r>
          </w:p>
        </w:tc>
      </w:tr>
      <w:tr w:rsidR="002E1B08" w14:paraId="59DDF91A" w14:textId="77777777">
        <w:trPr>
          <w:jc w:val="center"/>
        </w:trPr>
        <w:tc>
          <w:tcPr>
            <w:tcW w:w="3345" w:type="dxa"/>
          </w:tcPr>
          <w:p w14:paraId="56649997" w14:textId="77777777" w:rsidR="002E1B08" w:rsidRDefault="00000000">
            <w:pPr>
              <w:pStyle w:val="TableText"/>
            </w:pPr>
            <w:r>
              <w:tab/>
            </w:r>
            <w:r>
              <w:tab/>
              <w:t>observation</w:t>
            </w:r>
          </w:p>
        </w:tc>
        <w:tc>
          <w:tcPr>
            <w:tcW w:w="720" w:type="dxa"/>
          </w:tcPr>
          <w:p w14:paraId="6C65147D" w14:textId="77777777" w:rsidR="002E1B08" w:rsidRDefault="00000000">
            <w:pPr>
              <w:pStyle w:val="TableText"/>
            </w:pPr>
            <w:r>
              <w:t>1..1</w:t>
            </w:r>
          </w:p>
        </w:tc>
        <w:tc>
          <w:tcPr>
            <w:tcW w:w="1152" w:type="dxa"/>
          </w:tcPr>
          <w:p w14:paraId="7CCFE90E" w14:textId="77777777" w:rsidR="002E1B08" w:rsidRDefault="00000000">
            <w:pPr>
              <w:pStyle w:val="TableText"/>
            </w:pPr>
            <w:r>
              <w:t>SHALL</w:t>
            </w:r>
          </w:p>
        </w:tc>
        <w:tc>
          <w:tcPr>
            <w:tcW w:w="864" w:type="dxa"/>
          </w:tcPr>
          <w:p w14:paraId="4F2CC2C9" w14:textId="77777777" w:rsidR="002E1B08" w:rsidRDefault="002E1B08">
            <w:pPr>
              <w:pStyle w:val="TableText"/>
            </w:pPr>
          </w:p>
        </w:tc>
        <w:tc>
          <w:tcPr>
            <w:tcW w:w="1104" w:type="dxa"/>
          </w:tcPr>
          <w:p w14:paraId="033966E0" w14:textId="77777777" w:rsidR="002E1B08" w:rsidRDefault="00000000">
            <w:pPr>
              <w:pStyle w:val="TableText"/>
            </w:pPr>
            <w:hyperlink w:anchor="C_4515-15914">
              <w:r>
                <w:rPr>
                  <w:rStyle w:val="HyperlinkText9pt"/>
                </w:rPr>
                <w:t>4515-15914</w:t>
              </w:r>
            </w:hyperlink>
          </w:p>
        </w:tc>
        <w:tc>
          <w:tcPr>
            <w:tcW w:w="2975" w:type="dxa"/>
          </w:tcPr>
          <w:p w14:paraId="4C2C4849" w14:textId="77777777" w:rsidR="002E1B08" w:rsidRDefault="00000000">
            <w:pPr>
              <w:pStyle w:val="TableText"/>
            </w:pPr>
            <w:r>
              <w:t>Indication (V2) (identifier: urn:hl7ii:2.16.840.1.113883.10.20.22.4.19:2014-06-09</w:t>
            </w:r>
          </w:p>
        </w:tc>
      </w:tr>
      <w:tr w:rsidR="002E1B08" w14:paraId="1E54AD74" w14:textId="77777777">
        <w:trPr>
          <w:jc w:val="center"/>
        </w:trPr>
        <w:tc>
          <w:tcPr>
            <w:tcW w:w="3345" w:type="dxa"/>
          </w:tcPr>
          <w:p w14:paraId="33AA5075" w14:textId="77777777" w:rsidR="002E1B08" w:rsidRDefault="00000000">
            <w:pPr>
              <w:pStyle w:val="TableText"/>
            </w:pPr>
            <w:r>
              <w:tab/>
              <w:t>entryRelationship</w:t>
            </w:r>
          </w:p>
        </w:tc>
        <w:tc>
          <w:tcPr>
            <w:tcW w:w="720" w:type="dxa"/>
          </w:tcPr>
          <w:p w14:paraId="27DD7591" w14:textId="77777777" w:rsidR="002E1B08" w:rsidRDefault="00000000">
            <w:pPr>
              <w:pStyle w:val="TableText"/>
            </w:pPr>
            <w:r>
              <w:t>0..*</w:t>
            </w:r>
          </w:p>
        </w:tc>
        <w:tc>
          <w:tcPr>
            <w:tcW w:w="1152" w:type="dxa"/>
          </w:tcPr>
          <w:p w14:paraId="75F40614" w14:textId="77777777" w:rsidR="002E1B08" w:rsidRDefault="00000000">
            <w:pPr>
              <w:pStyle w:val="TableText"/>
            </w:pPr>
            <w:r>
              <w:t>MAY</w:t>
            </w:r>
          </w:p>
        </w:tc>
        <w:tc>
          <w:tcPr>
            <w:tcW w:w="864" w:type="dxa"/>
          </w:tcPr>
          <w:p w14:paraId="2D9A1544" w14:textId="77777777" w:rsidR="002E1B08" w:rsidRDefault="002E1B08">
            <w:pPr>
              <w:pStyle w:val="TableText"/>
            </w:pPr>
          </w:p>
        </w:tc>
        <w:tc>
          <w:tcPr>
            <w:tcW w:w="1104" w:type="dxa"/>
          </w:tcPr>
          <w:p w14:paraId="0B2EB00B" w14:textId="77777777" w:rsidR="002E1B08" w:rsidRDefault="00000000">
            <w:pPr>
              <w:pStyle w:val="TableText"/>
            </w:pPr>
            <w:hyperlink w:anchor="C_4515-7886">
              <w:r>
                <w:rPr>
                  <w:rStyle w:val="HyperlinkText9pt"/>
                </w:rPr>
                <w:t>4515-7886</w:t>
              </w:r>
            </w:hyperlink>
          </w:p>
        </w:tc>
        <w:tc>
          <w:tcPr>
            <w:tcW w:w="2975" w:type="dxa"/>
          </w:tcPr>
          <w:p w14:paraId="19243D69" w14:textId="77777777" w:rsidR="002E1B08" w:rsidRDefault="002E1B08">
            <w:pPr>
              <w:pStyle w:val="TableText"/>
            </w:pPr>
          </w:p>
        </w:tc>
      </w:tr>
      <w:tr w:rsidR="002E1B08" w14:paraId="3B7F8C12" w14:textId="77777777">
        <w:trPr>
          <w:jc w:val="center"/>
        </w:trPr>
        <w:tc>
          <w:tcPr>
            <w:tcW w:w="3345" w:type="dxa"/>
          </w:tcPr>
          <w:p w14:paraId="318EF97B" w14:textId="77777777" w:rsidR="002E1B08" w:rsidRDefault="00000000">
            <w:pPr>
              <w:pStyle w:val="TableText"/>
            </w:pPr>
            <w:r>
              <w:tab/>
            </w:r>
            <w:r>
              <w:tab/>
              <w:t>@typeCode</w:t>
            </w:r>
          </w:p>
        </w:tc>
        <w:tc>
          <w:tcPr>
            <w:tcW w:w="720" w:type="dxa"/>
          </w:tcPr>
          <w:p w14:paraId="5505C251" w14:textId="77777777" w:rsidR="002E1B08" w:rsidRDefault="00000000">
            <w:pPr>
              <w:pStyle w:val="TableText"/>
            </w:pPr>
            <w:r>
              <w:t>1..1</w:t>
            </w:r>
          </w:p>
        </w:tc>
        <w:tc>
          <w:tcPr>
            <w:tcW w:w="1152" w:type="dxa"/>
          </w:tcPr>
          <w:p w14:paraId="58FC8713" w14:textId="77777777" w:rsidR="002E1B08" w:rsidRDefault="00000000">
            <w:pPr>
              <w:pStyle w:val="TableText"/>
            </w:pPr>
            <w:r>
              <w:t>SHALL</w:t>
            </w:r>
          </w:p>
        </w:tc>
        <w:tc>
          <w:tcPr>
            <w:tcW w:w="864" w:type="dxa"/>
          </w:tcPr>
          <w:p w14:paraId="6AD6C216" w14:textId="77777777" w:rsidR="002E1B08" w:rsidRDefault="002E1B08">
            <w:pPr>
              <w:pStyle w:val="TableText"/>
            </w:pPr>
          </w:p>
        </w:tc>
        <w:tc>
          <w:tcPr>
            <w:tcW w:w="1104" w:type="dxa"/>
          </w:tcPr>
          <w:p w14:paraId="4BE0AC32" w14:textId="77777777" w:rsidR="002E1B08" w:rsidRDefault="00000000">
            <w:pPr>
              <w:pStyle w:val="TableText"/>
            </w:pPr>
            <w:hyperlink w:anchor="C_4515-7887">
              <w:r>
                <w:rPr>
                  <w:rStyle w:val="HyperlinkText9pt"/>
                </w:rPr>
                <w:t>4515-7887</w:t>
              </w:r>
            </w:hyperlink>
          </w:p>
        </w:tc>
        <w:tc>
          <w:tcPr>
            <w:tcW w:w="2975" w:type="dxa"/>
          </w:tcPr>
          <w:p w14:paraId="053ACAB7" w14:textId="77777777" w:rsidR="002E1B08" w:rsidRDefault="00000000">
            <w:pPr>
              <w:pStyle w:val="TableText"/>
            </w:pPr>
            <w:r>
              <w:t>urn:oid:2.16.840.1.113883.5.1002 (HL7ActRelationshipType) = COMP</w:t>
            </w:r>
          </w:p>
        </w:tc>
      </w:tr>
      <w:tr w:rsidR="002E1B08" w14:paraId="3DD175E7" w14:textId="77777777">
        <w:trPr>
          <w:jc w:val="center"/>
        </w:trPr>
        <w:tc>
          <w:tcPr>
            <w:tcW w:w="3345" w:type="dxa"/>
          </w:tcPr>
          <w:p w14:paraId="272D7438" w14:textId="77777777" w:rsidR="002E1B08" w:rsidRDefault="00000000">
            <w:pPr>
              <w:pStyle w:val="TableText"/>
            </w:pPr>
            <w:r>
              <w:tab/>
            </w:r>
            <w:r>
              <w:tab/>
              <w:t>substanceAdministration</w:t>
            </w:r>
          </w:p>
        </w:tc>
        <w:tc>
          <w:tcPr>
            <w:tcW w:w="720" w:type="dxa"/>
          </w:tcPr>
          <w:p w14:paraId="15D04E7B" w14:textId="77777777" w:rsidR="002E1B08" w:rsidRDefault="00000000">
            <w:pPr>
              <w:pStyle w:val="TableText"/>
            </w:pPr>
            <w:r>
              <w:t>1..1</w:t>
            </w:r>
          </w:p>
        </w:tc>
        <w:tc>
          <w:tcPr>
            <w:tcW w:w="1152" w:type="dxa"/>
          </w:tcPr>
          <w:p w14:paraId="735F78C2" w14:textId="77777777" w:rsidR="002E1B08" w:rsidRDefault="00000000">
            <w:pPr>
              <w:pStyle w:val="TableText"/>
            </w:pPr>
            <w:r>
              <w:t>SHALL</w:t>
            </w:r>
          </w:p>
        </w:tc>
        <w:tc>
          <w:tcPr>
            <w:tcW w:w="864" w:type="dxa"/>
          </w:tcPr>
          <w:p w14:paraId="30A88D88" w14:textId="77777777" w:rsidR="002E1B08" w:rsidRDefault="002E1B08">
            <w:pPr>
              <w:pStyle w:val="TableText"/>
            </w:pPr>
          </w:p>
        </w:tc>
        <w:tc>
          <w:tcPr>
            <w:tcW w:w="1104" w:type="dxa"/>
          </w:tcPr>
          <w:p w14:paraId="4D4A7957" w14:textId="77777777" w:rsidR="002E1B08" w:rsidRDefault="00000000">
            <w:pPr>
              <w:pStyle w:val="TableText"/>
            </w:pPr>
            <w:hyperlink w:anchor="C_4515-15915">
              <w:r>
                <w:rPr>
                  <w:rStyle w:val="HyperlinkText9pt"/>
                </w:rPr>
                <w:t>4515-15915</w:t>
              </w:r>
            </w:hyperlink>
          </w:p>
        </w:tc>
        <w:tc>
          <w:tcPr>
            <w:tcW w:w="2975" w:type="dxa"/>
          </w:tcPr>
          <w:p w14:paraId="3D1DDDC4" w14:textId="77777777" w:rsidR="002E1B08" w:rsidRDefault="00000000">
            <w:pPr>
              <w:pStyle w:val="TableText"/>
            </w:pPr>
            <w:r>
              <w:t>Medication Activity (V2) (identifier: urn:hl7ii:2.16.840.1.113883.10.20.22.4.16:2014-06-09</w:t>
            </w:r>
          </w:p>
        </w:tc>
      </w:tr>
      <w:tr w:rsidR="002E1B08" w14:paraId="43EB2480" w14:textId="77777777">
        <w:trPr>
          <w:jc w:val="center"/>
        </w:trPr>
        <w:tc>
          <w:tcPr>
            <w:tcW w:w="3345" w:type="dxa"/>
          </w:tcPr>
          <w:p w14:paraId="27A5069F" w14:textId="77777777" w:rsidR="002E1B08" w:rsidRDefault="00000000">
            <w:pPr>
              <w:pStyle w:val="TableText"/>
            </w:pPr>
            <w:r>
              <w:tab/>
              <w:t>entryRelationship</w:t>
            </w:r>
          </w:p>
        </w:tc>
        <w:tc>
          <w:tcPr>
            <w:tcW w:w="720" w:type="dxa"/>
          </w:tcPr>
          <w:p w14:paraId="00FBC43A" w14:textId="77777777" w:rsidR="002E1B08" w:rsidRDefault="00000000">
            <w:pPr>
              <w:pStyle w:val="TableText"/>
            </w:pPr>
            <w:r>
              <w:t>0..*</w:t>
            </w:r>
          </w:p>
        </w:tc>
        <w:tc>
          <w:tcPr>
            <w:tcW w:w="1152" w:type="dxa"/>
          </w:tcPr>
          <w:p w14:paraId="55A39CF7" w14:textId="77777777" w:rsidR="002E1B08" w:rsidRDefault="00000000">
            <w:pPr>
              <w:pStyle w:val="TableText"/>
            </w:pPr>
            <w:r>
              <w:t>MAY</w:t>
            </w:r>
          </w:p>
        </w:tc>
        <w:tc>
          <w:tcPr>
            <w:tcW w:w="864" w:type="dxa"/>
          </w:tcPr>
          <w:p w14:paraId="00C99CE8" w14:textId="77777777" w:rsidR="002E1B08" w:rsidRDefault="002E1B08">
            <w:pPr>
              <w:pStyle w:val="TableText"/>
            </w:pPr>
          </w:p>
        </w:tc>
        <w:tc>
          <w:tcPr>
            <w:tcW w:w="1104" w:type="dxa"/>
          </w:tcPr>
          <w:p w14:paraId="519521CF" w14:textId="77777777" w:rsidR="002E1B08" w:rsidRDefault="00000000">
            <w:pPr>
              <w:pStyle w:val="TableText"/>
            </w:pPr>
            <w:hyperlink w:anchor="C_4515-32473">
              <w:r>
                <w:rPr>
                  <w:rStyle w:val="HyperlinkText9pt"/>
                </w:rPr>
                <w:t>4515-32473</w:t>
              </w:r>
            </w:hyperlink>
          </w:p>
        </w:tc>
        <w:tc>
          <w:tcPr>
            <w:tcW w:w="2975" w:type="dxa"/>
          </w:tcPr>
          <w:p w14:paraId="613EDE83" w14:textId="77777777" w:rsidR="002E1B08" w:rsidRDefault="002E1B08">
            <w:pPr>
              <w:pStyle w:val="TableText"/>
            </w:pPr>
          </w:p>
        </w:tc>
      </w:tr>
      <w:tr w:rsidR="002E1B08" w14:paraId="754A5D4C" w14:textId="77777777">
        <w:trPr>
          <w:jc w:val="center"/>
        </w:trPr>
        <w:tc>
          <w:tcPr>
            <w:tcW w:w="3345" w:type="dxa"/>
          </w:tcPr>
          <w:p w14:paraId="2EE42555" w14:textId="77777777" w:rsidR="002E1B08" w:rsidRDefault="00000000">
            <w:pPr>
              <w:pStyle w:val="TableText"/>
            </w:pPr>
            <w:r>
              <w:tab/>
            </w:r>
            <w:r>
              <w:tab/>
              <w:t>@typeCode</w:t>
            </w:r>
          </w:p>
        </w:tc>
        <w:tc>
          <w:tcPr>
            <w:tcW w:w="720" w:type="dxa"/>
          </w:tcPr>
          <w:p w14:paraId="0178F7C3" w14:textId="77777777" w:rsidR="002E1B08" w:rsidRDefault="00000000">
            <w:pPr>
              <w:pStyle w:val="TableText"/>
            </w:pPr>
            <w:r>
              <w:t>1..1</w:t>
            </w:r>
          </w:p>
        </w:tc>
        <w:tc>
          <w:tcPr>
            <w:tcW w:w="1152" w:type="dxa"/>
          </w:tcPr>
          <w:p w14:paraId="18C5AB11" w14:textId="77777777" w:rsidR="002E1B08" w:rsidRDefault="00000000">
            <w:pPr>
              <w:pStyle w:val="TableText"/>
            </w:pPr>
            <w:r>
              <w:t>SHALL</w:t>
            </w:r>
          </w:p>
        </w:tc>
        <w:tc>
          <w:tcPr>
            <w:tcW w:w="864" w:type="dxa"/>
          </w:tcPr>
          <w:p w14:paraId="724059A1" w14:textId="77777777" w:rsidR="002E1B08" w:rsidRDefault="002E1B08">
            <w:pPr>
              <w:pStyle w:val="TableText"/>
            </w:pPr>
          </w:p>
        </w:tc>
        <w:tc>
          <w:tcPr>
            <w:tcW w:w="1104" w:type="dxa"/>
          </w:tcPr>
          <w:p w14:paraId="29BB7282" w14:textId="77777777" w:rsidR="002E1B08" w:rsidRDefault="00000000">
            <w:pPr>
              <w:pStyle w:val="TableText"/>
            </w:pPr>
            <w:hyperlink w:anchor="C_4515-32474">
              <w:r>
                <w:rPr>
                  <w:rStyle w:val="HyperlinkText9pt"/>
                </w:rPr>
                <w:t>4515-32474</w:t>
              </w:r>
            </w:hyperlink>
          </w:p>
        </w:tc>
        <w:tc>
          <w:tcPr>
            <w:tcW w:w="2975" w:type="dxa"/>
          </w:tcPr>
          <w:p w14:paraId="1724AE96" w14:textId="77777777" w:rsidR="002E1B08" w:rsidRDefault="00000000">
            <w:pPr>
              <w:pStyle w:val="TableText"/>
            </w:pPr>
            <w:r>
              <w:t>urn:oid:2.16.840.1.113883.5.1002 (HL7ActRelationshipType) = COMP</w:t>
            </w:r>
          </w:p>
        </w:tc>
      </w:tr>
      <w:tr w:rsidR="002E1B08" w14:paraId="51D70D80" w14:textId="77777777">
        <w:trPr>
          <w:jc w:val="center"/>
        </w:trPr>
        <w:tc>
          <w:tcPr>
            <w:tcW w:w="3345" w:type="dxa"/>
          </w:tcPr>
          <w:p w14:paraId="40EA1E47" w14:textId="77777777" w:rsidR="002E1B08" w:rsidRDefault="00000000">
            <w:pPr>
              <w:pStyle w:val="TableText"/>
            </w:pPr>
            <w:r>
              <w:tab/>
            </w:r>
            <w:r>
              <w:tab/>
              <w:t>observation</w:t>
            </w:r>
          </w:p>
        </w:tc>
        <w:tc>
          <w:tcPr>
            <w:tcW w:w="720" w:type="dxa"/>
          </w:tcPr>
          <w:p w14:paraId="70985265" w14:textId="77777777" w:rsidR="002E1B08" w:rsidRDefault="00000000">
            <w:pPr>
              <w:pStyle w:val="TableText"/>
            </w:pPr>
            <w:r>
              <w:t>1..1</w:t>
            </w:r>
          </w:p>
        </w:tc>
        <w:tc>
          <w:tcPr>
            <w:tcW w:w="1152" w:type="dxa"/>
          </w:tcPr>
          <w:p w14:paraId="1E9DED45" w14:textId="77777777" w:rsidR="002E1B08" w:rsidRDefault="00000000">
            <w:pPr>
              <w:pStyle w:val="TableText"/>
            </w:pPr>
            <w:r>
              <w:t>SHALL</w:t>
            </w:r>
          </w:p>
        </w:tc>
        <w:tc>
          <w:tcPr>
            <w:tcW w:w="864" w:type="dxa"/>
          </w:tcPr>
          <w:p w14:paraId="2BA43E38" w14:textId="77777777" w:rsidR="002E1B08" w:rsidRDefault="002E1B08">
            <w:pPr>
              <w:pStyle w:val="TableText"/>
            </w:pPr>
          </w:p>
        </w:tc>
        <w:tc>
          <w:tcPr>
            <w:tcW w:w="1104" w:type="dxa"/>
          </w:tcPr>
          <w:p w14:paraId="56F3AF20" w14:textId="77777777" w:rsidR="002E1B08" w:rsidRDefault="00000000">
            <w:pPr>
              <w:pStyle w:val="TableText"/>
            </w:pPr>
            <w:hyperlink w:anchor="C_4515-32475">
              <w:r>
                <w:rPr>
                  <w:rStyle w:val="HyperlinkText9pt"/>
                </w:rPr>
                <w:t>4515-32475</w:t>
              </w:r>
            </w:hyperlink>
          </w:p>
        </w:tc>
        <w:tc>
          <w:tcPr>
            <w:tcW w:w="2975" w:type="dxa"/>
          </w:tcPr>
          <w:p w14:paraId="5D925516" w14:textId="77777777" w:rsidR="002E1B08" w:rsidRDefault="00000000">
            <w:pPr>
              <w:pStyle w:val="TableText"/>
            </w:pPr>
            <w:r>
              <w:t>Reaction Observation (V2) (identifier: urn:hl7ii:2.16.840.1.113883.10.20.22.4.9:2014-06-09</w:t>
            </w:r>
          </w:p>
        </w:tc>
      </w:tr>
      <w:tr w:rsidR="002E1B08" w14:paraId="0EEEE651" w14:textId="77777777">
        <w:trPr>
          <w:jc w:val="center"/>
        </w:trPr>
        <w:tc>
          <w:tcPr>
            <w:tcW w:w="3345" w:type="dxa"/>
          </w:tcPr>
          <w:p w14:paraId="422DBF8A" w14:textId="77777777" w:rsidR="002E1B08" w:rsidRDefault="00000000">
            <w:pPr>
              <w:pStyle w:val="TableText"/>
            </w:pPr>
            <w:r>
              <w:tab/>
              <w:t>entryRelationship</w:t>
            </w:r>
          </w:p>
        </w:tc>
        <w:tc>
          <w:tcPr>
            <w:tcW w:w="720" w:type="dxa"/>
          </w:tcPr>
          <w:p w14:paraId="7019FB61" w14:textId="77777777" w:rsidR="002E1B08" w:rsidRDefault="00000000">
            <w:pPr>
              <w:pStyle w:val="TableText"/>
            </w:pPr>
            <w:r>
              <w:t>0..*</w:t>
            </w:r>
          </w:p>
        </w:tc>
        <w:tc>
          <w:tcPr>
            <w:tcW w:w="1152" w:type="dxa"/>
          </w:tcPr>
          <w:p w14:paraId="2FCDA7CF" w14:textId="77777777" w:rsidR="002E1B08" w:rsidRDefault="00000000">
            <w:pPr>
              <w:pStyle w:val="TableText"/>
            </w:pPr>
            <w:r>
              <w:t>MAY</w:t>
            </w:r>
          </w:p>
        </w:tc>
        <w:tc>
          <w:tcPr>
            <w:tcW w:w="864" w:type="dxa"/>
          </w:tcPr>
          <w:p w14:paraId="7FAB7581" w14:textId="77777777" w:rsidR="002E1B08" w:rsidRDefault="002E1B08">
            <w:pPr>
              <w:pStyle w:val="TableText"/>
            </w:pPr>
          </w:p>
        </w:tc>
        <w:tc>
          <w:tcPr>
            <w:tcW w:w="1104" w:type="dxa"/>
          </w:tcPr>
          <w:p w14:paraId="6FC7D6BD" w14:textId="77777777" w:rsidR="002E1B08" w:rsidRDefault="00000000">
            <w:pPr>
              <w:pStyle w:val="TableText"/>
            </w:pPr>
            <w:hyperlink w:anchor="C_4515-32985">
              <w:r>
                <w:rPr>
                  <w:rStyle w:val="HyperlinkText9pt"/>
                </w:rPr>
                <w:t>4515-32985</w:t>
              </w:r>
            </w:hyperlink>
          </w:p>
        </w:tc>
        <w:tc>
          <w:tcPr>
            <w:tcW w:w="2975" w:type="dxa"/>
          </w:tcPr>
          <w:p w14:paraId="6085FAAF" w14:textId="77777777" w:rsidR="002E1B08" w:rsidRDefault="002E1B08">
            <w:pPr>
              <w:pStyle w:val="TableText"/>
            </w:pPr>
          </w:p>
        </w:tc>
      </w:tr>
      <w:tr w:rsidR="002E1B08" w14:paraId="06B1A78D" w14:textId="77777777">
        <w:trPr>
          <w:jc w:val="center"/>
        </w:trPr>
        <w:tc>
          <w:tcPr>
            <w:tcW w:w="3345" w:type="dxa"/>
          </w:tcPr>
          <w:p w14:paraId="7E0663A0" w14:textId="77777777" w:rsidR="002E1B08" w:rsidRDefault="00000000">
            <w:pPr>
              <w:pStyle w:val="TableText"/>
            </w:pPr>
            <w:r>
              <w:tab/>
            </w:r>
            <w:r>
              <w:tab/>
              <w:t>@typeCode</w:t>
            </w:r>
          </w:p>
        </w:tc>
        <w:tc>
          <w:tcPr>
            <w:tcW w:w="720" w:type="dxa"/>
          </w:tcPr>
          <w:p w14:paraId="5628E5CA" w14:textId="77777777" w:rsidR="002E1B08" w:rsidRDefault="00000000">
            <w:pPr>
              <w:pStyle w:val="TableText"/>
            </w:pPr>
            <w:r>
              <w:t>1..1</w:t>
            </w:r>
          </w:p>
        </w:tc>
        <w:tc>
          <w:tcPr>
            <w:tcW w:w="1152" w:type="dxa"/>
          </w:tcPr>
          <w:p w14:paraId="7A04492D" w14:textId="77777777" w:rsidR="002E1B08" w:rsidRDefault="00000000">
            <w:pPr>
              <w:pStyle w:val="TableText"/>
            </w:pPr>
            <w:r>
              <w:t>SHALL</w:t>
            </w:r>
          </w:p>
        </w:tc>
        <w:tc>
          <w:tcPr>
            <w:tcW w:w="864" w:type="dxa"/>
          </w:tcPr>
          <w:p w14:paraId="1178388A" w14:textId="77777777" w:rsidR="002E1B08" w:rsidRDefault="002E1B08">
            <w:pPr>
              <w:pStyle w:val="TableText"/>
            </w:pPr>
          </w:p>
        </w:tc>
        <w:tc>
          <w:tcPr>
            <w:tcW w:w="1104" w:type="dxa"/>
          </w:tcPr>
          <w:p w14:paraId="4C1DBCE8" w14:textId="77777777" w:rsidR="002E1B08" w:rsidRDefault="00000000">
            <w:pPr>
              <w:pStyle w:val="TableText"/>
            </w:pPr>
            <w:hyperlink w:anchor="C_4515-32987">
              <w:r>
                <w:rPr>
                  <w:rStyle w:val="HyperlinkText9pt"/>
                </w:rPr>
                <w:t>4515-32987</w:t>
              </w:r>
            </w:hyperlink>
          </w:p>
        </w:tc>
        <w:tc>
          <w:tcPr>
            <w:tcW w:w="2975" w:type="dxa"/>
          </w:tcPr>
          <w:p w14:paraId="2BE4E1A8" w14:textId="77777777" w:rsidR="002E1B08" w:rsidRDefault="00000000">
            <w:pPr>
              <w:pStyle w:val="TableText"/>
            </w:pPr>
            <w:r>
              <w:t xml:space="preserve">urn:oid:2.16.840.1.113883.5.1002 (HL7ActRelationshipType) </w:t>
            </w:r>
            <w:r>
              <w:lastRenderedPageBreak/>
              <w:t>= RSON</w:t>
            </w:r>
          </w:p>
        </w:tc>
      </w:tr>
      <w:tr w:rsidR="002E1B08" w14:paraId="19EA5B40" w14:textId="77777777">
        <w:trPr>
          <w:jc w:val="center"/>
        </w:trPr>
        <w:tc>
          <w:tcPr>
            <w:tcW w:w="3345" w:type="dxa"/>
          </w:tcPr>
          <w:p w14:paraId="68758491" w14:textId="77777777" w:rsidR="002E1B08" w:rsidRDefault="00000000">
            <w:pPr>
              <w:pStyle w:val="TableText"/>
            </w:pPr>
            <w:r>
              <w:tab/>
            </w:r>
            <w:r>
              <w:tab/>
              <w:t>observation</w:t>
            </w:r>
          </w:p>
        </w:tc>
        <w:tc>
          <w:tcPr>
            <w:tcW w:w="720" w:type="dxa"/>
          </w:tcPr>
          <w:p w14:paraId="7F6B9F4A" w14:textId="77777777" w:rsidR="002E1B08" w:rsidRDefault="00000000">
            <w:pPr>
              <w:pStyle w:val="TableText"/>
            </w:pPr>
            <w:r>
              <w:t>1..1</w:t>
            </w:r>
          </w:p>
        </w:tc>
        <w:tc>
          <w:tcPr>
            <w:tcW w:w="1152" w:type="dxa"/>
          </w:tcPr>
          <w:p w14:paraId="5ECADA4F" w14:textId="77777777" w:rsidR="002E1B08" w:rsidRDefault="00000000">
            <w:pPr>
              <w:pStyle w:val="TableText"/>
            </w:pPr>
            <w:r>
              <w:t>SHALL</w:t>
            </w:r>
          </w:p>
        </w:tc>
        <w:tc>
          <w:tcPr>
            <w:tcW w:w="864" w:type="dxa"/>
          </w:tcPr>
          <w:p w14:paraId="2725EF6E" w14:textId="77777777" w:rsidR="002E1B08" w:rsidRDefault="002E1B08">
            <w:pPr>
              <w:pStyle w:val="TableText"/>
            </w:pPr>
          </w:p>
        </w:tc>
        <w:tc>
          <w:tcPr>
            <w:tcW w:w="1104" w:type="dxa"/>
          </w:tcPr>
          <w:p w14:paraId="755F038F" w14:textId="77777777" w:rsidR="002E1B08" w:rsidRDefault="00000000">
            <w:pPr>
              <w:pStyle w:val="TableText"/>
            </w:pPr>
            <w:hyperlink w:anchor="C_4515-32986">
              <w:r>
                <w:rPr>
                  <w:rStyle w:val="HyperlinkText9pt"/>
                </w:rPr>
                <w:t>4515-32986</w:t>
              </w:r>
            </w:hyperlink>
          </w:p>
        </w:tc>
        <w:tc>
          <w:tcPr>
            <w:tcW w:w="2975" w:type="dxa"/>
          </w:tcPr>
          <w:p w14:paraId="5918726B" w14:textId="77777777" w:rsidR="002E1B08" w:rsidRDefault="00000000">
            <w:pPr>
              <w:pStyle w:val="TableText"/>
            </w:pPr>
            <w:r>
              <w:t>Assessment Scale Observation (identifier: urn:oid:2.16.840.1.113883.10.20.22.4.69</w:t>
            </w:r>
          </w:p>
        </w:tc>
      </w:tr>
      <w:tr w:rsidR="002E1B08" w14:paraId="2AB5AD6B" w14:textId="77777777">
        <w:trPr>
          <w:jc w:val="center"/>
        </w:trPr>
        <w:tc>
          <w:tcPr>
            <w:tcW w:w="3345" w:type="dxa"/>
          </w:tcPr>
          <w:p w14:paraId="4EBB5AB3" w14:textId="77777777" w:rsidR="002E1B08" w:rsidRDefault="00000000">
            <w:pPr>
              <w:pStyle w:val="TableText"/>
            </w:pPr>
            <w:r>
              <w:tab/>
              <w:t>entryRelationship</w:t>
            </w:r>
          </w:p>
        </w:tc>
        <w:tc>
          <w:tcPr>
            <w:tcW w:w="720" w:type="dxa"/>
          </w:tcPr>
          <w:p w14:paraId="04936491" w14:textId="77777777" w:rsidR="002E1B08" w:rsidRDefault="00000000">
            <w:pPr>
              <w:pStyle w:val="TableText"/>
            </w:pPr>
            <w:r>
              <w:t>0..*</w:t>
            </w:r>
          </w:p>
        </w:tc>
        <w:tc>
          <w:tcPr>
            <w:tcW w:w="1152" w:type="dxa"/>
          </w:tcPr>
          <w:p w14:paraId="2585B27E" w14:textId="77777777" w:rsidR="002E1B08" w:rsidRDefault="00000000">
            <w:pPr>
              <w:pStyle w:val="TableText"/>
            </w:pPr>
            <w:r>
              <w:t>MAY</w:t>
            </w:r>
          </w:p>
        </w:tc>
        <w:tc>
          <w:tcPr>
            <w:tcW w:w="864" w:type="dxa"/>
          </w:tcPr>
          <w:p w14:paraId="151D5EDF" w14:textId="77777777" w:rsidR="002E1B08" w:rsidRDefault="002E1B08">
            <w:pPr>
              <w:pStyle w:val="TableText"/>
            </w:pPr>
          </w:p>
        </w:tc>
        <w:tc>
          <w:tcPr>
            <w:tcW w:w="1104" w:type="dxa"/>
          </w:tcPr>
          <w:p w14:paraId="22CD5559" w14:textId="77777777" w:rsidR="002E1B08" w:rsidRDefault="00000000">
            <w:pPr>
              <w:pStyle w:val="TableText"/>
            </w:pPr>
            <w:hyperlink w:anchor="C_4515-32988">
              <w:r>
                <w:rPr>
                  <w:rStyle w:val="HyperlinkText9pt"/>
                </w:rPr>
                <w:t>4515-32988</w:t>
              </w:r>
            </w:hyperlink>
          </w:p>
        </w:tc>
        <w:tc>
          <w:tcPr>
            <w:tcW w:w="2975" w:type="dxa"/>
          </w:tcPr>
          <w:p w14:paraId="3A5003FC" w14:textId="77777777" w:rsidR="002E1B08" w:rsidRDefault="002E1B08">
            <w:pPr>
              <w:pStyle w:val="TableText"/>
            </w:pPr>
          </w:p>
        </w:tc>
      </w:tr>
      <w:tr w:rsidR="002E1B08" w14:paraId="389D04E2" w14:textId="77777777">
        <w:trPr>
          <w:jc w:val="center"/>
        </w:trPr>
        <w:tc>
          <w:tcPr>
            <w:tcW w:w="3345" w:type="dxa"/>
          </w:tcPr>
          <w:p w14:paraId="16CAB7AB" w14:textId="77777777" w:rsidR="002E1B08" w:rsidRDefault="00000000">
            <w:pPr>
              <w:pStyle w:val="TableText"/>
            </w:pPr>
            <w:r>
              <w:tab/>
            </w:r>
            <w:r>
              <w:tab/>
              <w:t>@typeCode</w:t>
            </w:r>
          </w:p>
        </w:tc>
        <w:tc>
          <w:tcPr>
            <w:tcW w:w="720" w:type="dxa"/>
          </w:tcPr>
          <w:p w14:paraId="79F4CDC5" w14:textId="77777777" w:rsidR="002E1B08" w:rsidRDefault="00000000">
            <w:pPr>
              <w:pStyle w:val="TableText"/>
            </w:pPr>
            <w:r>
              <w:t>1..1</w:t>
            </w:r>
          </w:p>
        </w:tc>
        <w:tc>
          <w:tcPr>
            <w:tcW w:w="1152" w:type="dxa"/>
          </w:tcPr>
          <w:p w14:paraId="3F86F6AD" w14:textId="77777777" w:rsidR="002E1B08" w:rsidRDefault="00000000">
            <w:pPr>
              <w:pStyle w:val="TableText"/>
            </w:pPr>
            <w:r>
              <w:t>SHALL</w:t>
            </w:r>
          </w:p>
        </w:tc>
        <w:tc>
          <w:tcPr>
            <w:tcW w:w="864" w:type="dxa"/>
          </w:tcPr>
          <w:p w14:paraId="37B22B48" w14:textId="77777777" w:rsidR="002E1B08" w:rsidRDefault="002E1B08">
            <w:pPr>
              <w:pStyle w:val="TableText"/>
            </w:pPr>
          </w:p>
        </w:tc>
        <w:tc>
          <w:tcPr>
            <w:tcW w:w="1104" w:type="dxa"/>
          </w:tcPr>
          <w:p w14:paraId="49333A3A" w14:textId="77777777" w:rsidR="002E1B08" w:rsidRDefault="00000000">
            <w:pPr>
              <w:pStyle w:val="TableText"/>
            </w:pPr>
            <w:hyperlink w:anchor="C_4515-32990">
              <w:r>
                <w:rPr>
                  <w:rStyle w:val="HyperlinkText9pt"/>
                </w:rPr>
                <w:t>4515-32990</w:t>
              </w:r>
            </w:hyperlink>
          </w:p>
        </w:tc>
        <w:tc>
          <w:tcPr>
            <w:tcW w:w="2975" w:type="dxa"/>
          </w:tcPr>
          <w:p w14:paraId="4D4DB170" w14:textId="77777777" w:rsidR="002E1B08" w:rsidRDefault="00000000">
            <w:pPr>
              <w:pStyle w:val="TableText"/>
            </w:pPr>
            <w:r>
              <w:t>urn:oid:2.16.840.1.113883.5.1002 (HL7ActRelationshipType) = RSON</w:t>
            </w:r>
          </w:p>
        </w:tc>
      </w:tr>
      <w:tr w:rsidR="002E1B08" w14:paraId="497C8215" w14:textId="77777777">
        <w:trPr>
          <w:jc w:val="center"/>
        </w:trPr>
        <w:tc>
          <w:tcPr>
            <w:tcW w:w="3345" w:type="dxa"/>
          </w:tcPr>
          <w:p w14:paraId="7AD11ADB" w14:textId="77777777" w:rsidR="002E1B08" w:rsidRDefault="00000000">
            <w:pPr>
              <w:pStyle w:val="TableText"/>
            </w:pPr>
            <w:r>
              <w:tab/>
            </w:r>
            <w:r>
              <w:tab/>
              <w:t>act</w:t>
            </w:r>
          </w:p>
        </w:tc>
        <w:tc>
          <w:tcPr>
            <w:tcW w:w="720" w:type="dxa"/>
          </w:tcPr>
          <w:p w14:paraId="43002BB6" w14:textId="77777777" w:rsidR="002E1B08" w:rsidRDefault="00000000">
            <w:pPr>
              <w:pStyle w:val="TableText"/>
            </w:pPr>
            <w:r>
              <w:t>1..1</w:t>
            </w:r>
          </w:p>
        </w:tc>
        <w:tc>
          <w:tcPr>
            <w:tcW w:w="1152" w:type="dxa"/>
          </w:tcPr>
          <w:p w14:paraId="7899AB2C" w14:textId="77777777" w:rsidR="002E1B08" w:rsidRDefault="00000000">
            <w:pPr>
              <w:pStyle w:val="TableText"/>
            </w:pPr>
            <w:r>
              <w:t>SHALL</w:t>
            </w:r>
          </w:p>
        </w:tc>
        <w:tc>
          <w:tcPr>
            <w:tcW w:w="864" w:type="dxa"/>
          </w:tcPr>
          <w:p w14:paraId="3A48B0D2" w14:textId="77777777" w:rsidR="002E1B08" w:rsidRDefault="002E1B08">
            <w:pPr>
              <w:pStyle w:val="TableText"/>
            </w:pPr>
          </w:p>
        </w:tc>
        <w:tc>
          <w:tcPr>
            <w:tcW w:w="1104" w:type="dxa"/>
          </w:tcPr>
          <w:p w14:paraId="11B42941" w14:textId="77777777" w:rsidR="002E1B08" w:rsidRDefault="00000000">
            <w:pPr>
              <w:pStyle w:val="TableText"/>
            </w:pPr>
            <w:hyperlink w:anchor="C_4515-32989">
              <w:r>
                <w:rPr>
                  <w:rStyle w:val="HyperlinkText9pt"/>
                </w:rPr>
                <w:t>4515-32989</w:t>
              </w:r>
            </w:hyperlink>
          </w:p>
        </w:tc>
        <w:tc>
          <w:tcPr>
            <w:tcW w:w="2975" w:type="dxa"/>
          </w:tcPr>
          <w:p w14:paraId="479F6899" w14:textId="77777777" w:rsidR="002E1B08" w:rsidRDefault="00000000">
            <w:pPr>
              <w:pStyle w:val="TableText"/>
            </w:pPr>
            <w:r>
              <w:t>Entry Reference (identifier: urn:oid:2.16.840.1.113883.10.20.22.4.122</w:t>
            </w:r>
          </w:p>
        </w:tc>
      </w:tr>
    </w:tbl>
    <w:p w14:paraId="48974AED" w14:textId="77777777" w:rsidR="002E1B08" w:rsidRDefault="002E1B08">
      <w:pPr>
        <w:pStyle w:val="BodyText"/>
      </w:pPr>
    </w:p>
    <w:p w14:paraId="6F224421" w14:textId="77777777" w:rsidR="002E1B08" w:rsidRDefault="00000000">
      <w:pPr>
        <w:numPr>
          <w:ilvl w:val="0"/>
          <w:numId w:val="31"/>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1182" w:name="C_4515-7652"/>
      <w:r>
        <w:t xml:space="preserve"> (CONF:4515-7652)</w:t>
      </w:r>
      <w:bookmarkEnd w:id="1182"/>
      <w:r>
        <w:t>.</w:t>
      </w:r>
    </w:p>
    <w:p w14:paraId="109CA49F" w14:textId="77777777" w:rsidR="002E1B08" w:rsidRDefault="00000000">
      <w:pPr>
        <w:numPr>
          <w:ilvl w:val="0"/>
          <w:numId w:val="3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183" w:name="C_4515-7653"/>
      <w:r>
        <w:t xml:space="preserve"> (CONF:4515-7653)</w:t>
      </w:r>
      <w:bookmarkEnd w:id="1183"/>
      <w:r>
        <w:t>.</w:t>
      </w:r>
    </w:p>
    <w:p w14:paraId="64641A56" w14:textId="77777777" w:rsidR="002E1B08" w:rsidRDefault="00000000">
      <w:pPr>
        <w:numPr>
          <w:ilvl w:val="0"/>
          <w:numId w:val="31"/>
        </w:numPr>
      </w:pPr>
      <w:r>
        <w:rPr>
          <w:rStyle w:val="keyword"/>
        </w:rPr>
        <w:t>SHALL</w:t>
      </w:r>
      <w:r>
        <w:t xml:space="preserve"> contain exactly one [1..1] </w:t>
      </w:r>
      <w:r>
        <w:rPr>
          <w:rStyle w:val="XMLnameBold"/>
        </w:rPr>
        <w:t>templateId</w:t>
      </w:r>
      <w:bookmarkStart w:id="1184" w:name="C_4515-7654"/>
      <w:r>
        <w:t xml:space="preserve"> (CONF:4515-7654)</w:t>
      </w:r>
      <w:bookmarkEnd w:id="1184"/>
      <w:r>
        <w:t xml:space="preserve"> such that it</w:t>
      </w:r>
    </w:p>
    <w:p w14:paraId="6F534662" w14:textId="77777777" w:rsidR="002E1B08" w:rsidRDefault="00000000">
      <w:pPr>
        <w:numPr>
          <w:ilvl w:val="1"/>
          <w:numId w:val="31"/>
        </w:numPr>
      </w:pPr>
      <w:r>
        <w:rPr>
          <w:rStyle w:val="keyword"/>
        </w:rPr>
        <w:t>SHALL</w:t>
      </w:r>
      <w:r>
        <w:t xml:space="preserve"> contain exactly one [1..1] </w:t>
      </w:r>
      <w:r>
        <w:rPr>
          <w:rStyle w:val="XMLnameBold"/>
        </w:rPr>
        <w:t>@root</w:t>
      </w:r>
      <w:r>
        <w:t>=</w:t>
      </w:r>
      <w:r>
        <w:rPr>
          <w:rStyle w:val="XMLname"/>
        </w:rPr>
        <w:t>"2.16.840.1.113883.10.20.22.4.14"</w:t>
      </w:r>
      <w:bookmarkStart w:id="1185" w:name="C_4515-10521"/>
      <w:r>
        <w:t xml:space="preserve"> (CONF:4515-10521)</w:t>
      </w:r>
      <w:bookmarkEnd w:id="1185"/>
      <w:r>
        <w:t>.</w:t>
      </w:r>
    </w:p>
    <w:p w14:paraId="68C00214" w14:textId="77777777" w:rsidR="002E1B08" w:rsidRDefault="00000000">
      <w:pPr>
        <w:numPr>
          <w:ilvl w:val="1"/>
          <w:numId w:val="31"/>
        </w:numPr>
      </w:pPr>
      <w:r>
        <w:rPr>
          <w:rStyle w:val="keyword"/>
        </w:rPr>
        <w:t>SHALL</w:t>
      </w:r>
      <w:r>
        <w:t xml:space="preserve"> contain exactly one [1..1] </w:t>
      </w:r>
      <w:r>
        <w:rPr>
          <w:rStyle w:val="XMLnameBold"/>
        </w:rPr>
        <w:t>@extension</w:t>
      </w:r>
      <w:r>
        <w:t>=</w:t>
      </w:r>
      <w:r>
        <w:rPr>
          <w:rStyle w:val="XMLname"/>
        </w:rPr>
        <w:t>"2022-06-01"</w:t>
      </w:r>
      <w:bookmarkStart w:id="1186" w:name="C_4515-32506"/>
      <w:r>
        <w:t xml:space="preserve"> (CONF:4515-32506)</w:t>
      </w:r>
      <w:bookmarkEnd w:id="1186"/>
      <w:r>
        <w:t>.</w:t>
      </w:r>
    </w:p>
    <w:p w14:paraId="291CA96F" w14:textId="77777777" w:rsidR="002E1B08" w:rsidRDefault="00000000">
      <w:pPr>
        <w:numPr>
          <w:ilvl w:val="0"/>
          <w:numId w:val="31"/>
        </w:numPr>
      </w:pPr>
      <w:r>
        <w:rPr>
          <w:rStyle w:val="keyword"/>
        </w:rPr>
        <w:t>SHALL</w:t>
      </w:r>
      <w:r>
        <w:t xml:space="preserve"> contain at least one [1..*] </w:t>
      </w:r>
      <w:r>
        <w:rPr>
          <w:rStyle w:val="XMLnameBold"/>
        </w:rPr>
        <w:t>id</w:t>
      </w:r>
      <w:bookmarkStart w:id="1187" w:name="C_4515-7655"/>
      <w:r>
        <w:t xml:space="preserve"> (CONF:4515-7655)</w:t>
      </w:r>
      <w:bookmarkEnd w:id="1187"/>
      <w:r>
        <w:t>.</w:t>
      </w:r>
    </w:p>
    <w:p w14:paraId="4B9CDDF1" w14:textId="77777777" w:rsidR="002E1B08" w:rsidRDefault="00000000">
      <w:pPr>
        <w:numPr>
          <w:ilvl w:val="0"/>
          <w:numId w:val="31"/>
        </w:numPr>
      </w:pPr>
      <w:r>
        <w:rPr>
          <w:rStyle w:val="keyword"/>
        </w:rPr>
        <w:t>SHALL</w:t>
      </w:r>
      <w:r>
        <w:t xml:space="preserve"> contain exactly one [1..1] </w:t>
      </w:r>
      <w:r>
        <w:rPr>
          <w:rStyle w:val="XMLnameBold"/>
        </w:rPr>
        <w:t>code</w:t>
      </w:r>
      <w:bookmarkStart w:id="1188" w:name="C_4515-7656"/>
      <w:r>
        <w:t xml:space="preserve"> (CONF:4515-7656)</w:t>
      </w:r>
      <w:bookmarkEnd w:id="1188"/>
      <w:r>
        <w:t>.</w:t>
      </w:r>
    </w:p>
    <w:p w14:paraId="5BFB3F7D" w14:textId="77777777" w:rsidR="002E1B08" w:rsidRDefault="00000000">
      <w:pPr>
        <w:numPr>
          <w:ilvl w:val="1"/>
          <w:numId w:val="31"/>
        </w:numPr>
      </w:pPr>
      <w:r>
        <w:t xml:space="preserve">This code </w:t>
      </w:r>
      <w:r>
        <w:rPr>
          <w:rStyle w:val="keyword"/>
        </w:rPr>
        <w:t>SHOULD</w:t>
      </w:r>
      <w:r>
        <w:t xml:space="preserve"> contain zero or one [0..1] </w:t>
      </w:r>
      <w:r>
        <w:rPr>
          <w:rStyle w:val="XMLnameBold"/>
        </w:rPr>
        <w:t>originalText</w:t>
      </w:r>
      <w:bookmarkStart w:id="1189" w:name="C_4515-19203"/>
      <w:r>
        <w:t xml:space="preserve"> (CONF:4515-19203)</w:t>
      </w:r>
      <w:bookmarkEnd w:id="1189"/>
      <w:r>
        <w:t>.</w:t>
      </w:r>
    </w:p>
    <w:p w14:paraId="50BF8F8D" w14:textId="77777777" w:rsidR="002E1B08" w:rsidRDefault="00000000">
      <w:pPr>
        <w:numPr>
          <w:ilvl w:val="2"/>
          <w:numId w:val="31"/>
        </w:numPr>
      </w:pPr>
      <w:r>
        <w:t xml:space="preserve">The originalText, if present, </w:t>
      </w:r>
      <w:r>
        <w:rPr>
          <w:rStyle w:val="keyword"/>
        </w:rPr>
        <w:t>SHOULD</w:t>
      </w:r>
      <w:r>
        <w:t xml:space="preserve"> contain zero or one [0..1] </w:t>
      </w:r>
      <w:r>
        <w:rPr>
          <w:rStyle w:val="XMLnameBold"/>
        </w:rPr>
        <w:t>reference</w:t>
      </w:r>
      <w:bookmarkStart w:id="1190" w:name="C_4515-19204"/>
      <w:r>
        <w:t xml:space="preserve"> (CONF:4515-19204)</w:t>
      </w:r>
      <w:bookmarkEnd w:id="1190"/>
      <w:r>
        <w:t>.</w:t>
      </w:r>
    </w:p>
    <w:p w14:paraId="5FF2F8B3" w14:textId="77777777" w:rsidR="002E1B08" w:rsidRDefault="00000000">
      <w:pPr>
        <w:numPr>
          <w:ilvl w:val="3"/>
          <w:numId w:val="31"/>
        </w:numPr>
      </w:pPr>
      <w:r>
        <w:t xml:space="preserve">The reference, if present, </w:t>
      </w:r>
      <w:r>
        <w:rPr>
          <w:rStyle w:val="keyword"/>
        </w:rPr>
        <w:t>SHOULD</w:t>
      </w:r>
      <w:r>
        <w:t xml:space="preserve"> contain zero or one [0..1] </w:t>
      </w:r>
      <w:r>
        <w:rPr>
          <w:rStyle w:val="XMLnameBold"/>
        </w:rPr>
        <w:t>@value</w:t>
      </w:r>
      <w:bookmarkStart w:id="1191" w:name="C_4515-19205"/>
      <w:r>
        <w:t xml:space="preserve"> (CONF:4515-19205)</w:t>
      </w:r>
      <w:bookmarkEnd w:id="1191"/>
      <w:r>
        <w:t>.</w:t>
      </w:r>
    </w:p>
    <w:p w14:paraId="073BDB20" w14:textId="77777777" w:rsidR="002E1B08" w:rsidRDefault="00000000">
      <w:pPr>
        <w:numPr>
          <w:ilvl w:val="4"/>
          <w:numId w:val="31"/>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14:paraId="1E5203EA" w14:textId="77777777" w:rsidR="002E1B08" w:rsidRDefault="00000000">
      <w:pPr>
        <w:numPr>
          <w:ilvl w:val="1"/>
          <w:numId w:val="31"/>
        </w:numPr>
      </w:pPr>
      <w:r>
        <w:t xml:space="preserve">This @code </w:t>
      </w:r>
      <w:r>
        <w:rPr>
          <w:rStyle w:val="keyword"/>
        </w:rPr>
        <w:t>SHOULD</w:t>
      </w:r>
      <w:r>
        <w:t xml:space="preserve"> be selected from LOINC (CodeSystem: 2.16.840.1.113883.6.1) or SNOMED CT (CodeSystem: 2.16.840.1.113883.6.96), and </w:t>
      </w:r>
      <w:r>
        <w:rPr>
          <w:rStyle w:val="keyword"/>
        </w:rPr>
        <w:t>MAY</w:t>
      </w:r>
      <w:r>
        <w:t xml:space="preserve"> be selected from CPT (CodeSystem: 2.16.840.1.113883.6.12) or ICD-10-PCS (CodeSystem: 2.16.840.1.113883.6.4) or HCPCS (Code System: 2.16.840.1.113762.1.4.1247.9) or CDT-2 (Code System: 2.16.840.1.113883.6.13) (CONF:4515-19207).</w:t>
      </w:r>
    </w:p>
    <w:p w14:paraId="4B6CDEB5" w14:textId="77777777" w:rsidR="002E1B08" w:rsidRDefault="00000000">
      <w:pPr>
        <w:numPr>
          <w:ilvl w:val="1"/>
          <w:numId w:val="31"/>
        </w:numPr>
      </w:pPr>
      <w:r>
        <w:t xml:space="preserve">If the Intervention Procedure is a Social Determinant of Health Intervention, the procedure code </w:t>
      </w:r>
      <w:r>
        <w:rPr>
          <w:rStyle w:val="keyword"/>
        </w:rPr>
        <w:t>SHOULD</w:t>
      </w:r>
      <w:r>
        <w:t xml:space="preserve"> be selected from ValueSet </w:t>
      </w:r>
      <w:hyperlink r:id="rId50" w:history="1">
        <w:r>
          <w:rPr>
            <w:rStyle w:val="HyperlinkCourierBold"/>
          </w:rPr>
          <w:t>Social Determinant of Health Procedures</w:t>
        </w:r>
      </w:hyperlink>
      <w:r>
        <w:rPr>
          <w:rStyle w:val="XMLnameBold"/>
        </w:rPr>
        <w:t>DYNAMIC</w:t>
      </w:r>
      <w:r>
        <w:t xml:space="preserve"> (CONF:4515-32984).</w:t>
      </w:r>
    </w:p>
    <w:p w14:paraId="2AA89029" w14:textId="77777777" w:rsidR="002E1B08" w:rsidRDefault="00000000">
      <w:pPr>
        <w:numPr>
          <w:ilvl w:val="0"/>
          <w:numId w:val="31"/>
        </w:numPr>
      </w:pPr>
      <w:r>
        <w:rPr>
          <w:rStyle w:val="keyword"/>
        </w:rPr>
        <w:t>SHALL</w:t>
      </w:r>
      <w:r>
        <w:t xml:space="preserve"> contain exactly one [1..1] </w:t>
      </w:r>
      <w:r>
        <w:rPr>
          <w:rStyle w:val="XMLnameBold"/>
        </w:rPr>
        <w:t>statusCode</w:t>
      </w:r>
      <w:bookmarkStart w:id="1192" w:name="C_4515-7661"/>
      <w:r>
        <w:t xml:space="preserve"> (CONF:4515-7661)</w:t>
      </w:r>
      <w:bookmarkEnd w:id="1192"/>
      <w:r>
        <w:t>.</w:t>
      </w:r>
    </w:p>
    <w:p w14:paraId="1FAF3689" w14:textId="77777777" w:rsidR="002E1B08" w:rsidRDefault="00000000">
      <w:pPr>
        <w:numPr>
          <w:ilvl w:val="1"/>
          <w:numId w:val="31"/>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w:t>
      </w:r>
      <w:r>
        <w:rPr>
          <w:rStyle w:val="XMLname"/>
        </w:rPr>
        <w:lastRenderedPageBreak/>
        <w:t>urn:oid:2.16.840.1.113883.11.20.9.22</w:t>
      </w:r>
      <w:r>
        <w:rPr>
          <w:rStyle w:val="keyword"/>
        </w:rPr>
        <w:t xml:space="preserve"> STATIC</w:t>
      </w:r>
      <w:r>
        <w:t xml:space="preserve"> 2014-04-23</w:t>
      </w:r>
      <w:bookmarkStart w:id="1193" w:name="C_4515-32366"/>
      <w:r>
        <w:t xml:space="preserve"> (CONF:4515-32366)</w:t>
      </w:r>
      <w:bookmarkEnd w:id="1193"/>
      <w:r>
        <w:t>.</w:t>
      </w:r>
    </w:p>
    <w:p w14:paraId="1FCBDDBE" w14:textId="77777777" w:rsidR="002E1B08" w:rsidRDefault="00000000">
      <w:pPr>
        <w:numPr>
          <w:ilvl w:val="0"/>
          <w:numId w:val="31"/>
        </w:numPr>
      </w:pPr>
      <w:r>
        <w:rPr>
          <w:rStyle w:val="keyword"/>
        </w:rPr>
        <w:t>SHOULD</w:t>
      </w:r>
      <w:r>
        <w:t xml:space="preserve"> contain zero or one [0..1] </w:t>
      </w:r>
      <w:r>
        <w:rPr>
          <w:rStyle w:val="XMLnameBold"/>
        </w:rPr>
        <w:t>effectiveTime</w:t>
      </w:r>
      <w:bookmarkStart w:id="1194" w:name="C_4515-7662"/>
      <w:r>
        <w:t xml:space="preserve"> (CONF:4515-7662)</w:t>
      </w:r>
      <w:bookmarkEnd w:id="1194"/>
      <w:r>
        <w:t>.</w:t>
      </w:r>
    </w:p>
    <w:p w14:paraId="6B068FCC" w14:textId="77777777" w:rsidR="002E1B08" w:rsidRDefault="00000000">
      <w:pPr>
        <w:numPr>
          <w:ilvl w:val="0"/>
          <w:numId w:val="31"/>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1195" w:name="C_4515-7668"/>
      <w:r>
        <w:t xml:space="preserve"> (CONF:4515-7668)</w:t>
      </w:r>
      <w:bookmarkEnd w:id="1195"/>
      <w:r>
        <w:t>.</w:t>
      </w:r>
    </w:p>
    <w:p w14:paraId="75C773C7" w14:textId="77777777" w:rsidR="002E1B08" w:rsidRDefault="00000000">
      <w:pPr>
        <w:numPr>
          <w:ilvl w:val="0"/>
          <w:numId w:val="31"/>
        </w:numPr>
      </w:pPr>
      <w:r>
        <w:rPr>
          <w:rStyle w:val="keyword"/>
        </w:rPr>
        <w:t>MAY</w:t>
      </w:r>
      <w:r>
        <w:t xml:space="preserve"> contain zero or one [0..1] </w:t>
      </w:r>
      <w:r>
        <w:rPr>
          <w:rStyle w:val="XMLnameBold"/>
        </w:rPr>
        <w:t>methodCode</w:t>
      </w:r>
      <w:bookmarkStart w:id="1196" w:name="C_4515-7670"/>
      <w:r>
        <w:t xml:space="preserve"> (CONF:4515-7670)</w:t>
      </w:r>
      <w:bookmarkEnd w:id="1196"/>
      <w:r>
        <w:t>.</w:t>
      </w:r>
    </w:p>
    <w:p w14:paraId="7FB17E11" w14:textId="77777777" w:rsidR="002E1B08" w:rsidRDefault="00000000">
      <w:pPr>
        <w:numPr>
          <w:ilvl w:val="1"/>
          <w:numId w:val="31"/>
        </w:numPr>
      </w:pPr>
      <w:r>
        <w:t xml:space="preserve">MethodCode </w:t>
      </w:r>
      <w:r>
        <w:rPr>
          <w:rStyle w:val="keyword"/>
        </w:rPr>
        <w:t>SHALL NOT</w:t>
      </w:r>
      <w:r>
        <w:t xml:space="preserve"> conflict with the method inherent in Procedure / code (CONF:4515-7890).</w:t>
      </w:r>
    </w:p>
    <w:p w14:paraId="573E5E37" w14:textId="77777777" w:rsidR="002E1B08" w:rsidRDefault="00000000">
      <w:pPr>
        <w:pStyle w:val="BodyText"/>
        <w:spacing w:before="120"/>
      </w:pPr>
      <w:r>
        <w:t>In the case of an implanted medical device, targetSiteCode is used to record the location of the device, in or on the patient's body.</w:t>
      </w:r>
    </w:p>
    <w:p w14:paraId="0EB1508E" w14:textId="77777777" w:rsidR="002E1B08" w:rsidRDefault="00000000">
      <w:pPr>
        <w:numPr>
          <w:ilvl w:val="0"/>
          <w:numId w:val="31"/>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1197" w:name="C_4515-7683"/>
      <w:r>
        <w:t xml:space="preserve"> (CONF:4515-7683)</w:t>
      </w:r>
      <w:bookmarkEnd w:id="1197"/>
      <w:r>
        <w:t>.</w:t>
      </w:r>
    </w:p>
    <w:p w14:paraId="436C12A1" w14:textId="77777777" w:rsidR="002E1B08" w:rsidRDefault="00000000">
      <w:pPr>
        <w:numPr>
          <w:ilvl w:val="0"/>
          <w:numId w:val="31"/>
        </w:numPr>
      </w:pPr>
      <w:r>
        <w:rPr>
          <w:rStyle w:val="keyword"/>
        </w:rPr>
        <w:t>MAY</w:t>
      </w:r>
      <w:r>
        <w:t xml:space="preserve"> contain zero or more [0..*] </w:t>
      </w:r>
      <w:r>
        <w:rPr>
          <w:rStyle w:val="XMLnameBold"/>
        </w:rPr>
        <w:t>specimen</w:t>
      </w:r>
      <w:bookmarkStart w:id="1198" w:name="C_4515-7697"/>
      <w:r>
        <w:t xml:space="preserve"> (CONF:4515-7697)</w:t>
      </w:r>
      <w:bookmarkEnd w:id="1198"/>
      <w:r>
        <w:t>.</w:t>
      </w:r>
    </w:p>
    <w:p w14:paraId="2413896D" w14:textId="77777777" w:rsidR="002E1B08" w:rsidRDefault="00000000">
      <w:pPr>
        <w:numPr>
          <w:ilvl w:val="1"/>
          <w:numId w:val="31"/>
        </w:numPr>
      </w:pPr>
      <w:r>
        <w:t xml:space="preserve">The specimen, if present, </w:t>
      </w:r>
      <w:r>
        <w:rPr>
          <w:rStyle w:val="keyword"/>
        </w:rPr>
        <w:t>SHALL</w:t>
      </w:r>
      <w:r>
        <w:t xml:space="preserve"> contain exactly one [1..1] </w:t>
      </w:r>
      <w:r>
        <w:rPr>
          <w:rStyle w:val="XMLnameBold"/>
        </w:rPr>
        <w:t>specimenRole</w:t>
      </w:r>
      <w:bookmarkStart w:id="1199" w:name="C_4515-7704"/>
      <w:r>
        <w:t xml:space="preserve"> (CONF:4515-7704)</w:t>
      </w:r>
      <w:bookmarkEnd w:id="1199"/>
      <w:r>
        <w:t>.</w:t>
      </w:r>
    </w:p>
    <w:p w14:paraId="1C8BD365" w14:textId="77777777" w:rsidR="002E1B08" w:rsidRDefault="00000000">
      <w:pPr>
        <w:numPr>
          <w:ilvl w:val="2"/>
          <w:numId w:val="31"/>
        </w:numPr>
      </w:pPr>
      <w:r>
        <w:t xml:space="preserve">This specimenRole </w:t>
      </w:r>
      <w:r>
        <w:rPr>
          <w:rStyle w:val="keyword"/>
        </w:rPr>
        <w:t>SHOULD</w:t>
      </w:r>
      <w:r>
        <w:t xml:space="preserve"> contain zero or more [0..*] </w:t>
      </w:r>
      <w:r>
        <w:rPr>
          <w:rStyle w:val="XMLnameBold"/>
        </w:rPr>
        <w:t>id</w:t>
      </w:r>
      <w:bookmarkStart w:id="1200" w:name="C_4515-7716"/>
      <w:r>
        <w:t xml:space="preserve"> (CONF:4515-7716)</w:t>
      </w:r>
      <w:bookmarkEnd w:id="1200"/>
      <w:r>
        <w:t>.</w:t>
      </w:r>
    </w:p>
    <w:p w14:paraId="3B399765" w14:textId="77777777" w:rsidR="002E1B08" w:rsidRDefault="00000000">
      <w:pPr>
        <w:numPr>
          <w:ilvl w:val="3"/>
          <w:numId w:val="31"/>
        </w:numPr>
      </w:pPr>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(CONF:4515-29744).</w:t>
      </w:r>
    </w:p>
    <w:p w14:paraId="2B71BF08" w14:textId="77777777" w:rsidR="002E1B08" w:rsidRDefault="00000000">
      <w:pPr>
        <w:numPr>
          <w:ilvl w:val="1"/>
          <w:numId w:val="31"/>
        </w:numPr>
      </w:pPr>
      <w:r>
        <w:t>This specimen is for representing specimens obtained from a procedure (CONF:4515-16842).</w:t>
      </w:r>
    </w:p>
    <w:p w14:paraId="45BA585E" w14:textId="77777777" w:rsidR="002E1B08" w:rsidRDefault="00000000">
      <w:pPr>
        <w:numPr>
          <w:ilvl w:val="0"/>
          <w:numId w:val="31"/>
        </w:numPr>
      </w:pPr>
      <w:r>
        <w:rPr>
          <w:rStyle w:val="keyword"/>
        </w:rPr>
        <w:t>SHOULD</w:t>
      </w:r>
      <w:r>
        <w:t xml:space="preserve"> contain zero or more [0..*] </w:t>
      </w:r>
      <w:r>
        <w:rPr>
          <w:rStyle w:val="XMLnameBold"/>
        </w:rPr>
        <w:t>performer</w:t>
      </w:r>
      <w:bookmarkStart w:id="1201" w:name="C_4515-7718"/>
      <w:r>
        <w:t xml:space="preserve"> (CONF:4515-7718)</w:t>
      </w:r>
      <w:bookmarkEnd w:id="1201"/>
      <w:r>
        <w:t xml:space="preserve"> such that it</w:t>
      </w:r>
    </w:p>
    <w:p w14:paraId="18DCEC69" w14:textId="77777777" w:rsidR="002E1B08" w:rsidRDefault="00000000">
      <w:pPr>
        <w:numPr>
          <w:ilvl w:val="1"/>
          <w:numId w:val="31"/>
        </w:numPr>
      </w:pPr>
      <w:r>
        <w:rPr>
          <w:rStyle w:val="keyword"/>
        </w:rPr>
        <w:t>SHALL</w:t>
      </w:r>
      <w:r>
        <w:t xml:space="preserve"> contain exactly one [1..1] </w:t>
      </w:r>
      <w:r>
        <w:rPr>
          <w:rStyle w:val="XMLnameBold"/>
        </w:rPr>
        <w:t>assignedEntity</w:t>
      </w:r>
      <w:bookmarkStart w:id="1202" w:name="C_4515-7720"/>
      <w:r>
        <w:t xml:space="preserve"> (CONF:4515-7720)</w:t>
      </w:r>
      <w:bookmarkEnd w:id="1202"/>
      <w:r>
        <w:t>.</w:t>
      </w:r>
    </w:p>
    <w:p w14:paraId="6E663EF3" w14:textId="77777777" w:rsidR="002E1B08" w:rsidRDefault="00000000">
      <w:pPr>
        <w:numPr>
          <w:ilvl w:val="2"/>
          <w:numId w:val="31"/>
        </w:numPr>
      </w:pPr>
      <w:r>
        <w:t xml:space="preserve">This assignedEntity </w:t>
      </w:r>
      <w:r>
        <w:rPr>
          <w:rStyle w:val="keyword"/>
        </w:rPr>
        <w:t>SHALL</w:t>
      </w:r>
      <w:r>
        <w:t xml:space="preserve"> contain at least one [1..*] </w:t>
      </w:r>
      <w:r>
        <w:rPr>
          <w:rStyle w:val="XMLnameBold"/>
        </w:rPr>
        <w:t>id</w:t>
      </w:r>
      <w:bookmarkStart w:id="1203" w:name="C_4515-7722"/>
      <w:r>
        <w:t xml:space="preserve"> (CONF:4515-7722)</w:t>
      </w:r>
      <w:bookmarkEnd w:id="1203"/>
      <w:r>
        <w:t>.</w:t>
      </w:r>
    </w:p>
    <w:p w14:paraId="6389E311" w14:textId="77777777" w:rsidR="002E1B08" w:rsidRDefault="00000000">
      <w:pPr>
        <w:numPr>
          <w:ilvl w:val="2"/>
          <w:numId w:val="31"/>
        </w:numPr>
      </w:pPr>
      <w:r>
        <w:t xml:space="preserve">This assignedEntity </w:t>
      </w:r>
      <w:r>
        <w:rPr>
          <w:rStyle w:val="keyword"/>
        </w:rPr>
        <w:t>SHALL</w:t>
      </w:r>
      <w:r>
        <w:t xml:space="preserve"> contain at least one [1..*] </w:t>
      </w:r>
      <w:r>
        <w:rPr>
          <w:rStyle w:val="XMLnameBold"/>
        </w:rPr>
        <w:t>addr</w:t>
      </w:r>
      <w:bookmarkStart w:id="1204" w:name="C_4515-7731"/>
      <w:r>
        <w:t xml:space="preserve"> (CONF:4515-7731)</w:t>
      </w:r>
      <w:bookmarkEnd w:id="1204"/>
      <w:r>
        <w:t>.</w:t>
      </w:r>
    </w:p>
    <w:p w14:paraId="3BD8E781" w14:textId="77777777" w:rsidR="002E1B08" w:rsidRDefault="00000000">
      <w:pPr>
        <w:numPr>
          <w:ilvl w:val="2"/>
          <w:numId w:val="31"/>
        </w:numPr>
      </w:pPr>
      <w:r>
        <w:t xml:space="preserve">This assignedEntity </w:t>
      </w:r>
      <w:r>
        <w:rPr>
          <w:rStyle w:val="keyword"/>
        </w:rPr>
        <w:t>SHALL</w:t>
      </w:r>
      <w:r>
        <w:t xml:space="preserve"> contain at least one [1..*] </w:t>
      </w:r>
      <w:r>
        <w:rPr>
          <w:rStyle w:val="XMLnameBold"/>
        </w:rPr>
        <w:t>telecom</w:t>
      </w:r>
      <w:bookmarkStart w:id="1205" w:name="C_4515-7732"/>
      <w:r>
        <w:t xml:space="preserve"> (CONF:4515-7732)</w:t>
      </w:r>
      <w:bookmarkEnd w:id="1205"/>
      <w:r>
        <w:t>.</w:t>
      </w:r>
    </w:p>
    <w:p w14:paraId="0B362206" w14:textId="77777777" w:rsidR="002E1B08" w:rsidRDefault="00000000">
      <w:pPr>
        <w:numPr>
          <w:ilvl w:val="2"/>
          <w:numId w:val="31"/>
        </w:numPr>
      </w:pPr>
      <w:r>
        <w:t xml:space="preserve">This assignedEntity </w:t>
      </w:r>
      <w:r>
        <w:rPr>
          <w:rStyle w:val="keyword"/>
        </w:rPr>
        <w:t>SHOULD</w:t>
      </w:r>
      <w:r>
        <w:t xml:space="preserve"> contain zero or one [0..1] </w:t>
      </w:r>
      <w:r>
        <w:rPr>
          <w:rStyle w:val="XMLnameBold"/>
        </w:rPr>
        <w:t>representedOrganization</w:t>
      </w:r>
      <w:bookmarkStart w:id="1206" w:name="C_4515-7733"/>
      <w:r>
        <w:t xml:space="preserve"> (CONF:4515-7733)</w:t>
      </w:r>
      <w:bookmarkEnd w:id="1206"/>
      <w:r>
        <w:t>.</w:t>
      </w:r>
    </w:p>
    <w:p w14:paraId="36C3F1B5" w14:textId="77777777" w:rsidR="002E1B08" w:rsidRDefault="00000000">
      <w:pPr>
        <w:numPr>
          <w:ilvl w:val="3"/>
          <w:numId w:val="31"/>
        </w:numPr>
      </w:pPr>
      <w:r>
        <w:t xml:space="preserve">The representedOrganization, if present, </w:t>
      </w:r>
      <w:r>
        <w:rPr>
          <w:rStyle w:val="keyword"/>
        </w:rPr>
        <w:t>SHOULD</w:t>
      </w:r>
      <w:r>
        <w:t xml:space="preserve"> contain zero or more [0..*] </w:t>
      </w:r>
      <w:r>
        <w:rPr>
          <w:rStyle w:val="XMLnameBold"/>
        </w:rPr>
        <w:t>id</w:t>
      </w:r>
      <w:bookmarkStart w:id="1207" w:name="C_4515-7734"/>
      <w:r>
        <w:t xml:space="preserve"> (CONF:4515-7734)</w:t>
      </w:r>
      <w:bookmarkEnd w:id="1207"/>
      <w:r>
        <w:t>.</w:t>
      </w:r>
    </w:p>
    <w:p w14:paraId="161C8912" w14:textId="77777777" w:rsidR="002E1B08" w:rsidRDefault="00000000">
      <w:pPr>
        <w:numPr>
          <w:ilvl w:val="3"/>
          <w:numId w:val="31"/>
        </w:numPr>
      </w:pPr>
      <w:r>
        <w:t xml:space="preserve">The representedOrganization, if present, </w:t>
      </w:r>
      <w:r>
        <w:rPr>
          <w:rStyle w:val="keyword"/>
        </w:rPr>
        <w:t>MAY</w:t>
      </w:r>
      <w:r>
        <w:t xml:space="preserve"> contain zero or more [0..*] </w:t>
      </w:r>
      <w:r>
        <w:rPr>
          <w:rStyle w:val="XMLnameBold"/>
        </w:rPr>
        <w:t>name</w:t>
      </w:r>
      <w:bookmarkStart w:id="1208" w:name="C_4515-7735"/>
      <w:r>
        <w:t xml:space="preserve"> (CONF:4515-7735)</w:t>
      </w:r>
      <w:bookmarkEnd w:id="1208"/>
      <w:r>
        <w:t>.</w:t>
      </w:r>
    </w:p>
    <w:p w14:paraId="5FC3229F" w14:textId="77777777" w:rsidR="002E1B08" w:rsidRDefault="00000000">
      <w:pPr>
        <w:numPr>
          <w:ilvl w:val="3"/>
          <w:numId w:val="31"/>
        </w:numPr>
      </w:pPr>
      <w:r>
        <w:t xml:space="preserve">The representedOrganization, if present, </w:t>
      </w:r>
      <w:r>
        <w:rPr>
          <w:rStyle w:val="keyword"/>
        </w:rPr>
        <w:t>SHALL</w:t>
      </w:r>
      <w:r>
        <w:t xml:space="preserve"> contain at least one [1..*] </w:t>
      </w:r>
      <w:r>
        <w:rPr>
          <w:rStyle w:val="XMLnameBold"/>
        </w:rPr>
        <w:t>telecom</w:t>
      </w:r>
      <w:bookmarkStart w:id="1209" w:name="C_4515-7737"/>
      <w:r>
        <w:t xml:space="preserve"> (CONF:4515-7737)</w:t>
      </w:r>
      <w:bookmarkEnd w:id="1209"/>
      <w:r>
        <w:t>.</w:t>
      </w:r>
    </w:p>
    <w:p w14:paraId="5C14189C" w14:textId="77777777" w:rsidR="002E1B08" w:rsidRDefault="00000000">
      <w:pPr>
        <w:numPr>
          <w:ilvl w:val="3"/>
          <w:numId w:val="31"/>
        </w:numPr>
      </w:pPr>
      <w:r>
        <w:t xml:space="preserve">The representedOrganization, if present, </w:t>
      </w:r>
      <w:r>
        <w:rPr>
          <w:rStyle w:val="keyword"/>
        </w:rPr>
        <w:t>SHALL</w:t>
      </w:r>
      <w:r>
        <w:t xml:space="preserve"> contain at least one [1..*] </w:t>
      </w:r>
      <w:r>
        <w:rPr>
          <w:rStyle w:val="XMLnameBold"/>
        </w:rPr>
        <w:t>addr</w:t>
      </w:r>
      <w:bookmarkStart w:id="1210" w:name="C_4515-7736"/>
      <w:r>
        <w:t xml:space="preserve"> (CONF:4515-7736)</w:t>
      </w:r>
      <w:bookmarkEnd w:id="1210"/>
      <w:r>
        <w:t>.</w:t>
      </w:r>
    </w:p>
    <w:p w14:paraId="0A00F344" w14:textId="77777777" w:rsidR="002E1B08" w:rsidRDefault="00000000">
      <w:pPr>
        <w:numPr>
          <w:ilvl w:val="0"/>
          <w:numId w:val="31"/>
        </w:numPr>
      </w:pPr>
      <w:r>
        <w:rPr>
          <w:rStyle w:val="keyword"/>
        </w:rPr>
        <w:t>SHOULD</w:t>
      </w:r>
      <w:r>
        <w:t xml:space="preserve"> contain zero or more [0..*] Author Participation</w:t>
      </w:r>
      <w:r>
        <w:rPr>
          <w:rStyle w:val="XMLname"/>
        </w:rPr>
        <w:t xml:space="preserve"> (identifier: urn:oid:2.16.840.1.113883.10.20.22.4.119)</w:t>
      </w:r>
      <w:bookmarkStart w:id="1211" w:name="C_4515-32479"/>
      <w:r>
        <w:t xml:space="preserve"> (CONF:4515-32479)</w:t>
      </w:r>
      <w:bookmarkEnd w:id="1211"/>
      <w:r>
        <w:t>.</w:t>
      </w:r>
    </w:p>
    <w:p w14:paraId="61811BF7" w14:textId="77777777" w:rsidR="002E1B08" w:rsidRDefault="00000000">
      <w:pPr>
        <w:numPr>
          <w:ilvl w:val="0"/>
          <w:numId w:val="31"/>
        </w:numPr>
      </w:pPr>
      <w:r>
        <w:rPr>
          <w:rStyle w:val="keyword"/>
        </w:rPr>
        <w:t>MAY</w:t>
      </w:r>
      <w:r>
        <w:t xml:space="preserve"> contain zero or more [0..*] </w:t>
      </w:r>
      <w:r>
        <w:rPr>
          <w:rStyle w:val="XMLnameBold"/>
        </w:rPr>
        <w:t>participant</w:t>
      </w:r>
      <w:bookmarkStart w:id="1212" w:name="C_4515-7751"/>
      <w:r>
        <w:t xml:space="preserve"> (CONF:4515-7751)</w:t>
      </w:r>
      <w:bookmarkEnd w:id="1212"/>
      <w:r>
        <w:t xml:space="preserve"> such that it</w:t>
      </w:r>
    </w:p>
    <w:p w14:paraId="311ACFA3" w14:textId="77777777" w:rsidR="002E1B08" w:rsidRDefault="00000000">
      <w:pPr>
        <w:numPr>
          <w:ilvl w:val="1"/>
          <w:numId w:val="31"/>
        </w:numPr>
      </w:pPr>
      <w:r>
        <w:rPr>
          <w:rStyle w:val="keyword"/>
        </w:rPr>
        <w:lastRenderedPageBreak/>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id="1213" w:name="C_4515-7752"/>
      <w:r>
        <w:t xml:space="preserve"> (CONF:4515-7752)</w:t>
      </w:r>
      <w:bookmarkEnd w:id="1213"/>
      <w:r>
        <w:t>.</w:t>
      </w:r>
    </w:p>
    <w:p w14:paraId="6C9C722F" w14:textId="77777777" w:rsidR="002E1B08" w:rsidRDefault="00000000">
      <w:pPr>
        <w:numPr>
          <w:ilvl w:val="1"/>
          <w:numId w:val="31"/>
        </w:numPr>
      </w:pPr>
      <w:r>
        <w:rPr>
          <w:rStyle w:val="keyword"/>
        </w:rPr>
        <w:t>SHALL</w:t>
      </w:r>
      <w:r>
        <w:t xml:space="preserve"> contain exactly one [1..1] Product Instance</w:t>
      </w:r>
      <w:r>
        <w:rPr>
          <w:rStyle w:val="XMLname"/>
        </w:rPr>
        <w:t xml:space="preserve"> (identifier: urn:oid:2.16.840.1.113883.10.20.22.4.37)</w:t>
      </w:r>
      <w:bookmarkStart w:id="1214" w:name="C_4515-15911"/>
      <w:r>
        <w:t xml:space="preserve"> (CONF:4515-15911)</w:t>
      </w:r>
      <w:bookmarkEnd w:id="1214"/>
      <w:r>
        <w:t>.</w:t>
      </w:r>
    </w:p>
    <w:p w14:paraId="48D56A56" w14:textId="77777777" w:rsidR="002E1B08" w:rsidRDefault="00000000">
      <w:pPr>
        <w:numPr>
          <w:ilvl w:val="0"/>
          <w:numId w:val="31"/>
        </w:numPr>
      </w:pPr>
      <w:r>
        <w:rPr>
          <w:rStyle w:val="keyword"/>
        </w:rPr>
        <w:t>MAY</w:t>
      </w:r>
      <w:r>
        <w:t xml:space="preserve"> contain zero or more [0..*] </w:t>
      </w:r>
      <w:r>
        <w:rPr>
          <w:rStyle w:val="XMLnameBold"/>
        </w:rPr>
        <w:t>participant</w:t>
      </w:r>
      <w:bookmarkStart w:id="1215" w:name="C_4515-7765"/>
      <w:r>
        <w:t xml:space="preserve"> (CONF:4515-7765)</w:t>
      </w:r>
      <w:bookmarkEnd w:id="1215"/>
      <w:r>
        <w:t xml:space="preserve"> such that it</w:t>
      </w:r>
    </w:p>
    <w:p w14:paraId="3E5D496C" w14:textId="77777777" w:rsidR="002E1B08" w:rsidRDefault="00000000">
      <w:pPr>
        <w:numPr>
          <w:ilvl w:val="1"/>
          <w:numId w:val="31"/>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1216" w:name="C_4515-7766"/>
      <w:r>
        <w:t xml:space="preserve"> (CONF:4515-7766)</w:t>
      </w:r>
      <w:bookmarkEnd w:id="1216"/>
      <w:r>
        <w:t>.</w:t>
      </w:r>
    </w:p>
    <w:p w14:paraId="1BD68875" w14:textId="77777777" w:rsidR="002E1B08" w:rsidRDefault="00000000">
      <w:pPr>
        <w:numPr>
          <w:ilvl w:val="1"/>
          <w:numId w:val="31"/>
        </w:numPr>
      </w:pPr>
      <w:r>
        <w:rPr>
          <w:rStyle w:val="keyword"/>
        </w:rPr>
        <w:t>SHALL</w:t>
      </w:r>
      <w:r>
        <w:t xml:space="preserve"> contain exactly one [1..1] Service Delivery Location</w:t>
      </w:r>
      <w:r>
        <w:rPr>
          <w:rStyle w:val="XMLname"/>
        </w:rPr>
        <w:t xml:space="preserve"> (identifier: urn:oid:2.16.840.1.113883.10.20.22.4.32)</w:t>
      </w:r>
      <w:bookmarkStart w:id="1217" w:name="C_4515-15912"/>
      <w:r>
        <w:t xml:space="preserve"> (CONF:4515-15912)</w:t>
      </w:r>
      <w:bookmarkEnd w:id="1217"/>
      <w:r>
        <w:t>.</w:t>
      </w:r>
    </w:p>
    <w:p w14:paraId="103DAA47" w14:textId="77777777" w:rsidR="002E1B08" w:rsidRDefault="00000000">
      <w:pPr>
        <w:numPr>
          <w:ilvl w:val="0"/>
          <w:numId w:val="31"/>
        </w:numPr>
      </w:pPr>
      <w:r>
        <w:rPr>
          <w:rStyle w:val="keyword"/>
        </w:rPr>
        <w:t>MAY</w:t>
      </w:r>
      <w:r>
        <w:t xml:space="preserve"> contain zero or more [0..*] </w:t>
      </w:r>
      <w:r>
        <w:rPr>
          <w:rStyle w:val="XMLnameBold"/>
        </w:rPr>
        <w:t>entryRelationship</w:t>
      </w:r>
      <w:bookmarkStart w:id="1218" w:name="C_4515-7768"/>
      <w:r>
        <w:t xml:space="preserve"> (CONF:4515-7768)</w:t>
      </w:r>
      <w:bookmarkEnd w:id="1218"/>
      <w:r>
        <w:t xml:space="preserve"> such that it</w:t>
      </w:r>
    </w:p>
    <w:p w14:paraId="28BA1AFE" w14:textId="77777777" w:rsidR="002E1B08" w:rsidRDefault="00000000">
      <w:pPr>
        <w:numPr>
          <w:ilvl w:val="1"/>
          <w:numId w:val="31"/>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1219" w:name="C_4515-7769"/>
      <w:r>
        <w:t xml:space="preserve"> (CONF:4515-7769)</w:t>
      </w:r>
      <w:bookmarkEnd w:id="1219"/>
      <w:r>
        <w:t>.</w:t>
      </w:r>
    </w:p>
    <w:p w14:paraId="06AA5AC4" w14:textId="77777777" w:rsidR="002E1B08" w:rsidRDefault="00000000">
      <w:pPr>
        <w:numPr>
          <w:ilvl w:val="1"/>
          <w:numId w:val="31"/>
        </w:numPr>
      </w:pPr>
      <w:r>
        <w:rPr>
          <w:rStyle w:val="keyword"/>
        </w:rPr>
        <w:t>SHALL</w:t>
      </w:r>
      <w:r>
        <w:t xml:space="preserve"> contain exactly one [1..1] </w:t>
      </w:r>
      <w:r>
        <w:rPr>
          <w:rStyle w:val="XMLnameBold"/>
        </w:rPr>
        <w:t>@inversionInd</w:t>
      </w:r>
      <w:r>
        <w:t>=</w:t>
      </w:r>
      <w:r>
        <w:rPr>
          <w:rStyle w:val="XMLname"/>
        </w:rPr>
        <w:t>"true"</w:t>
      </w:r>
      <w:r>
        <w:t xml:space="preserve"> true</w:t>
      </w:r>
      <w:bookmarkStart w:id="1220" w:name="C_4515-8009"/>
      <w:r>
        <w:t xml:space="preserve"> (CONF:4515-8009)</w:t>
      </w:r>
      <w:bookmarkEnd w:id="1220"/>
      <w:r>
        <w:t>.</w:t>
      </w:r>
    </w:p>
    <w:p w14:paraId="5068D889" w14:textId="77777777" w:rsidR="002E1B08" w:rsidRDefault="00000000">
      <w:pPr>
        <w:numPr>
          <w:ilvl w:val="1"/>
          <w:numId w:val="31"/>
        </w:numPr>
      </w:pPr>
      <w:r>
        <w:rPr>
          <w:rStyle w:val="keyword"/>
        </w:rPr>
        <w:t>SHALL</w:t>
      </w:r>
      <w:r>
        <w:t xml:space="preserve"> contain exactly one [1..1] </w:t>
      </w:r>
      <w:r>
        <w:rPr>
          <w:rStyle w:val="XMLnameBold"/>
        </w:rPr>
        <w:t>encounter</w:t>
      </w:r>
      <w:bookmarkStart w:id="1221" w:name="C_4515-7770"/>
      <w:r>
        <w:t xml:space="preserve"> (CONF:4515-7770)</w:t>
      </w:r>
      <w:bookmarkEnd w:id="1221"/>
      <w:r>
        <w:t>.</w:t>
      </w:r>
    </w:p>
    <w:p w14:paraId="6147D69C" w14:textId="77777777" w:rsidR="002E1B08" w:rsidRDefault="00000000">
      <w:pPr>
        <w:numPr>
          <w:ilvl w:val="2"/>
          <w:numId w:val="31"/>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1222" w:name="C_4515-7771"/>
      <w:r>
        <w:t xml:space="preserve"> (CONF:4515-7771)</w:t>
      </w:r>
      <w:bookmarkEnd w:id="1222"/>
      <w:r>
        <w:t>.</w:t>
      </w:r>
    </w:p>
    <w:p w14:paraId="1C010C85" w14:textId="77777777" w:rsidR="002E1B08" w:rsidRDefault="00000000">
      <w:pPr>
        <w:numPr>
          <w:ilvl w:val="2"/>
          <w:numId w:val="31"/>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223" w:name="C_4515-7772"/>
      <w:r>
        <w:t xml:space="preserve"> (CONF:4515-7772)</w:t>
      </w:r>
      <w:bookmarkEnd w:id="1223"/>
      <w:r>
        <w:t>.</w:t>
      </w:r>
    </w:p>
    <w:p w14:paraId="6F4A08BB" w14:textId="77777777" w:rsidR="002E1B08" w:rsidRDefault="00000000">
      <w:pPr>
        <w:numPr>
          <w:ilvl w:val="2"/>
          <w:numId w:val="31"/>
        </w:numPr>
      </w:pPr>
      <w:r>
        <w:t xml:space="preserve">This encounter </w:t>
      </w:r>
      <w:r>
        <w:rPr>
          <w:rStyle w:val="keyword"/>
        </w:rPr>
        <w:t>SHALL</w:t>
      </w:r>
      <w:r>
        <w:t xml:space="preserve"> contain exactly one [1..1] </w:t>
      </w:r>
      <w:r>
        <w:rPr>
          <w:rStyle w:val="XMLnameBold"/>
        </w:rPr>
        <w:t>id</w:t>
      </w:r>
      <w:bookmarkStart w:id="1224" w:name="C_4515-7773"/>
      <w:r>
        <w:t xml:space="preserve"> (CONF:4515-7773)</w:t>
      </w:r>
      <w:bookmarkEnd w:id="1224"/>
      <w:r>
        <w:t>.</w:t>
      </w:r>
    </w:p>
    <w:p w14:paraId="063DD38A" w14:textId="77777777" w:rsidR="002E1B08" w:rsidRDefault="00000000">
      <w:pPr>
        <w:numPr>
          <w:ilvl w:val="3"/>
          <w:numId w:val="31"/>
        </w:numPr>
      </w:pPr>
      <w:r>
        <w:t>Set the encounter ID to the ID of an encounter in another section to signify they are the same encounter (CONF:4515-16843).</w:t>
      </w:r>
    </w:p>
    <w:p w14:paraId="0CE9144D" w14:textId="77777777" w:rsidR="002E1B08" w:rsidRDefault="00000000">
      <w:pPr>
        <w:numPr>
          <w:ilvl w:val="0"/>
          <w:numId w:val="31"/>
        </w:numPr>
      </w:pPr>
      <w:r>
        <w:rPr>
          <w:rStyle w:val="keyword"/>
        </w:rPr>
        <w:t>MAY</w:t>
      </w:r>
      <w:r>
        <w:t xml:space="preserve"> contain zero or one [0..1] </w:t>
      </w:r>
      <w:r>
        <w:rPr>
          <w:rStyle w:val="XMLnameBold"/>
        </w:rPr>
        <w:t>entryRelationship</w:t>
      </w:r>
      <w:bookmarkStart w:id="1225" w:name="C_4515-7775"/>
      <w:r>
        <w:t xml:space="preserve"> (CONF:4515-7775)</w:t>
      </w:r>
      <w:bookmarkEnd w:id="1225"/>
      <w:r>
        <w:t xml:space="preserve"> such that it</w:t>
      </w:r>
    </w:p>
    <w:p w14:paraId="64BC862B" w14:textId="77777777" w:rsidR="002E1B08" w:rsidRDefault="00000000">
      <w:pPr>
        <w:numPr>
          <w:ilvl w:val="1"/>
          <w:numId w:val="31"/>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1226" w:name="C_4515-7776"/>
      <w:r>
        <w:t xml:space="preserve"> (CONF:4515-7776)</w:t>
      </w:r>
      <w:bookmarkEnd w:id="1226"/>
      <w:r>
        <w:t>.</w:t>
      </w:r>
    </w:p>
    <w:p w14:paraId="2F74024E" w14:textId="77777777" w:rsidR="002E1B08" w:rsidRDefault="00000000">
      <w:pPr>
        <w:numPr>
          <w:ilvl w:val="1"/>
          <w:numId w:val="31"/>
        </w:numPr>
      </w:pPr>
      <w:r>
        <w:rPr>
          <w:rStyle w:val="keyword"/>
        </w:rPr>
        <w:t>SHALL</w:t>
      </w:r>
      <w:r>
        <w:t xml:space="preserve"> contain exactly one [1..1] </w:t>
      </w:r>
      <w:r>
        <w:rPr>
          <w:rStyle w:val="XMLnameBold"/>
        </w:rPr>
        <w:t>@inversionInd</w:t>
      </w:r>
      <w:r>
        <w:t>=</w:t>
      </w:r>
      <w:r>
        <w:rPr>
          <w:rStyle w:val="XMLname"/>
        </w:rPr>
        <w:t>"true"</w:t>
      </w:r>
      <w:r>
        <w:t xml:space="preserve"> true</w:t>
      </w:r>
      <w:bookmarkStart w:id="1227" w:name="C_4515-7777"/>
      <w:r>
        <w:t xml:space="preserve"> (CONF:4515-7777)</w:t>
      </w:r>
      <w:bookmarkEnd w:id="1227"/>
      <w:r>
        <w:t>.</w:t>
      </w:r>
    </w:p>
    <w:p w14:paraId="10892648" w14:textId="77777777" w:rsidR="002E1B08" w:rsidRDefault="00000000">
      <w:pPr>
        <w:numPr>
          <w:ilvl w:val="1"/>
          <w:numId w:val="31"/>
        </w:numPr>
      </w:pPr>
      <w:r>
        <w:rPr>
          <w:rStyle w:val="keyword"/>
        </w:rPr>
        <w:t>SHALL</w:t>
      </w:r>
      <w:r>
        <w:t xml:space="preserve"> contain exactly one [1..1] Instruction (V2)</w:t>
      </w:r>
      <w:r>
        <w:rPr>
          <w:rStyle w:val="XMLname"/>
        </w:rPr>
        <w:t xml:space="preserve"> (identifier: urn:hl7ii:2.16.840.1.113883.10.20.22.4.20:2014-06-09)</w:t>
      </w:r>
      <w:bookmarkStart w:id="1228" w:name="C_4515-31395"/>
      <w:r>
        <w:t xml:space="preserve"> (CONF:4515-31395)</w:t>
      </w:r>
      <w:bookmarkEnd w:id="1228"/>
      <w:r>
        <w:t>.</w:t>
      </w:r>
    </w:p>
    <w:p w14:paraId="788E579E" w14:textId="77777777" w:rsidR="002E1B08" w:rsidRDefault="00000000">
      <w:pPr>
        <w:numPr>
          <w:ilvl w:val="0"/>
          <w:numId w:val="31"/>
        </w:numPr>
      </w:pPr>
      <w:r>
        <w:rPr>
          <w:rStyle w:val="keyword"/>
        </w:rPr>
        <w:t>MAY</w:t>
      </w:r>
      <w:r>
        <w:t xml:space="preserve"> contain zero or more [0..*] </w:t>
      </w:r>
      <w:r>
        <w:rPr>
          <w:rStyle w:val="XMLnameBold"/>
        </w:rPr>
        <w:t>entryRelationship</w:t>
      </w:r>
      <w:bookmarkStart w:id="1229" w:name="C_4515-7779"/>
      <w:r>
        <w:t xml:space="preserve"> (CONF:4515-7779)</w:t>
      </w:r>
      <w:bookmarkEnd w:id="1229"/>
      <w:r>
        <w:t xml:space="preserve"> such that it</w:t>
      </w:r>
    </w:p>
    <w:p w14:paraId="07C442D6" w14:textId="77777777" w:rsidR="002E1B08" w:rsidRDefault="00000000">
      <w:pPr>
        <w:numPr>
          <w:ilvl w:val="1"/>
          <w:numId w:val="3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1230" w:name="C_4515-7780"/>
      <w:r>
        <w:t xml:space="preserve"> (CONF:4515-7780)</w:t>
      </w:r>
      <w:bookmarkEnd w:id="1230"/>
      <w:r>
        <w:t>.</w:t>
      </w:r>
    </w:p>
    <w:p w14:paraId="0F44B7BA" w14:textId="77777777" w:rsidR="002E1B08" w:rsidRDefault="00000000">
      <w:pPr>
        <w:numPr>
          <w:ilvl w:val="1"/>
          <w:numId w:val="31"/>
        </w:numPr>
      </w:pPr>
      <w:r>
        <w:rPr>
          <w:rStyle w:val="keyword"/>
        </w:rPr>
        <w:t>SHALL</w:t>
      </w:r>
      <w:r>
        <w:t xml:space="preserve"> contain exactly one [1..1] Indication (V2)</w:t>
      </w:r>
      <w:r>
        <w:rPr>
          <w:rStyle w:val="XMLname"/>
        </w:rPr>
        <w:t xml:space="preserve"> (identifier: urn:hl7ii:2.16.840.1.113883.10.20.22.4.19:2014-06-09)</w:t>
      </w:r>
      <w:bookmarkStart w:id="1231" w:name="C_4515-15914"/>
      <w:r>
        <w:t xml:space="preserve"> (CONF:4515-15914)</w:t>
      </w:r>
      <w:bookmarkEnd w:id="1231"/>
      <w:r>
        <w:t>.</w:t>
      </w:r>
    </w:p>
    <w:p w14:paraId="5A4925F2" w14:textId="77777777" w:rsidR="002E1B08" w:rsidRDefault="00000000">
      <w:pPr>
        <w:numPr>
          <w:ilvl w:val="0"/>
          <w:numId w:val="31"/>
        </w:numPr>
      </w:pPr>
      <w:r>
        <w:rPr>
          <w:rStyle w:val="keyword"/>
        </w:rPr>
        <w:t>MAY</w:t>
      </w:r>
      <w:r>
        <w:t xml:space="preserve"> contain zero or more [0..*] </w:t>
      </w:r>
      <w:r>
        <w:rPr>
          <w:rStyle w:val="XMLnameBold"/>
        </w:rPr>
        <w:t>entryRelationship</w:t>
      </w:r>
      <w:bookmarkStart w:id="1232" w:name="C_4515-7886"/>
      <w:r>
        <w:t xml:space="preserve"> (CONF:4515-7886)</w:t>
      </w:r>
      <w:bookmarkEnd w:id="1232"/>
      <w:r>
        <w:t xml:space="preserve"> such that it</w:t>
      </w:r>
    </w:p>
    <w:p w14:paraId="4341AAC7" w14:textId="77777777" w:rsidR="002E1B08" w:rsidRDefault="00000000">
      <w:pPr>
        <w:numPr>
          <w:ilvl w:val="1"/>
          <w:numId w:val="31"/>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1233" w:name="C_4515-7887"/>
      <w:r>
        <w:t xml:space="preserve"> (CONF:4515-7887)</w:t>
      </w:r>
      <w:bookmarkEnd w:id="1233"/>
      <w:r>
        <w:t>.</w:t>
      </w:r>
    </w:p>
    <w:p w14:paraId="4941636B" w14:textId="77777777" w:rsidR="002E1B08" w:rsidRDefault="00000000">
      <w:pPr>
        <w:numPr>
          <w:ilvl w:val="1"/>
          <w:numId w:val="31"/>
        </w:numPr>
      </w:pPr>
      <w:r>
        <w:rPr>
          <w:rStyle w:val="keyword"/>
        </w:rPr>
        <w:lastRenderedPageBreak/>
        <w:t>SHALL</w:t>
      </w:r>
      <w:r>
        <w:t xml:space="preserve"> contain exactly one [1..1] Medication Activity (V2)</w:t>
      </w:r>
      <w:r>
        <w:rPr>
          <w:rStyle w:val="XMLname"/>
        </w:rPr>
        <w:t xml:space="preserve"> (identifier: urn:hl7ii:2.16.840.1.113883.10.20.22.4.16:2014-06-09)</w:t>
      </w:r>
      <w:bookmarkStart w:id="1234" w:name="C_4515-15915"/>
      <w:r>
        <w:t xml:space="preserve"> (CONF:4515-15915)</w:t>
      </w:r>
      <w:bookmarkEnd w:id="1234"/>
      <w:r>
        <w:t>.</w:t>
      </w:r>
    </w:p>
    <w:p w14:paraId="6C8FD284" w14:textId="77777777" w:rsidR="002E1B08" w:rsidRDefault="00000000">
      <w:pPr>
        <w:numPr>
          <w:ilvl w:val="0"/>
          <w:numId w:val="31"/>
        </w:numPr>
      </w:pPr>
      <w:r>
        <w:rPr>
          <w:rStyle w:val="keyword"/>
        </w:rPr>
        <w:t>MAY</w:t>
      </w:r>
      <w:r>
        <w:t xml:space="preserve"> contain zero or more [0..*] </w:t>
      </w:r>
      <w:r>
        <w:rPr>
          <w:rStyle w:val="XMLnameBold"/>
        </w:rPr>
        <w:t>entryRelationship</w:t>
      </w:r>
      <w:bookmarkStart w:id="1235" w:name="C_4515-32473"/>
      <w:r>
        <w:t xml:space="preserve"> (CONF:4515-32473)</w:t>
      </w:r>
      <w:bookmarkEnd w:id="1235"/>
      <w:r>
        <w:t xml:space="preserve"> such that it</w:t>
      </w:r>
    </w:p>
    <w:p w14:paraId="648BF934" w14:textId="77777777" w:rsidR="002E1B08" w:rsidRDefault="00000000">
      <w:pPr>
        <w:numPr>
          <w:ilvl w:val="1"/>
          <w:numId w:val="31"/>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1236" w:name="C_4515-32474"/>
      <w:r>
        <w:t xml:space="preserve"> (CONF:4515-32474)</w:t>
      </w:r>
      <w:bookmarkEnd w:id="1236"/>
      <w:r>
        <w:t>.</w:t>
      </w:r>
    </w:p>
    <w:p w14:paraId="68E4256B" w14:textId="77777777" w:rsidR="002E1B08" w:rsidRDefault="00000000">
      <w:pPr>
        <w:numPr>
          <w:ilvl w:val="1"/>
          <w:numId w:val="31"/>
        </w:numPr>
      </w:pPr>
      <w:r>
        <w:rPr>
          <w:rStyle w:val="keyword"/>
        </w:rPr>
        <w:t>SHALL</w:t>
      </w:r>
      <w:r>
        <w:t xml:space="preserve"> contain exactly one [1..1] Reaction Observation (V2)</w:t>
      </w:r>
      <w:r>
        <w:rPr>
          <w:rStyle w:val="XMLname"/>
        </w:rPr>
        <w:t xml:space="preserve"> (identifier: urn:hl7ii:2.16.840.1.113883.10.20.22.4.9:2014-06-09)</w:t>
      </w:r>
      <w:bookmarkStart w:id="1237" w:name="C_4515-32475"/>
      <w:r>
        <w:t xml:space="preserve"> (CONF:4515-32475)</w:t>
      </w:r>
      <w:bookmarkEnd w:id="1237"/>
      <w:r>
        <w:t>.</w:t>
      </w:r>
    </w:p>
    <w:p w14:paraId="137C586F" w14:textId="77777777" w:rsidR="002E1B08" w:rsidRDefault="00000000">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p>
    <w:p w14:paraId="245956A5" w14:textId="77777777" w:rsidR="002E1B08" w:rsidRDefault="00000000">
      <w:pPr>
        <w:numPr>
          <w:ilvl w:val="0"/>
          <w:numId w:val="31"/>
        </w:numPr>
      </w:pPr>
      <w:r>
        <w:rPr>
          <w:rStyle w:val="keyword"/>
        </w:rPr>
        <w:t>MAY</w:t>
      </w:r>
      <w:r>
        <w:t xml:space="preserve"> contain zero or more [0..*] </w:t>
      </w:r>
      <w:r>
        <w:rPr>
          <w:rStyle w:val="XMLnameBold"/>
        </w:rPr>
        <w:t>entryRelationship</w:t>
      </w:r>
      <w:bookmarkStart w:id="1238" w:name="C_4515-32985"/>
      <w:r>
        <w:t xml:space="preserve"> (CONF:4515-32985)</w:t>
      </w:r>
      <w:bookmarkEnd w:id="1238"/>
      <w:r>
        <w:t xml:space="preserve"> such that it</w:t>
      </w:r>
    </w:p>
    <w:p w14:paraId="125DB3E3" w14:textId="77777777" w:rsidR="002E1B08" w:rsidRDefault="00000000">
      <w:pPr>
        <w:numPr>
          <w:ilvl w:val="1"/>
          <w:numId w:val="3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39" w:name="C_4515-32987"/>
      <w:r>
        <w:t xml:space="preserve"> (CONF:4515-32987)</w:t>
      </w:r>
      <w:bookmarkEnd w:id="1239"/>
      <w:r>
        <w:t>.</w:t>
      </w:r>
    </w:p>
    <w:p w14:paraId="2FCACAEE" w14:textId="77777777" w:rsidR="002E1B08" w:rsidRDefault="00000000">
      <w:pPr>
        <w:numPr>
          <w:ilvl w:val="1"/>
          <w:numId w:val="31"/>
        </w:numPr>
      </w:pPr>
      <w:r>
        <w:rPr>
          <w:rStyle w:val="keyword"/>
        </w:rPr>
        <w:t>SHALL</w:t>
      </w:r>
      <w:r>
        <w:t xml:space="preserve"> contain exactly one [1..1] Assessment Scale Observation</w:t>
      </w:r>
      <w:r>
        <w:rPr>
          <w:rStyle w:val="XMLname"/>
        </w:rPr>
        <w:t xml:space="preserve"> (identifier: urn:oid:2.16.840.1.113883.10.20.22.4.69)</w:t>
      </w:r>
      <w:bookmarkStart w:id="1240" w:name="C_4515-32986"/>
      <w:r>
        <w:t xml:space="preserve"> (CONF:4515-32986)</w:t>
      </w:r>
      <w:bookmarkEnd w:id="1240"/>
      <w:r>
        <w:t>.</w:t>
      </w:r>
    </w:p>
    <w:p w14:paraId="11D7E089" w14:textId="77777777" w:rsidR="002E1B08" w:rsidRDefault="00000000">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21CD939B" w14:textId="77777777" w:rsidR="002E1B08" w:rsidRDefault="00000000">
      <w:pPr>
        <w:numPr>
          <w:ilvl w:val="0"/>
          <w:numId w:val="31"/>
        </w:numPr>
      </w:pPr>
      <w:r>
        <w:rPr>
          <w:rStyle w:val="keyword"/>
        </w:rPr>
        <w:t>MAY</w:t>
      </w:r>
      <w:r>
        <w:t xml:space="preserve"> contain zero or more [0..*] </w:t>
      </w:r>
      <w:r>
        <w:rPr>
          <w:rStyle w:val="XMLnameBold"/>
        </w:rPr>
        <w:t>entryRelationship</w:t>
      </w:r>
      <w:bookmarkStart w:id="1241" w:name="C_4515-32988"/>
      <w:r>
        <w:t xml:space="preserve"> (CONF:4515-32988)</w:t>
      </w:r>
      <w:bookmarkEnd w:id="1241"/>
      <w:r>
        <w:t xml:space="preserve"> such that it</w:t>
      </w:r>
    </w:p>
    <w:p w14:paraId="66A45EBF" w14:textId="77777777" w:rsidR="002E1B08" w:rsidRDefault="00000000">
      <w:pPr>
        <w:numPr>
          <w:ilvl w:val="1"/>
          <w:numId w:val="3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42" w:name="C_4515-32990"/>
      <w:r>
        <w:t xml:space="preserve"> (CONF:4515-32990)</w:t>
      </w:r>
      <w:bookmarkEnd w:id="1242"/>
      <w:r>
        <w:t>.</w:t>
      </w:r>
    </w:p>
    <w:p w14:paraId="4AD3C37E" w14:textId="77777777" w:rsidR="002E1B08" w:rsidRDefault="00000000">
      <w:pPr>
        <w:numPr>
          <w:ilvl w:val="1"/>
          <w:numId w:val="31"/>
        </w:numPr>
      </w:pPr>
      <w:r>
        <w:rPr>
          <w:rStyle w:val="keyword"/>
        </w:rPr>
        <w:t>SHALL</w:t>
      </w:r>
      <w:r>
        <w:t xml:space="preserve"> contain exactly one [1..1] Entry Reference</w:t>
      </w:r>
      <w:r>
        <w:rPr>
          <w:rStyle w:val="XMLname"/>
        </w:rPr>
        <w:t xml:space="preserve"> (identifier: urn:oid:2.16.840.1.113883.10.20.22.4.122)</w:t>
      </w:r>
      <w:bookmarkStart w:id="1243" w:name="C_4515-32989"/>
      <w:r>
        <w:t xml:space="preserve"> (CONF:4515-32989)</w:t>
      </w:r>
      <w:bookmarkEnd w:id="1243"/>
      <w:r>
        <w:t>.</w:t>
      </w:r>
    </w:p>
    <w:p w14:paraId="38FF8726" w14:textId="77777777" w:rsidR="002E1B08" w:rsidRDefault="00000000">
      <w:pPr>
        <w:pStyle w:val="Caption"/>
      </w:pPr>
      <w:bookmarkStart w:id="1244" w:name="_Toc119067426"/>
      <w:bookmarkStart w:id="1245" w:name="_Toc119074850"/>
      <w:bookmarkStart w:id="1246" w:name="_Toc120095061"/>
      <w:r>
        <w:t xml:space="preserve">Table </w:t>
      </w:r>
      <w:r>
        <w:fldChar w:fldCharType="begin"/>
      </w:r>
      <w:r>
        <w:instrText>SEQ Table \* ARABIC</w:instrText>
      </w:r>
      <w:r>
        <w:fldChar w:fldCharType="separate"/>
      </w:r>
      <w:r>
        <w:t>68</w:t>
      </w:r>
      <w:r>
        <w:fldChar w:fldCharType="end"/>
      </w:r>
      <w:r>
        <w:t xml:space="preserve">: </w:t>
      </w:r>
      <w:bookmarkStart w:id="1247" w:name="ProcedureAct_statusCode"/>
      <w:r>
        <w:t>ProcedureAct statusCode</w:t>
      </w:r>
      <w:bookmarkEnd w:id="1244"/>
      <w:bookmarkEnd w:id="1245"/>
      <w:bookmarkEnd w:id="1246"/>
      <w:bookmarkEnd w:id="12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0F7746A" w14:textId="77777777">
        <w:trPr>
          <w:jc w:val="center"/>
        </w:trPr>
        <w:tc>
          <w:tcPr>
            <w:tcW w:w="1440" w:type="dxa"/>
            <w:gridSpan w:val="4"/>
          </w:tcPr>
          <w:p w14:paraId="3DF0967F" w14:textId="77777777" w:rsidR="002E1B08" w:rsidRDefault="00000000">
            <w:pPr>
              <w:pStyle w:val="TableText"/>
            </w:pPr>
            <w:r>
              <w:t>Value Set: ProcedureAct statusCode urn:oid:2.16.840.1.113883.11.20.9.22</w:t>
            </w:r>
          </w:p>
          <w:p w14:paraId="51CA49DF" w14:textId="77777777" w:rsidR="002E1B08" w:rsidRDefault="00000000">
            <w:pPr>
              <w:pStyle w:val="TableText"/>
            </w:pPr>
            <w:r>
              <w:t>(Clinical Focus: Status of a procedure activity),(Data Element Scope: ),(Inclusion Criteria: ),(Exclusion Criteria: )</w:t>
            </w:r>
            <w:r>
              <w:br/>
            </w:r>
            <w:r>
              <w:br/>
              <w:t>This value set was imported on 4/24/2019 with a version of 20190103.</w:t>
            </w:r>
          </w:p>
          <w:p w14:paraId="5880D1A4" w14:textId="77777777" w:rsidR="002E1B08" w:rsidRDefault="00000000">
            <w:pPr>
              <w:pStyle w:val="TableText"/>
            </w:pPr>
            <w:r>
              <w:t xml:space="preserve">Value Set Source: </w:t>
            </w:r>
            <w:hyperlink r:id="rId51" w:history="1">
              <w:r>
                <w:rPr>
                  <w:rStyle w:val="HyperlinkCourierBold"/>
                </w:rPr>
                <w:t>https://vsac.nlm.nih.gov/valueset/2.16.840.1.113883.11.20.9.22/expansion</w:t>
              </w:r>
            </w:hyperlink>
          </w:p>
        </w:tc>
      </w:tr>
      <w:tr w:rsidR="002E1B08" w14:paraId="0B17EEC0" w14:textId="77777777">
        <w:trPr>
          <w:cantSplit/>
          <w:tblHeader/>
          <w:jc w:val="center"/>
        </w:trPr>
        <w:tc>
          <w:tcPr>
            <w:tcW w:w="1560" w:type="dxa"/>
            <w:shd w:val="clear" w:color="auto" w:fill="E6E6E6"/>
          </w:tcPr>
          <w:p w14:paraId="1039FFAC" w14:textId="77777777" w:rsidR="002E1B08" w:rsidRDefault="00000000">
            <w:pPr>
              <w:pStyle w:val="TableHead"/>
            </w:pPr>
            <w:r>
              <w:t>Code</w:t>
            </w:r>
          </w:p>
        </w:tc>
        <w:tc>
          <w:tcPr>
            <w:tcW w:w="3000" w:type="dxa"/>
            <w:shd w:val="clear" w:color="auto" w:fill="E6E6E6"/>
          </w:tcPr>
          <w:p w14:paraId="1C1211F3" w14:textId="77777777" w:rsidR="002E1B08" w:rsidRDefault="00000000">
            <w:pPr>
              <w:pStyle w:val="TableHead"/>
            </w:pPr>
            <w:r>
              <w:t>Code System</w:t>
            </w:r>
          </w:p>
        </w:tc>
        <w:tc>
          <w:tcPr>
            <w:tcW w:w="3000" w:type="dxa"/>
            <w:shd w:val="clear" w:color="auto" w:fill="E6E6E6"/>
          </w:tcPr>
          <w:p w14:paraId="7C474E0C" w14:textId="77777777" w:rsidR="002E1B08" w:rsidRDefault="00000000">
            <w:pPr>
              <w:pStyle w:val="TableHead"/>
            </w:pPr>
            <w:r>
              <w:t>Code System OID</w:t>
            </w:r>
          </w:p>
        </w:tc>
        <w:tc>
          <w:tcPr>
            <w:tcW w:w="2520" w:type="dxa"/>
            <w:shd w:val="clear" w:color="auto" w:fill="E6E6E6"/>
          </w:tcPr>
          <w:p w14:paraId="568A1A18" w14:textId="77777777" w:rsidR="002E1B08" w:rsidRDefault="00000000">
            <w:pPr>
              <w:pStyle w:val="TableHead"/>
            </w:pPr>
            <w:r>
              <w:t>Print Name</w:t>
            </w:r>
          </w:p>
        </w:tc>
      </w:tr>
      <w:tr w:rsidR="002E1B08" w14:paraId="4CD91CAB" w14:textId="77777777">
        <w:trPr>
          <w:jc w:val="center"/>
        </w:trPr>
        <w:tc>
          <w:tcPr>
            <w:tcW w:w="1170" w:type="dxa"/>
          </w:tcPr>
          <w:p w14:paraId="302F0209" w14:textId="77777777" w:rsidR="002E1B08" w:rsidRDefault="00000000">
            <w:pPr>
              <w:pStyle w:val="TableText"/>
            </w:pPr>
            <w:r>
              <w:t>aborted</w:t>
            </w:r>
          </w:p>
        </w:tc>
        <w:tc>
          <w:tcPr>
            <w:tcW w:w="3195" w:type="dxa"/>
          </w:tcPr>
          <w:p w14:paraId="166DD549" w14:textId="77777777" w:rsidR="002E1B08" w:rsidRDefault="00000000">
            <w:pPr>
              <w:pStyle w:val="TableText"/>
            </w:pPr>
            <w:r>
              <w:t>HL7ActStatus</w:t>
            </w:r>
          </w:p>
        </w:tc>
        <w:tc>
          <w:tcPr>
            <w:tcW w:w="3195" w:type="dxa"/>
          </w:tcPr>
          <w:p w14:paraId="0E9C05F9" w14:textId="77777777" w:rsidR="002E1B08" w:rsidRDefault="00000000">
            <w:pPr>
              <w:pStyle w:val="TableText"/>
            </w:pPr>
            <w:r>
              <w:t>urn:oid:2.16.840.1.113883.5.14</w:t>
            </w:r>
          </w:p>
        </w:tc>
        <w:tc>
          <w:tcPr>
            <w:tcW w:w="2520" w:type="dxa"/>
          </w:tcPr>
          <w:p w14:paraId="129DDAA1" w14:textId="77777777" w:rsidR="002E1B08" w:rsidRDefault="00000000">
            <w:pPr>
              <w:pStyle w:val="TableText"/>
            </w:pPr>
            <w:r>
              <w:t>aborted</w:t>
            </w:r>
          </w:p>
        </w:tc>
      </w:tr>
      <w:tr w:rsidR="002E1B08" w14:paraId="58930F53" w14:textId="77777777">
        <w:trPr>
          <w:jc w:val="center"/>
        </w:trPr>
        <w:tc>
          <w:tcPr>
            <w:tcW w:w="1170" w:type="dxa"/>
          </w:tcPr>
          <w:p w14:paraId="402D9F38" w14:textId="77777777" w:rsidR="002E1B08" w:rsidRDefault="00000000">
            <w:pPr>
              <w:pStyle w:val="TableText"/>
            </w:pPr>
            <w:r>
              <w:t>active</w:t>
            </w:r>
          </w:p>
        </w:tc>
        <w:tc>
          <w:tcPr>
            <w:tcW w:w="3195" w:type="dxa"/>
          </w:tcPr>
          <w:p w14:paraId="3141EBAE" w14:textId="77777777" w:rsidR="002E1B08" w:rsidRDefault="00000000">
            <w:pPr>
              <w:pStyle w:val="TableText"/>
            </w:pPr>
            <w:r>
              <w:t>HL7ActStatus</w:t>
            </w:r>
          </w:p>
        </w:tc>
        <w:tc>
          <w:tcPr>
            <w:tcW w:w="3195" w:type="dxa"/>
          </w:tcPr>
          <w:p w14:paraId="48FB3EDD" w14:textId="77777777" w:rsidR="002E1B08" w:rsidRDefault="00000000">
            <w:pPr>
              <w:pStyle w:val="TableText"/>
            </w:pPr>
            <w:r>
              <w:t>urn:oid:2.16.840.1.113883.5.14</w:t>
            </w:r>
          </w:p>
        </w:tc>
        <w:tc>
          <w:tcPr>
            <w:tcW w:w="2520" w:type="dxa"/>
          </w:tcPr>
          <w:p w14:paraId="69A77727" w14:textId="77777777" w:rsidR="002E1B08" w:rsidRDefault="00000000">
            <w:pPr>
              <w:pStyle w:val="TableText"/>
            </w:pPr>
            <w:r>
              <w:t>active</w:t>
            </w:r>
          </w:p>
        </w:tc>
      </w:tr>
      <w:tr w:rsidR="002E1B08" w14:paraId="63BEA202" w14:textId="77777777">
        <w:trPr>
          <w:jc w:val="center"/>
        </w:trPr>
        <w:tc>
          <w:tcPr>
            <w:tcW w:w="1170" w:type="dxa"/>
          </w:tcPr>
          <w:p w14:paraId="1CBFBC2B" w14:textId="77777777" w:rsidR="002E1B08" w:rsidRDefault="00000000">
            <w:pPr>
              <w:pStyle w:val="TableText"/>
            </w:pPr>
            <w:r>
              <w:t>cancelled</w:t>
            </w:r>
          </w:p>
        </w:tc>
        <w:tc>
          <w:tcPr>
            <w:tcW w:w="3195" w:type="dxa"/>
          </w:tcPr>
          <w:p w14:paraId="02A28F5F" w14:textId="77777777" w:rsidR="002E1B08" w:rsidRDefault="00000000">
            <w:pPr>
              <w:pStyle w:val="TableText"/>
            </w:pPr>
            <w:r>
              <w:t>HL7ActStatus</w:t>
            </w:r>
          </w:p>
        </w:tc>
        <w:tc>
          <w:tcPr>
            <w:tcW w:w="3195" w:type="dxa"/>
          </w:tcPr>
          <w:p w14:paraId="3162E982" w14:textId="77777777" w:rsidR="002E1B08" w:rsidRDefault="00000000">
            <w:pPr>
              <w:pStyle w:val="TableText"/>
            </w:pPr>
            <w:r>
              <w:t>urn:oid:2.16.840.1.113883.5.14</w:t>
            </w:r>
          </w:p>
        </w:tc>
        <w:tc>
          <w:tcPr>
            <w:tcW w:w="2520" w:type="dxa"/>
          </w:tcPr>
          <w:p w14:paraId="3AA4EA55" w14:textId="77777777" w:rsidR="002E1B08" w:rsidRDefault="00000000">
            <w:pPr>
              <w:pStyle w:val="TableText"/>
            </w:pPr>
            <w:r>
              <w:t>cancelled</w:t>
            </w:r>
          </w:p>
        </w:tc>
      </w:tr>
      <w:tr w:rsidR="002E1B08" w14:paraId="438EDFBF" w14:textId="77777777">
        <w:trPr>
          <w:jc w:val="center"/>
        </w:trPr>
        <w:tc>
          <w:tcPr>
            <w:tcW w:w="1170" w:type="dxa"/>
          </w:tcPr>
          <w:p w14:paraId="235A0C7B" w14:textId="77777777" w:rsidR="002E1B08" w:rsidRDefault="00000000">
            <w:pPr>
              <w:pStyle w:val="TableText"/>
            </w:pPr>
            <w:r>
              <w:t>completed</w:t>
            </w:r>
          </w:p>
        </w:tc>
        <w:tc>
          <w:tcPr>
            <w:tcW w:w="3195" w:type="dxa"/>
          </w:tcPr>
          <w:p w14:paraId="509D97C9" w14:textId="77777777" w:rsidR="002E1B08" w:rsidRDefault="00000000">
            <w:pPr>
              <w:pStyle w:val="TableText"/>
            </w:pPr>
            <w:r>
              <w:t>HL7ActStatus</w:t>
            </w:r>
          </w:p>
        </w:tc>
        <w:tc>
          <w:tcPr>
            <w:tcW w:w="3195" w:type="dxa"/>
          </w:tcPr>
          <w:p w14:paraId="48D4D056" w14:textId="77777777" w:rsidR="002E1B08" w:rsidRDefault="00000000">
            <w:pPr>
              <w:pStyle w:val="TableText"/>
            </w:pPr>
            <w:r>
              <w:t>urn:oid:2.16.840.1.113883.5.14</w:t>
            </w:r>
          </w:p>
        </w:tc>
        <w:tc>
          <w:tcPr>
            <w:tcW w:w="2520" w:type="dxa"/>
          </w:tcPr>
          <w:p w14:paraId="274956AD" w14:textId="77777777" w:rsidR="002E1B08" w:rsidRDefault="00000000">
            <w:pPr>
              <w:pStyle w:val="TableText"/>
            </w:pPr>
            <w:r>
              <w:t>completed</w:t>
            </w:r>
          </w:p>
        </w:tc>
      </w:tr>
    </w:tbl>
    <w:p w14:paraId="5B2A855E" w14:textId="77777777" w:rsidR="002E1B08" w:rsidRDefault="002E1B08">
      <w:pPr>
        <w:pStyle w:val="BodyText"/>
      </w:pPr>
    </w:p>
    <w:p w14:paraId="094B3EF8" w14:textId="77777777" w:rsidR="002E1B08" w:rsidRDefault="00000000">
      <w:pPr>
        <w:pStyle w:val="Caption"/>
      </w:pPr>
      <w:bookmarkStart w:id="1248" w:name="_Toc119067427"/>
      <w:bookmarkStart w:id="1249" w:name="_Toc119074851"/>
      <w:bookmarkStart w:id="1250" w:name="_Toc120095062"/>
      <w:r>
        <w:lastRenderedPageBreak/>
        <w:t xml:space="preserve">Table </w:t>
      </w:r>
      <w:r>
        <w:fldChar w:fldCharType="begin"/>
      </w:r>
      <w:r>
        <w:instrText>SEQ Table \* ARABIC</w:instrText>
      </w:r>
      <w:r>
        <w:fldChar w:fldCharType="separate"/>
      </w:r>
      <w:r>
        <w:t>69</w:t>
      </w:r>
      <w:r>
        <w:fldChar w:fldCharType="end"/>
      </w:r>
      <w:r>
        <w:t xml:space="preserve">: </w:t>
      </w:r>
      <w:bookmarkStart w:id="1251" w:name="ActPriority"/>
      <w:r>
        <w:t>ActPriority</w:t>
      </w:r>
      <w:bookmarkEnd w:id="1248"/>
      <w:bookmarkEnd w:id="1249"/>
      <w:bookmarkEnd w:id="1250"/>
      <w:bookmarkEnd w:id="12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2113715D" w14:textId="77777777">
        <w:trPr>
          <w:jc w:val="center"/>
        </w:trPr>
        <w:tc>
          <w:tcPr>
            <w:tcW w:w="1440" w:type="dxa"/>
            <w:gridSpan w:val="4"/>
          </w:tcPr>
          <w:p w14:paraId="26BB5F13" w14:textId="77777777" w:rsidR="002E1B08" w:rsidRDefault="00000000">
            <w:pPr>
              <w:pStyle w:val="TableText"/>
            </w:pPr>
            <w:r>
              <w:t>Value Set: ActPriority urn:oid:2.16.840.1.113883.1.11.16866</w:t>
            </w:r>
          </w:p>
          <w:p w14:paraId="7D3B3178" w14:textId="77777777" w:rsidR="002E1B08" w:rsidRDefault="00000000">
            <w:pPr>
              <w:pStyle w:val="TableText"/>
            </w:pPr>
            <w:r>
              <w:t>(Clinical Focus: The urgency under which the Act happened, can happen, is happening, is intended to happen, or is requested/demanded to happen.),(Data Element Scope: ),(Inclusion Criteria: All members of system 2.16.840.1.113883.5.7),(Exclusion Criteria: )</w:t>
            </w:r>
            <w:r>
              <w:br/>
            </w:r>
            <w:r>
              <w:br/>
              <w:t>This value set was imported on 6/24/2019 with a version of 20190425.</w:t>
            </w:r>
          </w:p>
          <w:p w14:paraId="62E5B311" w14:textId="77777777" w:rsidR="002E1B08" w:rsidRDefault="00000000">
            <w:pPr>
              <w:pStyle w:val="TableText"/>
            </w:pPr>
            <w:r>
              <w:t xml:space="preserve">Value Set Source: </w:t>
            </w:r>
            <w:hyperlink r:id="rId52" w:history="1">
              <w:r>
                <w:rPr>
                  <w:rStyle w:val="HyperlinkCourierBold"/>
                </w:rPr>
                <w:t>https://vsac.nlm.nih.gov/valueset/2.16.840.1.113883.1.11.16866/expansion</w:t>
              </w:r>
            </w:hyperlink>
          </w:p>
        </w:tc>
      </w:tr>
      <w:tr w:rsidR="002E1B08" w14:paraId="47BC16B7" w14:textId="77777777">
        <w:trPr>
          <w:cantSplit/>
          <w:tblHeader/>
          <w:jc w:val="center"/>
        </w:trPr>
        <w:tc>
          <w:tcPr>
            <w:tcW w:w="1560" w:type="dxa"/>
            <w:shd w:val="clear" w:color="auto" w:fill="E6E6E6"/>
          </w:tcPr>
          <w:p w14:paraId="01F0BCA1" w14:textId="77777777" w:rsidR="002E1B08" w:rsidRDefault="00000000">
            <w:pPr>
              <w:pStyle w:val="TableHead"/>
            </w:pPr>
            <w:r>
              <w:t>Code</w:t>
            </w:r>
          </w:p>
        </w:tc>
        <w:tc>
          <w:tcPr>
            <w:tcW w:w="3000" w:type="dxa"/>
            <w:shd w:val="clear" w:color="auto" w:fill="E6E6E6"/>
          </w:tcPr>
          <w:p w14:paraId="0B8116AD" w14:textId="77777777" w:rsidR="002E1B08" w:rsidRDefault="00000000">
            <w:pPr>
              <w:pStyle w:val="TableHead"/>
            </w:pPr>
            <w:r>
              <w:t>Code System</w:t>
            </w:r>
          </w:p>
        </w:tc>
        <w:tc>
          <w:tcPr>
            <w:tcW w:w="3000" w:type="dxa"/>
            <w:shd w:val="clear" w:color="auto" w:fill="E6E6E6"/>
          </w:tcPr>
          <w:p w14:paraId="724FA870" w14:textId="77777777" w:rsidR="002E1B08" w:rsidRDefault="00000000">
            <w:pPr>
              <w:pStyle w:val="TableHead"/>
            </w:pPr>
            <w:r>
              <w:t>Code System OID</w:t>
            </w:r>
          </w:p>
        </w:tc>
        <w:tc>
          <w:tcPr>
            <w:tcW w:w="2520" w:type="dxa"/>
            <w:shd w:val="clear" w:color="auto" w:fill="E6E6E6"/>
          </w:tcPr>
          <w:p w14:paraId="74FDCD5B" w14:textId="77777777" w:rsidR="002E1B08" w:rsidRDefault="00000000">
            <w:pPr>
              <w:pStyle w:val="TableHead"/>
            </w:pPr>
            <w:r>
              <w:t>Print Name</w:t>
            </w:r>
          </w:p>
        </w:tc>
      </w:tr>
      <w:tr w:rsidR="002E1B08" w14:paraId="3CDED353" w14:textId="77777777">
        <w:trPr>
          <w:jc w:val="center"/>
        </w:trPr>
        <w:tc>
          <w:tcPr>
            <w:tcW w:w="1170" w:type="dxa"/>
          </w:tcPr>
          <w:p w14:paraId="15C051A9" w14:textId="77777777" w:rsidR="002E1B08" w:rsidRDefault="00000000">
            <w:pPr>
              <w:pStyle w:val="TableText"/>
            </w:pPr>
            <w:r>
              <w:t>A</w:t>
            </w:r>
          </w:p>
        </w:tc>
        <w:tc>
          <w:tcPr>
            <w:tcW w:w="3195" w:type="dxa"/>
          </w:tcPr>
          <w:p w14:paraId="0E097872" w14:textId="77777777" w:rsidR="002E1B08" w:rsidRDefault="00000000">
            <w:pPr>
              <w:pStyle w:val="TableText"/>
            </w:pPr>
            <w:r>
              <w:t>HL7ActPriority</w:t>
            </w:r>
          </w:p>
        </w:tc>
        <w:tc>
          <w:tcPr>
            <w:tcW w:w="3195" w:type="dxa"/>
          </w:tcPr>
          <w:p w14:paraId="1C5E5BCC" w14:textId="77777777" w:rsidR="002E1B08" w:rsidRDefault="00000000">
            <w:pPr>
              <w:pStyle w:val="TableText"/>
            </w:pPr>
            <w:r>
              <w:t>urn:oid:2.16.840.1.113883.5.7</w:t>
            </w:r>
          </w:p>
        </w:tc>
        <w:tc>
          <w:tcPr>
            <w:tcW w:w="2520" w:type="dxa"/>
          </w:tcPr>
          <w:p w14:paraId="6AF4654B" w14:textId="77777777" w:rsidR="002E1B08" w:rsidRDefault="00000000">
            <w:pPr>
              <w:pStyle w:val="TableText"/>
            </w:pPr>
            <w:r>
              <w:t>ASAP</w:t>
            </w:r>
          </w:p>
        </w:tc>
      </w:tr>
      <w:tr w:rsidR="002E1B08" w14:paraId="5A0E4494" w14:textId="77777777">
        <w:trPr>
          <w:jc w:val="center"/>
        </w:trPr>
        <w:tc>
          <w:tcPr>
            <w:tcW w:w="1170" w:type="dxa"/>
          </w:tcPr>
          <w:p w14:paraId="4B5DF257" w14:textId="77777777" w:rsidR="002E1B08" w:rsidRDefault="00000000">
            <w:pPr>
              <w:pStyle w:val="TableText"/>
            </w:pPr>
            <w:r>
              <w:t>CR</w:t>
            </w:r>
          </w:p>
        </w:tc>
        <w:tc>
          <w:tcPr>
            <w:tcW w:w="3195" w:type="dxa"/>
          </w:tcPr>
          <w:p w14:paraId="6E26CF9D" w14:textId="77777777" w:rsidR="002E1B08" w:rsidRDefault="00000000">
            <w:pPr>
              <w:pStyle w:val="TableText"/>
            </w:pPr>
            <w:r>
              <w:t>HL7ActPriority</w:t>
            </w:r>
          </w:p>
        </w:tc>
        <w:tc>
          <w:tcPr>
            <w:tcW w:w="3195" w:type="dxa"/>
          </w:tcPr>
          <w:p w14:paraId="61F7BC55" w14:textId="77777777" w:rsidR="002E1B08" w:rsidRDefault="00000000">
            <w:pPr>
              <w:pStyle w:val="TableText"/>
            </w:pPr>
            <w:r>
              <w:t>urn:oid:2.16.840.1.113883.5.7</w:t>
            </w:r>
          </w:p>
        </w:tc>
        <w:tc>
          <w:tcPr>
            <w:tcW w:w="2520" w:type="dxa"/>
          </w:tcPr>
          <w:p w14:paraId="78010448" w14:textId="77777777" w:rsidR="002E1B08" w:rsidRDefault="00000000">
            <w:pPr>
              <w:pStyle w:val="TableText"/>
            </w:pPr>
            <w:r>
              <w:t>callback results</w:t>
            </w:r>
          </w:p>
        </w:tc>
      </w:tr>
      <w:tr w:rsidR="002E1B08" w14:paraId="53D573EE" w14:textId="77777777">
        <w:trPr>
          <w:jc w:val="center"/>
        </w:trPr>
        <w:tc>
          <w:tcPr>
            <w:tcW w:w="1170" w:type="dxa"/>
          </w:tcPr>
          <w:p w14:paraId="7069B682" w14:textId="77777777" w:rsidR="002E1B08" w:rsidRDefault="00000000">
            <w:pPr>
              <w:pStyle w:val="TableText"/>
            </w:pPr>
            <w:r>
              <w:t>CS</w:t>
            </w:r>
          </w:p>
        </w:tc>
        <w:tc>
          <w:tcPr>
            <w:tcW w:w="3195" w:type="dxa"/>
          </w:tcPr>
          <w:p w14:paraId="228B83C7" w14:textId="77777777" w:rsidR="002E1B08" w:rsidRDefault="00000000">
            <w:pPr>
              <w:pStyle w:val="TableText"/>
            </w:pPr>
            <w:r>
              <w:t>HL7ActPriority</w:t>
            </w:r>
          </w:p>
        </w:tc>
        <w:tc>
          <w:tcPr>
            <w:tcW w:w="3195" w:type="dxa"/>
          </w:tcPr>
          <w:p w14:paraId="5D4B2828" w14:textId="77777777" w:rsidR="002E1B08" w:rsidRDefault="00000000">
            <w:pPr>
              <w:pStyle w:val="TableText"/>
            </w:pPr>
            <w:r>
              <w:t>urn:oid:2.16.840.1.113883.5.7</w:t>
            </w:r>
          </w:p>
        </w:tc>
        <w:tc>
          <w:tcPr>
            <w:tcW w:w="2520" w:type="dxa"/>
          </w:tcPr>
          <w:p w14:paraId="27506F95" w14:textId="77777777" w:rsidR="002E1B08" w:rsidRDefault="00000000">
            <w:pPr>
              <w:pStyle w:val="TableText"/>
            </w:pPr>
            <w:r>
              <w:t>callback for scheduling</w:t>
            </w:r>
          </w:p>
        </w:tc>
      </w:tr>
      <w:tr w:rsidR="002E1B08" w14:paraId="2FC900F4" w14:textId="77777777">
        <w:trPr>
          <w:jc w:val="center"/>
        </w:trPr>
        <w:tc>
          <w:tcPr>
            <w:tcW w:w="1170" w:type="dxa"/>
          </w:tcPr>
          <w:p w14:paraId="3ECD5245" w14:textId="77777777" w:rsidR="002E1B08" w:rsidRDefault="00000000">
            <w:pPr>
              <w:pStyle w:val="TableText"/>
            </w:pPr>
            <w:r>
              <w:t>CSP</w:t>
            </w:r>
          </w:p>
        </w:tc>
        <w:tc>
          <w:tcPr>
            <w:tcW w:w="3195" w:type="dxa"/>
          </w:tcPr>
          <w:p w14:paraId="65D9EE9D" w14:textId="77777777" w:rsidR="002E1B08" w:rsidRDefault="00000000">
            <w:pPr>
              <w:pStyle w:val="TableText"/>
            </w:pPr>
            <w:r>
              <w:t>HL7ActPriority</w:t>
            </w:r>
          </w:p>
        </w:tc>
        <w:tc>
          <w:tcPr>
            <w:tcW w:w="3195" w:type="dxa"/>
          </w:tcPr>
          <w:p w14:paraId="74A3FD29" w14:textId="77777777" w:rsidR="002E1B08" w:rsidRDefault="00000000">
            <w:pPr>
              <w:pStyle w:val="TableText"/>
            </w:pPr>
            <w:r>
              <w:t>urn:oid:2.16.840.1.113883.5.7</w:t>
            </w:r>
          </w:p>
        </w:tc>
        <w:tc>
          <w:tcPr>
            <w:tcW w:w="2520" w:type="dxa"/>
          </w:tcPr>
          <w:p w14:paraId="5233FEF6" w14:textId="77777777" w:rsidR="002E1B08" w:rsidRDefault="00000000">
            <w:pPr>
              <w:pStyle w:val="TableText"/>
            </w:pPr>
            <w:r>
              <w:t>callback placer for scheduling</w:t>
            </w:r>
          </w:p>
        </w:tc>
      </w:tr>
      <w:tr w:rsidR="002E1B08" w14:paraId="67605C64" w14:textId="77777777">
        <w:trPr>
          <w:jc w:val="center"/>
        </w:trPr>
        <w:tc>
          <w:tcPr>
            <w:tcW w:w="1170" w:type="dxa"/>
          </w:tcPr>
          <w:p w14:paraId="4D366575" w14:textId="77777777" w:rsidR="002E1B08" w:rsidRDefault="00000000">
            <w:pPr>
              <w:pStyle w:val="TableText"/>
            </w:pPr>
            <w:r>
              <w:t>CSR</w:t>
            </w:r>
          </w:p>
        </w:tc>
        <w:tc>
          <w:tcPr>
            <w:tcW w:w="3195" w:type="dxa"/>
          </w:tcPr>
          <w:p w14:paraId="3ADF2B05" w14:textId="77777777" w:rsidR="002E1B08" w:rsidRDefault="00000000">
            <w:pPr>
              <w:pStyle w:val="TableText"/>
            </w:pPr>
            <w:r>
              <w:t>HL7ActPriority</w:t>
            </w:r>
          </w:p>
        </w:tc>
        <w:tc>
          <w:tcPr>
            <w:tcW w:w="3195" w:type="dxa"/>
          </w:tcPr>
          <w:p w14:paraId="1E823FC7" w14:textId="77777777" w:rsidR="002E1B08" w:rsidRDefault="00000000">
            <w:pPr>
              <w:pStyle w:val="TableText"/>
            </w:pPr>
            <w:r>
              <w:t>urn:oid:2.16.840.1.113883.5.7</w:t>
            </w:r>
          </w:p>
        </w:tc>
        <w:tc>
          <w:tcPr>
            <w:tcW w:w="2520" w:type="dxa"/>
          </w:tcPr>
          <w:p w14:paraId="05D56A6C" w14:textId="77777777" w:rsidR="002E1B08" w:rsidRDefault="00000000">
            <w:pPr>
              <w:pStyle w:val="TableText"/>
            </w:pPr>
            <w:r>
              <w:t>contact recipient for scheduling</w:t>
            </w:r>
          </w:p>
        </w:tc>
      </w:tr>
      <w:tr w:rsidR="002E1B08" w14:paraId="7D78AAA9" w14:textId="77777777">
        <w:trPr>
          <w:jc w:val="center"/>
        </w:trPr>
        <w:tc>
          <w:tcPr>
            <w:tcW w:w="1170" w:type="dxa"/>
          </w:tcPr>
          <w:p w14:paraId="76C55A24" w14:textId="77777777" w:rsidR="002E1B08" w:rsidRDefault="00000000">
            <w:pPr>
              <w:pStyle w:val="TableText"/>
            </w:pPr>
            <w:r>
              <w:t>EL</w:t>
            </w:r>
          </w:p>
        </w:tc>
        <w:tc>
          <w:tcPr>
            <w:tcW w:w="3195" w:type="dxa"/>
          </w:tcPr>
          <w:p w14:paraId="0C2013EA" w14:textId="77777777" w:rsidR="002E1B08" w:rsidRDefault="00000000">
            <w:pPr>
              <w:pStyle w:val="TableText"/>
            </w:pPr>
            <w:r>
              <w:t>HL7ActPriority</w:t>
            </w:r>
          </w:p>
        </w:tc>
        <w:tc>
          <w:tcPr>
            <w:tcW w:w="3195" w:type="dxa"/>
          </w:tcPr>
          <w:p w14:paraId="45A89CCC" w14:textId="77777777" w:rsidR="002E1B08" w:rsidRDefault="00000000">
            <w:pPr>
              <w:pStyle w:val="TableText"/>
            </w:pPr>
            <w:r>
              <w:t>urn:oid:2.16.840.1.113883.5.7</w:t>
            </w:r>
          </w:p>
        </w:tc>
        <w:tc>
          <w:tcPr>
            <w:tcW w:w="2520" w:type="dxa"/>
          </w:tcPr>
          <w:p w14:paraId="70941F10" w14:textId="77777777" w:rsidR="002E1B08" w:rsidRDefault="00000000">
            <w:pPr>
              <w:pStyle w:val="TableText"/>
            </w:pPr>
            <w:r>
              <w:t>elective</w:t>
            </w:r>
          </w:p>
        </w:tc>
      </w:tr>
      <w:tr w:rsidR="002E1B08" w14:paraId="499E4539" w14:textId="77777777">
        <w:trPr>
          <w:jc w:val="center"/>
        </w:trPr>
        <w:tc>
          <w:tcPr>
            <w:tcW w:w="1170" w:type="dxa"/>
          </w:tcPr>
          <w:p w14:paraId="19380D5C" w14:textId="77777777" w:rsidR="002E1B08" w:rsidRDefault="00000000">
            <w:pPr>
              <w:pStyle w:val="TableText"/>
            </w:pPr>
            <w:r>
              <w:t>EM</w:t>
            </w:r>
          </w:p>
        </w:tc>
        <w:tc>
          <w:tcPr>
            <w:tcW w:w="3195" w:type="dxa"/>
          </w:tcPr>
          <w:p w14:paraId="16652E8F" w14:textId="77777777" w:rsidR="002E1B08" w:rsidRDefault="00000000">
            <w:pPr>
              <w:pStyle w:val="TableText"/>
            </w:pPr>
            <w:r>
              <w:t>HL7ActPriority</w:t>
            </w:r>
          </w:p>
        </w:tc>
        <w:tc>
          <w:tcPr>
            <w:tcW w:w="3195" w:type="dxa"/>
          </w:tcPr>
          <w:p w14:paraId="42B7D6E7" w14:textId="77777777" w:rsidR="002E1B08" w:rsidRDefault="00000000">
            <w:pPr>
              <w:pStyle w:val="TableText"/>
            </w:pPr>
            <w:r>
              <w:t>urn:oid:2.16.840.1.113883.5.7</w:t>
            </w:r>
          </w:p>
        </w:tc>
        <w:tc>
          <w:tcPr>
            <w:tcW w:w="2520" w:type="dxa"/>
          </w:tcPr>
          <w:p w14:paraId="21BC232D" w14:textId="77777777" w:rsidR="002E1B08" w:rsidRDefault="00000000">
            <w:pPr>
              <w:pStyle w:val="TableText"/>
            </w:pPr>
            <w:r>
              <w:t>emergency</w:t>
            </w:r>
          </w:p>
        </w:tc>
      </w:tr>
      <w:tr w:rsidR="002E1B08" w14:paraId="2C91C1E3" w14:textId="77777777">
        <w:trPr>
          <w:jc w:val="center"/>
        </w:trPr>
        <w:tc>
          <w:tcPr>
            <w:tcW w:w="1170" w:type="dxa"/>
          </w:tcPr>
          <w:p w14:paraId="57D2674F" w14:textId="77777777" w:rsidR="002E1B08" w:rsidRDefault="00000000">
            <w:pPr>
              <w:pStyle w:val="TableText"/>
            </w:pPr>
            <w:r>
              <w:t>P</w:t>
            </w:r>
          </w:p>
        </w:tc>
        <w:tc>
          <w:tcPr>
            <w:tcW w:w="3195" w:type="dxa"/>
          </w:tcPr>
          <w:p w14:paraId="3DD2261B" w14:textId="77777777" w:rsidR="002E1B08" w:rsidRDefault="00000000">
            <w:pPr>
              <w:pStyle w:val="TableText"/>
            </w:pPr>
            <w:r>
              <w:t>HL7ActPriority</w:t>
            </w:r>
          </w:p>
        </w:tc>
        <w:tc>
          <w:tcPr>
            <w:tcW w:w="3195" w:type="dxa"/>
          </w:tcPr>
          <w:p w14:paraId="420C9C92" w14:textId="77777777" w:rsidR="002E1B08" w:rsidRDefault="00000000">
            <w:pPr>
              <w:pStyle w:val="TableText"/>
            </w:pPr>
            <w:r>
              <w:t>urn:oid:2.16.840.1.113883.5.7</w:t>
            </w:r>
          </w:p>
        </w:tc>
        <w:tc>
          <w:tcPr>
            <w:tcW w:w="2520" w:type="dxa"/>
          </w:tcPr>
          <w:p w14:paraId="78DF60CE" w14:textId="77777777" w:rsidR="002E1B08" w:rsidRDefault="00000000">
            <w:pPr>
              <w:pStyle w:val="TableText"/>
            </w:pPr>
            <w:r>
              <w:t>preop</w:t>
            </w:r>
          </w:p>
        </w:tc>
      </w:tr>
      <w:tr w:rsidR="002E1B08" w14:paraId="512FEF3A" w14:textId="77777777">
        <w:trPr>
          <w:jc w:val="center"/>
        </w:trPr>
        <w:tc>
          <w:tcPr>
            <w:tcW w:w="1170" w:type="dxa"/>
          </w:tcPr>
          <w:p w14:paraId="6EC7EF76" w14:textId="77777777" w:rsidR="002E1B08" w:rsidRDefault="00000000">
            <w:pPr>
              <w:pStyle w:val="TableText"/>
            </w:pPr>
            <w:r>
              <w:t>PRN</w:t>
            </w:r>
          </w:p>
        </w:tc>
        <w:tc>
          <w:tcPr>
            <w:tcW w:w="3195" w:type="dxa"/>
          </w:tcPr>
          <w:p w14:paraId="073A8572" w14:textId="77777777" w:rsidR="002E1B08" w:rsidRDefault="00000000">
            <w:pPr>
              <w:pStyle w:val="TableText"/>
            </w:pPr>
            <w:r>
              <w:t>HL7ActPriority</w:t>
            </w:r>
          </w:p>
        </w:tc>
        <w:tc>
          <w:tcPr>
            <w:tcW w:w="3195" w:type="dxa"/>
          </w:tcPr>
          <w:p w14:paraId="6B1E1864" w14:textId="77777777" w:rsidR="002E1B08" w:rsidRDefault="00000000">
            <w:pPr>
              <w:pStyle w:val="TableText"/>
            </w:pPr>
            <w:r>
              <w:t>urn:oid:2.16.840.1.113883.5.7</w:t>
            </w:r>
          </w:p>
        </w:tc>
        <w:tc>
          <w:tcPr>
            <w:tcW w:w="2520" w:type="dxa"/>
          </w:tcPr>
          <w:p w14:paraId="7C9A9415" w14:textId="77777777" w:rsidR="002E1B08" w:rsidRDefault="00000000">
            <w:pPr>
              <w:pStyle w:val="TableText"/>
            </w:pPr>
            <w:r>
              <w:t>as needed</w:t>
            </w:r>
          </w:p>
        </w:tc>
      </w:tr>
      <w:tr w:rsidR="002E1B08" w14:paraId="1D9983D5" w14:textId="77777777">
        <w:trPr>
          <w:jc w:val="center"/>
        </w:trPr>
        <w:tc>
          <w:tcPr>
            <w:tcW w:w="1170" w:type="dxa"/>
          </w:tcPr>
          <w:p w14:paraId="36F958D1" w14:textId="77777777" w:rsidR="002E1B08" w:rsidRDefault="00000000">
            <w:pPr>
              <w:pStyle w:val="TableText"/>
            </w:pPr>
            <w:r>
              <w:t>R</w:t>
            </w:r>
          </w:p>
        </w:tc>
        <w:tc>
          <w:tcPr>
            <w:tcW w:w="3195" w:type="dxa"/>
          </w:tcPr>
          <w:p w14:paraId="16D10E1D" w14:textId="77777777" w:rsidR="002E1B08" w:rsidRDefault="00000000">
            <w:pPr>
              <w:pStyle w:val="TableText"/>
            </w:pPr>
            <w:r>
              <w:t>HL7ActPriority</w:t>
            </w:r>
          </w:p>
        </w:tc>
        <w:tc>
          <w:tcPr>
            <w:tcW w:w="3195" w:type="dxa"/>
          </w:tcPr>
          <w:p w14:paraId="6D172D3F" w14:textId="77777777" w:rsidR="002E1B08" w:rsidRDefault="00000000">
            <w:pPr>
              <w:pStyle w:val="TableText"/>
            </w:pPr>
            <w:r>
              <w:t>urn:oid:2.16.840.1.113883.5.7</w:t>
            </w:r>
          </w:p>
        </w:tc>
        <w:tc>
          <w:tcPr>
            <w:tcW w:w="2520" w:type="dxa"/>
          </w:tcPr>
          <w:p w14:paraId="2D2FCB5D" w14:textId="77777777" w:rsidR="002E1B08" w:rsidRDefault="00000000">
            <w:pPr>
              <w:pStyle w:val="TableText"/>
            </w:pPr>
            <w:r>
              <w:t>routine</w:t>
            </w:r>
          </w:p>
        </w:tc>
      </w:tr>
      <w:tr w:rsidR="002E1B08" w14:paraId="6B04797E" w14:textId="77777777">
        <w:trPr>
          <w:jc w:val="center"/>
        </w:trPr>
        <w:tc>
          <w:tcPr>
            <w:tcW w:w="1440" w:type="dxa"/>
            <w:gridSpan w:val="4"/>
          </w:tcPr>
          <w:p w14:paraId="25633C13" w14:textId="77777777" w:rsidR="002E1B08" w:rsidRDefault="00000000">
            <w:pPr>
              <w:pStyle w:val="TableText"/>
            </w:pPr>
            <w:r>
              <w:t>...</w:t>
            </w:r>
          </w:p>
        </w:tc>
      </w:tr>
    </w:tbl>
    <w:p w14:paraId="25B5D9C0" w14:textId="77777777" w:rsidR="002E1B08" w:rsidRDefault="002E1B08">
      <w:pPr>
        <w:pStyle w:val="BodyText"/>
      </w:pPr>
    </w:p>
    <w:p w14:paraId="4C6F61B5" w14:textId="77777777" w:rsidR="002E1B08" w:rsidRDefault="00000000">
      <w:pPr>
        <w:pStyle w:val="Caption"/>
        <w:ind w:left="130" w:right="115"/>
      </w:pPr>
      <w:bookmarkStart w:id="1252" w:name="_Toc119067343"/>
      <w:bookmarkStart w:id="1253" w:name="_Toc120095179"/>
      <w:r>
        <w:lastRenderedPageBreak/>
        <w:t xml:space="preserve">Figure </w:t>
      </w:r>
      <w:r>
        <w:fldChar w:fldCharType="begin"/>
      </w:r>
      <w:r>
        <w:instrText>SEQ Figure \* ARABIC</w:instrText>
      </w:r>
      <w:r>
        <w:fldChar w:fldCharType="separate"/>
      </w:r>
      <w:r>
        <w:t>46</w:t>
      </w:r>
      <w:r>
        <w:fldChar w:fldCharType="end"/>
      </w:r>
      <w:r>
        <w:t>: Procedure Activity Procedure Example</w:t>
      </w:r>
      <w:bookmarkEnd w:id="1252"/>
      <w:bookmarkEnd w:id="1253"/>
    </w:p>
    <w:p w14:paraId="6804371E" w14:textId="77777777" w:rsidR="002E1B08" w:rsidRDefault="00000000">
      <w:pPr>
        <w:pStyle w:val="Example"/>
        <w:ind w:left="130" w:right="115"/>
      </w:pPr>
      <w:r>
        <w:tab/>
      </w:r>
      <w:r>
        <w:tab/>
      </w:r>
      <w:r>
        <w:tab/>
      </w:r>
      <w:r>
        <w:tab/>
      </w:r>
      <w:r>
        <w:tab/>
      </w:r>
      <w:r>
        <w:tab/>
      </w:r>
    </w:p>
    <w:p w14:paraId="04C355FD" w14:textId="77777777" w:rsidR="002E1B08" w:rsidRDefault="00000000">
      <w:pPr>
        <w:pStyle w:val="Example"/>
        <w:ind w:left="130" w:right="115"/>
      </w:pPr>
      <w:r>
        <w:t>&lt;procedure classCode="PROC" moodCode="EVN"&gt;</w:t>
      </w:r>
    </w:p>
    <w:p w14:paraId="54C68774" w14:textId="77777777" w:rsidR="002E1B08" w:rsidRDefault="00000000">
      <w:pPr>
        <w:pStyle w:val="Example"/>
        <w:ind w:left="130" w:right="115"/>
      </w:pPr>
      <w:r>
        <w:t xml:space="preserve">    &lt;!-- Procedure Activity Procedure  --&gt;</w:t>
      </w:r>
    </w:p>
    <w:p w14:paraId="5F473DFD" w14:textId="77777777" w:rsidR="002E1B08" w:rsidRDefault="00000000">
      <w:pPr>
        <w:pStyle w:val="Example"/>
        <w:ind w:left="130" w:right="115"/>
      </w:pPr>
      <w:r>
        <w:t xml:space="preserve">    &lt;templateId root="2.16.840.1.113883.10.20.22.4.14" /&gt;</w:t>
      </w:r>
    </w:p>
    <w:p w14:paraId="4B21EC60" w14:textId="77777777" w:rsidR="002E1B08" w:rsidRDefault="00000000">
      <w:pPr>
        <w:pStyle w:val="Example"/>
        <w:ind w:left="130" w:right="115"/>
      </w:pPr>
      <w:r>
        <w:t xml:space="preserve">    &lt;templateId root="2.16.840.1.113883.10.20.22.4.14" extension="2014-06-09" /&gt;</w:t>
      </w:r>
    </w:p>
    <w:p w14:paraId="6F75F411" w14:textId="77777777" w:rsidR="002E1B08" w:rsidRDefault="00000000">
      <w:pPr>
        <w:pStyle w:val="Example"/>
        <w:ind w:left="130" w:right="115"/>
      </w:pPr>
      <w:r>
        <w:t xml:space="preserve">    &lt;templateId root="2.16.840.1.113883.10.20.22.4.14" extension="2022-06-01" /&gt;</w:t>
      </w:r>
    </w:p>
    <w:p w14:paraId="1B211E2C" w14:textId="77777777" w:rsidR="002E1B08" w:rsidRDefault="00000000">
      <w:pPr>
        <w:pStyle w:val="Example"/>
        <w:ind w:left="130" w:right="115"/>
      </w:pPr>
      <w:r>
        <w:t xml:space="preserve">    &lt;id root="d5b614bd-01ce-410d-8726-e1fd01dcc72a" /&gt;</w:t>
      </w:r>
    </w:p>
    <w:p w14:paraId="608F4A56" w14:textId="77777777" w:rsidR="002E1B08" w:rsidRDefault="00000000">
      <w:pPr>
        <w:pStyle w:val="Example"/>
        <w:ind w:left="130" w:right="115"/>
      </w:pPr>
      <w:r>
        <w:t xml:space="preserve">    &lt;code code="103716009" codeSystem="2.16.840.1.113883.6.96" codeSystemName="SNOMED CT" displayName="Stent Placement"&gt;</w:t>
      </w:r>
    </w:p>
    <w:p w14:paraId="7423A29A" w14:textId="77777777" w:rsidR="002E1B08" w:rsidRDefault="00000000">
      <w:pPr>
        <w:pStyle w:val="Example"/>
        <w:ind w:left="130" w:right="115"/>
      </w:pPr>
      <w:r>
        <w:t xml:space="preserve">        &lt;originalText&gt;</w:t>
      </w:r>
    </w:p>
    <w:p w14:paraId="1621D43A" w14:textId="77777777" w:rsidR="002E1B08" w:rsidRDefault="00000000">
      <w:pPr>
        <w:pStyle w:val="Example"/>
        <w:ind w:left="130" w:right="115"/>
      </w:pPr>
      <w:r>
        <w:t xml:space="preserve">            &lt;reference value="#Proc1" /&gt;</w:t>
      </w:r>
    </w:p>
    <w:p w14:paraId="2AD7664D" w14:textId="77777777" w:rsidR="002E1B08" w:rsidRDefault="00000000">
      <w:pPr>
        <w:pStyle w:val="Example"/>
        <w:ind w:left="130" w:right="115"/>
      </w:pPr>
      <w:r>
        <w:t xml:space="preserve">        &lt;/originalText&gt;</w:t>
      </w:r>
    </w:p>
    <w:p w14:paraId="247C586A" w14:textId="77777777" w:rsidR="002E1B08" w:rsidRDefault="00000000">
      <w:pPr>
        <w:pStyle w:val="Example"/>
        <w:ind w:left="130" w:right="115"/>
      </w:pPr>
      <w:r>
        <w:t xml:space="preserve">    &lt;/code&gt;</w:t>
      </w:r>
    </w:p>
    <w:p w14:paraId="51589613" w14:textId="77777777" w:rsidR="002E1B08" w:rsidRDefault="00000000">
      <w:pPr>
        <w:pStyle w:val="Example"/>
        <w:ind w:left="130" w:right="115"/>
      </w:pPr>
      <w:r>
        <w:t xml:space="preserve">    &lt;statusCode code="completed" /&gt;</w:t>
      </w:r>
    </w:p>
    <w:p w14:paraId="4E824040" w14:textId="77777777" w:rsidR="002E1B08" w:rsidRDefault="00000000">
      <w:pPr>
        <w:pStyle w:val="Example"/>
        <w:ind w:left="130" w:right="115"/>
      </w:pPr>
      <w:r>
        <w:t xml:space="preserve">    &lt;effectiveTime value="20130512" /&gt;</w:t>
      </w:r>
    </w:p>
    <w:p w14:paraId="75E7BFEC" w14:textId="77777777" w:rsidR="002E1B08" w:rsidRDefault="00000000">
      <w:pPr>
        <w:pStyle w:val="Example"/>
        <w:ind w:left="130" w:right="115"/>
      </w:pPr>
      <w:r>
        <w:t xml:space="preserve">    &lt;targetSiteCode code="28273000" displayName="bile duct" codeSystem="2.16.840.1.113883.6.96" codeSystemName="SNOMED CT" /&gt;</w:t>
      </w:r>
    </w:p>
    <w:p w14:paraId="56BAB76B" w14:textId="77777777" w:rsidR="002E1B08" w:rsidRDefault="00000000">
      <w:pPr>
        <w:pStyle w:val="Example"/>
        <w:ind w:left="130" w:right="115"/>
      </w:pPr>
      <w:r>
        <w:t xml:space="preserve">    &lt;specimen typeCode="SPC"&gt;</w:t>
      </w:r>
    </w:p>
    <w:p w14:paraId="541B7948" w14:textId="77777777" w:rsidR="002E1B08" w:rsidRDefault="00000000">
      <w:pPr>
        <w:pStyle w:val="Example"/>
        <w:ind w:left="130" w:right="115"/>
      </w:pPr>
      <w:r>
        <w:t xml:space="preserve">        &lt;specimenRole classCode="SPEC"&gt;</w:t>
      </w:r>
    </w:p>
    <w:p w14:paraId="3D08B133" w14:textId="77777777" w:rsidR="002E1B08" w:rsidRDefault="00000000">
      <w:pPr>
        <w:pStyle w:val="Example"/>
        <w:ind w:left="130" w:right="115"/>
      </w:pPr>
      <w:r>
        <w:t xml:space="preserve">            &lt;id root="a6d7b927-2b70-43c7-bdf3-0e7c4133062c" /&gt;</w:t>
      </w:r>
    </w:p>
    <w:p w14:paraId="1182B68A" w14:textId="77777777" w:rsidR="002E1B08" w:rsidRDefault="00000000">
      <w:pPr>
        <w:pStyle w:val="Example"/>
        <w:ind w:left="130" w:right="115"/>
      </w:pPr>
      <w:r>
        <w:t xml:space="preserve">            &lt;specimenPlayingEntity&gt;</w:t>
      </w:r>
    </w:p>
    <w:p w14:paraId="5EA18AC5" w14:textId="77777777" w:rsidR="002E1B08" w:rsidRDefault="00000000">
      <w:pPr>
        <w:pStyle w:val="Example"/>
        <w:ind w:left="130" w:right="115"/>
      </w:pPr>
      <w:r>
        <w:t xml:space="preserve">                &lt;code code="57259009" codeSystem="2.16.840.1.113883.6.96" displayName="gallbladder bile" /&gt;</w:t>
      </w:r>
    </w:p>
    <w:p w14:paraId="7655A212" w14:textId="77777777" w:rsidR="002E1B08" w:rsidRDefault="00000000">
      <w:pPr>
        <w:pStyle w:val="Example"/>
        <w:ind w:left="130" w:right="115"/>
      </w:pPr>
      <w:r>
        <w:t xml:space="preserve">            &lt;/specimenPlayingEntity&gt;</w:t>
      </w:r>
    </w:p>
    <w:p w14:paraId="4E378C11" w14:textId="77777777" w:rsidR="002E1B08" w:rsidRDefault="00000000">
      <w:pPr>
        <w:pStyle w:val="Example"/>
        <w:ind w:left="130" w:right="115"/>
      </w:pPr>
      <w:r>
        <w:t xml:space="preserve">        &lt;/specimenRole&gt;</w:t>
      </w:r>
    </w:p>
    <w:p w14:paraId="44054802" w14:textId="77777777" w:rsidR="002E1B08" w:rsidRDefault="00000000">
      <w:pPr>
        <w:pStyle w:val="Example"/>
        <w:ind w:left="130" w:right="115"/>
      </w:pPr>
      <w:r>
        <w:t xml:space="preserve">    &lt;/specimen&gt;</w:t>
      </w:r>
    </w:p>
    <w:p w14:paraId="19A85AC8" w14:textId="77777777" w:rsidR="002E1B08" w:rsidRDefault="00000000">
      <w:pPr>
        <w:pStyle w:val="Example"/>
        <w:ind w:left="130" w:right="115"/>
      </w:pPr>
      <w:r>
        <w:t xml:space="preserve">    &lt;performer&gt;</w:t>
      </w:r>
    </w:p>
    <w:p w14:paraId="6AAF6D44" w14:textId="77777777" w:rsidR="002E1B08" w:rsidRDefault="00000000">
      <w:pPr>
        <w:pStyle w:val="Example"/>
        <w:ind w:left="130" w:right="115"/>
      </w:pPr>
      <w:r>
        <w:tab/>
      </w:r>
      <w:r>
        <w:tab/>
      </w:r>
      <w:r>
        <w:tab/>
      </w:r>
      <w:r>
        <w:tab/>
      </w:r>
      <w:r>
        <w:tab/>
      </w:r>
      <w:r>
        <w:tab/>
      </w:r>
      <w:r>
        <w:tab/>
      </w:r>
      <w:r>
        <w:tab/>
        <w:t>...</w:t>
      </w:r>
    </w:p>
    <w:p w14:paraId="66FFB5E6" w14:textId="77777777" w:rsidR="002E1B08" w:rsidRDefault="00000000">
      <w:pPr>
        <w:pStyle w:val="Example"/>
        <w:ind w:left="130" w:right="115"/>
      </w:pPr>
      <w:r>
        <w:tab/>
      </w:r>
      <w:r>
        <w:tab/>
      </w:r>
      <w:r>
        <w:tab/>
      </w:r>
      <w:r>
        <w:tab/>
      </w:r>
      <w:r>
        <w:tab/>
      </w:r>
      <w:r>
        <w:tab/>
      </w:r>
      <w:r>
        <w:tab/>
        <w:t>&lt;/performer&gt;</w:t>
      </w:r>
    </w:p>
    <w:p w14:paraId="7AF21D7B" w14:textId="77777777" w:rsidR="002E1B08" w:rsidRDefault="00000000">
      <w:pPr>
        <w:pStyle w:val="Example"/>
        <w:ind w:left="130" w:right="115"/>
      </w:pPr>
      <w:r>
        <w:t>&lt;/procedure&gt;</w:t>
      </w:r>
      <w:r>
        <w:tab/>
      </w:r>
    </w:p>
    <w:p w14:paraId="0889C725" w14:textId="77777777" w:rsidR="002E1B08" w:rsidRDefault="00000000">
      <w:pPr>
        <w:pStyle w:val="Caption"/>
        <w:ind w:left="130" w:right="115"/>
      </w:pPr>
      <w:bookmarkStart w:id="1254" w:name="_Toc119067344"/>
      <w:bookmarkStart w:id="1255" w:name="_Toc119072258"/>
      <w:bookmarkStart w:id="1256" w:name="_Toc120095180"/>
      <w:r>
        <w:t xml:space="preserve">Figure </w:t>
      </w:r>
      <w:r>
        <w:fldChar w:fldCharType="begin"/>
      </w:r>
      <w:r>
        <w:instrText>SEQ Figure \* ARABIC</w:instrText>
      </w:r>
      <w:r>
        <w:fldChar w:fldCharType="separate"/>
      </w:r>
      <w:r>
        <w:t>47</w:t>
      </w:r>
      <w:r>
        <w:fldChar w:fldCharType="end"/>
      </w:r>
      <w:r>
        <w:t>: Procedure Activity Procedure Social Determinant of Health Intervention Example</w:t>
      </w:r>
      <w:bookmarkEnd w:id="1254"/>
      <w:bookmarkEnd w:id="1255"/>
      <w:bookmarkEnd w:id="1256"/>
    </w:p>
    <w:p w14:paraId="0E054C8D" w14:textId="77777777" w:rsidR="002E1B08" w:rsidRDefault="00000000">
      <w:pPr>
        <w:pStyle w:val="Example"/>
        <w:ind w:left="130" w:right="115"/>
      </w:pPr>
      <w:r>
        <w:t>&lt;procedure classCode="PROC" moodCode="EVN"&gt;</w:t>
      </w:r>
    </w:p>
    <w:p w14:paraId="7C567710" w14:textId="77777777" w:rsidR="002E1B08" w:rsidRDefault="00000000">
      <w:pPr>
        <w:pStyle w:val="Example"/>
        <w:ind w:left="130" w:right="115"/>
      </w:pPr>
      <w:r>
        <w:t xml:space="preserve">    &lt;templateId root="2.16.840.1.113883.10.20.22.4.14"/&gt;</w:t>
      </w:r>
    </w:p>
    <w:p w14:paraId="78D55932" w14:textId="73680448" w:rsidR="002E1B08" w:rsidRDefault="00000000">
      <w:pPr>
        <w:pStyle w:val="Example"/>
        <w:ind w:left="130" w:right="115"/>
      </w:pPr>
      <w:r>
        <w:t xml:space="preserve">    &lt;templateId root="2.16.840.1.113883.10.20.22.4.14"</w:t>
      </w:r>
      <w:r w:rsidR="00122D3D">
        <w:t xml:space="preserve"> </w:t>
      </w:r>
      <w:r>
        <w:t>extension="2014-06-09"/&gt;</w:t>
      </w:r>
    </w:p>
    <w:p w14:paraId="43CC423D" w14:textId="16DED933" w:rsidR="002E1B08" w:rsidRDefault="00000000">
      <w:pPr>
        <w:pStyle w:val="Example"/>
        <w:ind w:left="130" w:right="115"/>
      </w:pPr>
      <w:r>
        <w:t xml:space="preserve">    &lt;templateId root="2.16.840.1.113883.10.20.22.4.14"</w:t>
      </w:r>
      <w:r w:rsidR="00122D3D">
        <w:t xml:space="preserve"> </w:t>
      </w:r>
      <w:r>
        <w:t>extension="2022-06-01"/&gt;</w:t>
      </w:r>
    </w:p>
    <w:p w14:paraId="0E1605B7" w14:textId="77777777" w:rsidR="002E1B08" w:rsidRDefault="00000000">
      <w:pPr>
        <w:pStyle w:val="Example"/>
        <w:ind w:left="130" w:right="115"/>
      </w:pPr>
      <w:r>
        <w:t xml:space="preserve">    &lt;id extension="2448483" root="1.2.840.114350.1.13.5552.1.7.2.798268"/&gt;</w:t>
      </w:r>
    </w:p>
    <w:p w14:paraId="7981F6DD" w14:textId="7D535A4F" w:rsidR="002E1B08" w:rsidRDefault="00000000">
      <w:pPr>
        <w:pStyle w:val="Example"/>
        <w:ind w:left="130" w:right="115"/>
      </w:pPr>
      <w:r>
        <w:t xml:space="preserve">    &lt;code code="61310001" codeSystem="2.16.840.1.113883.6.96"</w:t>
      </w:r>
      <w:r w:rsidR="00122D3D">
        <w:t xml:space="preserve"> </w:t>
      </w:r>
      <w:r>
        <w:t>displayName="Nutrition education" codeSystemName="SNOMED-CT"&gt;</w:t>
      </w:r>
    </w:p>
    <w:p w14:paraId="09E868B6" w14:textId="77777777" w:rsidR="002E1B08" w:rsidRDefault="00000000">
      <w:pPr>
        <w:pStyle w:val="Example"/>
        <w:ind w:left="130" w:right="115"/>
      </w:pPr>
      <w:r>
        <w:t xml:space="preserve">        &lt;originalText&gt;</w:t>
      </w:r>
    </w:p>
    <w:p w14:paraId="3405BB4D" w14:textId="77777777" w:rsidR="002E1B08" w:rsidRDefault="00000000">
      <w:pPr>
        <w:pStyle w:val="Example"/>
        <w:ind w:left="130" w:right="115"/>
      </w:pPr>
      <w:r>
        <w:t xml:space="preserve">            &lt;reference value="#ProcedureDesc3"/&gt;</w:t>
      </w:r>
    </w:p>
    <w:p w14:paraId="5AEF40C1" w14:textId="77777777" w:rsidR="002E1B08" w:rsidRDefault="00000000">
      <w:pPr>
        <w:pStyle w:val="Example"/>
        <w:ind w:left="130" w:right="115"/>
      </w:pPr>
      <w:r>
        <w:t xml:space="preserve">        &lt;/originalText&gt;</w:t>
      </w:r>
    </w:p>
    <w:p w14:paraId="27940667" w14:textId="40990BA8" w:rsidR="002E1B08" w:rsidRDefault="00000000">
      <w:pPr>
        <w:pStyle w:val="Example"/>
        <w:ind w:left="130" w:right="115"/>
      </w:pPr>
      <w:r>
        <w:t xml:space="preserve">        &lt;translation code="97802" codeSystem="2.16.840.1.113883.6.12"</w:t>
      </w:r>
      <w:r w:rsidR="00122D3D">
        <w:t xml:space="preserve"> </w:t>
      </w:r>
      <w:r>
        <w:t>displayName="Medical nutrition therapy; initial"</w:t>
      </w:r>
      <w:r w:rsidR="00122D3D">
        <w:t xml:space="preserve"> </w:t>
      </w:r>
      <w:r>
        <w:t>codeSystemName="CPT"/&gt;</w:t>
      </w:r>
    </w:p>
    <w:p w14:paraId="564B8318" w14:textId="360C2B10" w:rsidR="002E1B08" w:rsidRDefault="00000000">
      <w:pPr>
        <w:pStyle w:val="Example"/>
        <w:ind w:left="130" w:right="115"/>
      </w:pPr>
      <w:r>
        <w:t xml:space="preserve">        &lt;translation code="S9470" codeSystem="2.16.840.1.113883.6.13"</w:t>
      </w:r>
      <w:r w:rsidR="00122D3D">
        <w:t xml:space="preserve"> </w:t>
      </w:r>
      <w:r>
        <w:t>displayName="Nutritional counseling, diet"</w:t>
      </w:r>
      <w:r w:rsidR="00122D3D">
        <w:t xml:space="preserve"> </w:t>
      </w:r>
      <w:r>
        <w:t>codeSystemName="HCPCS"/&gt;</w:t>
      </w:r>
    </w:p>
    <w:p w14:paraId="29F11818" w14:textId="77777777" w:rsidR="002E1B08" w:rsidRDefault="00000000">
      <w:pPr>
        <w:pStyle w:val="Example"/>
        <w:ind w:left="130" w:right="115"/>
      </w:pPr>
      <w:r>
        <w:t xml:space="preserve">    &lt;/code&gt;</w:t>
      </w:r>
    </w:p>
    <w:p w14:paraId="21362B89" w14:textId="77777777" w:rsidR="002E1B08" w:rsidRDefault="00000000">
      <w:pPr>
        <w:pStyle w:val="Example"/>
        <w:ind w:left="130" w:right="115"/>
      </w:pPr>
      <w:r>
        <w:t xml:space="preserve">    &lt;text&gt;</w:t>
      </w:r>
    </w:p>
    <w:p w14:paraId="3630DFF1" w14:textId="77777777" w:rsidR="002E1B08" w:rsidRDefault="00000000">
      <w:pPr>
        <w:pStyle w:val="Example"/>
        <w:ind w:left="130" w:right="115"/>
      </w:pPr>
      <w:r>
        <w:t xml:space="preserve">        &lt;reference value="#Procedure1"/&gt;</w:t>
      </w:r>
    </w:p>
    <w:p w14:paraId="0C0BEABC" w14:textId="77777777" w:rsidR="002E1B08" w:rsidRDefault="00000000">
      <w:pPr>
        <w:pStyle w:val="Example"/>
        <w:ind w:left="130" w:right="115"/>
      </w:pPr>
      <w:r>
        <w:t xml:space="preserve">    &lt;/text&gt;</w:t>
      </w:r>
    </w:p>
    <w:p w14:paraId="4038DB08" w14:textId="77777777" w:rsidR="002E1B08" w:rsidRDefault="00000000">
      <w:pPr>
        <w:pStyle w:val="Example"/>
        <w:ind w:left="130" w:right="115"/>
      </w:pPr>
      <w:r>
        <w:t xml:space="preserve">    &lt;statusCode code="completed"/&gt;</w:t>
      </w:r>
    </w:p>
    <w:p w14:paraId="6037863D" w14:textId="77777777" w:rsidR="002E1B08" w:rsidRDefault="00000000">
      <w:pPr>
        <w:pStyle w:val="Example"/>
        <w:ind w:left="130" w:right="115"/>
      </w:pPr>
      <w:r>
        <w:t xml:space="preserve">    &lt;effectiveTime value="20160413"/&gt;</w:t>
      </w:r>
    </w:p>
    <w:p w14:paraId="4D25C52D" w14:textId="770AF16F" w:rsidR="002E1B08" w:rsidRDefault="00000000">
      <w:pPr>
        <w:pStyle w:val="Example"/>
        <w:ind w:left="130" w:right="115"/>
        <w:rPr>
          <w:ins w:id="1257" w:author="Gay Dolin" w:date="2022-11-23T10:28:00Z"/>
        </w:rPr>
      </w:pPr>
      <w:r>
        <w:t>&lt;/procedure&gt;</w:t>
      </w:r>
    </w:p>
    <w:p w14:paraId="3D0A2238" w14:textId="77777777" w:rsidR="002E1B08" w:rsidRDefault="002E1B08" w:rsidP="00D36649">
      <w:pPr>
        <w:pStyle w:val="Example"/>
        <w:ind w:left="130" w:right="115"/>
      </w:pPr>
    </w:p>
    <w:p w14:paraId="48CF9423" w14:textId="77777777" w:rsidR="002E1B08" w:rsidRPr="0021629C" w:rsidRDefault="00000000">
      <w:pPr>
        <w:pStyle w:val="Heading2nospace"/>
      </w:pPr>
      <w:bookmarkStart w:id="1258" w:name="E_Result_Observation_V4"/>
      <w:bookmarkStart w:id="1259" w:name="_Toc119067281"/>
      <w:bookmarkStart w:id="1260" w:name="_Toc119074766"/>
      <w:bookmarkStart w:id="1261" w:name="_Toc120095117"/>
      <w:r w:rsidRPr="0021629C">
        <w:lastRenderedPageBreak/>
        <w:t>Result Observation (V4)</w:t>
      </w:r>
      <w:bookmarkEnd w:id="1258"/>
      <w:bookmarkEnd w:id="1259"/>
      <w:bookmarkEnd w:id="1260"/>
      <w:bookmarkEnd w:id="1261"/>
    </w:p>
    <w:p w14:paraId="5E72DBBA" w14:textId="77777777" w:rsidR="002E1B08" w:rsidRDefault="00000000">
      <w:pPr>
        <w:pStyle w:val="BracketData"/>
      </w:pPr>
      <w:r>
        <w:t>[observation: identifier urn:hl7ii:2.16.840.1.113883.10.20.22.4.2:2023-05-01 (open)]</w:t>
      </w:r>
    </w:p>
    <w:p w14:paraId="776466AD" w14:textId="77777777" w:rsidR="002E1B08" w:rsidRDefault="00000000">
      <w:r>
        <w:t>This template represents the results of a laboratory, radiology, or other study performed on a patient.</w:t>
      </w:r>
    </w:p>
    <w:p w14:paraId="61C40191" w14:textId="77777777" w:rsidR="002E1B08" w:rsidRDefault="00000000">
      <w:r>
        <w:t>The result observation includes a statusCode to allow recording the status of an observation. “Pending” results (e.g., a test has been run but results have not been reported yet) should be represented as “active” ActStatus.</w:t>
      </w:r>
    </w:p>
    <w:p w14:paraId="377D084B" w14:textId="77777777" w:rsidR="002E1B08" w:rsidRDefault="00000000">
      <w:pPr>
        <w:pStyle w:val="Caption"/>
      </w:pPr>
      <w:bookmarkStart w:id="1262" w:name="_Toc119067428"/>
      <w:bookmarkStart w:id="1263" w:name="_Toc119074852"/>
      <w:bookmarkStart w:id="1264" w:name="_Toc120095063"/>
      <w:r>
        <w:lastRenderedPageBreak/>
        <w:t xml:space="preserve">Table </w:t>
      </w:r>
      <w:r>
        <w:fldChar w:fldCharType="begin"/>
      </w:r>
      <w:r>
        <w:instrText>SEQ Table \* ARABIC</w:instrText>
      </w:r>
      <w:r>
        <w:fldChar w:fldCharType="separate"/>
      </w:r>
      <w:r>
        <w:t>70</w:t>
      </w:r>
      <w:r>
        <w:fldChar w:fldCharType="end"/>
      </w:r>
      <w:r>
        <w:t>: Result Observation (V4) Constraints Overview</w:t>
      </w:r>
      <w:bookmarkEnd w:id="1262"/>
      <w:bookmarkEnd w:id="1263"/>
      <w:bookmarkEnd w:id="12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7E5511DB" w14:textId="77777777">
        <w:trPr>
          <w:cantSplit/>
          <w:tblHeader/>
          <w:jc w:val="center"/>
        </w:trPr>
        <w:tc>
          <w:tcPr>
            <w:tcW w:w="0" w:type="dxa"/>
            <w:shd w:val="clear" w:color="auto" w:fill="E6E6E6"/>
            <w:noWrap/>
          </w:tcPr>
          <w:p w14:paraId="52B3FF4F" w14:textId="77777777" w:rsidR="002E1B08" w:rsidRDefault="00000000">
            <w:pPr>
              <w:pStyle w:val="TableHead"/>
            </w:pPr>
            <w:r>
              <w:t>XPath</w:t>
            </w:r>
          </w:p>
        </w:tc>
        <w:tc>
          <w:tcPr>
            <w:tcW w:w="720" w:type="dxa"/>
            <w:shd w:val="clear" w:color="auto" w:fill="E6E6E6"/>
            <w:noWrap/>
          </w:tcPr>
          <w:p w14:paraId="5E566046" w14:textId="77777777" w:rsidR="002E1B08" w:rsidRDefault="00000000">
            <w:pPr>
              <w:pStyle w:val="TableHead"/>
            </w:pPr>
            <w:r>
              <w:t>Card.</w:t>
            </w:r>
          </w:p>
        </w:tc>
        <w:tc>
          <w:tcPr>
            <w:tcW w:w="1152" w:type="dxa"/>
            <w:shd w:val="clear" w:color="auto" w:fill="E6E6E6"/>
            <w:noWrap/>
          </w:tcPr>
          <w:p w14:paraId="32B850D2" w14:textId="77777777" w:rsidR="002E1B08" w:rsidRDefault="00000000">
            <w:pPr>
              <w:pStyle w:val="TableHead"/>
            </w:pPr>
            <w:r>
              <w:t>Verb</w:t>
            </w:r>
          </w:p>
        </w:tc>
        <w:tc>
          <w:tcPr>
            <w:tcW w:w="864" w:type="dxa"/>
            <w:shd w:val="clear" w:color="auto" w:fill="E6E6E6"/>
            <w:noWrap/>
          </w:tcPr>
          <w:p w14:paraId="640157A3" w14:textId="77777777" w:rsidR="002E1B08" w:rsidRDefault="00000000">
            <w:pPr>
              <w:pStyle w:val="TableHead"/>
            </w:pPr>
            <w:r>
              <w:t>Data Type</w:t>
            </w:r>
          </w:p>
        </w:tc>
        <w:tc>
          <w:tcPr>
            <w:tcW w:w="864" w:type="dxa"/>
            <w:shd w:val="clear" w:color="auto" w:fill="E6E6E6"/>
            <w:noWrap/>
          </w:tcPr>
          <w:p w14:paraId="228BEFC5" w14:textId="77777777" w:rsidR="002E1B08" w:rsidRDefault="00000000">
            <w:pPr>
              <w:pStyle w:val="TableHead"/>
            </w:pPr>
            <w:r>
              <w:t>CONF#</w:t>
            </w:r>
          </w:p>
        </w:tc>
        <w:tc>
          <w:tcPr>
            <w:tcW w:w="864" w:type="dxa"/>
            <w:shd w:val="clear" w:color="auto" w:fill="E6E6E6"/>
            <w:noWrap/>
          </w:tcPr>
          <w:p w14:paraId="6D7A0D17" w14:textId="77777777" w:rsidR="002E1B08" w:rsidRDefault="00000000">
            <w:pPr>
              <w:pStyle w:val="TableHead"/>
            </w:pPr>
            <w:r>
              <w:t>Value</w:t>
            </w:r>
          </w:p>
        </w:tc>
      </w:tr>
      <w:tr w:rsidR="002E1B08" w14:paraId="723572BA" w14:textId="77777777">
        <w:trPr>
          <w:jc w:val="center"/>
        </w:trPr>
        <w:tc>
          <w:tcPr>
            <w:tcW w:w="10160" w:type="dxa"/>
            <w:gridSpan w:val="6"/>
          </w:tcPr>
          <w:p w14:paraId="209AEAFB" w14:textId="77777777" w:rsidR="002E1B08" w:rsidRDefault="00000000">
            <w:pPr>
              <w:pStyle w:val="TableText"/>
            </w:pPr>
            <w:r>
              <w:t>observation (identifier: urn:hl7ii:2.16.840.1.113883.10.20.22.4.2:2023-05-01)</w:t>
            </w:r>
          </w:p>
        </w:tc>
      </w:tr>
      <w:tr w:rsidR="002E1B08" w14:paraId="2153BD3F" w14:textId="77777777">
        <w:trPr>
          <w:jc w:val="center"/>
        </w:trPr>
        <w:tc>
          <w:tcPr>
            <w:tcW w:w="3345" w:type="dxa"/>
          </w:tcPr>
          <w:p w14:paraId="077F37B8" w14:textId="77777777" w:rsidR="002E1B08" w:rsidRDefault="00000000">
            <w:pPr>
              <w:pStyle w:val="TableText"/>
            </w:pPr>
            <w:r>
              <w:tab/>
              <w:t>@classCode</w:t>
            </w:r>
          </w:p>
        </w:tc>
        <w:tc>
          <w:tcPr>
            <w:tcW w:w="720" w:type="dxa"/>
          </w:tcPr>
          <w:p w14:paraId="368941EB" w14:textId="77777777" w:rsidR="002E1B08" w:rsidRDefault="00000000">
            <w:pPr>
              <w:pStyle w:val="TableText"/>
            </w:pPr>
            <w:r>
              <w:t>1..1</w:t>
            </w:r>
          </w:p>
        </w:tc>
        <w:tc>
          <w:tcPr>
            <w:tcW w:w="1152" w:type="dxa"/>
          </w:tcPr>
          <w:p w14:paraId="4AB2B76D" w14:textId="77777777" w:rsidR="002E1B08" w:rsidRDefault="00000000">
            <w:pPr>
              <w:pStyle w:val="TableText"/>
            </w:pPr>
            <w:r>
              <w:t>SHALL</w:t>
            </w:r>
          </w:p>
        </w:tc>
        <w:tc>
          <w:tcPr>
            <w:tcW w:w="864" w:type="dxa"/>
          </w:tcPr>
          <w:p w14:paraId="4533AF62" w14:textId="77777777" w:rsidR="002E1B08" w:rsidRDefault="002E1B08">
            <w:pPr>
              <w:pStyle w:val="TableText"/>
            </w:pPr>
          </w:p>
        </w:tc>
        <w:tc>
          <w:tcPr>
            <w:tcW w:w="1104" w:type="dxa"/>
          </w:tcPr>
          <w:p w14:paraId="6ADC13D2" w14:textId="77777777" w:rsidR="002E1B08" w:rsidRDefault="00000000">
            <w:pPr>
              <w:pStyle w:val="TableText"/>
            </w:pPr>
            <w:hyperlink w:anchor="C_4537-7130">
              <w:r>
                <w:rPr>
                  <w:rStyle w:val="HyperlinkText9pt"/>
                </w:rPr>
                <w:t>4537-7130</w:t>
              </w:r>
            </w:hyperlink>
          </w:p>
        </w:tc>
        <w:tc>
          <w:tcPr>
            <w:tcW w:w="2975" w:type="dxa"/>
          </w:tcPr>
          <w:p w14:paraId="17F15B99" w14:textId="77777777" w:rsidR="002E1B08" w:rsidRDefault="00000000">
            <w:pPr>
              <w:pStyle w:val="TableText"/>
            </w:pPr>
            <w:r>
              <w:t>urn:oid:2.16.840.1.113883.5.6 (HL7ActClass) = OBS</w:t>
            </w:r>
          </w:p>
        </w:tc>
      </w:tr>
      <w:tr w:rsidR="002E1B08" w14:paraId="60AF9788" w14:textId="77777777">
        <w:trPr>
          <w:jc w:val="center"/>
        </w:trPr>
        <w:tc>
          <w:tcPr>
            <w:tcW w:w="3345" w:type="dxa"/>
          </w:tcPr>
          <w:p w14:paraId="248FEA5D" w14:textId="77777777" w:rsidR="002E1B08" w:rsidRDefault="00000000">
            <w:pPr>
              <w:pStyle w:val="TableText"/>
            </w:pPr>
            <w:r>
              <w:tab/>
              <w:t>@moodCode</w:t>
            </w:r>
          </w:p>
        </w:tc>
        <w:tc>
          <w:tcPr>
            <w:tcW w:w="720" w:type="dxa"/>
          </w:tcPr>
          <w:p w14:paraId="401EA869" w14:textId="77777777" w:rsidR="002E1B08" w:rsidRDefault="00000000">
            <w:pPr>
              <w:pStyle w:val="TableText"/>
            </w:pPr>
            <w:r>
              <w:t>1..1</w:t>
            </w:r>
          </w:p>
        </w:tc>
        <w:tc>
          <w:tcPr>
            <w:tcW w:w="1152" w:type="dxa"/>
          </w:tcPr>
          <w:p w14:paraId="732F8794" w14:textId="77777777" w:rsidR="002E1B08" w:rsidRDefault="00000000">
            <w:pPr>
              <w:pStyle w:val="TableText"/>
            </w:pPr>
            <w:r>
              <w:t>SHALL</w:t>
            </w:r>
          </w:p>
        </w:tc>
        <w:tc>
          <w:tcPr>
            <w:tcW w:w="864" w:type="dxa"/>
          </w:tcPr>
          <w:p w14:paraId="017124E4" w14:textId="77777777" w:rsidR="002E1B08" w:rsidRDefault="002E1B08">
            <w:pPr>
              <w:pStyle w:val="TableText"/>
            </w:pPr>
          </w:p>
        </w:tc>
        <w:tc>
          <w:tcPr>
            <w:tcW w:w="1104" w:type="dxa"/>
          </w:tcPr>
          <w:p w14:paraId="6CA0F67F" w14:textId="77777777" w:rsidR="002E1B08" w:rsidRDefault="00000000">
            <w:pPr>
              <w:pStyle w:val="TableText"/>
            </w:pPr>
            <w:hyperlink w:anchor="C_4537-7131">
              <w:r>
                <w:rPr>
                  <w:rStyle w:val="HyperlinkText9pt"/>
                </w:rPr>
                <w:t>4537-7131</w:t>
              </w:r>
            </w:hyperlink>
          </w:p>
        </w:tc>
        <w:tc>
          <w:tcPr>
            <w:tcW w:w="2975" w:type="dxa"/>
          </w:tcPr>
          <w:p w14:paraId="761D64C4" w14:textId="77777777" w:rsidR="002E1B08" w:rsidRDefault="00000000">
            <w:pPr>
              <w:pStyle w:val="TableText"/>
            </w:pPr>
            <w:r>
              <w:t>urn:oid:2.16.840.1.113883.5.1001 (HL7ActMood) = EVN</w:t>
            </w:r>
          </w:p>
        </w:tc>
      </w:tr>
      <w:tr w:rsidR="002E1B08" w14:paraId="450475B2" w14:textId="77777777">
        <w:trPr>
          <w:jc w:val="center"/>
        </w:trPr>
        <w:tc>
          <w:tcPr>
            <w:tcW w:w="3345" w:type="dxa"/>
          </w:tcPr>
          <w:p w14:paraId="4B551EA3" w14:textId="77777777" w:rsidR="002E1B08" w:rsidRDefault="00000000">
            <w:pPr>
              <w:pStyle w:val="TableText"/>
            </w:pPr>
            <w:r>
              <w:tab/>
              <w:t>templateId</w:t>
            </w:r>
          </w:p>
        </w:tc>
        <w:tc>
          <w:tcPr>
            <w:tcW w:w="720" w:type="dxa"/>
          </w:tcPr>
          <w:p w14:paraId="1B853214" w14:textId="77777777" w:rsidR="002E1B08" w:rsidRDefault="00000000">
            <w:pPr>
              <w:pStyle w:val="TableText"/>
            </w:pPr>
            <w:r>
              <w:t>1..1</w:t>
            </w:r>
          </w:p>
        </w:tc>
        <w:tc>
          <w:tcPr>
            <w:tcW w:w="1152" w:type="dxa"/>
          </w:tcPr>
          <w:p w14:paraId="5FDEDB17" w14:textId="77777777" w:rsidR="002E1B08" w:rsidRDefault="00000000">
            <w:pPr>
              <w:pStyle w:val="TableText"/>
            </w:pPr>
            <w:r>
              <w:t>SHALL</w:t>
            </w:r>
          </w:p>
        </w:tc>
        <w:tc>
          <w:tcPr>
            <w:tcW w:w="864" w:type="dxa"/>
          </w:tcPr>
          <w:p w14:paraId="0387F98B" w14:textId="77777777" w:rsidR="002E1B08" w:rsidRDefault="002E1B08">
            <w:pPr>
              <w:pStyle w:val="TableText"/>
            </w:pPr>
          </w:p>
        </w:tc>
        <w:tc>
          <w:tcPr>
            <w:tcW w:w="1104" w:type="dxa"/>
          </w:tcPr>
          <w:p w14:paraId="127D0A76" w14:textId="77777777" w:rsidR="002E1B08" w:rsidRDefault="00000000">
            <w:pPr>
              <w:pStyle w:val="TableText"/>
            </w:pPr>
            <w:hyperlink w:anchor="C_4537-7136">
              <w:r>
                <w:rPr>
                  <w:rStyle w:val="HyperlinkText9pt"/>
                </w:rPr>
                <w:t>4537-7136</w:t>
              </w:r>
            </w:hyperlink>
          </w:p>
        </w:tc>
        <w:tc>
          <w:tcPr>
            <w:tcW w:w="2975" w:type="dxa"/>
          </w:tcPr>
          <w:p w14:paraId="620716D9" w14:textId="77777777" w:rsidR="002E1B08" w:rsidRDefault="002E1B08">
            <w:pPr>
              <w:pStyle w:val="TableText"/>
            </w:pPr>
          </w:p>
        </w:tc>
      </w:tr>
      <w:tr w:rsidR="002E1B08" w14:paraId="2C5877D5" w14:textId="77777777">
        <w:trPr>
          <w:jc w:val="center"/>
        </w:trPr>
        <w:tc>
          <w:tcPr>
            <w:tcW w:w="3345" w:type="dxa"/>
          </w:tcPr>
          <w:p w14:paraId="572418F6" w14:textId="77777777" w:rsidR="002E1B08" w:rsidRDefault="00000000">
            <w:pPr>
              <w:pStyle w:val="TableText"/>
            </w:pPr>
            <w:r>
              <w:tab/>
            </w:r>
            <w:r>
              <w:tab/>
              <w:t>@root</w:t>
            </w:r>
          </w:p>
        </w:tc>
        <w:tc>
          <w:tcPr>
            <w:tcW w:w="720" w:type="dxa"/>
          </w:tcPr>
          <w:p w14:paraId="1EDE7368" w14:textId="77777777" w:rsidR="002E1B08" w:rsidRDefault="00000000">
            <w:pPr>
              <w:pStyle w:val="TableText"/>
            </w:pPr>
            <w:r>
              <w:t>1..1</w:t>
            </w:r>
          </w:p>
        </w:tc>
        <w:tc>
          <w:tcPr>
            <w:tcW w:w="1152" w:type="dxa"/>
          </w:tcPr>
          <w:p w14:paraId="56FE0EAF" w14:textId="77777777" w:rsidR="002E1B08" w:rsidRDefault="00000000">
            <w:pPr>
              <w:pStyle w:val="TableText"/>
            </w:pPr>
            <w:r>
              <w:t>SHALL</w:t>
            </w:r>
          </w:p>
        </w:tc>
        <w:tc>
          <w:tcPr>
            <w:tcW w:w="864" w:type="dxa"/>
          </w:tcPr>
          <w:p w14:paraId="6B86285D" w14:textId="77777777" w:rsidR="002E1B08" w:rsidRDefault="002E1B08">
            <w:pPr>
              <w:pStyle w:val="TableText"/>
            </w:pPr>
          </w:p>
        </w:tc>
        <w:tc>
          <w:tcPr>
            <w:tcW w:w="1104" w:type="dxa"/>
          </w:tcPr>
          <w:p w14:paraId="14C75AFE" w14:textId="77777777" w:rsidR="002E1B08" w:rsidRDefault="00000000">
            <w:pPr>
              <w:pStyle w:val="TableText"/>
            </w:pPr>
            <w:hyperlink w:anchor="C_4537-9138">
              <w:r>
                <w:rPr>
                  <w:rStyle w:val="HyperlinkText9pt"/>
                </w:rPr>
                <w:t>4537-9138</w:t>
              </w:r>
            </w:hyperlink>
          </w:p>
        </w:tc>
        <w:tc>
          <w:tcPr>
            <w:tcW w:w="2975" w:type="dxa"/>
          </w:tcPr>
          <w:p w14:paraId="3EFA88A2" w14:textId="77777777" w:rsidR="002E1B08" w:rsidRDefault="00000000">
            <w:pPr>
              <w:pStyle w:val="TableText"/>
            </w:pPr>
            <w:r>
              <w:t>2.16.840.1.113883.10.20.22.4.2</w:t>
            </w:r>
          </w:p>
        </w:tc>
      </w:tr>
      <w:tr w:rsidR="002E1B08" w14:paraId="64A7DB02" w14:textId="77777777">
        <w:trPr>
          <w:jc w:val="center"/>
        </w:trPr>
        <w:tc>
          <w:tcPr>
            <w:tcW w:w="3345" w:type="dxa"/>
          </w:tcPr>
          <w:p w14:paraId="58F9FD12" w14:textId="77777777" w:rsidR="002E1B08" w:rsidRDefault="00000000">
            <w:pPr>
              <w:pStyle w:val="TableText"/>
            </w:pPr>
            <w:r>
              <w:tab/>
            </w:r>
            <w:r>
              <w:tab/>
              <w:t>@extension</w:t>
            </w:r>
          </w:p>
        </w:tc>
        <w:tc>
          <w:tcPr>
            <w:tcW w:w="720" w:type="dxa"/>
          </w:tcPr>
          <w:p w14:paraId="096E7B73" w14:textId="77777777" w:rsidR="002E1B08" w:rsidRDefault="00000000">
            <w:pPr>
              <w:pStyle w:val="TableText"/>
            </w:pPr>
            <w:r>
              <w:t>1..1</w:t>
            </w:r>
          </w:p>
        </w:tc>
        <w:tc>
          <w:tcPr>
            <w:tcW w:w="1152" w:type="dxa"/>
          </w:tcPr>
          <w:p w14:paraId="6E82B16F" w14:textId="77777777" w:rsidR="002E1B08" w:rsidRDefault="00000000">
            <w:pPr>
              <w:pStyle w:val="TableText"/>
            </w:pPr>
            <w:r>
              <w:t>SHALL</w:t>
            </w:r>
          </w:p>
        </w:tc>
        <w:tc>
          <w:tcPr>
            <w:tcW w:w="864" w:type="dxa"/>
          </w:tcPr>
          <w:p w14:paraId="26DDD42E" w14:textId="77777777" w:rsidR="002E1B08" w:rsidRDefault="002E1B08">
            <w:pPr>
              <w:pStyle w:val="TableText"/>
            </w:pPr>
          </w:p>
        </w:tc>
        <w:tc>
          <w:tcPr>
            <w:tcW w:w="1104" w:type="dxa"/>
          </w:tcPr>
          <w:p w14:paraId="2721AF12" w14:textId="77777777" w:rsidR="002E1B08" w:rsidRDefault="00000000">
            <w:pPr>
              <w:pStyle w:val="TableText"/>
            </w:pPr>
            <w:hyperlink w:anchor="C_4537-32575">
              <w:r>
                <w:rPr>
                  <w:rStyle w:val="HyperlinkText9pt"/>
                </w:rPr>
                <w:t>4537-32575</w:t>
              </w:r>
            </w:hyperlink>
          </w:p>
        </w:tc>
        <w:tc>
          <w:tcPr>
            <w:tcW w:w="2975" w:type="dxa"/>
          </w:tcPr>
          <w:p w14:paraId="52460E85" w14:textId="77777777" w:rsidR="002E1B08" w:rsidRDefault="00000000">
            <w:pPr>
              <w:pStyle w:val="TableText"/>
            </w:pPr>
            <w:r>
              <w:t>2023-05-01</w:t>
            </w:r>
          </w:p>
        </w:tc>
      </w:tr>
      <w:tr w:rsidR="002E1B08" w14:paraId="14B15FEB" w14:textId="77777777">
        <w:trPr>
          <w:jc w:val="center"/>
        </w:trPr>
        <w:tc>
          <w:tcPr>
            <w:tcW w:w="3345" w:type="dxa"/>
          </w:tcPr>
          <w:p w14:paraId="1689BBA3" w14:textId="77777777" w:rsidR="002E1B08" w:rsidRDefault="00000000">
            <w:pPr>
              <w:pStyle w:val="TableText"/>
            </w:pPr>
            <w:r>
              <w:tab/>
              <w:t>id</w:t>
            </w:r>
          </w:p>
        </w:tc>
        <w:tc>
          <w:tcPr>
            <w:tcW w:w="720" w:type="dxa"/>
          </w:tcPr>
          <w:p w14:paraId="3CF022DF" w14:textId="77777777" w:rsidR="002E1B08" w:rsidRDefault="00000000">
            <w:pPr>
              <w:pStyle w:val="TableText"/>
            </w:pPr>
            <w:r>
              <w:t>1..*</w:t>
            </w:r>
          </w:p>
        </w:tc>
        <w:tc>
          <w:tcPr>
            <w:tcW w:w="1152" w:type="dxa"/>
          </w:tcPr>
          <w:p w14:paraId="6376A9DD" w14:textId="77777777" w:rsidR="002E1B08" w:rsidRDefault="00000000">
            <w:pPr>
              <w:pStyle w:val="TableText"/>
            </w:pPr>
            <w:r>
              <w:t>SHALL</w:t>
            </w:r>
          </w:p>
        </w:tc>
        <w:tc>
          <w:tcPr>
            <w:tcW w:w="864" w:type="dxa"/>
          </w:tcPr>
          <w:p w14:paraId="5A5F6FDB" w14:textId="77777777" w:rsidR="002E1B08" w:rsidRDefault="002E1B08">
            <w:pPr>
              <w:pStyle w:val="TableText"/>
            </w:pPr>
          </w:p>
        </w:tc>
        <w:tc>
          <w:tcPr>
            <w:tcW w:w="1104" w:type="dxa"/>
          </w:tcPr>
          <w:p w14:paraId="1A5305F8" w14:textId="77777777" w:rsidR="002E1B08" w:rsidRDefault="00000000">
            <w:pPr>
              <w:pStyle w:val="TableText"/>
            </w:pPr>
            <w:hyperlink w:anchor="C_4537-7137">
              <w:r>
                <w:rPr>
                  <w:rStyle w:val="HyperlinkText9pt"/>
                </w:rPr>
                <w:t>4537-7137</w:t>
              </w:r>
            </w:hyperlink>
          </w:p>
        </w:tc>
        <w:tc>
          <w:tcPr>
            <w:tcW w:w="2975" w:type="dxa"/>
          </w:tcPr>
          <w:p w14:paraId="7E18B3A9" w14:textId="77777777" w:rsidR="002E1B08" w:rsidRDefault="002E1B08">
            <w:pPr>
              <w:pStyle w:val="TableText"/>
            </w:pPr>
          </w:p>
        </w:tc>
      </w:tr>
      <w:tr w:rsidR="002E1B08" w14:paraId="4642CB53" w14:textId="77777777">
        <w:trPr>
          <w:jc w:val="center"/>
        </w:trPr>
        <w:tc>
          <w:tcPr>
            <w:tcW w:w="3345" w:type="dxa"/>
          </w:tcPr>
          <w:p w14:paraId="73B98838" w14:textId="77777777" w:rsidR="002E1B08" w:rsidRDefault="00000000">
            <w:pPr>
              <w:pStyle w:val="TableText"/>
            </w:pPr>
            <w:r>
              <w:tab/>
              <w:t>code</w:t>
            </w:r>
          </w:p>
        </w:tc>
        <w:tc>
          <w:tcPr>
            <w:tcW w:w="720" w:type="dxa"/>
          </w:tcPr>
          <w:p w14:paraId="2FABC1FC" w14:textId="77777777" w:rsidR="002E1B08" w:rsidRDefault="00000000">
            <w:pPr>
              <w:pStyle w:val="TableText"/>
            </w:pPr>
            <w:r>
              <w:t>1..1</w:t>
            </w:r>
          </w:p>
        </w:tc>
        <w:tc>
          <w:tcPr>
            <w:tcW w:w="1152" w:type="dxa"/>
          </w:tcPr>
          <w:p w14:paraId="6B3D9AEA" w14:textId="77777777" w:rsidR="002E1B08" w:rsidRDefault="00000000">
            <w:pPr>
              <w:pStyle w:val="TableText"/>
            </w:pPr>
            <w:r>
              <w:t>SHALL</w:t>
            </w:r>
          </w:p>
        </w:tc>
        <w:tc>
          <w:tcPr>
            <w:tcW w:w="864" w:type="dxa"/>
          </w:tcPr>
          <w:p w14:paraId="356CEFF4" w14:textId="77777777" w:rsidR="002E1B08" w:rsidRDefault="002E1B08">
            <w:pPr>
              <w:pStyle w:val="TableText"/>
            </w:pPr>
          </w:p>
        </w:tc>
        <w:tc>
          <w:tcPr>
            <w:tcW w:w="1104" w:type="dxa"/>
          </w:tcPr>
          <w:p w14:paraId="2F3E41AD" w14:textId="77777777" w:rsidR="002E1B08" w:rsidRDefault="00000000">
            <w:pPr>
              <w:pStyle w:val="TableText"/>
            </w:pPr>
            <w:hyperlink w:anchor="C_4537-7133">
              <w:r>
                <w:rPr>
                  <w:rStyle w:val="HyperlinkText9pt"/>
                </w:rPr>
                <w:t>4537-7133</w:t>
              </w:r>
            </w:hyperlink>
          </w:p>
        </w:tc>
        <w:tc>
          <w:tcPr>
            <w:tcW w:w="2975" w:type="dxa"/>
          </w:tcPr>
          <w:p w14:paraId="026A621E" w14:textId="77777777" w:rsidR="002E1B08" w:rsidRDefault="00000000">
            <w:pPr>
              <w:pStyle w:val="TableText"/>
            </w:pPr>
            <w:r>
              <w:t>urn:oid:2.16.840.1.113883.6.1 (LOINC)</w:t>
            </w:r>
          </w:p>
        </w:tc>
      </w:tr>
      <w:tr w:rsidR="002E1B08" w14:paraId="02463882" w14:textId="77777777">
        <w:trPr>
          <w:jc w:val="center"/>
        </w:trPr>
        <w:tc>
          <w:tcPr>
            <w:tcW w:w="3345" w:type="dxa"/>
          </w:tcPr>
          <w:p w14:paraId="0B7F125D" w14:textId="77777777" w:rsidR="002E1B08" w:rsidRDefault="00000000">
            <w:pPr>
              <w:pStyle w:val="TableText"/>
            </w:pPr>
            <w:r>
              <w:tab/>
              <w:t>statusCode</w:t>
            </w:r>
          </w:p>
        </w:tc>
        <w:tc>
          <w:tcPr>
            <w:tcW w:w="720" w:type="dxa"/>
          </w:tcPr>
          <w:p w14:paraId="24F030C9" w14:textId="77777777" w:rsidR="002E1B08" w:rsidRDefault="00000000">
            <w:pPr>
              <w:pStyle w:val="TableText"/>
            </w:pPr>
            <w:r>
              <w:t>1..1</w:t>
            </w:r>
          </w:p>
        </w:tc>
        <w:tc>
          <w:tcPr>
            <w:tcW w:w="1152" w:type="dxa"/>
          </w:tcPr>
          <w:p w14:paraId="2D8C4EEF" w14:textId="77777777" w:rsidR="002E1B08" w:rsidRDefault="00000000">
            <w:pPr>
              <w:pStyle w:val="TableText"/>
            </w:pPr>
            <w:r>
              <w:t>SHALL</w:t>
            </w:r>
          </w:p>
        </w:tc>
        <w:tc>
          <w:tcPr>
            <w:tcW w:w="864" w:type="dxa"/>
          </w:tcPr>
          <w:p w14:paraId="7ABCFE56" w14:textId="77777777" w:rsidR="002E1B08" w:rsidRDefault="002E1B08">
            <w:pPr>
              <w:pStyle w:val="TableText"/>
            </w:pPr>
          </w:p>
        </w:tc>
        <w:tc>
          <w:tcPr>
            <w:tcW w:w="1104" w:type="dxa"/>
          </w:tcPr>
          <w:p w14:paraId="3F762F70" w14:textId="77777777" w:rsidR="002E1B08" w:rsidRDefault="00000000">
            <w:pPr>
              <w:pStyle w:val="TableText"/>
            </w:pPr>
            <w:hyperlink w:anchor="C_4537-7134">
              <w:r>
                <w:rPr>
                  <w:rStyle w:val="HyperlinkText9pt"/>
                </w:rPr>
                <w:t>4537-7134</w:t>
              </w:r>
            </w:hyperlink>
          </w:p>
        </w:tc>
        <w:tc>
          <w:tcPr>
            <w:tcW w:w="2975" w:type="dxa"/>
          </w:tcPr>
          <w:p w14:paraId="3406C1D1" w14:textId="77777777" w:rsidR="002E1B08" w:rsidRDefault="002E1B08">
            <w:pPr>
              <w:pStyle w:val="TableText"/>
            </w:pPr>
          </w:p>
        </w:tc>
      </w:tr>
      <w:tr w:rsidR="002E1B08" w14:paraId="52C16A74" w14:textId="77777777">
        <w:trPr>
          <w:jc w:val="center"/>
        </w:trPr>
        <w:tc>
          <w:tcPr>
            <w:tcW w:w="3345" w:type="dxa"/>
          </w:tcPr>
          <w:p w14:paraId="5AF294F0" w14:textId="77777777" w:rsidR="002E1B08" w:rsidRDefault="00000000">
            <w:pPr>
              <w:pStyle w:val="TableText"/>
            </w:pPr>
            <w:r>
              <w:tab/>
            </w:r>
            <w:r>
              <w:tab/>
              <w:t>@code</w:t>
            </w:r>
          </w:p>
        </w:tc>
        <w:tc>
          <w:tcPr>
            <w:tcW w:w="720" w:type="dxa"/>
          </w:tcPr>
          <w:p w14:paraId="2748A07F" w14:textId="77777777" w:rsidR="002E1B08" w:rsidRDefault="00000000">
            <w:pPr>
              <w:pStyle w:val="TableText"/>
            </w:pPr>
            <w:r>
              <w:t>1..1</w:t>
            </w:r>
          </w:p>
        </w:tc>
        <w:tc>
          <w:tcPr>
            <w:tcW w:w="1152" w:type="dxa"/>
          </w:tcPr>
          <w:p w14:paraId="2841E26F" w14:textId="77777777" w:rsidR="002E1B08" w:rsidRDefault="00000000">
            <w:pPr>
              <w:pStyle w:val="TableText"/>
            </w:pPr>
            <w:r>
              <w:t>SHALL</w:t>
            </w:r>
          </w:p>
        </w:tc>
        <w:tc>
          <w:tcPr>
            <w:tcW w:w="864" w:type="dxa"/>
          </w:tcPr>
          <w:p w14:paraId="02987BF1" w14:textId="77777777" w:rsidR="002E1B08" w:rsidRDefault="002E1B08">
            <w:pPr>
              <w:pStyle w:val="TableText"/>
            </w:pPr>
          </w:p>
        </w:tc>
        <w:tc>
          <w:tcPr>
            <w:tcW w:w="1104" w:type="dxa"/>
          </w:tcPr>
          <w:p w14:paraId="2ED78832" w14:textId="77777777" w:rsidR="002E1B08" w:rsidRDefault="00000000">
            <w:pPr>
              <w:pStyle w:val="TableText"/>
            </w:pPr>
            <w:hyperlink w:anchor="C_4537-14849">
              <w:r>
                <w:rPr>
                  <w:rStyle w:val="HyperlinkText9pt"/>
                </w:rPr>
                <w:t>4537-14849</w:t>
              </w:r>
            </w:hyperlink>
          </w:p>
        </w:tc>
        <w:tc>
          <w:tcPr>
            <w:tcW w:w="2975" w:type="dxa"/>
          </w:tcPr>
          <w:p w14:paraId="1D90B020" w14:textId="77777777" w:rsidR="002E1B08" w:rsidRDefault="00000000">
            <w:pPr>
              <w:pStyle w:val="TableText"/>
            </w:pPr>
            <w:r>
              <w:t>urn:oid:2.16.840.1.113883.11.20.9.39 (Result Status)</w:t>
            </w:r>
          </w:p>
        </w:tc>
      </w:tr>
      <w:tr w:rsidR="002E1B08" w14:paraId="5E4B6F4E" w14:textId="77777777">
        <w:trPr>
          <w:jc w:val="center"/>
        </w:trPr>
        <w:tc>
          <w:tcPr>
            <w:tcW w:w="3345" w:type="dxa"/>
          </w:tcPr>
          <w:p w14:paraId="611DD222" w14:textId="77777777" w:rsidR="002E1B08" w:rsidRDefault="00000000">
            <w:pPr>
              <w:pStyle w:val="TableText"/>
            </w:pPr>
            <w:r>
              <w:tab/>
              <w:t>effectiveTime</w:t>
            </w:r>
          </w:p>
        </w:tc>
        <w:tc>
          <w:tcPr>
            <w:tcW w:w="720" w:type="dxa"/>
          </w:tcPr>
          <w:p w14:paraId="50135511" w14:textId="77777777" w:rsidR="002E1B08" w:rsidRDefault="00000000">
            <w:pPr>
              <w:pStyle w:val="TableText"/>
            </w:pPr>
            <w:r>
              <w:t>1..1</w:t>
            </w:r>
          </w:p>
        </w:tc>
        <w:tc>
          <w:tcPr>
            <w:tcW w:w="1152" w:type="dxa"/>
          </w:tcPr>
          <w:p w14:paraId="10B34A8A" w14:textId="77777777" w:rsidR="002E1B08" w:rsidRDefault="00000000">
            <w:pPr>
              <w:pStyle w:val="TableText"/>
            </w:pPr>
            <w:r>
              <w:t>SHALL</w:t>
            </w:r>
          </w:p>
        </w:tc>
        <w:tc>
          <w:tcPr>
            <w:tcW w:w="864" w:type="dxa"/>
          </w:tcPr>
          <w:p w14:paraId="493F500C" w14:textId="77777777" w:rsidR="002E1B08" w:rsidRDefault="002E1B08">
            <w:pPr>
              <w:pStyle w:val="TableText"/>
            </w:pPr>
          </w:p>
        </w:tc>
        <w:tc>
          <w:tcPr>
            <w:tcW w:w="1104" w:type="dxa"/>
          </w:tcPr>
          <w:p w14:paraId="1CEEB3E1" w14:textId="77777777" w:rsidR="002E1B08" w:rsidRDefault="00000000">
            <w:pPr>
              <w:pStyle w:val="TableText"/>
            </w:pPr>
            <w:hyperlink w:anchor="C_4537-7140">
              <w:r>
                <w:rPr>
                  <w:rStyle w:val="HyperlinkText9pt"/>
                </w:rPr>
                <w:t>4537-7140</w:t>
              </w:r>
            </w:hyperlink>
          </w:p>
        </w:tc>
        <w:tc>
          <w:tcPr>
            <w:tcW w:w="2975" w:type="dxa"/>
          </w:tcPr>
          <w:p w14:paraId="0C777836" w14:textId="77777777" w:rsidR="002E1B08" w:rsidRDefault="002E1B08">
            <w:pPr>
              <w:pStyle w:val="TableText"/>
            </w:pPr>
          </w:p>
        </w:tc>
      </w:tr>
      <w:tr w:rsidR="002E1B08" w14:paraId="653BA49F" w14:textId="77777777">
        <w:trPr>
          <w:jc w:val="center"/>
        </w:trPr>
        <w:tc>
          <w:tcPr>
            <w:tcW w:w="3345" w:type="dxa"/>
          </w:tcPr>
          <w:p w14:paraId="0EF9EC50" w14:textId="77777777" w:rsidR="002E1B08" w:rsidRDefault="00000000">
            <w:pPr>
              <w:pStyle w:val="TableText"/>
            </w:pPr>
            <w:r>
              <w:tab/>
              <w:t>value</w:t>
            </w:r>
          </w:p>
        </w:tc>
        <w:tc>
          <w:tcPr>
            <w:tcW w:w="720" w:type="dxa"/>
          </w:tcPr>
          <w:p w14:paraId="24EB7EE6" w14:textId="77777777" w:rsidR="002E1B08" w:rsidRDefault="00000000">
            <w:pPr>
              <w:pStyle w:val="TableText"/>
            </w:pPr>
            <w:r>
              <w:t>1..1</w:t>
            </w:r>
          </w:p>
        </w:tc>
        <w:tc>
          <w:tcPr>
            <w:tcW w:w="1152" w:type="dxa"/>
          </w:tcPr>
          <w:p w14:paraId="796FFC1E" w14:textId="77777777" w:rsidR="002E1B08" w:rsidRDefault="00000000">
            <w:pPr>
              <w:pStyle w:val="TableText"/>
            </w:pPr>
            <w:r>
              <w:t>SHALL</w:t>
            </w:r>
          </w:p>
        </w:tc>
        <w:tc>
          <w:tcPr>
            <w:tcW w:w="864" w:type="dxa"/>
          </w:tcPr>
          <w:p w14:paraId="5827FE70" w14:textId="77777777" w:rsidR="002E1B08" w:rsidRDefault="002E1B08">
            <w:pPr>
              <w:pStyle w:val="TableText"/>
            </w:pPr>
          </w:p>
        </w:tc>
        <w:tc>
          <w:tcPr>
            <w:tcW w:w="1104" w:type="dxa"/>
          </w:tcPr>
          <w:p w14:paraId="1158EC20" w14:textId="77777777" w:rsidR="002E1B08" w:rsidRDefault="00000000">
            <w:pPr>
              <w:pStyle w:val="TableText"/>
            </w:pPr>
            <w:hyperlink w:anchor="C_4537-7143">
              <w:r>
                <w:rPr>
                  <w:rStyle w:val="HyperlinkText9pt"/>
                </w:rPr>
                <w:t>4537-7143</w:t>
              </w:r>
            </w:hyperlink>
          </w:p>
        </w:tc>
        <w:tc>
          <w:tcPr>
            <w:tcW w:w="2975" w:type="dxa"/>
          </w:tcPr>
          <w:p w14:paraId="1B674E82" w14:textId="77777777" w:rsidR="002E1B08" w:rsidRDefault="002E1B08">
            <w:pPr>
              <w:pStyle w:val="TableText"/>
            </w:pPr>
          </w:p>
        </w:tc>
      </w:tr>
      <w:tr w:rsidR="002E1B08" w14:paraId="1BDB5D6A" w14:textId="77777777">
        <w:trPr>
          <w:jc w:val="center"/>
        </w:trPr>
        <w:tc>
          <w:tcPr>
            <w:tcW w:w="3345" w:type="dxa"/>
          </w:tcPr>
          <w:p w14:paraId="3C2747F8" w14:textId="77777777" w:rsidR="002E1B08" w:rsidRDefault="00000000">
            <w:pPr>
              <w:pStyle w:val="TableText"/>
            </w:pPr>
            <w:r>
              <w:tab/>
              <w:t>interpretationCode</w:t>
            </w:r>
          </w:p>
        </w:tc>
        <w:tc>
          <w:tcPr>
            <w:tcW w:w="720" w:type="dxa"/>
          </w:tcPr>
          <w:p w14:paraId="4A00D7A0" w14:textId="77777777" w:rsidR="002E1B08" w:rsidRDefault="00000000">
            <w:pPr>
              <w:pStyle w:val="TableText"/>
            </w:pPr>
            <w:r>
              <w:t>0..*</w:t>
            </w:r>
          </w:p>
        </w:tc>
        <w:tc>
          <w:tcPr>
            <w:tcW w:w="1152" w:type="dxa"/>
          </w:tcPr>
          <w:p w14:paraId="1D5CE97F" w14:textId="77777777" w:rsidR="002E1B08" w:rsidRDefault="00000000">
            <w:pPr>
              <w:pStyle w:val="TableText"/>
            </w:pPr>
            <w:r>
              <w:t>SHOULD</w:t>
            </w:r>
          </w:p>
        </w:tc>
        <w:tc>
          <w:tcPr>
            <w:tcW w:w="864" w:type="dxa"/>
          </w:tcPr>
          <w:p w14:paraId="107674D9" w14:textId="77777777" w:rsidR="002E1B08" w:rsidRDefault="002E1B08">
            <w:pPr>
              <w:pStyle w:val="TableText"/>
            </w:pPr>
          </w:p>
        </w:tc>
        <w:tc>
          <w:tcPr>
            <w:tcW w:w="1104" w:type="dxa"/>
          </w:tcPr>
          <w:p w14:paraId="2B6D55CA" w14:textId="77777777" w:rsidR="002E1B08" w:rsidRDefault="00000000">
            <w:pPr>
              <w:pStyle w:val="TableText"/>
            </w:pPr>
            <w:hyperlink w:anchor="C_4537-7147">
              <w:r>
                <w:rPr>
                  <w:rStyle w:val="HyperlinkText9pt"/>
                </w:rPr>
                <w:t>4537-7147</w:t>
              </w:r>
            </w:hyperlink>
          </w:p>
        </w:tc>
        <w:tc>
          <w:tcPr>
            <w:tcW w:w="2975" w:type="dxa"/>
          </w:tcPr>
          <w:p w14:paraId="1C80FFA0" w14:textId="77777777" w:rsidR="002E1B08" w:rsidRDefault="00000000">
            <w:pPr>
              <w:pStyle w:val="TableText"/>
            </w:pPr>
            <w:r>
              <w:t>urn:oid:2.16.840.1.113883.1.11.78 (Observation Interpretation (HL7))</w:t>
            </w:r>
          </w:p>
        </w:tc>
      </w:tr>
      <w:tr w:rsidR="002E1B08" w14:paraId="6E92222A" w14:textId="77777777">
        <w:trPr>
          <w:jc w:val="center"/>
        </w:trPr>
        <w:tc>
          <w:tcPr>
            <w:tcW w:w="3345" w:type="dxa"/>
          </w:tcPr>
          <w:p w14:paraId="499B7F81" w14:textId="77777777" w:rsidR="002E1B08" w:rsidRDefault="00000000">
            <w:pPr>
              <w:pStyle w:val="TableText"/>
            </w:pPr>
            <w:r>
              <w:tab/>
              <w:t>methodCode</w:t>
            </w:r>
          </w:p>
        </w:tc>
        <w:tc>
          <w:tcPr>
            <w:tcW w:w="720" w:type="dxa"/>
          </w:tcPr>
          <w:p w14:paraId="6D774317" w14:textId="77777777" w:rsidR="002E1B08" w:rsidRDefault="00000000">
            <w:pPr>
              <w:pStyle w:val="TableText"/>
            </w:pPr>
            <w:r>
              <w:t>0..1</w:t>
            </w:r>
          </w:p>
        </w:tc>
        <w:tc>
          <w:tcPr>
            <w:tcW w:w="1152" w:type="dxa"/>
          </w:tcPr>
          <w:p w14:paraId="1355B149" w14:textId="77777777" w:rsidR="002E1B08" w:rsidRDefault="00000000">
            <w:pPr>
              <w:pStyle w:val="TableText"/>
            </w:pPr>
            <w:r>
              <w:t>MAY</w:t>
            </w:r>
          </w:p>
        </w:tc>
        <w:tc>
          <w:tcPr>
            <w:tcW w:w="864" w:type="dxa"/>
          </w:tcPr>
          <w:p w14:paraId="597EEE99" w14:textId="77777777" w:rsidR="002E1B08" w:rsidRDefault="00000000">
            <w:pPr>
              <w:pStyle w:val="TableText"/>
            </w:pPr>
            <w:r>
              <w:t>SET&lt;CE&gt;</w:t>
            </w:r>
          </w:p>
        </w:tc>
        <w:tc>
          <w:tcPr>
            <w:tcW w:w="1104" w:type="dxa"/>
          </w:tcPr>
          <w:p w14:paraId="75943C72" w14:textId="77777777" w:rsidR="002E1B08" w:rsidRDefault="00000000">
            <w:pPr>
              <w:pStyle w:val="TableText"/>
            </w:pPr>
            <w:hyperlink w:anchor="C_4537-7148">
              <w:r>
                <w:rPr>
                  <w:rStyle w:val="HyperlinkText9pt"/>
                </w:rPr>
                <w:t>4537-7148</w:t>
              </w:r>
            </w:hyperlink>
          </w:p>
        </w:tc>
        <w:tc>
          <w:tcPr>
            <w:tcW w:w="2975" w:type="dxa"/>
          </w:tcPr>
          <w:p w14:paraId="52DFCB96" w14:textId="77777777" w:rsidR="002E1B08" w:rsidRDefault="002E1B08">
            <w:pPr>
              <w:pStyle w:val="TableText"/>
            </w:pPr>
          </w:p>
        </w:tc>
      </w:tr>
      <w:tr w:rsidR="002E1B08" w14:paraId="5C239485" w14:textId="77777777">
        <w:trPr>
          <w:jc w:val="center"/>
        </w:trPr>
        <w:tc>
          <w:tcPr>
            <w:tcW w:w="3345" w:type="dxa"/>
          </w:tcPr>
          <w:p w14:paraId="77359BF1" w14:textId="77777777" w:rsidR="002E1B08" w:rsidRDefault="00000000">
            <w:pPr>
              <w:pStyle w:val="TableText"/>
            </w:pPr>
            <w:r>
              <w:tab/>
              <w:t>targetSiteCode</w:t>
            </w:r>
          </w:p>
        </w:tc>
        <w:tc>
          <w:tcPr>
            <w:tcW w:w="720" w:type="dxa"/>
          </w:tcPr>
          <w:p w14:paraId="5EAC61F6" w14:textId="77777777" w:rsidR="002E1B08" w:rsidRDefault="00000000">
            <w:pPr>
              <w:pStyle w:val="TableText"/>
            </w:pPr>
            <w:r>
              <w:t>0..1</w:t>
            </w:r>
          </w:p>
        </w:tc>
        <w:tc>
          <w:tcPr>
            <w:tcW w:w="1152" w:type="dxa"/>
          </w:tcPr>
          <w:p w14:paraId="16370C7C" w14:textId="77777777" w:rsidR="002E1B08" w:rsidRDefault="00000000">
            <w:pPr>
              <w:pStyle w:val="TableText"/>
            </w:pPr>
            <w:r>
              <w:t>MAY</w:t>
            </w:r>
          </w:p>
        </w:tc>
        <w:tc>
          <w:tcPr>
            <w:tcW w:w="864" w:type="dxa"/>
          </w:tcPr>
          <w:p w14:paraId="58E6BD06" w14:textId="77777777" w:rsidR="002E1B08" w:rsidRDefault="00000000">
            <w:pPr>
              <w:pStyle w:val="TableText"/>
            </w:pPr>
            <w:r>
              <w:t>SET&lt;CD&gt;</w:t>
            </w:r>
          </w:p>
        </w:tc>
        <w:tc>
          <w:tcPr>
            <w:tcW w:w="1104" w:type="dxa"/>
          </w:tcPr>
          <w:p w14:paraId="26EE7010" w14:textId="77777777" w:rsidR="002E1B08" w:rsidRDefault="00000000">
            <w:pPr>
              <w:pStyle w:val="TableText"/>
            </w:pPr>
            <w:hyperlink w:anchor="C_4537-7153">
              <w:r>
                <w:rPr>
                  <w:rStyle w:val="HyperlinkText9pt"/>
                </w:rPr>
                <w:t>4537-7153</w:t>
              </w:r>
            </w:hyperlink>
          </w:p>
        </w:tc>
        <w:tc>
          <w:tcPr>
            <w:tcW w:w="2975" w:type="dxa"/>
          </w:tcPr>
          <w:p w14:paraId="244DEA55" w14:textId="77777777" w:rsidR="002E1B08" w:rsidRDefault="002E1B08">
            <w:pPr>
              <w:pStyle w:val="TableText"/>
            </w:pPr>
          </w:p>
        </w:tc>
      </w:tr>
      <w:tr w:rsidR="002E1B08" w14:paraId="4D94689F" w14:textId="77777777">
        <w:trPr>
          <w:jc w:val="center"/>
        </w:trPr>
        <w:tc>
          <w:tcPr>
            <w:tcW w:w="3345" w:type="dxa"/>
          </w:tcPr>
          <w:p w14:paraId="5C05A3C2" w14:textId="77777777" w:rsidR="002E1B08" w:rsidRDefault="00000000">
            <w:pPr>
              <w:pStyle w:val="TableText"/>
            </w:pPr>
            <w:r>
              <w:tab/>
              <w:t>specimen</w:t>
            </w:r>
          </w:p>
        </w:tc>
        <w:tc>
          <w:tcPr>
            <w:tcW w:w="720" w:type="dxa"/>
          </w:tcPr>
          <w:p w14:paraId="5F682377" w14:textId="77777777" w:rsidR="002E1B08" w:rsidRDefault="00000000">
            <w:pPr>
              <w:pStyle w:val="TableText"/>
            </w:pPr>
            <w:r>
              <w:t>0..*</w:t>
            </w:r>
          </w:p>
        </w:tc>
        <w:tc>
          <w:tcPr>
            <w:tcW w:w="1152" w:type="dxa"/>
          </w:tcPr>
          <w:p w14:paraId="39256BD7" w14:textId="77777777" w:rsidR="002E1B08" w:rsidRDefault="00000000">
            <w:pPr>
              <w:pStyle w:val="TableText"/>
            </w:pPr>
            <w:r>
              <w:t>MAY</w:t>
            </w:r>
          </w:p>
        </w:tc>
        <w:tc>
          <w:tcPr>
            <w:tcW w:w="864" w:type="dxa"/>
          </w:tcPr>
          <w:p w14:paraId="6BA6E840" w14:textId="77777777" w:rsidR="002E1B08" w:rsidRDefault="002E1B08">
            <w:pPr>
              <w:pStyle w:val="TableText"/>
            </w:pPr>
          </w:p>
        </w:tc>
        <w:tc>
          <w:tcPr>
            <w:tcW w:w="1104" w:type="dxa"/>
          </w:tcPr>
          <w:p w14:paraId="7D28D496" w14:textId="77777777" w:rsidR="002E1B08" w:rsidRDefault="00000000">
            <w:pPr>
              <w:pStyle w:val="TableText"/>
            </w:pPr>
            <w:hyperlink w:anchor="C_4537-32611">
              <w:r>
                <w:rPr>
                  <w:rStyle w:val="HyperlinkText9pt"/>
                </w:rPr>
                <w:t>4537-32611</w:t>
              </w:r>
            </w:hyperlink>
          </w:p>
        </w:tc>
        <w:tc>
          <w:tcPr>
            <w:tcW w:w="2975" w:type="dxa"/>
          </w:tcPr>
          <w:p w14:paraId="227069B7" w14:textId="77777777" w:rsidR="002E1B08" w:rsidRDefault="002E1B08">
            <w:pPr>
              <w:pStyle w:val="TableText"/>
            </w:pPr>
          </w:p>
        </w:tc>
      </w:tr>
      <w:tr w:rsidR="002E1B08" w14:paraId="41070EE7" w14:textId="77777777">
        <w:trPr>
          <w:jc w:val="center"/>
        </w:trPr>
        <w:tc>
          <w:tcPr>
            <w:tcW w:w="3345" w:type="dxa"/>
          </w:tcPr>
          <w:p w14:paraId="517E7F1E" w14:textId="77777777" w:rsidR="002E1B08" w:rsidRDefault="00000000">
            <w:pPr>
              <w:pStyle w:val="TableText"/>
            </w:pPr>
            <w:r>
              <w:tab/>
            </w:r>
            <w:r>
              <w:tab/>
              <w:t>specimenRole</w:t>
            </w:r>
          </w:p>
        </w:tc>
        <w:tc>
          <w:tcPr>
            <w:tcW w:w="720" w:type="dxa"/>
          </w:tcPr>
          <w:p w14:paraId="7CDF7630" w14:textId="77777777" w:rsidR="002E1B08" w:rsidRDefault="00000000">
            <w:pPr>
              <w:pStyle w:val="TableText"/>
            </w:pPr>
            <w:r>
              <w:t>1..1</w:t>
            </w:r>
          </w:p>
        </w:tc>
        <w:tc>
          <w:tcPr>
            <w:tcW w:w="1152" w:type="dxa"/>
          </w:tcPr>
          <w:p w14:paraId="23C61CE7" w14:textId="77777777" w:rsidR="002E1B08" w:rsidRDefault="00000000">
            <w:pPr>
              <w:pStyle w:val="TableText"/>
            </w:pPr>
            <w:r>
              <w:t>SHALL</w:t>
            </w:r>
          </w:p>
        </w:tc>
        <w:tc>
          <w:tcPr>
            <w:tcW w:w="864" w:type="dxa"/>
          </w:tcPr>
          <w:p w14:paraId="024FA15D" w14:textId="77777777" w:rsidR="002E1B08" w:rsidRDefault="002E1B08">
            <w:pPr>
              <w:pStyle w:val="TableText"/>
            </w:pPr>
          </w:p>
        </w:tc>
        <w:tc>
          <w:tcPr>
            <w:tcW w:w="1104" w:type="dxa"/>
          </w:tcPr>
          <w:p w14:paraId="43EE1F49" w14:textId="77777777" w:rsidR="002E1B08" w:rsidRDefault="00000000">
            <w:pPr>
              <w:pStyle w:val="TableText"/>
            </w:pPr>
            <w:hyperlink w:anchor="C_4537-32612">
              <w:r>
                <w:rPr>
                  <w:rStyle w:val="HyperlinkText9pt"/>
                </w:rPr>
                <w:t>4537-32612</w:t>
              </w:r>
            </w:hyperlink>
          </w:p>
        </w:tc>
        <w:tc>
          <w:tcPr>
            <w:tcW w:w="2975" w:type="dxa"/>
          </w:tcPr>
          <w:p w14:paraId="21331DB3" w14:textId="77777777" w:rsidR="002E1B08" w:rsidRDefault="002E1B08">
            <w:pPr>
              <w:pStyle w:val="TableText"/>
            </w:pPr>
          </w:p>
        </w:tc>
      </w:tr>
      <w:tr w:rsidR="002E1B08" w14:paraId="6E4FDA9A" w14:textId="77777777">
        <w:trPr>
          <w:jc w:val="center"/>
        </w:trPr>
        <w:tc>
          <w:tcPr>
            <w:tcW w:w="3345" w:type="dxa"/>
          </w:tcPr>
          <w:p w14:paraId="46D39A92" w14:textId="77777777" w:rsidR="002E1B08" w:rsidRDefault="00000000">
            <w:pPr>
              <w:pStyle w:val="TableText"/>
            </w:pPr>
            <w:r>
              <w:tab/>
            </w:r>
            <w:r>
              <w:tab/>
            </w:r>
            <w:r>
              <w:tab/>
              <w:t>specimenPlayingEntity</w:t>
            </w:r>
          </w:p>
        </w:tc>
        <w:tc>
          <w:tcPr>
            <w:tcW w:w="720" w:type="dxa"/>
          </w:tcPr>
          <w:p w14:paraId="3EDDA709" w14:textId="77777777" w:rsidR="002E1B08" w:rsidRDefault="00000000">
            <w:pPr>
              <w:pStyle w:val="TableText"/>
            </w:pPr>
            <w:r>
              <w:t>1..1</w:t>
            </w:r>
          </w:p>
        </w:tc>
        <w:tc>
          <w:tcPr>
            <w:tcW w:w="1152" w:type="dxa"/>
          </w:tcPr>
          <w:p w14:paraId="585DCF7F" w14:textId="77777777" w:rsidR="002E1B08" w:rsidRDefault="00000000">
            <w:pPr>
              <w:pStyle w:val="TableText"/>
            </w:pPr>
            <w:r>
              <w:t>SHALL</w:t>
            </w:r>
          </w:p>
        </w:tc>
        <w:tc>
          <w:tcPr>
            <w:tcW w:w="864" w:type="dxa"/>
          </w:tcPr>
          <w:p w14:paraId="21EE2310" w14:textId="77777777" w:rsidR="002E1B08" w:rsidRDefault="002E1B08">
            <w:pPr>
              <w:pStyle w:val="TableText"/>
            </w:pPr>
          </w:p>
        </w:tc>
        <w:tc>
          <w:tcPr>
            <w:tcW w:w="1104" w:type="dxa"/>
          </w:tcPr>
          <w:p w14:paraId="47C3F42E" w14:textId="77777777" w:rsidR="002E1B08" w:rsidRDefault="00000000">
            <w:pPr>
              <w:pStyle w:val="TableText"/>
            </w:pPr>
            <w:hyperlink w:anchor="C_4537-32613">
              <w:r>
                <w:rPr>
                  <w:rStyle w:val="HyperlinkText9pt"/>
                </w:rPr>
                <w:t>4537-32613</w:t>
              </w:r>
            </w:hyperlink>
          </w:p>
        </w:tc>
        <w:tc>
          <w:tcPr>
            <w:tcW w:w="2975" w:type="dxa"/>
          </w:tcPr>
          <w:p w14:paraId="437B5A9C" w14:textId="77777777" w:rsidR="002E1B08" w:rsidRDefault="002E1B08">
            <w:pPr>
              <w:pStyle w:val="TableText"/>
            </w:pPr>
          </w:p>
        </w:tc>
      </w:tr>
      <w:tr w:rsidR="002E1B08" w14:paraId="70053D53" w14:textId="77777777">
        <w:trPr>
          <w:jc w:val="center"/>
        </w:trPr>
        <w:tc>
          <w:tcPr>
            <w:tcW w:w="3345" w:type="dxa"/>
          </w:tcPr>
          <w:p w14:paraId="08822E2D" w14:textId="77777777" w:rsidR="002E1B08" w:rsidRDefault="00000000">
            <w:pPr>
              <w:pStyle w:val="TableText"/>
            </w:pPr>
            <w:r>
              <w:tab/>
            </w:r>
            <w:r>
              <w:tab/>
            </w:r>
            <w:r>
              <w:tab/>
            </w:r>
            <w:r>
              <w:tab/>
              <w:t>code</w:t>
            </w:r>
          </w:p>
        </w:tc>
        <w:tc>
          <w:tcPr>
            <w:tcW w:w="720" w:type="dxa"/>
          </w:tcPr>
          <w:p w14:paraId="05321AF1" w14:textId="77777777" w:rsidR="002E1B08" w:rsidRDefault="00000000">
            <w:pPr>
              <w:pStyle w:val="TableText"/>
            </w:pPr>
            <w:r>
              <w:t>1..1</w:t>
            </w:r>
          </w:p>
        </w:tc>
        <w:tc>
          <w:tcPr>
            <w:tcW w:w="1152" w:type="dxa"/>
          </w:tcPr>
          <w:p w14:paraId="6E403191" w14:textId="77777777" w:rsidR="002E1B08" w:rsidRDefault="00000000">
            <w:pPr>
              <w:pStyle w:val="TableText"/>
            </w:pPr>
            <w:r>
              <w:t>SHALL</w:t>
            </w:r>
          </w:p>
        </w:tc>
        <w:tc>
          <w:tcPr>
            <w:tcW w:w="864" w:type="dxa"/>
          </w:tcPr>
          <w:p w14:paraId="2FBA7359" w14:textId="77777777" w:rsidR="002E1B08" w:rsidRDefault="002E1B08">
            <w:pPr>
              <w:pStyle w:val="TableText"/>
            </w:pPr>
          </w:p>
        </w:tc>
        <w:tc>
          <w:tcPr>
            <w:tcW w:w="1104" w:type="dxa"/>
          </w:tcPr>
          <w:p w14:paraId="1EE7F7EC" w14:textId="77777777" w:rsidR="002E1B08" w:rsidRDefault="00000000">
            <w:pPr>
              <w:pStyle w:val="TableText"/>
            </w:pPr>
            <w:hyperlink w:anchor="C_4537-32614">
              <w:r>
                <w:rPr>
                  <w:rStyle w:val="HyperlinkText9pt"/>
                </w:rPr>
                <w:t>4537-32614</w:t>
              </w:r>
            </w:hyperlink>
          </w:p>
        </w:tc>
        <w:tc>
          <w:tcPr>
            <w:tcW w:w="2975" w:type="dxa"/>
          </w:tcPr>
          <w:p w14:paraId="441EE35D" w14:textId="77777777" w:rsidR="002E1B08" w:rsidRDefault="00000000">
            <w:pPr>
              <w:pStyle w:val="TableText"/>
            </w:pPr>
            <w:r>
              <w:t>urn:oid:2.16.840.1.113762.1.4.1099.54 (Specimen type)</w:t>
            </w:r>
          </w:p>
        </w:tc>
      </w:tr>
      <w:tr w:rsidR="002E1B08" w14:paraId="436AA7BA" w14:textId="77777777">
        <w:trPr>
          <w:jc w:val="center"/>
        </w:trPr>
        <w:tc>
          <w:tcPr>
            <w:tcW w:w="3345" w:type="dxa"/>
          </w:tcPr>
          <w:p w14:paraId="140E917D" w14:textId="77777777" w:rsidR="002E1B08" w:rsidRDefault="00000000">
            <w:pPr>
              <w:pStyle w:val="TableText"/>
            </w:pPr>
            <w:r>
              <w:tab/>
              <w:t>author</w:t>
            </w:r>
          </w:p>
        </w:tc>
        <w:tc>
          <w:tcPr>
            <w:tcW w:w="720" w:type="dxa"/>
          </w:tcPr>
          <w:p w14:paraId="0DF03776" w14:textId="77777777" w:rsidR="002E1B08" w:rsidRDefault="00000000">
            <w:pPr>
              <w:pStyle w:val="TableText"/>
            </w:pPr>
            <w:r>
              <w:t>0..*</w:t>
            </w:r>
          </w:p>
        </w:tc>
        <w:tc>
          <w:tcPr>
            <w:tcW w:w="1152" w:type="dxa"/>
          </w:tcPr>
          <w:p w14:paraId="538C758B" w14:textId="77777777" w:rsidR="002E1B08" w:rsidRDefault="00000000">
            <w:pPr>
              <w:pStyle w:val="TableText"/>
            </w:pPr>
            <w:r>
              <w:t>SHOULD</w:t>
            </w:r>
          </w:p>
        </w:tc>
        <w:tc>
          <w:tcPr>
            <w:tcW w:w="864" w:type="dxa"/>
          </w:tcPr>
          <w:p w14:paraId="4E8640DE" w14:textId="77777777" w:rsidR="002E1B08" w:rsidRDefault="002E1B08">
            <w:pPr>
              <w:pStyle w:val="TableText"/>
            </w:pPr>
          </w:p>
        </w:tc>
        <w:tc>
          <w:tcPr>
            <w:tcW w:w="1104" w:type="dxa"/>
          </w:tcPr>
          <w:p w14:paraId="0F7369A8" w14:textId="77777777" w:rsidR="002E1B08" w:rsidRDefault="00000000">
            <w:pPr>
              <w:pStyle w:val="TableText"/>
            </w:pPr>
            <w:hyperlink w:anchor="C_4537-7149">
              <w:r>
                <w:rPr>
                  <w:rStyle w:val="HyperlinkText9pt"/>
                </w:rPr>
                <w:t>4537-7149</w:t>
              </w:r>
            </w:hyperlink>
          </w:p>
        </w:tc>
        <w:tc>
          <w:tcPr>
            <w:tcW w:w="2975" w:type="dxa"/>
          </w:tcPr>
          <w:p w14:paraId="59A8FFD0" w14:textId="77777777" w:rsidR="002E1B08" w:rsidRDefault="00000000">
            <w:pPr>
              <w:pStyle w:val="TableText"/>
            </w:pPr>
            <w:r>
              <w:t>Author Participation (identifier: urn:oid:2.16.840.1.113883.10.20.22.4.119</w:t>
            </w:r>
          </w:p>
        </w:tc>
      </w:tr>
      <w:tr w:rsidR="002E1B08" w14:paraId="37278654" w14:textId="77777777">
        <w:trPr>
          <w:jc w:val="center"/>
        </w:trPr>
        <w:tc>
          <w:tcPr>
            <w:tcW w:w="3345" w:type="dxa"/>
          </w:tcPr>
          <w:p w14:paraId="6DB16A40" w14:textId="77777777" w:rsidR="002E1B08" w:rsidRDefault="00000000">
            <w:pPr>
              <w:pStyle w:val="TableText"/>
            </w:pPr>
            <w:r>
              <w:tab/>
              <w:t>referenceRange</w:t>
            </w:r>
          </w:p>
        </w:tc>
        <w:tc>
          <w:tcPr>
            <w:tcW w:w="720" w:type="dxa"/>
          </w:tcPr>
          <w:p w14:paraId="4A4617BB" w14:textId="77777777" w:rsidR="002E1B08" w:rsidRDefault="00000000">
            <w:pPr>
              <w:pStyle w:val="TableText"/>
            </w:pPr>
            <w:r>
              <w:t>0..*</w:t>
            </w:r>
          </w:p>
        </w:tc>
        <w:tc>
          <w:tcPr>
            <w:tcW w:w="1152" w:type="dxa"/>
          </w:tcPr>
          <w:p w14:paraId="7E092BC9" w14:textId="77777777" w:rsidR="002E1B08" w:rsidRDefault="00000000">
            <w:pPr>
              <w:pStyle w:val="TableText"/>
            </w:pPr>
            <w:r>
              <w:t>SHOULD</w:t>
            </w:r>
          </w:p>
        </w:tc>
        <w:tc>
          <w:tcPr>
            <w:tcW w:w="864" w:type="dxa"/>
          </w:tcPr>
          <w:p w14:paraId="40E1A978" w14:textId="77777777" w:rsidR="002E1B08" w:rsidRDefault="002E1B08">
            <w:pPr>
              <w:pStyle w:val="TableText"/>
            </w:pPr>
          </w:p>
        </w:tc>
        <w:tc>
          <w:tcPr>
            <w:tcW w:w="1104" w:type="dxa"/>
          </w:tcPr>
          <w:p w14:paraId="2C2F265B" w14:textId="77777777" w:rsidR="002E1B08" w:rsidRDefault="00000000">
            <w:pPr>
              <w:pStyle w:val="TableText"/>
            </w:pPr>
            <w:hyperlink w:anchor="C_4537-7150">
              <w:r>
                <w:rPr>
                  <w:rStyle w:val="HyperlinkText9pt"/>
                </w:rPr>
                <w:t>4537-7150</w:t>
              </w:r>
            </w:hyperlink>
          </w:p>
        </w:tc>
        <w:tc>
          <w:tcPr>
            <w:tcW w:w="2975" w:type="dxa"/>
          </w:tcPr>
          <w:p w14:paraId="27DF28A8" w14:textId="77777777" w:rsidR="002E1B08" w:rsidRDefault="002E1B08">
            <w:pPr>
              <w:pStyle w:val="TableText"/>
            </w:pPr>
          </w:p>
        </w:tc>
      </w:tr>
      <w:tr w:rsidR="002E1B08" w14:paraId="434EE3DD" w14:textId="77777777">
        <w:trPr>
          <w:jc w:val="center"/>
        </w:trPr>
        <w:tc>
          <w:tcPr>
            <w:tcW w:w="3345" w:type="dxa"/>
          </w:tcPr>
          <w:p w14:paraId="0259216E" w14:textId="77777777" w:rsidR="002E1B08" w:rsidRDefault="00000000">
            <w:pPr>
              <w:pStyle w:val="TableText"/>
            </w:pPr>
            <w:r>
              <w:lastRenderedPageBreak/>
              <w:tab/>
            </w:r>
            <w:r>
              <w:tab/>
              <w:t>observationRange</w:t>
            </w:r>
          </w:p>
        </w:tc>
        <w:tc>
          <w:tcPr>
            <w:tcW w:w="720" w:type="dxa"/>
          </w:tcPr>
          <w:p w14:paraId="3064356E" w14:textId="77777777" w:rsidR="002E1B08" w:rsidRDefault="00000000">
            <w:pPr>
              <w:pStyle w:val="TableText"/>
            </w:pPr>
            <w:r>
              <w:t>1..1</w:t>
            </w:r>
          </w:p>
        </w:tc>
        <w:tc>
          <w:tcPr>
            <w:tcW w:w="1152" w:type="dxa"/>
          </w:tcPr>
          <w:p w14:paraId="0F6286D9" w14:textId="77777777" w:rsidR="002E1B08" w:rsidRDefault="00000000">
            <w:pPr>
              <w:pStyle w:val="TableText"/>
            </w:pPr>
            <w:r>
              <w:t>SHALL</w:t>
            </w:r>
          </w:p>
        </w:tc>
        <w:tc>
          <w:tcPr>
            <w:tcW w:w="864" w:type="dxa"/>
          </w:tcPr>
          <w:p w14:paraId="51DBDAB1" w14:textId="77777777" w:rsidR="002E1B08" w:rsidRDefault="002E1B08">
            <w:pPr>
              <w:pStyle w:val="TableText"/>
            </w:pPr>
          </w:p>
        </w:tc>
        <w:tc>
          <w:tcPr>
            <w:tcW w:w="1104" w:type="dxa"/>
          </w:tcPr>
          <w:p w14:paraId="7A61AA6A" w14:textId="77777777" w:rsidR="002E1B08" w:rsidRDefault="00000000">
            <w:pPr>
              <w:pStyle w:val="TableText"/>
            </w:pPr>
            <w:hyperlink w:anchor="C_4537-7151">
              <w:r>
                <w:rPr>
                  <w:rStyle w:val="HyperlinkText9pt"/>
                </w:rPr>
                <w:t>4537-7151</w:t>
              </w:r>
            </w:hyperlink>
          </w:p>
        </w:tc>
        <w:tc>
          <w:tcPr>
            <w:tcW w:w="2975" w:type="dxa"/>
          </w:tcPr>
          <w:p w14:paraId="0FD396DA" w14:textId="77777777" w:rsidR="002E1B08" w:rsidRDefault="002E1B08">
            <w:pPr>
              <w:pStyle w:val="TableText"/>
            </w:pPr>
          </w:p>
        </w:tc>
      </w:tr>
      <w:tr w:rsidR="002E1B08" w14:paraId="2BA89E06" w14:textId="77777777">
        <w:trPr>
          <w:jc w:val="center"/>
        </w:trPr>
        <w:tc>
          <w:tcPr>
            <w:tcW w:w="3345" w:type="dxa"/>
          </w:tcPr>
          <w:p w14:paraId="448877BE" w14:textId="77777777" w:rsidR="002E1B08" w:rsidRDefault="00000000">
            <w:pPr>
              <w:pStyle w:val="TableText"/>
            </w:pPr>
            <w:r>
              <w:tab/>
            </w:r>
            <w:r>
              <w:tab/>
            </w:r>
            <w:r>
              <w:tab/>
              <w:t>code</w:t>
            </w:r>
          </w:p>
        </w:tc>
        <w:tc>
          <w:tcPr>
            <w:tcW w:w="720" w:type="dxa"/>
          </w:tcPr>
          <w:p w14:paraId="4266816D" w14:textId="77777777" w:rsidR="002E1B08" w:rsidRDefault="00000000">
            <w:pPr>
              <w:pStyle w:val="TableText"/>
            </w:pPr>
            <w:r>
              <w:t>0..0</w:t>
            </w:r>
          </w:p>
        </w:tc>
        <w:tc>
          <w:tcPr>
            <w:tcW w:w="1152" w:type="dxa"/>
          </w:tcPr>
          <w:p w14:paraId="717FFE6C" w14:textId="77777777" w:rsidR="002E1B08" w:rsidRDefault="00000000">
            <w:pPr>
              <w:pStyle w:val="TableText"/>
            </w:pPr>
            <w:r>
              <w:t>SHALL NOT</w:t>
            </w:r>
          </w:p>
        </w:tc>
        <w:tc>
          <w:tcPr>
            <w:tcW w:w="864" w:type="dxa"/>
          </w:tcPr>
          <w:p w14:paraId="56506E8B" w14:textId="77777777" w:rsidR="002E1B08" w:rsidRDefault="002E1B08">
            <w:pPr>
              <w:pStyle w:val="TableText"/>
            </w:pPr>
          </w:p>
        </w:tc>
        <w:tc>
          <w:tcPr>
            <w:tcW w:w="1104" w:type="dxa"/>
          </w:tcPr>
          <w:p w14:paraId="66ADA755" w14:textId="77777777" w:rsidR="002E1B08" w:rsidRDefault="00000000">
            <w:pPr>
              <w:pStyle w:val="TableText"/>
            </w:pPr>
            <w:hyperlink w:anchor="C_4537-7152">
              <w:r>
                <w:rPr>
                  <w:rStyle w:val="HyperlinkText9pt"/>
                </w:rPr>
                <w:t>4537-7152</w:t>
              </w:r>
            </w:hyperlink>
          </w:p>
        </w:tc>
        <w:tc>
          <w:tcPr>
            <w:tcW w:w="2975" w:type="dxa"/>
          </w:tcPr>
          <w:p w14:paraId="2EF943BE" w14:textId="77777777" w:rsidR="002E1B08" w:rsidRDefault="002E1B08">
            <w:pPr>
              <w:pStyle w:val="TableText"/>
            </w:pPr>
          </w:p>
        </w:tc>
      </w:tr>
      <w:tr w:rsidR="002E1B08" w14:paraId="01A84D01" w14:textId="77777777">
        <w:trPr>
          <w:jc w:val="center"/>
        </w:trPr>
        <w:tc>
          <w:tcPr>
            <w:tcW w:w="3345" w:type="dxa"/>
          </w:tcPr>
          <w:p w14:paraId="7EC32963" w14:textId="77777777" w:rsidR="002E1B08" w:rsidRDefault="00000000">
            <w:pPr>
              <w:pStyle w:val="TableText"/>
            </w:pPr>
            <w:r>
              <w:tab/>
            </w:r>
            <w:r>
              <w:tab/>
            </w:r>
            <w:r>
              <w:tab/>
              <w:t>value</w:t>
            </w:r>
          </w:p>
        </w:tc>
        <w:tc>
          <w:tcPr>
            <w:tcW w:w="720" w:type="dxa"/>
          </w:tcPr>
          <w:p w14:paraId="2017B9AC" w14:textId="77777777" w:rsidR="002E1B08" w:rsidRDefault="00000000">
            <w:pPr>
              <w:pStyle w:val="TableText"/>
            </w:pPr>
            <w:r>
              <w:t>1..1</w:t>
            </w:r>
          </w:p>
        </w:tc>
        <w:tc>
          <w:tcPr>
            <w:tcW w:w="1152" w:type="dxa"/>
          </w:tcPr>
          <w:p w14:paraId="493AB4F4" w14:textId="77777777" w:rsidR="002E1B08" w:rsidRDefault="00000000">
            <w:pPr>
              <w:pStyle w:val="TableText"/>
            </w:pPr>
            <w:r>
              <w:t>SHALL</w:t>
            </w:r>
          </w:p>
        </w:tc>
        <w:tc>
          <w:tcPr>
            <w:tcW w:w="864" w:type="dxa"/>
          </w:tcPr>
          <w:p w14:paraId="6C3CDAB1" w14:textId="77777777" w:rsidR="002E1B08" w:rsidRDefault="002E1B08">
            <w:pPr>
              <w:pStyle w:val="TableText"/>
            </w:pPr>
          </w:p>
        </w:tc>
        <w:tc>
          <w:tcPr>
            <w:tcW w:w="1104" w:type="dxa"/>
          </w:tcPr>
          <w:p w14:paraId="759EA146" w14:textId="77777777" w:rsidR="002E1B08" w:rsidRDefault="00000000">
            <w:pPr>
              <w:pStyle w:val="TableText"/>
            </w:pPr>
            <w:hyperlink w:anchor="C_4537-32175">
              <w:r>
                <w:rPr>
                  <w:rStyle w:val="HyperlinkText9pt"/>
                </w:rPr>
                <w:t>4537-32175</w:t>
              </w:r>
            </w:hyperlink>
          </w:p>
        </w:tc>
        <w:tc>
          <w:tcPr>
            <w:tcW w:w="2975" w:type="dxa"/>
          </w:tcPr>
          <w:p w14:paraId="619DE6B3" w14:textId="77777777" w:rsidR="002E1B08" w:rsidRDefault="002E1B08">
            <w:pPr>
              <w:pStyle w:val="TableText"/>
            </w:pPr>
          </w:p>
        </w:tc>
      </w:tr>
    </w:tbl>
    <w:p w14:paraId="309EC906" w14:textId="77777777" w:rsidR="002E1B08" w:rsidRDefault="002E1B08">
      <w:pPr>
        <w:pStyle w:val="BodyText"/>
      </w:pPr>
    </w:p>
    <w:p w14:paraId="5692C4B8" w14:textId="77777777" w:rsidR="002E1B08" w:rsidRDefault="00000000">
      <w:pPr>
        <w:numPr>
          <w:ilvl w:val="0"/>
          <w:numId w:val="3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265" w:name="C_4537-7130"/>
      <w:r>
        <w:t xml:space="preserve"> (CONF:4537-7130)</w:t>
      </w:r>
      <w:bookmarkEnd w:id="1265"/>
      <w:r>
        <w:t>.</w:t>
      </w:r>
    </w:p>
    <w:p w14:paraId="5791AE82" w14:textId="77777777" w:rsidR="002E1B08" w:rsidRDefault="00000000">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266" w:name="C_4537-7131"/>
      <w:r>
        <w:t xml:space="preserve"> (CONF:4537-7131)</w:t>
      </w:r>
      <w:bookmarkEnd w:id="1266"/>
      <w:r>
        <w:t>.</w:t>
      </w:r>
    </w:p>
    <w:p w14:paraId="0AE0835A" w14:textId="77777777" w:rsidR="002E1B08" w:rsidRDefault="00000000">
      <w:pPr>
        <w:numPr>
          <w:ilvl w:val="0"/>
          <w:numId w:val="32"/>
        </w:numPr>
      </w:pPr>
      <w:r>
        <w:rPr>
          <w:rStyle w:val="keyword"/>
        </w:rPr>
        <w:t>SHALL</w:t>
      </w:r>
      <w:r>
        <w:t xml:space="preserve"> contain exactly one [1..1] </w:t>
      </w:r>
      <w:r>
        <w:rPr>
          <w:rStyle w:val="XMLnameBold"/>
        </w:rPr>
        <w:t>templateId</w:t>
      </w:r>
      <w:bookmarkStart w:id="1267" w:name="C_4537-7136"/>
      <w:r>
        <w:t xml:space="preserve"> (CONF:4537-7136)</w:t>
      </w:r>
      <w:bookmarkEnd w:id="1267"/>
      <w:r>
        <w:t xml:space="preserve"> such that it</w:t>
      </w:r>
    </w:p>
    <w:p w14:paraId="621BCA2B" w14:textId="77777777" w:rsidR="002E1B08" w:rsidRDefault="00000000">
      <w:pPr>
        <w:numPr>
          <w:ilvl w:val="1"/>
          <w:numId w:val="32"/>
        </w:numPr>
      </w:pPr>
      <w:r>
        <w:rPr>
          <w:rStyle w:val="keyword"/>
        </w:rPr>
        <w:t>SHALL</w:t>
      </w:r>
      <w:r>
        <w:t xml:space="preserve"> contain exactly one [1..1] </w:t>
      </w:r>
      <w:r>
        <w:rPr>
          <w:rStyle w:val="XMLnameBold"/>
        </w:rPr>
        <w:t>@root</w:t>
      </w:r>
      <w:r>
        <w:t>=</w:t>
      </w:r>
      <w:r>
        <w:rPr>
          <w:rStyle w:val="XMLname"/>
        </w:rPr>
        <w:t>"2.16.840.1.113883.10.20.22.4.2"</w:t>
      </w:r>
      <w:bookmarkStart w:id="1268" w:name="C_4537-9138"/>
      <w:r>
        <w:t xml:space="preserve"> (CONF:4537-9138)</w:t>
      </w:r>
      <w:bookmarkEnd w:id="1268"/>
      <w:r>
        <w:t>.</w:t>
      </w:r>
    </w:p>
    <w:p w14:paraId="5F27AF7B" w14:textId="77777777" w:rsidR="002E1B08" w:rsidRDefault="00000000">
      <w:pPr>
        <w:numPr>
          <w:ilvl w:val="1"/>
          <w:numId w:val="32"/>
        </w:numPr>
      </w:pPr>
      <w:r>
        <w:rPr>
          <w:rStyle w:val="keyword"/>
        </w:rPr>
        <w:t>SHALL</w:t>
      </w:r>
      <w:r>
        <w:t xml:space="preserve"> contain exactly one [1..1] </w:t>
      </w:r>
      <w:r>
        <w:rPr>
          <w:rStyle w:val="XMLnameBold"/>
        </w:rPr>
        <w:t>@extension</w:t>
      </w:r>
      <w:r>
        <w:t>=</w:t>
      </w:r>
      <w:r>
        <w:rPr>
          <w:rStyle w:val="XMLname"/>
        </w:rPr>
        <w:t>"2023-05-01"</w:t>
      </w:r>
      <w:bookmarkStart w:id="1269" w:name="C_4537-32575"/>
      <w:r>
        <w:t xml:space="preserve"> (CONF:4537-32575)</w:t>
      </w:r>
      <w:bookmarkEnd w:id="1269"/>
      <w:r>
        <w:t>.</w:t>
      </w:r>
    </w:p>
    <w:p w14:paraId="1083F60D" w14:textId="77777777" w:rsidR="002E1B08" w:rsidRDefault="00000000">
      <w:pPr>
        <w:numPr>
          <w:ilvl w:val="0"/>
          <w:numId w:val="32"/>
        </w:numPr>
      </w:pPr>
      <w:r>
        <w:rPr>
          <w:rStyle w:val="keyword"/>
        </w:rPr>
        <w:t>SHALL</w:t>
      </w:r>
      <w:r>
        <w:t xml:space="preserve"> contain at least one [1..*] </w:t>
      </w:r>
      <w:r>
        <w:rPr>
          <w:rStyle w:val="XMLnameBold"/>
        </w:rPr>
        <w:t>id</w:t>
      </w:r>
      <w:bookmarkStart w:id="1270" w:name="C_4537-7137"/>
      <w:r>
        <w:t xml:space="preserve"> (CONF:4537-7137)</w:t>
      </w:r>
      <w:bookmarkEnd w:id="1270"/>
      <w:r>
        <w:t>.</w:t>
      </w:r>
    </w:p>
    <w:p w14:paraId="31830792" w14:textId="77777777" w:rsidR="002E1B08" w:rsidRDefault="00000000">
      <w:pPr>
        <w:numPr>
          <w:ilvl w:val="0"/>
          <w:numId w:val="3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1271" w:name="C_4537-7133"/>
      <w:r>
        <w:t xml:space="preserve"> (CONF:4537-7133)</w:t>
      </w:r>
      <w:bookmarkEnd w:id="1271"/>
      <w:r>
        <w:t>.</w:t>
      </w:r>
    </w:p>
    <w:p w14:paraId="0AC64462" w14:textId="77777777" w:rsidR="002E1B08" w:rsidRDefault="00000000">
      <w:pPr>
        <w:numPr>
          <w:ilvl w:val="1"/>
          <w:numId w:val="32"/>
        </w:numPr>
      </w:pPr>
      <w:r>
        <w:t xml:space="preserve">This code </w:t>
      </w:r>
      <w:r>
        <w:rPr>
          <w:rStyle w:val="keyword"/>
        </w:rPr>
        <w:t>SHOULD</w:t>
      </w:r>
      <w:r>
        <w:t xml:space="preserve"> be a code from the LOINC that identifies the result observation. If an appropriate LOINC code does not exist, then the local code for this result </w:t>
      </w:r>
      <w:r>
        <w:rPr>
          <w:rStyle w:val="keyword"/>
        </w:rPr>
        <w:t>SHALL</w:t>
      </w:r>
      <w:r>
        <w:t xml:space="preserve"> be sent (CONF:4537-19212).</w:t>
      </w:r>
    </w:p>
    <w:p w14:paraId="733A1CFE" w14:textId="77777777" w:rsidR="002E1B08" w:rsidRDefault="00000000">
      <w:pPr>
        <w:numPr>
          <w:ilvl w:val="0"/>
          <w:numId w:val="32"/>
        </w:numPr>
      </w:pPr>
      <w:r>
        <w:rPr>
          <w:rStyle w:val="keyword"/>
        </w:rPr>
        <w:t>SHALL</w:t>
      </w:r>
      <w:r>
        <w:t xml:space="preserve"> contain exactly one [1..1] </w:t>
      </w:r>
      <w:r>
        <w:rPr>
          <w:rStyle w:val="XMLnameBold"/>
        </w:rPr>
        <w:t>statusCode</w:t>
      </w:r>
      <w:bookmarkStart w:id="1272" w:name="C_4537-7134"/>
      <w:r>
        <w:t xml:space="preserve"> (CONF:4537-7134)</w:t>
      </w:r>
      <w:bookmarkEnd w:id="1272"/>
      <w:r>
        <w:t>.</w:t>
      </w:r>
    </w:p>
    <w:p w14:paraId="177741B9" w14:textId="77777777" w:rsidR="002E1B08" w:rsidRDefault="00000000">
      <w:pPr>
        <w:numPr>
          <w:ilvl w:val="1"/>
          <w:numId w:val="32"/>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1273" w:name="C_4537-14849"/>
      <w:r>
        <w:t xml:space="preserve"> (CONF:4537-14849)</w:t>
      </w:r>
      <w:bookmarkEnd w:id="1273"/>
      <w:r>
        <w:t>.</w:t>
      </w:r>
    </w:p>
    <w:p w14:paraId="55211D03" w14:textId="77777777" w:rsidR="002E1B08" w:rsidRDefault="00000000">
      <w:pPr>
        <w:numPr>
          <w:ilvl w:val="0"/>
          <w:numId w:val="32"/>
        </w:numPr>
      </w:pPr>
      <w:r>
        <w:rPr>
          <w:rStyle w:val="keyword"/>
        </w:rPr>
        <w:t>SHALL</w:t>
      </w:r>
      <w:r>
        <w:t xml:space="preserve"> contain exactly one [1..1] </w:t>
      </w:r>
      <w:r>
        <w:rPr>
          <w:rStyle w:val="XMLnameBold"/>
        </w:rPr>
        <w:t>effectiveTime</w:t>
      </w:r>
      <w:bookmarkStart w:id="1274" w:name="C_4537-7140"/>
      <w:r>
        <w:t xml:space="preserve"> (CONF:4537-7140)</w:t>
      </w:r>
      <w:bookmarkEnd w:id="1274"/>
      <w:r>
        <w:t>.</w:t>
      </w:r>
      <w:r>
        <w:br/>
        <w:t>Note: Represents the clinically relevant time of the measurement (e.g., the time a blood pressure reading is obtained, the time the blood sample was obtained for a chemistry test).</w:t>
      </w:r>
    </w:p>
    <w:p w14:paraId="7262EEE1" w14:textId="77777777" w:rsidR="002E1B08" w:rsidRDefault="00000000">
      <w:pPr>
        <w:numPr>
          <w:ilvl w:val="0"/>
          <w:numId w:val="32"/>
        </w:numPr>
      </w:pPr>
      <w:r>
        <w:rPr>
          <w:rStyle w:val="keyword"/>
        </w:rPr>
        <w:t>SHALL</w:t>
      </w:r>
      <w:r>
        <w:t xml:space="preserve"> contain exactly one [1..1] </w:t>
      </w:r>
      <w:r>
        <w:rPr>
          <w:rStyle w:val="XMLnameBold"/>
        </w:rPr>
        <w:t>value</w:t>
      </w:r>
      <w:bookmarkStart w:id="1275" w:name="C_4537-7143"/>
      <w:r>
        <w:t xml:space="preserve"> (CONF:4537-7143)</w:t>
      </w:r>
      <w:bookmarkEnd w:id="1275"/>
      <w:r>
        <w:t>.</w:t>
      </w:r>
    </w:p>
    <w:p w14:paraId="58731211" w14:textId="77777777" w:rsidR="002E1B08" w:rsidRDefault="00000000">
      <w:pPr>
        <w:pStyle w:val="BodyText"/>
        <w:spacing w:before="120"/>
      </w:pPr>
      <w:r>
        <w:t>NOTE: The base CDA R2.0 standard requires @unit to be drawn from UCUM, and best practice is to use case sensitive UCUM units</w:t>
      </w:r>
    </w:p>
    <w:p w14:paraId="5188F868" w14:textId="77777777" w:rsidR="002E1B08" w:rsidRDefault="00000000">
      <w:pPr>
        <w:numPr>
          <w:ilvl w:val="1"/>
          <w:numId w:val="32"/>
        </w:numPr>
      </w:pPr>
      <w:r>
        <w:t>If Observation/value is a physical quantity (</w:t>
      </w:r>
      <w:r>
        <w:rPr>
          <w:rStyle w:val="XMLnameBold"/>
        </w:rPr>
        <w:t>xsi:type="PQ"</w:t>
      </w:r>
      <w:r>
        <w:t xml:space="preserve">), the unit of measure </w:t>
      </w:r>
      <w:r>
        <w:rPr>
          <w:rStyle w:val="keyword"/>
        </w:rPr>
        <w:t>SHOULD</w:t>
      </w:r>
      <w:r>
        <w:t xml:space="preserve"> be selected from ValueSet </w:t>
      </w:r>
      <w:r>
        <w:rPr>
          <w:b/>
        </w:rPr>
        <w:t>UnitsOfMeasureCaseSensitive urn:oid:2.16.840.1.113883.1.11.12839 DYNAMIC</w:t>
      </w:r>
      <w:r>
        <w:t xml:space="preserve"> (CONF:4537-31484).</w:t>
      </w:r>
    </w:p>
    <w:p w14:paraId="0EAE8CA5" w14:textId="77777777" w:rsidR="002E1B08" w:rsidRDefault="00000000">
      <w:pPr>
        <w:numPr>
          <w:ilvl w:val="1"/>
          <w:numId w:val="32"/>
        </w:numPr>
      </w:pPr>
      <w:r>
        <w:t xml:space="preserve">A coded or physical quantity value </w:t>
      </w:r>
      <w:r>
        <w:rPr>
          <w:rStyle w:val="keyword"/>
        </w:rPr>
        <w:t>MAY</w:t>
      </w:r>
      <w:r>
        <w:t xml:space="preserve"> contain zero or more [0..*] translations, which can be used to represent the original results as output by the lab (CONF:4537-31866).</w:t>
      </w:r>
    </w:p>
    <w:p w14:paraId="595647C4" w14:textId="77777777" w:rsidR="002E1B08" w:rsidRDefault="00000000">
      <w:pPr>
        <w:numPr>
          <w:ilvl w:val="1"/>
          <w:numId w:val="32"/>
        </w:numPr>
      </w:pPr>
      <w:r>
        <w:t>If Observation/value is a CD (</w:t>
      </w:r>
      <w:r>
        <w:rPr>
          <w:rStyle w:val="XMLnameBold"/>
        </w:rPr>
        <w:t>xsi:type="CD"</w:t>
      </w:r>
      <w:r>
        <w:t xml:space="preserve">) the value </w:t>
      </w:r>
      <w:r>
        <w:rPr>
          <w:rStyle w:val="keyword"/>
        </w:rPr>
        <w:t>SHOULD</w:t>
      </w:r>
      <w:r>
        <w:t xml:space="preserve"> be SNOMED-CT (CONF:4537-32610).</w:t>
      </w:r>
    </w:p>
    <w:p w14:paraId="5E0C2263" w14:textId="77777777" w:rsidR="002E1B08" w:rsidRDefault="00000000">
      <w:pPr>
        <w:numPr>
          <w:ilvl w:val="0"/>
          <w:numId w:val="32"/>
        </w:numPr>
      </w:pPr>
      <w:r>
        <w:rPr>
          <w:rStyle w:val="keyword"/>
        </w:rPr>
        <w:t>SHOULD</w:t>
      </w:r>
      <w:r>
        <w:t xml:space="preserve"> contain zero or more [0..*] </w:t>
      </w:r>
      <w:r>
        <w:rPr>
          <w:rStyle w:val="XMLnameBold"/>
        </w:rPr>
        <w:t>interpretationCode</w:t>
      </w:r>
      <w:r>
        <w:t xml:space="preserve">, which </w:t>
      </w:r>
      <w:r>
        <w:rPr>
          <w:rStyle w:val="keyword"/>
        </w:rPr>
        <w:t>SHALL</w:t>
      </w:r>
      <w:r>
        <w:t xml:space="preserve"> be selected from ValueSet </w:t>
      </w:r>
      <w:hyperlink w:anchor="Observation_Interpretation_HL7">
        <w:r>
          <w:rPr>
            <w:rStyle w:val="HyperlinkCourierBold"/>
          </w:rPr>
          <w:t>Observation Interpretation (HL7)</w:t>
        </w:r>
      </w:hyperlink>
      <w:r>
        <w:rPr>
          <w:rStyle w:val="XMLname"/>
        </w:rPr>
        <w:t xml:space="preserve"> urn:oid:2.16.840.1.113883.1.11.78</w:t>
      </w:r>
      <w:r>
        <w:rPr>
          <w:rStyle w:val="keyword"/>
        </w:rPr>
        <w:t xml:space="preserve"> DYNAMIC</w:t>
      </w:r>
      <w:bookmarkStart w:id="1276" w:name="C_4537-7147"/>
      <w:r>
        <w:t xml:space="preserve"> (CONF:4537-7147)</w:t>
      </w:r>
      <w:bookmarkEnd w:id="1276"/>
      <w:r>
        <w:t>.</w:t>
      </w:r>
    </w:p>
    <w:p w14:paraId="1290174B" w14:textId="77777777" w:rsidR="002E1B08" w:rsidRDefault="00000000">
      <w:pPr>
        <w:numPr>
          <w:ilvl w:val="0"/>
          <w:numId w:val="32"/>
        </w:numPr>
      </w:pPr>
      <w:r>
        <w:rPr>
          <w:rStyle w:val="keyword"/>
        </w:rPr>
        <w:lastRenderedPageBreak/>
        <w:t>MAY</w:t>
      </w:r>
      <w:r>
        <w:t xml:space="preserve"> contain zero or one [0..1] </w:t>
      </w:r>
      <w:r>
        <w:rPr>
          <w:rStyle w:val="XMLnameBold"/>
        </w:rPr>
        <w:t>methodCode</w:t>
      </w:r>
      <w:bookmarkStart w:id="1277" w:name="C_4537-7148"/>
      <w:r>
        <w:t xml:space="preserve"> (CONF:4537-7148)</w:t>
      </w:r>
      <w:bookmarkEnd w:id="1277"/>
      <w:r>
        <w:t>.</w:t>
      </w:r>
    </w:p>
    <w:p w14:paraId="3CDA5E3B" w14:textId="77777777" w:rsidR="002E1B08" w:rsidRDefault="00000000">
      <w:pPr>
        <w:numPr>
          <w:ilvl w:val="0"/>
          <w:numId w:val="32"/>
        </w:numPr>
      </w:pPr>
      <w:r>
        <w:rPr>
          <w:rStyle w:val="keyword"/>
        </w:rPr>
        <w:t>MAY</w:t>
      </w:r>
      <w:r>
        <w:t xml:space="preserve"> contain zero or one [0..1] </w:t>
      </w:r>
      <w:r>
        <w:rPr>
          <w:rStyle w:val="XMLnameBold"/>
        </w:rPr>
        <w:t>targetSiteCode</w:t>
      </w:r>
      <w:bookmarkStart w:id="1278" w:name="C_4537-7153"/>
      <w:r>
        <w:t xml:space="preserve"> (CONF:4537-7153)</w:t>
      </w:r>
      <w:bookmarkEnd w:id="1278"/>
      <w:r>
        <w:t>.</w:t>
      </w:r>
    </w:p>
    <w:p w14:paraId="205DC9F0" w14:textId="77777777" w:rsidR="002E1B08" w:rsidRDefault="00000000">
      <w:pPr>
        <w:pStyle w:val="BodyText"/>
        <w:spacing w:before="120"/>
      </w:pPr>
      <w:r>
        <w:t>Laboratory observations are expected to include the specimen participant. The specimen included at specimenPlayingEntity/code must be consistent with the observation/code.</w:t>
      </w:r>
    </w:p>
    <w:p w14:paraId="4918C11F" w14:textId="77777777" w:rsidR="002E1B08" w:rsidRDefault="00000000">
      <w:pPr>
        <w:numPr>
          <w:ilvl w:val="0"/>
          <w:numId w:val="32"/>
        </w:numPr>
      </w:pPr>
      <w:r>
        <w:rPr>
          <w:rStyle w:val="keyword"/>
        </w:rPr>
        <w:t>MAY</w:t>
      </w:r>
      <w:r>
        <w:t xml:space="preserve"> contain zero or more [0..*] </w:t>
      </w:r>
      <w:r>
        <w:rPr>
          <w:rStyle w:val="XMLnameBold"/>
        </w:rPr>
        <w:t>specimen</w:t>
      </w:r>
      <w:bookmarkStart w:id="1279" w:name="C_4537-32611"/>
      <w:r>
        <w:t xml:space="preserve"> (CONF:4537-32611)</w:t>
      </w:r>
      <w:bookmarkEnd w:id="1279"/>
      <w:r>
        <w:t>.</w:t>
      </w:r>
    </w:p>
    <w:p w14:paraId="55B5A04C" w14:textId="77777777" w:rsidR="002E1B08" w:rsidRDefault="00000000">
      <w:pPr>
        <w:numPr>
          <w:ilvl w:val="1"/>
          <w:numId w:val="32"/>
        </w:numPr>
      </w:pPr>
      <w:r>
        <w:t xml:space="preserve">The specimen, if present, </w:t>
      </w:r>
      <w:r>
        <w:rPr>
          <w:rStyle w:val="keyword"/>
        </w:rPr>
        <w:t>SHALL</w:t>
      </w:r>
      <w:r>
        <w:t xml:space="preserve"> contain exactly one [1..1] </w:t>
      </w:r>
      <w:r>
        <w:rPr>
          <w:rStyle w:val="XMLnameBold"/>
        </w:rPr>
        <w:t>specimenRole</w:t>
      </w:r>
      <w:bookmarkStart w:id="1280" w:name="C_4537-32612"/>
      <w:r>
        <w:t xml:space="preserve"> (CONF:4537-32612)</w:t>
      </w:r>
      <w:bookmarkEnd w:id="1280"/>
      <w:r>
        <w:t>.</w:t>
      </w:r>
    </w:p>
    <w:p w14:paraId="33D35BE0" w14:textId="77777777" w:rsidR="002E1B08" w:rsidRDefault="00000000">
      <w:pPr>
        <w:numPr>
          <w:ilvl w:val="2"/>
          <w:numId w:val="32"/>
        </w:numPr>
      </w:pPr>
      <w:r>
        <w:t xml:space="preserve">This specimenRole </w:t>
      </w:r>
      <w:r>
        <w:rPr>
          <w:rStyle w:val="keyword"/>
        </w:rPr>
        <w:t>SHALL</w:t>
      </w:r>
      <w:r>
        <w:t xml:space="preserve"> contain exactly one [1..1] </w:t>
      </w:r>
      <w:r>
        <w:rPr>
          <w:rStyle w:val="XMLnameBold"/>
        </w:rPr>
        <w:t>specimenPlayingEntity</w:t>
      </w:r>
      <w:bookmarkStart w:id="1281" w:name="C_4537-32613"/>
      <w:r>
        <w:t xml:space="preserve"> (CONF:4537-32613)</w:t>
      </w:r>
      <w:bookmarkEnd w:id="1281"/>
      <w:r>
        <w:t>.</w:t>
      </w:r>
    </w:p>
    <w:p w14:paraId="4E78792A" w14:textId="77777777" w:rsidR="002E1B08" w:rsidRDefault="00000000">
      <w:pPr>
        <w:numPr>
          <w:ilvl w:val="3"/>
          <w:numId w:val="32"/>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id="1282" w:name="C_4537-32614"/>
      <w:r>
        <w:t xml:space="preserve"> (CONF:4537-32614)</w:t>
      </w:r>
      <w:bookmarkEnd w:id="1282"/>
      <w:r>
        <w:t>.</w:t>
      </w:r>
    </w:p>
    <w:p w14:paraId="7ECD2376" w14:textId="77777777" w:rsidR="002E1B08" w:rsidRDefault="00000000">
      <w:pPr>
        <w:numPr>
          <w:ilvl w:val="0"/>
          <w:numId w:val="32"/>
        </w:numPr>
      </w:pPr>
      <w:r>
        <w:rPr>
          <w:rStyle w:val="keyword"/>
        </w:rPr>
        <w:t>SHOULD</w:t>
      </w:r>
      <w:r>
        <w:t xml:space="preserve"> contain zero or more [0..*] Author Participation</w:t>
      </w:r>
      <w:r>
        <w:rPr>
          <w:rStyle w:val="XMLname"/>
        </w:rPr>
        <w:t xml:space="preserve"> (identifier: urn:oid:2.16.840.1.113883.10.20.22.4.119)</w:t>
      </w:r>
      <w:bookmarkStart w:id="1283" w:name="C_4537-7149"/>
      <w:r>
        <w:t xml:space="preserve"> (CONF:4537-7149)</w:t>
      </w:r>
      <w:bookmarkEnd w:id="1283"/>
      <w:r>
        <w:t>.</w:t>
      </w:r>
    </w:p>
    <w:p w14:paraId="1ED65297" w14:textId="77777777" w:rsidR="002E1B08" w:rsidRDefault="00000000">
      <w:pPr>
        <w:numPr>
          <w:ilvl w:val="0"/>
          <w:numId w:val="32"/>
        </w:numPr>
      </w:pPr>
      <w:r>
        <w:rPr>
          <w:rStyle w:val="keyword"/>
        </w:rPr>
        <w:t>SHOULD</w:t>
      </w:r>
      <w:r>
        <w:t xml:space="preserve"> contain zero or more [0..*] </w:t>
      </w:r>
      <w:r>
        <w:rPr>
          <w:rStyle w:val="XMLnameBold"/>
        </w:rPr>
        <w:t>referenceRange</w:t>
      </w:r>
      <w:bookmarkStart w:id="1284" w:name="C_4537-7150"/>
      <w:r>
        <w:t xml:space="preserve"> (CONF:4537-7150)</w:t>
      </w:r>
      <w:bookmarkEnd w:id="1284"/>
      <w:r>
        <w:t>.</w:t>
      </w:r>
    </w:p>
    <w:p w14:paraId="1F2B33EA" w14:textId="77777777" w:rsidR="002E1B08" w:rsidRDefault="00000000">
      <w:pPr>
        <w:numPr>
          <w:ilvl w:val="1"/>
          <w:numId w:val="32"/>
        </w:numPr>
      </w:pPr>
      <w:r>
        <w:t xml:space="preserve">The referenceRange, if present, </w:t>
      </w:r>
      <w:r>
        <w:rPr>
          <w:rStyle w:val="keyword"/>
        </w:rPr>
        <w:t>SHALL</w:t>
      </w:r>
      <w:r>
        <w:t xml:space="preserve"> contain exactly one [1..1] </w:t>
      </w:r>
      <w:r>
        <w:rPr>
          <w:rStyle w:val="XMLnameBold"/>
        </w:rPr>
        <w:t>observationRange</w:t>
      </w:r>
      <w:bookmarkStart w:id="1285" w:name="C_4537-7151"/>
      <w:r>
        <w:t xml:space="preserve"> (CONF:4537-7151)</w:t>
      </w:r>
      <w:bookmarkEnd w:id="1285"/>
      <w:r>
        <w:t>.</w:t>
      </w:r>
    </w:p>
    <w:p w14:paraId="57734F4E" w14:textId="77777777" w:rsidR="002E1B08" w:rsidRDefault="00000000">
      <w:pPr>
        <w:numPr>
          <w:ilvl w:val="2"/>
          <w:numId w:val="32"/>
        </w:numPr>
      </w:pPr>
      <w:r>
        <w:t xml:space="preserve">This observationRange </w:t>
      </w:r>
      <w:r>
        <w:rPr>
          <w:rStyle w:val="keyword"/>
        </w:rPr>
        <w:t>SHALL NOT</w:t>
      </w:r>
      <w:r>
        <w:t xml:space="preserve"> contain [0..0] </w:t>
      </w:r>
      <w:r>
        <w:rPr>
          <w:rStyle w:val="XMLnameBold"/>
        </w:rPr>
        <w:t>code</w:t>
      </w:r>
      <w:bookmarkStart w:id="1286" w:name="C_4537-7152"/>
      <w:r>
        <w:t xml:space="preserve"> (CONF:4537-7152)</w:t>
      </w:r>
      <w:bookmarkEnd w:id="1286"/>
      <w:r>
        <w:t>.</w:t>
      </w:r>
    </w:p>
    <w:p w14:paraId="7DB63F1F" w14:textId="77777777" w:rsidR="002E1B08" w:rsidRDefault="00000000">
      <w:pPr>
        <w:numPr>
          <w:ilvl w:val="2"/>
          <w:numId w:val="32"/>
        </w:numPr>
      </w:pPr>
      <w:r>
        <w:t xml:space="preserve">This observationRange </w:t>
      </w:r>
      <w:r>
        <w:rPr>
          <w:rStyle w:val="keyword"/>
        </w:rPr>
        <w:t>SHALL</w:t>
      </w:r>
      <w:r>
        <w:t xml:space="preserve"> contain exactly one [1..1] </w:t>
      </w:r>
      <w:r>
        <w:rPr>
          <w:rStyle w:val="XMLnameBold"/>
        </w:rPr>
        <w:t>value</w:t>
      </w:r>
      <w:bookmarkStart w:id="1287" w:name="C_4537-32175"/>
      <w:r>
        <w:t xml:space="preserve"> (CONF:4537-32175)</w:t>
      </w:r>
      <w:bookmarkEnd w:id="1287"/>
      <w:r>
        <w:t>.</w:t>
      </w:r>
    </w:p>
    <w:p w14:paraId="53A075A8" w14:textId="77777777" w:rsidR="002E1B08" w:rsidRDefault="00000000">
      <w:pPr>
        <w:pStyle w:val="Caption"/>
      </w:pPr>
      <w:bookmarkStart w:id="1288" w:name="_Toc119067429"/>
      <w:bookmarkStart w:id="1289" w:name="_Toc119074853"/>
      <w:bookmarkStart w:id="1290" w:name="_Toc120095064"/>
      <w:r>
        <w:t xml:space="preserve">Table </w:t>
      </w:r>
      <w:r>
        <w:fldChar w:fldCharType="begin"/>
      </w:r>
      <w:r>
        <w:instrText>SEQ Table \* ARABIC</w:instrText>
      </w:r>
      <w:r>
        <w:fldChar w:fldCharType="separate"/>
      </w:r>
      <w:r>
        <w:t>71</w:t>
      </w:r>
      <w:r>
        <w:fldChar w:fldCharType="end"/>
      </w:r>
      <w:r>
        <w:t xml:space="preserve">: </w:t>
      </w:r>
      <w:bookmarkStart w:id="1291" w:name="Result_Status"/>
      <w:r>
        <w:t>Result Status</w:t>
      </w:r>
      <w:bookmarkEnd w:id="1288"/>
      <w:bookmarkEnd w:id="1289"/>
      <w:bookmarkEnd w:id="1290"/>
      <w:bookmarkEnd w:id="12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FF86F3B" w14:textId="77777777">
        <w:trPr>
          <w:jc w:val="center"/>
        </w:trPr>
        <w:tc>
          <w:tcPr>
            <w:tcW w:w="1440" w:type="dxa"/>
            <w:gridSpan w:val="4"/>
          </w:tcPr>
          <w:p w14:paraId="4DCE8F5D" w14:textId="77777777" w:rsidR="002E1B08" w:rsidRDefault="00000000">
            <w:pPr>
              <w:pStyle w:val="TableText"/>
            </w:pPr>
            <w:r>
              <w:t>Value Set: Result Status urn:oid:2.16.840.1.113883.11.20.9.39</w:t>
            </w:r>
          </w:p>
          <w:p w14:paraId="085EBAC1" w14:textId="77777777" w:rsidR="002E1B08" w:rsidRDefault="00000000">
            <w:pPr>
              <w:pStyle w:val="TableText"/>
            </w:pPr>
            <w:r>
              <w:t>(Clinical Focus: The processing status of a laboratory test or panel),(Data Element Scope: ),(Inclusion Criteria: ),(Exclusion Criteria: )</w:t>
            </w:r>
            <w:r>
              <w:br/>
            </w:r>
            <w:r>
              <w:br/>
              <w:t>This value set was imported on 4/24/2019 with a version of 20190103.</w:t>
            </w:r>
          </w:p>
          <w:p w14:paraId="352F3B08" w14:textId="77777777" w:rsidR="002E1B08" w:rsidRDefault="00000000">
            <w:pPr>
              <w:pStyle w:val="TableText"/>
            </w:pPr>
            <w:r>
              <w:t xml:space="preserve">Value Set Source: </w:t>
            </w:r>
            <w:hyperlink r:id="rId53" w:history="1">
              <w:r>
                <w:rPr>
                  <w:rStyle w:val="HyperlinkCourierBold"/>
                </w:rPr>
                <w:t>https://vsac.nlm.nih.gov/valueset/2.16.840.1.113883.11.20.9.39/expansion</w:t>
              </w:r>
            </w:hyperlink>
          </w:p>
        </w:tc>
      </w:tr>
      <w:tr w:rsidR="002E1B08" w14:paraId="64AF73BB" w14:textId="77777777">
        <w:trPr>
          <w:cantSplit/>
          <w:tblHeader/>
          <w:jc w:val="center"/>
        </w:trPr>
        <w:tc>
          <w:tcPr>
            <w:tcW w:w="1560" w:type="dxa"/>
            <w:shd w:val="clear" w:color="auto" w:fill="E6E6E6"/>
          </w:tcPr>
          <w:p w14:paraId="28D015A8" w14:textId="77777777" w:rsidR="002E1B08" w:rsidRDefault="00000000">
            <w:pPr>
              <w:pStyle w:val="TableHead"/>
            </w:pPr>
            <w:r>
              <w:t>Code</w:t>
            </w:r>
          </w:p>
        </w:tc>
        <w:tc>
          <w:tcPr>
            <w:tcW w:w="3000" w:type="dxa"/>
            <w:shd w:val="clear" w:color="auto" w:fill="E6E6E6"/>
          </w:tcPr>
          <w:p w14:paraId="51DBA52C" w14:textId="77777777" w:rsidR="002E1B08" w:rsidRDefault="00000000">
            <w:pPr>
              <w:pStyle w:val="TableHead"/>
            </w:pPr>
            <w:r>
              <w:t>Code System</w:t>
            </w:r>
          </w:p>
        </w:tc>
        <w:tc>
          <w:tcPr>
            <w:tcW w:w="3000" w:type="dxa"/>
            <w:shd w:val="clear" w:color="auto" w:fill="E6E6E6"/>
          </w:tcPr>
          <w:p w14:paraId="725C6C56" w14:textId="77777777" w:rsidR="002E1B08" w:rsidRDefault="00000000">
            <w:pPr>
              <w:pStyle w:val="TableHead"/>
            </w:pPr>
            <w:r>
              <w:t>Code System OID</w:t>
            </w:r>
          </w:p>
        </w:tc>
        <w:tc>
          <w:tcPr>
            <w:tcW w:w="2520" w:type="dxa"/>
            <w:shd w:val="clear" w:color="auto" w:fill="E6E6E6"/>
          </w:tcPr>
          <w:p w14:paraId="5EB519E6" w14:textId="77777777" w:rsidR="002E1B08" w:rsidRDefault="00000000">
            <w:pPr>
              <w:pStyle w:val="TableHead"/>
            </w:pPr>
            <w:r>
              <w:t>Print Name</w:t>
            </w:r>
          </w:p>
        </w:tc>
      </w:tr>
      <w:tr w:rsidR="002E1B08" w14:paraId="77B63198" w14:textId="77777777">
        <w:trPr>
          <w:jc w:val="center"/>
        </w:trPr>
        <w:tc>
          <w:tcPr>
            <w:tcW w:w="1170" w:type="dxa"/>
          </w:tcPr>
          <w:p w14:paraId="39F7AB58" w14:textId="77777777" w:rsidR="002E1B08" w:rsidRDefault="00000000">
            <w:pPr>
              <w:pStyle w:val="TableText"/>
            </w:pPr>
            <w:r>
              <w:t>aborted</w:t>
            </w:r>
          </w:p>
        </w:tc>
        <w:tc>
          <w:tcPr>
            <w:tcW w:w="3195" w:type="dxa"/>
          </w:tcPr>
          <w:p w14:paraId="6D7523B6" w14:textId="77777777" w:rsidR="002E1B08" w:rsidRDefault="00000000">
            <w:pPr>
              <w:pStyle w:val="TableText"/>
            </w:pPr>
            <w:r>
              <w:t>HL7ActStatus</w:t>
            </w:r>
          </w:p>
        </w:tc>
        <w:tc>
          <w:tcPr>
            <w:tcW w:w="3195" w:type="dxa"/>
          </w:tcPr>
          <w:p w14:paraId="41E7E7AA" w14:textId="77777777" w:rsidR="002E1B08" w:rsidRDefault="00000000">
            <w:pPr>
              <w:pStyle w:val="TableText"/>
            </w:pPr>
            <w:r>
              <w:t>urn:oid:2.16.840.1.113883.5.14</w:t>
            </w:r>
          </w:p>
        </w:tc>
        <w:tc>
          <w:tcPr>
            <w:tcW w:w="2520" w:type="dxa"/>
          </w:tcPr>
          <w:p w14:paraId="78AF49FC" w14:textId="77777777" w:rsidR="002E1B08" w:rsidRDefault="00000000">
            <w:pPr>
              <w:pStyle w:val="TableText"/>
            </w:pPr>
            <w:r>
              <w:t>aborted</w:t>
            </w:r>
          </w:p>
        </w:tc>
      </w:tr>
      <w:tr w:rsidR="002E1B08" w14:paraId="6E298BAD" w14:textId="77777777">
        <w:trPr>
          <w:jc w:val="center"/>
        </w:trPr>
        <w:tc>
          <w:tcPr>
            <w:tcW w:w="1170" w:type="dxa"/>
          </w:tcPr>
          <w:p w14:paraId="23998789" w14:textId="77777777" w:rsidR="002E1B08" w:rsidRDefault="00000000">
            <w:pPr>
              <w:pStyle w:val="TableText"/>
            </w:pPr>
            <w:r>
              <w:t>active</w:t>
            </w:r>
          </w:p>
        </w:tc>
        <w:tc>
          <w:tcPr>
            <w:tcW w:w="3195" w:type="dxa"/>
          </w:tcPr>
          <w:p w14:paraId="53F15B39" w14:textId="77777777" w:rsidR="002E1B08" w:rsidRDefault="00000000">
            <w:pPr>
              <w:pStyle w:val="TableText"/>
            </w:pPr>
            <w:r>
              <w:t>HL7ActStatus</w:t>
            </w:r>
          </w:p>
        </w:tc>
        <w:tc>
          <w:tcPr>
            <w:tcW w:w="3195" w:type="dxa"/>
          </w:tcPr>
          <w:p w14:paraId="6D458C58" w14:textId="77777777" w:rsidR="002E1B08" w:rsidRDefault="00000000">
            <w:pPr>
              <w:pStyle w:val="TableText"/>
            </w:pPr>
            <w:r>
              <w:t>urn:oid:2.16.840.1.113883.5.14</w:t>
            </w:r>
          </w:p>
        </w:tc>
        <w:tc>
          <w:tcPr>
            <w:tcW w:w="2520" w:type="dxa"/>
          </w:tcPr>
          <w:p w14:paraId="202608BA" w14:textId="77777777" w:rsidR="002E1B08" w:rsidRDefault="00000000">
            <w:pPr>
              <w:pStyle w:val="TableText"/>
            </w:pPr>
            <w:r>
              <w:t>active</w:t>
            </w:r>
          </w:p>
        </w:tc>
      </w:tr>
      <w:tr w:rsidR="002E1B08" w14:paraId="46F5B458" w14:textId="77777777">
        <w:trPr>
          <w:jc w:val="center"/>
        </w:trPr>
        <w:tc>
          <w:tcPr>
            <w:tcW w:w="1170" w:type="dxa"/>
          </w:tcPr>
          <w:p w14:paraId="4AE07052" w14:textId="77777777" w:rsidR="002E1B08" w:rsidRDefault="00000000">
            <w:pPr>
              <w:pStyle w:val="TableText"/>
            </w:pPr>
            <w:r>
              <w:t>cancelled</w:t>
            </w:r>
          </w:p>
        </w:tc>
        <w:tc>
          <w:tcPr>
            <w:tcW w:w="3195" w:type="dxa"/>
          </w:tcPr>
          <w:p w14:paraId="1F41D906" w14:textId="77777777" w:rsidR="002E1B08" w:rsidRDefault="00000000">
            <w:pPr>
              <w:pStyle w:val="TableText"/>
            </w:pPr>
            <w:r>
              <w:t>HL7ActStatus</w:t>
            </w:r>
          </w:p>
        </w:tc>
        <w:tc>
          <w:tcPr>
            <w:tcW w:w="3195" w:type="dxa"/>
          </w:tcPr>
          <w:p w14:paraId="3C2F8FD9" w14:textId="77777777" w:rsidR="002E1B08" w:rsidRDefault="00000000">
            <w:pPr>
              <w:pStyle w:val="TableText"/>
            </w:pPr>
            <w:r>
              <w:t>urn:oid:2.16.840.1.113883.5.14</w:t>
            </w:r>
          </w:p>
        </w:tc>
        <w:tc>
          <w:tcPr>
            <w:tcW w:w="2520" w:type="dxa"/>
          </w:tcPr>
          <w:p w14:paraId="07AE5B6A" w14:textId="77777777" w:rsidR="002E1B08" w:rsidRDefault="00000000">
            <w:pPr>
              <w:pStyle w:val="TableText"/>
            </w:pPr>
            <w:r>
              <w:t>cancelled</w:t>
            </w:r>
          </w:p>
        </w:tc>
      </w:tr>
      <w:tr w:rsidR="002E1B08" w14:paraId="0D1A5620" w14:textId="77777777">
        <w:trPr>
          <w:jc w:val="center"/>
        </w:trPr>
        <w:tc>
          <w:tcPr>
            <w:tcW w:w="1170" w:type="dxa"/>
          </w:tcPr>
          <w:p w14:paraId="5B146EB5" w14:textId="77777777" w:rsidR="002E1B08" w:rsidRDefault="00000000">
            <w:pPr>
              <w:pStyle w:val="TableText"/>
            </w:pPr>
            <w:r>
              <w:t>completed</w:t>
            </w:r>
          </w:p>
        </w:tc>
        <w:tc>
          <w:tcPr>
            <w:tcW w:w="3195" w:type="dxa"/>
          </w:tcPr>
          <w:p w14:paraId="39E7EE52" w14:textId="77777777" w:rsidR="002E1B08" w:rsidRDefault="00000000">
            <w:pPr>
              <w:pStyle w:val="TableText"/>
            </w:pPr>
            <w:r>
              <w:t>HL7ActStatus</w:t>
            </w:r>
          </w:p>
        </w:tc>
        <w:tc>
          <w:tcPr>
            <w:tcW w:w="3195" w:type="dxa"/>
          </w:tcPr>
          <w:p w14:paraId="11AE8E18" w14:textId="77777777" w:rsidR="002E1B08" w:rsidRDefault="00000000">
            <w:pPr>
              <w:pStyle w:val="TableText"/>
            </w:pPr>
            <w:r>
              <w:t>urn:oid:2.16.840.1.113883.5.14</w:t>
            </w:r>
          </w:p>
        </w:tc>
        <w:tc>
          <w:tcPr>
            <w:tcW w:w="2520" w:type="dxa"/>
          </w:tcPr>
          <w:p w14:paraId="708DDB13" w14:textId="77777777" w:rsidR="002E1B08" w:rsidRDefault="00000000">
            <w:pPr>
              <w:pStyle w:val="TableText"/>
            </w:pPr>
            <w:r>
              <w:t>completed</w:t>
            </w:r>
          </w:p>
        </w:tc>
      </w:tr>
      <w:tr w:rsidR="002E1B08" w14:paraId="276127B2" w14:textId="77777777">
        <w:trPr>
          <w:jc w:val="center"/>
        </w:trPr>
        <w:tc>
          <w:tcPr>
            <w:tcW w:w="1170" w:type="dxa"/>
          </w:tcPr>
          <w:p w14:paraId="4666C498" w14:textId="77777777" w:rsidR="002E1B08" w:rsidRDefault="00000000">
            <w:pPr>
              <w:pStyle w:val="TableText"/>
            </w:pPr>
            <w:r>
              <w:t>held</w:t>
            </w:r>
          </w:p>
        </w:tc>
        <w:tc>
          <w:tcPr>
            <w:tcW w:w="3195" w:type="dxa"/>
          </w:tcPr>
          <w:p w14:paraId="6F90D32F" w14:textId="77777777" w:rsidR="002E1B08" w:rsidRDefault="00000000">
            <w:pPr>
              <w:pStyle w:val="TableText"/>
            </w:pPr>
            <w:r>
              <w:t>HL7ActStatus</w:t>
            </w:r>
          </w:p>
        </w:tc>
        <w:tc>
          <w:tcPr>
            <w:tcW w:w="3195" w:type="dxa"/>
          </w:tcPr>
          <w:p w14:paraId="2202955B" w14:textId="77777777" w:rsidR="002E1B08" w:rsidRDefault="00000000">
            <w:pPr>
              <w:pStyle w:val="TableText"/>
            </w:pPr>
            <w:r>
              <w:t>urn:oid:2.16.840.1.113883.5.14</w:t>
            </w:r>
          </w:p>
        </w:tc>
        <w:tc>
          <w:tcPr>
            <w:tcW w:w="2520" w:type="dxa"/>
          </w:tcPr>
          <w:p w14:paraId="58289175" w14:textId="77777777" w:rsidR="002E1B08" w:rsidRDefault="00000000">
            <w:pPr>
              <w:pStyle w:val="TableText"/>
            </w:pPr>
            <w:r>
              <w:t>held</w:t>
            </w:r>
          </w:p>
        </w:tc>
      </w:tr>
      <w:tr w:rsidR="002E1B08" w14:paraId="491EBA11" w14:textId="77777777">
        <w:trPr>
          <w:jc w:val="center"/>
        </w:trPr>
        <w:tc>
          <w:tcPr>
            <w:tcW w:w="1170" w:type="dxa"/>
          </w:tcPr>
          <w:p w14:paraId="553CAA9C" w14:textId="77777777" w:rsidR="002E1B08" w:rsidRDefault="00000000">
            <w:pPr>
              <w:pStyle w:val="TableText"/>
            </w:pPr>
            <w:r>
              <w:t>suspended</w:t>
            </w:r>
          </w:p>
        </w:tc>
        <w:tc>
          <w:tcPr>
            <w:tcW w:w="3195" w:type="dxa"/>
          </w:tcPr>
          <w:p w14:paraId="1369FF70" w14:textId="77777777" w:rsidR="002E1B08" w:rsidRDefault="00000000">
            <w:pPr>
              <w:pStyle w:val="TableText"/>
            </w:pPr>
            <w:r>
              <w:t>HL7ActStatus</w:t>
            </w:r>
          </w:p>
        </w:tc>
        <w:tc>
          <w:tcPr>
            <w:tcW w:w="3195" w:type="dxa"/>
          </w:tcPr>
          <w:p w14:paraId="64791A37" w14:textId="77777777" w:rsidR="002E1B08" w:rsidRDefault="00000000">
            <w:pPr>
              <w:pStyle w:val="TableText"/>
            </w:pPr>
            <w:r>
              <w:t>urn:oid:2.16.840.1.113883.5.14</w:t>
            </w:r>
          </w:p>
        </w:tc>
        <w:tc>
          <w:tcPr>
            <w:tcW w:w="2520" w:type="dxa"/>
          </w:tcPr>
          <w:p w14:paraId="14EFA878" w14:textId="77777777" w:rsidR="002E1B08" w:rsidRDefault="00000000">
            <w:pPr>
              <w:pStyle w:val="TableText"/>
            </w:pPr>
            <w:r>
              <w:t>suspended</w:t>
            </w:r>
          </w:p>
        </w:tc>
      </w:tr>
    </w:tbl>
    <w:p w14:paraId="3AD4FA0A" w14:textId="77777777" w:rsidR="002E1B08" w:rsidRDefault="002E1B08">
      <w:pPr>
        <w:pStyle w:val="BodyText"/>
      </w:pPr>
    </w:p>
    <w:p w14:paraId="17891FA3" w14:textId="77777777" w:rsidR="002E1B08" w:rsidRDefault="00000000">
      <w:pPr>
        <w:pStyle w:val="Caption"/>
      </w:pPr>
      <w:bookmarkStart w:id="1292" w:name="_Toc119067430"/>
      <w:bookmarkStart w:id="1293" w:name="_Toc119074854"/>
      <w:bookmarkStart w:id="1294" w:name="_Toc120095065"/>
      <w:r>
        <w:lastRenderedPageBreak/>
        <w:t xml:space="preserve">Table </w:t>
      </w:r>
      <w:r>
        <w:fldChar w:fldCharType="begin"/>
      </w:r>
      <w:r>
        <w:instrText>SEQ Table \* ARABIC</w:instrText>
      </w:r>
      <w:r>
        <w:fldChar w:fldCharType="separate"/>
      </w:r>
      <w:r>
        <w:t>72</w:t>
      </w:r>
      <w:r>
        <w:fldChar w:fldCharType="end"/>
      </w:r>
      <w:r>
        <w:t xml:space="preserve">: </w:t>
      </w:r>
      <w:bookmarkStart w:id="1295" w:name="UnitsOfMeasureCaseSensitive"/>
      <w:r>
        <w:t>UnitsOfMeasureCaseSensitive</w:t>
      </w:r>
      <w:bookmarkEnd w:id="1292"/>
      <w:bookmarkEnd w:id="1293"/>
      <w:bookmarkEnd w:id="1294"/>
      <w:bookmarkEnd w:id="1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7429A62F" w14:textId="77777777">
        <w:trPr>
          <w:jc w:val="center"/>
        </w:trPr>
        <w:tc>
          <w:tcPr>
            <w:tcW w:w="1440" w:type="dxa"/>
            <w:gridSpan w:val="4"/>
          </w:tcPr>
          <w:p w14:paraId="028F6711" w14:textId="77777777" w:rsidR="002E1B08" w:rsidRDefault="00000000">
            <w:pPr>
              <w:pStyle w:val="TableText"/>
            </w:pPr>
            <w:r>
              <w:t>Value Set: UnitsOfMeasureCaseSensitive urn:oid:2.16.840.1.113883.1.11.12839</w:t>
            </w:r>
          </w:p>
          <w:p w14:paraId="5271A927" w14:textId="77777777" w:rsidR="002E1B08" w:rsidRDefault="00000000">
            <w:pPr>
              <w:pStyle w:val="TableText"/>
            </w:pPr>
            <w:r>
              <w:t>(Clinical Focus: Common UCUM units. This value set is based on the Common UCUM set.),(Data Element Scope: unit of measure),(Inclusion Criteria: all valid UCUM units case sensitive),(Exclusion Criteria: )</w:t>
            </w:r>
            <w:r>
              <w:br/>
            </w:r>
            <w:r>
              <w:br/>
              <w:t>This value set was imported on 6/29/2019 with a version of 20180509.</w:t>
            </w:r>
          </w:p>
          <w:p w14:paraId="6D731CED" w14:textId="77777777" w:rsidR="002E1B08" w:rsidRDefault="00000000">
            <w:pPr>
              <w:pStyle w:val="TableText"/>
            </w:pPr>
            <w:r>
              <w:t xml:space="preserve">Value Set Source: </w:t>
            </w:r>
            <w:hyperlink r:id="rId54" w:history="1">
              <w:r>
                <w:rPr>
                  <w:rStyle w:val="HyperlinkCourierBold"/>
                </w:rPr>
                <w:t>https://vsac.nlm.nih.gov/valueset/2.16.840.1.113883.1.11.12839/expansion</w:t>
              </w:r>
            </w:hyperlink>
          </w:p>
        </w:tc>
      </w:tr>
      <w:tr w:rsidR="002E1B08" w14:paraId="2A682A04" w14:textId="77777777">
        <w:trPr>
          <w:cantSplit/>
          <w:tblHeader/>
          <w:jc w:val="center"/>
        </w:trPr>
        <w:tc>
          <w:tcPr>
            <w:tcW w:w="1560" w:type="dxa"/>
            <w:shd w:val="clear" w:color="auto" w:fill="E6E6E6"/>
          </w:tcPr>
          <w:p w14:paraId="7CD93D1A" w14:textId="77777777" w:rsidR="002E1B08" w:rsidRDefault="00000000">
            <w:pPr>
              <w:pStyle w:val="TableHead"/>
            </w:pPr>
            <w:r>
              <w:t>Code</w:t>
            </w:r>
          </w:p>
        </w:tc>
        <w:tc>
          <w:tcPr>
            <w:tcW w:w="3000" w:type="dxa"/>
            <w:shd w:val="clear" w:color="auto" w:fill="E6E6E6"/>
          </w:tcPr>
          <w:p w14:paraId="3509FB2B" w14:textId="77777777" w:rsidR="002E1B08" w:rsidRDefault="00000000">
            <w:pPr>
              <w:pStyle w:val="TableHead"/>
            </w:pPr>
            <w:r>
              <w:t>Code System</w:t>
            </w:r>
          </w:p>
        </w:tc>
        <w:tc>
          <w:tcPr>
            <w:tcW w:w="3000" w:type="dxa"/>
            <w:shd w:val="clear" w:color="auto" w:fill="E6E6E6"/>
          </w:tcPr>
          <w:p w14:paraId="5AF569AD" w14:textId="77777777" w:rsidR="002E1B08" w:rsidRDefault="00000000">
            <w:pPr>
              <w:pStyle w:val="TableHead"/>
            </w:pPr>
            <w:r>
              <w:t>Code System OID</w:t>
            </w:r>
          </w:p>
        </w:tc>
        <w:tc>
          <w:tcPr>
            <w:tcW w:w="2520" w:type="dxa"/>
            <w:shd w:val="clear" w:color="auto" w:fill="E6E6E6"/>
          </w:tcPr>
          <w:p w14:paraId="13E3EF83" w14:textId="77777777" w:rsidR="002E1B08" w:rsidRDefault="00000000">
            <w:pPr>
              <w:pStyle w:val="TableHead"/>
            </w:pPr>
            <w:r>
              <w:t>Print Name</w:t>
            </w:r>
          </w:p>
        </w:tc>
      </w:tr>
      <w:tr w:rsidR="002E1B08" w14:paraId="726F9E12" w14:textId="77777777">
        <w:trPr>
          <w:jc w:val="center"/>
        </w:trPr>
        <w:tc>
          <w:tcPr>
            <w:tcW w:w="1170" w:type="dxa"/>
          </w:tcPr>
          <w:p w14:paraId="7920A27B" w14:textId="77777777" w:rsidR="002E1B08" w:rsidRDefault="00000000">
            <w:pPr>
              <w:pStyle w:val="TableText"/>
            </w:pPr>
            <w:r>
              <w:t>%</w:t>
            </w:r>
          </w:p>
        </w:tc>
        <w:tc>
          <w:tcPr>
            <w:tcW w:w="3195" w:type="dxa"/>
          </w:tcPr>
          <w:p w14:paraId="74065060" w14:textId="77777777" w:rsidR="002E1B08" w:rsidRDefault="00000000">
            <w:pPr>
              <w:pStyle w:val="TableText"/>
            </w:pPr>
            <w:r>
              <w:t>UCUM</w:t>
            </w:r>
          </w:p>
        </w:tc>
        <w:tc>
          <w:tcPr>
            <w:tcW w:w="3195" w:type="dxa"/>
          </w:tcPr>
          <w:p w14:paraId="31467148" w14:textId="77777777" w:rsidR="002E1B08" w:rsidRDefault="00000000">
            <w:pPr>
              <w:pStyle w:val="TableText"/>
            </w:pPr>
            <w:r>
              <w:t>urn:oid:1.3.6.1.4.1.12009.10.3.1</w:t>
            </w:r>
          </w:p>
        </w:tc>
        <w:tc>
          <w:tcPr>
            <w:tcW w:w="2520" w:type="dxa"/>
          </w:tcPr>
          <w:p w14:paraId="76749B1D" w14:textId="77777777" w:rsidR="002E1B08" w:rsidRDefault="00000000">
            <w:pPr>
              <w:pStyle w:val="TableText"/>
            </w:pPr>
            <w:r>
              <w:t>percent</w:t>
            </w:r>
          </w:p>
        </w:tc>
      </w:tr>
      <w:tr w:rsidR="002E1B08" w14:paraId="626552FC" w14:textId="77777777">
        <w:trPr>
          <w:jc w:val="center"/>
        </w:trPr>
        <w:tc>
          <w:tcPr>
            <w:tcW w:w="1170" w:type="dxa"/>
          </w:tcPr>
          <w:p w14:paraId="3F10002A" w14:textId="77777777" w:rsidR="002E1B08" w:rsidRDefault="00000000">
            <w:pPr>
              <w:pStyle w:val="TableText"/>
            </w:pPr>
            <w:r>
              <w:t>%{Hb}</w:t>
            </w:r>
          </w:p>
        </w:tc>
        <w:tc>
          <w:tcPr>
            <w:tcW w:w="3195" w:type="dxa"/>
          </w:tcPr>
          <w:p w14:paraId="63E32D30" w14:textId="77777777" w:rsidR="002E1B08" w:rsidRDefault="00000000">
            <w:pPr>
              <w:pStyle w:val="TableText"/>
            </w:pPr>
            <w:r>
              <w:t>UCUM</w:t>
            </w:r>
          </w:p>
        </w:tc>
        <w:tc>
          <w:tcPr>
            <w:tcW w:w="3195" w:type="dxa"/>
          </w:tcPr>
          <w:p w14:paraId="1D4973CA" w14:textId="77777777" w:rsidR="002E1B08" w:rsidRDefault="00000000">
            <w:pPr>
              <w:pStyle w:val="TableText"/>
            </w:pPr>
            <w:r>
              <w:t>urn:oid:1.3.6.1.4.1.12009.10.3.1</w:t>
            </w:r>
          </w:p>
        </w:tc>
        <w:tc>
          <w:tcPr>
            <w:tcW w:w="2520" w:type="dxa"/>
          </w:tcPr>
          <w:p w14:paraId="25EBCEB2" w14:textId="77777777" w:rsidR="002E1B08" w:rsidRDefault="00000000">
            <w:pPr>
              <w:pStyle w:val="TableText"/>
            </w:pPr>
            <w:r>
              <w:t>percent hemoglobin</w:t>
            </w:r>
          </w:p>
        </w:tc>
      </w:tr>
      <w:tr w:rsidR="002E1B08" w14:paraId="1B142351" w14:textId="77777777">
        <w:trPr>
          <w:jc w:val="center"/>
        </w:trPr>
        <w:tc>
          <w:tcPr>
            <w:tcW w:w="1170" w:type="dxa"/>
          </w:tcPr>
          <w:p w14:paraId="642D82F5" w14:textId="77777777" w:rsidR="002E1B08" w:rsidRDefault="00000000">
            <w:pPr>
              <w:pStyle w:val="TableText"/>
            </w:pPr>
            <w:r>
              <w:t>%{RBCs}</w:t>
            </w:r>
          </w:p>
        </w:tc>
        <w:tc>
          <w:tcPr>
            <w:tcW w:w="3195" w:type="dxa"/>
          </w:tcPr>
          <w:p w14:paraId="4105E30C" w14:textId="77777777" w:rsidR="002E1B08" w:rsidRDefault="00000000">
            <w:pPr>
              <w:pStyle w:val="TableText"/>
            </w:pPr>
            <w:r>
              <w:t>UCUM</w:t>
            </w:r>
          </w:p>
        </w:tc>
        <w:tc>
          <w:tcPr>
            <w:tcW w:w="3195" w:type="dxa"/>
          </w:tcPr>
          <w:p w14:paraId="19E4085F" w14:textId="77777777" w:rsidR="002E1B08" w:rsidRDefault="00000000">
            <w:pPr>
              <w:pStyle w:val="TableText"/>
            </w:pPr>
            <w:r>
              <w:t>urn:oid:1.3.6.1.4.1.12009.10.3.1</w:t>
            </w:r>
          </w:p>
        </w:tc>
        <w:tc>
          <w:tcPr>
            <w:tcW w:w="2520" w:type="dxa"/>
          </w:tcPr>
          <w:p w14:paraId="5C21E326" w14:textId="77777777" w:rsidR="002E1B08" w:rsidRDefault="00000000">
            <w:pPr>
              <w:pStyle w:val="TableText"/>
            </w:pPr>
            <w:r>
              <w:t>percent of red blood cells</w:t>
            </w:r>
          </w:p>
        </w:tc>
      </w:tr>
      <w:tr w:rsidR="002E1B08" w14:paraId="0E69F0DC" w14:textId="77777777">
        <w:trPr>
          <w:jc w:val="center"/>
        </w:trPr>
        <w:tc>
          <w:tcPr>
            <w:tcW w:w="1170" w:type="dxa"/>
          </w:tcPr>
          <w:p w14:paraId="6E9B8D3A" w14:textId="77777777" w:rsidR="002E1B08" w:rsidRDefault="00000000">
            <w:pPr>
              <w:pStyle w:val="TableText"/>
            </w:pPr>
            <w:r>
              <w:t>%{WBCs}</w:t>
            </w:r>
          </w:p>
        </w:tc>
        <w:tc>
          <w:tcPr>
            <w:tcW w:w="3195" w:type="dxa"/>
          </w:tcPr>
          <w:p w14:paraId="6085C9C1" w14:textId="77777777" w:rsidR="002E1B08" w:rsidRDefault="00000000">
            <w:pPr>
              <w:pStyle w:val="TableText"/>
            </w:pPr>
            <w:r>
              <w:t>UCUM</w:t>
            </w:r>
          </w:p>
        </w:tc>
        <w:tc>
          <w:tcPr>
            <w:tcW w:w="3195" w:type="dxa"/>
          </w:tcPr>
          <w:p w14:paraId="0799C94F" w14:textId="77777777" w:rsidR="002E1B08" w:rsidRDefault="00000000">
            <w:pPr>
              <w:pStyle w:val="TableText"/>
            </w:pPr>
            <w:r>
              <w:t>urn:oid:1.3.6.1.4.1.12009.10.3.1</w:t>
            </w:r>
          </w:p>
        </w:tc>
        <w:tc>
          <w:tcPr>
            <w:tcW w:w="2520" w:type="dxa"/>
          </w:tcPr>
          <w:p w14:paraId="31CC8729" w14:textId="77777777" w:rsidR="002E1B08" w:rsidRDefault="00000000">
            <w:pPr>
              <w:pStyle w:val="TableText"/>
            </w:pPr>
            <w:r>
              <w:t>percent of white blood cells</w:t>
            </w:r>
          </w:p>
        </w:tc>
      </w:tr>
      <w:tr w:rsidR="002E1B08" w14:paraId="09D6431E" w14:textId="77777777">
        <w:trPr>
          <w:jc w:val="center"/>
        </w:trPr>
        <w:tc>
          <w:tcPr>
            <w:tcW w:w="1170" w:type="dxa"/>
          </w:tcPr>
          <w:p w14:paraId="1149EDE8" w14:textId="77777777" w:rsidR="002E1B08" w:rsidRDefault="00000000">
            <w:pPr>
              <w:pStyle w:val="TableText"/>
            </w:pPr>
            <w:r>
              <w:t>%{abnormal}</w:t>
            </w:r>
          </w:p>
        </w:tc>
        <w:tc>
          <w:tcPr>
            <w:tcW w:w="3195" w:type="dxa"/>
          </w:tcPr>
          <w:p w14:paraId="5C38A9C8" w14:textId="77777777" w:rsidR="002E1B08" w:rsidRDefault="00000000">
            <w:pPr>
              <w:pStyle w:val="TableText"/>
            </w:pPr>
            <w:r>
              <w:t>UCUM</w:t>
            </w:r>
          </w:p>
        </w:tc>
        <w:tc>
          <w:tcPr>
            <w:tcW w:w="3195" w:type="dxa"/>
          </w:tcPr>
          <w:p w14:paraId="04D648F5" w14:textId="77777777" w:rsidR="002E1B08" w:rsidRDefault="00000000">
            <w:pPr>
              <w:pStyle w:val="TableText"/>
            </w:pPr>
            <w:r>
              <w:t>urn:oid:1.3.6.1.4.1.12009.10.3.1</w:t>
            </w:r>
          </w:p>
        </w:tc>
        <w:tc>
          <w:tcPr>
            <w:tcW w:w="2520" w:type="dxa"/>
          </w:tcPr>
          <w:p w14:paraId="2BB996AD" w14:textId="77777777" w:rsidR="002E1B08" w:rsidRDefault="00000000">
            <w:pPr>
              <w:pStyle w:val="TableText"/>
            </w:pPr>
            <w:r>
              <w:t>percent abnormal</w:t>
            </w:r>
          </w:p>
        </w:tc>
      </w:tr>
      <w:tr w:rsidR="002E1B08" w14:paraId="42674EE8" w14:textId="77777777">
        <w:trPr>
          <w:jc w:val="center"/>
        </w:trPr>
        <w:tc>
          <w:tcPr>
            <w:tcW w:w="1170" w:type="dxa"/>
          </w:tcPr>
          <w:p w14:paraId="7BD98852" w14:textId="77777777" w:rsidR="002E1B08" w:rsidRDefault="00000000">
            <w:pPr>
              <w:pStyle w:val="TableText"/>
            </w:pPr>
            <w:r>
              <w:t>%{activity}</w:t>
            </w:r>
          </w:p>
        </w:tc>
        <w:tc>
          <w:tcPr>
            <w:tcW w:w="3195" w:type="dxa"/>
          </w:tcPr>
          <w:p w14:paraId="634FBB5B" w14:textId="77777777" w:rsidR="002E1B08" w:rsidRDefault="00000000">
            <w:pPr>
              <w:pStyle w:val="TableText"/>
            </w:pPr>
            <w:r>
              <w:t>UCUM</w:t>
            </w:r>
          </w:p>
        </w:tc>
        <w:tc>
          <w:tcPr>
            <w:tcW w:w="3195" w:type="dxa"/>
          </w:tcPr>
          <w:p w14:paraId="04D37EC9" w14:textId="77777777" w:rsidR="002E1B08" w:rsidRDefault="00000000">
            <w:pPr>
              <w:pStyle w:val="TableText"/>
            </w:pPr>
            <w:r>
              <w:t>urn:oid:1.3.6.1.4.1.12009.10.3.1</w:t>
            </w:r>
          </w:p>
        </w:tc>
        <w:tc>
          <w:tcPr>
            <w:tcW w:w="2520" w:type="dxa"/>
          </w:tcPr>
          <w:p w14:paraId="40B387A3" w14:textId="77777777" w:rsidR="002E1B08" w:rsidRDefault="00000000">
            <w:pPr>
              <w:pStyle w:val="TableText"/>
            </w:pPr>
            <w:r>
              <w:t>percent activity</w:t>
            </w:r>
          </w:p>
        </w:tc>
      </w:tr>
      <w:tr w:rsidR="002E1B08" w14:paraId="2A0239E6" w14:textId="77777777">
        <w:trPr>
          <w:jc w:val="center"/>
        </w:trPr>
        <w:tc>
          <w:tcPr>
            <w:tcW w:w="1170" w:type="dxa"/>
          </w:tcPr>
          <w:p w14:paraId="104AFA31" w14:textId="77777777" w:rsidR="002E1B08" w:rsidRDefault="00000000">
            <w:pPr>
              <w:pStyle w:val="TableText"/>
            </w:pPr>
            <w:r>
              <w:t>%{aggregation}</w:t>
            </w:r>
          </w:p>
        </w:tc>
        <w:tc>
          <w:tcPr>
            <w:tcW w:w="3195" w:type="dxa"/>
          </w:tcPr>
          <w:p w14:paraId="276CF076" w14:textId="77777777" w:rsidR="002E1B08" w:rsidRDefault="00000000">
            <w:pPr>
              <w:pStyle w:val="TableText"/>
            </w:pPr>
            <w:r>
              <w:t>UCUM</w:t>
            </w:r>
          </w:p>
        </w:tc>
        <w:tc>
          <w:tcPr>
            <w:tcW w:w="3195" w:type="dxa"/>
          </w:tcPr>
          <w:p w14:paraId="19519D5C" w14:textId="77777777" w:rsidR="002E1B08" w:rsidRDefault="00000000">
            <w:pPr>
              <w:pStyle w:val="TableText"/>
            </w:pPr>
            <w:r>
              <w:t>urn:oid:1.3.6.1.4.1.12009.10.3.1</w:t>
            </w:r>
          </w:p>
        </w:tc>
        <w:tc>
          <w:tcPr>
            <w:tcW w:w="2520" w:type="dxa"/>
          </w:tcPr>
          <w:p w14:paraId="6B0E98A1" w14:textId="77777777" w:rsidR="002E1B08" w:rsidRDefault="00000000">
            <w:pPr>
              <w:pStyle w:val="TableText"/>
            </w:pPr>
            <w:r>
              <w:t>percent aggregation</w:t>
            </w:r>
          </w:p>
        </w:tc>
      </w:tr>
      <w:tr w:rsidR="002E1B08" w14:paraId="77CAA251" w14:textId="77777777">
        <w:trPr>
          <w:jc w:val="center"/>
        </w:trPr>
        <w:tc>
          <w:tcPr>
            <w:tcW w:w="1170" w:type="dxa"/>
          </w:tcPr>
          <w:p w14:paraId="3273E520" w14:textId="77777777" w:rsidR="002E1B08" w:rsidRDefault="00000000">
            <w:pPr>
              <w:pStyle w:val="TableText"/>
            </w:pPr>
            <w:r>
              <w:t>%{at_60_min}</w:t>
            </w:r>
          </w:p>
        </w:tc>
        <w:tc>
          <w:tcPr>
            <w:tcW w:w="3195" w:type="dxa"/>
          </w:tcPr>
          <w:p w14:paraId="2329DBC9" w14:textId="77777777" w:rsidR="002E1B08" w:rsidRDefault="00000000">
            <w:pPr>
              <w:pStyle w:val="TableText"/>
            </w:pPr>
            <w:r>
              <w:t>UCUM</w:t>
            </w:r>
          </w:p>
        </w:tc>
        <w:tc>
          <w:tcPr>
            <w:tcW w:w="3195" w:type="dxa"/>
          </w:tcPr>
          <w:p w14:paraId="17E17BB9" w14:textId="77777777" w:rsidR="002E1B08" w:rsidRDefault="00000000">
            <w:pPr>
              <w:pStyle w:val="TableText"/>
            </w:pPr>
            <w:r>
              <w:t>urn:oid:1.3.6.1.4.1.12009.10.3.1</w:t>
            </w:r>
          </w:p>
        </w:tc>
        <w:tc>
          <w:tcPr>
            <w:tcW w:w="2520" w:type="dxa"/>
          </w:tcPr>
          <w:p w14:paraId="4054298B" w14:textId="77777777" w:rsidR="002E1B08" w:rsidRDefault="00000000">
            <w:pPr>
              <w:pStyle w:val="TableText"/>
            </w:pPr>
            <w:r>
              <w:t>percent at 60 minute</w:t>
            </w:r>
          </w:p>
        </w:tc>
      </w:tr>
      <w:tr w:rsidR="002E1B08" w14:paraId="190A6965" w14:textId="77777777">
        <w:trPr>
          <w:jc w:val="center"/>
        </w:trPr>
        <w:tc>
          <w:tcPr>
            <w:tcW w:w="1170" w:type="dxa"/>
          </w:tcPr>
          <w:p w14:paraId="33C2020D" w14:textId="77777777" w:rsidR="002E1B08" w:rsidRDefault="00000000">
            <w:pPr>
              <w:pStyle w:val="TableText"/>
            </w:pPr>
            <w:r>
              <w:t>%{bacteria}</w:t>
            </w:r>
          </w:p>
        </w:tc>
        <w:tc>
          <w:tcPr>
            <w:tcW w:w="3195" w:type="dxa"/>
          </w:tcPr>
          <w:p w14:paraId="34D573AE" w14:textId="77777777" w:rsidR="002E1B08" w:rsidRDefault="00000000">
            <w:pPr>
              <w:pStyle w:val="TableText"/>
            </w:pPr>
            <w:r>
              <w:t>UCUM</w:t>
            </w:r>
          </w:p>
        </w:tc>
        <w:tc>
          <w:tcPr>
            <w:tcW w:w="3195" w:type="dxa"/>
          </w:tcPr>
          <w:p w14:paraId="7BC3B492" w14:textId="77777777" w:rsidR="002E1B08" w:rsidRDefault="00000000">
            <w:pPr>
              <w:pStyle w:val="TableText"/>
            </w:pPr>
            <w:r>
              <w:t>urn:oid:1.3.6.1.4.1.12009.10.3.1</w:t>
            </w:r>
          </w:p>
        </w:tc>
        <w:tc>
          <w:tcPr>
            <w:tcW w:w="2520" w:type="dxa"/>
          </w:tcPr>
          <w:p w14:paraId="1DF3477E" w14:textId="77777777" w:rsidR="002E1B08" w:rsidRDefault="00000000">
            <w:pPr>
              <w:pStyle w:val="TableText"/>
            </w:pPr>
            <w:r>
              <w:t>percent of bacteria</w:t>
            </w:r>
          </w:p>
        </w:tc>
      </w:tr>
      <w:tr w:rsidR="002E1B08" w14:paraId="56E1F2D7" w14:textId="77777777">
        <w:trPr>
          <w:jc w:val="center"/>
        </w:trPr>
        <w:tc>
          <w:tcPr>
            <w:tcW w:w="1170" w:type="dxa"/>
          </w:tcPr>
          <w:p w14:paraId="3F79F925" w14:textId="77777777" w:rsidR="002E1B08" w:rsidRDefault="00000000">
            <w:pPr>
              <w:pStyle w:val="TableText"/>
            </w:pPr>
            <w:r>
              <w:t>%{basal_activity}</w:t>
            </w:r>
          </w:p>
        </w:tc>
        <w:tc>
          <w:tcPr>
            <w:tcW w:w="3195" w:type="dxa"/>
          </w:tcPr>
          <w:p w14:paraId="4557D5C9" w14:textId="77777777" w:rsidR="002E1B08" w:rsidRDefault="00000000">
            <w:pPr>
              <w:pStyle w:val="TableText"/>
            </w:pPr>
            <w:r>
              <w:t>UCUM</w:t>
            </w:r>
          </w:p>
        </w:tc>
        <w:tc>
          <w:tcPr>
            <w:tcW w:w="3195" w:type="dxa"/>
          </w:tcPr>
          <w:p w14:paraId="55B15596" w14:textId="77777777" w:rsidR="002E1B08" w:rsidRDefault="00000000">
            <w:pPr>
              <w:pStyle w:val="TableText"/>
            </w:pPr>
            <w:r>
              <w:t>urn:oid:1.3.6.1.4.1.12009.10.3.1</w:t>
            </w:r>
          </w:p>
        </w:tc>
        <w:tc>
          <w:tcPr>
            <w:tcW w:w="2520" w:type="dxa"/>
          </w:tcPr>
          <w:p w14:paraId="0F2D45F8" w14:textId="77777777" w:rsidR="002E1B08" w:rsidRDefault="00000000">
            <w:pPr>
              <w:pStyle w:val="TableText"/>
            </w:pPr>
            <w:r>
              <w:t>percent basal activity</w:t>
            </w:r>
          </w:p>
        </w:tc>
      </w:tr>
      <w:tr w:rsidR="002E1B08" w14:paraId="40F63B46" w14:textId="77777777">
        <w:trPr>
          <w:jc w:val="center"/>
        </w:trPr>
        <w:tc>
          <w:tcPr>
            <w:tcW w:w="1440" w:type="dxa"/>
            <w:gridSpan w:val="4"/>
          </w:tcPr>
          <w:p w14:paraId="352E0157" w14:textId="77777777" w:rsidR="002E1B08" w:rsidRDefault="00000000">
            <w:pPr>
              <w:pStyle w:val="TableText"/>
            </w:pPr>
            <w:r>
              <w:t>...</w:t>
            </w:r>
          </w:p>
        </w:tc>
      </w:tr>
    </w:tbl>
    <w:p w14:paraId="414CD002" w14:textId="77777777" w:rsidR="002E1B08" w:rsidRDefault="002E1B08">
      <w:pPr>
        <w:pStyle w:val="BodyText"/>
      </w:pPr>
    </w:p>
    <w:p w14:paraId="3AD4C5ED" w14:textId="77777777" w:rsidR="002E1B08" w:rsidRDefault="00000000">
      <w:pPr>
        <w:pStyle w:val="Caption"/>
      </w:pPr>
      <w:bookmarkStart w:id="1296" w:name="_Toc119067431"/>
      <w:bookmarkStart w:id="1297" w:name="_Toc119074855"/>
      <w:bookmarkStart w:id="1298" w:name="_Toc120095066"/>
      <w:r>
        <w:lastRenderedPageBreak/>
        <w:t xml:space="preserve">Table </w:t>
      </w:r>
      <w:r>
        <w:fldChar w:fldCharType="begin"/>
      </w:r>
      <w:r>
        <w:instrText>SEQ Table \* ARABIC</w:instrText>
      </w:r>
      <w:r>
        <w:fldChar w:fldCharType="separate"/>
      </w:r>
      <w:r>
        <w:t>73</w:t>
      </w:r>
      <w:r>
        <w:fldChar w:fldCharType="end"/>
      </w:r>
      <w:r>
        <w:t xml:space="preserve">: </w:t>
      </w:r>
      <w:bookmarkStart w:id="1299" w:name="Observation_Interpretation_HL7"/>
      <w:r>
        <w:t>Observation Interpretation (HL7)</w:t>
      </w:r>
      <w:bookmarkEnd w:id="1296"/>
      <w:bookmarkEnd w:id="1297"/>
      <w:bookmarkEnd w:id="1298"/>
      <w:bookmarkEnd w:id="12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3EDE28CC" w14:textId="77777777">
        <w:trPr>
          <w:jc w:val="center"/>
        </w:trPr>
        <w:tc>
          <w:tcPr>
            <w:tcW w:w="1440" w:type="dxa"/>
            <w:gridSpan w:val="4"/>
          </w:tcPr>
          <w:p w14:paraId="0FB9EFD7" w14:textId="77777777" w:rsidR="002E1B08" w:rsidRDefault="00000000">
            <w:pPr>
              <w:pStyle w:val="TableText"/>
            </w:pPr>
            <w:r>
              <w:t>Value Set: Observation Interpretation (HL7) urn:oid:2.16.840.1.113883.1.11.78</w:t>
            </w:r>
          </w:p>
          <w:p w14:paraId="6B32BD4E" w14:textId="77777777" w:rsidR="002E1B08" w:rsidRDefault="00000000">
            <w:pPr>
              <w:pStyle w:val="TableText"/>
            </w:pPr>
            <w:r>
              <w:t>(Clinical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r>
            <w:r>
              <w:br/>
            </w:r>
            <w:r>
              <w:br/>
              <w:t>This value set was imported on 4/24/2019 with a version of 20190104.</w:t>
            </w:r>
          </w:p>
          <w:p w14:paraId="14954E01" w14:textId="77777777" w:rsidR="002E1B08" w:rsidRDefault="00000000">
            <w:pPr>
              <w:pStyle w:val="TableText"/>
            </w:pPr>
            <w:r>
              <w:t xml:space="preserve">Value Set Source: </w:t>
            </w:r>
            <w:hyperlink r:id="rId55" w:history="1">
              <w:r>
                <w:rPr>
                  <w:rStyle w:val="HyperlinkCourierBold"/>
                </w:rPr>
                <w:t>https://vsac.nlm.nih.gov/valueset/2.16.840.1.113883.1.11.78/expansion</w:t>
              </w:r>
            </w:hyperlink>
          </w:p>
        </w:tc>
      </w:tr>
      <w:tr w:rsidR="002E1B08" w14:paraId="300BFBE2" w14:textId="77777777">
        <w:trPr>
          <w:cantSplit/>
          <w:tblHeader/>
          <w:jc w:val="center"/>
        </w:trPr>
        <w:tc>
          <w:tcPr>
            <w:tcW w:w="1560" w:type="dxa"/>
            <w:shd w:val="clear" w:color="auto" w:fill="E6E6E6"/>
          </w:tcPr>
          <w:p w14:paraId="6BCFE8EE" w14:textId="77777777" w:rsidR="002E1B08" w:rsidRDefault="00000000">
            <w:pPr>
              <w:pStyle w:val="TableHead"/>
            </w:pPr>
            <w:r>
              <w:t>Code</w:t>
            </w:r>
          </w:p>
        </w:tc>
        <w:tc>
          <w:tcPr>
            <w:tcW w:w="3000" w:type="dxa"/>
            <w:shd w:val="clear" w:color="auto" w:fill="E6E6E6"/>
          </w:tcPr>
          <w:p w14:paraId="2227F5F6" w14:textId="77777777" w:rsidR="002E1B08" w:rsidRDefault="00000000">
            <w:pPr>
              <w:pStyle w:val="TableHead"/>
            </w:pPr>
            <w:r>
              <w:t>Code System</w:t>
            </w:r>
          </w:p>
        </w:tc>
        <w:tc>
          <w:tcPr>
            <w:tcW w:w="3000" w:type="dxa"/>
            <w:shd w:val="clear" w:color="auto" w:fill="E6E6E6"/>
          </w:tcPr>
          <w:p w14:paraId="7213AFD0" w14:textId="77777777" w:rsidR="002E1B08" w:rsidRDefault="00000000">
            <w:pPr>
              <w:pStyle w:val="TableHead"/>
            </w:pPr>
            <w:r>
              <w:t>Code System OID</w:t>
            </w:r>
          </w:p>
        </w:tc>
        <w:tc>
          <w:tcPr>
            <w:tcW w:w="2520" w:type="dxa"/>
            <w:shd w:val="clear" w:color="auto" w:fill="E6E6E6"/>
          </w:tcPr>
          <w:p w14:paraId="784CA968" w14:textId="77777777" w:rsidR="002E1B08" w:rsidRDefault="00000000">
            <w:pPr>
              <w:pStyle w:val="TableHead"/>
            </w:pPr>
            <w:r>
              <w:t>Print Name</w:t>
            </w:r>
          </w:p>
        </w:tc>
      </w:tr>
      <w:tr w:rsidR="002E1B08" w14:paraId="23785A8D" w14:textId="77777777">
        <w:trPr>
          <w:jc w:val="center"/>
        </w:trPr>
        <w:tc>
          <w:tcPr>
            <w:tcW w:w="1170" w:type="dxa"/>
          </w:tcPr>
          <w:p w14:paraId="56CAE5BE" w14:textId="77777777" w:rsidR="002E1B08" w:rsidRDefault="00000000">
            <w:pPr>
              <w:pStyle w:val="TableText"/>
            </w:pPr>
            <w:r>
              <w:t>&lt;</w:t>
            </w:r>
          </w:p>
        </w:tc>
        <w:tc>
          <w:tcPr>
            <w:tcW w:w="3195" w:type="dxa"/>
          </w:tcPr>
          <w:p w14:paraId="40DC7F4B" w14:textId="77777777" w:rsidR="002E1B08" w:rsidRDefault="00000000">
            <w:pPr>
              <w:pStyle w:val="TableText"/>
            </w:pPr>
            <w:r>
              <w:t>ObservationInterpretation</w:t>
            </w:r>
          </w:p>
        </w:tc>
        <w:tc>
          <w:tcPr>
            <w:tcW w:w="3195" w:type="dxa"/>
          </w:tcPr>
          <w:p w14:paraId="660C2ED8" w14:textId="77777777" w:rsidR="002E1B08" w:rsidRDefault="00000000">
            <w:pPr>
              <w:pStyle w:val="TableText"/>
            </w:pPr>
            <w:r>
              <w:t>urn:oid:2.16.840.1.113883.5.83</w:t>
            </w:r>
          </w:p>
        </w:tc>
        <w:tc>
          <w:tcPr>
            <w:tcW w:w="2520" w:type="dxa"/>
          </w:tcPr>
          <w:p w14:paraId="7C6E030F" w14:textId="77777777" w:rsidR="002E1B08" w:rsidRDefault="00000000">
            <w:pPr>
              <w:pStyle w:val="TableText"/>
            </w:pPr>
            <w:r>
              <w:t>Off scale low</w:t>
            </w:r>
          </w:p>
        </w:tc>
      </w:tr>
      <w:tr w:rsidR="002E1B08" w14:paraId="1B4F401E" w14:textId="77777777">
        <w:trPr>
          <w:jc w:val="center"/>
        </w:trPr>
        <w:tc>
          <w:tcPr>
            <w:tcW w:w="1170" w:type="dxa"/>
          </w:tcPr>
          <w:p w14:paraId="5B368FB0" w14:textId="77777777" w:rsidR="002E1B08" w:rsidRDefault="00000000">
            <w:pPr>
              <w:pStyle w:val="TableText"/>
            </w:pPr>
            <w:r>
              <w:t>&gt;</w:t>
            </w:r>
          </w:p>
        </w:tc>
        <w:tc>
          <w:tcPr>
            <w:tcW w:w="3195" w:type="dxa"/>
          </w:tcPr>
          <w:p w14:paraId="5733432E" w14:textId="77777777" w:rsidR="002E1B08" w:rsidRDefault="00000000">
            <w:pPr>
              <w:pStyle w:val="TableText"/>
            </w:pPr>
            <w:r>
              <w:t>ObservationInterpretation</w:t>
            </w:r>
          </w:p>
        </w:tc>
        <w:tc>
          <w:tcPr>
            <w:tcW w:w="3195" w:type="dxa"/>
          </w:tcPr>
          <w:p w14:paraId="64A5194B" w14:textId="77777777" w:rsidR="002E1B08" w:rsidRDefault="00000000">
            <w:pPr>
              <w:pStyle w:val="TableText"/>
            </w:pPr>
            <w:r>
              <w:t>urn:oid:2.16.840.1.113883.5.83</w:t>
            </w:r>
          </w:p>
        </w:tc>
        <w:tc>
          <w:tcPr>
            <w:tcW w:w="2520" w:type="dxa"/>
          </w:tcPr>
          <w:p w14:paraId="2CC84D6E" w14:textId="77777777" w:rsidR="002E1B08" w:rsidRDefault="00000000">
            <w:pPr>
              <w:pStyle w:val="TableText"/>
            </w:pPr>
            <w:r>
              <w:t>Off scale high</w:t>
            </w:r>
          </w:p>
        </w:tc>
      </w:tr>
      <w:tr w:rsidR="002E1B08" w14:paraId="11B13B21" w14:textId="77777777">
        <w:trPr>
          <w:jc w:val="center"/>
        </w:trPr>
        <w:tc>
          <w:tcPr>
            <w:tcW w:w="1170" w:type="dxa"/>
          </w:tcPr>
          <w:p w14:paraId="4A5B797E" w14:textId="77777777" w:rsidR="002E1B08" w:rsidRDefault="00000000">
            <w:pPr>
              <w:pStyle w:val="TableText"/>
            </w:pPr>
            <w:r>
              <w:t>A</w:t>
            </w:r>
          </w:p>
        </w:tc>
        <w:tc>
          <w:tcPr>
            <w:tcW w:w="3195" w:type="dxa"/>
          </w:tcPr>
          <w:p w14:paraId="3250B243" w14:textId="77777777" w:rsidR="002E1B08" w:rsidRDefault="00000000">
            <w:pPr>
              <w:pStyle w:val="TableText"/>
            </w:pPr>
            <w:r>
              <w:t>ObservationInterpretation</w:t>
            </w:r>
          </w:p>
        </w:tc>
        <w:tc>
          <w:tcPr>
            <w:tcW w:w="3195" w:type="dxa"/>
          </w:tcPr>
          <w:p w14:paraId="5CD385DC" w14:textId="77777777" w:rsidR="002E1B08" w:rsidRDefault="00000000">
            <w:pPr>
              <w:pStyle w:val="TableText"/>
            </w:pPr>
            <w:r>
              <w:t>urn:oid:2.16.840.1.113883.5.83</w:t>
            </w:r>
          </w:p>
        </w:tc>
        <w:tc>
          <w:tcPr>
            <w:tcW w:w="2520" w:type="dxa"/>
          </w:tcPr>
          <w:p w14:paraId="39C33ABD" w14:textId="77777777" w:rsidR="002E1B08" w:rsidRDefault="00000000">
            <w:pPr>
              <w:pStyle w:val="TableText"/>
            </w:pPr>
            <w:r>
              <w:t>Abnormal</w:t>
            </w:r>
          </w:p>
        </w:tc>
      </w:tr>
      <w:tr w:rsidR="002E1B08" w14:paraId="295F0EB7" w14:textId="77777777">
        <w:trPr>
          <w:jc w:val="center"/>
        </w:trPr>
        <w:tc>
          <w:tcPr>
            <w:tcW w:w="1170" w:type="dxa"/>
          </w:tcPr>
          <w:p w14:paraId="57362BFE" w14:textId="77777777" w:rsidR="002E1B08" w:rsidRDefault="00000000">
            <w:pPr>
              <w:pStyle w:val="TableText"/>
            </w:pPr>
            <w:r>
              <w:t>AA</w:t>
            </w:r>
          </w:p>
        </w:tc>
        <w:tc>
          <w:tcPr>
            <w:tcW w:w="3195" w:type="dxa"/>
          </w:tcPr>
          <w:p w14:paraId="5442824B" w14:textId="77777777" w:rsidR="002E1B08" w:rsidRDefault="00000000">
            <w:pPr>
              <w:pStyle w:val="TableText"/>
            </w:pPr>
            <w:r>
              <w:t>ObservationInterpretation</w:t>
            </w:r>
          </w:p>
        </w:tc>
        <w:tc>
          <w:tcPr>
            <w:tcW w:w="3195" w:type="dxa"/>
          </w:tcPr>
          <w:p w14:paraId="168D5AFA" w14:textId="77777777" w:rsidR="002E1B08" w:rsidRDefault="00000000">
            <w:pPr>
              <w:pStyle w:val="TableText"/>
            </w:pPr>
            <w:r>
              <w:t>urn:oid:2.16.840.1.113883.5.83</w:t>
            </w:r>
          </w:p>
        </w:tc>
        <w:tc>
          <w:tcPr>
            <w:tcW w:w="2520" w:type="dxa"/>
          </w:tcPr>
          <w:p w14:paraId="47E7F998" w14:textId="77777777" w:rsidR="002E1B08" w:rsidRDefault="00000000">
            <w:pPr>
              <w:pStyle w:val="TableText"/>
            </w:pPr>
            <w:r>
              <w:t>Critical abnormal</w:t>
            </w:r>
          </w:p>
        </w:tc>
      </w:tr>
      <w:tr w:rsidR="002E1B08" w14:paraId="14A2C810" w14:textId="77777777">
        <w:trPr>
          <w:jc w:val="center"/>
        </w:trPr>
        <w:tc>
          <w:tcPr>
            <w:tcW w:w="1170" w:type="dxa"/>
          </w:tcPr>
          <w:p w14:paraId="3EC45BCC" w14:textId="77777777" w:rsidR="002E1B08" w:rsidRDefault="00000000">
            <w:pPr>
              <w:pStyle w:val="TableText"/>
            </w:pPr>
            <w:r>
              <w:t>AC</w:t>
            </w:r>
          </w:p>
        </w:tc>
        <w:tc>
          <w:tcPr>
            <w:tcW w:w="3195" w:type="dxa"/>
          </w:tcPr>
          <w:p w14:paraId="0E02685F" w14:textId="77777777" w:rsidR="002E1B08" w:rsidRDefault="00000000">
            <w:pPr>
              <w:pStyle w:val="TableText"/>
            </w:pPr>
            <w:r>
              <w:t>ObservationInterpretation</w:t>
            </w:r>
          </w:p>
        </w:tc>
        <w:tc>
          <w:tcPr>
            <w:tcW w:w="3195" w:type="dxa"/>
          </w:tcPr>
          <w:p w14:paraId="0D6AAE07" w14:textId="77777777" w:rsidR="002E1B08" w:rsidRDefault="00000000">
            <w:pPr>
              <w:pStyle w:val="TableText"/>
            </w:pPr>
            <w:r>
              <w:t>urn:oid:2.16.840.1.113883.5.83</w:t>
            </w:r>
          </w:p>
        </w:tc>
        <w:tc>
          <w:tcPr>
            <w:tcW w:w="2520" w:type="dxa"/>
          </w:tcPr>
          <w:p w14:paraId="50A2E7C8" w14:textId="77777777" w:rsidR="002E1B08" w:rsidRDefault="00000000">
            <w:pPr>
              <w:pStyle w:val="TableText"/>
            </w:pPr>
            <w:r>
              <w:t>Anti-complementary substances present</w:t>
            </w:r>
          </w:p>
        </w:tc>
      </w:tr>
      <w:tr w:rsidR="002E1B08" w14:paraId="66D38163" w14:textId="77777777">
        <w:trPr>
          <w:jc w:val="center"/>
        </w:trPr>
        <w:tc>
          <w:tcPr>
            <w:tcW w:w="1170" w:type="dxa"/>
          </w:tcPr>
          <w:p w14:paraId="43E1D093" w14:textId="77777777" w:rsidR="002E1B08" w:rsidRDefault="00000000">
            <w:pPr>
              <w:pStyle w:val="TableText"/>
            </w:pPr>
            <w:r>
              <w:t>B</w:t>
            </w:r>
          </w:p>
        </w:tc>
        <w:tc>
          <w:tcPr>
            <w:tcW w:w="3195" w:type="dxa"/>
          </w:tcPr>
          <w:p w14:paraId="490B6B2C" w14:textId="77777777" w:rsidR="002E1B08" w:rsidRDefault="00000000">
            <w:pPr>
              <w:pStyle w:val="TableText"/>
            </w:pPr>
            <w:r>
              <w:t>ObservationInterpretation</w:t>
            </w:r>
          </w:p>
        </w:tc>
        <w:tc>
          <w:tcPr>
            <w:tcW w:w="3195" w:type="dxa"/>
          </w:tcPr>
          <w:p w14:paraId="561B53AB" w14:textId="77777777" w:rsidR="002E1B08" w:rsidRDefault="00000000">
            <w:pPr>
              <w:pStyle w:val="TableText"/>
            </w:pPr>
            <w:r>
              <w:t>urn:oid:2.16.840.1.113883.5.83</w:t>
            </w:r>
          </w:p>
        </w:tc>
        <w:tc>
          <w:tcPr>
            <w:tcW w:w="2520" w:type="dxa"/>
          </w:tcPr>
          <w:p w14:paraId="7165BB68" w14:textId="77777777" w:rsidR="002E1B08" w:rsidRDefault="00000000">
            <w:pPr>
              <w:pStyle w:val="TableText"/>
            </w:pPr>
            <w:r>
              <w:t>Better</w:t>
            </w:r>
          </w:p>
        </w:tc>
      </w:tr>
      <w:tr w:rsidR="002E1B08" w14:paraId="37936E2A" w14:textId="77777777">
        <w:trPr>
          <w:jc w:val="center"/>
        </w:trPr>
        <w:tc>
          <w:tcPr>
            <w:tcW w:w="1170" w:type="dxa"/>
          </w:tcPr>
          <w:p w14:paraId="5B178F80" w14:textId="77777777" w:rsidR="002E1B08" w:rsidRDefault="00000000">
            <w:pPr>
              <w:pStyle w:val="TableText"/>
            </w:pPr>
            <w:r>
              <w:t>CAR</w:t>
            </w:r>
          </w:p>
        </w:tc>
        <w:tc>
          <w:tcPr>
            <w:tcW w:w="3195" w:type="dxa"/>
          </w:tcPr>
          <w:p w14:paraId="31E907DA" w14:textId="77777777" w:rsidR="002E1B08" w:rsidRDefault="00000000">
            <w:pPr>
              <w:pStyle w:val="TableText"/>
            </w:pPr>
            <w:r>
              <w:t>ObservationInterpretation</w:t>
            </w:r>
          </w:p>
        </w:tc>
        <w:tc>
          <w:tcPr>
            <w:tcW w:w="3195" w:type="dxa"/>
          </w:tcPr>
          <w:p w14:paraId="53DF14AE" w14:textId="77777777" w:rsidR="002E1B08" w:rsidRDefault="00000000">
            <w:pPr>
              <w:pStyle w:val="TableText"/>
            </w:pPr>
            <w:r>
              <w:t>urn:oid:2.16.840.1.113883.5.83</w:t>
            </w:r>
          </w:p>
        </w:tc>
        <w:tc>
          <w:tcPr>
            <w:tcW w:w="2520" w:type="dxa"/>
          </w:tcPr>
          <w:p w14:paraId="302932ED" w14:textId="77777777" w:rsidR="002E1B08" w:rsidRDefault="00000000">
            <w:pPr>
              <w:pStyle w:val="TableText"/>
            </w:pPr>
            <w:r>
              <w:t>Carrier</w:t>
            </w:r>
          </w:p>
        </w:tc>
      </w:tr>
      <w:tr w:rsidR="002E1B08" w14:paraId="347B2661" w14:textId="77777777">
        <w:trPr>
          <w:jc w:val="center"/>
        </w:trPr>
        <w:tc>
          <w:tcPr>
            <w:tcW w:w="1170" w:type="dxa"/>
          </w:tcPr>
          <w:p w14:paraId="2DF60059" w14:textId="77777777" w:rsidR="002E1B08" w:rsidRDefault="00000000">
            <w:pPr>
              <w:pStyle w:val="TableText"/>
            </w:pPr>
            <w:r>
              <w:t>Carrier</w:t>
            </w:r>
          </w:p>
        </w:tc>
        <w:tc>
          <w:tcPr>
            <w:tcW w:w="3195" w:type="dxa"/>
          </w:tcPr>
          <w:p w14:paraId="51782DEC" w14:textId="77777777" w:rsidR="002E1B08" w:rsidRDefault="00000000">
            <w:pPr>
              <w:pStyle w:val="TableText"/>
            </w:pPr>
            <w:r>
              <w:t>ObservationInterpretation</w:t>
            </w:r>
          </w:p>
        </w:tc>
        <w:tc>
          <w:tcPr>
            <w:tcW w:w="3195" w:type="dxa"/>
          </w:tcPr>
          <w:p w14:paraId="0A869D8A" w14:textId="77777777" w:rsidR="002E1B08" w:rsidRDefault="00000000">
            <w:pPr>
              <w:pStyle w:val="TableText"/>
            </w:pPr>
            <w:r>
              <w:t>urn:oid:2.16.840.1.113883.5.83</w:t>
            </w:r>
          </w:p>
        </w:tc>
        <w:tc>
          <w:tcPr>
            <w:tcW w:w="2520" w:type="dxa"/>
          </w:tcPr>
          <w:p w14:paraId="695672B3" w14:textId="77777777" w:rsidR="002E1B08" w:rsidRDefault="00000000">
            <w:pPr>
              <w:pStyle w:val="TableText"/>
            </w:pPr>
            <w:r>
              <w:t>Carrier</w:t>
            </w:r>
          </w:p>
        </w:tc>
      </w:tr>
      <w:tr w:rsidR="002E1B08" w14:paraId="4BB2221B" w14:textId="77777777">
        <w:trPr>
          <w:jc w:val="center"/>
        </w:trPr>
        <w:tc>
          <w:tcPr>
            <w:tcW w:w="1170" w:type="dxa"/>
          </w:tcPr>
          <w:p w14:paraId="737C198C" w14:textId="77777777" w:rsidR="002E1B08" w:rsidRDefault="00000000">
            <w:pPr>
              <w:pStyle w:val="TableText"/>
            </w:pPr>
            <w:r>
              <w:t>D</w:t>
            </w:r>
          </w:p>
        </w:tc>
        <w:tc>
          <w:tcPr>
            <w:tcW w:w="3195" w:type="dxa"/>
          </w:tcPr>
          <w:p w14:paraId="7AED068B" w14:textId="77777777" w:rsidR="002E1B08" w:rsidRDefault="00000000">
            <w:pPr>
              <w:pStyle w:val="TableText"/>
            </w:pPr>
            <w:r>
              <w:t>ObservationInterpretation</w:t>
            </w:r>
          </w:p>
        </w:tc>
        <w:tc>
          <w:tcPr>
            <w:tcW w:w="3195" w:type="dxa"/>
          </w:tcPr>
          <w:p w14:paraId="7220F7E8" w14:textId="77777777" w:rsidR="002E1B08" w:rsidRDefault="00000000">
            <w:pPr>
              <w:pStyle w:val="TableText"/>
            </w:pPr>
            <w:r>
              <w:t>urn:oid:2.16.840.1.113883.5.83</w:t>
            </w:r>
          </w:p>
        </w:tc>
        <w:tc>
          <w:tcPr>
            <w:tcW w:w="2520" w:type="dxa"/>
          </w:tcPr>
          <w:p w14:paraId="75D37165" w14:textId="77777777" w:rsidR="002E1B08" w:rsidRDefault="00000000">
            <w:pPr>
              <w:pStyle w:val="TableText"/>
            </w:pPr>
            <w:r>
              <w:t>Significant change down</w:t>
            </w:r>
          </w:p>
        </w:tc>
      </w:tr>
      <w:tr w:rsidR="002E1B08" w14:paraId="7C453897" w14:textId="77777777">
        <w:trPr>
          <w:jc w:val="center"/>
        </w:trPr>
        <w:tc>
          <w:tcPr>
            <w:tcW w:w="1170" w:type="dxa"/>
          </w:tcPr>
          <w:p w14:paraId="0BD34DBD" w14:textId="77777777" w:rsidR="002E1B08" w:rsidRDefault="00000000">
            <w:pPr>
              <w:pStyle w:val="TableText"/>
            </w:pPr>
            <w:r>
              <w:t>DET</w:t>
            </w:r>
          </w:p>
        </w:tc>
        <w:tc>
          <w:tcPr>
            <w:tcW w:w="3195" w:type="dxa"/>
          </w:tcPr>
          <w:p w14:paraId="4459FCAA" w14:textId="77777777" w:rsidR="002E1B08" w:rsidRDefault="00000000">
            <w:pPr>
              <w:pStyle w:val="TableText"/>
            </w:pPr>
            <w:r>
              <w:t>ObservationInterpretation</w:t>
            </w:r>
          </w:p>
        </w:tc>
        <w:tc>
          <w:tcPr>
            <w:tcW w:w="3195" w:type="dxa"/>
          </w:tcPr>
          <w:p w14:paraId="4B3ED7A7" w14:textId="77777777" w:rsidR="002E1B08" w:rsidRDefault="00000000">
            <w:pPr>
              <w:pStyle w:val="TableText"/>
            </w:pPr>
            <w:r>
              <w:t>urn:oid:2.16.840.1.113883.5.83</w:t>
            </w:r>
          </w:p>
        </w:tc>
        <w:tc>
          <w:tcPr>
            <w:tcW w:w="2520" w:type="dxa"/>
          </w:tcPr>
          <w:p w14:paraId="44E40FF6" w14:textId="77777777" w:rsidR="002E1B08" w:rsidRDefault="00000000">
            <w:pPr>
              <w:pStyle w:val="TableText"/>
            </w:pPr>
            <w:r>
              <w:t>Detected</w:t>
            </w:r>
          </w:p>
        </w:tc>
      </w:tr>
      <w:tr w:rsidR="002E1B08" w14:paraId="33A63CA5" w14:textId="77777777">
        <w:trPr>
          <w:jc w:val="center"/>
        </w:trPr>
        <w:tc>
          <w:tcPr>
            <w:tcW w:w="1440" w:type="dxa"/>
            <w:gridSpan w:val="4"/>
          </w:tcPr>
          <w:p w14:paraId="0698EC19" w14:textId="77777777" w:rsidR="002E1B08" w:rsidRDefault="00000000">
            <w:pPr>
              <w:pStyle w:val="TableText"/>
            </w:pPr>
            <w:r>
              <w:t>...</w:t>
            </w:r>
          </w:p>
        </w:tc>
      </w:tr>
    </w:tbl>
    <w:p w14:paraId="0B715D50" w14:textId="77777777" w:rsidR="002E1B08" w:rsidRDefault="002E1B08">
      <w:pPr>
        <w:pStyle w:val="BodyText"/>
      </w:pPr>
    </w:p>
    <w:p w14:paraId="17157199" w14:textId="77777777" w:rsidR="002E1B08" w:rsidRDefault="00000000">
      <w:pPr>
        <w:pStyle w:val="Caption"/>
      </w:pPr>
      <w:bookmarkStart w:id="1300" w:name="_Toc119067432"/>
      <w:bookmarkStart w:id="1301" w:name="_Toc119074856"/>
      <w:bookmarkStart w:id="1302" w:name="_Toc120095067"/>
      <w:r>
        <w:lastRenderedPageBreak/>
        <w:t xml:space="preserve">Table </w:t>
      </w:r>
      <w:r>
        <w:fldChar w:fldCharType="begin"/>
      </w:r>
      <w:r>
        <w:instrText>SEQ Table \* ARABIC</w:instrText>
      </w:r>
      <w:r>
        <w:fldChar w:fldCharType="separate"/>
      </w:r>
      <w:r>
        <w:t>74</w:t>
      </w:r>
      <w:r>
        <w:fldChar w:fldCharType="end"/>
      </w:r>
      <w:r>
        <w:t xml:space="preserve">: </w:t>
      </w:r>
      <w:bookmarkStart w:id="1303" w:name="Specimen_type"/>
      <w:r>
        <w:t>Specimen type</w:t>
      </w:r>
      <w:bookmarkEnd w:id="1300"/>
      <w:bookmarkEnd w:id="1301"/>
      <w:bookmarkEnd w:id="1302"/>
      <w:bookmarkEnd w:id="13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4469E140" w14:textId="77777777">
        <w:trPr>
          <w:jc w:val="center"/>
        </w:trPr>
        <w:tc>
          <w:tcPr>
            <w:tcW w:w="1440" w:type="dxa"/>
            <w:gridSpan w:val="4"/>
          </w:tcPr>
          <w:p w14:paraId="2CB3C284" w14:textId="77777777" w:rsidR="002E1B08" w:rsidRDefault="00000000">
            <w:pPr>
              <w:pStyle w:val="TableText"/>
            </w:pPr>
            <w:r>
              <w:t>Value Set: Specimen type urn:oid:2.16.840.1.113762.1.4.1099.54</w:t>
            </w:r>
          </w:p>
          <w:p w14:paraId="073A03D2" w14:textId="77777777" w:rsidR="002E1B08" w:rsidRDefault="00000000">
            <w:pPr>
              <w:pStyle w:val="TableText"/>
            </w:pPr>
            <w:r>
              <w:t>(Clinical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r>
            <w:r>
              <w:br/>
            </w:r>
            <w:r>
              <w:br/>
              <w:t>This value set was imported on 11/7/2022 with a version of Latest.</w:t>
            </w:r>
          </w:p>
          <w:p w14:paraId="57B135CD" w14:textId="77777777" w:rsidR="002E1B08" w:rsidRDefault="00000000">
            <w:pPr>
              <w:pStyle w:val="TableText"/>
            </w:pPr>
            <w:r>
              <w:t xml:space="preserve">Value Set Source: </w:t>
            </w:r>
            <w:hyperlink r:id="rId56" w:history="1">
              <w:r>
                <w:rPr>
                  <w:rStyle w:val="HyperlinkCourierBold"/>
                </w:rPr>
                <w:t>https://vsac.nlm.nih.gov/valueset/2.16.840.1.113762.1.4.1099.54/expansion</w:t>
              </w:r>
            </w:hyperlink>
          </w:p>
        </w:tc>
      </w:tr>
      <w:tr w:rsidR="002E1B08" w14:paraId="752FF2AA" w14:textId="77777777">
        <w:trPr>
          <w:cantSplit/>
          <w:tblHeader/>
          <w:jc w:val="center"/>
        </w:trPr>
        <w:tc>
          <w:tcPr>
            <w:tcW w:w="1560" w:type="dxa"/>
            <w:shd w:val="clear" w:color="auto" w:fill="E6E6E6"/>
          </w:tcPr>
          <w:p w14:paraId="2CF31DAE" w14:textId="77777777" w:rsidR="002E1B08" w:rsidRDefault="00000000">
            <w:pPr>
              <w:pStyle w:val="TableHead"/>
            </w:pPr>
            <w:r>
              <w:t>Code</w:t>
            </w:r>
          </w:p>
        </w:tc>
        <w:tc>
          <w:tcPr>
            <w:tcW w:w="3000" w:type="dxa"/>
            <w:shd w:val="clear" w:color="auto" w:fill="E6E6E6"/>
          </w:tcPr>
          <w:p w14:paraId="05C6765B" w14:textId="77777777" w:rsidR="002E1B08" w:rsidRDefault="00000000">
            <w:pPr>
              <w:pStyle w:val="TableHead"/>
            </w:pPr>
            <w:r>
              <w:t>Code System</w:t>
            </w:r>
          </w:p>
        </w:tc>
        <w:tc>
          <w:tcPr>
            <w:tcW w:w="3000" w:type="dxa"/>
            <w:shd w:val="clear" w:color="auto" w:fill="E6E6E6"/>
          </w:tcPr>
          <w:p w14:paraId="29B721E1" w14:textId="77777777" w:rsidR="002E1B08" w:rsidRDefault="00000000">
            <w:pPr>
              <w:pStyle w:val="TableHead"/>
            </w:pPr>
            <w:r>
              <w:t>Code System OID</w:t>
            </w:r>
          </w:p>
        </w:tc>
        <w:tc>
          <w:tcPr>
            <w:tcW w:w="2520" w:type="dxa"/>
            <w:shd w:val="clear" w:color="auto" w:fill="E6E6E6"/>
          </w:tcPr>
          <w:p w14:paraId="719B7DA4" w14:textId="77777777" w:rsidR="002E1B08" w:rsidRDefault="00000000">
            <w:pPr>
              <w:pStyle w:val="TableHead"/>
            </w:pPr>
            <w:r>
              <w:t>Print Name</w:t>
            </w:r>
          </w:p>
        </w:tc>
      </w:tr>
      <w:tr w:rsidR="002E1B08" w14:paraId="05BAE1FF" w14:textId="77777777">
        <w:trPr>
          <w:jc w:val="center"/>
        </w:trPr>
        <w:tc>
          <w:tcPr>
            <w:tcW w:w="1170" w:type="dxa"/>
          </w:tcPr>
          <w:p w14:paraId="4B7D47C9" w14:textId="77777777" w:rsidR="002E1B08" w:rsidRDefault="00000000">
            <w:pPr>
              <w:pStyle w:val="TableText"/>
            </w:pPr>
            <w:r>
              <w:t>110893002</w:t>
            </w:r>
          </w:p>
        </w:tc>
        <w:tc>
          <w:tcPr>
            <w:tcW w:w="3195" w:type="dxa"/>
          </w:tcPr>
          <w:p w14:paraId="2037D6BE" w14:textId="77777777" w:rsidR="002E1B08" w:rsidRDefault="00000000">
            <w:pPr>
              <w:pStyle w:val="TableText"/>
            </w:pPr>
            <w:r>
              <w:t>SNOMED CT</w:t>
            </w:r>
          </w:p>
        </w:tc>
        <w:tc>
          <w:tcPr>
            <w:tcW w:w="3195" w:type="dxa"/>
          </w:tcPr>
          <w:p w14:paraId="19360002" w14:textId="77777777" w:rsidR="002E1B08" w:rsidRDefault="00000000">
            <w:pPr>
              <w:pStyle w:val="TableText"/>
            </w:pPr>
            <w:r>
              <w:t>urn:oid:2.16.840.1.113883.6.96</w:t>
            </w:r>
          </w:p>
        </w:tc>
        <w:tc>
          <w:tcPr>
            <w:tcW w:w="2520" w:type="dxa"/>
          </w:tcPr>
          <w:p w14:paraId="47AAFD0E" w14:textId="77777777" w:rsidR="002E1B08" w:rsidRDefault="00000000">
            <w:pPr>
              <w:pStyle w:val="TableText"/>
            </w:pPr>
            <w:r>
              <w:t>Cutaneous cytologic material (specimen)</w:t>
            </w:r>
          </w:p>
        </w:tc>
      </w:tr>
      <w:tr w:rsidR="002E1B08" w14:paraId="51D99A9E" w14:textId="77777777">
        <w:trPr>
          <w:jc w:val="center"/>
        </w:trPr>
        <w:tc>
          <w:tcPr>
            <w:tcW w:w="1170" w:type="dxa"/>
          </w:tcPr>
          <w:p w14:paraId="6D7CBA4B" w14:textId="77777777" w:rsidR="002E1B08" w:rsidRDefault="00000000">
            <w:pPr>
              <w:pStyle w:val="TableText"/>
            </w:pPr>
            <w:r>
              <w:t>110894008</w:t>
            </w:r>
          </w:p>
        </w:tc>
        <w:tc>
          <w:tcPr>
            <w:tcW w:w="3195" w:type="dxa"/>
          </w:tcPr>
          <w:p w14:paraId="6503B419" w14:textId="77777777" w:rsidR="002E1B08" w:rsidRDefault="00000000">
            <w:pPr>
              <w:pStyle w:val="TableText"/>
            </w:pPr>
            <w:r>
              <w:t>SNOMED CT</w:t>
            </w:r>
          </w:p>
        </w:tc>
        <w:tc>
          <w:tcPr>
            <w:tcW w:w="3195" w:type="dxa"/>
          </w:tcPr>
          <w:p w14:paraId="5A210FCD" w14:textId="77777777" w:rsidR="002E1B08" w:rsidRDefault="00000000">
            <w:pPr>
              <w:pStyle w:val="TableText"/>
            </w:pPr>
            <w:r>
              <w:t>urn:oid:2.16.840.1.113883.6.96</w:t>
            </w:r>
          </w:p>
        </w:tc>
        <w:tc>
          <w:tcPr>
            <w:tcW w:w="2520" w:type="dxa"/>
          </w:tcPr>
          <w:p w14:paraId="41681AD1" w14:textId="77777777" w:rsidR="002E1B08" w:rsidRDefault="00000000">
            <w:pPr>
              <w:pStyle w:val="TableText"/>
            </w:pPr>
            <w:r>
              <w:t>Mammary cytologic material (specimen)</w:t>
            </w:r>
          </w:p>
        </w:tc>
      </w:tr>
      <w:tr w:rsidR="002E1B08" w14:paraId="121FF964" w14:textId="77777777">
        <w:trPr>
          <w:jc w:val="center"/>
        </w:trPr>
        <w:tc>
          <w:tcPr>
            <w:tcW w:w="1170" w:type="dxa"/>
          </w:tcPr>
          <w:p w14:paraId="240D7F4F" w14:textId="77777777" w:rsidR="002E1B08" w:rsidRDefault="00000000">
            <w:pPr>
              <w:pStyle w:val="TableText"/>
            </w:pPr>
            <w:r>
              <w:t>110896005</w:t>
            </w:r>
          </w:p>
        </w:tc>
        <w:tc>
          <w:tcPr>
            <w:tcW w:w="3195" w:type="dxa"/>
          </w:tcPr>
          <w:p w14:paraId="34D9C05C" w14:textId="77777777" w:rsidR="002E1B08" w:rsidRDefault="00000000">
            <w:pPr>
              <w:pStyle w:val="TableText"/>
            </w:pPr>
            <w:r>
              <w:t>SNOMED CT</w:t>
            </w:r>
          </w:p>
        </w:tc>
        <w:tc>
          <w:tcPr>
            <w:tcW w:w="3195" w:type="dxa"/>
          </w:tcPr>
          <w:p w14:paraId="20B547EA" w14:textId="77777777" w:rsidR="002E1B08" w:rsidRDefault="00000000">
            <w:pPr>
              <w:pStyle w:val="TableText"/>
            </w:pPr>
            <w:r>
              <w:t>urn:oid:2.16.840.1.113883.6.96</w:t>
            </w:r>
          </w:p>
        </w:tc>
        <w:tc>
          <w:tcPr>
            <w:tcW w:w="2520" w:type="dxa"/>
          </w:tcPr>
          <w:p w14:paraId="6594A237" w14:textId="77777777" w:rsidR="002E1B08" w:rsidRDefault="00000000">
            <w:pPr>
              <w:pStyle w:val="TableText"/>
            </w:pPr>
            <w:r>
              <w:t>Subcutaneous cytologic material (specimen)</w:t>
            </w:r>
          </w:p>
        </w:tc>
      </w:tr>
      <w:tr w:rsidR="002E1B08" w14:paraId="362645C0" w14:textId="77777777">
        <w:trPr>
          <w:jc w:val="center"/>
        </w:trPr>
        <w:tc>
          <w:tcPr>
            <w:tcW w:w="1170" w:type="dxa"/>
          </w:tcPr>
          <w:p w14:paraId="6FAF29E5" w14:textId="77777777" w:rsidR="002E1B08" w:rsidRDefault="00000000">
            <w:pPr>
              <w:pStyle w:val="TableText"/>
            </w:pPr>
            <w:r>
              <w:t>110897001</w:t>
            </w:r>
          </w:p>
        </w:tc>
        <w:tc>
          <w:tcPr>
            <w:tcW w:w="3195" w:type="dxa"/>
          </w:tcPr>
          <w:p w14:paraId="2DE73BB7" w14:textId="77777777" w:rsidR="002E1B08" w:rsidRDefault="00000000">
            <w:pPr>
              <w:pStyle w:val="TableText"/>
            </w:pPr>
            <w:r>
              <w:t>SNOMED CT</w:t>
            </w:r>
          </w:p>
        </w:tc>
        <w:tc>
          <w:tcPr>
            <w:tcW w:w="3195" w:type="dxa"/>
          </w:tcPr>
          <w:p w14:paraId="1AEAA955" w14:textId="77777777" w:rsidR="002E1B08" w:rsidRDefault="00000000">
            <w:pPr>
              <w:pStyle w:val="TableText"/>
            </w:pPr>
            <w:r>
              <w:t>urn:oid:2.16.840.1.113883.6.96</w:t>
            </w:r>
          </w:p>
        </w:tc>
        <w:tc>
          <w:tcPr>
            <w:tcW w:w="2520" w:type="dxa"/>
          </w:tcPr>
          <w:p w14:paraId="376EF127" w14:textId="77777777" w:rsidR="002E1B08" w:rsidRDefault="00000000">
            <w:pPr>
              <w:pStyle w:val="TableText"/>
            </w:pPr>
            <w:r>
              <w:t>Bone marrow cytological material (specimen)</w:t>
            </w:r>
          </w:p>
        </w:tc>
      </w:tr>
      <w:tr w:rsidR="002E1B08" w14:paraId="4C9FB17A" w14:textId="77777777">
        <w:trPr>
          <w:jc w:val="center"/>
        </w:trPr>
        <w:tc>
          <w:tcPr>
            <w:tcW w:w="1170" w:type="dxa"/>
          </w:tcPr>
          <w:p w14:paraId="754EB5C2" w14:textId="77777777" w:rsidR="002E1B08" w:rsidRDefault="00000000">
            <w:pPr>
              <w:pStyle w:val="TableText"/>
            </w:pPr>
            <w:r>
              <w:t>110898006</w:t>
            </w:r>
          </w:p>
        </w:tc>
        <w:tc>
          <w:tcPr>
            <w:tcW w:w="3195" w:type="dxa"/>
          </w:tcPr>
          <w:p w14:paraId="679FB99A" w14:textId="77777777" w:rsidR="002E1B08" w:rsidRDefault="00000000">
            <w:pPr>
              <w:pStyle w:val="TableText"/>
            </w:pPr>
            <w:r>
              <w:t>SNOMED CT</w:t>
            </w:r>
          </w:p>
        </w:tc>
        <w:tc>
          <w:tcPr>
            <w:tcW w:w="3195" w:type="dxa"/>
          </w:tcPr>
          <w:p w14:paraId="75A038F6" w14:textId="77777777" w:rsidR="002E1B08" w:rsidRDefault="00000000">
            <w:pPr>
              <w:pStyle w:val="TableText"/>
            </w:pPr>
            <w:r>
              <w:t>urn:oid:2.16.840.1.113883.6.96</w:t>
            </w:r>
          </w:p>
        </w:tc>
        <w:tc>
          <w:tcPr>
            <w:tcW w:w="2520" w:type="dxa"/>
          </w:tcPr>
          <w:p w14:paraId="1EB6246A" w14:textId="77777777" w:rsidR="002E1B08" w:rsidRDefault="00000000">
            <w:pPr>
              <w:pStyle w:val="TableText"/>
            </w:pPr>
            <w:r>
              <w:t>Lymph node cytologic material (specimen)</w:t>
            </w:r>
          </w:p>
        </w:tc>
      </w:tr>
      <w:tr w:rsidR="002E1B08" w14:paraId="5B3B85F2" w14:textId="77777777">
        <w:trPr>
          <w:jc w:val="center"/>
        </w:trPr>
        <w:tc>
          <w:tcPr>
            <w:tcW w:w="1170" w:type="dxa"/>
          </w:tcPr>
          <w:p w14:paraId="25686D4A" w14:textId="77777777" w:rsidR="002E1B08" w:rsidRDefault="00000000">
            <w:pPr>
              <w:pStyle w:val="TableText"/>
            </w:pPr>
            <w:r>
              <w:t>110899003</w:t>
            </w:r>
          </w:p>
        </w:tc>
        <w:tc>
          <w:tcPr>
            <w:tcW w:w="3195" w:type="dxa"/>
          </w:tcPr>
          <w:p w14:paraId="32356CCD" w14:textId="77777777" w:rsidR="002E1B08" w:rsidRDefault="00000000">
            <w:pPr>
              <w:pStyle w:val="TableText"/>
            </w:pPr>
            <w:r>
              <w:t>SNOMED CT</w:t>
            </w:r>
          </w:p>
        </w:tc>
        <w:tc>
          <w:tcPr>
            <w:tcW w:w="3195" w:type="dxa"/>
          </w:tcPr>
          <w:p w14:paraId="469BC1CC" w14:textId="77777777" w:rsidR="002E1B08" w:rsidRDefault="00000000">
            <w:pPr>
              <w:pStyle w:val="TableText"/>
            </w:pPr>
            <w:r>
              <w:t>urn:oid:2.16.840.1.113883.6.96</w:t>
            </w:r>
          </w:p>
        </w:tc>
        <w:tc>
          <w:tcPr>
            <w:tcW w:w="2520" w:type="dxa"/>
          </w:tcPr>
          <w:p w14:paraId="60669A55" w14:textId="77777777" w:rsidR="002E1B08" w:rsidRDefault="00000000">
            <w:pPr>
              <w:pStyle w:val="TableText"/>
            </w:pPr>
            <w:r>
              <w:t>Breast nipple cytologic material (specimen)</w:t>
            </w:r>
          </w:p>
        </w:tc>
      </w:tr>
      <w:tr w:rsidR="002E1B08" w14:paraId="3A28FBF6" w14:textId="77777777">
        <w:trPr>
          <w:jc w:val="center"/>
        </w:trPr>
        <w:tc>
          <w:tcPr>
            <w:tcW w:w="1170" w:type="dxa"/>
          </w:tcPr>
          <w:p w14:paraId="158E714E" w14:textId="77777777" w:rsidR="002E1B08" w:rsidRDefault="00000000">
            <w:pPr>
              <w:pStyle w:val="TableText"/>
            </w:pPr>
            <w:r>
              <w:t>110900008</w:t>
            </w:r>
          </w:p>
        </w:tc>
        <w:tc>
          <w:tcPr>
            <w:tcW w:w="3195" w:type="dxa"/>
          </w:tcPr>
          <w:p w14:paraId="149D6F64" w14:textId="77777777" w:rsidR="002E1B08" w:rsidRDefault="00000000">
            <w:pPr>
              <w:pStyle w:val="TableText"/>
            </w:pPr>
            <w:r>
              <w:t>SNOMED CT</w:t>
            </w:r>
          </w:p>
        </w:tc>
        <w:tc>
          <w:tcPr>
            <w:tcW w:w="3195" w:type="dxa"/>
          </w:tcPr>
          <w:p w14:paraId="76C70FB0" w14:textId="77777777" w:rsidR="002E1B08" w:rsidRDefault="00000000">
            <w:pPr>
              <w:pStyle w:val="TableText"/>
            </w:pPr>
            <w:r>
              <w:t>urn:oid:2.16.840.1.113883.6.96</w:t>
            </w:r>
          </w:p>
        </w:tc>
        <w:tc>
          <w:tcPr>
            <w:tcW w:w="2520" w:type="dxa"/>
          </w:tcPr>
          <w:p w14:paraId="4DB1D443" w14:textId="77777777" w:rsidR="002E1B08" w:rsidRDefault="00000000">
            <w:pPr>
              <w:pStyle w:val="TableText"/>
            </w:pPr>
            <w:r>
              <w:t>Skeletal muscle cytologic material (specimen)</w:t>
            </w:r>
          </w:p>
        </w:tc>
      </w:tr>
      <w:tr w:rsidR="002E1B08" w14:paraId="6675AEE4" w14:textId="77777777">
        <w:trPr>
          <w:jc w:val="center"/>
        </w:trPr>
        <w:tc>
          <w:tcPr>
            <w:tcW w:w="1170" w:type="dxa"/>
          </w:tcPr>
          <w:p w14:paraId="5156DC3D" w14:textId="77777777" w:rsidR="002E1B08" w:rsidRDefault="00000000">
            <w:pPr>
              <w:pStyle w:val="TableText"/>
            </w:pPr>
            <w:r>
              <w:t>110901007</w:t>
            </w:r>
          </w:p>
        </w:tc>
        <w:tc>
          <w:tcPr>
            <w:tcW w:w="3195" w:type="dxa"/>
          </w:tcPr>
          <w:p w14:paraId="0C4C0221" w14:textId="77777777" w:rsidR="002E1B08" w:rsidRDefault="00000000">
            <w:pPr>
              <w:pStyle w:val="TableText"/>
            </w:pPr>
            <w:r>
              <w:t>SNOMED CT</w:t>
            </w:r>
          </w:p>
        </w:tc>
        <w:tc>
          <w:tcPr>
            <w:tcW w:w="3195" w:type="dxa"/>
          </w:tcPr>
          <w:p w14:paraId="5AFA6A07" w14:textId="77777777" w:rsidR="002E1B08" w:rsidRDefault="00000000">
            <w:pPr>
              <w:pStyle w:val="TableText"/>
            </w:pPr>
            <w:r>
              <w:t>urn:oid:2.16.840.1.113883.6.96</w:t>
            </w:r>
          </w:p>
        </w:tc>
        <w:tc>
          <w:tcPr>
            <w:tcW w:w="2520" w:type="dxa"/>
          </w:tcPr>
          <w:p w14:paraId="53C277AB" w14:textId="77777777" w:rsidR="002E1B08" w:rsidRDefault="00000000">
            <w:pPr>
              <w:pStyle w:val="TableText"/>
            </w:pPr>
            <w:r>
              <w:t>Bone cytologic material (specimen)</w:t>
            </w:r>
          </w:p>
        </w:tc>
      </w:tr>
      <w:tr w:rsidR="002E1B08" w14:paraId="3611F97A" w14:textId="77777777">
        <w:trPr>
          <w:jc w:val="center"/>
        </w:trPr>
        <w:tc>
          <w:tcPr>
            <w:tcW w:w="1170" w:type="dxa"/>
          </w:tcPr>
          <w:p w14:paraId="4BC33D84" w14:textId="77777777" w:rsidR="002E1B08" w:rsidRDefault="00000000">
            <w:pPr>
              <w:pStyle w:val="TableText"/>
            </w:pPr>
            <w:r>
              <w:t>110902000</w:t>
            </w:r>
          </w:p>
        </w:tc>
        <w:tc>
          <w:tcPr>
            <w:tcW w:w="3195" w:type="dxa"/>
          </w:tcPr>
          <w:p w14:paraId="1C1BBEE2" w14:textId="77777777" w:rsidR="002E1B08" w:rsidRDefault="00000000">
            <w:pPr>
              <w:pStyle w:val="TableText"/>
            </w:pPr>
            <w:r>
              <w:t>SNOMED CT</w:t>
            </w:r>
          </w:p>
        </w:tc>
        <w:tc>
          <w:tcPr>
            <w:tcW w:w="3195" w:type="dxa"/>
          </w:tcPr>
          <w:p w14:paraId="6F7693FA" w14:textId="77777777" w:rsidR="002E1B08" w:rsidRDefault="00000000">
            <w:pPr>
              <w:pStyle w:val="TableText"/>
            </w:pPr>
            <w:r>
              <w:t>urn:oid:2.16.840.1.113883.6.96</w:t>
            </w:r>
          </w:p>
        </w:tc>
        <w:tc>
          <w:tcPr>
            <w:tcW w:w="2520" w:type="dxa"/>
          </w:tcPr>
          <w:p w14:paraId="3317E0A5" w14:textId="77777777" w:rsidR="002E1B08" w:rsidRDefault="00000000">
            <w:pPr>
              <w:pStyle w:val="TableText"/>
            </w:pPr>
            <w:r>
              <w:t>Upper respiratory tract cytologic material (specimen)</w:t>
            </w:r>
          </w:p>
        </w:tc>
      </w:tr>
      <w:tr w:rsidR="002E1B08" w14:paraId="134D620E" w14:textId="77777777">
        <w:trPr>
          <w:jc w:val="center"/>
        </w:trPr>
        <w:tc>
          <w:tcPr>
            <w:tcW w:w="1170" w:type="dxa"/>
          </w:tcPr>
          <w:p w14:paraId="6A9C877F" w14:textId="77777777" w:rsidR="002E1B08" w:rsidRDefault="00000000">
            <w:pPr>
              <w:pStyle w:val="TableText"/>
            </w:pPr>
            <w:r>
              <w:t>110903005</w:t>
            </w:r>
          </w:p>
        </w:tc>
        <w:tc>
          <w:tcPr>
            <w:tcW w:w="3195" w:type="dxa"/>
          </w:tcPr>
          <w:p w14:paraId="12070C99" w14:textId="77777777" w:rsidR="002E1B08" w:rsidRDefault="00000000">
            <w:pPr>
              <w:pStyle w:val="TableText"/>
            </w:pPr>
            <w:r>
              <w:t>SNOMED CT</w:t>
            </w:r>
          </w:p>
        </w:tc>
        <w:tc>
          <w:tcPr>
            <w:tcW w:w="3195" w:type="dxa"/>
          </w:tcPr>
          <w:p w14:paraId="337B0DEB" w14:textId="77777777" w:rsidR="002E1B08" w:rsidRDefault="00000000">
            <w:pPr>
              <w:pStyle w:val="TableText"/>
            </w:pPr>
            <w:r>
              <w:t>urn:oid:2.16.840.1.113883.6.96</w:t>
            </w:r>
          </w:p>
        </w:tc>
        <w:tc>
          <w:tcPr>
            <w:tcW w:w="2520" w:type="dxa"/>
          </w:tcPr>
          <w:p w14:paraId="12D1BD07" w14:textId="77777777" w:rsidR="002E1B08" w:rsidRDefault="00000000">
            <w:pPr>
              <w:pStyle w:val="TableText"/>
            </w:pPr>
            <w:r>
              <w:t>Nasal cytologic material (specimen)</w:t>
            </w:r>
          </w:p>
        </w:tc>
      </w:tr>
      <w:tr w:rsidR="002E1B08" w14:paraId="084B3AF9" w14:textId="77777777">
        <w:trPr>
          <w:jc w:val="center"/>
        </w:trPr>
        <w:tc>
          <w:tcPr>
            <w:tcW w:w="1440" w:type="dxa"/>
            <w:gridSpan w:val="4"/>
          </w:tcPr>
          <w:p w14:paraId="1AB76285" w14:textId="77777777" w:rsidR="002E1B08" w:rsidRDefault="00000000">
            <w:pPr>
              <w:pStyle w:val="TableText"/>
            </w:pPr>
            <w:r>
              <w:t>...</w:t>
            </w:r>
          </w:p>
        </w:tc>
      </w:tr>
    </w:tbl>
    <w:p w14:paraId="49220DD7" w14:textId="77777777" w:rsidR="002E1B08" w:rsidRDefault="002E1B08">
      <w:pPr>
        <w:pStyle w:val="BodyText"/>
      </w:pPr>
    </w:p>
    <w:p w14:paraId="3A79D177" w14:textId="01B67C66" w:rsidR="002E1B08" w:rsidRDefault="00000000">
      <w:pPr>
        <w:pStyle w:val="Caption"/>
        <w:ind w:left="130" w:right="115"/>
      </w:pPr>
      <w:bookmarkStart w:id="1304" w:name="_Toc119067345"/>
      <w:bookmarkStart w:id="1305" w:name="_Toc119072259"/>
      <w:bookmarkStart w:id="1306" w:name="_Toc120095181"/>
      <w:r w:rsidRPr="00D36649">
        <w:lastRenderedPageBreak/>
        <w:t xml:space="preserve">Figure </w:t>
      </w:r>
      <w:r w:rsidRPr="00D36649">
        <w:fldChar w:fldCharType="begin"/>
      </w:r>
      <w:r w:rsidRPr="00D36649">
        <w:instrText>SEQ Figure \* ARABIC</w:instrText>
      </w:r>
      <w:r w:rsidRPr="00D36649">
        <w:fldChar w:fldCharType="separate"/>
      </w:r>
      <w:r w:rsidRPr="00D36649">
        <w:t>48</w:t>
      </w:r>
      <w:r w:rsidRPr="00D36649">
        <w:fldChar w:fldCharType="end"/>
      </w:r>
      <w:r w:rsidRPr="00D36649">
        <w:t>: Result Observation (</w:t>
      </w:r>
      <w:r w:rsidRPr="00D36649">
        <w:t>V4</w:t>
      </w:r>
      <w:r w:rsidRPr="00D36649">
        <w:t>) Example</w:t>
      </w:r>
      <w:bookmarkEnd w:id="1304"/>
      <w:bookmarkEnd w:id="1305"/>
      <w:bookmarkEnd w:id="1306"/>
    </w:p>
    <w:p w14:paraId="6E658C55" w14:textId="77777777" w:rsidR="002E1B08" w:rsidRDefault="00000000">
      <w:pPr>
        <w:pStyle w:val="Example"/>
        <w:ind w:left="130" w:right="115"/>
      </w:pPr>
      <w:r>
        <w:t>&lt;observation classCode="OBS" moodCode="EVN"&gt;</w:t>
      </w:r>
    </w:p>
    <w:p w14:paraId="48C58B5E" w14:textId="23ABA9E5" w:rsidR="002E1B08" w:rsidRDefault="00000000">
      <w:pPr>
        <w:pStyle w:val="Example"/>
        <w:ind w:left="130" w:right="115"/>
      </w:pPr>
      <w:r>
        <w:t xml:space="preserve">    &lt;templateId root="2.16.840.1.113883.10.20.22.4.2" extension="</w:t>
      </w:r>
      <w:r>
        <w:t>2023-05</w:t>
      </w:r>
      <w:r>
        <w:t>-01" /&gt;</w:t>
      </w:r>
    </w:p>
    <w:p w14:paraId="5D8083F7" w14:textId="77777777" w:rsidR="002E1B08" w:rsidRDefault="00000000">
      <w:pPr>
        <w:pStyle w:val="Example"/>
        <w:ind w:left="130" w:right="115"/>
      </w:pPr>
      <w:r>
        <w:t xml:space="preserve">    &lt;id root="7c0704bb-9c40-41b5-9c7d-26b2d59e234f" /&gt;</w:t>
      </w:r>
    </w:p>
    <w:p w14:paraId="26538D5F" w14:textId="77777777" w:rsidR="002E1B08" w:rsidRDefault="00000000">
      <w:pPr>
        <w:pStyle w:val="Example"/>
        <w:ind w:left="130" w:right="115"/>
      </w:pPr>
      <w:r>
        <w:t xml:space="preserve">    &lt;code code="20570-8" displayName="Hematocrit" codeSystem="2.16.840.1.113883.6.1"</w:t>
      </w:r>
    </w:p>
    <w:p w14:paraId="6E634BE7" w14:textId="77777777" w:rsidR="002E1B08" w:rsidRDefault="00000000">
      <w:pPr>
        <w:pStyle w:val="Example"/>
        <w:ind w:left="130" w:right="115"/>
      </w:pPr>
      <w:r>
        <w:t>codeSystemName="LOINC" /&gt;</w:t>
      </w:r>
    </w:p>
    <w:p w14:paraId="7263C750" w14:textId="77777777" w:rsidR="002E1B08" w:rsidRDefault="00000000">
      <w:pPr>
        <w:pStyle w:val="Example"/>
        <w:ind w:left="130" w:right="115"/>
      </w:pPr>
      <w:r>
        <w:t xml:space="preserve">    &lt;statusCode code="completed" /&gt;</w:t>
      </w:r>
    </w:p>
    <w:p w14:paraId="78E24590" w14:textId="77777777" w:rsidR="002E1B08" w:rsidRDefault="00000000">
      <w:pPr>
        <w:pStyle w:val="Example"/>
        <w:ind w:left="130" w:right="115"/>
      </w:pPr>
      <w:r>
        <w:t xml:space="preserve">    &lt;effectiveTime value="200803190830-0800" /&gt;</w:t>
      </w:r>
    </w:p>
    <w:p w14:paraId="1B93AF1C" w14:textId="77777777" w:rsidR="002E1B08" w:rsidRDefault="00000000">
      <w:pPr>
        <w:pStyle w:val="Example"/>
        <w:ind w:left="130" w:right="115"/>
      </w:pPr>
      <w:r>
        <w:t xml:space="preserve">    &lt;value xsi:type="PQ" value="35.3" unit="%" /&gt;</w:t>
      </w:r>
    </w:p>
    <w:p w14:paraId="0BB17A26" w14:textId="77777777" w:rsidR="002E1B08" w:rsidRDefault="00000000">
      <w:pPr>
        <w:pStyle w:val="Example"/>
        <w:ind w:left="130" w:right="115"/>
      </w:pPr>
      <w:r>
        <w:t xml:space="preserve">    &lt;interpretationCode code="L" codeSystem="2.16.840.1.113883.5.83" /&gt;</w:t>
      </w:r>
    </w:p>
    <w:p w14:paraId="32A7C764" w14:textId="77777777" w:rsidR="002E1B08" w:rsidRDefault="00000000">
      <w:pPr>
        <w:pStyle w:val="Example"/>
        <w:ind w:left="130" w:right="115"/>
      </w:pPr>
      <w:r>
        <w:t xml:space="preserve">    &lt;author&gt;</w:t>
      </w:r>
    </w:p>
    <w:p w14:paraId="69991B05" w14:textId="77777777" w:rsidR="002E1B08" w:rsidRDefault="00000000">
      <w:pPr>
        <w:pStyle w:val="Example"/>
        <w:ind w:left="130" w:right="115"/>
      </w:pPr>
      <w:r>
        <w:t xml:space="preserve">        &lt;time value="200803190830-0800" /&gt;</w:t>
      </w:r>
    </w:p>
    <w:p w14:paraId="31AE8AE6" w14:textId="77777777" w:rsidR="002E1B08" w:rsidRDefault="00000000">
      <w:pPr>
        <w:pStyle w:val="Example"/>
        <w:ind w:left="130" w:right="115"/>
      </w:pPr>
      <w:r>
        <w:t xml:space="preserve">        &lt;assignedAuthor&gt;</w:t>
      </w:r>
    </w:p>
    <w:p w14:paraId="10136B9B" w14:textId="77777777" w:rsidR="002E1B08" w:rsidRDefault="00000000">
      <w:pPr>
        <w:pStyle w:val="Example"/>
        <w:ind w:left="130" w:right="115"/>
      </w:pPr>
      <w:r>
        <w:t xml:space="preserve">            &lt;id extension="333444444" root="1.1.1.1.1.1.1.4" /&gt;</w:t>
      </w:r>
    </w:p>
    <w:p w14:paraId="5413C8D0" w14:textId="77777777" w:rsidR="002E1B08" w:rsidRDefault="00000000">
      <w:pPr>
        <w:pStyle w:val="Example"/>
        <w:ind w:left="130" w:right="115"/>
      </w:pPr>
      <w:r>
        <w:t xml:space="preserve">            &lt;addr&gt;</w:t>
      </w:r>
    </w:p>
    <w:p w14:paraId="160BB38C" w14:textId="77777777" w:rsidR="002E1B08" w:rsidRDefault="00000000">
      <w:pPr>
        <w:pStyle w:val="Example"/>
        <w:ind w:left="130" w:right="115"/>
      </w:pPr>
      <w:r>
        <w:t xml:space="preserve">                &lt;streetAddressLine&gt;1017 Health Drive&lt;/streetAddressLine&gt;</w:t>
      </w:r>
    </w:p>
    <w:p w14:paraId="59F3CF7C" w14:textId="77777777" w:rsidR="002E1B08" w:rsidRDefault="00000000">
      <w:pPr>
        <w:pStyle w:val="Example"/>
        <w:ind w:left="130" w:right="115"/>
      </w:pPr>
      <w:r>
        <w:t xml:space="preserve">                &lt;city&gt;Portland&lt;/city&gt;</w:t>
      </w:r>
    </w:p>
    <w:p w14:paraId="796BA8C7" w14:textId="77777777" w:rsidR="002E1B08" w:rsidRDefault="00000000">
      <w:pPr>
        <w:pStyle w:val="Example"/>
        <w:ind w:left="130" w:right="115"/>
      </w:pPr>
      <w:r>
        <w:t xml:space="preserve">                &lt;state&gt;OR&lt;/state&gt;</w:t>
      </w:r>
    </w:p>
    <w:p w14:paraId="3236C73D" w14:textId="77777777" w:rsidR="002E1B08" w:rsidRDefault="00000000">
      <w:pPr>
        <w:pStyle w:val="Example"/>
        <w:ind w:left="130" w:right="115"/>
      </w:pPr>
      <w:r>
        <w:t xml:space="preserve">                &lt;postalCode&gt;99123&lt;/postalCode&gt;</w:t>
      </w:r>
    </w:p>
    <w:p w14:paraId="7A864D31" w14:textId="77777777" w:rsidR="002E1B08" w:rsidRDefault="00000000">
      <w:pPr>
        <w:pStyle w:val="Example"/>
        <w:ind w:left="130" w:right="115"/>
      </w:pPr>
      <w:r>
        <w:t xml:space="preserve">                &lt;country&gt;US&lt;/country&gt;</w:t>
      </w:r>
    </w:p>
    <w:p w14:paraId="0D4C4F6F" w14:textId="77777777" w:rsidR="002E1B08" w:rsidRDefault="00000000">
      <w:pPr>
        <w:pStyle w:val="Example"/>
        <w:ind w:left="130" w:right="115"/>
      </w:pPr>
      <w:r>
        <w:t xml:space="preserve">            &lt;/addr&gt;</w:t>
      </w:r>
    </w:p>
    <w:p w14:paraId="439007E7" w14:textId="77777777" w:rsidR="002E1B08" w:rsidRDefault="00000000">
      <w:pPr>
        <w:pStyle w:val="Example"/>
        <w:ind w:left="130" w:right="115"/>
      </w:pPr>
      <w:r>
        <w:t xml:space="preserve">            &lt;telecom use="WP" value="tel:+1(555)555-1017" /&gt;</w:t>
      </w:r>
    </w:p>
    <w:p w14:paraId="078BF3B3" w14:textId="77777777" w:rsidR="002E1B08" w:rsidRDefault="00000000">
      <w:pPr>
        <w:pStyle w:val="Example"/>
        <w:ind w:left="130" w:right="115"/>
      </w:pPr>
      <w:r>
        <w:t xml:space="preserve">            &lt;assignedPerson&gt;</w:t>
      </w:r>
    </w:p>
    <w:p w14:paraId="1F10D825" w14:textId="77777777" w:rsidR="002E1B08" w:rsidRDefault="00000000">
      <w:pPr>
        <w:pStyle w:val="Example"/>
        <w:ind w:left="130" w:right="115"/>
      </w:pPr>
      <w:r>
        <w:t xml:space="preserve">                &lt;name&gt;</w:t>
      </w:r>
    </w:p>
    <w:p w14:paraId="6440CD2B" w14:textId="77777777" w:rsidR="002E1B08" w:rsidRDefault="00000000">
      <w:pPr>
        <w:pStyle w:val="Example"/>
        <w:ind w:left="130" w:right="115"/>
      </w:pPr>
      <w:r>
        <w:t xml:space="preserve">                    &lt;given&gt;William&lt;/given&gt;</w:t>
      </w:r>
    </w:p>
    <w:p w14:paraId="250BE0A3" w14:textId="77777777" w:rsidR="002E1B08" w:rsidRDefault="00000000">
      <w:pPr>
        <w:pStyle w:val="Example"/>
        <w:ind w:left="130" w:right="115"/>
      </w:pPr>
      <w:r>
        <w:t xml:space="preserve">                    &lt;given qualifier="CL"&gt;Bill&lt;/given&gt;</w:t>
      </w:r>
    </w:p>
    <w:p w14:paraId="53B583E9" w14:textId="77777777" w:rsidR="002E1B08" w:rsidRDefault="00000000">
      <w:pPr>
        <w:pStyle w:val="Example"/>
        <w:ind w:left="130" w:right="115"/>
      </w:pPr>
      <w:r>
        <w:t xml:space="preserve">                    &lt;family&gt;Beaker&lt;/family&gt;</w:t>
      </w:r>
    </w:p>
    <w:p w14:paraId="75927269" w14:textId="77777777" w:rsidR="002E1B08" w:rsidRDefault="00000000">
      <w:pPr>
        <w:pStyle w:val="Example"/>
        <w:ind w:left="130" w:right="115"/>
      </w:pPr>
      <w:r>
        <w:t xml:space="preserve">                &lt;/name&gt;</w:t>
      </w:r>
    </w:p>
    <w:p w14:paraId="0E3C0E26" w14:textId="77777777" w:rsidR="002E1B08" w:rsidRDefault="00000000">
      <w:pPr>
        <w:pStyle w:val="Example"/>
        <w:ind w:left="130" w:right="115"/>
      </w:pPr>
      <w:r>
        <w:t xml:space="preserve">            &lt;/assignedPerson&gt;</w:t>
      </w:r>
    </w:p>
    <w:p w14:paraId="30F77FC7" w14:textId="77777777" w:rsidR="002E1B08" w:rsidRDefault="00000000">
      <w:pPr>
        <w:pStyle w:val="Example"/>
        <w:ind w:left="130" w:right="115"/>
      </w:pPr>
      <w:r>
        <w:t xml:space="preserve">            &lt;representedOrganization&gt;</w:t>
      </w:r>
    </w:p>
    <w:p w14:paraId="21EDC312" w14:textId="77777777" w:rsidR="002E1B08" w:rsidRDefault="00000000">
      <w:pPr>
        <w:pStyle w:val="Example"/>
        <w:ind w:left="130" w:right="115"/>
      </w:pPr>
      <w:r>
        <w:t xml:space="preserve">                &lt;name&gt;Good Health Laboratory&lt;/name&gt;</w:t>
      </w:r>
    </w:p>
    <w:p w14:paraId="396151D8" w14:textId="77777777" w:rsidR="002E1B08" w:rsidRDefault="00000000">
      <w:pPr>
        <w:pStyle w:val="Example"/>
        <w:ind w:left="130" w:right="115"/>
      </w:pPr>
      <w:r>
        <w:t xml:space="preserve">            &lt;/representedOrganization&gt;</w:t>
      </w:r>
    </w:p>
    <w:p w14:paraId="658DB02C" w14:textId="77777777" w:rsidR="002E1B08" w:rsidRDefault="00000000">
      <w:pPr>
        <w:pStyle w:val="Example"/>
        <w:ind w:left="130" w:right="115"/>
      </w:pPr>
      <w:r>
        <w:t xml:space="preserve">        &lt;/assignedAuthor&gt;</w:t>
      </w:r>
    </w:p>
    <w:p w14:paraId="07AC669F" w14:textId="77777777" w:rsidR="002E1B08" w:rsidRDefault="00000000">
      <w:pPr>
        <w:pStyle w:val="Example"/>
        <w:ind w:left="130" w:right="115"/>
      </w:pPr>
      <w:r>
        <w:t xml:space="preserve">    &lt;/author&gt;</w:t>
      </w:r>
    </w:p>
    <w:p w14:paraId="7BE9A50B" w14:textId="77777777" w:rsidR="002E1B08" w:rsidRDefault="00000000">
      <w:pPr>
        <w:pStyle w:val="Example"/>
        <w:ind w:left="130" w:right="115"/>
      </w:pPr>
      <w:r>
        <w:t xml:space="preserve">    &lt;referenceRange&gt;</w:t>
      </w:r>
    </w:p>
    <w:p w14:paraId="4D6D9B8B" w14:textId="77777777" w:rsidR="002E1B08" w:rsidRDefault="00000000">
      <w:pPr>
        <w:pStyle w:val="Example"/>
        <w:ind w:left="130" w:right="115"/>
      </w:pPr>
      <w:r>
        <w:t xml:space="preserve">        &lt;observationRange&gt;</w:t>
      </w:r>
    </w:p>
    <w:p w14:paraId="00F509C7" w14:textId="77777777" w:rsidR="002E1B08" w:rsidRDefault="00000000">
      <w:pPr>
        <w:pStyle w:val="Example"/>
        <w:ind w:left="130" w:right="115"/>
      </w:pPr>
      <w:r>
        <w:t xml:space="preserve">            &lt;text&gt;Low&lt;/text&gt;</w:t>
      </w:r>
    </w:p>
    <w:p w14:paraId="5384C872" w14:textId="77777777" w:rsidR="002E1B08" w:rsidRDefault="00000000">
      <w:pPr>
        <w:pStyle w:val="Example"/>
        <w:ind w:left="130" w:right="115"/>
      </w:pPr>
      <w:r>
        <w:t xml:space="preserve">            &lt;value xsi:type="IVL_PQ"&gt;</w:t>
      </w:r>
    </w:p>
    <w:p w14:paraId="280A9D40" w14:textId="77777777" w:rsidR="002E1B08" w:rsidRDefault="00000000">
      <w:pPr>
        <w:pStyle w:val="Example"/>
        <w:ind w:left="130" w:right="115"/>
      </w:pPr>
      <w:r>
        <w:t xml:space="preserve">                &lt;low value="34.9" unit="%" /&gt;</w:t>
      </w:r>
    </w:p>
    <w:p w14:paraId="3A3F6B67" w14:textId="77777777" w:rsidR="002E1B08" w:rsidRDefault="00000000">
      <w:pPr>
        <w:pStyle w:val="Example"/>
        <w:ind w:left="130" w:right="115"/>
      </w:pPr>
      <w:r>
        <w:t xml:space="preserve">                &lt;high value="44.5" unit="%" /&gt;</w:t>
      </w:r>
    </w:p>
    <w:p w14:paraId="2E082F60" w14:textId="77777777" w:rsidR="002E1B08" w:rsidRDefault="00000000">
      <w:pPr>
        <w:pStyle w:val="Example"/>
        <w:ind w:left="130" w:right="115"/>
      </w:pPr>
      <w:r>
        <w:t xml:space="preserve">            &lt;/value&gt;</w:t>
      </w:r>
    </w:p>
    <w:p w14:paraId="0B0E515E" w14:textId="77777777" w:rsidR="002E1B08" w:rsidRDefault="00000000">
      <w:pPr>
        <w:pStyle w:val="Example"/>
        <w:ind w:left="130" w:right="115"/>
      </w:pPr>
      <w:r>
        <w:t xml:space="preserve">            &lt;interpretationCode code="L" codeSystem="2.16.840.1.113883.5.83"/&gt;</w:t>
      </w:r>
    </w:p>
    <w:p w14:paraId="3F542E4F" w14:textId="77777777" w:rsidR="002E1B08" w:rsidRDefault="00000000">
      <w:pPr>
        <w:pStyle w:val="Example"/>
        <w:ind w:left="130" w:right="115"/>
      </w:pPr>
      <w:r>
        <w:t xml:space="preserve">        &lt;/observationRange&gt;</w:t>
      </w:r>
    </w:p>
    <w:p w14:paraId="1B815828" w14:textId="77777777" w:rsidR="002E1B08" w:rsidRDefault="00000000">
      <w:pPr>
        <w:pStyle w:val="Example"/>
        <w:ind w:left="130" w:right="115"/>
      </w:pPr>
      <w:r>
        <w:t xml:space="preserve">    &lt;/referenceRange&gt;</w:t>
      </w:r>
    </w:p>
    <w:p w14:paraId="4C1FA6A3" w14:textId="77777777" w:rsidR="002E1B08" w:rsidRDefault="00000000">
      <w:pPr>
        <w:pStyle w:val="Example"/>
        <w:ind w:left="130" w:right="115"/>
      </w:pPr>
      <w:r>
        <w:t>&lt;/observation&gt;</w:t>
      </w:r>
    </w:p>
    <w:p w14:paraId="75488637" w14:textId="77777777" w:rsidR="002E1B08" w:rsidRDefault="002E1B08">
      <w:pPr>
        <w:pStyle w:val="BodyText"/>
      </w:pPr>
    </w:p>
    <w:p w14:paraId="16CC0B1E" w14:textId="77777777" w:rsidR="00582ED4" w:rsidRDefault="00582ED4">
      <w:pPr>
        <w:pStyle w:val="BodyText"/>
      </w:pPr>
    </w:p>
    <w:p w14:paraId="7A51E55C" w14:textId="77777777" w:rsidR="002E1B08" w:rsidRPr="0021629C" w:rsidRDefault="00000000">
      <w:pPr>
        <w:pStyle w:val="Heading2nospace"/>
      </w:pPr>
      <w:bookmarkStart w:id="1307" w:name="E_Result_Organizer_V4"/>
      <w:bookmarkStart w:id="1308" w:name="_Toc119067282"/>
      <w:bookmarkStart w:id="1309" w:name="_Toc119074767"/>
      <w:bookmarkStart w:id="1310" w:name="_Toc120095118"/>
      <w:r w:rsidRPr="0021629C">
        <w:lastRenderedPageBreak/>
        <w:t>Result Organizer (V4)</w:t>
      </w:r>
      <w:bookmarkEnd w:id="1307"/>
      <w:bookmarkEnd w:id="1308"/>
      <w:bookmarkEnd w:id="1309"/>
      <w:bookmarkEnd w:id="1310"/>
    </w:p>
    <w:p w14:paraId="32D90484" w14:textId="77777777" w:rsidR="002E1B08" w:rsidRDefault="00000000">
      <w:pPr>
        <w:pStyle w:val="BracketData"/>
      </w:pPr>
      <w:r>
        <w:t>[organizer: identifier urn:hl7ii:2.16.840.1.113883.10.20.22.4.1:2023-05-01 (open)]</w:t>
      </w:r>
    </w:p>
    <w:p w14:paraId="4A8F0CCD" w14:textId="77777777" w:rsidR="002E1B08" w:rsidRDefault="00000000">
      <w:r>
        <w:t>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14:paraId="6CEAEDEF" w14:textId="77777777" w:rsidR="002E1B08" w:rsidRDefault="00000000">
      <w:r>
        <w:t>If any Result Observation within the organizer has a statusCode of "active", the Result Organizer must also have a statusCode of "active".</w:t>
      </w:r>
    </w:p>
    <w:p w14:paraId="2CD33DBD" w14:textId="77777777" w:rsidR="00582ED4" w:rsidRDefault="00582ED4"/>
    <w:p w14:paraId="0BB6E562" w14:textId="77777777" w:rsidR="002E1B08" w:rsidRDefault="00000000">
      <w:pPr>
        <w:pStyle w:val="Caption"/>
      </w:pPr>
      <w:bookmarkStart w:id="1311" w:name="_Toc119067433"/>
      <w:bookmarkStart w:id="1312" w:name="_Toc119074857"/>
      <w:bookmarkStart w:id="1313" w:name="_Toc120095068"/>
      <w:r>
        <w:lastRenderedPageBreak/>
        <w:t xml:space="preserve">Table </w:t>
      </w:r>
      <w:r>
        <w:fldChar w:fldCharType="begin"/>
      </w:r>
      <w:r>
        <w:instrText>SEQ Table \* ARABIC</w:instrText>
      </w:r>
      <w:r>
        <w:fldChar w:fldCharType="separate"/>
      </w:r>
      <w:r>
        <w:t>75</w:t>
      </w:r>
      <w:r>
        <w:fldChar w:fldCharType="end"/>
      </w:r>
      <w:r>
        <w:t>: Result Organizer (V4) Constraints Overview</w:t>
      </w:r>
      <w:bookmarkEnd w:id="1311"/>
      <w:bookmarkEnd w:id="1312"/>
      <w:bookmarkEnd w:id="13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26769627" w14:textId="77777777">
        <w:trPr>
          <w:cantSplit/>
          <w:tblHeader/>
          <w:jc w:val="center"/>
        </w:trPr>
        <w:tc>
          <w:tcPr>
            <w:tcW w:w="0" w:type="dxa"/>
            <w:shd w:val="clear" w:color="auto" w:fill="E6E6E6"/>
            <w:noWrap/>
          </w:tcPr>
          <w:p w14:paraId="028AA850" w14:textId="77777777" w:rsidR="002E1B08" w:rsidRDefault="00000000">
            <w:pPr>
              <w:pStyle w:val="TableHead"/>
            </w:pPr>
            <w:r>
              <w:t>XPath</w:t>
            </w:r>
          </w:p>
        </w:tc>
        <w:tc>
          <w:tcPr>
            <w:tcW w:w="720" w:type="dxa"/>
            <w:shd w:val="clear" w:color="auto" w:fill="E6E6E6"/>
            <w:noWrap/>
          </w:tcPr>
          <w:p w14:paraId="1C67B206" w14:textId="77777777" w:rsidR="002E1B08" w:rsidRDefault="00000000">
            <w:pPr>
              <w:pStyle w:val="TableHead"/>
            </w:pPr>
            <w:r>
              <w:t>Card.</w:t>
            </w:r>
          </w:p>
        </w:tc>
        <w:tc>
          <w:tcPr>
            <w:tcW w:w="1152" w:type="dxa"/>
            <w:shd w:val="clear" w:color="auto" w:fill="E6E6E6"/>
            <w:noWrap/>
          </w:tcPr>
          <w:p w14:paraId="5125430F" w14:textId="77777777" w:rsidR="002E1B08" w:rsidRDefault="00000000">
            <w:pPr>
              <w:pStyle w:val="TableHead"/>
            </w:pPr>
            <w:r>
              <w:t>Verb</w:t>
            </w:r>
          </w:p>
        </w:tc>
        <w:tc>
          <w:tcPr>
            <w:tcW w:w="864" w:type="dxa"/>
            <w:shd w:val="clear" w:color="auto" w:fill="E6E6E6"/>
            <w:noWrap/>
          </w:tcPr>
          <w:p w14:paraId="1D8A6DBE" w14:textId="77777777" w:rsidR="002E1B08" w:rsidRDefault="00000000">
            <w:pPr>
              <w:pStyle w:val="TableHead"/>
            </w:pPr>
            <w:r>
              <w:t>Data Type</w:t>
            </w:r>
          </w:p>
        </w:tc>
        <w:tc>
          <w:tcPr>
            <w:tcW w:w="864" w:type="dxa"/>
            <w:shd w:val="clear" w:color="auto" w:fill="E6E6E6"/>
            <w:noWrap/>
          </w:tcPr>
          <w:p w14:paraId="62A0DCF3" w14:textId="77777777" w:rsidR="002E1B08" w:rsidRDefault="00000000">
            <w:pPr>
              <w:pStyle w:val="TableHead"/>
            </w:pPr>
            <w:r>
              <w:t>CONF#</w:t>
            </w:r>
          </w:p>
        </w:tc>
        <w:tc>
          <w:tcPr>
            <w:tcW w:w="864" w:type="dxa"/>
            <w:shd w:val="clear" w:color="auto" w:fill="E6E6E6"/>
            <w:noWrap/>
          </w:tcPr>
          <w:p w14:paraId="504948B1" w14:textId="77777777" w:rsidR="002E1B08" w:rsidRDefault="00000000">
            <w:pPr>
              <w:pStyle w:val="TableHead"/>
            </w:pPr>
            <w:r>
              <w:t>Value</w:t>
            </w:r>
          </w:p>
        </w:tc>
      </w:tr>
      <w:tr w:rsidR="002E1B08" w14:paraId="5FB35EB1" w14:textId="77777777">
        <w:trPr>
          <w:jc w:val="center"/>
        </w:trPr>
        <w:tc>
          <w:tcPr>
            <w:tcW w:w="10160" w:type="dxa"/>
            <w:gridSpan w:val="6"/>
          </w:tcPr>
          <w:p w14:paraId="2E6B2691" w14:textId="77777777" w:rsidR="002E1B08" w:rsidRDefault="00000000">
            <w:pPr>
              <w:pStyle w:val="TableText"/>
            </w:pPr>
            <w:r>
              <w:t>organizer (identifier: urn:hl7ii:2.16.840.1.113883.10.20.22.4.1:2023-05-01)</w:t>
            </w:r>
          </w:p>
        </w:tc>
      </w:tr>
      <w:tr w:rsidR="002E1B08" w14:paraId="0E3039E6" w14:textId="77777777">
        <w:trPr>
          <w:jc w:val="center"/>
        </w:trPr>
        <w:tc>
          <w:tcPr>
            <w:tcW w:w="3345" w:type="dxa"/>
          </w:tcPr>
          <w:p w14:paraId="7F449A38" w14:textId="77777777" w:rsidR="002E1B08" w:rsidRDefault="00000000">
            <w:pPr>
              <w:pStyle w:val="TableText"/>
            </w:pPr>
            <w:r>
              <w:tab/>
              <w:t>@classCode</w:t>
            </w:r>
          </w:p>
        </w:tc>
        <w:tc>
          <w:tcPr>
            <w:tcW w:w="720" w:type="dxa"/>
          </w:tcPr>
          <w:p w14:paraId="05DD4218" w14:textId="77777777" w:rsidR="002E1B08" w:rsidRDefault="00000000">
            <w:pPr>
              <w:pStyle w:val="TableText"/>
            </w:pPr>
            <w:r>
              <w:t>1..1</w:t>
            </w:r>
          </w:p>
        </w:tc>
        <w:tc>
          <w:tcPr>
            <w:tcW w:w="1152" w:type="dxa"/>
          </w:tcPr>
          <w:p w14:paraId="143D4DFD" w14:textId="77777777" w:rsidR="002E1B08" w:rsidRDefault="00000000">
            <w:pPr>
              <w:pStyle w:val="TableText"/>
            </w:pPr>
            <w:r>
              <w:t>SHALL</w:t>
            </w:r>
          </w:p>
        </w:tc>
        <w:tc>
          <w:tcPr>
            <w:tcW w:w="864" w:type="dxa"/>
          </w:tcPr>
          <w:p w14:paraId="0EE5B064" w14:textId="77777777" w:rsidR="002E1B08" w:rsidRDefault="002E1B08">
            <w:pPr>
              <w:pStyle w:val="TableText"/>
            </w:pPr>
          </w:p>
        </w:tc>
        <w:tc>
          <w:tcPr>
            <w:tcW w:w="1104" w:type="dxa"/>
          </w:tcPr>
          <w:p w14:paraId="1CAC98C3" w14:textId="77777777" w:rsidR="002E1B08" w:rsidRDefault="00000000">
            <w:pPr>
              <w:pStyle w:val="TableText"/>
            </w:pPr>
            <w:hyperlink w:anchor="C_4537-7121">
              <w:r>
                <w:rPr>
                  <w:rStyle w:val="HyperlinkText9pt"/>
                </w:rPr>
                <w:t>4537-7121</w:t>
              </w:r>
            </w:hyperlink>
          </w:p>
        </w:tc>
        <w:tc>
          <w:tcPr>
            <w:tcW w:w="2975" w:type="dxa"/>
          </w:tcPr>
          <w:p w14:paraId="246D3FAB" w14:textId="77777777" w:rsidR="002E1B08" w:rsidRDefault="00000000">
            <w:pPr>
              <w:pStyle w:val="TableText"/>
            </w:pPr>
            <w:r>
              <w:t>urn:oid:2.16.840.1.113883.5.6 (HL7ActClass)</w:t>
            </w:r>
          </w:p>
        </w:tc>
      </w:tr>
      <w:tr w:rsidR="002E1B08" w14:paraId="1F906EF2" w14:textId="77777777">
        <w:trPr>
          <w:jc w:val="center"/>
        </w:trPr>
        <w:tc>
          <w:tcPr>
            <w:tcW w:w="3345" w:type="dxa"/>
          </w:tcPr>
          <w:p w14:paraId="6B29D790" w14:textId="77777777" w:rsidR="002E1B08" w:rsidRDefault="00000000">
            <w:pPr>
              <w:pStyle w:val="TableText"/>
            </w:pPr>
            <w:r>
              <w:tab/>
              <w:t>@moodCode</w:t>
            </w:r>
          </w:p>
        </w:tc>
        <w:tc>
          <w:tcPr>
            <w:tcW w:w="720" w:type="dxa"/>
          </w:tcPr>
          <w:p w14:paraId="3F3F9331" w14:textId="77777777" w:rsidR="002E1B08" w:rsidRDefault="00000000">
            <w:pPr>
              <w:pStyle w:val="TableText"/>
            </w:pPr>
            <w:r>
              <w:t>1..1</w:t>
            </w:r>
          </w:p>
        </w:tc>
        <w:tc>
          <w:tcPr>
            <w:tcW w:w="1152" w:type="dxa"/>
          </w:tcPr>
          <w:p w14:paraId="04FE9D97" w14:textId="77777777" w:rsidR="002E1B08" w:rsidRDefault="00000000">
            <w:pPr>
              <w:pStyle w:val="TableText"/>
            </w:pPr>
            <w:r>
              <w:t>SHALL</w:t>
            </w:r>
          </w:p>
        </w:tc>
        <w:tc>
          <w:tcPr>
            <w:tcW w:w="864" w:type="dxa"/>
          </w:tcPr>
          <w:p w14:paraId="36F054B7" w14:textId="77777777" w:rsidR="002E1B08" w:rsidRDefault="002E1B08">
            <w:pPr>
              <w:pStyle w:val="TableText"/>
            </w:pPr>
          </w:p>
        </w:tc>
        <w:tc>
          <w:tcPr>
            <w:tcW w:w="1104" w:type="dxa"/>
          </w:tcPr>
          <w:p w14:paraId="3CEEC66C" w14:textId="77777777" w:rsidR="002E1B08" w:rsidRDefault="00000000">
            <w:pPr>
              <w:pStyle w:val="TableText"/>
            </w:pPr>
            <w:hyperlink w:anchor="C_4537-7122">
              <w:r>
                <w:rPr>
                  <w:rStyle w:val="HyperlinkText9pt"/>
                </w:rPr>
                <w:t>4537-7122</w:t>
              </w:r>
            </w:hyperlink>
          </w:p>
        </w:tc>
        <w:tc>
          <w:tcPr>
            <w:tcW w:w="2975" w:type="dxa"/>
          </w:tcPr>
          <w:p w14:paraId="2F3F0430" w14:textId="77777777" w:rsidR="002E1B08" w:rsidRDefault="00000000">
            <w:pPr>
              <w:pStyle w:val="TableText"/>
            </w:pPr>
            <w:r>
              <w:t>urn:oid:2.16.840.1.113883.5.1001 (HL7ActMood) = EVN</w:t>
            </w:r>
          </w:p>
        </w:tc>
      </w:tr>
      <w:tr w:rsidR="002E1B08" w14:paraId="13BC743F" w14:textId="77777777">
        <w:trPr>
          <w:jc w:val="center"/>
        </w:trPr>
        <w:tc>
          <w:tcPr>
            <w:tcW w:w="3345" w:type="dxa"/>
          </w:tcPr>
          <w:p w14:paraId="02FCF4A9" w14:textId="77777777" w:rsidR="002E1B08" w:rsidRDefault="00000000">
            <w:pPr>
              <w:pStyle w:val="TableText"/>
            </w:pPr>
            <w:r>
              <w:tab/>
              <w:t>templateId</w:t>
            </w:r>
          </w:p>
        </w:tc>
        <w:tc>
          <w:tcPr>
            <w:tcW w:w="720" w:type="dxa"/>
          </w:tcPr>
          <w:p w14:paraId="3D42BA75" w14:textId="77777777" w:rsidR="002E1B08" w:rsidRDefault="00000000">
            <w:pPr>
              <w:pStyle w:val="TableText"/>
            </w:pPr>
            <w:r>
              <w:t>1..1</w:t>
            </w:r>
          </w:p>
        </w:tc>
        <w:tc>
          <w:tcPr>
            <w:tcW w:w="1152" w:type="dxa"/>
          </w:tcPr>
          <w:p w14:paraId="43F7E3C9" w14:textId="77777777" w:rsidR="002E1B08" w:rsidRDefault="00000000">
            <w:pPr>
              <w:pStyle w:val="TableText"/>
            </w:pPr>
            <w:r>
              <w:t>SHALL</w:t>
            </w:r>
          </w:p>
        </w:tc>
        <w:tc>
          <w:tcPr>
            <w:tcW w:w="864" w:type="dxa"/>
          </w:tcPr>
          <w:p w14:paraId="17EA793A" w14:textId="77777777" w:rsidR="002E1B08" w:rsidRDefault="002E1B08">
            <w:pPr>
              <w:pStyle w:val="TableText"/>
            </w:pPr>
          </w:p>
        </w:tc>
        <w:tc>
          <w:tcPr>
            <w:tcW w:w="1104" w:type="dxa"/>
          </w:tcPr>
          <w:p w14:paraId="19396C6E" w14:textId="77777777" w:rsidR="002E1B08" w:rsidRDefault="00000000">
            <w:pPr>
              <w:pStyle w:val="TableText"/>
            </w:pPr>
            <w:hyperlink w:anchor="C_4537-7126">
              <w:r>
                <w:rPr>
                  <w:rStyle w:val="HyperlinkText9pt"/>
                </w:rPr>
                <w:t>4537-7126</w:t>
              </w:r>
            </w:hyperlink>
          </w:p>
        </w:tc>
        <w:tc>
          <w:tcPr>
            <w:tcW w:w="2975" w:type="dxa"/>
          </w:tcPr>
          <w:p w14:paraId="4B0180F1" w14:textId="77777777" w:rsidR="002E1B08" w:rsidRDefault="002E1B08">
            <w:pPr>
              <w:pStyle w:val="TableText"/>
            </w:pPr>
          </w:p>
        </w:tc>
      </w:tr>
      <w:tr w:rsidR="002E1B08" w14:paraId="0A20CE03" w14:textId="77777777">
        <w:trPr>
          <w:jc w:val="center"/>
        </w:trPr>
        <w:tc>
          <w:tcPr>
            <w:tcW w:w="3345" w:type="dxa"/>
          </w:tcPr>
          <w:p w14:paraId="3FC44E6F" w14:textId="77777777" w:rsidR="002E1B08" w:rsidRDefault="00000000">
            <w:pPr>
              <w:pStyle w:val="TableText"/>
            </w:pPr>
            <w:r>
              <w:tab/>
            </w:r>
            <w:r>
              <w:tab/>
              <w:t>@root</w:t>
            </w:r>
          </w:p>
        </w:tc>
        <w:tc>
          <w:tcPr>
            <w:tcW w:w="720" w:type="dxa"/>
          </w:tcPr>
          <w:p w14:paraId="6901BEFB" w14:textId="77777777" w:rsidR="002E1B08" w:rsidRDefault="00000000">
            <w:pPr>
              <w:pStyle w:val="TableText"/>
            </w:pPr>
            <w:r>
              <w:t>1..1</w:t>
            </w:r>
          </w:p>
        </w:tc>
        <w:tc>
          <w:tcPr>
            <w:tcW w:w="1152" w:type="dxa"/>
          </w:tcPr>
          <w:p w14:paraId="0308880B" w14:textId="77777777" w:rsidR="002E1B08" w:rsidRDefault="00000000">
            <w:pPr>
              <w:pStyle w:val="TableText"/>
            </w:pPr>
            <w:r>
              <w:t>SHALL</w:t>
            </w:r>
          </w:p>
        </w:tc>
        <w:tc>
          <w:tcPr>
            <w:tcW w:w="864" w:type="dxa"/>
          </w:tcPr>
          <w:p w14:paraId="7957ADD6" w14:textId="77777777" w:rsidR="002E1B08" w:rsidRDefault="002E1B08">
            <w:pPr>
              <w:pStyle w:val="TableText"/>
            </w:pPr>
          </w:p>
        </w:tc>
        <w:tc>
          <w:tcPr>
            <w:tcW w:w="1104" w:type="dxa"/>
          </w:tcPr>
          <w:p w14:paraId="33B4F284" w14:textId="77777777" w:rsidR="002E1B08" w:rsidRDefault="00000000">
            <w:pPr>
              <w:pStyle w:val="TableText"/>
            </w:pPr>
            <w:hyperlink w:anchor="C_4537-9134">
              <w:r>
                <w:rPr>
                  <w:rStyle w:val="HyperlinkText9pt"/>
                </w:rPr>
                <w:t>4537-9134</w:t>
              </w:r>
            </w:hyperlink>
          </w:p>
        </w:tc>
        <w:tc>
          <w:tcPr>
            <w:tcW w:w="2975" w:type="dxa"/>
          </w:tcPr>
          <w:p w14:paraId="3FC8819A" w14:textId="77777777" w:rsidR="002E1B08" w:rsidRDefault="00000000">
            <w:pPr>
              <w:pStyle w:val="TableText"/>
            </w:pPr>
            <w:r>
              <w:t>2.16.840.1.113883.10.20.22.4.1</w:t>
            </w:r>
          </w:p>
        </w:tc>
      </w:tr>
      <w:tr w:rsidR="002E1B08" w14:paraId="7E56E296" w14:textId="77777777">
        <w:trPr>
          <w:jc w:val="center"/>
        </w:trPr>
        <w:tc>
          <w:tcPr>
            <w:tcW w:w="3345" w:type="dxa"/>
          </w:tcPr>
          <w:p w14:paraId="278BED22" w14:textId="77777777" w:rsidR="002E1B08" w:rsidRDefault="00000000">
            <w:pPr>
              <w:pStyle w:val="TableText"/>
            </w:pPr>
            <w:r>
              <w:tab/>
            </w:r>
            <w:r>
              <w:tab/>
              <w:t>@extension</w:t>
            </w:r>
          </w:p>
        </w:tc>
        <w:tc>
          <w:tcPr>
            <w:tcW w:w="720" w:type="dxa"/>
          </w:tcPr>
          <w:p w14:paraId="3E14F2FD" w14:textId="77777777" w:rsidR="002E1B08" w:rsidRDefault="00000000">
            <w:pPr>
              <w:pStyle w:val="TableText"/>
            </w:pPr>
            <w:r>
              <w:t>1..1</w:t>
            </w:r>
          </w:p>
        </w:tc>
        <w:tc>
          <w:tcPr>
            <w:tcW w:w="1152" w:type="dxa"/>
          </w:tcPr>
          <w:p w14:paraId="44BAB23F" w14:textId="77777777" w:rsidR="002E1B08" w:rsidRDefault="00000000">
            <w:pPr>
              <w:pStyle w:val="TableText"/>
            </w:pPr>
            <w:r>
              <w:t>SHALL</w:t>
            </w:r>
          </w:p>
        </w:tc>
        <w:tc>
          <w:tcPr>
            <w:tcW w:w="864" w:type="dxa"/>
          </w:tcPr>
          <w:p w14:paraId="4954E8A9" w14:textId="77777777" w:rsidR="002E1B08" w:rsidRDefault="002E1B08">
            <w:pPr>
              <w:pStyle w:val="TableText"/>
            </w:pPr>
          </w:p>
        </w:tc>
        <w:tc>
          <w:tcPr>
            <w:tcW w:w="1104" w:type="dxa"/>
          </w:tcPr>
          <w:p w14:paraId="596E8A10" w14:textId="77777777" w:rsidR="002E1B08" w:rsidRDefault="00000000">
            <w:pPr>
              <w:pStyle w:val="TableText"/>
            </w:pPr>
            <w:hyperlink w:anchor="C_4537-32588">
              <w:r>
                <w:rPr>
                  <w:rStyle w:val="HyperlinkText9pt"/>
                </w:rPr>
                <w:t>4537-32588</w:t>
              </w:r>
            </w:hyperlink>
          </w:p>
        </w:tc>
        <w:tc>
          <w:tcPr>
            <w:tcW w:w="2975" w:type="dxa"/>
          </w:tcPr>
          <w:p w14:paraId="00B36C85" w14:textId="77777777" w:rsidR="002E1B08" w:rsidRDefault="00000000">
            <w:pPr>
              <w:pStyle w:val="TableText"/>
            </w:pPr>
            <w:r>
              <w:t>2023-05-01</w:t>
            </w:r>
          </w:p>
        </w:tc>
      </w:tr>
      <w:tr w:rsidR="002E1B08" w14:paraId="3F717ECE" w14:textId="77777777">
        <w:trPr>
          <w:jc w:val="center"/>
        </w:trPr>
        <w:tc>
          <w:tcPr>
            <w:tcW w:w="3345" w:type="dxa"/>
          </w:tcPr>
          <w:p w14:paraId="663F7E24" w14:textId="77777777" w:rsidR="002E1B08" w:rsidRDefault="00000000">
            <w:pPr>
              <w:pStyle w:val="TableText"/>
            </w:pPr>
            <w:r>
              <w:tab/>
              <w:t>id</w:t>
            </w:r>
          </w:p>
        </w:tc>
        <w:tc>
          <w:tcPr>
            <w:tcW w:w="720" w:type="dxa"/>
          </w:tcPr>
          <w:p w14:paraId="2CD714CE" w14:textId="77777777" w:rsidR="002E1B08" w:rsidRDefault="00000000">
            <w:pPr>
              <w:pStyle w:val="TableText"/>
            </w:pPr>
            <w:r>
              <w:t>1..*</w:t>
            </w:r>
          </w:p>
        </w:tc>
        <w:tc>
          <w:tcPr>
            <w:tcW w:w="1152" w:type="dxa"/>
          </w:tcPr>
          <w:p w14:paraId="5245E1A0" w14:textId="77777777" w:rsidR="002E1B08" w:rsidRDefault="00000000">
            <w:pPr>
              <w:pStyle w:val="TableText"/>
            </w:pPr>
            <w:r>
              <w:t>SHALL</w:t>
            </w:r>
          </w:p>
        </w:tc>
        <w:tc>
          <w:tcPr>
            <w:tcW w:w="864" w:type="dxa"/>
          </w:tcPr>
          <w:p w14:paraId="5DED9934" w14:textId="77777777" w:rsidR="002E1B08" w:rsidRDefault="002E1B08">
            <w:pPr>
              <w:pStyle w:val="TableText"/>
            </w:pPr>
          </w:p>
        </w:tc>
        <w:tc>
          <w:tcPr>
            <w:tcW w:w="1104" w:type="dxa"/>
          </w:tcPr>
          <w:p w14:paraId="7F1B572C" w14:textId="77777777" w:rsidR="002E1B08" w:rsidRDefault="00000000">
            <w:pPr>
              <w:pStyle w:val="TableText"/>
            </w:pPr>
            <w:hyperlink w:anchor="C_4537-7127">
              <w:r>
                <w:rPr>
                  <w:rStyle w:val="HyperlinkText9pt"/>
                </w:rPr>
                <w:t>4537-7127</w:t>
              </w:r>
            </w:hyperlink>
          </w:p>
        </w:tc>
        <w:tc>
          <w:tcPr>
            <w:tcW w:w="2975" w:type="dxa"/>
          </w:tcPr>
          <w:p w14:paraId="56EC39C8" w14:textId="77777777" w:rsidR="002E1B08" w:rsidRDefault="002E1B08">
            <w:pPr>
              <w:pStyle w:val="TableText"/>
            </w:pPr>
          </w:p>
        </w:tc>
      </w:tr>
      <w:tr w:rsidR="002E1B08" w14:paraId="1E70CE19" w14:textId="77777777">
        <w:trPr>
          <w:jc w:val="center"/>
        </w:trPr>
        <w:tc>
          <w:tcPr>
            <w:tcW w:w="3345" w:type="dxa"/>
          </w:tcPr>
          <w:p w14:paraId="001A73D1" w14:textId="77777777" w:rsidR="002E1B08" w:rsidRDefault="00000000">
            <w:pPr>
              <w:pStyle w:val="TableText"/>
            </w:pPr>
            <w:r>
              <w:tab/>
              <w:t>code</w:t>
            </w:r>
          </w:p>
        </w:tc>
        <w:tc>
          <w:tcPr>
            <w:tcW w:w="720" w:type="dxa"/>
          </w:tcPr>
          <w:p w14:paraId="11D9B746" w14:textId="77777777" w:rsidR="002E1B08" w:rsidRDefault="00000000">
            <w:pPr>
              <w:pStyle w:val="TableText"/>
            </w:pPr>
            <w:r>
              <w:t>1..1</w:t>
            </w:r>
          </w:p>
        </w:tc>
        <w:tc>
          <w:tcPr>
            <w:tcW w:w="1152" w:type="dxa"/>
          </w:tcPr>
          <w:p w14:paraId="6858C18F" w14:textId="77777777" w:rsidR="002E1B08" w:rsidRDefault="00000000">
            <w:pPr>
              <w:pStyle w:val="TableText"/>
            </w:pPr>
            <w:r>
              <w:t>SHALL</w:t>
            </w:r>
          </w:p>
        </w:tc>
        <w:tc>
          <w:tcPr>
            <w:tcW w:w="864" w:type="dxa"/>
          </w:tcPr>
          <w:p w14:paraId="30067DF2" w14:textId="77777777" w:rsidR="002E1B08" w:rsidRDefault="002E1B08">
            <w:pPr>
              <w:pStyle w:val="TableText"/>
            </w:pPr>
          </w:p>
        </w:tc>
        <w:tc>
          <w:tcPr>
            <w:tcW w:w="1104" w:type="dxa"/>
          </w:tcPr>
          <w:p w14:paraId="041A87A8" w14:textId="77777777" w:rsidR="002E1B08" w:rsidRDefault="00000000">
            <w:pPr>
              <w:pStyle w:val="TableText"/>
            </w:pPr>
            <w:hyperlink w:anchor="C_4537-7128">
              <w:r>
                <w:rPr>
                  <w:rStyle w:val="HyperlinkText9pt"/>
                </w:rPr>
                <w:t>4537-7128</w:t>
              </w:r>
            </w:hyperlink>
          </w:p>
        </w:tc>
        <w:tc>
          <w:tcPr>
            <w:tcW w:w="2975" w:type="dxa"/>
          </w:tcPr>
          <w:p w14:paraId="08D2EA3D" w14:textId="77777777" w:rsidR="002E1B08" w:rsidRDefault="002E1B08">
            <w:pPr>
              <w:pStyle w:val="TableText"/>
            </w:pPr>
          </w:p>
        </w:tc>
      </w:tr>
      <w:tr w:rsidR="002E1B08" w14:paraId="716D4E9E" w14:textId="77777777">
        <w:trPr>
          <w:jc w:val="center"/>
        </w:trPr>
        <w:tc>
          <w:tcPr>
            <w:tcW w:w="3345" w:type="dxa"/>
          </w:tcPr>
          <w:p w14:paraId="689F67CD" w14:textId="77777777" w:rsidR="002E1B08" w:rsidRDefault="00000000">
            <w:pPr>
              <w:pStyle w:val="TableText"/>
            </w:pPr>
            <w:r>
              <w:tab/>
              <w:t>statusCode</w:t>
            </w:r>
          </w:p>
        </w:tc>
        <w:tc>
          <w:tcPr>
            <w:tcW w:w="720" w:type="dxa"/>
          </w:tcPr>
          <w:p w14:paraId="465E11B1" w14:textId="77777777" w:rsidR="002E1B08" w:rsidRDefault="00000000">
            <w:pPr>
              <w:pStyle w:val="TableText"/>
            </w:pPr>
            <w:r>
              <w:t>1..1</w:t>
            </w:r>
          </w:p>
        </w:tc>
        <w:tc>
          <w:tcPr>
            <w:tcW w:w="1152" w:type="dxa"/>
          </w:tcPr>
          <w:p w14:paraId="21D9948F" w14:textId="77777777" w:rsidR="002E1B08" w:rsidRDefault="00000000">
            <w:pPr>
              <w:pStyle w:val="TableText"/>
            </w:pPr>
            <w:r>
              <w:t>SHALL</w:t>
            </w:r>
          </w:p>
        </w:tc>
        <w:tc>
          <w:tcPr>
            <w:tcW w:w="864" w:type="dxa"/>
          </w:tcPr>
          <w:p w14:paraId="332502F3" w14:textId="77777777" w:rsidR="002E1B08" w:rsidRDefault="002E1B08">
            <w:pPr>
              <w:pStyle w:val="TableText"/>
            </w:pPr>
          </w:p>
        </w:tc>
        <w:tc>
          <w:tcPr>
            <w:tcW w:w="1104" w:type="dxa"/>
          </w:tcPr>
          <w:p w14:paraId="2DEEE551" w14:textId="77777777" w:rsidR="002E1B08" w:rsidRDefault="00000000">
            <w:pPr>
              <w:pStyle w:val="TableText"/>
            </w:pPr>
            <w:hyperlink w:anchor="C_4537-7123">
              <w:r>
                <w:rPr>
                  <w:rStyle w:val="HyperlinkText9pt"/>
                </w:rPr>
                <w:t>4537-7123</w:t>
              </w:r>
            </w:hyperlink>
          </w:p>
        </w:tc>
        <w:tc>
          <w:tcPr>
            <w:tcW w:w="2975" w:type="dxa"/>
          </w:tcPr>
          <w:p w14:paraId="40E02161" w14:textId="77777777" w:rsidR="002E1B08" w:rsidRDefault="002E1B08">
            <w:pPr>
              <w:pStyle w:val="TableText"/>
            </w:pPr>
          </w:p>
        </w:tc>
      </w:tr>
      <w:tr w:rsidR="002E1B08" w14:paraId="1DB11ADF" w14:textId="77777777">
        <w:trPr>
          <w:jc w:val="center"/>
        </w:trPr>
        <w:tc>
          <w:tcPr>
            <w:tcW w:w="3345" w:type="dxa"/>
          </w:tcPr>
          <w:p w14:paraId="096DEF13" w14:textId="77777777" w:rsidR="002E1B08" w:rsidRDefault="00000000">
            <w:pPr>
              <w:pStyle w:val="TableText"/>
            </w:pPr>
            <w:r>
              <w:tab/>
            </w:r>
            <w:r>
              <w:tab/>
              <w:t>@code</w:t>
            </w:r>
          </w:p>
        </w:tc>
        <w:tc>
          <w:tcPr>
            <w:tcW w:w="720" w:type="dxa"/>
          </w:tcPr>
          <w:p w14:paraId="59796020" w14:textId="77777777" w:rsidR="002E1B08" w:rsidRDefault="00000000">
            <w:pPr>
              <w:pStyle w:val="TableText"/>
            </w:pPr>
            <w:r>
              <w:t>1..1</w:t>
            </w:r>
          </w:p>
        </w:tc>
        <w:tc>
          <w:tcPr>
            <w:tcW w:w="1152" w:type="dxa"/>
          </w:tcPr>
          <w:p w14:paraId="20699C9E" w14:textId="77777777" w:rsidR="002E1B08" w:rsidRDefault="00000000">
            <w:pPr>
              <w:pStyle w:val="TableText"/>
            </w:pPr>
            <w:r>
              <w:t>SHALL</w:t>
            </w:r>
          </w:p>
        </w:tc>
        <w:tc>
          <w:tcPr>
            <w:tcW w:w="864" w:type="dxa"/>
          </w:tcPr>
          <w:p w14:paraId="0EAA2FF2" w14:textId="77777777" w:rsidR="002E1B08" w:rsidRDefault="002E1B08">
            <w:pPr>
              <w:pStyle w:val="TableText"/>
            </w:pPr>
          </w:p>
        </w:tc>
        <w:tc>
          <w:tcPr>
            <w:tcW w:w="1104" w:type="dxa"/>
          </w:tcPr>
          <w:p w14:paraId="31FE0286" w14:textId="77777777" w:rsidR="002E1B08" w:rsidRDefault="00000000">
            <w:pPr>
              <w:pStyle w:val="TableText"/>
            </w:pPr>
            <w:hyperlink w:anchor="C_4537-14848">
              <w:r>
                <w:rPr>
                  <w:rStyle w:val="HyperlinkText9pt"/>
                </w:rPr>
                <w:t>4537-14848</w:t>
              </w:r>
            </w:hyperlink>
          </w:p>
        </w:tc>
        <w:tc>
          <w:tcPr>
            <w:tcW w:w="2975" w:type="dxa"/>
          </w:tcPr>
          <w:p w14:paraId="78B39D93" w14:textId="77777777" w:rsidR="002E1B08" w:rsidRDefault="00000000">
            <w:pPr>
              <w:pStyle w:val="TableText"/>
            </w:pPr>
            <w:r>
              <w:t>urn:oid:2.16.840.1.113883.11.20.9.39 (Result Status)</w:t>
            </w:r>
          </w:p>
        </w:tc>
      </w:tr>
      <w:tr w:rsidR="002E1B08" w14:paraId="3979E996" w14:textId="77777777">
        <w:trPr>
          <w:jc w:val="center"/>
        </w:trPr>
        <w:tc>
          <w:tcPr>
            <w:tcW w:w="3345" w:type="dxa"/>
          </w:tcPr>
          <w:p w14:paraId="2E60AA44" w14:textId="77777777" w:rsidR="002E1B08" w:rsidRDefault="00000000">
            <w:pPr>
              <w:pStyle w:val="TableText"/>
            </w:pPr>
            <w:r>
              <w:tab/>
              <w:t>effectiveTime</w:t>
            </w:r>
          </w:p>
        </w:tc>
        <w:tc>
          <w:tcPr>
            <w:tcW w:w="720" w:type="dxa"/>
          </w:tcPr>
          <w:p w14:paraId="4D70B098" w14:textId="77777777" w:rsidR="002E1B08" w:rsidRDefault="00000000">
            <w:pPr>
              <w:pStyle w:val="TableText"/>
            </w:pPr>
            <w:r>
              <w:t>0..1</w:t>
            </w:r>
          </w:p>
        </w:tc>
        <w:tc>
          <w:tcPr>
            <w:tcW w:w="1152" w:type="dxa"/>
          </w:tcPr>
          <w:p w14:paraId="77339267" w14:textId="77777777" w:rsidR="002E1B08" w:rsidRDefault="00000000">
            <w:pPr>
              <w:pStyle w:val="TableText"/>
            </w:pPr>
            <w:r>
              <w:t>MAY</w:t>
            </w:r>
          </w:p>
        </w:tc>
        <w:tc>
          <w:tcPr>
            <w:tcW w:w="864" w:type="dxa"/>
          </w:tcPr>
          <w:p w14:paraId="10847BCC" w14:textId="77777777" w:rsidR="002E1B08" w:rsidRDefault="002E1B08">
            <w:pPr>
              <w:pStyle w:val="TableText"/>
            </w:pPr>
          </w:p>
        </w:tc>
        <w:tc>
          <w:tcPr>
            <w:tcW w:w="1104" w:type="dxa"/>
          </w:tcPr>
          <w:p w14:paraId="458DF6AF" w14:textId="77777777" w:rsidR="002E1B08" w:rsidRDefault="00000000">
            <w:pPr>
              <w:pStyle w:val="TableText"/>
            </w:pPr>
            <w:hyperlink w:anchor="C_4537-31865">
              <w:r>
                <w:rPr>
                  <w:rStyle w:val="HyperlinkText9pt"/>
                </w:rPr>
                <w:t>4537-31865</w:t>
              </w:r>
            </w:hyperlink>
          </w:p>
        </w:tc>
        <w:tc>
          <w:tcPr>
            <w:tcW w:w="2975" w:type="dxa"/>
          </w:tcPr>
          <w:p w14:paraId="723D6C8A" w14:textId="77777777" w:rsidR="002E1B08" w:rsidRDefault="002E1B08">
            <w:pPr>
              <w:pStyle w:val="TableText"/>
            </w:pPr>
          </w:p>
        </w:tc>
      </w:tr>
      <w:tr w:rsidR="002E1B08" w14:paraId="2DB8EF63" w14:textId="77777777">
        <w:trPr>
          <w:jc w:val="center"/>
        </w:trPr>
        <w:tc>
          <w:tcPr>
            <w:tcW w:w="3345" w:type="dxa"/>
          </w:tcPr>
          <w:p w14:paraId="1502F849" w14:textId="77777777" w:rsidR="002E1B08" w:rsidRDefault="00000000">
            <w:pPr>
              <w:pStyle w:val="TableText"/>
            </w:pPr>
            <w:r>
              <w:tab/>
            </w:r>
            <w:r>
              <w:tab/>
              <w:t>low</w:t>
            </w:r>
          </w:p>
        </w:tc>
        <w:tc>
          <w:tcPr>
            <w:tcW w:w="720" w:type="dxa"/>
          </w:tcPr>
          <w:p w14:paraId="2DFBC55D" w14:textId="77777777" w:rsidR="002E1B08" w:rsidRDefault="00000000">
            <w:pPr>
              <w:pStyle w:val="TableText"/>
            </w:pPr>
            <w:r>
              <w:t>1..1</w:t>
            </w:r>
          </w:p>
        </w:tc>
        <w:tc>
          <w:tcPr>
            <w:tcW w:w="1152" w:type="dxa"/>
          </w:tcPr>
          <w:p w14:paraId="2ECF4725" w14:textId="77777777" w:rsidR="002E1B08" w:rsidRDefault="00000000">
            <w:pPr>
              <w:pStyle w:val="TableText"/>
            </w:pPr>
            <w:r>
              <w:t>SHALL</w:t>
            </w:r>
          </w:p>
        </w:tc>
        <w:tc>
          <w:tcPr>
            <w:tcW w:w="864" w:type="dxa"/>
          </w:tcPr>
          <w:p w14:paraId="60E91F6B" w14:textId="77777777" w:rsidR="002E1B08" w:rsidRDefault="002E1B08">
            <w:pPr>
              <w:pStyle w:val="TableText"/>
            </w:pPr>
          </w:p>
        </w:tc>
        <w:tc>
          <w:tcPr>
            <w:tcW w:w="1104" w:type="dxa"/>
          </w:tcPr>
          <w:p w14:paraId="6A6748ED" w14:textId="77777777" w:rsidR="002E1B08" w:rsidRDefault="00000000">
            <w:pPr>
              <w:pStyle w:val="TableText"/>
            </w:pPr>
            <w:hyperlink w:anchor="C_4537-32488">
              <w:r>
                <w:rPr>
                  <w:rStyle w:val="HyperlinkText9pt"/>
                </w:rPr>
                <w:t>4537-32488</w:t>
              </w:r>
            </w:hyperlink>
          </w:p>
        </w:tc>
        <w:tc>
          <w:tcPr>
            <w:tcW w:w="2975" w:type="dxa"/>
          </w:tcPr>
          <w:p w14:paraId="17658C02" w14:textId="77777777" w:rsidR="002E1B08" w:rsidRDefault="002E1B08">
            <w:pPr>
              <w:pStyle w:val="TableText"/>
            </w:pPr>
          </w:p>
        </w:tc>
      </w:tr>
      <w:tr w:rsidR="002E1B08" w14:paraId="23C0F5BB" w14:textId="77777777">
        <w:trPr>
          <w:jc w:val="center"/>
        </w:trPr>
        <w:tc>
          <w:tcPr>
            <w:tcW w:w="3345" w:type="dxa"/>
          </w:tcPr>
          <w:p w14:paraId="2AC46775" w14:textId="77777777" w:rsidR="002E1B08" w:rsidRDefault="00000000">
            <w:pPr>
              <w:pStyle w:val="TableText"/>
            </w:pPr>
            <w:r>
              <w:tab/>
            </w:r>
            <w:r>
              <w:tab/>
              <w:t>high</w:t>
            </w:r>
          </w:p>
        </w:tc>
        <w:tc>
          <w:tcPr>
            <w:tcW w:w="720" w:type="dxa"/>
          </w:tcPr>
          <w:p w14:paraId="4BC1B9B6" w14:textId="77777777" w:rsidR="002E1B08" w:rsidRDefault="00000000">
            <w:pPr>
              <w:pStyle w:val="TableText"/>
            </w:pPr>
            <w:r>
              <w:t>1..1</w:t>
            </w:r>
          </w:p>
        </w:tc>
        <w:tc>
          <w:tcPr>
            <w:tcW w:w="1152" w:type="dxa"/>
          </w:tcPr>
          <w:p w14:paraId="61FE5C86" w14:textId="77777777" w:rsidR="002E1B08" w:rsidRDefault="00000000">
            <w:pPr>
              <w:pStyle w:val="TableText"/>
            </w:pPr>
            <w:r>
              <w:t>SHALL</w:t>
            </w:r>
          </w:p>
        </w:tc>
        <w:tc>
          <w:tcPr>
            <w:tcW w:w="864" w:type="dxa"/>
          </w:tcPr>
          <w:p w14:paraId="76305F9C" w14:textId="77777777" w:rsidR="002E1B08" w:rsidRDefault="002E1B08">
            <w:pPr>
              <w:pStyle w:val="TableText"/>
            </w:pPr>
          </w:p>
        </w:tc>
        <w:tc>
          <w:tcPr>
            <w:tcW w:w="1104" w:type="dxa"/>
          </w:tcPr>
          <w:p w14:paraId="38D0E932" w14:textId="77777777" w:rsidR="002E1B08" w:rsidRDefault="00000000">
            <w:pPr>
              <w:pStyle w:val="TableText"/>
            </w:pPr>
            <w:hyperlink w:anchor="C_4537-32489">
              <w:r>
                <w:rPr>
                  <w:rStyle w:val="HyperlinkText9pt"/>
                </w:rPr>
                <w:t>4537-32489</w:t>
              </w:r>
            </w:hyperlink>
          </w:p>
        </w:tc>
        <w:tc>
          <w:tcPr>
            <w:tcW w:w="2975" w:type="dxa"/>
          </w:tcPr>
          <w:p w14:paraId="418EF104" w14:textId="77777777" w:rsidR="002E1B08" w:rsidRDefault="002E1B08">
            <w:pPr>
              <w:pStyle w:val="TableText"/>
            </w:pPr>
          </w:p>
        </w:tc>
      </w:tr>
      <w:tr w:rsidR="002E1B08" w14:paraId="28BA1A67" w14:textId="77777777">
        <w:trPr>
          <w:jc w:val="center"/>
        </w:trPr>
        <w:tc>
          <w:tcPr>
            <w:tcW w:w="3345" w:type="dxa"/>
          </w:tcPr>
          <w:p w14:paraId="3C9FC127" w14:textId="77777777" w:rsidR="002E1B08" w:rsidRDefault="00000000">
            <w:pPr>
              <w:pStyle w:val="TableText"/>
            </w:pPr>
            <w:r>
              <w:tab/>
              <w:t>specimen</w:t>
            </w:r>
          </w:p>
        </w:tc>
        <w:tc>
          <w:tcPr>
            <w:tcW w:w="720" w:type="dxa"/>
          </w:tcPr>
          <w:p w14:paraId="57C1D42D" w14:textId="77777777" w:rsidR="002E1B08" w:rsidRDefault="00000000">
            <w:pPr>
              <w:pStyle w:val="TableText"/>
            </w:pPr>
            <w:r>
              <w:t>0..*</w:t>
            </w:r>
          </w:p>
        </w:tc>
        <w:tc>
          <w:tcPr>
            <w:tcW w:w="1152" w:type="dxa"/>
          </w:tcPr>
          <w:p w14:paraId="41F5A87A" w14:textId="77777777" w:rsidR="002E1B08" w:rsidRDefault="00000000">
            <w:pPr>
              <w:pStyle w:val="TableText"/>
            </w:pPr>
            <w:r>
              <w:t>MAY</w:t>
            </w:r>
          </w:p>
        </w:tc>
        <w:tc>
          <w:tcPr>
            <w:tcW w:w="864" w:type="dxa"/>
          </w:tcPr>
          <w:p w14:paraId="084D19E7" w14:textId="77777777" w:rsidR="002E1B08" w:rsidRDefault="002E1B08">
            <w:pPr>
              <w:pStyle w:val="TableText"/>
            </w:pPr>
          </w:p>
        </w:tc>
        <w:tc>
          <w:tcPr>
            <w:tcW w:w="1104" w:type="dxa"/>
          </w:tcPr>
          <w:p w14:paraId="10E774A2" w14:textId="77777777" w:rsidR="002E1B08" w:rsidRDefault="00000000">
            <w:pPr>
              <w:pStyle w:val="TableText"/>
            </w:pPr>
            <w:hyperlink w:anchor="C_4537-32615">
              <w:r>
                <w:rPr>
                  <w:rStyle w:val="HyperlinkText9pt"/>
                </w:rPr>
                <w:t>4537-32615</w:t>
              </w:r>
            </w:hyperlink>
          </w:p>
        </w:tc>
        <w:tc>
          <w:tcPr>
            <w:tcW w:w="2975" w:type="dxa"/>
          </w:tcPr>
          <w:p w14:paraId="1A7229CB" w14:textId="77777777" w:rsidR="002E1B08" w:rsidRDefault="002E1B08">
            <w:pPr>
              <w:pStyle w:val="TableText"/>
            </w:pPr>
          </w:p>
        </w:tc>
      </w:tr>
      <w:tr w:rsidR="002E1B08" w14:paraId="0E667837" w14:textId="77777777">
        <w:trPr>
          <w:jc w:val="center"/>
        </w:trPr>
        <w:tc>
          <w:tcPr>
            <w:tcW w:w="3345" w:type="dxa"/>
          </w:tcPr>
          <w:p w14:paraId="0693AA1A" w14:textId="77777777" w:rsidR="002E1B08" w:rsidRDefault="00000000">
            <w:pPr>
              <w:pStyle w:val="TableText"/>
            </w:pPr>
            <w:r>
              <w:tab/>
            </w:r>
            <w:r>
              <w:tab/>
              <w:t>specimenRole</w:t>
            </w:r>
          </w:p>
        </w:tc>
        <w:tc>
          <w:tcPr>
            <w:tcW w:w="720" w:type="dxa"/>
          </w:tcPr>
          <w:p w14:paraId="69F16243" w14:textId="77777777" w:rsidR="002E1B08" w:rsidRDefault="00000000">
            <w:pPr>
              <w:pStyle w:val="TableText"/>
            </w:pPr>
            <w:r>
              <w:t>1..1</w:t>
            </w:r>
          </w:p>
        </w:tc>
        <w:tc>
          <w:tcPr>
            <w:tcW w:w="1152" w:type="dxa"/>
          </w:tcPr>
          <w:p w14:paraId="6C5394BB" w14:textId="77777777" w:rsidR="002E1B08" w:rsidRDefault="00000000">
            <w:pPr>
              <w:pStyle w:val="TableText"/>
            </w:pPr>
            <w:r>
              <w:t>SHALL</w:t>
            </w:r>
          </w:p>
        </w:tc>
        <w:tc>
          <w:tcPr>
            <w:tcW w:w="864" w:type="dxa"/>
          </w:tcPr>
          <w:p w14:paraId="5D7DB574" w14:textId="77777777" w:rsidR="002E1B08" w:rsidRDefault="002E1B08">
            <w:pPr>
              <w:pStyle w:val="TableText"/>
            </w:pPr>
          </w:p>
        </w:tc>
        <w:tc>
          <w:tcPr>
            <w:tcW w:w="1104" w:type="dxa"/>
          </w:tcPr>
          <w:p w14:paraId="3AA71628" w14:textId="77777777" w:rsidR="002E1B08" w:rsidRDefault="00000000">
            <w:pPr>
              <w:pStyle w:val="TableText"/>
            </w:pPr>
            <w:hyperlink w:anchor="C_4537-32616">
              <w:r>
                <w:rPr>
                  <w:rStyle w:val="HyperlinkText9pt"/>
                </w:rPr>
                <w:t>4537-32616</w:t>
              </w:r>
            </w:hyperlink>
          </w:p>
        </w:tc>
        <w:tc>
          <w:tcPr>
            <w:tcW w:w="2975" w:type="dxa"/>
          </w:tcPr>
          <w:p w14:paraId="3709CF67" w14:textId="77777777" w:rsidR="002E1B08" w:rsidRDefault="002E1B08">
            <w:pPr>
              <w:pStyle w:val="TableText"/>
            </w:pPr>
          </w:p>
        </w:tc>
      </w:tr>
      <w:tr w:rsidR="002E1B08" w14:paraId="74A8ACDC" w14:textId="77777777">
        <w:trPr>
          <w:jc w:val="center"/>
        </w:trPr>
        <w:tc>
          <w:tcPr>
            <w:tcW w:w="3345" w:type="dxa"/>
          </w:tcPr>
          <w:p w14:paraId="0C1E88A3" w14:textId="77777777" w:rsidR="002E1B08" w:rsidRDefault="00000000">
            <w:pPr>
              <w:pStyle w:val="TableText"/>
            </w:pPr>
            <w:r>
              <w:tab/>
            </w:r>
            <w:r>
              <w:tab/>
            </w:r>
            <w:r>
              <w:tab/>
              <w:t>specimenPlayingEntity</w:t>
            </w:r>
          </w:p>
        </w:tc>
        <w:tc>
          <w:tcPr>
            <w:tcW w:w="720" w:type="dxa"/>
          </w:tcPr>
          <w:p w14:paraId="0A6C809A" w14:textId="77777777" w:rsidR="002E1B08" w:rsidRDefault="00000000">
            <w:pPr>
              <w:pStyle w:val="TableText"/>
            </w:pPr>
            <w:r>
              <w:t>1..1</w:t>
            </w:r>
          </w:p>
        </w:tc>
        <w:tc>
          <w:tcPr>
            <w:tcW w:w="1152" w:type="dxa"/>
          </w:tcPr>
          <w:p w14:paraId="7F8E4DF0" w14:textId="77777777" w:rsidR="002E1B08" w:rsidRDefault="00000000">
            <w:pPr>
              <w:pStyle w:val="TableText"/>
            </w:pPr>
            <w:r>
              <w:t>SHALL</w:t>
            </w:r>
          </w:p>
        </w:tc>
        <w:tc>
          <w:tcPr>
            <w:tcW w:w="864" w:type="dxa"/>
          </w:tcPr>
          <w:p w14:paraId="1150E0A8" w14:textId="77777777" w:rsidR="002E1B08" w:rsidRDefault="002E1B08">
            <w:pPr>
              <w:pStyle w:val="TableText"/>
            </w:pPr>
          </w:p>
        </w:tc>
        <w:tc>
          <w:tcPr>
            <w:tcW w:w="1104" w:type="dxa"/>
          </w:tcPr>
          <w:p w14:paraId="66C7593B" w14:textId="77777777" w:rsidR="002E1B08" w:rsidRDefault="00000000">
            <w:pPr>
              <w:pStyle w:val="TableText"/>
            </w:pPr>
            <w:hyperlink w:anchor="C_4537-32617">
              <w:r>
                <w:rPr>
                  <w:rStyle w:val="HyperlinkText9pt"/>
                </w:rPr>
                <w:t>4537-32617</w:t>
              </w:r>
            </w:hyperlink>
          </w:p>
        </w:tc>
        <w:tc>
          <w:tcPr>
            <w:tcW w:w="2975" w:type="dxa"/>
          </w:tcPr>
          <w:p w14:paraId="08B72239" w14:textId="77777777" w:rsidR="002E1B08" w:rsidRDefault="002E1B08">
            <w:pPr>
              <w:pStyle w:val="TableText"/>
            </w:pPr>
          </w:p>
        </w:tc>
      </w:tr>
      <w:tr w:rsidR="002E1B08" w14:paraId="0EEE1EDB" w14:textId="77777777">
        <w:trPr>
          <w:jc w:val="center"/>
        </w:trPr>
        <w:tc>
          <w:tcPr>
            <w:tcW w:w="3345" w:type="dxa"/>
          </w:tcPr>
          <w:p w14:paraId="05FC710E" w14:textId="77777777" w:rsidR="002E1B08" w:rsidRDefault="00000000">
            <w:pPr>
              <w:pStyle w:val="TableText"/>
            </w:pPr>
            <w:r>
              <w:tab/>
            </w:r>
            <w:r>
              <w:tab/>
            </w:r>
            <w:r>
              <w:tab/>
            </w:r>
            <w:r>
              <w:tab/>
              <w:t>code</w:t>
            </w:r>
          </w:p>
        </w:tc>
        <w:tc>
          <w:tcPr>
            <w:tcW w:w="720" w:type="dxa"/>
          </w:tcPr>
          <w:p w14:paraId="4089E6C0" w14:textId="77777777" w:rsidR="002E1B08" w:rsidRDefault="00000000">
            <w:pPr>
              <w:pStyle w:val="TableText"/>
            </w:pPr>
            <w:r>
              <w:t>1..1</w:t>
            </w:r>
          </w:p>
        </w:tc>
        <w:tc>
          <w:tcPr>
            <w:tcW w:w="1152" w:type="dxa"/>
          </w:tcPr>
          <w:p w14:paraId="0566243A" w14:textId="77777777" w:rsidR="002E1B08" w:rsidRDefault="00000000">
            <w:pPr>
              <w:pStyle w:val="TableText"/>
            </w:pPr>
            <w:r>
              <w:t>SHALL</w:t>
            </w:r>
          </w:p>
        </w:tc>
        <w:tc>
          <w:tcPr>
            <w:tcW w:w="864" w:type="dxa"/>
          </w:tcPr>
          <w:p w14:paraId="3A887BB2" w14:textId="77777777" w:rsidR="002E1B08" w:rsidRDefault="002E1B08">
            <w:pPr>
              <w:pStyle w:val="TableText"/>
            </w:pPr>
          </w:p>
        </w:tc>
        <w:tc>
          <w:tcPr>
            <w:tcW w:w="1104" w:type="dxa"/>
          </w:tcPr>
          <w:p w14:paraId="20FE1F1A" w14:textId="77777777" w:rsidR="002E1B08" w:rsidRDefault="00000000">
            <w:pPr>
              <w:pStyle w:val="TableText"/>
            </w:pPr>
            <w:hyperlink w:anchor="C_4537-32618">
              <w:r>
                <w:rPr>
                  <w:rStyle w:val="HyperlinkText9pt"/>
                </w:rPr>
                <w:t>4537-32618</w:t>
              </w:r>
            </w:hyperlink>
          </w:p>
        </w:tc>
        <w:tc>
          <w:tcPr>
            <w:tcW w:w="2975" w:type="dxa"/>
          </w:tcPr>
          <w:p w14:paraId="4FFBEE34" w14:textId="77777777" w:rsidR="002E1B08" w:rsidRDefault="00000000">
            <w:pPr>
              <w:pStyle w:val="TableText"/>
            </w:pPr>
            <w:r>
              <w:t>urn:oid:2.16.840.1.113762.1.4.1099.54 (Specimen type)</w:t>
            </w:r>
          </w:p>
        </w:tc>
      </w:tr>
      <w:tr w:rsidR="002E1B08" w14:paraId="7E963A83" w14:textId="77777777">
        <w:trPr>
          <w:jc w:val="center"/>
        </w:trPr>
        <w:tc>
          <w:tcPr>
            <w:tcW w:w="3345" w:type="dxa"/>
          </w:tcPr>
          <w:p w14:paraId="6022627E" w14:textId="77777777" w:rsidR="002E1B08" w:rsidRDefault="00000000">
            <w:pPr>
              <w:pStyle w:val="TableText"/>
            </w:pPr>
            <w:r>
              <w:tab/>
              <w:t>author</w:t>
            </w:r>
          </w:p>
        </w:tc>
        <w:tc>
          <w:tcPr>
            <w:tcW w:w="720" w:type="dxa"/>
          </w:tcPr>
          <w:p w14:paraId="222958B0" w14:textId="77777777" w:rsidR="002E1B08" w:rsidRDefault="00000000">
            <w:pPr>
              <w:pStyle w:val="TableText"/>
            </w:pPr>
            <w:r>
              <w:t>0..*</w:t>
            </w:r>
          </w:p>
        </w:tc>
        <w:tc>
          <w:tcPr>
            <w:tcW w:w="1152" w:type="dxa"/>
          </w:tcPr>
          <w:p w14:paraId="273C1468" w14:textId="77777777" w:rsidR="002E1B08" w:rsidRDefault="00000000">
            <w:pPr>
              <w:pStyle w:val="TableText"/>
            </w:pPr>
            <w:r>
              <w:t>SHOULD</w:t>
            </w:r>
          </w:p>
        </w:tc>
        <w:tc>
          <w:tcPr>
            <w:tcW w:w="864" w:type="dxa"/>
          </w:tcPr>
          <w:p w14:paraId="46E7A3A9" w14:textId="77777777" w:rsidR="002E1B08" w:rsidRDefault="002E1B08">
            <w:pPr>
              <w:pStyle w:val="TableText"/>
            </w:pPr>
          </w:p>
        </w:tc>
        <w:tc>
          <w:tcPr>
            <w:tcW w:w="1104" w:type="dxa"/>
          </w:tcPr>
          <w:p w14:paraId="3F7E67FB" w14:textId="77777777" w:rsidR="002E1B08" w:rsidRDefault="00000000">
            <w:pPr>
              <w:pStyle w:val="TableText"/>
            </w:pPr>
            <w:hyperlink w:anchor="C_4537-31149">
              <w:r>
                <w:rPr>
                  <w:rStyle w:val="HyperlinkText9pt"/>
                </w:rPr>
                <w:t>4537-31149</w:t>
              </w:r>
            </w:hyperlink>
          </w:p>
        </w:tc>
        <w:tc>
          <w:tcPr>
            <w:tcW w:w="2975" w:type="dxa"/>
          </w:tcPr>
          <w:p w14:paraId="6F67DD00" w14:textId="77777777" w:rsidR="002E1B08" w:rsidRDefault="00000000">
            <w:pPr>
              <w:pStyle w:val="TableText"/>
            </w:pPr>
            <w:r>
              <w:t>Author Participation (identifier: urn:oid:2.16.840.1.113883.10.20.22.4.119</w:t>
            </w:r>
          </w:p>
        </w:tc>
      </w:tr>
      <w:tr w:rsidR="002E1B08" w14:paraId="5655D8E1" w14:textId="77777777">
        <w:trPr>
          <w:jc w:val="center"/>
        </w:trPr>
        <w:tc>
          <w:tcPr>
            <w:tcW w:w="3345" w:type="dxa"/>
          </w:tcPr>
          <w:p w14:paraId="644FBAFC" w14:textId="77777777" w:rsidR="002E1B08" w:rsidRDefault="00000000">
            <w:pPr>
              <w:pStyle w:val="TableText"/>
            </w:pPr>
            <w:r>
              <w:tab/>
              <w:t>component</w:t>
            </w:r>
          </w:p>
        </w:tc>
        <w:tc>
          <w:tcPr>
            <w:tcW w:w="720" w:type="dxa"/>
          </w:tcPr>
          <w:p w14:paraId="61C53813" w14:textId="77777777" w:rsidR="002E1B08" w:rsidRDefault="00000000">
            <w:pPr>
              <w:pStyle w:val="TableText"/>
            </w:pPr>
            <w:r>
              <w:t>1..*</w:t>
            </w:r>
          </w:p>
        </w:tc>
        <w:tc>
          <w:tcPr>
            <w:tcW w:w="1152" w:type="dxa"/>
          </w:tcPr>
          <w:p w14:paraId="66052BA2" w14:textId="77777777" w:rsidR="002E1B08" w:rsidRDefault="00000000">
            <w:pPr>
              <w:pStyle w:val="TableText"/>
            </w:pPr>
            <w:r>
              <w:t>SHALL</w:t>
            </w:r>
          </w:p>
        </w:tc>
        <w:tc>
          <w:tcPr>
            <w:tcW w:w="864" w:type="dxa"/>
          </w:tcPr>
          <w:p w14:paraId="6F67D3EB" w14:textId="77777777" w:rsidR="002E1B08" w:rsidRDefault="002E1B08">
            <w:pPr>
              <w:pStyle w:val="TableText"/>
            </w:pPr>
          </w:p>
        </w:tc>
        <w:tc>
          <w:tcPr>
            <w:tcW w:w="1104" w:type="dxa"/>
          </w:tcPr>
          <w:p w14:paraId="7D39D80D" w14:textId="77777777" w:rsidR="002E1B08" w:rsidRDefault="00000000">
            <w:pPr>
              <w:pStyle w:val="TableText"/>
            </w:pPr>
            <w:hyperlink w:anchor="C_4537-7124">
              <w:r>
                <w:rPr>
                  <w:rStyle w:val="HyperlinkText9pt"/>
                </w:rPr>
                <w:t>4537-7124</w:t>
              </w:r>
            </w:hyperlink>
          </w:p>
        </w:tc>
        <w:tc>
          <w:tcPr>
            <w:tcW w:w="2975" w:type="dxa"/>
          </w:tcPr>
          <w:p w14:paraId="2F226A54" w14:textId="77777777" w:rsidR="002E1B08" w:rsidRDefault="002E1B08">
            <w:pPr>
              <w:pStyle w:val="TableText"/>
            </w:pPr>
          </w:p>
        </w:tc>
      </w:tr>
      <w:tr w:rsidR="002E1B08" w14:paraId="04757A05" w14:textId="77777777">
        <w:trPr>
          <w:jc w:val="center"/>
        </w:trPr>
        <w:tc>
          <w:tcPr>
            <w:tcW w:w="3345" w:type="dxa"/>
          </w:tcPr>
          <w:p w14:paraId="366E0AB4" w14:textId="77777777" w:rsidR="002E1B08" w:rsidRDefault="00000000">
            <w:pPr>
              <w:pStyle w:val="TableText"/>
            </w:pPr>
            <w:r>
              <w:tab/>
            </w:r>
            <w:r>
              <w:tab/>
              <w:t>observation</w:t>
            </w:r>
          </w:p>
        </w:tc>
        <w:tc>
          <w:tcPr>
            <w:tcW w:w="720" w:type="dxa"/>
          </w:tcPr>
          <w:p w14:paraId="369D6280" w14:textId="77777777" w:rsidR="002E1B08" w:rsidRDefault="00000000">
            <w:pPr>
              <w:pStyle w:val="TableText"/>
            </w:pPr>
            <w:r>
              <w:t>1..1</w:t>
            </w:r>
          </w:p>
        </w:tc>
        <w:tc>
          <w:tcPr>
            <w:tcW w:w="1152" w:type="dxa"/>
          </w:tcPr>
          <w:p w14:paraId="4ED88A70" w14:textId="77777777" w:rsidR="002E1B08" w:rsidRDefault="00000000">
            <w:pPr>
              <w:pStyle w:val="TableText"/>
            </w:pPr>
            <w:r>
              <w:t>SHALL</w:t>
            </w:r>
          </w:p>
        </w:tc>
        <w:tc>
          <w:tcPr>
            <w:tcW w:w="864" w:type="dxa"/>
          </w:tcPr>
          <w:p w14:paraId="6443BE88" w14:textId="77777777" w:rsidR="002E1B08" w:rsidRDefault="002E1B08">
            <w:pPr>
              <w:pStyle w:val="TableText"/>
            </w:pPr>
          </w:p>
        </w:tc>
        <w:tc>
          <w:tcPr>
            <w:tcW w:w="1104" w:type="dxa"/>
          </w:tcPr>
          <w:p w14:paraId="15F14B10" w14:textId="77777777" w:rsidR="002E1B08" w:rsidRDefault="00000000">
            <w:pPr>
              <w:pStyle w:val="TableText"/>
            </w:pPr>
            <w:hyperlink w:anchor="C_4537-14850">
              <w:r>
                <w:rPr>
                  <w:rStyle w:val="HyperlinkText9pt"/>
                </w:rPr>
                <w:t>4537-14850</w:t>
              </w:r>
            </w:hyperlink>
          </w:p>
        </w:tc>
        <w:tc>
          <w:tcPr>
            <w:tcW w:w="2975" w:type="dxa"/>
          </w:tcPr>
          <w:p w14:paraId="64D96E9D" w14:textId="77777777" w:rsidR="002E1B08" w:rsidRDefault="00000000">
            <w:pPr>
              <w:pStyle w:val="TableText"/>
            </w:pPr>
            <w:r>
              <w:t>Result Observation (V3) (identifier: urn:hl7ii:2.16.840.1.113883.10.20.22.4.2:2015-08-01</w:t>
            </w:r>
          </w:p>
        </w:tc>
      </w:tr>
    </w:tbl>
    <w:p w14:paraId="29D6C465" w14:textId="77777777" w:rsidR="002E1B08" w:rsidRDefault="002E1B08">
      <w:pPr>
        <w:pStyle w:val="BodyText"/>
      </w:pPr>
    </w:p>
    <w:p w14:paraId="2F392179" w14:textId="77777777" w:rsidR="002E1B08" w:rsidRDefault="00000000">
      <w:pPr>
        <w:numPr>
          <w:ilvl w:val="0"/>
          <w:numId w:val="33"/>
        </w:numPr>
      </w:pPr>
      <w:r>
        <w:rPr>
          <w:rStyle w:val="keyword"/>
        </w:rPr>
        <w:lastRenderedPageBreak/>
        <w:t>SHALL</w:t>
      </w:r>
      <w:r>
        <w:t xml:space="preserve"> contain exactly one [1..1] </w:t>
      </w:r>
      <w:r>
        <w:rPr>
          <w:rStyle w:val="XMLnameBold"/>
        </w:rPr>
        <w:t>@classCode</w:t>
      </w:r>
      <w:r>
        <w:t xml:space="preserve"> (CodeSystem: </w:t>
      </w:r>
      <w:r>
        <w:rPr>
          <w:rStyle w:val="XMLname"/>
        </w:rPr>
        <w:t>HL7ActClass urn:oid:2.16.840.1.113883.5.6</w:t>
      </w:r>
      <w:r>
        <w:rPr>
          <w:rStyle w:val="keyword"/>
        </w:rPr>
        <w:t xml:space="preserve"> STATIC</w:t>
      </w:r>
      <w:r>
        <w:t>)</w:t>
      </w:r>
      <w:bookmarkStart w:id="1314" w:name="C_4537-7121"/>
      <w:r>
        <w:t xml:space="preserve"> (CONF:4537-7121)</w:t>
      </w:r>
      <w:bookmarkEnd w:id="1314"/>
      <w:r>
        <w:t>.</w:t>
      </w:r>
    </w:p>
    <w:p w14:paraId="3DC5DD13" w14:textId="77777777" w:rsidR="002E1B08" w:rsidRDefault="00000000">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15" w:name="C_4537-7122"/>
      <w:r>
        <w:t xml:space="preserve"> (CONF:4537-7122)</w:t>
      </w:r>
      <w:bookmarkEnd w:id="1315"/>
      <w:r>
        <w:t>.</w:t>
      </w:r>
    </w:p>
    <w:p w14:paraId="6ABEEBA1" w14:textId="77777777" w:rsidR="002E1B08" w:rsidRDefault="00000000">
      <w:pPr>
        <w:numPr>
          <w:ilvl w:val="0"/>
          <w:numId w:val="33"/>
        </w:numPr>
      </w:pPr>
      <w:r>
        <w:rPr>
          <w:rStyle w:val="keyword"/>
        </w:rPr>
        <w:t>SHALL</w:t>
      </w:r>
      <w:r>
        <w:t xml:space="preserve"> contain exactly one [1..1] </w:t>
      </w:r>
      <w:r>
        <w:rPr>
          <w:rStyle w:val="XMLnameBold"/>
        </w:rPr>
        <w:t>templateId</w:t>
      </w:r>
      <w:bookmarkStart w:id="1316" w:name="C_4537-7126"/>
      <w:r>
        <w:t xml:space="preserve"> (CONF:4537-7126)</w:t>
      </w:r>
      <w:bookmarkEnd w:id="1316"/>
      <w:r>
        <w:t xml:space="preserve"> such that it</w:t>
      </w:r>
    </w:p>
    <w:p w14:paraId="39627580" w14:textId="77777777" w:rsidR="002E1B08" w:rsidRDefault="00000000">
      <w:pPr>
        <w:numPr>
          <w:ilvl w:val="1"/>
          <w:numId w:val="33"/>
        </w:numPr>
      </w:pPr>
      <w:r>
        <w:rPr>
          <w:rStyle w:val="keyword"/>
        </w:rPr>
        <w:t>SHALL</w:t>
      </w:r>
      <w:r>
        <w:t xml:space="preserve"> contain exactly one [1..1] </w:t>
      </w:r>
      <w:r>
        <w:rPr>
          <w:rStyle w:val="XMLnameBold"/>
        </w:rPr>
        <w:t>@root</w:t>
      </w:r>
      <w:r>
        <w:t>=</w:t>
      </w:r>
      <w:r>
        <w:rPr>
          <w:rStyle w:val="XMLname"/>
        </w:rPr>
        <w:t>"2.16.840.1.113883.10.20.22.4.1"</w:t>
      </w:r>
      <w:bookmarkStart w:id="1317" w:name="C_4537-9134"/>
      <w:r>
        <w:t xml:space="preserve"> (CONF:4537-9134)</w:t>
      </w:r>
      <w:bookmarkEnd w:id="1317"/>
      <w:r>
        <w:t>.</w:t>
      </w:r>
    </w:p>
    <w:p w14:paraId="11428C90" w14:textId="77777777" w:rsidR="002E1B08" w:rsidRDefault="00000000">
      <w:pPr>
        <w:numPr>
          <w:ilvl w:val="1"/>
          <w:numId w:val="33"/>
        </w:numPr>
      </w:pPr>
      <w:r>
        <w:rPr>
          <w:rStyle w:val="keyword"/>
        </w:rPr>
        <w:t>SHALL</w:t>
      </w:r>
      <w:r>
        <w:t xml:space="preserve"> contain exactly one [1..1] </w:t>
      </w:r>
      <w:r>
        <w:rPr>
          <w:rStyle w:val="XMLnameBold"/>
        </w:rPr>
        <w:t>@extension</w:t>
      </w:r>
      <w:r>
        <w:t>=</w:t>
      </w:r>
      <w:r>
        <w:rPr>
          <w:rStyle w:val="XMLname"/>
        </w:rPr>
        <w:t>"2023-05-01"</w:t>
      </w:r>
      <w:bookmarkStart w:id="1318" w:name="C_4537-32588"/>
      <w:r>
        <w:t xml:space="preserve"> (CONF:4537-32588)</w:t>
      </w:r>
      <w:bookmarkEnd w:id="1318"/>
      <w:r>
        <w:t>.</w:t>
      </w:r>
    </w:p>
    <w:p w14:paraId="41173AB7" w14:textId="77777777" w:rsidR="002E1B08" w:rsidRDefault="00000000">
      <w:pPr>
        <w:numPr>
          <w:ilvl w:val="0"/>
          <w:numId w:val="33"/>
        </w:numPr>
      </w:pPr>
      <w:r>
        <w:rPr>
          <w:rStyle w:val="keyword"/>
        </w:rPr>
        <w:t>SHALL</w:t>
      </w:r>
      <w:r>
        <w:t xml:space="preserve"> contain at least one [1..*] </w:t>
      </w:r>
      <w:r>
        <w:rPr>
          <w:rStyle w:val="XMLnameBold"/>
        </w:rPr>
        <w:t>id</w:t>
      </w:r>
      <w:bookmarkStart w:id="1319" w:name="C_4537-7127"/>
      <w:r>
        <w:t xml:space="preserve"> (CONF:4537-7127)</w:t>
      </w:r>
      <w:bookmarkEnd w:id="1319"/>
      <w:r>
        <w:t>.</w:t>
      </w:r>
    </w:p>
    <w:p w14:paraId="3334667B" w14:textId="77777777" w:rsidR="002E1B08" w:rsidRDefault="00000000">
      <w:pPr>
        <w:numPr>
          <w:ilvl w:val="0"/>
          <w:numId w:val="33"/>
        </w:numPr>
      </w:pPr>
      <w:r>
        <w:rPr>
          <w:rStyle w:val="keyword"/>
        </w:rPr>
        <w:t>SHALL</w:t>
      </w:r>
      <w:r>
        <w:t xml:space="preserve"> contain exactly one [1..1] </w:t>
      </w:r>
      <w:r>
        <w:rPr>
          <w:rStyle w:val="XMLnameBold"/>
        </w:rPr>
        <w:t>code</w:t>
      </w:r>
      <w:bookmarkStart w:id="1320" w:name="C_4537-7128"/>
      <w:r>
        <w:t xml:space="preserve"> (CONF:4537-7128)</w:t>
      </w:r>
      <w:bookmarkEnd w:id="1320"/>
      <w:r>
        <w:t>.</w:t>
      </w:r>
    </w:p>
    <w:p w14:paraId="7C4C5B04" w14:textId="77777777" w:rsidR="002E1B08" w:rsidRDefault="00000000">
      <w:pPr>
        <w:numPr>
          <w:ilvl w:val="1"/>
          <w:numId w:val="33"/>
        </w:numPr>
      </w:pPr>
      <w:r>
        <w:rPr>
          <w:rStyle w:val="keyword"/>
        </w:rPr>
        <w:t>SHOULD</w:t>
      </w:r>
      <w:r>
        <w:t xml:space="preserve"> be selected from LOINC (codeSystem 2.16.840.1.113883.6.1) </w:t>
      </w:r>
      <w:r>
        <w:rPr>
          <w:b/>
        </w:rPr>
        <w:t>OR</w:t>
      </w:r>
      <w:r>
        <w:t xml:space="preserve"> SNOMED CT (codeSystem 2.16.840.1.113883.6.96), and </w:t>
      </w:r>
      <w:r>
        <w:rPr>
          <w:rStyle w:val="keyword"/>
        </w:rPr>
        <w:t>MAY</w:t>
      </w:r>
      <w:r>
        <w:t xml:space="preserve"> be selected from CPT (codeSystem 2.16.840.1.113883.6.12) (CONF:4537-19218).</w:t>
      </w:r>
    </w:p>
    <w:p w14:paraId="184C9C98" w14:textId="77777777" w:rsidR="002E1B08" w:rsidRDefault="00000000">
      <w:pPr>
        <w:numPr>
          <w:ilvl w:val="1"/>
          <w:numId w:val="33"/>
        </w:numPr>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agency (CONF:4537-19219).</w:t>
      </w:r>
    </w:p>
    <w:p w14:paraId="4E203BAD" w14:textId="77777777" w:rsidR="002E1B08" w:rsidRDefault="00000000">
      <w:pPr>
        <w:numPr>
          <w:ilvl w:val="0"/>
          <w:numId w:val="33"/>
        </w:numPr>
      </w:pPr>
      <w:r>
        <w:rPr>
          <w:rStyle w:val="keyword"/>
        </w:rPr>
        <w:t>SHALL</w:t>
      </w:r>
      <w:r>
        <w:t xml:space="preserve"> contain exactly one [1..1] </w:t>
      </w:r>
      <w:r>
        <w:rPr>
          <w:rStyle w:val="XMLnameBold"/>
        </w:rPr>
        <w:t>statusCode</w:t>
      </w:r>
      <w:bookmarkStart w:id="1321" w:name="C_4537-7123"/>
      <w:r>
        <w:t xml:space="preserve"> (CONF:4537-7123)</w:t>
      </w:r>
      <w:bookmarkEnd w:id="1321"/>
      <w:r>
        <w:t>.</w:t>
      </w:r>
    </w:p>
    <w:p w14:paraId="459E2820" w14:textId="77777777" w:rsidR="002E1B08" w:rsidRDefault="00000000">
      <w:pPr>
        <w:numPr>
          <w:ilvl w:val="1"/>
          <w:numId w:val="3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1322" w:name="C_4537-14848"/>
      <w:r>
        <w:t xml:space="preserve"> (CONF:4537-14848)</w:t>
      </w:r>
      <w:bookmarkEnd w:id="1322"/>
      <w:r>
        <w:t>.</w:t>
      </w:r>
    </w:p>
    <w:p w14:paraId="5F762A04" w14:textId="77777777" w:rsidR="002E1B08" w:rsidRDefault="00000000">
      <w:pPr>
        <w:numPr>
          <w:ilvl w:val="0"/>
          <w:numId w:val="33"/>
        </w:numPr>
      </w:pPr>
      <w:r>
        <w:rPr>
          <w:rStyle w:val="keyword"/>
        </w:rPr>
        <w:t>MAY</w:t>
      </w:r>
      <w:r>
        <w:t xml:space="preserve"> contain zero or one [0..1] </w:t>
      </w:r>
      <w:r>
        <w:rPr>
          <w:rStyle w:val="XMLnameBold"/>
        </w:rPr>
        <w:t>effectiveTime</w:t>
      </w:r>
      <w:bookmarkStart w:id="1323" w:name="C_4537-31865"/>
      <w:r>
        <w:t xml:space="preserve"> (CONF:4537-31865)</w:t>
      </w:r>
      <w:bookmarkEnd w:id="1323"/>
      <w:r>
        <w:t>.</w:t>
      </w:r>
      <w:r>
        <w:br/>
        <w:t>Note: The effectiveTime is an interval that spans the effectiveTimes of the contained result observations. Because all contained result observations have a required time stamp, it is not required that this effectiveTime be populated.</w:t>
      </w:r>
    </w:p>
    <w:p w14:paraId="5336C5DA" w14:textId="77777777" w:rsidR="002E1B08" w:rsidRDefault="00000000">
      <w:pPr>
        <w:numPr>
          <w:ilvl w:val="1"/>
          <w:numId w:val="33"/>
        </w:numPr>
      </w:pPr>
      <w:r>
        <w:t xml:space="preserve">The effectiveTime, if present, </w:t>
      </w:r>
      <w:r>
        <w:rPr>
          <w:rStyle w:val="keyword"/>
        </w:rPr>
        <w:t>SHALL</w:t>
      </w:r>
      <w:r>
        <w:t xml:space="preserve"> contain exactly one [1..1] </w:t>
      </w:r>
      <w:r>
        <w:rPr>
          <w:rStyle w:val="XMLnameBold"/>
        </w:rPr>
        <w:t>low</w:t>
      </w:r>
      <w:bookmarkStart w:id="1324" w:name="C_4537-32488"/>
      <w:r>
        <w:t xml:space="preserve"> (CONF:4537-32488)</w:t>
      </w:r>
      <w:bookmarkEnd w:id="1324"/>
      <w:r>
        <w:t>.</w:t>
      </w:r>
    </w:p>
    <w:p w14:paraId="77511355" w14:textId="77777777" w:rsidR="002E1B08" w:rsidRDefault="00000000">
      <w:pPr>
        <w:numPr>
          <w:ilvl w:val="1"/>
          <w:numId w:val="33"/>
        </w:numPr>
      </w:pPr>
      <w:r>
        <w:t xml:space="preserve">The effectiveTime, if present, </w:t>
      </w:r>
      <w:r>
        <w:rPr>
          <w:rStyle w:val="keyword"/>
        </w:rPr>
        <w:t>SHALL</w:t>
      </w:r>
      <w:r>
        <w:t xml:space="preserve"> contain exactly one [1..1] </w:t>
      </w:r>
      <w:r>
        <w:rPr>
          <w:rStyle w:val="XMLnameBold"/>
        </w:rPr>
        <w:t>high</w:t>
      </w:r>
      <w:bookmarkStart w:id="1325" w:name="C_4537-32489"/>
      <w:r>
        <w:t xml:space="preserve"> (CONF:4537-32489)</w:t>
      </w:r>
      <w:bookmarkEnd w:id="1325"/>
      <w:r>
        <w:t>.</w:t>
      </w:r>
    </w:p>
    <w:p w14:paraId="7C5FAD98" w14:textId="77777777" w:rsidR="002E1B08" w:rsidRDefault="00000000">
      <w:pPr>
        <w:pStyle w:val="BodyText"/>
        <w:spacing w:before="120"/>
      </w:pPr>
      <w:r>
        <w:t>When an organizer is for laboratory,  observations are expected to include the specimen participant. The specimen included at specimenPlayingEntity/code must be consistent with the observation/code.</w:t>
      </w:r>
    </w:p>
    <w:p w14:paraId="7D939B06" w14:textId="77777777" w:rsidR="002E1B08" w:rsidRDefault="00000000">
      <w:pPr>
        <w:numPr>
          <w:ilvl w:val="0"/>
          <w:numId w:val="33"/>
        </w:numPr>
      </w:pPr>
      <w:r>
        <w:rPr>
          <w:rStyle w:val="keyword"/>
        </w:rPr>
        <w:t>MAY</w:t>
      </w:r>
      <w:r>
        <w:t xml:space="preserve"> contain zero or more [0..*] </w:t>
      </w:r>
      <w:r>
        <w:rPr>
          <w:rStyle w:val="XMLnameBold"/>
        </w:rPr>
        <w:t>specimen</w:t>
      </w:r>
      <w:bookmarkStart w:id="1326" w:name="C_4537-32615"/>
      <w:r>
        <w:t xml:space="preserve"> (CONF:4537-32615)</w:t>
      </w:r>
      <w:bookmarkEnd w:id="1326"/>
      <w:r>
        <w:t>.</w:t>
      </w:r>
    </w:p>
    <w:p w14:paraId="22AF2A4B" w14:textId="77777777" w:rsidR="002E1B08" w:rsidRDefault="00000000">
      <w:pPr>
        <w:numPr>
          <w:ilvl w:val="1"/>
          <w:numId w:val="33"/>
        </w:numPr>
      </w:pPr>
      <w:r>
        <w:t xml:space="preserve">The specimen, if present, </w:t>
      </w:r>
      <w:r>
        <w:rPr>
          <w:rStyle w:val="keyword"/>
        </w:rPr>
        <w:t>SHALL</w:t>
      </w:r>
      <w:r>
        <w:t xml:space="preserve"> contain exactly one [1..1] </w:t>
      </w:r>
      <w:r>
        <w:rPr>
          <w:rStyle w:val="XMLnameBold"/>
        </w:rPr>
        <w:t>specimenRole</w:t>
      </w:r>
      <w:bookmarkStart w:id="1327" w:name="C_4537-32616"/>
      <w:r>
        <w:t xml:space="preserve"> (CONF:4537-32616)</w:t>
      </w:r>
      <w:bookmarkEnd w:id="1327"/>
      <w:r>
        <w:t>.</w:t>
      </w:r>
    </w:p>
    <w:p w14:paraId="34F6557D" w14:textId="77777777" w:rsidR="002E1B08" w:rsidRDefault="00000000">
      <w:pPr>
        <w:numPr>
          <w:ilvl w:val="2"/>
          <w:numId w:val="33"/>
        </w:numPr>
      </w:pPr>
      <w:r>
        <w:t xml:space="preserve">This specimenRole </w:t>
      </w:r>
      <w:r>
        <w:rPr>
          <w:rStyle w:val="keyword"/>
        </w:rPr>
        <w:t>SHALL</w:t>
      </w:r>
      <w:r>
        <w:t xml:space="preserve"> contain exactly one [1..1] </w:t>
      </w:r>
      <w:r>
        <w:rPr>
          <w:rStyle w:val="XMLnameBold"/>
        </w:rPr>
        <w:t>specimenPlayingEntity</w:t>
      </w:r>
      <w:bookmarkStart w:id="1328" w:name="C_4537-32617"/>
      <w:r>
        <w:t xml:space="preserve"> (CONF:4537-32617)</w:t>
      </w:r>
      <w:bookmarkEnd w:id="1328"/>
      <w:r>
        <w:t>.</w:t>
      </w:r>
    </w:p>
    <w:p w14:paraId="693A78DF" w14:textId="77777777" w:rsidR="002E1B08" w:rsidRDefault="00000000">
      <w:pPr>
        <w:numPr>
          <w:ilvl w:val="3"/>
          <w:numId w:val="33"/>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id="1329" w:name="C_4537-32618"/>
      <w:r>
        <w:t xml:space="preserve"> (CONF:4537-32618)</w:t>
      </w:r>
      <w:bookmarkEnd w:id="1329"/>
      <w:r>
        <w:t>.</w:t>
      </w:r>
    </w:p>
    <w:p w14:paraId="033BE266" w14:textId="77777777" w:rsidR="002E1B08" w:rsidRDefault="00000000">
      <w:pPr>
        <w:numPr>
          <w:ilvl w:val="0"/>
          <w:numId w:val="33"/>
        </w:numPr>
      </w:pPr>
      <w:r>
        <w:rPr>
          <w:rStyle w:val="keyword"/>
        </w:rPr>
        <w:t>SHOULD</w:t>
      </w:r>
      <w:r>
        <w:t xml:space="preserve"> contain zero or more [0..*] Author Participation</w:t>
      </w:r>
      <w:r>
        <w:rPr>
          <w:rStyle w:val="XMLname"/>
        </w:rPr>
        <w:t xml:space="preserve"> (identifier: urn:oid:2.16.840.1.113883.10.20.22.4.119)</w:t>
      </w:r>
      <w:bookmarkStart w:id="1330" w:name="C_4537-31149"/>
      <w:r>
        <w:t xml:space="preserve"> (CONF:4537-31149)</w:t>
      </w:r>
      <w:bookmarkEnd w:id="1330"/>
      <w:r>
        <w:t>.</w:t>
      </w:r>
    </w:p>
    <w:p w14:paraId="2B691F4C" w14:textId="77777777" w:rsidR="002E1B08" w:rsidRDefault="00000000">
      <w:pPr>
        <w:numPr>
          <w:ilvl w:val="0"/>
          <w:numId w:val="33"/>
        </w:numPr>
      </w:pPr>
      <w:r>
        <w:rPr>
          <w:rStyle w:val="keyword"/>
        </w:rPr>
        <w:t>SHALL</w:t>
      </w:r>
      <w:r>
        <w:t xml:space="preserve"> contain at least one [1..*] </w:t>
      </w:r>
      <w:r>
        <w:rPr>
          <w:rStyle w:val="XMLnameBold"/>
        </w:rPr>
        <w:t>component</w:t>
      </w:r>
      <w:bookmarkStart w:id="1331" w:name="C_4537-7124"/>
      <w:r>
        <w:t xml:space="preserve"> (CONF:4537-7124)</w:t>
      </w:r>
      <w:bookmarkEnd w:id="1331"/>
      <w:r>
        <w:t xml:space="preserve"> such that it</w:t>
      </w:r>
    </w:p>
    <w:p w14:paraId="7AE281F2" w14:textId="77777777" w:rsidR="002E1B08" w:rsidRDefault="00000000">
      <w:pPr>
        <w:numPr>
          <w:ilvl w:val="1"/>
          <w:numId w:val="33"/>
        </w:numPr>
      </w:pPr>
      <w:r>
        <w:rPr>
          <w:rStyle w:val="keyword"/>
        </w:rPr>
        <w:lastRenderedPageBreak/>
        <w:t>SHALL</w:t>
      </w:r>
      <w:r>
        <w:t xml:space="preserve"> contain exactly one [1..1] Result Observation (V3)</w:t>
      </w:r>
      <w:r>
        <w:rPr>
          <w:rStyle w:val="XMLname"/>
        </w:rPr>
        <w:t xml:space="preserve"> (identifier: urn:hl7ii:2.16.840.1.113883.10.20.22.4.2:2015-08-01)</w:t>
      </w:r>
      <w:bookmarkStart w:id="1332" w:name="C_4537-14850"/>
      <w:r>
        <w:t xml:space="preserve"> (CONF:4537-14850)</w:t>
      </w:r>
      <w:bookmarkEnd w:id="1332"/>
      <w:r>
        <w:t>.</w:t>
      </w:r>
    </w:p>
    <w:p w14:paraId="5EA021DD" w14:textId="0C48A758" w:rsidR="002E1B08" w:rsidRDefault="00000000">
      <w:pPr>
        <w:pStyle w:val="Caption"/>
        <w:ind w:left="130" w:right="115"/>
      </w:pPr>
      <w:bookmarkStart w:id="1333" w:name="_Toc119067346"/>
      <w:bookmarkStart w:id="1334" w:name="_Toc119072260"/>
      <w:bookmarkStart w:id="1335" w:name="_Toc120095182"/>
      <w:r w:rsidRPr="00D36649">
        <w:t xml:space="preserve">Figure </w:t>
      </w:r>
      <w:r w:rsidRPr="00D36649">
        <w:fldChar w:fldCharType="begin"/>
      </w:r>
      <w:r w:rsidRPr="00D36649">
        <w:instrText>SEQ Figure \* ARABIC</w:instrText>
      </w:r>
      <w:r w:rsidRPr="00D36649">
        <w:fldChar w:fldCharType="separate"/>
      </w:r>
      <w:r w:rsidRPr="00D36649">
        <w:t>49</w:t>
      </w:r>
      <w:r w:rsidRPr="00D36649">
        <w:fldChar w:fldCharType="end"/>
      </w:r>
      <w:r w:rsidRPr="00D36649">
        <w:t>: Result Organizer (</w:t>
      </w:r>
      <w:r w:rsidRPr="00D36649">
        <w:t>V4</w:t>
      </w:r>
      <w:r w:rsidRPr="00D36649">
        <w:t>) Example</w:t>
      </w:r>
      <w:bookmarkEnd w:id="1333"/>
      <w:bookmarkEnd w:id="1334"/>
      <w:bookmarkEnd w:id="1335"/>
    </w:p>
    <w:p w14:paraId="40400C5A" w14:textId="77777777" w:rsidR="002E1B08" w:rsidRDefault="00000000">
      <w:pPr>
        <w:pStyle w:val="Example"/>
        <w:ind w:left="130" w:right="115"/>
      </w:pPr>
      <w:r>
        <w:t>&lt;organizer classCode="BATTERY" moodCode="EVN"&gt;</w:t>
      </w:r>
    </w:p>
    <w:p w14:paraId="7426B634" w14:textId="0339FCEF" w:rsidR="002E1B08" w:rsidRDefault="00000000">
      <w:pPr>
        <w:pStyle w:val="Example"/>
        <w:ind w:left="130" w:right="115"/>
      </w:pPr>
      <w:r>
        <w:t xml:space="preserve">    &lt;templateId root="2.16.840.1.113883.10.20.22.4.1" extension="</w:t>
      </w:r>
      <w:r>
        <w:t>2023-05</w:t>
      </w:r>
      <w:r>
        <w:t>-01" /&gt;</w:t>
      </w:r>
    </w:p>
    <w:p w14:paraId="0C28DD1C" w14:textId="77777777" w:rsidR="002E1B08" w:rsidRDefault="00000000">
      <w:pPr>
        <w:pStyle w:val="Example"/>
        <w:ind w:left="130" w:right="115"/>
      </w:pPr>
      <w:r>
        <w:t xml:space="preserve">    &lt;id root="7d5a02b0-67a4-11db-bd13-0800200c9a66" /&gt;</w:t>
      </w:r>
    </w:p>
    <w:p w14:paraId="16B72429" w14:textId="77777777" w:rsidR="002E1B08" w:rsidRDefault="00000000">
      <w:pPr>
        <w:pStyle w:val="Example"/>
        <w:ind w:left="130" w:right="115"/>
      </w:pPr>
      <w:r>
        <w:t xml:space="preserve">    &lt;code code="57021-8" displayName="CBC W Auto Differential panel in Blood" codeSystem="2.16.840.1.113883.6.1" codeSystemName="LOINC" /&gt;</w:t>
      </w:r>
    </w:p>
    <w:p w14:paraId="0AF2FA16" w14:textId="77777777" w:rsidR="002E1B08" w:rsidRDefault="00000000">
      <w:pPr>
        <w:pStyle w:val="Example"/>
        <w:ind w:left="130" w:right="115"/>
      </w:pPr>
      <w:r>
        <w:t xml:space="preserve">    &lt;statusCode code="completed" /&gt;</w:t>
      </w:r>
    </w:p>
    <w:p w14:paraId="2670D285" w14:textId="77777777" w:rsidR="002E1B08" w:rsidRDefault="00000000">
      <w:pPr>
        <w:pStyle w:val="Example"/>
        <w:ind w:left="130" w:right="115"/>
      </w:pPr>
      <w:r>
        <w:t xml:space="preserve">    &lt;effectiveTime&gt;</w:t>
      </w:r>
    </w:p>
    <w:p w14:paraId="5148F874" w14:textId="77777777" w:rsidR="002E1B08" w:rsidRDefault="00000000">
      <w:pPr>
        <w:pStyle w:val="Example"/>
        <w:ind w:left="130" w:right="115"/>
      </w:pPr>
      <w:r>
        <w:t xml:space="preserve">        &lt;low value="200803190830-0800" /&gt;</w:t>
      </w:r>
    </w:p>
    <w:p w14:paraId="7770668F" w14:textId="77777777" w:rsidR="002E1B08" w:rsidRDefault="00000000">
      <w:pPr>
        <w:pStyle w:val="Example"/>
        <w:ind w:left="130" w:right="115"/>
      </w:pPr>
      <w:r>
        <w:t xml:space="preserve">        &lt;high value="200803190830-0800" /&gt;</w:t>
      </w:r>
    </w:p>
    <w:p w14:paraId="2E1B75C9" w14:textId="77777777" w:rsidR="002E1B08" w:rsidRDefault="00000000">
      <w:pPr>
        <w:pStyle w:val="Example"/>
        <w:ind w:left="130" w:right="115"/>
      </w:pPr>
      <w:r>
        <w:t xml:space="preserve">    &lt;/effectiveTime&gt;</w:t>
      </w:r>
    </w:p>
    <w:p w14:paraId="6E8260FB" w14:textId="77777777" w:rsidR="002E1B08" w:rsidRDefault="00000000">
      <w:pPr>
        <w:pStyle w:val="Example"/>
        <w:ind w:left="130" w:right="115"/>
      </w:pPr>
      <w:r>
        <w:t xml:space="preserve">    &lt;author&gt;</w:t>
      </w:r>
    </w:p>
    <w:p w14:paraId="1ACF6988" w14:textId="77777777" w:rsidR="002E1B08" w:rsidRDefault="00000000">
      <w:pPr>
        <w:pStyle w:val="Example"/>
        <w:ind w:left="130" w:right="115"/>
      </w:pPr>
      <w:r>
        <w:t xml:space="preserve">        . . .</w:t>
      </w:r>
    </w:p>
    <w:p w14:paraId="2210530F" w14:textId="77777777" w:rsidR="002E1B08" w:rsidRDefault="00000000">
      <w:pPr>
        <w:pStyle w:val="Example"/>
        <w:ind w:left="130" w:right="115"/>
      </w:pPr>
      <w:r>
        <w:t xml:space="preserve">  &lt;/author&gt;</w:t>
      </w:r>
    </w:p>
    <w:p w14:paraId="674F3951" w14:textId="77777777" w:rsidR="002E1B08" w:rsidRDefault="00000000">
      <w:pPr>
        <w:pStyle w:val="Example"/>
        <w:ind w:left="130" w:right="115"/>
      </w:pPr>
      <w:r>
        <w:t xml:space="preserve">    &lt;component&gt;</w:t>
      </w:r>
    </w:p>
    <w:p w14:paraId="6556D494" w14:textId="77777777" w:rsidR="002E1B08" w:rsidRDefault="00000000">
      <w:pPr>
        <w:pStyle w:val="Example"/>
        <w:ind w:left="130" w:right="115"/>
      </w:pPr>
      <w:r>
        <w:t xml:space="preserve">        &lt;observation classCode="OBS" moodCode="EVN"&gt;</w:t>
      </w:r>
    </w:p>
    <w:p w14:paraId="4F263125" w14:textId="77777777" w:rsidR="002E1B08" w:rsidRDefault="00000000">
      <w:pPr>
        <w:pStyle w:val="Example"/>
        <w:ind w:left="130" w:right="115"/>
      </w:pPr>
      <w:r>
        <w:t xml:space="preserve">            &lt;!-- ** Result observation ** --&gt;</w:t>
      </w:r>
    </w:p>
    <w:p w14:paraId="07382A31" w14:textId="77777777" w:rsidR="002E1B08" w:rsidRDefault="00000000">
      <w:pPr>
        <w:pStyle w:val="Example"/>
        <w:ind w:left="130" w:right="115"/>
      </w:pPr>
      <w:r>
        <w:t xml:space="preserve">            &lt;templateId root="2.16.840.1.113883.10.20.22.4.2" extension="2015-08-01" /&gt;</w:t>
      </w:r>
    </w:p>
    <w:p w14:paraId="10B753CC" w14:textId="072FE3EF" w:rsidR="002E1B08" w:rsidRDefault="00000000">
      <w:pPr>
        <w:pStyle w:val="Example"/>
        <w:ind w:left="130" w:right="115"/>
      </w:pPr>
      <w:r>
        <w:t xml:space="preserve">            . . .</w:t>
      </w:r>
      <w:r>
        <w:t xml:space="preserve"> </w:t>
      </w:r>
    </w:p>
    <w:p w14:paraId="029577A2" w14:textId="77777777" w:rsidR="002E1B08" w:rsidRDefault="00000000">
      <w:pPr>
        <w:pStyle w:val="Example"/>
        <w:ind w:left="130" w:right="115"/>
      </w:pPr>
      <w:r>
        <w:t xml:space="preserve">        &lt;/observation&gt;</w:t>
      </w:r>
    </w:p>
    <w:p w14:paraId="3B1B27C4" w14:textId="77777777" w:rsidR="002E1B08" w:rsidRDefault="00000000">
      <w:pPr>
        <w:pStyle w:val="Example"/>
        <w:ind w:left="130" w:right="115"/>
      </w:pPr>
      <w:r>
        <w:t xml:space="preserve">    &lt;/component&gt;</w:t>
      </w:r>
    </w:p>
    <w:p w14:paraId="1BD1609A" w14:textId="77777777" w:rsidR="002E1B08" w:rsidRDefault="00000000">
      <w:pPr>
        <w:pStyle w:val="Example"/>
        <w:ind w:left="130" w:right="115"/>
      </w:pPr>
      <w:r>
        <w:t>&lt;/organizer&gt;</w:t>
      </w:r>
    </w:p>
    <w:p w14:paraId="53480DF5" w14:textId="77777777" w:rsidR="00D80533" w:rsidRDefault="00D80533">
      <w:pPr>
        <w:pStyle w:val="BodyText"/>
      </w:pPr>
    </w:p>
    <w:p w14:paraId="0E4C4A72" w14:textId="77777777" w:rsidR="00582ED4" w:rsidRDefault="00582ED4">
      <w:pPr>
        <w:pStyle w:val="BodyText"/>
      </w:pPr>
    </w:p>
    <w:p w14:paraId="1FD0B41C" w14:textId="77777777" w:rsidR="00582ED4" w:rsidRDefault="00582ED4">
      <w:pPr>
        <w:pStyle w:val="BodyText"/>
      </w:pPr>
    </w:p>
    <w:p w14:paraId="249A4E98" w14:textId="77777777" w:rsidR="00582ED4" w:rsidRDefault="00582ED4">
      <w:pPr>
        <w:pStyle w:val="BodyText"/>
      </w:pPr>
    </w:p>
    <w:p w14:paraId="4EC5EE71" w14:textId="77777777" w:rsidR="00582ED4" w:rsidRDefault="00582ED4">
      <w:pPr>
        <w:pStyle w:val="BodyText"/>
      </w:pPr>
    </w:p>
    <w:p w14:paraId="1A593AFF" w14:textId="77777777" w:rsidR="00582ED4" w:rsidRDefault="00582ED4">
      <w:pPr>
        <w:pStyle w:val="BodyText"/>
      </w:pPr>
    </w:p>
    <w:p w14:paraId="6C390939" w14:textId="77777777" w:rsidR="00582ED4" w:rsidRDefault="00582ED4">
      <w:pPr>
        <w:pStyle w:val="BodyText"/>
      </w:pPr>
    </w:p>
    <w:p w14:paraId="6323BF93" w14:textId="77777777" w:rsidR="00582ED4" w:rsidRDefault="00582ED4">
      <w:pPr>
        <w:pStyle w:val="BodyText"/>
      </w:pPr>
    </w:p>
    <w:p w14:paraId="6D794B95" w14:textId="77777777" w:rsidR="00582ED4" w:rsidRDefault="00582ED4">
      <w:pPr>
        <w:pStyle w:val="BodyText"/>
      </w:pPr>
    </w:p>
    <w:p w14:paraId="61558385" w14:textId="77777777" w:rsidR="00582ED4" w:rsidRDefault="00582ED4">
      <w:pPr>
        <w:pStyle w:val="BodyText"/>
      </w:pPr>
    </w:p>
    <w:p w14:paraId="28A370D7" w14:textId="77777777" w:rsidR="00582ED4" w:rsidRDefault="00582ED4">
      <w:pPr>
        <w:pStyle w:val="BodyText"/>
      </w:pPr>
    </w:p>
    <w:p w14:paraId="212CB4AF" w14:textId="77777777" w:rsidR="00582ED4" w:rsidRDefault="00582ED4">
      <w:pPr>
        <w:pStyle w:val="BodyText"/>
      </w:pPr>
    </w:p>
    <w:p w14:paraId="4A73A89F" w14:textId="77777777" w:rsidR="002E1B08" w:rsidRDefault="002E1B08" w:rsidP="00D36649">
      <w:pPr>
        <w:pStyle w:val="BodyText"/>
        <w:ind w:left="0"/>
      </w:pPr>
    </w:p>
    <w:p w14:paraId="5218A9D6" w14:textId="77777777" w:rsidR="002E1B08" w:rsidRDefault="00000000">
      <w:pPr>
        <w:pStyle w:val="Heading2nospace"/>
      </w:pPr>
      <w:bookmarkStart w:id="1336" w:name="E_Section_Time_Range_Observation"/>
      <w:bookmarkStart w:id="1337" w:name="_Toc119067283"/>
      <w:bookmarkStart w:id="1338" w:name="_Toc119074768"/>
      <w:bookmarkStart w:id="1339" w:name="_Toc120095119"/>
      <w:r>
        <w:lastRenderedPageBreak/>
        <w:t>Section Time Range Observation</w:t>
      </w:r>
      <w:bookmarkEnd w:id="1336"/>
      <w:bookmarkEnd w:id="1337"/>
      <w:bookmarkEnd w:id="1338"/>
      <w:bookmarkEnd w:id="1339"/>
    </w:p>
    <w:p w14:paraId="17385AED" w14:textId="77777777" w:rsidR="002E1B08" w:rsidRDefault="00000000">
      <w:pPr>
        <w:pStyle w:val="BracketData"/>
      </w:pPr>
      <w:r>
        <w:t>[observation: identifier urn:hl7ii:2.16.840.1.113883.10.20.22.4.201:2016-06-01 (open)]</w:t>
      </w:r>
    </w:p>
    <w:p w14:paraId="6804E3F4" w14:textId="77777777" w:rsidR="002E1B08" w:rsidRDefault="00000000">
      <w:r>
        <w:t>This observation represents the date and time range of the information contained in a section. It is an optional entry and may be used in any section.</w:t>
      </w:r>
    </w:p>
    <w:p w14:paraId="1EA9E7C7" w14:textId="77777777" w:rsidR="002E1B08" w:rsidRDefault="00000000">
      <w:pPr>
        <w:pStyle w:val="Caption"/>
      </w:pPr>
      <w:bookmarkStart w:id="1340" w:name="_Toc119067434"/>
      <w:bookmarkStart w:id="1341" w:name="_Toc119074858"/>
      <w:bookmarkStart w:id="1342" w:name="_Toc120095069"/>
      <w:r>
        <w:t xml:space="preserve">Table </w:t>
      </w:r>
      <w:r>
        <w:fldChar w:fldCharType="begin"/>
      </w:r>
      <w:r>
        <w:instrText>SEQ Table \* ARABIC</w:instrText>
      </w:r>
      <w:r>
        <w:fldChar w:fldCharType="separate"/>
      </w:r>
      <w:r>
        <w:t>76</w:t>
      </w:r>
      <w:r>
        <w:fldChar w:fldCharType="end"/>
      </w:r>
      <w:r>
        <w:t>: Section Time Range Observation Constraints Overview</w:t>
      </w:r>
      <w:bookmarkEnd w:id="1340"/>
      <w:bookmarkEnd w:id="1341"/>
      <w:bookmarkEnd w:id="13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62BA3667" w14:textId="77777777">
        <w:trPr>
          <w:cantSplit/>
          <w:tblHeader/>
          <w:jc w:val="center"/>
        </w:trPr>
        <w:tc>
          <w:tcPr>
            <w:tcW w:w="0" w:type="dxa"/>
            <w:shd w:val="clear" w:color="auto" w:fill="E6E6E6"/>
            <w:noWrap/>
          </w:tcPr>
          <w:p w14:paraId="772D727D" w14:textId="77777777" w:rsidR="002E1B08" w:rsidRDefault="00000000">
            <w:pPr>
              <w:pStyle w:val="TableHead"/>
            </w:pPr>
            <w:r>
              <w:t>XPath</w:t>
            </w:r>
          </w:p>
        </w:tc>
        <w:tc>
          <w:tcPr>
            <w:tcW w:w="720" w:type="dxa"/>
            <w:shd w:val="clear" w:color="auto" w:fill="E6E6E6"/>
            <w:noWrap/>
          </w:tcPr>
          <w:p w14:paraId="258E2444" w14:textId="77777777" w:rsidR="002E1B08" w:rsidRDefault="00000000">
            <w:pPr>
              <w:pStyle w:val="TableHead"/>
            </w:pPr>
            <w:r>
              <w:t>Card.</w:t>
            </w:r>
          </w:p>
        </w:tc>
        <w:tc>
          <w:tcPr>
            <w:tcW w:w="1152" w:type="dxa"/>
            <w:shd w:val="clear" w:color="auto" w:fill="E6E6E6"/>
            <w:noWrap/>
          </w:tcPr>
          <w:p w14:paraId="59120C1C" w14:textId="77777777" w:rsidR="002E1B08" w:rsidRDefault="00000000">
            <w:pPr>
              <w:pStyle w:val="TableHead"/>
            </w:pPr>
            <w:r>
              <w:t>Verb</w:t>
            </w:r>
          </w:p>
        </w:tc>
        <w:tc>
          <w:tcPr>
            <w:tcW w:w="864" w:type="dxa"/>
            <w:shd w:val="clear" w:color="auto" w:fill="E6E6E6"/>
            <w:noWrap/>
          </w:tcPr>
          <w:p w14:paraId="24676BFC" w14:textId="77777777" w:rsidR="002E1B08" w:rsidRDefault="00000000">
            <w:pPr>
              <w:pStyle w:val="TableHead"/>
            </w:pPr>
            <w:r>
              <w:t>Data Type</w:t>
            </w:r>
          </w:p>
        </w:tc>
        <w:tc>
          <w:tcPr>
            <w:tcW w:w="864" w:type="dxa"/>
            <w:shd w:val="clear" w:color="auto" w:fill="E6E6E6"/>
            <w:noWrap/>
          </w:tcPr>
          <w:p w14:paraId="2EA665E9" w14:textId="77777777" w:rsidR="002E1B08" w:rsidRDefault="00000000">
            <w:pPr>
              <w:pStyle w:val="TableHead"/>
            </w:pPr>
            <w:r>
              <w:t>CONF#</w:t>
            </w:r>
          </w:p>
        </w:tc>
        <w:tc>
          <w:tcPr>
            <w:tcW w:w="864" w:type="dxa"/>
            <w:shd w:val="clear" w:color="auto" w:fill="E6E6E6"/>
            <w:noWrap/>
          </w:tcPr>
          <w:p w14:paraId="40A05A6F" w14:textId="77777777" w:rsidR="002E1B08" w:rsidRDefault="00000000">
            <w:pPr>
              <w:pStyle w:val="TableHead"/>
            </w:pPr>
            <w:r>
              <w:t>Value</w:t>
            </w:r>
          </w:p>
        </w:tc>
      </w:tr>
      <w:tr w:rsidR="002E1B08" w14:paraId="73AF4DD2" w14:textId="77777777">
        <w:trPr>
          <w:jc w:val="center"/>
        </w:trPr>
        <w:tc>
          <w:tcPr>
            <w:tcW w:w="10160" w:type="dxa"/>
            <w:gridSpan w:val="6"/>
          </w:tcPr>
          <w:p w14:paraId="1CC604B5" w14:textId="77777777" w:rsidR="002E1B08" w:rsidRDefault="00000000">
            <w:pPr>
              <w:pStyle w:val="TableText"/>
            </w:pPr>
            <w:r>
              <w:t>observation (identifier: urn:hl7ii:2.16.840.1.113883.10.20.22.4.201:2016-06-01)</w:t>
            </w:r>
          </w:p>
        </w:tc>
      </w:tr>
      <w:tr w:rsidR="002E1B08" w14:paraId="5CFC315D" w14:textId="77777777">
        <w:trPr>
          <w:jc w:val="center"/>
        </w:trPr>
        <w:tc>
          <w:tcPr>
            <w:tcW w:w="3345" w:type="dxa"/>
          </w:tcPr>
          <w:p w14:paraId="274968BA" w14:textId="77777777" w:rsidR="002E1B08" w:rsidRDefault="00000000">
            <w:pPr>
              <w:pStyle w:val="TableText"/>
            </w:pPr>
            <w:r>
              <w:tab/>
              <w:t>@classCode</w:t>
            </w:r>
          </w:p>
        </w:tc>
        <w:tc>
          <w:tcPr>
            <w:tcW w:w="720" w:type="dxa"/>
          </w:tcPr>
          <w:p w14:paraId="46436FBA" w14:textId="77777777" w:rsidR="002E1B08" w:rsidRDefault="00000000">
            <w:pPr>
              <w:pStyle w:val="TableText"/>
            </w:pPr>
            <w:r>
              <w:t>1..1</w:t>
            </w:r>
          </w:p>
        </w:tc>
        <w:tc>
          <w:tcPr>
            <w:tcW w:w="1152" w:type="dxa"/>
          </w:tcPr>
          <w:p w14:paraId="24220957" w14:textId="77777777" w:rsidR="002E1B08" w:rsidRDefault="00000000">
            <w:pPr>
              <w:pStyle w:val="TableText"/>
            </w:pPr>
            <w:r>
              <w:t>SHALL</w:t>
            </w:r>
          </w:p>
        </w:tc>
        <w:tc>
          <w:tcPr>
            <w:tcW w:w="864" w:type="dxa"/>
          </w:tcPr>
          <w:p w14:paraId="48CD0F1E" w14:textId="77777777" w:rsidR="002E1B08" w:rsidRDefault="002E1B08">
            <w:pPr>
              <w:pStyle w:val="TableText"/>
            </w:pPr>
          </w:p>
        </w:tc>
        <w:tc>
          <w:tcPr>
            <w:tcW w:w="1104" w:type="dxa"/>
          </w:tcPr>
          <w:p w14:paraId="7DC9DACB" w14:textId="77777777" w:rsidR="002E1B08" w:rsidRDefault="00000000">
            <w:pPr>
              <w:pStyle w:val="TableText"/>
            </w:pPr>
            <w:hyperlink w:anchor="C_3250-32960">
              <w:r>
                <w:rPr>
                  <w:rStyle w:val="HyperlinkText9pt"/>
                </w:rPr>
                <w:t>3250-32960</w:t>
              </w:r>
            </w:hyperlink>
          </w:p>
        </w:tc>
        <w:tc>
          <w:tcPr>
            <w:tcW w:w="2975" w:type="dxa"/>
          </w:tcPr>
          <w:p w14:paraId="43DBA956" w14:textId="77777777" w:rsidR="002E1B08" w:rsidRDefault="00000000">
            <w:pPr>
              <w:pStyle w:val="TableText"/>
            </w:pPr>
            <w:r>
              <w:t>urn:oid:2.16.840.1.113883.5.6 (HL7ActClass) = OBS</w:t>
            </w:r>
          </w:p>
        </w:tc>
      </w:tr>
      <w:tr w:rsidR="002E1B08" w14:paraId="01214072" w14:textId="77777777">
        <w:trPr>
          <w:jc w:val="center"/>
        </w:trPr>
        <w:tc>
          <w:tcPr>
            <w:tcW w:w="3345" w:type="dxa"/>
          </w:tcPr>
          <w:p w14:paraId="51FEB6EB" w14:textId="77777777" w:rsidR="002E1B08" w:rsidRDefault="00000000">
            <w:pPr>
              <w:pStyle w:val="TableText"/>
            </w:pPr>
            <w:r>
              <w:tab/>
              <w:t>@moodCode</w:t>
            </w:r>
          </w:p>
        </w:tc>
        <w:tc>
          <w:tcPr>
            <w:tcW w:w="720" w:type="dxa"/>
          </w:tcPr>
          <w:p w14:paraId="33BC320F" w14:textId="77777777" w:rsidR="002E1B08" w:rsidRDefault="00000000">
            <w:pPr>
              <w:pStyle w:val="TableText"/>
            </w:pPr>
            <w:r>
              <w:t>1..1</w:t>
            </w:r>
          </w:p>
        </w:tc>
        <w:tc>
          <w:tcPr>
            <w:tcW w:w="1152" w:type="dxa"/>
          </w:tcPr>
          <w:p w14:paraId="55D93760" w14:textId="77777777" w:rsidR="002E1B08" w:rsidRDefault="00000000">
            <w:pPr>
              <w:pStyle w:val="TableText"/>
            </w:pPr>
            <w:r>
              <w:t>SHALL</w:t>
            </w:r>
          </w:p>
        </w:tc>
        <w:tc>
          <w:tcPr>
            <w:tcW w:w="864" w:type="dxa"/>
          </w:tcPr>
          <w:p w14:paraId="092E341F" w14:textId="77777777" w:rsidR="002E1B08" w:rsidRDefault="002E1B08">
            <w:pPr>
              <w:pStyle w:val="TableText"/>
            </w:pPr>
          </w:p>
        </w:tc>
        <w:tc>
          <w:tcPr>
            <w:tcW w:w="1104" w:type="dxa"/>
          </w:tcPr>
          <w:p w14:paraId="4C923F5C" w14:textId="77777777" w:rsidR="002E1B08" w:rsidRDefault="00000000">
            <w:pPr>
              <w:pStyle w:val="TableText"/>
            </w:pPr>
            <w:hyperlink w:anchor="C_3250-32961">
              <w:r>
                <w:rPr>
                  <w:rStyle w:val="HyperlinkText9pt"/>
                </w:rPr>
                <w:t>3250-32961</w:t>
              </w:r>
            </w:hyperlink>
          </w:p>
        </w:tc>
        <w:tc>
          <w:tcPr>
            <w:tcW w:w="2975" w:type="dxa"/>
          </w:tcPr>
          <w:p w14:paraId="21958BCF" w14:textId="77777777" w:rsidR="002E1B08" w:rsidRDefault="00000000">
            <w:pPr>
              <w:pStyle w:val="TableText"/>
            </w:pPr>
            <w:r>
              <w:t>urn:oid:2.16.840.1.113883.5.1001 (HL7ActMood) = EVN</w:t>
            </w:r>
          </w:p>
        </w:tc>
      </w:tr>
      <w:tr w:rsidR="002E1B08" w14:paraId="08469860" w14:textId="77777777">
        <w:trPr>
          <w:jc w:val="center"/>
        </w:trPr>
        <w:tc>
          <w:tcPr>
            <w:tcW w:w="3345" w:type="dxa"/>
          </w:tcPr>
          <w:p w14:paraId="73B20A63" w14:textId="77777777" w:rsidR="002E1B08" w:rsidRDefault="00000000">
            <w:pPr>
              <w:pStyle w:val="TableText"/>
            </w:pPr>
            <w:r>
              <w:tab/>
              <w:t>templateId</w:t>
            </w:r>
          </w:p>
        </w:tc>
        <w:tc>
          <w:tcPr>
            <w:tcW w:w="720" w:type="dxa"/>
          </w:tcPr>
          <w:p w14:paraId="104561EB" w14:textId="77777777" w:rsidR="002E1B08" w:rsidRDefault="00000000">
            <w:pPr>
              <w:pStyle w:val="TableText"/>
            </w:pPr>
            <w:r>
              <w:t>1..1</w:t>
            </w:r>
          </w:p>
        </w:tc>
        <w:tc>
          <w:tcPr>
            <w:tcW w:w="1152" w:type="dxa"/>
          </w:tcPr>
          <w:p w14:paraId="50CA2D3E" w14:textId="77777777" w:rsidR="002E1B08" w:rsidRDefault="00000000">
            <w:pPr>
              <w:pStyle w:val="TableText"/>
            </w:pPr>
            <w:r>
              <w:t>SHALL</w:t>
            </w:r>
          </w:p>
        </w:tc>
        <w:tc>
          <w:tcPr>
            <w:tcW w:w="864" w:type="dxa"/>
          </w:tcPr>
          <w:p w14:paraId="77367830" w14:textId="77777777" w:rsidR="002E1B08" w:rsidRDefault="002E1B08">
            <w:pPr>
              <w:pStyle w:val="TableText"/>
            </w:pPr>
          </w:p>
        </w:tc>
        <w:tc>
          <w:tcPr>
            <w:tcW w:w="1104" w:type="dxa"/>
          </w:tcPr>
          <w:p w14:paraId="7FADD360" w14:textId="77777777" w:rsidR="002E1B08" w:rsidRDefault="00000000">
            <w:pPr>
              <w:pStyle w:val="TableText"/>
            </w:pPr>
            <w:hyperlink w:anchor="C_3250-32951">
              <w:r>
                <w:rPr>
                  <w:rStyle w:val="HyperlinkText9pt"/>
                </w:rPr>
                <w:t>3250-32951</w:t>
              </w:r>
            </w:hyperlink>
          </w:p>
        </w:tc>
        <w:tc>
          <w:tcPr>
            <w:tcW w:w="2975" w:type="dxa"/>
          </w:tcPr>
          <w:p w14:paraId="4A931983" w14:textId="77777777" w:rsidR="002E1B08" w:rsidRDefault="002E1B08">
            <w:pPr>
              <w:pStyle w:val="TableText"/>
            </w:pPr>
          </w:p>
        </w:tc>
      </w:tr>
      <w:tr w:rsidR="002E1B08" w14:paraId="3E6232C2" w14:textId="77777777">
        <w:trPr>
          <w:jc w:val="center"/>
        </w:trPr>
        <w:tc>
          <w:tcPr>
            <w:tcW w:w="3345" w:type="dxa"/>
          </w:tcPr>
          <w:p w14:paraId="17504FED" w14:textId="77777777" w:rsidR="002E1B08" w:rsidRDefault="00000000">
            <w:pPr>
              <w:pStyle w:val="TableText"/>
            </w:pPr>
            <w:r>
              <w:tab/>
            </w:r>
            <w:r>
              <w:tab/>
              <w:t>@root</w:t>
            </w:r>
          </w:p>
        </w:tc>
        <w:tc>
          <w:tcPr>
            <w:tcW w:w="720" w:type="dxa"/>
          </w:tcPr>
          <w:p w14:paraId="7F1701A6" w14:textId="77777777" w:rsidR="002E1B08" w:rsidRDefault="00000000">
            <w:pPr>
              <w:pStyle w:val="TableText"/>
            </w:pPr>
            <w:r>
              <w:t>1..1</w:t>
            </w:r>
          </w:p>
        </w:tc>
        <w:tc>
          <w:tcPr>
            <w:tcW w:w="1152" w:type="dxa"/>
          </w:tcPr>
          <w:p w14:paraId="30A7333E" w14:textId="77777777" w:rsidR="002E1B08" w:rsidRDefault="00000000">
            <w:pPr>
              <w:pStyle w:val="TableText"/>
            </w:pPr>
            <w:r>
              <w:t>SHALL</w:t>
            </w:r>
          </w:p>
        </w:tc>
        <w:tc>
          <w:tcPr>
            <w:tcW w:w="864" w:type="dxa"/>
          </w:tcPr>
          <w:p w14:paraId="1965A7C5" w14:textId="77777777" w:rsidR="002E1B08" w:rsidRDefault="002E1B08">
            <w:pPr>
              <w:pStyle w:val="TableText"/>
            </w:pPr>
          </w:p>
        </w:tc>
        <w:tc>
          <w:tcPr>
            <w:tcW w:w="1104" w:type="dxa"/>
          </w:tcPr>
          <w:p w14:paraId="6BE1E6AA" w14:textId="77777777" w:rsidR="002E1B08" w:rsidRDefault="00000000">
            <w:pPr>
              <w:pStyle w:val="TableText"/>
            </w:pPr>
            <w:hyperlink w:anchor="C_3250-32955">
              <w:r>
                <w:rPr>
                  <w:rStyle w:val="HyperlinkText9pt"/>
                </w:rPr>
                <w:t>3250-32955</w:t>
              </w:r>
            </w:hyperlink>
          </w:p>
        </w:tc>
        <w:tc>
          <w:tcPr>
            <w:tcW w:w="2975" w:type="dxa"/>
          </w:tcPr>
          <w:p w14:paraId="545AE724" w14:textId="77777777" w:rsidR="002E1B08" w:rsidRDefault="00000000">
            <w:pPr>
              <w:pStyle w:val="TableText"/>
            </w:pPr>
            <w:r>
              <w:t>2.16.840.1.113883.10.20.22.4.201</w:t>
            </w:r>
          </w:p>
        </w:tc>
      </w:tr>
      <w:tr w:rsidR="002E1B08" w14:paraId="7B3F7803" w14:textId="77777777">
        <w:trPr>
          <w:jc w:val="center"/>
        </w:trPr>
        <w:tc>
          <w:tcPr>
            <w:tcW w:w="3345" w:type="dxa"/>
          </w:tcPr>
          <w:p w14:paraId="58421EC8" w14:textId="77777777" w:rsidR="002E1B08" w:rsidRDefault="00000000">
            <w:pPr>
              <w:pStyle w:val="TableText"/>
            </w:pPr>
            <w:r>
              <w:tab/>
            </w:r>
            <w:r>
              <w:tab/>
              <w:t>@extension</w:t>
            </w:r>
          </w:p>
        </w:tc>
        <w:tc>
          <w:tcPr>
            <w:tcW w:w="720" w:type="dxa"/>
          </w:tcPr>
          <w:p w14:paraId="7BA3C47B" w14:textId="77777777" w:rsidR="002E1B08" w:rsidRDefault="00000000">
            <w:pPr>
              <w:pStyle w:val="TableText"/>
            </w:pPr>
            <w:r>
              <w:t>1..1</w:t>
            </w:r>
          </w:p>
        </w:tc>
        <w:tc>
          <w:tcPr>
            <w:tcW w:w="1152" w:type="dxa"/>
          </w:tcPr>
          <w:p w14:paraId="54B59D1E" w14:textId="77777777" w:rsidR="002E1B08" w:rsidRDefault="00000000">
            <w:pPr>
              <w:pStyle w:val="TableText"/>
            </w:pPr>
            <w:r>
              <w:t>SHALL</w:t>
            </w:r>
          </w:p>
        </w:tc>
        <w:tc>
          <w:tcPr>
            <w:tcW w:w="864" w:type="dxa"/>
          </w:tcPr>
          <w:p w14:paraId="56595A3E" w14:textId="77777777" w:rsidR="002E1B08" w:rsidRDefault="002E1B08">
            <w:pPr>
              <w:pStyle w:val="TableText"/>
            </w:pPr>
          </w:p>
        </w:tc>
        <w:tc>
          <w:tcPr>
            <w:tcW w:w="1104" w:type="dxa"/>
          </w:tcPr>
          <w:p w14:paraId="3CE7EE44" w14:textId="77777777" w:rsidR="002E1B08" w:rsidRDefault="00000000">
            <w:pPr>
              <w:pStyle w:val="TableText"/>
            </w:pPr>
            <w:hyperlink w:anchor="C_3250-32956">
              <w:r>
                <w:rPr>
                  <w:rStyle w:val="HyperlinkText9pt"/>
                </w:rPr>
                <w:t>3250-32956</w:t>
              </w:r>
            </w:hyperlink>
          </w:p>
        </w:tc>
        <w:tc>
          <w:tcPr>
            <w:tcW w:w="2975" w:type="dxa"/>
          </w:tcPr>
          <w:p w14:paraId="28AC7634" w14:textId="77777777" w:rsidR="002E1B08" w:rsidRDefault="00000000">
            <w:pPr>
              <w:pStyle w:val="TableText"/>
            </w:pPr>
            <w:r>
              <w:t>2016-06-01</w:t>
            </w:r>
          </w:p>
        </w:tc>
      </w:tr>
      <w:tr w:rsidR="002E1B08" w14:paraId="3AA246A6" w14:textId="77777777">
        <w:trPr>
          <w:jc w:val="center"/>
        </w:trPr>
        <w:tc>
          <w:tcPr>
            <w:tcW w:w="3345" w:type="dxa"/>
          </w:tcPr>
          <w:p w14:paraId="4CEC0419" w14:textId="77777777" w:rsidR="002E1B08" w:rsidRDefault="00000000">
            <w:pPr>
              <w:pStyle w:val="TableText"/>
            </w:pPr>
            <w:r>
              <w:tab/>
              <w:t>code</w:t>
            </w:r>
          </w:p>
        </w:tc>
        <w:tc>
          <w:tcPr>
            <w:tcW w:w="720" w:type="dxa"/>
          </w:tcPr>
          <w:p w14:paraId="15661A69" w14:textId="77777777" w:rsidR="002E1B08" w:rsidRDefault="00000000">
            <w:pPr>
              <w:pStyle w:val="TableText"/>
            </w:pPr>
            <w:r>
              <w:t>1..1</w:t>
            </w:r>
          </w:p>
        </w:tc>
        <w:tc>
          <w:tcPr>
            <w:tcW w:w="1152" w:type="dxa"/>
          </w:tcPr>
          <w:p w14:paraId="090FF422" w14:textId="77777777" w:rsidR="002E1B08" w:rsidRDefault="00000000">
            <w:pPr>
              <w:pStyle w:val="TableText"/>
            </w:pPr>
            <w:r>
              <w:t>SHALL</w:t>
            </w:r>
          </w:p>
        </w:tc>
        <w:tc>
          <w:tcPr>
            <w:tcW w:w="864" w:type="dxa"/>
          </w:tcPr>
          <w:p w14:paraId="4415627D" w14:textId="77777777" w:rsidR="002E1B08" w:rsidRDefault="002E1B08">
            <w:pPr>
              <w:pStyle w:val="TableText"/>
            </w:pPr>
          </w:p>
        </w:tc>
        <w:tc>
          <w:tcPr>
            <w:tcW w:w="1104" w:type="dxa"/>
          </w:tcPr>
          <w:p w14:paraId="037040B6" w14:textId="77777777" w:rsidR="002E1B08" w:rsidRDefault="00000000">
            <w:pPr>
              <w:pStyle w:val="TableText"/>
            </w:pPr>
            <w:hyperlink w:anchor="C_3250-32952">
              <w:r>
                <w:rPr>
                  <w:rStyle w:val="HyperlinkText9pt"/>
                </w:rPr>
                <w:t>3250-32952</w:t>
              </w:r>
            </w:hyperlink>
          </w:p>
        </w:tc>
        <w:tc>
          <w:tcPr>
            <w:tcW w:w="2975" w:type="dxa"/>
          </w:tcPr>
          <w:p w14:paraId="046F3DCB" w14:textId="77777777" w:rsidR="002E1B08" w:rsidRDefault="002E1B08">
            <w:pPr>
              <w:pStyle w:val="TableText"/>
            </w:pPr>
          </w:p>
        </w:tc>
      </w:tr>
      <w:tr w:rsidR="002E1B08" w14:paraId="52C081B2" w14:textId="77777777">
        <w:trPr>
          <w:jc w:val="center"/>
        </w:trPr>
        <w:tc>
          <w:tcPr>
            <w:tcW w:w="3345" w:type="dxa"/>
          </w:tcPr>
          <w:p w14:paraId="7E7D2717" w14:textId="77777777" w:rsidR="002E1B08" w:rsidRDefault="00000000">
            <w:pPr>
              <w:pStyle w:val="TableText"/>
            </w:pPr>
            <w:r>
              <w:tab/>
            </w:r>
            <w:r>
              <w:tab/>
              <w:t>@code</w:t>
            </w:r>
          </w:p>
        </w:tc>
        <w:tc>
          <w:tcPr>
            <w:tcW w:w="720" w:type="dxa"/>
          </w:tcPr>
          <w:p w14:paraId="2251A6ED" w14:textId="77777777" w:rsidR="002E1B08" w:rsidRDefault="00000000">
            <w:pPr>
              <w:pStyle w:val="TableText"/>
            </w:pPr>
            <w:r>
              <w:t>1..1</w:t>
            </w:r>
          </w:p>
        </w:tc>
        <w:tc>
          <w:tcPr>
            <w:tcW w:w="1152" w:type="dxa"/>
          </w:tcPr>
          <w:p w14:paraId="317D9875" w14:textId="77777777" w:rsidR="002E1B08" w:rsidRDefault="00000000">
            <w:pPr>
              <w:pStyle w:val="TableText"/>
            </w:pPr>
            <w:r>
              <w:t>SHALL</w:t>
            </w:r>
          </w:p>
        </w:tc>
        <w:tc>
          <w:tcPr>
            <w:tcW w:w="864" w:type="dxa"/>
          </w:tcPr>
          <w:p w14:paraId="3A4E897C" w14:textId="77777777" w:rsidR="002E1B08" w:rsidRDefault="002E1B08">
            <w:pPr>
              <w:pStyle w:val="TableText"/>
            </w:pPr>
          </w:p>
        </w:tc>
        <w:tc>
          <w:tcPr>
            <w:tcW w:w="1104" w:type="dxa"/>
          </w:tcPr>
          <w:p w14:paraId="71FD30BC" w14:textId="77777777" w:rsidR="002E1B08" w:rsidRDefault="00000000">
            <w:pPr>
              <w:pStyle w:val="TableText"/>
            </w:pPr>
            <w:hyperlink w:anchor="C_3250-32957">
              <w:r>
                <w:rPr>
                  <w:rStyle w:val="HyperlinkText9pt"/>
                </w:rPr>
                <w:t>3250-32957</w:t>
              </w:r>
            </w:hyperlink>
          </w:p>
        </w:tc>
        <w:tc>
          <w:tcPr>
            <w:tcW w:w="2975" w:type="dxa"/>
          </w:tcPr>
          <w:p w14:paraId="1943A292" w14:textId="77777777" w:rsidR="002E1B08" w:rsidRDefault="00000000">
            <w:pPr>
              <w:pStyle w:val="TableText"/>
            </w:pPr>
            <w:r>
              <w:t>urn:oid:2.16.840.1.113883.6.1 (LOINC) = 82607-3</w:t>
            </w:r>
          </w:p>
        </w:tc>
      </w:tr>
      <w:tr w:rsidR="002E1B08" w14:paraId="7B80E68C" w14:textId="77777777">
        <w:trPr>
          <w:jc w:val="center"/>
        </w:trPr>
        <w:tc>
          <w:tcPr>
            <w:tcW w:w="3345" w:type="dxa"/>
          </w:tcPr>
          <w:p w14:paraId="3E3C6E85" w14:textId="77777777" w:rsidR="002E1B08" w:rsidRDefault="00000000">
            <w:pPr>
              <w:pStyle w:val="TableText"/>
            </w:pPr>
            <w:r>
              <w:tab/>
            </w:r>
            <w:r>
              <w:tab/>
              <w:t>@codeSystem</w:t>
            </w:r>
          </w:p>
        </w:tc>
        <w:tc>
          <w:tcPr>
            <w:tcW w:w="720" w:type="dxa"/>
          </w:tcPr>
          <w:p w14:paraId="2F68AA87" w14:textId="77777777" w:rsidR="002E1B08" w:rsidRDefault="00000000">
            <w:pPr>
              <w:pStyle w:val="TableText"/>
            </w:pPr>
            <w:r>
              <w:t>1..1</w:t>
            </w:r>
          </w:p>
        </w:tc>
        <w:tc>
          <w:tcPr>
            <w:tcW w:w="1152" w:type="dxa"/>
          </w:tcPr>
          <w:p w14:paraId="5D62B816" w14:textId="77777777" w:rsidR="002E1B08" w:rsidRDefault="00000000">
            <w:pPr>
              <w:pStyle w:val="TableText"/>
            </w:pPr>
            <w:r>
              <w:t>SHALL</w:t>
            </w:r>
          </w:p>
        </w:tc>
        <w:tc>
          <w:tcPr>
            <w:tcW w:w="864" w:type="dxa"/>
          </w:tcPr>
          <w:p w14:paraId="2F3D02ED" w14:textId="77777777" w:rsidR="002E1B08" w:rsidRDefault="002E1B08">
            <w:pPr>
              <w:pStyle w:val="TableText"/>
            </w:pPr>
          </w:p>
        </w:tc>
        <w:tc>
          <w:tcPr>
            <w:tcW w:w="1104" w:type="dxa"/>
          </w:tcPr>
          <w:p w14:paraId="52A61D41" w14:textId="77777777" w:rsidR="002E1B08" w:rsidRDefault="00000000">
            <w:pPr>
              <w:pStyle w:val="TableText"/>
            </w:pPr>
            <w:hyperlink w:anchor="C_3250-32958">
              <w:r>
                <w:rPr>
                  <w:rStyle w:val="HyperlinkText9pt"/>
                </w:rPr>
                <w:t>3250-32958</w:t>
              </w:r>
            </w:hyperlink>
          </w:p>
        </w:tc>
        <w:tc>
          <w:tcPr>
            <w:tcW w:w="2975" w:type="dxa"/>
          </w:tcPr>
          <w:p w14:paraId="49BD3AAD" w14:textId="77777777" w:rsidR="002E1B08" w:rsidRDefault="00000000">
            <w:pPr>
              <w:pStyle w:val="TableText"/>
            </w:pPr>
            <w:r>
              <w:t>urn:oid:2.16.840.1.113883.6.1 (LOINC) = 2.16.840.1.113883.6.1</w:t>
            </w:r>
          </w:p>
        </w:tc>
      </w:tr>
      <w:tr w:rsidR="002E1B08" w14:paraId="4D1A7D86" w14:textId="77777777">
        <w:trPr>
          <w:jc w:val="center"/>
        </w:trPr>
        <w:tc>
          <w:tcPr>
            <w:tcW w:w="3345" w:type="dxa"/>
          </w:tcPr>
          <w:p w14:paraId="1B1971B0" w14:textId="77777777" w:rsidR="002E1B08" w:rsidRDefault="00000000">
            <w:pPr>
              <w:pStyle w:val="TableText"/>
            </w:pPr>
            <w:r>
              <w:tab/>
              <w:t>text</w:t>
            </w:r>
          </w:p>
        </w:tc>
        <w:tc>
          <w:tcPr>
            <w:tcW w:w="720" w:type="dxa"/>
          </w:tcPr>
          <w:p w14:paraId="3A2B24E9" w14:textId="77777777" w:rsidR="002E1B08" w:rsidRDefault="00000000">
            <w:pPr>
              <w:pStyle w:val="TableText"/>
            </w:pPr>
            <w:r>
              <w:t>1..1</w:t>
            </w:r>
          </w:p>
        </w:tc>
        <w:tc>
          <w:tcPr>
            <w:tcW w:w="1152" w:type="dxa"/>
          </w:tcPr>
          <w:p w14:paraId="2433CC6C" w14:textId="77777777" w:rsidR="002E1B08" w:rsidRDefault="00000000">
            <w:pPr>
              <w:pStyle w:val="TableText"/>
            </w:pPr>
            <w:r>
              <w:t>SHALL</w:t>
            </w:r>
          </w:p>
        </w:tc>
        <w:tc>
          <w:tcPr>
            <w:tcW w:w="864" w:type="dxa"/>
          </w:tcPr>
          <w:p w14:paraId="7236138A" w14:textId="77777777" w:rsidR="002E1B08" w:rsidRDefault="002E1B08">
            <w:pPr>
              <w:pStyle w:val="TableText"/>
            </w:pPr>
          </w:p>
        </w:tc>
        <w:tc>
          <w:tcPr>
            <w:tcW w:w="1104" w:type="dxa"/>
          </w:tcPr>
          <w:p w14:paraId="1F9879D7" w14:textId="77777777" w:rsidR="002E1B08" w:rsidRDefault="00000000">
            <w:pPr>
              <w:pStyle w:val="TableText"/>
            </w:pPr>
            <w:hyperlink w:anchor="C_3250-32962">
              <w:r>
                <w:rPr>
                  <w:rStyle w:val="HyperlinkText9pt"/>
                </w:rPr>
                <w:t>3250-32962</w:t>
              </w:r>
            </w:hyperlink>
          </w:p>
        </w:tc>
        <w:tc>
          <w:tcPr>
            <w:tcW w:w="2975" w:type="dxa"/>
          </w:tcPr>
          <w:p w14:paraId="3786E561" w14:textId="77777777" w:rsidR="002E1B08" w:rsidRDefault="002E1B08">
            <w:pPr>
              <w:pStyle w:val="TableText"/>
            </w:pPr>
          </w:p>
        </w:tc>
      </w:tr>
      <w:tr w:rsidR="002E1B08" w14:paraId="5D622D31" w14:textId="77777777">
        <w:trPr>
          <w:jc w:val="center"/>
        </w:trPr>
        <w:tc>
          <w:tcPr>
            <w:tcW w:w="3345" w:type="dxa"/>
          </w:tcPr>
          <w:p w14:paraId="0C4E5BDE" w14:textId="77777777" w:rsidR="002E1B08" w:rsidRDefault="00000000">
            <w:pPr>
              <w:pStyle w:val="TableText"/>
            </w:pPr>
            <w:r>
              <w:tab/>
            </w:r>
            <w:r>
              <w:tab/>
              <w:t>reference</w:t>
            </w:r>
          </w:p>
        </w:tc>
        <w:tc>
          <w:tcPr>
            <w:tcW w:w="720" w:type="dxa"/>
          </w:tcPr>
          <w:p w14:paraId="3527137D" w14:textId="77777777" w:rsidR="002E1B08" w:rsidRDefault="00000000">
            <w:pPr>
              <w:pStyle w:val="TableText"/>
            </w:pPr>
            <w:r>
              <w:t>1..1</w:t>
            </w:r>
          </w:p>
        </w:tc>
        <w:tc>
          <w:tcPr>
            <w:tcW w:w="1152" w:type="dxa"/>
          </w:tcPr>
          <w:p w14:paraId="372372F5" w14:textId="77777777" w:rsidR="002E1B08" w:rsidRDefault="00000000">
            <w:pPr>
              <w:pStyle w:val="TableText"/>
            </w:pPr>
            <w:r>
              <w:t>SHALL</w:t>
            </w:r>
          </w:p>
        </w:tc>
        <w:tc>
          <w:tcPr>
            <w:tcW w:w="864" w:type="dxa"/>
          </w:tcPr>
          <w:p w14:paraId="65FE04F5" w14:textId="77777777" w:rsidR="002E1B08" w:rsidRDefault="002E1B08">
            <w:pPr>
              <w:pStyle w:val="TableText"/>
            </w:pPr>
          </w:p>
        </w:tc>
        <w:tc>
          <w:tcPr>
            <w:tcW w:w="1104" w:type="dxa"/>
          </w:tcPr>
          <w:p w14:paraId="5D1110AE" w14:textId="77777777" w:rsidR="002E1B08" w:rsidRDefault="00000000">
            <w:pPr>
              <w:pStyle w:val="TableText"/>
            </w:pPr>
            <w:hyperlink w:anchor="C_3250-32963">
              <w:r>
                <w:rPr>
                  <w:rStyle w:val="HyperlinkText9pt"/>
                </w:rPr>
                <w:t>3250-32963</w:t>
              </w:r>
            </w:hyperlink>
          </w:p>
        </w:tc>
        <w:tc>
          <w:tcPr>
            <w:tcW w:w="2975" w:type="dxa"/>
          </w:tcPr>
          <w:p w14:paraId="72B9CFB4" w14:textId="77777777" w:rsidR="002E1B08" w:rsidRDefault="002E1B08">
            <w:pPr>
              <w:pStyle w:val="TableText"/>
            </w:pPr>
          </w:p>
        </w:tc>
      </w:tr>
      <w:tr w:rsidR="002E1B08" w14:paraId="4652E56A" w14:textId="77777777">
        <w:trPr>
          <w:jc w:val="center"/>
        </w:trPr>
        <w:tc>
          <w:tcPr>
            <w:tcW w:w="3345" w:type="dxa"/>
          </w:tcPr>
          <w:p w14:paraId="1A6C93EF" w14:textId="77777777" w:rsidR="002E1B08" w:rsidRDefault="00000000">
            <w:pPr>
              <w:pStyle w:val="TableText"/>
            </w:pPr>
            <w:r>
              <w:tab/>
            </w:r>
            <w:r>
              <w:tab/>
            </w:r>
            <w:r>
              <w:tab/>
              <w:t>@value</w:t>
            </w:r>
          </w:p>
        </w:tc>
        <w:tc>
          <w:tcPr>
            <w:tcW w:w="720" w:type="dxa"/>
          </w:tcPr>
          <w:p w14:paraId="5273F736" w14:textId="77777777" w:rsidR="002E1B08" w:rsidRDefault="00000000">
            <w:pPr>
              <w:pStyle w:val="TableText"/>
            </w:pPr>
            <w:r>
              <w:t>1..1</w:t>
            </w:r>
          </w:p>
        </w:tc>
        <w:tc>
          <w:tcPr>
            <w:tcW w:w="1152" w:type="dxa"/>
          </w:tcPr>
          <w:p w14:paraId="45DFC615" w14:textId="77777777" w:rsidR="002E1B08" w:rsidRDefault="00000000">
            <w:pPr>
              <w:pStyle w:val="TableText"/>
            </w:pPr>
            <w:r>
              <w:t>SHALL</w:t>
            </w:r>
          </w:p>
        </w:tc>
        <w:tc>
          <w:tcPr>
            <w:tcW w:w="864" w:type="dxa"/>
          </w:tcPr>
          <w:p w14:paraId="34BEE9F3" w14:textId="77777777" w:rsidR="002E1B08" w:rsidRDefault="002E1B08">
            <w:pPr>
              <w:pStyle w:val="TableText"/>
            </w:pPr>
          </w:p>
        </w:tc>
        <w:tc>
          <w:tcPr>
            <w:tcW w:w="1104" w:type="dxa"/>
          </w:tcPr>
          <w:p w14:paraId="1B21CC59" w14:textId="77777777" w:rsidR="002E1B08" w:rsidRDefault="00000000">
            <w:pPr>
              <w:pStyle w:val="TableText"/>
            </w:pPr>
            <w:hyperlink w:anchor="C_3250-32964">
              <w:r>
                <w:rPr>
                  <w:rStyle w:val="HyperlinkText9pt"/>
                </w:rPr>
                <w:t>3250-32964</w:t>
              </w:r>
            </w:hyperlink>
          </w:p>
        </w:tc>
        <w:tc>
          <w:tcPr>
            <w:tcW w:w="2975" w:type="dxa"/>
          </w:tcPr>
          <w:p w14:paraId="7AA9273A" w14:textId="77777777" w:rsidR="002E1B08" w:rsidRDefault="002E1B08">
            <w:pPr>
              <w:pStyle w:val="TableText"/>
            </w:pPr>
          </w:p>
        </w:tc>
      </w:tr>
      <w:tr w:rsidR="002E1B08" w14:paraId="4D8F5220" w14:textId="77777777">
        <w:trPr>
          <w:jc w:val="center"/>
        </w:trPr>
        <w:tc>
          <w:tcPr>
            <w:tcW w:w="3345" w:type="dxa"/>
          </w:tcPr>
          <w:p w14:paraId="7537EB65" w14:textId="77777777" w:rsidR="002E1B08" w:rsidRDefault="00000000">
            <w:pPr>
              <w:pStyle w:val="TableText"/>
            </w:pPr>
            <w:r>
              <w:tab/>
              <w:t>statusCode</w:t>
            </w:r>
          </w:p>
        </w:tc>
        <w:tc>
          <w:tcPr>
            <w:tcW w:w="720" w:type="dxa"/>
          </w:tcPr>
          <w:p w14:paraId="7D4E845D" w14:textId="77777777" w:rsidR="002E1B08" w:rsidRDefault="00000000">
            <w:pPr>
              <w:pStyle w:val="TableText"/>
            </w:pPr>
            <w:r>
              <w:t>1..1</w:t>
            </w:r>
          </w:p>
        </w:tc>
        <w:tc>
          <w:tcPr>
            <w:tcW w:w="1152" w:type="dxa"/>
          </w:tcPr>
          <w:p w14:paraId="4838DB98" w14:textId="77777777" w:rsidR="002E1B08" w:rsidRDefault="00000000">
            <w:pPr>
              <w:pStyle w:val="TableText"/>
            </w:pPr>
            <w:r>
              <w:t>SHALL</w:t>
            </w:r>
          </w:p>
        </w:tc>
        <w:tc>
          <w:tcPr>
            <w:tcW w:w="864" w:type="dxa"/>
          </w:tcPr>
          <w:p w14:paraId="484D4124" w14:textId="77777777" w:rsidR="002E1B08" w:rsidRDefault="002E1B08">
            <w:pPr>
              <w:pStyle w:val="TableText"/>
            </w:pPr>
          </w:p>
        </w:tc>
        <w:tc>
          <w:tcPr>
            <w:tcW w:w="1104" w:type="dxa"/>
          </w:tcPr>
          <w:p w14:paraId="56C8E3A2" w14:textId="77777777" w:rsidR="002E1B08" w:rsidRDefault="00000000">
            <w:pPr>
              <w:pStyle w:val="TableText"/>
            </w:pPr>
            <w:hyperlink w:anchor="C_3250-32950">
              <w:r>
                <w:rPr>
                  <w:rStyle w:val="HyperlinkText9pt"/>
                </w:rPr>
                <w:t>3250-32950</w:t>
              </w:r>
            </w:hyperlink>
          </w:p>
        </w:tc>
        <w:tc>
          <w:tcPr>
            <w:tcW w:w="2975" w:type="dxa"/>
          </w:tcPr>
          <w:p w14:paraId="73D1AAB8" w14:textId="77777777" w:rsidR="002E1B08" w:rsidRDefault="002E1B08">
            <w:pPr>
              <w:pStyle w:val="TableText"/>
            </w:pPr>
          </w:p>
        </w:tc>
      </w:tr>
      <w:tr w:rsidR="002E1B08" w14:paraId="66203D7B" w14:textId="77777777">
        <w:trPr>
          <w:jc w:val="center"/>
        </w:trPr>
        <w:tc>
          <w:tcPr>
            <w:tcW w:w="3345" w:type="dxa"/>
          </w:tcPr>
          <w:p w14:paraId="0E4E6414" w14:textId="77777777" w:rsidR="002E1B08" w:rsidRDefault="00000000">
            <w:pPr>
              <w:pStyle w:val="TableText"/>
            </w:pPr>
            <w:r>
              <w:tab/>
            </w:r>
            <w:r>
              <w:tab/>
              <w:t>@code</w:t>
            </w:r>
          </w:p>
        </w:tc>
        <w:tc>
          <w:tcPr>
            <w:tcW w:w="720" w:type="dxa"/>
          </w:tcPr>
          <w:p w14:paraId="70620D8F" w14:textId="77777777" w:rsidR="002E1B08" w:rsidRDefault="00000000">
            <w:pPr>
              <w:pStyle w:val="TableText"/>
            </w:pPr>
            <w:r>
              <w:t>1..1</w:t>
            </w:r>
          </w:p>
        </w:tc>
        <w:tc>
          <w:tcPr>
            <w:tcW w:w="1152" w:type="dxa"/>
          </w:tcPr>
          <w:p w14:paraId="7CAF0CEC" w14:textId="77777777" w:rsidR="002E1B08" w:rsidRDefault="00000000">
            <w:pPr>
              <w:pStyle w:val="TableText"/>
            </w:pPr>
            <w:r>
              <w:t>SHALL</w:t>
            </w:r>
          </w:p>
        </w:tc>
        <w:tc>
          <w:tcPr>
            <w:tcW w:w="864" w:type="dxa"/>
          </w:tcPr>
          <w:p w14:paraId="628FC22D" w14:textId="77777777" w:rsidR="002E1B08" w:rsidRDefault="002E1B08">
            <w:pPr>
              <w:pStyle w:val="TableText"/>
            </w:pPr>
          </w:p>
        </w:tc>
        <w:tc>
          <w:tcPr>
            <w:tcW w:w="1104" w:type="dxa"/>
          </w:tcPr>
          <w:p w14:paraId="40192FB5" w14:textId="77777777" w:rsidR="002E1B08" w:rsidRDefault="00000000">
            <w:pPr>
              <w:pStyle w:val="TableText"/>
            </w:pPr>
            <w:hyperlink w:anchor="C_3250-32954">
              <w:r>
                <w:rPr>
                  <w:rStyle w:val="HyperlinkText9pt"/>
                </w:rPr>
                <w:t>3250-32954</w:t>
              </w:r>
            </w:hyperlink>
          </w:p>
        </w:tc>
        <w:tc>
          <w:tcPr>
            <w:tcW w:w="2975" w:type="dxa"/>
          </w:tcPr>
          <w:p w14:paraId="21481A28" w14:textId="77777777" w:rsidR="002E1B08" w:rsidRDefault="00000000">
            <w:pPr>
              <w:pStyle w:val="TableText"/>
            </w:pPr>
            <w:r>
              <w:t>urn:oid:2.16.840.1.113883.5.14 (HL7ActStatus) = completed</w:t>
            </w:r>
          </w:p>
        </w:tc>
      </w:tr>
      <w:tr w:rsidR="002E1B08" w14:paraId="302520AA" w14:textId="77777777">
        <w:trPr>
          <w:jc w:val="center"/>
        </w:trPr>
        <w:tc>
          <w:tcPr>
            <w:tcW w:w="3345" w:type="dxa"/>
          </w:tcPr>
          <w:p w14:paraId="7DE3866D" w14:textId="77777777" w:rsidR="002E1B08" w:rsidRDefault="00000000">
            <w:pPr>
              <w:pStyle w:val="TableText"/>
            </w:pPr>
            <w:r>
              <w:tab/>
              <w:t>value</w:t>
            </w:r>
          </w:p>
        </w:tc>
        <w:tc>
          <w:tcPr>
            <w:tcW w:w="720" w:type="dxa"/>
          </w:tcPr>
          <w:p w14:paraId="1CA8EF46" w14:textId="77777777" w:rsidR="002E1B08" w:rsidRDefault="00000000">
            <w:pPr>
              <w:pStyle w:val="TableText"/>
            </w:pPr>
            <w:r>
              <w:t>1..1</w:t>
            </w:r>
          </w:p>
        </w:tc>
        <w:tc>
          <w:tcPr>
            <w:tcW w:w="1152" w:type="dxa"/>
          </w:tcPr>
          <w:p w14:paraId="17F004A8" w14:textId="77777777" w:rsidR="002E1B08" w:rsidRDefault="00000000">
            <w:pPr>
              <w:pStyle w:val="TableText"/>
            </w:pPr>
            <w:r>
              <w:t>SHALL</w:t>
            </w:r>
          </w:p>
        </w:tc>
        <w:tc>
          <w:tcPr>
            <w:tcW w:w="864" w:type="dxa"/>
          </w:tcPr>
          <w:p w14:paraId="6DEF6BA8" w14:textId="77777777" w:rsidR="002E1B08" w:rsidRDefault="00000000">
            <w:pPr>
              <w:pStyle w:val="TableText"/>
            </w:pPr>
            <w:r>
              <w:t>IVL_TS</w:t>
            </w:r>
          </w:p>
        </w:tc>
        <w:tc>
          <w:tcPr>
            <w:tcW w:w="1104" w:type="dxa"/>
          </w:tcPr>
          <w:p w14:paraId="150208F1" w14:textId="77777777" w:rsidR="002E1B08" w:rsidRDefault="00000000">
            <w:pPr>
              <w:pStyle w:val="TableText"/>
            </w:pPr>
            <w:hyperlink w:anchor="C_3250-32953">
              <w:r>
                <w:rPr>
                  <w:rStyle w:val="HyperlinkText9pt"/>
                </w:rPr>
                <w:t>3250-32953</w:t>
              </w:r>
            </w:hyperlink>
          </w:p>
        </w:tc>
        <w:tc>
          <w:tcPr>
            <w:tcW w:w="2975" w:type="dxa"/>
          </w:tcPr>
          <w:p w14:paraId="0A1DB13D" w14:textId="77777777" w:rsidR="002E1B08" w:rsidRDefault="002E1B08">
            <w:pPr>
              <w:pStyle w:val="TableText"/>
            </w:pPr>
          </w:p>
        </w:tc>
      </w:tr>
      <w:tr w:rsidR="002E1B08" w14:paraId="021882A4" w14:textId="77777777">
        <w:trPr>
          <w:jc w:val="center"/>
        </w:trPr>
        <w:tc>
          <w:tcPr>
            <w:tcW w:w="3345" w:type="dxa"/>
          </w:tcPr>
          <w:p w14:paraId="1B62F9BE" w14:textId="77777777" w:rsidR="002E1B08" w:rsidRDefault="00000000">
            <w:pPr>
              <w:pStyle w:val="TableText"/>
            </w:pPr>
            <w:r>
              <w:tab/>
            </w:r>
            <w:r>
              <w:tab/>
              <w:t>low</w:t>
            </w:r>
          </w:p>
        </w:tc>
        <w:tc>
          <w:tcPr>
            <w:tcW w:w="720" w:type="dxa"/>
          </w:tcPr>
          <w:p w14:paraId="3F13BBA6" w14:textId="77777777" w:rsidR="002E1B08" w:rsidRDefault="00000000">
            <w:pPr>
              <w:pStyle w:val="TableText"/>
            </w:pPr>
            <w:r>
              <w:t>1..1</w:t>
            </w:r>
          </w:p>
        </w:tc>
        <w:tc>
          <w:tcPr>
            <w:tcW w:w="1152" w:type="dxa"/>
          </w:tcPr>
          <w:p w14:paraId="7312B009" w14:textId="77777777" w:rsidR="002E1B08" w:rsidRDefault="00000000">
            <w:pPr>
              <w:pStyle w:val="TableText"/>
            </w:pPr>
            <w:r>
              <w:t>SHALL</w:t>
            </w:r>
          </w:p>
        </w:tc>
        <w:tc>
          <w:tcPr>
            <w:tcW w:w="864" w:type="dxa"/>
          </w:tcPr>
          <w:p w14:paraId="2EF83637" w14:textId="77777777" w:rsidR="002E1B08" w:rsidRDefault="002E1B08">
            <w:pPr>
              <w:pStyle w:val="TableText"/>
            </w:pPr>
          </w:p>
        </w:tc>
        <w:tc>
          <w:tcPr>
            <w:tcW w:w="1104" w:type="dxa"/>
          </w:tcPr>
          <w:p w14:paraId="0344BA05" w14:textId="77777777" w:rsidR="002E1B08" w:rsidRDefault="00000000">
            <w:pPr>
              <w:pStyle w:val="TableText"/>
            </w:pPr>
            <w:hyperlink w:anchor="C_3250-32965">
              <w:r>
                <w:rPr>
                  <w:rStyle w:val="HyperlinkText9pt"/>
                </w:rPr>
                <w:t>3250-32965</w:t>
              </w:r>
            </w:hyperlink>
          </w:p>
        </w:tc>
        <w:tc>
          <w:tcPr>
            <w:tcW w:w="2975" w:type="dxa"/>
          </w:tcPr>
          <w:p w14:paraId="7EA103B7" w14:textId="77777777" w:rsidR="002E1B08" w:rsidRDefault="002E1B08">
            <w:pPr>
              <w:pStyle w:val="TableText"/>
            </w:pPr>
          </w:p>
        </w:tc>
      </w:tr>
      <w:tr w:rsidR="002E1B08" w14:paraId="055AF12B" w14:textId="77777777">
        <w:trPr>
          <w:jc w:val="center"/>
        </w:trPr>
        <w:tc>
          <w:tcPr>
            <w:tcW w:w="3345" w:type="dxa"/>
          </w:tcPr>
          <w:p w14:paraId="01587B10" w14:textId="77777777" w:rsidR="002E1B08" w:rsidRDefault="00000000">
            <w:pPr>
              <w:pStyle w:val="TableText"/>
            </w:pPr>
            <w:r>
              <w:tab/>
            </w:r>
            <w:r>
              <w:tab/>
              <w:t>high</w:t>
            </w:r>
          </w:p>
        </w:tc>
        <w:tc>
          <w:tcPr>
            <w:tcW w:w="720" w:type="dxa"/>
          </w:tcPr>
          <w:p w14:paraId="3A75D21B" w14:textId="77777777" w:rsidR="002E1B08" w:rsidRDefault="00000000">
            <w:pPr>
              <w:pStyle w:val="TableText"/>
            </w:pPr>
            <w:r>
              <w:t>1..1</w:t>
            </w:r>
          </w:p>
        </w:tc>
        <w:tc>
          <w:tcPr>
            <w:tcW w:w="1152" w:type="dxa"/>
          </w:tcPr>
          <w:p w14:paraId="550A369C" w14:textId="77777777" w:rsidR="002E1B08" w:rsidRDefault="00000000">
            <w:pPr>
              <w:pStyle w:val="TableText"/>
            </w:pPr>
            <w:r>
              <w:t>SHALL</w:t>
            </w:r>
          </w:p>
        </w:tc>
        <w:tc>
          <w:tcPr>
            <w:tcW w:w="864" w:type="dxa"/>
          </w:tcPr>
          <w:p w14:paraId="03DDDF7C" w14:textId="77777777" w:rsidR="002E1B08" w:rsidRDefault="002E1B08">
            <w:pPr>
              <w:pStyle w:val="TableText"/>
            </w:pPr>
          </w:p>
        </w:tc>
        <w:tc>
          <w:tcPr>
            <w:tcW w:w="1104" w:type="dxa"/>
          </w:tcPr>
          <w:p w14:paraId="71D33F3B" w14:textId="77777777" w:rsidR="002E1B08" w:rsidRDefault="00000000">
            <w:pPr>
              <w:pStyle w:val="TableText"/>
            </w:pPr>
            <w:hyperlink w:anchor="C_3250-32966">
              <w:r>
                <w:rPr>
                  <w:rStyle w:val="HyperlinkText9pt"/>
                </w:rPr>
                <w:t>3250-32966</w:t>
              </w:r>
            </w:hyperlink>
          </w:p>
        </w:tc>
        <w:tc>
          <w:tcPr>
            <w:tcW w:w="2975" w:type="dxa"/>
          </w:tcPr>
          <w:p w14:paraId="502DBA8F" w14:textId="77777777" w:rsidR="002E1B08" w:rsidRDefault="002E1B08">
            <w:pPr>
              <w:pStyle w:val="TableText"/>
            </w:pPr>
          </w:p>
        </w:tc>
      </w:tr>
    </w:tbl>
    <w:p w14:paraId="0CE2C3B5" w14:textId="77777777" w:rsidR="002E1B08" w:rsidRDefault="002E1B08">
      <w:pPr>
        <w:pStyle w:val="BodyText"/>
      </w:pPr>
    </w:p>
    <w:p w14:paraId="727ABC5C" w14:textId="77777777" w:rsidR="002E1B08" w:rsidRDefault="00000000">
      <w:pPr>
        <w:numPr>
          <w:ilvl w:val="0"/>
          <w:numId w:val="3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343" w:name="C_3250-32960"/>
      <w:r>
        <w:t xml:space="preserve"> (CONF:3250-32960)</w:t>
      </w:r>
      <w:bookmarkEnd w:id="1343"/>
      <w:r>
        <w:t>.</w:t>
      </w:r>
    </w:p>
    <w:p w14:paraId="69990BCE" w14:textId="77777777" w:rsidR="002E1B08" w:rsidRDefault="00000000">
      <w:pPr>
        <w:numPr>
          <w:ilvl w:val="0"/>
          <w:numId w:val="34"/>
        </w:numPr>
      </w:pPr>
      <w:r>
        <w:rPr>
          <w:rStyle w:val="keyword"/>
        </w:rPr>
        <w:lastRenderedPageBreak/>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344" w:name="C_3250-32961"/>
      <w:r>
        <w:t xml:space="preserve"> (CONF:3250-32961)</w:t>
      </w:r>
      <w:bookmarkEnd w:id="1344"/>
      <w:r>
        <w:t>.</w:t>
      </w:r>
    </w:p>
    <w:p w14:paraId="2F66DDBD" w14:textId="77777777" w:rsidR="002E1B08" w:rsidRDefault="00000000">
      <w:pPr>
        <w:numPr>
          <w:ilvl w:val="0"/>
          <w:numId w:val="34"/>
        </w:numPr>
      </w:pPr>
      <w:r>
        <w:rPr>
          <w:rStyle w:val="keyword"/>
        </w:rPr>
        <w:t>SHALL</w:t>
      </w:r>
      <w:r>
        <w:t xml:space="preserve"> contain exactly one [1..1] </w:t>
      </w:r>
      <w:r>
        <w:rPr>
          <w:rStyle w:val="XMLnameBold"/>
        </w:rPr>
        <w:t>templateId</w:t>
      </w:r>
      <w:bookmarkStart w:id="1345" w:name="C_3250-32951"/>
      <w:r>
        <w:t xml:space="preserve"> (CONF:3250-32951)</w:t>
      </w:r>
      <w:bookmarkEnd w:id="1345"/>
      <w:r>
        <w:t xml:space="preserve"> such that it</w:t>
      </w:r>
    </w:p>
    <w:p w14:paraId="185577D3" w14:textId="77777777" w:rsidR="002E1B08" w:rsidRDefault="00000000">
      <w:pPr>
        <w:numPr>
          <w:ilvl w:val="1"/>
          <w:numId w:val="34"/>
        </w:numPr>
      </w:pPr>
      <w:r>
        <w:rPr>
          <w:rStyle w:val="keyword"/>
        </w:rPr>
        <w:t>SHALL</w:t>
      </w:r>
      <w:r>
        <w:t xml:space="preserve"> contain exactly one [1..1] </w:t>
      </w:r>
      <w:r>
        <w:rPr>
          <w:rStyle w:val="XMLnameBold"/>
        </w:rPr>
        <w:t>@root</w:t>
      </w:r>
      <w:r>
        <w:t>=</w:t>
      </w:r>
      <w:r>
        <w:rPr>
          <w:rStyle w:val="XMLname"/>
        </w:rPr>
        <w:t>"2.16.840.1.113883.10.20.22.4.201"</w:t>
      </w:r>
      <w:bookmarkStart w:id="1346" w:name="C_3250-32955"/>
      <w:r>
        <w:t xml:space="preserve"> (CONF:3250-32955)</w:t>
      </w:r>
      <w:bookmarkEnd w:id="1346"/>
      <w:r>
        <w:t>.</w:t>
      </w:r>
    </w:p>
    <w:p w14:paraId="21E29D2A" w14:textId="77777777" w:rsidR="002E1B08" w:rsidRDefault="00000000">
      <w:pPr>
        <w:numPr>
          <w:ilvl w:val="1"/>
          <w:numId w:val="34"/>
        </w:numPr>
      </w:pPr>
      <w:r>
        <w:rPr>
          <w:rStyle w:val="keyword"/>
        </w:rPr>
        <w:t>SHALL</w:t>
      </w:r>
      <w:r>
        <w:t xml:space="preserve"> contain exactly one [1..1] </w:t>
      </w:r>
      <w:r>
        <w:rPr>
          <w:rStyle w:val="XMLnameBold"/>
        </w:rPr>
        <w:t>@extension</w:t>
      </w:r>
      <w:r>
        <w:t>=</w:t>
      </w:r>
      <w:r>
        <w:rPr>
          <w:rStyle w:val="XMLname"/>
        </w:rPr>
        <w:t>"2016-06-01"</w:t>
      </w:r>
      <w:bookmarkStart w:id="1347" w:name="C_3250-32956"/>
      <w:r>
        <w:t xml:space="preserve"> (CONF:3250-32956)</w:t>
      </w:r>
      <w:bookmarkEnd w:id="1347"/>
      <w:r>
        <w:t>.</w:t>
      </w:r>
    </w:p>
    <w:p w14:paraId="0DB420FD" w14:textId="77777777" w:rsidR="002E1B08" w:rsidRDefault="00000000">
      <w:pPr>
        <w:numPr>
          <w:ilvl w:val="0"/>
          <w:numId w:val="34"/>
        </w:numPr>
      </w:pPr>
      <w:r>
        <w:rPr>
          <w:rStyle w:val="keyword"/>
        </w:rPr>
        <w:t>SHALL</w:t>
      </w:r>
      <w:r>
        <w:t xml:space="preserve"> contain exactly one [1..1] </w:t>
      </w:r>
      <w:r>
        <w:rPr>
          <w:rStyle w:val="XMLnameBold"/>
        </w:rPr>
        <w:t>code</w:t>
      </w:r>
      <w:bookmarkStart w:id="1348" w:name="C_3250-32952"/>
      <w:r>
        <w:t xml:space="preserve"> (CONF:3250-32952)</w:t>
      </w:r>
      <w:bookmarkEnd w:id="1348"/>
      <w:r>
        <w:t>.</w:t>
      </w:r>
    </w:p>
    <w:p w14:paraId="52623D63" w14:textId="77777777" w:rsidR="002E1B08" w:rsidRDefault="00000000">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id="1349" w:name="C_3250-32957"/>
      <w:r>
        <w:t xml:space="preserve"> (CONF:3250-32957)</w:t>
      </w:r>
      <w:bookmarkEnd w:id="1349"/>
      <w:r>
        <w:t>.</w:t>
      </w:r>
    </w:p>
    <w:p w14:paraId="1DD9D0A4" w14:textId="77777777" w:rsidR="002E1B08" w:rsidRDefault="00000000">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350" w:name="C_3250-32958"/>
      <w:r>
        <w:t xml:space="preserve"> (CONF:3250-32958)</w:t>
      </w:r>
      <w:bookmarkEnd w:id="1350"/>
      <w:r>
        <w:t>.</w:t>
      </w:r>
    </w:p>
    <w:p w14:paraId="4825D69B" w14:textId="77777777" w:rsidR="002E1B08" w:rsidRDefault="00000000">
      <w:pPr>
        <w:numPr>
          <w:ilvl w:val="0"/>
          <w:numId w:val="34"/>
        </w:numPr>
      </w:pPr>
      <w:r>
        <w:rPr>
          <w:rStyle w:val="keyword"/>
        </w:rPr>
        <w:t>SHALL</w:t>
      </w:r>
      <w:r>
        <w:t xml:space="preserve"> contain exactly one [1..1] </w:t>
      </w:r>
      <w:r>
        <w:rPr>
          <w:rStyle w:val="XMLnameBold"/>
        </w:rPr>
        <w:t>text</w:t>
      </w:r>
      <w:bookmarkStart w:id="1351" w:name="C_3250-32962"/>
      <w:r>
        <w:t xml:space="preserve"> (CONF:3250-32962)</w:t>
      </w:r>
      <w:bookmarkEnd w:id="1351"/>
      <w:r>
        <w:t>.</w:t>
      </w:r>
    </w:p>
    <w:p w14:paraId="6EA6C688" w14:textId="77777777" w:rsidR="002E1B08" w:rsidRDefault="00000000">
      <w:pPr>
        <w:numPr>
          <w:ilvl w:val="1"/>
          <w:numId w:val="34"/>
        </w:numPr>
      </w:pPr>
      <w:r>
        <w:t xml:space="preserve">This text </w:t>
      </w:r>
      <w:r>
        <w:rPr>
          <w:rStyle w:val="keyword"/>
        </w:rPr>
        <w:t>SHALL</w:t>
      </w:r>
      <w:r>
        <w:t xml:space="preserve"> contain exactly one [1..1] </w:t>
      </w:r>
      <w:r>
        <w:rPr>
          <w:rStyle w:val="XMLnameBold"/>
        </w:rPr>
        <w:t>reference</w:t>
      </w:r>
      <w:bookmarkStart w:id="1352" w:name="C_3250-32963"/>
      <w:r>
        <w:t xml:space="preserve"> (CONF:3250-32963)</w:t>
      </w:r>
      <w:bookmarkEnd w:id="1352"/>
      <w:r>
        <w:t>.</w:t>
      </w:r>
    </w:p>
    <w:p w14:paraId="0F1B4186" w14:textId="77777777" w:rsidR="002E1B08" w:rsidRDefault="00000000">
      <w:pPr>
        <w:numPr>
          <w:ilvl w:val="2"/>
          <w:numId w:val="34"/>
        </w:numPr>
      </w:pPr>
      <w:r>
        <w:t xml:space="preserve">This reference </w:t>
      </w:r>
      <w:r>
        <w:rPr>
          <w:rStyle w:val="keyword"/>
        </w:rPr>
        <w:t>SHALL</w:t>
      </w:r>
      <w:r>
        <w:t xml:space="preserve"> contain exactly one [1..1] </w:t>
      </w:r>
      <w:r>
        <w:rPr>
          <w:rStyle w:val="XMLnameBold"/>
        </w:rPr>
        <w:t>@value</w:t>
      </w:r>
      <w:bookmarkStart w:id="1353" w:name="C_3250-32964"/>
      <w:r>
        <w:t xml:space="preserve"> (CONF:3250-32964)</w:t>
      </w:r>
      <w:bookmarkEnd w:id="1353"/>
      <w:r>
        <w:t>.</w:t>
      </w:r>
    </w:p>
    <w:p w14:paraId="23AD7DBC" w14:textId="77777777" w:rsidR="002E1B08" w:rsidRDefault="00000000">
      <w:pPr>
        <w:numPr>
          <w:ilvl w:val="0"/>
          <w:numId w:val="34"/>
        </w:numPr>
      </w:pPr>
      <w:r>
        <w:rPr>
          <w:rStyle w:val="keyword"/>
        </w:rPr>
        <w:t>SHALL</w:t>
      </w:r>
      <w:r>
        <w:t xml:space="preserve"> contain exactly one [1..1] </w:t>
      </w:r>
      <w:r>
        <w:rPr>
          <w:rStyle w:val="XMLnameBold"/>
        </w:rPr>
        <w:t>statusCode</w:t>
      </w:r>
      <w:bookmarkStart w:id="1354" w:name="C_3250-32950"/>
      <w:r>
        <w:t xml:space="preserve"> (CONF:3250-32950)</w:t>
      </w:r>
      <w:bookmarkEnd w:id="1354"/>
      <w:r>
        <w:t>.</w:t>
      </w:r>
    </w:p>
    <w:p w14:paraId="51BD56C9" w14:textId="77777777" w:rsidR="002E1B08" w:rsidRDefault="00000000">
      <w:pPr>
        <w:numPr>
          <w:ilvl w:val="1"/>
          <w:numId w:val="3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355" w:name="C_3250-32954"/>
      <w:r>
        <w:t xml:space="preserve"> (CONF:3250-32954)</w:t>
      </w:r>
      <w:bookmarkEnd w:id="1355"/>
      <w:r>
        <w:t>.</w:t>
      </w:r>
    </w:p>
    <w:p w14:paraId="67B72D6A" w14:textId="77777777" w:rsidR="002E1B08" w:rsidRDefault="00000000">
      <w:pPr>
        <w:numPr>
          <w:ilvl w:val="0"/>
          <w:numId w:val="34"/>
        </w:numPr>
      </w:pPr>
      <w:r>
        <w:rPr>
          <w:rStyle w:val="keyword"/>
        </w:rPr>
        <w:t>SHALL</w:t>
      </w:r>
      <w:r>
        <w:t xml:space="preserve"> contain exactly one [1..1] </w:t>
      </w:r>
      <w:r>
        <w:rPr>
          <w:rStyle w:val="XMLnameBold"/>
        </w:rPr>
        <w:t>value</w:t>
      </w:r>
      <w:r>
        <w:t xml:space="preserve"> with @xsi:type="IVL_TS"</w:t>
      </w:r>
      <w:bookmarkStart w:id="1356" w:name="C_3250-32953"/>
      <w:r>
        <w:t xml:space="preserve"> (CONF:3250-32953)</w:t>
      </w:r>
      <w:bookmarkEnd w:id="1356"/>
      <w:r>
        <w:t>.</w:t>
      </w:r>
    </w:p>
    <w:p w14:paraId="795637E3" w14:textId="77777777" w:rsidR="002E1B08" w:rsidRDefault="00000000">
      <w:pPr>
        <w:numPr>
          <w:ilvl w:val="1"/>
          <w:numId w:val="34"/>
        </w:numPr>
      </w:pPr>
      <w:r>
        <w:t xml:space="preserve">This value </w:t>
      </w:r>
      <w:r>
        <w:rPr>
          <w:rStyle w:val="keyword"/>
        </w:rPr>
        <w:t>SHALL</w:t>
      </w:r>
      <w:r>
        <w:t xml:space="preserve"> contain exactly one [1..1] </w:t>
      </w:r>
      <w:r>
        <w:rPr>
          <w:rStyle w:val="XMLnameBold"/>
        </w:rPr>
        <w:t>low</w:t>
      </w:r>
      <w:bookmarkStart w:id="1357" w:name="C_3250-32965"/>
      <w:r>
        <w:t xml:space="preserve"> (CONF:3250-32965)</w:t>
      </w:r>
      <w:bookmarkEnd w:id="1357"/>
      <w:r>
        <w:t>.</w:t>
      </w:r>
    </w:p>
    <w:p w14:paraId="7BAAED62" w14:textId="77777777" w:rsidR="002E1B08" w:rsidRDefault="00000000">
      <w:pPr>
        <w:numPr>
          <w:ilvl w:val="1"/>
          <w:numId w:val="34"/>
        </w:numPr>
      </w:pPr>
      <w:r>
        <w:t xml:space="preserve">This value </w:t>
      </w:r>
      <w:r>
        <w:rPr>
          <w:rStyle w:val="keyword"/>
        </w:rPr>
        <w:t>SHALL</w:t>
      </w:r>
      <w:r>
        <w:t xml:space="preserve"> contain exactly one [1..1] </w:t>
      </w:r>
      <w:r>
        <w:rPr>
          <w:rStyle w:val="XMLnameBold"/>
        </w:rPr>
        <w:t>high</w:t>
      </w:r>
      <w:bookmarkStart w:id="1358" w:name="C_3250-32966"/>
      <w:r>
        <w:t xml:space="preserve"> (CONF:3250-32966)</w:t>
      </w:r>
      <w:bookmarkEnd w:id="1358"/>
      <w:r>
        <w:t>.</w:t>
      </w:r>
    </w:p>
    <w:p w14:paraId="6761B46C" w14:textId="77777777" w:rsidR="002E1B08" w:rsidRDefault="00000000">
      <w:pPr>
        <w:pStyle w:val="Caption"/>
        <w:ind w:left="130" w:right="115"/>
      </w:pPr>
      <w:bookmarkStart w:id="1359" w:name="_Toc119067347"/>
      <w:bookmarkStart w:id="1360" w:name="_Toc119072261"/>
      <w:bookmarkStart w:id="1361" w:name="_Toc120095183"/>
      <w:r>
        <w:t xml:space="preserve">Figure </w:t>
      </w:r>
      <w:r>
        <w:fldChar w:fldCharType="begin"/>
      </w:r>
      <w:r>
        <w:instrText>SEQ Figure \* ARABIC</w:instrText>
      </w:r>
      <w:r>
        <w:fldChar w:fldCharType="separate"/>
      </w:r>
      <w:r>
        <w:t>50</w:t>
      </w:r>
      <w:r>
        <w:fldChar w:fldCharType="end"/>
      </w:r>
      <w:r>
        <w:t>: Section Time Range Example</w:t>
      </w:r>
      <w:bookmarkEnd w:id="1359"/>
      <w:bookmarkEnd w:id="1360"/>
      <w:bookmarkEnd w:id="1361"/>
    </w:p>
    <w:p w14:paraId="2A537BC3" w14:textId="77777777" w:rsidR="002E1B08" w:rsidRDefault="00000000">
      <w:pPr>
        <w:pStyle w:val="Example"/>
        <w:ind w:left="130" w:right="115"/>
      </w:pPr>
      <w:r>
        <w:t>&lt;!--  Section Time Range Observation --&gt;</w:t>
      </w:r>
    </w:p>
    <w:p w14:paraId="5FBFAA3A" w14:textId="77777777" w:rsidR="002E1B08" w:rsidRDefault="00000000">
      <w:pPr>
        <w:pStyle w:val="Example"/>
        <w:ind w:left="130" w:right="115"/>
      </w:pPr>
      <w:r>
        <w:t>&lt;observation classCode="OBS" moodCode="EVN"&gt;</w:t>
      </w:r>
    </w:p>
    <w:p w14:paraId="56F24A5C" w14:textId="77777777" w:rsidR="002E1B08" w:rsidRDefault="00000000">
      <w:pPr>
        <w:pStyle w:val="Example"/>
        <w:ind w:left="130" w:right="115"/>
      </w:pPr>
      <w:r>
        <w:t xml:space="preserve">    &lt;templateId root="2.16.840.1.113883.10.20.22.4.68.99999"/&gt;</w:t>
      </w:r>
    </w:p>
    <w:p w14:paraId="281B9CB7" w14:textId="77777777" w:rsidR="002E1B08" w:rsidRDefault="00000000">
      <w:pPr>
        <w:pStyle w:val="Example"/>
        <w:ind w:left="130" w:right="115"/>
      </w:pPr>
      <w:r>
        <w:t xml:space="preserve">    &lt;code code="X-SECTIONTIMERANGE" codeSystem="2.16.840.1.113883.6.1</w:t>
      </w:r>
      <w:r>
        <w:t>"</w:t>
      </w:r>
      <w:r>
        <w:t xml:space="preserve"> </w:t>
      </w:r>
    </w:p>
    <w:p w14:paraId="4657E488" w14:textId="346AFC52" w:rsidR="002E1B08" w:rsidRDefault="00000000">
      <w:pPr>
        <w:pStyle w:val="Example"/>
        <w:ind w:left="130" w:right="115"/>
      </w:pPr>
      <w:r>
        <w:t>displayName="Section Date and Time Range"/&gt;</w:t>
      </w:r>
    </w:p>
    <w:p w14:paraId="34E71D42" w14:textId="77777777" w:rsidR="002E1B08" w:rsidRDefault="00000000">
      <w:pPr>
        <w:pStyle w:val="Example"/>
        <w:ind w:left="130" w:right="115"/>
      </w:pPr>
      <w:r>
        <w:t xml:space="preserve">    &lt;text&gt;</w:t>
      </w:r>
    </w:p>
    <w:p w14:paraId="215A3D60" w14:textId="77777777" w:rsidR="002E1B08" w:rsidRDefault="00000000">
      <w:pPr>
        <w:pStyle w:val="Example"/>
        <w:ind w:left="130" w:right="115"/>
      </w:pPr>
      <w:r>
        <w:t xml:space="preserve">        &lt;reference value="#TS_Narrative1"/&gt;</w:t>
      </w:r>
    </w:p>
    <w:p w14:paraId="1DF161E5" w14:textId="77777777" w:rsidR="002E1B08" w:rsidRDefault="00000000">
      <w:pPr>
        <w:pStyle w:val="Example"/>
        <w:ind w:left="130" w:right="115"/>
      </w:pPr>
      <w:r>
        <w:t xml:space="preserve">    &lt;/text&gt;</w:t>
      </w:r>
    </w:p>
    <w:p w14:paraId="504555BF" w14:textId="77777777" w:rsidR="002E1B08" w:rsidRDefault="00000000">
      <w:pPr>
        <w:pStyle w:val="Example"/>
        <w:ind w:left="130" w:right="115"/>
      </w:pPr>
      <w:r>
        <w:t xml:space="preserve">    &lt;statusCode code="completed"/&gt;</w:t>
      </w:r>
    </w:p>
    <w:p w14:paraId="0EF76C23" w14:textId="77777777" w:rsidR="002E1B08" w:rsidRDefault="00000000">
      <w:pPr>
        <w:pStyle w:val="Example"/>
        <w:ind w:left="130" w:right="115"/>
      </w:pPr>
      <w:r>
        <w:t xml:space="preserve">    &lt;value xsi:type="IVL_TS"&gt;</w:t>
      </w:r>
    </w:p>
    <w:p w14:paraId="44FC35D5" w14:textId="77777777" w:rsidR="002E1B08" w:rsidRDefault="00000000">
      <w:pPr>
        <w:pStyle w:val="Example"/>
        <w:ind w:left="130" w:right="115"/>
      </w:pPr>
      <w:r>
        <w:t xml:space="preserve">        &lt;low value="20120815"/&gt;</w:t>
      </w:r>
    </w:p>
    <w:p w14:paraId="1AAA1249" w14:textId="77777777" w:rsidR="002E1B08" w:rsidRDefault="00000000">
      <w:pPr>
        <w:pStyle w:val="Example"/>
        <w:ind w:left="130" w:right="115"/>
      </w:pPr>
      <w:r>
        <w:t xml:space="preserve">        &lt;high value="20150815"/&gt;</w:t>
      </w:r>
    </w:p>
    <w:p w14:paraId="098C2F33" w14:textId="77777777" w:rsidR="002E1B08" w:rsidRDefault="00000000">
      <w:pPr>
        <w:pStyle w:val="Example"/>
        <w:ind w:left="130" w:right="115"/>
      </w:pPr>
      <w:r>
        <w:t xml:space="preserve">    &lt;/value&gt;</w:t>
      </w:r>
    </w:p>
    <w:p w14:paraId="61FB5F3D" w14:textId="77777777" w:rsidR="002E1B08" w:rsidRDefault="00000000">
      <w:pPr>
        <w:pStyle w:val="Example"/>
        <w:ind w:left="130" w:right="115"/>
      </w:pPr>
      <w:r>
        <w:t>&lt;/observation&gt;</w:t>
      </w:r>
    </w:p>
    <w:p w14:paraId="03818B58" w14:textId="77777777" w:rsidR="002E1B08" w:rsidRDefault="002E1B08">
      <w:pPr>
        <w:pStyle w:val="BodyText"/>
      </w:pPr>
    </w:p>
    <w:p w14:paraId="1BCB5CD4" w14:textId="77777777" w:rsidR="002E1B08" w:rsidRPr="0021629C" w:rsidRDefault="00000000">
      <w:pPr>
        <w:pStyle w:val="Heading2nospace"/>
      </w:pPr>
      <w:bookmarkStart w:id="1362" w:name="E_Sex_for_Clinical_Use_Observation__US_"/>
      <w:bookmarkStart w:id="1363" w:name="E_Sex_Observation"/>
      <w:bookmarkStart w:id="1364" w:name="_Toc119067284"/>
      <w:bookmarkStart w:id="1365" w:name="_Toc119074769"/>
      <w:bookmarkStart w:id="1366" w:name="_Toc120095120"/>
      <w:r w:rsidRPr="0021629C">
        <w:t>Sex for Clinical Use Observation</w:t>
      </w:r>
      <w:bookmarkEnd w:id="1363"/>
      <w:r w:rsidRPr="0021629C">
        <w:t xml:space="preserve"> - US Realm</w:t>
      </w:r>
      <w:bookmarkEnd w:id="1362"/>
      <w:bookmarkEnd w:id="1364"/>
      <w:bookmarkEnd w:id="1365"/>
      <w:bookmarkEnd w:id="1366"/>
    </w:p>
    <w:p w14:paraId="63B4EAC9" w14:textId="77777777" w:rsidR="002E1B08" w:rsidRDefault="00000000">
      <w:pPr>
        <w:pStyle w:val="BracketData"/>
      </w:pPr>
      <w:r>
        <w:t>[observation: identifier urn:hl7ii:2.16.840.1.113883.10.20.22.4.507:2023-05-01 (open)]</w:t>
      </w:r>
    </w:p>
    <w:p w14:paraId="2E9FFC95" w14:textId="77777777" w:rsidR="002E1B08" w:rsidRDefault="00000000">
      <w:r>
        <w:t xml:space="preserve">This template represents Sex for Clinical Use and is a categorization of sex derived from information such as recent hormone lab tests, genetic testing, menstrual status, obstetric history, etc. Sex for </w:t>
      </w:r>
      <w:r>
        <w:lastRenderedPageBreak/>
        <w:t>Clinical Use is a contextual concept. For example, a patient may generally be categorized as male, but for a specific lab test, the resulting lab should use the reference ranges associated with a female reference population. Systems may determine what enclosing contexts are useful, but Patient, Encounter, and in CDA, Social History, are three enclosing contexts that may apply. The bound terms, are terms recommended for collection prior to care provision when (and only when) it is important to know the biology of sex. These terms do not encompass all the nuances of the biology of sex and additional information should be collected whenever pertinent for the specific care provision.</w:t>
      </w:r>
      <w:r>
        <w:t xml:space="preserve"> The HL7 International Gender Harmony project informed this US Realm template.</w:t>
      </w:r>
    </w:p>
    <w:p w14:paraId="4AA9B89E" w14:textId="77777777" w:rsidR="002E1B08" w:rsidRDefault="00000000">
      <w:pPr>
        <w:pStyle w:val="Caption"/>
      </w:pPr>
      <w:bookmarkStart w:id="1367" w:name="_Toc119067435"/>
      <w:bookmarkStart w:id="1368" w:name="_Toc119074859"/>
      <w:bookmarkStart w:id="1369" w:name="_Toc120095070"/>
      <w:r>
        <w:lastRenderedPageBreak/>
        <w:t xml:space="preserve">Table </w:t>
      </w:r>
      <w:r>
        <w:fldChar w:fldCharType="begin"/>
      </w:r>
      <w:r>
        <w:instrText>SEQ Table \* ARABIC</w:instrText>
      </w:r>
      <w:r>
        <w:fldChar w:fldCharType="separate"/>
      </w:r>
      <w:r>
        <w:t>77</w:t>
      </w:r>
      <w:r>
        <w:fldChar w:fldCharType="end"/>
      </w:r>
      <w:r>
        <w:t>: Sex for Clinical Use Observation - US Realm Constraints Overview</w:t>
      </w:r>
      <w:bookmarkEnd w:id="1367"/>
      <w:bookmarkEnd w:id="1368"/>
      <w:bookmarkEnd w:id="13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370">
          <w:tblGrid>
            <w:gridCol w:w="3316"/>
            <w:gridCol w:w="716"/>
            <w:gridCol w:w="1144"/>
            <w:gridCol w:w="858"/>
            <w:gridCol w:w="1096"/>
            <w:gridCol w:w="2950"/>
          </w:tblGrid>
        </w:tblGridChange>
      </w:tblGrid>
      <w:tr w:rsidR="00765209" w14:paraId="4DC6A581" w14:textId="77777777">
        <w:trPr>
          <w:cantSplit/>
          <w:tblHeader/>
          <w:jc w:val="center"/>
        </w:trPr>
        <w:tc>
          <w:tcPr>
            <w:tcW w:w="0" w:type="dxa"/>
            <w:shd w:val="clear" w:color="auto" w:fill="E6E6E6"/>
            <w:noWrap/>
          </w:tcPr>
          <w:p w14:paraId="6C1C7317" w14:textId="77777777" w:rsidR="002E1B08" w:rsidRDefault="00000000">
            <w:pPr>
              <w:pStyle w:val="TableHead"/>
            </w:pPr>
            <w:r>
              <w:t>XPath</w:t>
            </w:r>
          </w:p>
        </w:tc>
        <w:tc>
          <w:tcPr>
            <w:tcW w:w="720" w:type="dxa"/>
            <w:shd w:val="clear" w:color="auto" w:fill="E6E6E6"/>
            <w:noWrap/>
          </w:tcPr>
          <w:p w14:paraId="1A783690" w14:textId="77777777" w:rsidR="002E1B08" w:rsidRDefault="00000000">
            <w:pPr>
              <w:pStyle w:val="TableHead"/>
            </w:pPr>
            <w:r>
              <w:t>Card.</w:t>
            </w:r>
          </w:p>
        </w:tc>
        <w:tc>
          <w:tcPr>
            <w:tcW w:w="1152" w:type="dxa"/>
            <w:shd w:val="clear" w:color="auto" w:fill="E6E6E6"/>
            <w:noWrap/>
          </w:tcPr>
          <w:p w14:paraId="10D1F9DF" w14:textId="77777777" w:rsidR="002E1B08" w:rsidRDefault="00000000">
            <w:pPr>
              <w:pStyle w:val="TableHead"/>
            </w:pPr>
            <w:r>
              <w:t>Verb</w:t>
            </w:r>
          </w:p>
        </w:tc>
        <w:tc>
          <w:tcPr>
            <w:tcW w:w="864" w:type="dxa"/>
            <w:shd w:val="clear" w:color="auto" w:fill="E6E6E6"/>
            <w:noWrap/>
          </w:tcPr>
          <w:p w14:paraId="626BA565" w14:textId="77777777" w:rsidR="002E1B08" w:rsidRDefault="00000000">
            <w:pPr>
              <w:pStyle w:val="TableHead"/>
            </w:pPr>
            <w:r>
              <w:t>Data Type</w:t>
            </w:r>
          </w:p>
        </w:tc>
        <w:tc>
          <w:tcPr>
            <w:tcW w:w="864" w:type="dxa"/>
            <w:shd w:val="clear" w:color="auto" w:fill="E6E6E6"/>
            <w:noWrap/>
          </w:tcPr>
          <w:p w14:paraId="56B4F52C" w14:textId="77777777" w:rsidR="002E1B08" w:rsidRDefault="00000000">
            <w:pPr>
              <w:pStyle w:val="TableHead"/>
            </w:pPr>
            <w:r>
              <w:t>CONF#</w:t>
            </w:r>
          </w:p>
        </w:tc>
        <w:tc>
          <w:tcPr>
            <w:tcW w:w="864" w:type="dxa"/>
            <w:shd w:val="clear" w:color="auto" w:fill="E6E6E6"/>
            <w:noWrap/>
          </w:tcPr>
          <w:p w14:paraId="772E7EE2" w14:textId="77777777" w:rsidR="002E1B08" w:rsidRDefault="00000000">
            <w:pPr>
              <w:pStyle w:val="TableHead"/>
            </w:pPr>
            <w:r>
              <w:t>Value</w:t>
            </w:r>
          </w:p>
        </w:tc>
      </w:tr>
      <w:tr w:rsidR="002E1B08" w14:paraId="0EB4A23E" w14:textId="77777777" w:rsidTr="00D36649">
        <w:trPr>
          <w:jc w:val="center"/>
        </w:trPr>
        <w:tc>
          <w:tcPr>
            <w:tcW w:w="10160" w:type="dxa"/>
            <w:gridSpan w:val="6"/>
          </w:tcPr>
          <w:p w14:paraId="58C81403" w14:textId="77777777" w:rsidR="002E1B08" w:rsidRDefault="00000000">
            <w:pPr>
              <w:pStyle w:val="TableText"/>
            </w:pPr>
            <w:r>
              <w:t>observation (identifier: urn:hl7ii:2.16.840.1.113883.10.20.22.4.507:2023-05-01)</w:t>
            </w:r>
          </w:p>
        </w:tc>
      </w:tr>
      <w:tr w:rsidR="002E1B08" w14:paraId="1AEADC5F" w14:textId="77777777" w:rsidTr="00D36649">
        <w:trPr>
          <w:jc w:val="center"/>
        </w:trPr>
        <w:tc>
          <w:tcPr>
            <w:tcW w:w="3345" w:type="dxa"/>
          </w:tcPr>
          <w:p w14:paraId="42C0CE42" w14:textId="77777777" w:rsidR="002E1B08" w:rsidRDefault="00000000">
            <w:pPr>
              <w:pStyle w:val="TableText"/>
            </w:pPr>
            <w:r>
              <w:tab/>
              <w:t>@classCode</w:t>
            </w:r>
          </w:p>
        </w:tc>
        <w:tc>
          <w:tcPr>
            <w:tcW w:w="720" w:type="dxa"/>
          </w:tcPr>
          <w:p w14:paraId="79B59A7B" w14:textId="77777777" w:rsidR="002E1B08" w:rsidRDefault="00000000">
            <w:pPr>
              <w:pStyle w:val="TableText"/>
            </w:pPr>
            <w:r>
              <w:t>1..1</w:t>
            </w:r>
          </w:p>
        </w:tc>
        <w:tc>
          <w:tcPr>
            <w:tcW w:w="1152" w:type="dxa"/>
          </w:tcPr>
          <w:p w14:paraId="46F45F16" w14:textId="77777777" w:rsidR="002E1B08" w:rsidRDefault="00000000">
            <w:pPr>
              <w:pStyle w:val="TableText"/>
            </w:pPr>
            <w:r>
              <w:t>SHALL</w:t>
            </w:r>
          </w:p>
        </w:tc>
        <w:tc>
          <w:tcPr>
            <w:tcW w:w="864" w:type="dxa"/>
          </w:tcPr>
          <w:p w14:paraId="27F0B951" w14:textId="77777777" w:rsidR="002E1B08" w:rsidRDefault="002E1B08">
            <w:pPr>
              <w:pStyle w:val="TableText"/>
            </w:pPr>
          </w:p>
        </w:tc>
        <w:tc>
          <w:tcPr>
            <w:tcW w:w="1104" w:type="dxa"/>
          </w:tcPr>
          <w:p w14:paraId="59022899" w14:textId="77777777" w:rsidR="002E1B08" w:rsidRDefault="00000000">
            <w:pPr>
              <w:pStyle w:val="TableText"/>
            </w:pPr>
            <w:hyperlink w:anchor="C_4537-18230">
              <w:r>
                <w:rPr>
                  <w:rStyle w:val="HyperlinkText9pt"/>
                </w:rPr>
                <w:t>4537-18230</w:t>
              </w:r>
            </w:hyperlink>
          </w:p>
        </w:tc>
        <w:tc>
          <w:tcPr>
            <w:tcW w:w="2975" w:type="dxa"/>
          </w:tcPr>
          <w:p w14:paraId="42DC5D0F" w14:textId="77777777" w:rsidR="002E1B08" w:rsidRDefault="00000000">
            <w:pPr>
              <w:pStyle w:val="TableText"/>
            </w:pPr>
            <w:r>
              <w:t>urn:oid:2.16.840.1.113883.5.6 (HL7ActClass) = OBS</w:t>
            </w:r>
          </w:p>
        </w:tc>
      </w:tr>
      <w:tr w:rsidR="002E1B08" w14:paraId="6036166C" w14:textId="77777777" w:rsidTr="00D36649">
        <w:trPr>
          <w:jc w:val="center"/>
        </w:trPr>
        <w:tc>
          <w:tcPr>
            <w:tcW w:w="3345" w:type="dxa"/>
          </w:tcPr>
          <w:p w14:paraId="3F14ECC6" w14:textId="47947B48" w:rsidR="002E1B08" w:rsidRDefault="00000000" w:rsidP="00D36649">
            <w:pPr>
              <w:pStyle w:val="TableText"/>
            </w:pPr>
            <w:r>
              <w:tab/>
              <w:t>@moodCode</w:t>
            </w:r>
          </w:p>
        </w:tc>
        <w:tc>
          <w:tcPr>
            <w:tcW w:w="720" w:type="dxa"/>
          </w:tcPr>
          <w:p w14:paraId="20CC2D9D" w14:textId="77777777" w:rsidR="002E1B08" w:rsidRDefault="00000000">
            <w:pPr>
              <w:pStyle w:val="TableText"/>
            </w:pPr>
            <w:r>
              <w:t>1..1</w:t>
            </w:r>
          </w:p>
        </w:tc>
        <w:tc>
          <w:tcPr>
            <w:tcW w:w="1152" w:type="dxa"/>
          </w:tcPr>
          <w:p w14:paraId="53FEB707" w14:textId="77777777" w:rsidR="002E1B08" w:rsidRDefault="00000000">
            <w:pPr>
              <w:pStyle w:val="TableText"/>
            </w:pPr>
            <w:r>
              <w:t>SHALL</w:t>
            </w:r>
          </w:p>
        </w:tc>
        <w:tc>
          <w:tcPr>
            <w:tcW w:w="864" w:type="dxa"/>
          </w:tcPr>
          <w:p w14:paraId="6DC05CF5" w14:textId="77777777" w:rsidR="002E1B08" w:rsidRDefault="002E1B08">
            <w:pPr>
              <w:pStyle w:val="TableText"/>
            </w:pPr>
          </w:p>
        </w:tc>
        <w:tc>
          <w:tcPr>
            <w:tcW w:w="1104" w:type="dxa"/>
          </w:tcPr>
          <w:p w14:paraId="07BB25E8" w14:textId="77777777" w:rsidR="002E1B08" w:rsidRDefault="00000000">
            <w:pPr>
              <w:pStyle w:val="TableText"/>
            </w:pPr>
            <w:hyperlink w:anchor="C_4537-18231">
              <w:r>
                <w:rPr>
                  <w:rStyle w:val="HyperlinkText9pt"/>
                </w:rPr>
                <w:t>4537-18231</w:t>
              </w:r>
            </w:hyperlink>
          </w:p>
        </w:tc>
        <w:tc>
          <w:tcPr>
            <w:tcW w:w="2975" w:type="dxa"/>
          </w:tcPr>
          <w:p w14:paraId="31A9F559" w14:textId="77777777" w:rsidR="002E1B08" w:rsidRDefault="00000000">
            <w:pPr>
              <w:pStyle w:val="TableText"/>
            </w:pPr>
            <w:r>
              <w:t>urn:oid:2.16.840.1.113883.5.1001 (HL7ActMood) = EVN</w:t>
            </w:r>
          </w:p>
        </w:tc>
      </w:tr>
      <w:tr w:rsidR="002E1B08" w14:paraId="6CB2A477" w14:textId="77777777" w:rsidTr="00D36649">
        <w:trPr>
          <w:jc w:val="center"/>
        </w:trPr>
        <w:tc>
          <w:tcPr>
            <w:tcW w:w="3345" w:type="dxa"/>
          </w:tcPr>
          <w:p w14:paraId="160704D4" w14:textId="77777777" w:rsidR="002E1B08" w:rsidRDefault="00000000">
            <w:pPr>
              <w:pStyle w:val="TableText"/>
            </w:pPr>
            <w:r>
              <w:tab/>
              <w:t>templateId</w:t>
            </w:r>
          </w:p>
        </w:tc>
        <w:tc>
          <w:tcPr>
            <w:tcW w:w="720" w:type="dxa"/>
          </w:tcPr>
          <w:p w14:paraId="2650F975" w14:textId="77777777" w:rsidR="002E1B08" w:rsidRDefault="00000000">
            <w:pPr>
              <w:pStyle w:val="TableText"/>
            </w:pPr>
            <w:r>
              <w:t>1..1</w:t>
            </w:r>
          </w:p>
        </w:tc>
        <w:tc>
          <w:tcPr>
            <w:tcW w:w="1152" w:type="dxa"/>
          </w:tcPr>
          <w:p w14:paraId="0B7EB913" w14:textId="77777777" w:rsidR="002E1B08" w:rsidRDefault="00000000">
            <w:pPr>
              <w:pStyle w:val="TableText"/>
            </w:pPr>
            <w:r>
              <w:t>SHALL</w:t>
            </w:r>
          </w:p>
        </w:tc>
        <w:tc>
          <w:tcPr>
            <w:tcW w:w="864" w:type="dxa"/>
          </w:tcPr>
          <w:p w14:paraId="178ED0E4" w14:textId="77777777" w:rsidR="002E1B08" w:rsidRDefault="002E1B08">
            <w:pPr>
              <w:pStyle w:val="TableText"/>
            </w:pPr>
          </w:p>
        </w:tc>
        <w:tc>
          <w:tcPr>
            <w:tcW w:w="1104" w:type="dxa"/>
          </w:tcPr>
          <w:p w14:paraId="5CF07D23" w14:textId="77777777" w:rsidR="002E1B08" w:rsidRDefault="00000000">
            <w:pPr>
              <w:pStyle w:val="TableText"/>
            </w:pPr>
            <w:hyperlink w:anchor="C_4537-18232">
              <w:r>
                <w:rPr>
                  <w:rStyle w:val="HyperlinkText9pt"/>
                </w:rPr>
                <w:t>4537-18232</w:t>
              </w:r>
            </w:hyperlink>
          </w:p>
        </w:tc>
        <w:tc>
          <w:tcPr>
            <w:tcW w:w="2975" w:type="dxa"/>
          </w:tcPr>
          <w:p w14:paraId="10FD9E68" w14:textId="77777777" w:rsidR="002E1B08" w:rsidRDefault="002E1B08">
            <w:pPr>
              <w:pStyle w:val="TableText"/>
            </w:pPr>
          </w:p>
        </w:tc>
      </w:tr>
      <w:tr w:rsidR="002E1B08" w14:paraId="73A92CB4" w14:textId="77777777" w:rsidTr="00D36649">
        <w:trPr>
          <w:jc w:val="center"/>
        </w:trPr>
        <w:tc>
          <w:tcPr>
            <w:tcW w:w="3345" w:type="dxa"/>
          </w:tcPr>
          <w:p w14:paraId="1C5C5B46" w14:textId="77777777" w:rsidR="002E1B08" w:rsidRDefault="00000000">
            <w:pPr>
              <w:pStyle w:val="TableText"/>
            </w:pPr>
            <w:r>
              <w:tab/>
            </w:r>
            <w:r>
              <w:tab/>
              <w:t>@root</w:t>
            </w:r>
          </w:p>
        </w:tc>
        <w:tc>
          <w:tcPr>
            <w:tcW w:w="720" w:type="dxa"/>
          </w:tcPr>
          <w:p w14:paraId="1E265197" w14:textId="77777777" w:rsidR="002E1B08" w:rsidRDefault="00000000">
            <w:pPr>
              <w:pStyle w:val="TableText"/>
            </w:pPr>
            <w:r>
              <w:t>1..1</w:t>
            </w:r>
          </w:p>
        </w:tc>
        <w:tc>
          <w:tcPr>
            <w:tcW w:w="1152" w:type="dxa"/>
          </w:tcPr>
          <w:p w14:paraId="3F14DA6F" w14:textId="77777777" w:rsidR="002E1B08" w:rsidRDefault="00000000">
            <w:pPr>
              <w:pStyle w:val="TableText"/>
            </w:pPr>
            <w:r>
              <w:t>SHALL</w:t>
            </w:r>
          </w:p>
        </w:tc>
        <w:tc>
          <w:tcPr>
            <w:tcW w:w="864" w:type="dxa"/>
          </w:tcPr>
          <w:p w14:paraId="1E0CA03B" w14:textId="77777777" w:rsidR="002E1B08" w:rsidRDefault="002E1B08">
            <w:pPr>
              <w:pStyle w:val="TableText"/>
            </w:pPr>
          </w:p>
        </w:tc>
        <w:tc>
          <w:tcPr>
            <w:tcW w:w="1104" w:type="dxa"/>
          </w:tcPr>
          <w:p w14:paraId="656BAAFB" w14:textId="77777777" w:rsidR="002E1B08" w:rsidRDefault="00000000">
            <w:pPr>
              <w:pStyle w:val="TableText"/>
            </w:pPr>
            <w:hyperlink w:anchor="C_4537-18233">
              <w:r>
                <w:rPr>
                  <w:rStyle w:val="HyperlinkText9pt"/>
                </w:rPr>
                <w:t>4537-18233</w:t>
              </w:r>
            </w:hyperlink>
          </w:p>
        </w:tc>
        <w:tc>
          <w:tcPr>
            <w:tcW w:w="2975" w:type="dxa"/>
          </w:tcPr>
          <w:p w14:paraId="6E8B5E2F" w14:textId="77777777" w:rsidR="002E1B08" w:rsidRDefault="00000000">
            <w:pPr>
              <w:pStyle w:val="TableText"/>
            </w:pPr>
            <w:r>
              <w:t>2.16.840.1.113883.10.20.22.4.507</w:t>
            </w:r>
          </w:p>
        </w:tc>
      </w:tr>
      <w:tr w:rsidR="002E1B08" w14:paraId="71F81048" w14:textId="77777777" w:rsidTr="00D36649">
        <w:trPr>
          <w:jc w:val="center"/>
        </w:trPr>
        <w:tc>
          <w:tcPr>
            <w:tcW w:w="3345" w:type="dxa"/>
          </w:tcPr>
          <w:p w14:paraId="3C24EA81" w14:textId="77777777" w:rsidR="002E1B08" w:rsidRDefault="00000000">
            <w:pPr>
              <w:pStyle w:val="TableText"/>
            </w:pPr>
            <w:r>
              <w:tab/>
            </w:r>
            <w:r>
              <w:tab/>
              <w:t>@extension</w:t>
            </w:r>
          </w:p>
        </w:tc>
        <w:tc>
          <w:tcPr>
            <w:tcW w:w="720" w:type="dxa"/>
          </w:tcPr>
          <w:p w14:paraId="6F452D1A" w14:textId="77777777" w:rsidR="002E1B08" w:rsidRDefault="00000000">
            <w:pPr>
              <w:pStyle w:val="TableText"/>
            </w:pPr>
            <w:r>
              <w:t>1..1</w:t>
            </w:r>
          </w:p>
        </w:tc>
        <w:tc>
          <w:tcPr>
            <w:tcW w:w="1152" w:type="dxa"/>
          </w:tcPr>
          <w:p w14:paraId="4BE04145" w14:textId="77777777" w:rsidR="002E1B08" w:rsidRDefault="00000000">
            <w:pPr>
              <w:pStyle w:val="TableText"/>
            </w:pPr>
            <w:r>
              <w:t>SHALL</w:t>
            </w:r>
          </w:p>
        </w:tc>
        <w:tc>
          <w:tcPr>
            <w:tcW w:w="864" w:type="dxa"/>
          </w:tcPr>
          <w:p w14:paraId="7534D399" w14:textId="77777777" w:rsidR="002E1B08" w:rsidRDefault="002E1B08">
            <w:pPr>
              <w:pStyle w:val="TableText"/>
            </w:pPr>
          </w:p>
        </w:tc>
        <w:tc>
          <w:tcPr>
            <w:tcW w:w="1104" w:type="dxa"/>
          </w:tcPr>
          <w:p w14:paraId="06A68521" w14:textId="77777777" w:rsidR="002E1B08" w:rsidRDefault="00000000">
            <w:pPr>
              <w:pStyle w:val="TableText"/>
            </w:pPr>
            <w:hyperlink w:anchor="C_4537-32949">
              <w:r>
                <w:rPr>
                  <w:rStyle w:val="HyperlinkText9pt"/>
                </w:rPr>
                <w:t>4537-32949</w:t>
              </w:r>
            </w:hyperlink>
          </w:p>
        </w:tc>
        <w:tc>
          <w:tcPr>
            <w:tcW w:w="2975" w:type="dxa"/>
          </w:tcPr>
          <w:p w14:paraId="3D4DEFDF" w14:textId="77777777" w:rsidR="002E1B08" w:rsidRDefault="00000000">
            <w:pPr>
              <w:pStyle w:val="TableText"/>
            </w:pPr>
            <w:r>
              <w:t>2023-05-01</w:t>
            </w:r>
          </w:p>
        </w:tc>
      </w:tr>
      <w:tr w:rsidR="002E1B08" w14:paraId="3323DBDA" w14:textId="77777777" w:rsidTr="00D36649">
        <w:trPr>
          <w:jc w:val="center"/>
        </w:trPr>
        <w:tc>
          <w:tcPr>
            <w:tcW w:w="3345" w:type="dxa"/>
          </w:tcPr>
          <w:p w14:paraId="549584EE" w14:textId="77777777" w:rsidR="002E1B08" w:rsidRDefault="00000000">
            <w:pPr>
              <w:pStyle w:val="TableText"/>
            </w:pPr>
            <w:r>
              <w:tab/>
              <w:t>code</w:t>
            </w:r>
          </w:p>
        </w:tc>
        <w:tc>
          <w:tcPr>
            <w:tcW w:w="720" w:type="dxa"/>
          </w:tcPr>
          <w:p w14:paraId="07197229" w14:textId="77777777" w:rsidR="002E1B08" w:rsidRDefault="00000000">
            <w:pPr>
              <w:pStyle w:val="TableText"/>
            </w:pPr>
            <w:r>
              <w:t>1..1</w:t>
            </w:r>
          </w:p>
        </w:tc>
        <w:tc>
          <w:tcPr>
            <w:tcW w:w="1152" w:type="dxa"/>
          </w:tcPr>
          <w:p w14:paraId="763D3E3F" w14:textId="77777777" w:rsidR="002E1B08" w:rsidRDefault="00000000">
            <w:pPr>
              <w:pStyle w:val="TableText"/>
            </w:pPr>
            <w:r>
              <w:t>SHALL</w:t>
            </w:r>
          </w:p>
        </w:tc>
        <w:tc>
          <w:tcPr>
            <w:tcW w:w="864" w:type="dxa"/>
          </w:tcPr>
          <w:p w14:paraId="2689EF4C" w14:textId="77777777" w:rsidR="002E1B08" w:rsidRDefault="002E1B08">
            <w:pPr>
              <w:pStyle w:val="TableText"/>
            </w:pPr>
          </w:p>
        </w:tc>
        <w:tc>
          <w:tcPr>
            <w:tcW w:w="1104" w:type="dxa"/>
          </w:tcPr>
          <w:p w14:paraId="14AE0C8E" w14:textId="77777777" w:rsidR="002E1B08" w:rsidRDefault="00000000">
            <w:pPr>
              <w:pStyle w:val="TableText"/>
            </w:pPr>
            <w:hyperlink w:anchor="C_4537-18234">
              <w:r>
                <w:rPr>
                  <w:rStyle w:val="HyperlinkText9pt"/>
                </w:rPr>
                <w:t>4537-18234</w:t>
              </w:r>
            </w:hyperlink>
          </w:p>
        </w:tc>
        <w:tc>
          <w:tcPr>
            <w:tcW w:w="2975" w:type="dxa"/>
          </w:tcPr>
          <w:p w14:paraId="7424642C" w14:textId="77777777" w:rsidR="002E1B08" w:rsidRDefault="002E1B08">
            <w:pPr>
              <w:pStyle w:val="TableText"/>
            </w:pPr>
          </w:p>
        </w:tc>
      </w:tr>
      <w:tr w:rsidR="002E1B08" w14:paraId="5C4B7466" w14:textId="77777777" w:rsidTr="00D36649">
        <w:trPr>
          <w:jc w:val="center"/>
        </w:trPr>
        <w:tc>
          <w:tcPr>
            <w:tcW w:w="3345" w:type="dxa"/>
          </w:tcPr>
          <w:p w14:paraId="01B61B62" w14:textId="77777777" w:rsidR="002E1B08" w:rsidRDefault="00000000">
            <w:pPr>
              <w:pStyle w:val="TableText"/>
            </w:pPr>
            <w:r>
              <w:tab/>
            </w:r>
            <w:r>
              <w:tab/>
              <w:t>@code</w:t>
            </w:r>
          </w:p>
        </w:tc>
        <w:tc>
          <w:tcPr>
            <w:tcW w:w="720" w:type="dxa"/>
          </w:tcPr>
          <w:p w14:paraId="42452245" w14:textId="77777777" w:rsidR="002E1B08" w:rsidRDefault="00000000">
            <w:pPr>
              <w:pStyle w:val="TableText"/>
            </w:pPr>
            <w:r>
              <w:t>1..1</w:t>
            </w:r>
          </w:p>
        </w:tc>
        <w:tc>
          <w:tcPr>
            <w:tcW w:w="1152" w:type="dxa"/>
          </w:tcPr>
          <w:p w14:paraId="7140763A" w14:textId="77777777" w:rsidR="002E1B08" w:rsidRDefault="00000000">
            <w:pPr>
              <w:pStyle w:val="TableText"/>
            </w:pPr>
            <w:r>
              <w:t>SHALL</w:t>
            </w:r>
          </w:p>
        </w:tc>
        <w:tc>
          <w:tcPr>
            <w:tcW w:w="864" w:type="dxa"/>
          </w:tcPr>
          <w:p w14:paraId="510472A6" w14:textId="77777777" w:rsidR="002E1B08" w:rsidRDefault="002E1B08">
            <w:pPr>
              <w:pStyle w:val="TableText"/>
            </w:pPr>
          </w:p>
        </w:tc>
        <w:tc>
          <w:tcPr>
            <w:tcW w:w="1104" w:type="dxa"/>
          </w:tcPr>
          <w:p w14:paraId="32AF3394" w14:textId="77777777" w:rsidR="002E1B08" w:rsidRDefault="00000000">
            <w:pPr>
              <w:pStyle w:val="TableText"/>
            </w:pPr>
            <w:hyperlink w:anchor="C_4537-18235">
              <w:r>
                <w:rPr>
                  <w:rStyle w:val="HyperlinkText9pt"/>
                </w:rPr>
                <w:t>4537-18235</w:t>
              </w:r>
            </w:hyperlink>
          </w:p>
        </w:tc>
        <w:tc>
          <w:tcPr>
            <w:tcW w:w="2975" w:type="dxa"/>
          </w:tcPr>
          <w:p w14:paraId="065A967A" w14:textId="77777777" w:rsidR="002E1B08" w:rsidRDefault="00000000">
            <w:pPr>
              <w:pStyle w:val="TableText"/>
            </w:pPr>
            <w:r>
              <w:t>99501-9</w:t>
            </w:r>
          </w:p>
        </w:tc>
      </w:tr>
      <w:tr w:rsidR="002E1B08" w14:paraId="2C4E7CC1" w14:textId="77777777" w:rsidTr="00D36649">
        <w:trPr>
          <w:jc w:val="center"/>
        </w:trPr>
        <w:tc>
          <w:tcPr>
            <w:tcW w:w="3345" w:type="dxa"/>
          </w:tcPr>
          <w:p w14:paraId="55BD6217" w14:textId="77777777" w:rsidR="002E1B08" w:rsidRDefault="00000000">
            <w:pPr>
              <w:pStyle w:val="TableText"/>
            </w:pPr>
            <w:r>
              <w:tab/>
            </w:r>
            <w:r>
              <w:tab/>
              <w:t>@codeSystem</w:t>
            </w:r>
          </w:p>
        </w:tc>
        <w:tc>
          <w:tcPr>
            <w:tcW w:w="720" w:type="dxa"/>
          </w:tcPr>
          <w:p w14:paraId="5D6901EB" w14:textId="77777777" w:rsidR="002E1B08" w:rsidRDefault="00000000">
            <w:pPr>
              <w:pStyle w:val="TableText"/>
            </w:pPr>
            <w:r>
              <w:t>1..1</w:t>
            </w:r>
          </w:p>
        </w:tc>
        <w:tc>
          <w:tcPr>
            <w:tcW w:w="1152" w:type="dxa"/>
          </w:tcPr>
          <w:p w14:paraId="207B6DFD" w14:textId="77777777" w:rsidR="002E1B08" w:rsidRDefault="00000000">
            <w:pPr>
              <w:pStyle w:val="TableText"/>
            </w:pPr>
            <w:r>
              <w:t>SHALL</w:t>
            </w:r>
          </w:p>
        </w:tc>
        <w:tc>
          <w:tcPr>
            <w:tcW w:w="864" w:type="dxa"/>
          </w:tcPr>
          <w:p w14:paraId="3A373FAD" w14:textId="77777777" w:rsidR="002E1B08" w:rsidRDefault="002E1B08">
            <w:pPr>
              <w:pStyle w:val="TableText"/>
            </w:pPr>
          </w:p>
        </w:tc>
        <w:tc>
          <w:tcPr>
            <w:tcW w:w="1104" w:type="dxa"/>
          </w:tcPr>
          <w:p w14:paraId="7492B599" w14:textId="77777777" w:rsidR="002E1B08" w:rsidRDefault="00000000">
            <w:pPr>
              <w:pStyle w:val="TableText"/>
            </w:pPr>
            <w:hyperlink w:anchor="C_4537-21163">
              <w:r>
                <w:rPr>
                  <w:rStyle w:val="HyperlinkText9pt"/>
                </w:rPr>
                <w:t>4537-21163</w:t>
              </w:r>
            </w:hyperlink>
          </w:p>
        </w:tc>
        <w:tc>
          <w:tcPr>
            <w:tcW w:w="2975" w:type="dxa"/>
          </w:tcPr>
          <w:p w14:paraId="3B4DA20C" w14:textId="77777777" w:rsidR="002E1B08" w:rsidRDefault="00000000">
            <w:pPr>
              <w:pStyle w:val="TableText"/>
            </w:pPr>
            <w:r>
              <w:t>urn:oid:2.16.840.1.113883.6.1 (LOINC) = 2.16.840.1.113883.6.1</w:t>
            </w:r>
          </w:p>
        </w:tc>
      </w:tr>
      <w:tr w:rsidR="002E1B08" w14:paraId="6BE5C604" w14:textId="77777777" w:rsidTr="00D36649">
        <w:trPr>
          <w:jc w:val="center"/>
        </w:trPr>
        <w:tc>
          <w:tcPr>
            <w:tcW w:w="3345" w:type="dxa"/>
          </w:tcPr>
          <w:p w14:paraId="5A14BC26" w14:textId="77777777" w:rsidR="002E1B08" w:rsidRDefault="00000000">
            <w:pPr>
              <w:pStyle w:val="TableText"/>
            </w:pPr>
            <w:r>
              <w:tab/>
              <w:t>statusCode</w:t>
            </w:r>
          </w:p>
        </w:tc>
        <w:tc>
          <w:tcPr>
            <w:tcW w:w="720" w:type="dxa"/>
          </w:tcPr>
          <w:p w14:paraId="6882D4F2" w14:textId="77777777" w:rsidR="002E1B08" w:rsidRDefault="00000000">
            <w:pPr>
              <w:pStyle w:val="TableText"/>
            </w:pPr>
            <w:r>
              <w:t>1..1</w:t>
            </w:r>
          </w:p>
        </w:tc>
        <w:tc>
          <w:tcPr>
            <w:tcW w:w="1152" w:type="dxa"/>
          </w:tcPr>
          <w:p w14:paraId="7E302B44" w14:textId="77777777" w:rsidR="002E1B08" w:rsidRDefault="00000000">
            <w:pPr>
              <w:pStyle w:val="TableText"/>
            </w:pPr>
            <w:r>
              <w:t>SHALL</w:t>
            </w:r>
          </w:p>
        </w:tc>
        <w:tc>
          <w:tcPr>
            <w:tcW w:w="864" w:type="dxa"/>
          </w:tcPr>
          <w:p w14:paraId="18F8CA5D" w14:textId="77777777" w:rsidR="002E1B08" w:rsidRDefault="002E1B08">
            <w:pPr>
              <w:pStyle w:val="TableText"/>
            </w:pPr>
          </w:p>
        </w:tc>
        <w:tc>
          <w:tcPr>
            <w:tcW w:w="1104" w:type="dxa"/>
          </w:tcPr>
          <w:p w14:paraId="1B78129A" w14:textId="77777777" w:rsidR="002E1B08" w:rsidRDefault="00000000">
            <w:pPr>
              <w:pStyle w:val="TableText"/>
            </w:pPr>
            <w:hyperlink w:anchor="C_4537-18124">
              <w:r>
                <w:rPr>
                  <w:rStyle w:val="HyperlinkText9pt"/>
                </w:rPr>
                <w:t>4537-18124</w:t>
              </w:r>
            </w:hyperlink>
          </w:p>
        </w:tc>
        <w:tc>
          <w:tcPr>
            <w:tcW w:w="2975" w:type="dxa"/>
          </w:tcPr>
          <w:p w14:paraId="686E55FD" w14:textId="77777777" w:rsidR="002E1B08" w:rsidRDefault="002E1B08">
            <w:pPr>
              <w:pStyle w:val="TableText"/>
            </w:pPr>
          </w:p>
        </w:tc>
      </w:tr>
      <w:tr w:rsidR="002E1B08" w14:paraId="719A60D3" w14:textId="77777777" w:rsidTr="00D36649">
        <w:trPr>
          <w:jc w:val="center"/>
        </w:trPr>
        <w:tc>
          <w:tcPr>
            <w:tcW w:w="3345" w:type="dxa"/>
          </w:tcPr>
          <w:p w14:paraId="68EA7200" w14:textId="77777777" w:rsidR="002E1B08" w:rsidRDefault="00000000">
            <w:pPr>
              <w:pStyle w:val="TableText"/>
            </w:pPr>
            <w:r>
              <w:tab/>
            </w:r>
            <w:r>
              <w:tab/>
              <w:t>@code</w:t>
            </w:r>
          </w:p>
        </w:tc>
        <w:tc>
          <w:tcPr>
            <w:tcW w:w="720" w:type="dxa"/>
          </w:tcPr>
          <w:p w14:paraId="05244F3B" w14:textId="77777777" w:rsidR="002E1B08" w:rsidRDefault="00000000">
            <w:pPr>
              <w:pStyle w:val="TableText"/>
            </w:pPr>
            <w:r>
              <w:t>1..1</w:t>
            </w:r>
          </w:p>
        </w:tc>
        <w:tc>
          <w:tcPr>
            <w:tcW w:w="1152" w:type="dxa"/>
          </w:tcPr>
          <w:p w14:paraId="5D004D1E" w14:textId="77777777" w:rsidR="002E1B08" w:rsidRDefault="00000000">
            <w:pPr>
              <w:pStyle w:val="TableText"/>
            </w:pPr>
            <w:r>
              <w:t>SHALL</w:t>
            </w:r>
          </w:p>
        </w:tc>
        <w:tc>
          <w:tcPr>
            <w:tcW w:w="864" w:type="dxa"/>
          </w:tcPr>
          <w:p w14:paraId="6F9B6B10" w14:textId="77777777" w:rsidR="002E1B08" w:rsidRDefault="002E1B08">
            <w:pPr>
              <w:pStyle w:val="TableText"/>
            </w:pPr>
          </w:p>
        </w:tc>
        <w:tc>
          <w:tcPr>
            <w:tcW w:w="1104" w:type="dxa"/>
          </w:tcPr>
          <w:p w14:paraId="3867259F" w14:textId="77777777" w:rsidR="002E1B08" w:rsidRDefault="00000000">
            <w:pPr>
              <w:pStyle w:val="TableText"/>
            </w:pPr>
            <w:hyperlink w:anchor="C_4537-18125">
              <w:r>
                <w:rPr>
                  <w:rStyle w:val="HyperlinkText9pt"/>
                </w:rPr>
                <w:t>4537-18125</w:t>
              </w:r>
            </w:hyperlink>
          </w:p>
        </w:tc>
        <w:tc>
          <w:tcPr>
            <w:tcW w:w="2975" w:type="dxa"/>
          </w:tcPr>
          <w:p w14:paraId="681B124F" w14:textId="77777777" w:rsidR="002E1B08" w:rsidRDefault="00000000">
            <w:pPr>
              <w:pStyle w:val="TableText"/>
            </w:pPr>
            <w:r>
              <w:t>urn:oid:2.16.840.1.113883.5.14 (HL7ActStatus) = completed</w:t>
            </w:r>
          </w:p>
        </w:tc>
      </w:tr>
      <w:tr w:rsidR="002E1B08" w14:paraId="3F57FF57" w14:textId="77777777" w:rsidTr="00D36649">
        <w:trPr>
          <w:jc w:val="center"/>
        </w:trPr>
        <w:tc>
          <w:tcPr>
            <w:tcW w:w="3345" w:type="dxa"/>
          </w:tcPr>
          <w:p w14:paraId="4A816FB8" w14:textId="77777777" w:rsidR="002E1B08" w:rsidRDefault="00000000">
            <w:pPr>
              <w:pStyle w:val="TableText"/>
            </w:pPr>
            <w:r>
              <w:tab/>
              <w:t>effectiveTime</w:t>
            </w:r>
          </w:p>
        </w:tc>
        <w:tc>
          <w:tcPr>
            <w:tcW w:w="720" w:type="dxa"/>
          </w:tcPr>
          <w:p w14:paraId="62A7C36D" w14:textId="77777777" w:rsidR="002E1B08" w:rsidRDefault="00000000">
            <w:pPr>
              <w:pStyle w:val="TableText"/>
            </w:pPr>
            <w:r>
              <w:t>1..1</w:t>
            </w:r>
          </w:p>
        </w:tc>
        <w:tc>
          <w:tcPr>
            <w:tcW w:w="1152" w:type="dxa"/>
          </w:tcPr>
          <w:p w14:paraId="590127C7" w14:textId="77777777" w:rsidR="002E1B08" w:rsidRDefault="00000000">
            <w:pPr>
              <w:pStyle w:val="TableText"/>
            </w:pPr>
            <w:r>
              <w:t>SHALL</w:t>
            </w:r>
          </w:p>
        </w:tc>
        <w:tc>
          <w:tcPr>
            <w:tcW w:w="864" w:type="dxa"/>
          </w:tcPr>
          <w:p w14:paraId="1C5FEED0" w14:textId="77777777" w:rsidR="002E1B08" w:rsidRDefault="002E1B08">
            <w:pPr>
              <w:pStyle w:val="TableText"/>
            </w:pPr>
          </w:p>
        </w:tc>
        <w:tc>
          <w:tcPr>
            <w:tcW w:w="1104" w:type="dxa"/>
          </w:tcPr>
          <w:p w14:paraId="27595C29" w14:textId="77777777" w:rsidR="002E1B08" w:rsidRDefault="00000000">
            <w:pPr>
              <w:pStyle w:val="TableText"/>
            </w:pPr>
            <w:hyperlink w:anchor="C_4537-33026">
              <w:r>
                <w:rPr>
                  <w:rStyle w:val="HyperlinkText9pt"/>
                </w:rPr>
                <w:t>4537-33026</w:t>
              </w:r>
            </w:hyperlink>
          </w:p>
        </w:tc>
        <w:tc>
          <w:tcPr>
            <w:tcW w:w="2975" w:type="dxa"/>
          </w:tcPr>
          <w:p w14:paraId="2A314605" w14:textId="77777777" w:rsidR="002E1B08" w:rsidRDefault="002E1B08">
            <w:pPr>
              <w:pStyle w:val="TableText"/>
            </w:pPr>
          </w:p>
        </w:tc>
      </w:tr>
      <w:tr w:rsidR="002E1B08" w14:paraId="66BC8B97" w14:textId="77777777" w:rsidTr="00D36649">
        <w:trPr>
          <w:jc w:val="center"/>
        </w:trPr>
        <w:tc>
          <w:tcPr>
            <w:tcW w:w="3345" w:type="dxa"/>
          </w:tcPr>
          <w:p w14:paraId="2DEB780F" w14:textId="77777777" w:rsidR="002E1B08" w:rsidRDefault="00000000">
            <w:pPr>
              <w:pStyle w:val="TableText"/>
            </w:pPr>
            <w:r>
              <w:tab/>
            </w:r>
            <w:r>
              <w:tab/>
              <w:t>low</w:t>
            </w:r>
          </w:p>
        </w:tc>
        <w:tc>
          <w:tcPr>
            <w:tcW w:w="720" w:type="dxa"/>
          </w:tcPr>
          <w:p w14:paraId="3D69ADEB" w14:textId="77777777" w:rsidR="002E1B08" w:rsidRDefault="00000000">
            <w:pPr>
              <w:pStyle w:val="TableText"/>
            </w:pPr>
            <w:r>
              <w:t>1..1</w:t>
            </w:r>
          </w:p>
        </w:tc>
        <w:tc>
          <w:tcPr>
            <w:tcW w:w="1152" w:type="dxa"/>
          </w:tcPr>
          <w:p w14:paraId="1A41DB60" w14:textId="77777777" w:rsidR="002E1B08" w:rsidRDefault="00000000">
            <w:pPr>
              <w:pStyle w:val="TableText"/>
            </w:pPr>
            <w:r>
              <w:t>SHALL NOT</w:t>
            </w:r>
          </w:p>
        </w:tc>
        <w:tc>
          <w:tcPr>
            <w:tcW w:w="864" w:type="dxa"/>
          </w:tcPr>
          <w:p w14:paraId="6B89C4E5" w14:textId="77777777" w:rsidR="002E1B08" w:rsidRDefault="002E1B08">
            <w:pPr>
              <w:pStyle w:val="TableText"/>
            </w:pPr>
          </w:p>
        </w:tc>
        <w:tc>
          <w:tcPr>
            <w:tcW w:w="1104" w:type="dxa"/>
          </w:tcPr>
          <w:p w14:paraId="1F5368EC" w14:textId="77777777" w:rsidR="002E1B08" w:rsidRDefault="00000000">
            <w:pPr>
              <w:pStyle w:val="TableText"/>
            </w:pPr>
            <w:hyperlink w:anchor="C_4537-33027">
              <w:r>
                <w:rPr>
                  <w:rStyle w:val="HyperlinkText9pt"/>
                </w:rPr>
                <w:t>4537-33027</w:t>
              </w:r>
            </w:hyperlink>
          </w:p>
        </w:tc>
        <w:tc>
          <w:tcPr>
            <w:tcW w:w="2975" w:type="dxa"/>
          </w:tcPr>
          <w:p w14:paraId="5DECF695" w14:textId="77777777" w:rsidR="002E1B08" w:rsidRDefault="002E1B08">
            <w:pPr>
              <w:pStyle w:val="TableText"/>
            </w:pPr>
          </w:p>
        </w:tc>
      </w:tr>
      <w:tr w:rsidR="002E1B08" w14:paraId="334DB001" w14:textId="77777777" w:rsidTr="00D36649">
        <w:trPr>
          <w:jc w:val="center"/>
        </w:trPr>
        <w:tc>
          <w:tcPr>
            <w:tcW w:w="3345" w:type="dxa"/>
          </w:tcPr>
          <w:p w14:paraId="6A441B69" w14:textId="77777777" w:rsidR="002E1B08" w:rsidRDefault="00000000">
            <w:pPr>
              <w:pStyle w:val="TableText"/>
            </w:pPr>
            <w:r>
              <w:tab/>
            </w:r>
            <w:r>
              <w:tab/>
              <w:t>width</w:t>
            </w:r>
          </w:p>
        </w:tc>
        <w:tc>
          <w:tcPr>
            <w:tcW w:w="720" w:type="dxa"/>
          </w:tcPr>
          <w:p w14:paraId="51DC7923" w14:textId="77777777" w:rsidR="002E1B08" w:rsidRDefault="00000000">
            <w:pPr>
              <w:pStyle w:val="TableText"/>
            </w:pPr>
            <w:r>
              <w:t>1..1</w:t>
            </w:r>
          </w:p>
        </w:tc>
        <w:tc>
          <w:tcPr>
            <w:tcW w:w="1152" w:type="dxa"/>
          </w:tcPr>
          <w:p w14:paraId="1220266F" w14:textId="77777777" w:rsidR="002E1B08" w:rsidRDefault="00000000">
            <w:pPr>
              <w:pStyle w:val="TableText"/>
            </w:pPr>
            <w:r>
              <w:t>SHALL NOT</w:t>
            </w:r>
          </w:p>
        </w:tc>
        <w:tc>
          <w:tcPr>
            <w:tcW w:w="864" w:type="dxa"/>
          </w:tcPr>
          <w:p w14:paraId="766F2752" w14:textId="77777777" w:rsidR="002E1B08" w:rsidRDefault="002E1B08">
            <w:pPr>
              <w:pStyle w:val="TableText"/>
            </w:pPr>
          </w:p>
        </w:tc>
        <w:tc>
          <w:tcPr>
            <w:tcW w:w="1104" w:type="dxa"/>
          </w:tcPr>
          <w:p w14:paraId="21445B12" w14:textId="77777777" w:rsidR="002E1B08" w:rsidRDefault="00000000">
            <w:pPr>
              <w:pStyle w:val="TableText"/>
            </w:pPr>
            <w:hyperlink w:anchor="C_4537-33028">
              <w:r>
                <w:rPr>
                  <w:rStyle w:val="HyperlinkText9pt"/>
                </w:rPr>
                <w:t>4537-33028</w:t>
              </w:r>
            </w:hyperlink>
          </w:p>
        </w:tc>
        <w:tc>
          <w:tcPr>
            <w:tcW w:w="2975" w:type="dxa"/>
          </w:tcPr>
          <w:p w14:paraId="566672C4" w14:textId="77777777" w:rsidR="002E1B08" w:rsidRDefault="002E1B08">
            <w:pPr>
              <w:pStyle w:val="TableText"/>
            </w:pPr>
          </w:p>
        </w:tc>
      </w:tr>
      <w:tr w:rsidR="002E1B08" w14:paraId="06B6CE02" w14:textId="77777777" w:rsidTr="00D36649">
        <w:trPr>
          <w:jc w:val="center"/>
        </w:trPr>
        <w:tc>
          <w:tcPr>
            <w:tcW w:w="3345" w:type="dxa"/>
          </w:tcPr>
          <w:p w14:paraId="4665F84B" w14:textId="77777777" w:rsidR="002E1B08" w:rsidRDefault="00000000">
            <w:pPr>
              <w:pStyle w:val="TableText"/>
            </w:pPr>
            <w:r>
              <w:tab/>
            </w:r>
            <w:r>
              <w:tab/>
              <w:t>high</w:t>
            </w:r>
          </w:p>
        </w:tc>
        <w:tc>
          <w:tcPr>
            <w:tcW w:w="720" w:type="dxa"/>
          </w:tcPr>
          <w:p w14:paraId="50F33E98" w14:textId="77777777" w:rsidR="002E1B08" w:rsidRDefault="00000000">
            <w:pPr>
              <w:pStyle w:val="TableText"/>
            </w:pPr>
            <w:r>
              <w:t>1..1</w:t>
            </w:r>
          </w:p>
        </w:tc>
        <w:tc>
          <w:tcPr>
            <w:tcW w:w="1152" w:type="dxa"/>
          </w:tcPr>
          <w:p w14:paraId="1EB535E5" w14:textId="77777777" w:rsidR="002E1B08" w:rsidRDefault="00000000">
            <w:pPr>
              <w:pStyle w:val="TableText"/>
            </w:pPr>
            <w:r>
              <w:t>SHALL NOT</w:t>
            </w:r>
          </w:p>
        </w:tc>
        <w:tc>
          <w:tcPr>
            <w:tcW w:w="864" w:type="dxa"/>
          </w:tcPr>
          <w:p w14:paraId="28E16284" w14:textId="77777777" w:rsidR="002E1B08" w:rsidRDefault="002E1B08">
            <w:pPr>
              <w:pStyle w:val="TableText"/>
            </w:pPr>
          </w:p>
        </w:tc>
        <w:tc>
          <w:tcPr>
            <w:tcW w:w="1104" w:type="dxa"/>
          </w:tcPr>
          <w:p w14:paraId="698D3100" w14:textId="77777777" w:rsidR="002E1B08" w:rsidRDefault="00000000">
            <w:pPr>
              <w:pStyle w:val="TableText"/>
            </w:pPr>
            <w:hyperlink w:anchor="C_4537-33029">
              <w:r>
                <w:rPr>
                  <w:rStyle w:val="HyperlinkText9pt"/>
                </w:rPr>
                <w:t>4537-33029</w:t>
              </w:r>
            </w:hyperlink>
          </w:p>
        </w:tc>
        <w:tc>
          <w:tcPr>
            <w:tcW w:w="2975" w:type="dxa"/>
          </w:tcPr>
          <w:p w14:paraId="689DBF0A" w14:textId="77777777" w:rsidR="002E1B08" w:rsidRDefault="002E1B08">
            <w:pPr>
              <w:pStyle w:val="TableText"/>
            </w:pPr>
          </w:p>
        </w:tc>
      </w:tr>
      <w:tr w:rsidR="002E1B08" w14:paraId="04EB0A57" w14:textId="77777777" w:rsidTr="00D36649">
        <w:trPr>
          <w:jc w:val="center"/>
        </w:trPr>
        <w:tc>
          <w:tcPr>
            <w:tcW w:w="3345" w:type="dxa"/>
          </w:tcPr>
          <w:p w14:paraId="2E09E15E" w14:textId="77777777" w:rsidR="002E1B08" w:rsidRDefault="00000000">
            <w:pPr>
              <w:pStyle w:val="TableText"/>
            </w:pPr>
            <w:r>
              <w:tab/>
            </w:r>
            <w:r>
              <w:tab/>
              <w:t>center</w:t>
            </w:r>
          </w:p>
        </w:tc>
        <w:tc>
          <w:tcPr>
            <w:tcW w:w="720" w:type="dxa"/>
          </w:tcPr>
          <w:p w14:paraId="4C17A74B" w14:textId="77777777" w:rsidR="002E1B08" w:rsidRDefault="00000000">
            <w:pPr>
              <w:pStyle w:val="TableText"/>
            </w:pPr>
            <w:r>
              <w:t>1..1</w:t>
            </w:r>
          </w:p>
        </w:tc>
        <w:tc>
          <w:tcPr>
            <w:tcW w:w="1152" w:type="dxa"/>
          </w:tcPr>
          <w:p w14:paraId="4279C169" w14:textId="77777777" w:rsidR="002E1B08" w:rsidRDefault="00000000">
            <w:pPr>
              <w:pStyle w:val="TableText"/>
            </w:pPr>
            <w:r>
              <w:t>SHALL NOT</w:t>
            </w:r>
          </w:p>
        </w:tc>
        <w:tc>
          <w:tcPr>
            <w:tcW w:w="864" w:type="dxa"/>
          </w:tcPr>
          <w:p w14:paraId="53FDB8D4" w14:textId="77777777" w:rsidR="002E1B08" w:rsidRDefault="002E1B08">
            <w:pPr>
              <w:pStyle w:val="TableText"/>
            </w:pPr>
          </w:p>
        </w:tc>
        <w:tc>
          <w:tcPr>
            <w:tcW w:w="1104" w:type="dxa"/>
          </w:tcPr>
          <w:p w14:paraId="47A87522" w14:textId="77777777" w:rsidR="002E1B08" w:rsidRDefault="00000000">
            <w:pPr>
              <w:pStyle w:val="TableText"/>
            </w:pPr>
            <w:hyperlink w:anchor="C_4537-33030">
              <w:r>
                <w:rPr>
                  <w:rStyle w:val="HyperlinkText9pt"/>
                </w:rPr>
                <w:t>4537-33030</w:t>
              </w:r>
            </w:hyperlink>
          </w:p>
        </w:tc>
        <w:tc>
          <w:tcPr>
            <w:tcW w:w="2975" w:type="dxa"/>
          </w:tcPr>
          <w:p w14:paraId="24A26435" w14:textId="77777777" w:rsidR="002E1B08" w:rsidRDefault="002E1B08">
            <w:pPr>
              <w:pStyle w:val="TableText"/>
            </w:pPr>
          </w:p>
        </w:tc>
      </w:tr>
      <w:tr w:rsidR="002E1B08" w14:paraId="7BDC06AC" w14:textId="77777777" w:rsidTr="00D36649">
        <w:trPr>
          <w:jc w:val="center"/>
        </w:trPr>
        <w:tc>
          <w:tcPr>
            <w:tcW w:w="3345" w:type="dxa"/>
          </w:tcPr>
          <w:p w14:paraId="47F87137" w14:textId="77777777" w:rsidR="002E1B08" w:rsidRDefault="00000000">
            <w:pPr>
              <w:pStyle w:val="TableText"/>
            </w:pPr>
            <w:r>
              <w:tab/>
              <w:t>value</w:t>
            </w:r>
          </w:p>
        </w:tc>
        <w:tc>
          <w:tcPr>
            <w:tcW w:w="720" w:type="dxa"/>
          </w:tcPr>
          <w:p w14:paraId="211C1B02" w14:textId="77777777" w:rsidR="002E1B08" w:rsidRDefault="00000000">
            <w:pPr>
              <w:pStyle w:val="TableText"/>
            </w:pPr>
            <w:r>
              <w:t>1..1</w:t>
            </w:r>
          </w:p>
        </w:tc>
        <w:tc>
          <w:tcPr>
            <w:tcW w:w="1152" w:type="dxa"/>
          </w:tcPr>
          <w:p w14:paraId="4E44CEE7" w14:textId="77777777" w:rsidR="002E1B08" w:rsidRDefault="00000000">
            <w:pPr>
              <w:pStyle w:val="TableText"/>
            </w:pPr>
            <w:r>
              <w:t>SHALL</w:t>
            </w:r>
          </w:p>
        </w:tc>
        <w:tc>
          <w:tcPr>
            <w:tcW w:w="864" w:type="dxa"/>
          </w:tcPr>
          <w:p w14:paraId="40C25014" w14:textId="77777777" w:rsidR="002E1B08" w:rsidRDefault="00000000">
            <w:pPr>
              <w:pStyle w:val="TableText"/>
            </w:pPr>
            <w:r>
              <w:t>CD</w:t>
            </w:r>
          </w:p>
        </w:tc>
        <w:tc>
          <w:tcPr>
            <w:tcW w:w="1104" w:type="dxa"/>
          </w:tcPr>
          <w:p w14:paraId="7986F923" w14:textId="77777777" w:rsidR="002E1B08" w:rsidRDefault="00000000">
            <w:pPr>
              <w:pStyle w:val="TableText"/>
            </w:pPr>
            <w:hyperlink w:anchor="C_4537-32947">
              <w:r>
                <w:rPr>
                  <w:rStyle w:val="HyperlinkText9pt"/>
                </w:rPr>
                <w:t>4537-32947</w:t>
              </w:r>
            </w:hyperlink>
          </w:p>
        </w:tc>
        <w:tc>
          <w:tcPr>
            <w:tcW w:w="2975" w:type="dxa"/>
          </w:tcPr>
          <w:p w14:paraId="4A10A6CE" w14:textId="77777777" w:rsidR="002E1B08" w:rsidRDefault="00000000">
            <w:pPr>
              <w:pStyle w:val="TableText"/>
            </w:pPr>
            <w:r>
              <w:t>urn:oid:2.16.840.1.113762.1.4.1099.53 (Sex for Clinical Use)</w:t>
            </w:r>
          </w:p>
        </w:tc>
      </w:tr>
      <w:tr w:rsidR="002E1B08" w14:paraId="0558A26A" w14:textId="77777777" w:rsidTr="00D36649">
        <w:trPr>
          <w:jc w:val="center"/>
        </w:trPr>
        <w:tc>
          <w:tcPr>
            <w:tcW w:w="3345" w:type="dxa"/>
          </w:tcPr>
          <w:p w14:paraId="42F8EC85" w14:textId="77777777" w:rsidR="002E1B08" w:rsidRDefault="00000000">
            <w:pPr>
              <w:pStyle w:val="TableText"/>
            </w:pPr>
            <w:r>
              <w:tab/>
              <w:t>entryRelationship</w:t>
            </w:r>
          </w:p>
        </w:tc>
        <w:tc>
          <w:tcPr>
            <w:tcW w:w="720" w:type="dxa"/>
          </w:tcPr>
          <w:p w14:paraId="629683DB" w14:textId="77777777" w:rsidR="002E1B08" w:rsidRDefault="00000000">
            <w:pPr>
              <w:pStyle w:val="TableText"/>
            </w:pPr>
            <w:r>
              <w:t>0..*</w:t>
            </w:r>
          </w:p>
        </w:tc>
        <w:tc>
          <w:tcPr>
            <w:tcW w:w="1152" w:type="dxa"/>
          </w:tcPr>
          <w:p w14:paraId="434D44B8" w14:textId="77777777" w:rsidR="002E1B08" w:rsidRDefault="00000000">
            <w:pPr>
              <w:pStyle w:val="TableText"/>
            </w:pPr>
            <w:r>
              <w:t>MAY</w:t>
            </w:r>
          </w:p>
        </w:tc>
        <w:tc>
          <w:tcPr>
            <w:tcW w:w="864" w:type="dxa"/>
          </w:tcPr>
          <w:p w14:paraId="065230B9" w14:textId="77777777" w:rsidR="002E1B08" w:rsidRDefault="002E1B08">
            <w:pPr>
              <w:pStyle w:val="TableText"/>
            </w:pPr>
          </w:p>
        </w:tc>
        <w:tc>
          <w:tcPr>
            <w:tcW w:w="1104" w:type="dxa"/>
          </w:tcPr>
          <w:p w14:paraId="1A23CF93" w14:textId="77777777" w:rsidR="002E1B08" w:rsidRDefault="00000000">
            <w:pPr>
              <w:pStyle w:val="TableText"/>
            </w:pPr>
            <w:hyperlink w:anchor="C_4537-33052">
              <w:r>
                <w:rPr>
                  <w:rStyle w:val="HyperlinkText9pt"/>
                </w:rPr>
                <w:t>4537-33052</w:t>
              </w:r>
            </w:hyperlink>
          </w:p>
        </w:tc>
        <w:tc>
          <w:tcPr>
            <w:tcW w:w="2975" w:type="dxa"/>
          </w:tcPr>
          <w:p w14:paraId="6ADEEDE0" w14:textId="77777777" w:rsidR="002E1B08" w:rsidRDefault="002E1B08">
            <w:pPr>
              <w:pStyle w:val="TableText"/>
            </w:pPr>
          </w:p>
        </w:tc>
      </w:tr>
      <w:tr w:rsidR="002E1B08" w14:paraId="2556B73D" w14:textId="77777777" w:rsidTr="00D36649">
        <w:trPr>
          <w:jc w:val="center"/>
        </w:trPr>
        <w:tc>
          <w:tcPr>
            <w:tcW w:w="3345" w:type="dxa"/>
          </w:tcPr>
          <w:p w14:paraId="345B6FAF" w14:textId="77777777" w:rsidR="002E1B08" w:rsidRDefault="00000000">
            <w:pPr>
              <w:pStyle w:val="TableText"/>
            </w:pPr>
            <w:r>
              <w:tab/>
            </w:r>
            <w:r>
              <w:tab/>
              <w:t>@typeCode</w:t>
            </w:r>
          </w:p>
        </w:tc>
        <w:tc>
          <w:tcPr>
            <w:tcW w:w="720" w:type="dxa"/>
          </w:tcPr>
          <w:p w14:paraId="32D868BD" w14:textId="77777777" w:rsidR="002E1B08" w:rsidRDefault="00000000">
            <w:pPr>
              <w:pStyle w:val="TableText"/>
            </w:pPr>
            <w:r>
              <w:t>1..1</w:t>
            </w:r>
          </w:p>
        </w:tc>
        <w:tc>
          <w:tcPr>
            <w:tcW w:w="1152" w:type="dxa"/>
          </w:tcPr>
          <w:p w14:paraId="3336DE2C" w14:textId="77777777" w:rsidR="002E1B08" w:rsidRDefault="00000000">
            <w:pPr>
              <w:pStyle w:val="TableText"/>
            </w:pPr>
            <w:r>
              <w:t>SHALL</w:t>
            </w:r>
          </w:p>
        </w:tc>
        <w:tc>
          <w:tcPr>
            <w:tcW w:w="864" w:type="dxa"/>
          </w:tcPr>
          <w:p w14:paraId="5AF60AB6" w14:textId="77777777" w:rsidR="002E1B08" w:rsidRDefault="002E1B08">
            <w:pPr>
              <w:pStyle w:val="TableText"/>
            </w:pPr>
          </w:p>
        </w:tc>
        <w:tc>
          <w:tcPr>
            <w:tcW w:w="1104" w:type="dxa"/>
          </w:tcPr>
          <w:p w14:paraId="2C05C1F5" w14:textId="77777777" w:rsidR="002E1B08" w:rsidRDefault="00000000">
            <w:pPr>
              <w:pStyle w:val="TableText"/>
            </w:pPr>
            <w:hyperlink w:anchor="C_4537-33054">
              <w:r>
                <w:rPr>
                  <w:rStyle w:val="HyperlinkText9pt"/>
                </w:rPr>
                <w:t>4537-33054</w:t>
              </w:r>
            </w:hyperlink>
          </w:p>
        </w:tc>
        <w:tc>
          <w:tcPr>
            <w:tcW w:w="2975" w:type="dxa"/>
          </w:tcPr>
          <w:p w14:paraId="73EEA5AC" w14:textId="77777777" w:rsidR="002E1B08" w:rsidRDefault="00000000">
            <w:pPr>
              <w:pStyle w:val="TableText"/>
            </w:pPr>
            <w:r>
              <w:t>urn:oid:2.16.840.1.113883.5.1002 (HL7ActRelationshipType) = SPRT</w:t>
            </w:r>
          </w:p>
        </w:tc>
      </w:tr>
      <w:tr w:rsidR="002E1B08" w14:paraId="6D734175" w14:textId="77777777" w:rsidTr="00D36649">
        <w:trPr>
          <w:jc w:val="center"/>
        </w:trPr>
        <w:tc>
          <w:tcPr>
            <w:tcW w:w="3345" w:type="dxa"/>
          </w:tcPr>
          <w:p w14:paraId="0AC06D77" w14:textId="77777777" w:rsidR="002E1B08" w:rsidRDefault="00000000">
            <w:pPr>
              <w:pStyle w:val="TableText"/>
            </w:pPr>
            <w:r>
              <w:tab/>
            </w:r>
            <w:r>
              <w:tab/>
              <w:t>act</w:t>
            </w:r>
          </w:p>
        </w:tc>
        <w:tc>
          <w:tcPr>
            <w:tcW w:w="720" w:type="dxa"/>
          </w:tcPr>
          <w:p w14:paraId="13341A97" w14:textId="77777777" w:rsidR="002E1B08" w:rsidRDefault="00000000">
            <w:pPr>
              <w:pStyle w:val="TableText"/>
            </w:pPr>
            <w:r>
              <w:t>1..1</w:t>
            </w:r>
          </w:p>
        </w:tc>
        <w:tc>
          <w:tcPr>
            <w:tcW w:w="1152" w:type="dxa"/>
          </w:tcPr>
          <w:p w14:paraId="50ECDAB6" w14:textId="77777777" w:rsidR="002E1B08" w:rsidRDefault="00000000">
            <w:pPr>
              <w:pStyle w:val="TableText"/>
            </w:pPr>
            <w:r>
              <w:t>SHALL</w:t>
            </w:r>
          </w:p>
        </w:tc>
        <w:tc>
          <w:tcPr>
            <w:tcW w:w="864" w:type="dxa"/>
          </w:tcPr>
          <w:p w14:paraId="298F5960" w14:textId="77777777" w:rsidR="002E1B08" w:rsidRDefault="002E1B08">
            <w:pPr>
              <w:pStyle w:val="TableText"/>
            </w:pPr>
          </w:p>
        </w:tc>
        <w:tc>
          <w:tcPr>
            <w:tcW w:w="1104" w:type="dxa"/>
          </w:tcPr>
          <w:p w14:paraId="7B6488DF" w14:textId="77777777" w:rsidR="002E1B08" w:rsidRDefault="00000000">
            <w:pPr>
              <w:pStyle w:val="TableText"/>
            </w:pPr>
            <w:hyperlink w:anchor="C_4537-33055">
              <w:r>
                <w:rPr>
                  <w:rStyle w:val="HyperlinkText9pt"/>
                </w:rPr>
                <w:t>4537-33055</w:t>
              </w:r>
            </w:hyperlink>
          </w:p>
        </w:tc>
        <w:tc>
          <w:tcPr>
            <w:tcW w:w="2975" w:type="dxa"/>
          </w:tcPr>
          <w:p w14:paraId="5AE3BA69" w14:textId="77777777" w:rsidR="002E1B08" w:rsidRDefault="00000000">
            <w:pPr>
              <w:pStyle w:val="TableText"/>
            </w:pPr>
            <w:r>
              <w:t>Entry Reference (identifier: urn:oid:2.16.840.1.113883.10.20.22.4.122</w:t>
            </w:r>
          </w:p>
        </w:tc>
      </w:tr>
      <w:tr w:rsidR="002E1B08" w14:paraId="193610A7" w14:textId="77777777" w:rsidTr="00D36649">
        <w:trPr>
          <w:jc w:val="center"/>
        </w:trPr>
        <w:tc>
          <w:tcPr>
            <w:tcW w:w="3345" w:type="dxa"/>
          </w:tcPr>
          <w:p w14:paraId="79A3143F" w14:textId="77777777" w:rsidR="002E1B08" w:rsidRDefault="00000000">
            <w:pPr>
              <w:pStyle w:val="TableText"/>
            </w:pPr>
            <w:r>
              <w:tab/>
              <w:t>reference</w:t>
            </w:r>
          </w:p>
        </w:tc>
        <w:tc>
          <w:tcPr>
            <w:tcW w:w="720" w:type="dxa"/>
          </w:tcPr>
          <w:p w14:paraId="004CA0B6" w14:textId="77777777" w:rsidR="002E1B08" w:rsidRDefault="00000000">
            <w:pPr>
              <w:pStyle w:val="TableText"/>
            </w:pPr>
            <w:r>
              <w:t>0..*</w:t>
            </w:r>
          </w:p>
        </w:tc>
        <w:tc>
          <w:tcPr>
            <w:tcW w:w="1152" w:type="dxa"/>
          </w:tcPr>
          <w:p w14:paraId="16BE2848" w14:textId="77777777" w:rsidR="002E1B08" w:rsidRDefault="00000000">
            <w:pPr>
              <w:pStyle w:val="TableText"/>
            </w:pPr>
            <w:r>
              <w:t>MAY</w:t>
            </w:r>
          </w:p>
        </w:tc>
        <w:tc>
          <w:tcPr>
            <w:tcW w:w="864" w:type="dxa"/>
          </w:tcPr>
          <w:p w14:paraId="181C148C" w14:textId="77777777" w:rsidR="002E1B08" w:rsidRDefault="002E1B08">
            <w:pPr>
              <w:pStyle w:val="TableText"/>
            </w:pPr>
          </w:p>
        </w:tc>
        <w:tc>
          <w:tcPr>
            <w:tcW w:w="1104" w:type="dxa"/>
          </w:tcPr>
          <w:p w14:paraId="084CFE29" w14:textId="77777777" w:rsidR="002E1B08" w:rsidRDefault="00000000">
            <w:pPr>
              <w:pStyle w:val="TableText"/>
            </w:pPr>
            <w:hyperlink w:anchor="C_4537-33053">
              <w:r>
                <w:rPr>
                  <w:rStyle w:val="HyperlinkText9pt"/>
                </w:rPr>
                <w:t>4537-33053</w:t>
              </w:r>
            </w:hyperlink>
          </w:p>
        </w:tc>
        <w:tc>
          <w:tcPr>
            <w:tcW w:w="2975" w:type="dxa"/>
          </w:tcPr>
          <w:p w14:paraId="0CBF1284" w14:textId="77777777" w:rsidR="002E1B08" w:rsidRDefault="002E1B08">
            <w:pPr>
              <w:pStyle w:val="TableText"/>
            </w:pPr>
          </w:p>
        </w:tc>
      </w:tr>
      <w:tr w:rsidR="002E1B08" w14:paraId="361F2E82" w14:textId="77777777" w:rsidTr="00D36649">
        <w:trPr>
          <w:jc w:val="center"/>
        </w:trPr>
        <w:tc>
          <w:tcPr>
            <w:tcW w:w="3345" w:type="dxa"/>
          </w:tcPr>
          <w:p w14:paraId="4A299344" w14:textId="77777777" w:rsidR="002E1B08" w:rsidRDefault="00000000">
            <w:pPr>
              <w:pStyle w:val="TableText"/>
            </w:pPr>
            <w:r>
              <w:lastRenderedPageBreak/>
              <w:tab/>
            </w:r>
            <w:r>
              <w:tab/>
              <w:t>@typeCode</w:t>
            </w:r>
          </w:p>
        </w:tc>
        <w:tc>
          <w:tcPr>
            <w:tcW w:w="720" w:type="dxa"/>
          </w:tcPr>
          <w:p w14:paraId="3803775E" w14:textId="77777777" w:rsidR="002E1B08" w:rsidRDefault="00000000">
            <w:pPr>
              <w:pStyle w:val="TableText"/>
            </w:pPr>
            <w:r>
              <w:t>1..1</w:t>
            </w:r>
          </w:p>
        </w:tc>
        <w:tc>
          <w:tcPr>
            <w:tcW w:w="1152" w:type="dxa"/>
          </w:tcPr>
          <w:p w14:paraId="78073121" w14:textId="77777777" w:rsidR="002E1B08" w:rsidRDefault="00000000">
            <w:pPr>
              <w:pStyle w:val="TableText"/>
            </w:pPr>
            <w:r>
              <w:t>SHALL</w:t>
            </w:r>
          </w:p>
        </w:tc>
        <w:tc>
          <w:tcPr>
            <w:tcW w:w="864" w:type="dxa"/>
          </w:tcPr>
          <w:p w14:paraId="46F4B2FA" w14:textId="77777777" w:rsidR="002E1B08" w:rsidRDefault="002E1B08">
            <w:pPr>
              <w:pStyle w:val="TableText"/>
            </w:pPr>
          </w:p>
        </w:tc>
        <w:tc>
          <w:tcPr>
            <w:tcW w:w="1104" w:type="dxa"/>
          </w:tcPr>
          <w:p w14:paraId="3483018E" w14:textId="77777777" w:rsidR="002E1B08" w:rsidRDefault="00000000">
            <w:pPr>
              <w:pStyle w:val="TableText"/>
            </w:pPr>
            <w:hyperlink w:anchor="C_4537-33056">
              <w:r>
                <w:rPr>
                  <w:rStyle w:val="HyperlinkText9pt"/>
                </w:rPr>
                <w:t>4537-33056</w:t>
              </w:r>
            </w:hyperlink>
          </w:p>
        </w:tc>
        <w:tc>
          <w:tcPr>
            <w:tcW w:w="2975" w:type="dxa"/>
          </w:tcPr>
          <w:p w14:paraId="20DF6B2C" w14:textId="77777777" w:rsidR="002E1B08" w:rsidRDefault="00000000">
            <w:pPr>
              <w:pStyle w:val="TableText"/>
            </w:pPr>
            <w:r>
              <w:t>urn:oid:2.16.840.1.113883.5.1002 (HL7ActRelationshipType) = SPRT</w:t>
            </w:r>
          </w:p>
        </w:tc>
      </w:tr>
    </w:tbl>
    <w:p w14:paraId="6547FB8E" w14:textId="77777777" w:rsidR="002E1B08" w:rsidRDefault="002E1B08">
      <w:pPr>
        <w:pStyle w:val="BodyText"/>
      </w:pPr>
    </w:p>
    <w:p w14:paraId="158A579F" w14:textId="77777777" w:rsidR="002E1B08" w:rsidRDefault="00000000">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371" w:name="C_4537-18230"/>
      <w:r>
        <w:t xml:space="preserve"> (CONF:4537-18230)</w:t>
      </w:r>
      <w:bookmarkEnd w:id="1371"/>
      <w:r>
        <w:t>.</w:t>
      </w:r>
    </w:p>
    <w:p w14:paraId="77502ADA" w14:textId="77777777" w:rsidR="002E1B08" w:rsidRDefault="00000000">
      <w:pPr>
        <w:numPr>
          <w:ilvl w:val="0"/>
          <w:numId w:val="3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372" w:name="C_4537-18231"/>
      <w:r>
        <w:t xml:space="preserve"> (CONF:4537-18231)</w:t>
      </w:r>
      <w:bookmarkEnd w:id="1372"/>
      <w:r>
        <w:t>.</w:t>
      </w:r>
    </w:p>
    <w:p w14:paraId="5988E0F5" w14:textId="77777777" w:rsidR="002E1B08" w:rsidRDefault="00000000">
      <w:pPr>
        <w:numPr>
          <w:ilvl w:val="0"/>
          <w:numId w:val="35"/>
        </w:numPr>
      </w:pPr>
      <w:r>
        <w:rPr>
          <w:rStyle w:val="keyword"/>
        </w:rPr>
        <w:t>SHALL</w:t>
      </w:r>
      <w:r>
        <w:t xml:space="preserve"> contain exactly one [1..1] </w:t>
      </w:r>
      <w:r>
        <w:rPr>
          <w:rStyle w:val="XMLnameBold"/>
        </w:rPr>
        <w:t>templateId</w:t>
      </w:r>
      <w:bookmarkStart w:id="1373" w:name="C_4537-18232"/>
      <w:r>
        <w:t xml:space="preserve"> (CONF:4537-18232)</w:t>
      </w:r>
      <w:bookmarkEnd w:id="1373"/>
      <w:r>
        <w:t xml:space="preserve"> such that it</w:t>
      </w:r>
    </w:p>
    <w:p w14:paraId="732B0944" w14:textId="77777777" w:rsidR="002E1B08" w:rsidRDefault="00000000">
      <w:pPr>
        <w:numPr>
          <w:ilvl w:val="1"/>
          <w:numId w:val="35"/>
        </w:numPr>
      </w:pPr>
      <w:r>
        <w:rPr>
          <w:rStyle w:val="keyword"/>
        </w:rPr>
        <w:t>SHALL</w:t>
      </w:r>
      <w:r>
        <w:t xml:space="preserve"> contain exactly one [1..1] </w:t>
      </w:r>
      <w:r>
        <w:rPr>
          <w:rStyle w:val="XMLnameBold"/>
        </w:rPr>
        <w:t>@root</w:t>
      </w:r>
      <w:r>
        <w:t>=</w:t>
      </w:r>
      <w:r>
        <w:rPr>
          <w:rStyle w:val="XMLname"/>
        </w:rPr>
        <w:t>"2.16.840.1.113883.10.20.22.4.507"</w:t>
      </w:r>
      <w:bookmarkStart w:id="1374" w:name="C_4537-18233"/>
      <w:r>
        <w:t xml:space="preserve"> (CONF:4537-18233)</w:t>
      </w:r>
      <w:bookmarkEnd w:id="1374"/>
      <w:r>
        <w:t>.</w:t>
      </w:r>
    </w:p>
    <w:p w14:paraId="550F75FB" w14:textId="77777777" w:rsidR="002E1B08" w:rsidRDefault="00000000">
      <w:pPr>
        <w:numPr>
          <w:ilvl w:val="1"/>
          <w:numId w:val="35"/>
        </w:numPr>
      </w:pPr>
      <w:r>
        <w:rPr>
          <w:rStyle w:val="keyword"/>
        </w:rPr>
        <w:t>SHALL</w:t>
      </w:r>
      <w:r>
        <w:t xml:space="preserve"> contain exactly one [1..1] </w:t>
      </w:r>
      <w:r>
        <w:rPr>
          <w:rStyle w:val="XMLnameBold"/>
        </w:rPr>
        <w:t>@extension</w:t>
      </w:r>
      <w:r>
        <w:t>=</w:t>
      </w:r>
      <w:r>
        <w:rPr>
          <w:rStyle w:val="XMLname"/>
        </w:rPr>
        <w:t>"2023-05-01"</w:t>
      </w:r>
      <w:bookmarkStart w:id="1375" w:name="C_4537-32949"/>
      <w:r>
        <w:t xml:space="preserve"> (CONF:4537-32949)</w:t>
      </w:r>
      <w:bookmarkEnd w:id="1375"/>
      <w:r>
        <w:t>.</w:t>
      </w:r>
    </w:p>
    <w:p w14:paraId="4D2DF6D3" w14:textId="77777777" w:rsidR="002E1B08" w:rsidRDefault="00000000">
      <w:pPr>
        <w:numPr>
          <w:ilvl w:val="0"/>
          <w:numId w:val="35"/>
        </w:numPr>
      </w:pPr>
      <w:r>
        <w:rPr>
          <w:rStyle w:val="keyword"/>
        </w:rPr>
        <w:t>SHALL</w:t>
      </w:r>
      <w:r>
        <w:t xml:space="preserve"> contain exactly one [1..1] </w:t>
      </w:r>
      <w:r>
        <w:rPr>
          <w:rStyle w:val="XMLnameBold"/>
        </w:rPr>
        <w:t>code</w:t>
      </w:r>
      <w:bookmarkStart w:id="1376" w:name="C_4537-18234"/>
      <w:r>
        <w:t xml:space="preserve"> (CONF:4537-18234)</w:t>
      </w:r>
      <w:bookmarkEnd w:id="1376"/>
      <w:r>
        <w:t>.</w:t>
      </w:r>
    </w:p>
    <w:p w14:paraId="7762D1EB" w14:textId="77777777" w:rsidR="002E1B08" w:rsidRDefault="00000000">
      <w:pPr>
        <w:numPr>
          <w:ilvl w:val="1"/>
          <w:numId w:val="35"/>
        </w:numPr>
      </w:pPr>
      <w:r>
        <w:t xml:space="preserve">This code </w:t>
      </w:r>
      <w:r>
        <w:rPr>
          <w:rStyle w:val="keyword"/>
        </w:rPr>
        <w:t>SHALL</w:t>
      </w:r>
      <w:r>
        <w:t xml:space="preserve"> contain exactly one [1..1] </w:t>
      </w:r>
      <w:r>
        <w:rPr>
          <w:rStyle w:val="XMLnameBold"/>
        </w:rPr>
        <w:t>@code</w:t>
      </w:r>
      <w:r>
        <w:t>=</w:t>
      </w:r>
      <w:r>
        <w:rPr>
          <w:rStyle w:val="XMLname"/>
        </w:rPr>
        <w:t>"99501-9"</w:t>
      </w:r>
      <w:r>
        <w:t xml:space="preserve"> Sex for clinical use</w:t>
      </w:r>
      <w:bookmarkStart w:id="1377" w:name="C_4537-18235"/>
      <w:r>
        <w:t xml:space="preserve"> (CONF:4537-18235)</w:t>
      </w:r>
      <w:bookmarkEnd w:id="1377"/>
      <w:r>
        <w:t>.</w:t>
      </w:r>
    </w:p>
    <w:p w14:paraId="251C1956" w14:textId="77777777" w:rsidR="002E1B08" w:rsidRDefault="00000000">
      <w:pPr>
        <w:numPr>
          <w:ilvl w:val="1"/>
          <w:numId w:val="3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378" w:name="C_4537-21163"/>
      <w:r>
        <w:t xml:space="preserve"> (CONF:4537-21163)</w:t>
      </w:r>
      <w:bookmarkEnd w:id="1378"/>
      <w:r>
        <w:t>.</w:t>
      </w:r>
    </w:p>
    <w:p w14:paraId="4204C08C" w14:textId="77777777" w:rsidR="002E1B08" w:rsidRDefault="00000000">
      <w:pPr>
        <w:numPr>
          <w:ilvl w:val="0"/>
          <w:numId w:val="35"/>
        </w:numPr>
      </w:pPr>
      <w:r>
        <w:rPr>
          <w:rStyle w:val="keyword"/>
        </w:rPr>
        <w:t>SHALL</w:t>
      </w:r>
      <w:r>
        <w:t xml:space="preserve"> contain exactly one [1..1] </w:t>
      </w:r>
      <w:r>
        <w:rPr>
          <w:rStyle w:val="XMLnameBold"/>
        </w:rPr>
        <w:t>statusCode</w:t>
      </w:r>
      <w:bookmarkStart w:id="1379" w:name="C_4537-18124"/>
      <w:r>
        <w:t xml:space="preserve"> (CONF:4537-18124)</w:t>
      </w:r>
      <w:bookmarkEnd w:id="1379"/>
      <w:r>
        <w:t>.</w:t>
      </w:r>
    </w:p>
    <w:p w14:paraId="4B5B9F90" w14:textId="77777777" w:rsidR="002E1B08" w:rsidRDefault="00000000">
      <w:pPr>
        <w:numPr>
          <w:ilvl w:val="1"/>
          <w:numId w:val="3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380" w:name="C_4537-18125"/>
      <w:r>
        <w:t xml:space="preserve"> (CONF:4537-18125)</w:t>
      </w:r>
      <w:bookmarkEnd w:id="1380"/>
      <w:r>
        <w:t>.</w:t>
      </w:r>
    </w:p>
    <w:p w14:paraId="150535F3" w14:textId="77777777" w:rsidR="002E1B08" w:rsidRDefault="00000000">
      <w:pPr>
        <w:numPr>
          <w:ilvl w:val="0"/>
          <w:numId w:val="35"/>
        </w:numPr>
      </w:pPr>
      <w:r>
        <w:rPr>
          <w:rStyle w:val="keyword"/>
        </w:rPr>
        <w:t>SHALL</w:t>
      </w:r>
      <w:r>
        <w:t xml:space="preserve"> contain exactly one [1..1] </w:t>
      </w:r>
      <w:r>
        <w:rPr>
          <w:rStyle w:val="XMLnameBold"/>
        </w:rPr>
        <w:t>effectiveTime</w:t>
      </w:r>
      <w:bookmarkStart w:id="1381" w:name="C_4537-33026"/>
      <w:r>
        <w:t xml:space="preserve"> (CONF:4537-33026)</w:t>
      </w:r>
      <w:bookmarkEnd w:id="1381"/>
      <w:r>
        <w:t>.</w:t>
      </w:r>
    </w:p>
    <w:p w14:paraId="03F36E91" w14:textId="77777777" w:rsidR="002E1B08" w:rsidRDefault="00000000">
      <w:pPr>
        <w:pStyle w:val="BodyText"/>
        <w:spacing w:before="120"/>
      </w:pPr>
      <w:r>
        <w:t>Note: This template represents a "snapshot in time" observation, simply reflecting the patient's sex for clinical use at the time of the observation. As a result, the effectiveTime is constrained to just a time stamp.</w:t>
      </w:r>
    </w:p>
    <w:p w14:paraId="2CE56880" w14:textId="77777777" w:rsidR="002E1B08" w:rsidRDefault="00000000">
      <w:pPr>
        <w:numPr>
          <w:ilvl w:val="1"/>
          <w:numId w:val="35"/>
        </w:numPr>
      </w:pPr>
      <w:r>
        <w:t xml:space="preserve">This effectiveTime </w:t>
      </w:r>
      <w:r>
        <w:rPr>
          <w:rStyle w:val="keyword"/>
        </w:rPr>
        <w:t>SHALL NOT</w:t>
      </w:r>
      <w:r>
        <w:t xml:space="preserve"> contain exactly one [1..1] </w:t>
      </w:r>
      <w:r>
        <w:rPr>
          <w:rStyle w:val="XMLnameBold"/>
        </w:rPr>
        <w:t>low</w:t>
      </w:r>
      <w:bookmarkStart w:id="1382" w:name="C_4537-33027"/>
      <w:r>
        <w:t xml:space="preserve"> (CONF:4537-33027)</w:t>
      </w:r>
      <w:bookmarkEnd w:id="1382"/>
      <w:r>
        <w:t>.</w:t>
      </w:r>
    </w:p>
    <w:p w14:paraId="77E6B656" w14:textId="77777777" w:rsidR="002E1B08" w:rsidRDefault="00000000">
      <w:pPr>
        <w:numPr>
          <w:ilvl w:val="1"/>
          <w:numId w:val="35"/>
        </w:numPr>
      </w:pPr>
      <w:r>
        <w:t xml:space="preserve">This effectiveTime </w:t>
      </w:r>
      <w:r>
        <w:rPr>
          <w:rStyle w:val="keyword"/>
        </w:rPr>
        <w:t>SHALL NOT</w:t>
      </w:r>
      <w:r>
        <w:t xml:space="preserve"> contain exactly one [1..1] </w:t>
      </w:r>
      <w:r>
        <w:rPr>
          <w:rStyle w:val="XMLnameBold"/>
        </w:rPr>
        <w:t>width</w:t>
      </w:r>
      <w:bookmarkStart w:id="1383" w:name="C_4537-33028"/>
      <w:r>
        <w:t xml:space="preserve"> (CONF:4537-33028)</w:t>
      </w:r>
      <w:bookmarkEnd w:id="1383"/>
      <w:r>
        <w:t>.</w:t>
      </w:r>
    </w:p>
    <w:p w14:paraId="68EDF827" w14:textId="77777777" w:rsidR="002E1B08" w:rsidRDefault="00000000">
      <w:pPr>
        <w:numPr>
          <w:ilvl w:val="1"/>
          <w:numId w:val="35"/>
        </w:numPr>
      </w:pPr>
      <w:r>
        <w:t xml:space="preserve">This effectiveTime </w:t>
      </w:r>
      <w:r>
        <w:rPr>
          <w:rStyle w:val="keyword"/>
        </w:rPr>
        <w:t>SHALL NOT</w:t>
      </w:r>
      <w:r>
        <w:t xml:space="preserve"> contain exactly one [1..1] </w:t>
      </w:r>
      <w:r>
        <w:rPr>
          <w:rStyle w:val="XMLnameBold"/>
        </w:rPr>
        <w:t>high</w:t>
      </w:r>
      <w:bookmarkStart w:id="1384" w:name="C_4537-33029"/>
      <w:r>
        <w:t xml:space="preserve"> (CONF:4537-33029)</w:t>
      </w:r>
      <w:bookmarkEnd w:id="1384"/>
      <w:r>
        <w:t>.</w:t>
      </w:r>
    </w:p>
    <w:p w14:paraId="0C55D433" w14:textId="77777777" w:rsidR="002E1B08" w:rsidRDefault="00000000">
      <w:pPr>
        <w:numPr>
          <w:ilvl w:val="1"/>
          <w:numId w:val="35"/>
        </w:numPr>
      </w:pPr>
      <w:r>
        <w:t xml:space="preserve">This effectiveTime </w:t>
      </w:r>
      <w:r>
        <w:rPr>
          <w:rStyle w:val="keyword"/>
        </w:rPr>
        <w:t>SHALL NOT</w:t>
      </w:r>
      <w:r>
        <w:t xml:space="preserve"> contain exactly one [1..1] </w:t>
      </w:r>
      <w:r>
        <w:rPr>
          <w:rStyle w:val="XMLnameBold"/>
        </w:rPr>
        <w:t>center</w:t>
      </w:r>
      <w:bookmarkStart w:id="1385" w:name="C_4537-33030"/>
      <w:r>
        <w:t xml:space="preserve"> (CONF:4537-33030)</w:t>
      </w:r>
      <w:bookmarkEnd w:id="1385"/>
      <w:r>
        <w:t>.</w:t>
      </w:r>
    </w:p>
    <w:p w14:paraId="53BA6ECF" w14:textId="77777777" w:rsidR="002E1B08" w:rsidRDefault="00000000">
      <w:pPr>
        <w:numPr>
          <w:ilvl w:val="0"/>
          <w:numId w:val="3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_for_Clinical_Use">
        <w:r>
          <w:rPr>
            <w:rStyle w:val="HyperlinkCourierBold"/>
          </w:rPr>
          <w:t>Sex for Clinical Use</w:t>
        </w:r>
      </w:hyperlink>
      <w:r>
        <w:rPr>
          <w:rStyle w:val="XMLname"/>
        </w:rPr>
        <w:t xml:space="preserve"> urn:oid:2.16.840.1.113762.1.4.1099.53</w:t>
      </w:r>
      <w:r>
        <w:rPr>
          <w:rStyle w:val="keyword"/>
        </w:rPr>
        <w:t xml:space="preserve"> DYNAMIC</w:t>
      </w:r>
      <w:bookmarkStart w:id="1386" w:name="C_4537-32947"/>
      <w:r>
        <w:t xml:space="preserve"> (CONF:4537-32947)</w:t>
      </w:r>
      <w:bookmarkEnd w:id="1386"/>
      <w:r>
        <w:t>.</w:t>
      </w:r>
    </w:p>
    <w:p w14:paraId="3239E393" w14:textId="77777777" w:rsidR="002E1B08" w:rsidRDefault="00000000">
      <w:pPr>
        <w:pStyle w:val="BodyText"/>
        <w:spacing w:before="120"/>
      </w:pPr>
      <w:r>
        <w:t xml:space="preserve">This entryRelationship </w:t>
      </w:r>
      <w:r>
        <w:rPr>
          <w:rStyle w:val="keyword"/>
        </w:rPr>
        <w:t>MAY</w:t>
      </w:r>
      <w:r>
        <w:t xml:space="preserve"> contain multiple supporting entries - Observations, Procedures, SubstanceAdministrations, or other entries that support or explain the sex for clinical use observation value.</w:t>
      </w:r>
      <w:r>
        <w:br/>
        <w:t xml:space="preserve">If 443859009 | Possible clinical finding (situation) | is chosen, there </w:t>
      </w:r>
      <w:r>
        <w:rPr>
          <w:rStyle w:val="keyword"/>
        </w:rPr>
        <w:t>SHOULD</w:t>
      </w:r>
      <w:r>
        <w:t xml:space="preserve"> be an entry or an entryReference providing or pointing to the pertinent clinical infomation such as chromosomal sex. This pertinent information may instead be referenced using an externalReference.</w:t>
      </w:r>
    </w:p>
    <w:p w14:paraId="71DC5936" w14:textId="77777777" w:rsidR="002E1B08" w:rsidRDefault="00000000">
      <w:pPr>
        <w:numPr>
          <w:ilvl w:val="0"/>
          <w:numId w:val="35"/>
        </w:numPr>
      </w:pPr>
      <w:r>
        <w:rPr>
          <w:rStyle w:val="keyword"/>
        </w:rPr>
        <w:t>MAY</w:t>
      </w:r>
      <w:r>
        <w:t xml:space="preserve"> contain zero or more [0..*] </w:t>
      </w:r>
      <w:r>
        <w:rPr>
          <w:rStyle w:val="XMLnameBold"/>
        </w:rPr>
        <w:t>entryRelationship</w:t>
      </w:r>
      <w:bookmarkStart w:id="1387" w:name="C_4537-33052"/>
      <w:r>
        <w:t xml:space="preserve"> (CONF:4537-33052)</w:t>
      </w:r>
      <w:bookmarkEnd w:id="1387"/>
      <w:r>
        <w:t xml:space="preserve"> such that it</w:t>
      </w:r>
    </w:p>
    <w:p w14:paraId="2D577284" w14:textId="77777777" w:rsidR="002E1B08" w:rsidRDefault="00000000">
      <w:pPr>
        <w:numPr>
          <w:ilvl w:val="1"/>
          <w:numId w:val="35"/>
        </w:numPr>
      </w:pPr>
      <w:r>
        <w:rPr>
          <w:rStyle w:val="keyword"/>
        </w:rPr>
        <w:lastRenderedPageBreak/>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388" w:name="C_4537-33054"/>
      <w:r>
        <w:t xml:space="preserve"> (CONF:4537-33054)</w:t>
      </w:r>
      <w:bookmarkEnd w:id="1388"/>
      <w:r>
        <w:t>.</w:t>
      </w:r>
    </w:p>
    <w:p w14:paraId="0ED0FC36" w14:textId="77777777" w:rsidR="002E1B08" w:rsidRDefault="00000000">
      <w:pPr>
        <w:numPr>
          <w:ilvl w:val="1"/>
          <w:numId w:val="35"/>
        </w:numPr>
      </w:pPr>
      <w:r>
        <w:rPr>
          <w:rStyle w:val="keyword"/>
        </w:rPr>
        <w:t>SHALL</w:t>
      </w:r>
      <w:r>
        <w:t xml:space="preserve"> contain exactly one [1..1] Entry Reference</w:t>
      </w:r>
      <w:r>
        <w:rPr>
          <w:rStyle w:val="XMLname"/>
        </w:rPr>
        <w:t xml:space="preserve"> (identifier: urn:oid:2.16.840.1.113883.10.20.22.4.122)</w:t>
      </w:r>
      <w:bookmarkStart w:id="1389" w:name="C_4537-33055"/>
      <w:r>
        <w:t xml:space="preserve"> (CONF:4537-33055)</w:t>
      </w:r>
      <w:bookmarkEnd w:id="1389"/>
      <w:r>
        <w:t>.</w:t>
      </w:r>
    </w:p>
    <w:p w14:paraId="02685752" w14:textId="77777777" w:rsidR="002E1B08" w:rsidRDefault="00000000">
      <w:pPr>
        <w:pStyle w:val="BodyText"/>
        <w:spacing w:before="120"/>
      </w:pPr>
      <w:r>
        <w:t xml:space="preserve">This reference </w:t>
      </w:r>
      <w:r>
        <w:rPr>
          <w:rStyle w:val="keyword"/>
        </w:rPr>
        <w:t>MAY</w:t>
      </w:r>
      <w:r>
        <w:t xml:space="preserve"> contain multiple externalReferences to Acts, Observations, Procedures or Documents outside of the CDA document instance that support or explain the sex for clinical use observation value.</w:t>
      </w:r>
      <w:r>
        <w:br/>
        <w:t xml:space="preserve">If 443859009 | Possible clinical finding (situation) | is chosen, there </w:t>
      </w:r>
      <w:r>
        <w:rPr>
          <w:rStyle w:val="keyword"/>
        </w:rPr>
        <w:t>SHOULD</w:t>
      </w:r>
      <w:r>
        <w:t xml:space="preserve"> be an externalReference providing or pointing to the pertinent clinical infomation such as chromosomal sex. This pertinent inforrmation may instead be represented within the document instance using entryRelationships.</w:t>
      </w:r>
    </w:p>
    <w:p w14:paraId="77EAA500" w14:textId="77777777" w:rsidR="002E1B08" w:rsidRDefault="00000000">
      <w:pPr>
        <w:numPr>
          <w:ilvl w:val="0"/>
          <w:numId w:val="35"/>
        </w:numPr>
      </w:pPr>
      <w:r>
        <w:rPr>
          <w:rStyle w:val="keyword"/>
        </w:rPr>
        <w:t>MAY</w:t>
      </w:r>
      <w:r>
        <w:t xml:space="preserve"> contain zero or more [0..*] </w:t>
      </w:r>
      <w:r>
        <w:rPr>
          <w:rStyle w:val="XMLnameBold"/>
        </w:rPr>
        <w:t>reference</w:t>
      </w:r>
      <w:bookmarkStart w:id="1390" w:name="C_4537-33053"/>
      <w:r>
        <w:t xml:space="preserve"> (CONF:4537-33053)</w:t>
      </w:r>
      <w:bookmarkEnd w:id="1390"/>
      <w:r>
        <w:t xml:space="preserve"> such that it</w:t>
      </w:r>
    </w:p>
    <w:p w14:paraId="7FC8E463" w14:textId="77777777" w:rsidR="002E1B08" w:rsidRDefault="00000000">
      <w:pPr>
        <w:numPr>
          <w:ilvl w:val="1"/>
          <w:numId w:val="3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391" w:name="C_4537-33056"/>
      <w:r>
        <w:t xml:space="preserve"> (CONF:4537-33056)</w:t>
      </w:r>
      <w:bookmarkEnd w:id="1391"/>
      <w:r>
        <w:t>.</w:t>
      </w:r>
    </w:p>
    <w:p w14:paraId="58EEB6C1" w14:textId="77777777" w:rsidR="002E1B08" w:rsidRDefault="00000000">
      <w:pPr>
        <w:pStyle w:val="Caption"/>
      </w:pPr>
      <w:bookmarkStart w:id="1392" w:name="_Toc119067436"/>
      <w:bookmarkStart w:id="1393" w:name="_Toc119074860"/>
      <w:bookmarkStart w:id="1394" w:name="_Toc120095071"/>
      <w:r>
        <w:t xml:space="preserve">Table </w:t>
      </w:r>
      <w:r>
        <w:fldChar w:fldCharType="begin"/>
      </w:r>
      <w:r>
        <w:instrText>SEQ Table \* ARABIC</w:instrText>
      </w:r>
      <w:r>
        <w:fldChar w:fldCharType="separate"/>
      </w:r>
      <w:r>
        <w:t>78</w:t>
      </w:r>
      <w:r>
        <w:fldChar w:fldCharType="end"/>
      </w:r>
      <w:r>
        <w:t xml:space="preserve">: </w:t>
      </w:r>
      <w:bookmarkStart w:id="1395" w:name="Sex_for_Clinical_Use"/>
      <w:bookmarkStart w:id="1396" w:name="Sex"/>
      <w:r>
        <w:t>Sex</w:t>
      </w:r>
      <w:bookmarkEnd w:id="1396"/>
      <w:r>
        <w:t xml:space="preserve"> for Clinical Use</w:t>
      </w:r>
      <w:bookmarkEnd w:id="1392"/>
      <w:bookmarkEnd w:id="1393"/>
      <w:bookmarkEnd w:id="1394"/>
      <w:bookmarkEnd w:id="13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Change w:id="1397">
          <w:tblGrid>
            <w:gridCol w:w="1506"/>
            <w:gridCol w:w="3074"/>
            <w:gridCol w:w="3074"/>
            <w:gridCol w:w="2426"/>
          </w:tblGrid>
        </w:tblGridChange>
      </w:tblGrid>
      <w:tr w:rsidR="002E1B08" w14:paraId="015E2F00" w14:textId="77777777" w:rsidTr="00D36649">
        <w:trPr>
          <w:jc w:val="center"/>
        </w:trPr>
        <w:tc>
          <w:tcPr>
            <w:tcW w:w="1440" w:type="dxa"/>
            <w:gridSpan w:val="4"/>
          </w:tcPr>
          <w:p w14:paraId="58E5EFA4" w14:textId="77777777" w:rsidR="002E1B08" w:rsidRDefault="00000000">
            <w:pPr>
              <w:pStyle w:val="TableText"/>
            </w:pPr>
            <w:r>
              <w:t>Value Set: Sex for Clinical Use urn:oid:2.16.840.1.113762.1.4.1099.53</w:t>
            </w:r>
          </w:p>
          <w:p w14:paraId="08274524" w14:textId="108DDAE4" w:rsidR="002E1B08" w:rsidRDefault="00000000">
            <w:pPr>
              <w:pStyle w:val="TableText"/>
            </w:pPr>
            <w:r>
              <w:t>(Clinical Focus: This set of values includes the terms Male, Female, Patient Sex Unknown, for documentation of sex in the context of care provision. In addition, the  "Possible Clinical Finding" term is included, to indicate that relevant data may be specified elsewhere.),(Data Element Scope: Terms recommended for collection prior to care provision when it is important to know the biology of sex. These terms do not encompass all the nuances of the biology sex and additional information should be collected whenever needed.),(Inclusion Criteria: Basic sex terms and a term to indicated further information should be gathered.),(Exclusion Criteria: All terms reflecting the nuances of biology of sex are not included, nor should they be precluded in systems or during information exchange if additional information is known or pertinent.)</w:t>
            </w:r>
            <w:r>
              <w:br/>
            </w:r>
            <w:r>
              <w:br/>
              <w:t>This value set was imported on 11/11/2022 with a version of Latest.</w:t>
            </w:r>
          </w:p>
          <w:p w14:paraId="65943265" w14:textId="77777777" w:rsidR="002E1B08" w:rsidRDefault="00000000">
            <w:pPr>
              <w:pStyle w:val="TableText"/>
            </w:pPr>
            <w:r>
              <w:t xml:space="preserve">Value Set Source: </w:t>
            </w:r>
            <w:hyperlink r:id="rId57" w:history="1">
              <w:r>
                <w:rPr>
                  <w:rStyle w:val="HyperlinkCourierBold"/>
                </w:rPr>
                <w:t>https://vsac.nlm.nih.gov/valueset/2.16.840.1.113762.1.4.1099.53/expansion</w:t>
              </w:r>
            </w:hyperlink>
          </w:p>
        </w:tc>
      </w:tr>
      <w:tr w:rsidR="00765209" w14:paraId="12A1D75E" w14:textId="77777777">
        <w:trPr>
          <w:cantSplit/>
          <w:tblHeader/>
          <w:jc w:val="center"/>
        </w:trPr>
        <w:tc>
          <w:tcPr>
            <w:tcW w:w="1560" w:type="dxa"/>
            <w:shd w:val="clear" w:color="auto" w:fill="E6E6E6"/>
          </w:tcPr>
          <w:p w14:paraId="153DD278" w14:textId="77777777" w:rsidR="002E1B08" w:rsidRDefault="00000000">
            <w:pPr>
              <w:pStyle w:val="TableHead"/>
            </w:pPr>
            <w:r>
              <w:t>Code</w:t>
            </w:r>
          </w:p>
        </w:tc>
        <w:tc>
          <w:tcPr>
            <w:tcW w:w="3000" w:type="dxa"/>
            <w:shd w:val="clear" w:color="auto" w:fill="E6E6E6"/>
          </w:tcPr>
          <w:p w14:paraId="7FBFF34C" w14:textId="77777777" w:rsidR="002E1B08" w:rsidRDefault="00000000">
            <w:pPr>
              <w:pStyle w:val="TableHead"/>
            </w:pPr>
            <w:r>
              <w:t>Code System</w:t>
            </w:r>
          </w:p>
        </w:tc>
        <w:tc>
          <w:tcPr>
            <w:tcW w:w="3000" w:type="dxa"/>
            <w:shd w:val="clear" w:color="auto" w:fill="E6E6E6"/>
          </w:tcPr>
          <w:p w14:paraId="01E5AEAD" w14:textId="77777777" w:rsidR="002E1B08" w:rsidRDefault="00000000">
            <w:pPr>
              <w:pStyle w:val="TableHead"/>
            </w:pPr>
            <w:r>
              <w:t>Code System OID</w:t>
            </w:r>
          </w:p>
        </w:tc>
        <w:tc>
          <w:tcPr>
            <w:tcW w:w="2520" w:type="dxa"/>
            <w:shd w:val="clear" w:color="auto" w:fill="E6E6E6"/>
          </w:tcPr>
          <w:p w14:paraId="636AC8AF" w14:textId="77777777" w:rsidR="002E1B08" w:rsidRDefault="00000000">
            <w:pPr>
              <w:pStyle w:val="TableHead"/>
            </w:pPr>
            <w:r>
              <w:t>Print Name</w:t>
            </w:r>
          </w:p>
        </w:tc>
      </w:tr>
      <w:tr w:rsidR="002E1B08" w14:paraId="1EA61086" w14:textId="77777777" w:rsidTr="00D36649">
        <w:trPr>
          <w:jc w:val="center"/>
        </w:trPr>
        <w:tc>
          <w:tcPr>
            <w:tcW w:w="1170" w:type="dxa"/>
          </w:tcPr>
          <w:p w14:paraId="65CFE9F1" w14:textId="77777777" w:rsidR="002E1B08" w:rsidRDefault="00000000">
            <w:pPr>
              <w:pStyle w:val="TableText"/>
            </w:pPr>
            <w:r>
              <w:t>184115007</w:t>
            </w:r>
          </w:p>
        </w:tc>
        <w:tc>
          <w:tcPr>
            <w:tcW w:w="3195" w:type="dxa"/>
          </w:tcPr>
          <w:p w14:paraId="744EB69D" w14:textId="77777777" w:rsidR="002E1B08" w:rsidRDefault="00000000">
            <w:pPr>
              <w:pStyle w:val="TableText"/>
            </w:pPr>
            <w:r>
              <w:t>SNOMED CT</w:t>
            </w:r>
          </w:p>
        </w:tc>
        <w:tc>
          <w:tcPr>
            <w:tcW w:w="3195" w:type="dxa"/>
          </w:tcPr>
          <w:p w14:paraId="0AC08CBD" w14:textId="77777777" w:rsidR="002E1B08" w:rsidRDefault="00000000">
            <w:pPr>
              <w:pStyle w:val="TableText"/>
            </w:pPr>
            <w:r>
              <w:t>urn:oid:2.16.840.1.113883.6.96</w:t>
            </w:r>
          </w:p>
        </w:tc>
        <w:tc>
          <w:tcPr>
            <w:tcW w:w="2520" w:type="dxa"/>
          </w:tcPr>
          <w:p w14:paraId="17E3F120" w14:textId="77777777" w:rsidR="002E1B08" w:rsidRDefault="00000000">
            <w:pPr>
              <w:pStyle w:val="TableText"/>
            </w:pPr>
            <w:r>
              <w:t>Patient sex unknown (finding)</w:t>
            </w:r>
          </w:p>
        </w:tc>
      </w:tr>
      <w:tr w:rsidR="002E1B08" w14:paraId="31388C6D" w14:textId="77777777" w:rsidTr="00D36649">
        <w:trPr>
          <w:jc w:val="center"/>
        </w:trPr>
        <w:tc>
          <w:tcPr>
            <w:tcW w:w="1170" w:type="dxa"/>
          </w:tcPr>
          <w:p w14:paraId="63D4AB7C" w14:textId="77777777" w:rsidR="002E1B08" w:rsidRDefault="00000000">
            <w:pPr>
              <w:pStyle w:val="TableText"/>
            </w:pPr>
            <w:r>
              <w:t>248152002</w:t>
            </w:r>
          </w:p>
        </w:tc>
        <w:tc>
          <w:tcPr>
            <w:tcW w:w="3195" w:type="dxa"/>
          </w:tcPr>
          <w:p w14:paraId="70C3A6D6" w14:textId="77777777" w:rsidR="002E1B08" w:rsidRDefault="00000000">
            <w:pPr>
              <w:pStyle w:val="TableText"/>
            </w:pPr>
            <w:r>
              <w:t>SNOMED CT</w:t>
            </w:r>
          </w:p>
        </w:tc>
        <w:tc>
          <w:tcPr>
            <w:tcW w:w="3195" w:type="dxa"/>
          </w:tcPr>
          <w:p w14:paraId="1CE44413" w14:textId="77777777" w:rsidR="002E1B08" w:rsidRDefault="00000000">
            <w:pPr>
              <w:pStyle w:val="TableText"/>
            </w:pPr>
            <w:r>
              <w:t>urn:oid:2.16.840.1.113883.6.96</w:t>
            </w:r>
          </w:p>
        </w:tc>
        <w:tc>
          <w:tcPr>
            <w:tcW w:w="2520" w:type="dxa"/>
          </w:tcPr>
          <w:p w14:paraId="7C1448C4" w14:textId="77777777" w:rsidR="002E1B08" w:rsidRDefault="00000000">
            <w:pPr>
              <w:pStyle w:val="TableText"/>
            </w:pPr>
            <w:r>
              <w:t>Female (finding)</w:t>
            </w:r>
          </w:p>
        </w:tc>
      </w:tr>
      <w:tr w:rsidR="002E1B08" w14:paraId="62D6E1C1" w14:textId="77777777" w:rsidTr="00D36649">
        <w:trPr>
          <w:jc w:val="center"/>
        </w:trPr>
        <w:tc>
          <w:tcPr>
            <w:tcW w:w="1170" w:type="dxa"/>
          </w:tcPr>
          <w:p w14:paraId="617009F0" w14:textId="77777777" w:rsidR="002E1B08" w:rsidRDefault="00000000">
            <w:pPr>
              <w:pStyle w:val="TableText"/>
            </w:pPr>
            <w:r>
              <w:t>248153007</w:t>
            </w:r>
          </w:p>
        </w:tc>
        <w:tc>
          <w:tcPr>
            <w:tcW w:w="3195" w:type="dxa"/>
          </w:tcPr>
          <w:p w14:paraId="223A1BF3" w14:textId="77777777" w:rsidR="002E1B08" w:rsidRDefault="00000000">
            <w:pPr>
              <w:pStyle w:val="TableText"/>
            </w:pPr>
            <w:r>
              <w:t>SNOMED CT</w:t>
            </w:r>
          </w:p>
        </w:tc>
        <w:tc>
          <w:tcPr>
            <w:tcW w:w="3195" w:type="dxa"/>
          </w:tcPr>
          <w:p w14:paraId="2A4EF200" w14:textId="77777777" w:rsidR="002E1B08" w:rsidRDefault="00000000">
            <w:pPr>
              <w:pStyle w:val="TableText"/>
            </w:pPr>
            <w:r>
              <w:t>urn:oid:2.16.840.1.113883.6.96</w:t>
            </w:r>
          </w:p>
        </w:tc>
        <w:tc>
          <w:tcPr>
            <w:tcW w:w="2520" w:type="dxa"/>
          </w:tcPr>
          <w:p w14:paraId="31A6B0BC" w14:textId="77777777" w:rsidR="002E1B08" w:rsidRDefault="00000000">
            <w:pPr>
              <w:pStyle w:val="TableText"/>
            </w:pPr>
            <w:r>
              <w:t>Male (finding)</w:t>
            </w:r>
          </w:p>
        </w:tc>
      </w:tr>
      <w:tr w:rsidR="002E1B08" w14:paraId="7D4270DA" w14:textId="77777777" w:rsidTr="00D36649">
        <w:trPr>
          <w:jc w:val="center"/>
        </w:trPr>
        <w:tc>
          <w:tcPr>
            <w:tcW w:w="1170" w:type="dxa"/>
          </w:tcPr>
          <w:p w14:paraId="689F9190" w14:textId="77777777" w:rsidR="002E1B08" w:rsidRDefault="00000000">
            <w:pPr>
              <w:pStyle w:val="TableText"/>
            </w:pPr>
            <w:r>
              <w:t>443859009</w:t>
            </w:r>
          </w:p>
        </w:tc>
        <w:tc>
          <w:tcPr>
            <w:tcW w:w="3195" w:type="dxa"/>
          </w:tcPr>
          <w:p w14:paraId="4CA02318" w14:textId="77777777" w:rsidR="002E1B08" w:rsidRDefault="00000000">
            <w:pPr>
              <w:pStyle w:val="TableText"/>
            </w:pPr>
            <w:r>
              <w:t>SNOMED CT</w:t>
            </w:r>
          </w:p>
        </w:tc>
        <w:tc>
          <w:tcPr>
            <w:tcW w:w="3195" w:type="dxa"/>
          </w:tcPr>
          <w:p w14:paraId="366F2B22" w14:textId="77777777" w:rsidR="002E1B08" w:rsidRDefault="00000000">
            <w:pPr>
              <w:pStyle w:val="TableText"/>
            </w:pPr>
            <w:r>
              <w:t>urn:oid:2.16.840.1.113883.6.96</w:t>
            </w:r>
          </w:p>
        </w:tc>
        <w:tc>
          <w:tcPr>
            <w:tcW w:w="2520" w:type="dxa"/>
          </w:tcPr>
          <w:p w14:paraId="61D681E7" w14:textId="77777777" w:rsidR="002E1B08" w:rsidRDefault="00000000">
            <w:pPr>
              <w:pStyle w:val="TableText"/>
            </w:pPr>
            <w:r>
              <w:t>Possible clinical finding (situation)</w:t>
            </w:r>
          </w:p>
        </w:tc>
      </w:tr>
    </w:tbl>
    <w:p w14:paraId="78F057A6" w14:textId="77777777" w:rsidR="002E1B08" w:rsidRDefault="002E1B08">
      <w:pPr>
        <w:pStyle w:val="BodyText"/>
      </w:pPr>
    </w:p>
    <w:p w14:paraId="375F7045" w14:textId="0977DBA8" w:rsidR="002E1B08" w:rsidRDefault="00000000">
      <w:pPr>
        <w:pStyle w:val="Caption"/>
        <w:ind w:left="130" w:right="115"/>
      </w:pPr>
      <w:bookmarkStart w:id="1398" w:name="_Toc119067348"/>
      <w:bookmarkStart w:id="1399" w:name="_Toc119072262"/>
      <w:bookmarkStart w:id="1400" w:name="_Toc120095184"/>
      <w:r w:rsidRPr="00D36649">
        <w:lastRenderedPageBreak/>
        <w:t xml:space="preserve">Figure </w:t>
      </w:r>
      <w:r w:rsidRPr="00D36649">
        <w:fldChar w:fldCharType="begin"/>
      </w:r>
      <w:r w:rsidRPr="00D36649">
        <w:instrText>SEQ Figure \* ARABIC</w:instrText>
      </w:r>
      <w:r w:rsidRPr="00D36649">
        <w:fldChar w:fldCharType="separate"/>
      </w:r>
      <w:r w:rsidRPr="00D36649">
        <w:t>51</w:t>
      </w:r>
      <w:r w:rsidRPr="00D36649">
        <w:fldChar w:fldCharType="end"/>
      </w:r>
      <w:r w:rsidRPr="00D36649">
        <w:t xml:space="preserve">: Sex </w:t>
      </w:r>
      <w:bookmarkEnd w:id="1398"/>
      <w:bookmarkEnd w:id="1399"/>
      <w:r w:rsidRPr="00D36649">
        <w:t>for Clinical Use Example</w:t>
      </w:r>
      <w:bookmarkEnd w:id="1400"/>
    </w:p>
    <w:p w14:paraId="60BA5437" w14:textId="77777777" w:rsidR="002E1B08" w:rsidRDefault="00000000">
      <w:pPr>
        <w:pStyle w:val="Example"/>
        <w:ind w:left="130" w:right="115"/>
      </w:pPr>
      <w:r>
        <w:t>&lt;observation classCode="OBS" moodCode="EVN"&gt;</w:t>
      </w:r>
    </w:p>
    <w:p w14:paraId="673DA09D" w14:textId="77777777" w:rsidR="002E1B08" w:rsidRDefault="00000000">
      <w:pPr>
        <w:pStyle w:val="Example"/>
        <w:ind w:left="130" w:right="115"/>
      </w:pPr>
      <w:r>
        <w:t xml:space="preserve">    &lt;templateId root="2.16.840.1.113883.10.20.22.4.507" extension="2023-05-01"/&gt;</w:t>
      </w:r>
    </w:p>
    <w:p w14:paraId="424790AF" w14:textId="77777777" w:rsidR="002E1B08" w:rsidRDefault="00000000">
      <w:pPr>
        <w:pStyle w:val="Example"/>
        <w:ind w:left="130" w:right="115"/>
      </w:pPr>
      <w:r>
        <w:t xml:space="preserve">    &lt;id root="45efb604-7049-4a2e-ad33-d38556c963abc"/&gt;</w:t>
      </w:r>
    </w:p>
    <w:p w14:paraId="154763AF" w14:textId="37171E6E" w:rsidR="002E1B08" w:rsidRDefault="00000000">
      <w:pPr>
        <w:pStyle w:val="Example"/>
        <w:ind w:left="130" w:right="115"/>
      </w:pPr>
      <w:r>
        <w:t xml:space="preserve">    &lt;code code="99501-9" codeSystem="2.16.840.1.113883.6.1" codeSystemName="LOINC" displayName="Sex for clinical use"/&gt;</w:t>
      </w:r>
    </w:p>
    <w:p w14:paraId="6EC7DAC2" w14:textId="77777777" w:rsidR="002E1B08" w:rsidRDefault="00000000">
      <w:pPr>
        <w:pStyle w:val="Example"/>
        <w:ind w:left="130" w:right="115"/>
      </w:pPr>
      <w:r>
        <w:t xml:space="preserve">    &lt;statusCode code="completed"/&gt;</w:t>
      </w:r>
    </w:p>
    <w:p w14:paraId="0420286F" w14:textId="77777777" w:rsidR="002E1B08" w:rsidRDefault="00000000">
      <w:pPr>
        <w:pStyle w:val="Example"/>
        <w:ind w:left="130" w:right="115"/>
      </w:pPr>
      <w:r>
        <w:t xml:space="preserve">    &lt;!-- The effectiveTime reflects when the current sex for clinical use instance was observed. --&gt;</w:t>
      </w:r>
    </w:p>
    <w:p w14:paraId="60BBE9C9" w14:textId="77777777" w:rsidR="002E1B08" w:rsidRDefault="00000000">
      <w:pPr>
        <w:pStyle w:val="Example"/>
        <w:ind w:left="130" w:right="115"/>
      </w:pPr>
      <w:r>
        <w:t xml:space="preserve">    &lt;effectiveTime value="20230501"/&gt;</w:t>
      </w:r>
    </w:p>
    <w:p w14:paraId="2404BE74" w14:textId="2800F79B" w:rsidR="002E1B08" w:rsidRDefault="00000000">
      <w:pPr>
        <w:pStyle w:val="Example"/>
        <w:ind w:left="130" w:right="115"/>
      </w:pPr>
      <w:r>
        <w:t xml:space="preserve">    &lt;value xsi:type="CD" code="248152002"</w:t>
      </w:r>
      <w:r w:rsidR="00122D3D">
        <w:t xml:space="preserve"> </w:t>
      </w:r>
      <w:r>
        <w:t>displayName="Female"</w:t>
      </w:r>
      <w:r w:rsidR="00122D3D">
        <w:t xml:space="preserve"> </w:t>
      </w:r>
      <w:r>
        <w:t>codeSystem="2.16.840.1.113883.6.96" codeSystemName="SNOMED CT"/&gt;</w:t>
      </w:r>
    </w:p>
    <w:p w14:paraId="2C98791A" w14:textId="77777777" w:rsidR="002E1B08" w:rsidRDefault="00000000">
      <w:pPr>
        <w:pStyle w:val="Example"/>
        <w:ind w:left="130" w:right="115"/>
      </w:pPr>
      <w:r>
        <w:t>&lt;/observation&gt;</w:t>
      </w:r>
    </w:p>
    <w:p w14:paraId="4827BD8A" w14:textId="77777777" w:rsidR="00D80533" w:rsidRDefault="00D80533">
      <w:pPr>
        <w:pStyle w:val="BodyText"/>
      </w:pPr>
    </w:p>
    <w:p w14:paraId="379F34DE" w14:textId="77777777" w:rsidR="00582ED4" w:rsidRDefault="00582ED4">
      <w:pPr>
        <w:pStyle w:val="BodyText"/>
      </w:pPr>
    </w:p>
    <w:p w14:paraId="71BC0B67" w14:textId="77777777" w:rsidR="00582ED4" w:rsidRDefault="00582ED4">
      <w:pPr>
        <w:pStyle w:val="BodyText"/>
      </w:pPr>
    </w:p>
    <w:p w14:paraId="560E57B1" w14:textId="77777777" w:rsidR="00582ED4" w:rsidRDefault="00582ED4">
      <w:pPr>
        <w:pStyle w:val="BodyText"/>
      </w:pPr>
    </w:p>
    <w:p w14:paraId="7F470314" w14:textId="77777777" w:rsidR="00582ED4" w:rsidRDefault="00582ED4">
      <w:pPr>
        <w:pStyle w:val="BodyText"/>
      </w:pPr>
    </w:p>
    <w:p w14:paraId="624E180A" w14:textId="77777777" w:rsidR="00582ED4" w:rsidRDefault="00582ED4">
      <w:pPr>
        <w:pStyle w:val="BodyText"/>
      </w:pPr>
    </w:p>
    <w:p w14:paraId="68FD288C" w14:textId="77777777" w:rsidR="00582ED4" w:rsidRDefault="00582ED4">
      <w:pPr>
        <w:pStyle w:val="BodyText"/>
      </w:pPr>
    </w:p>
    <w:p w14:paraId="530978CC" w14:textId="77777777" w:rsidR="00582ED4" w:rsidRDefault="00582ED4">
      <w:pPr>
        <w:pStyle w:val="BodyText"/>
      </w:pPr>
    </w:p>
    <w:p w14:paraId="2D6C0034" w14:textId="77777777" w:rsidR="00582ED4" w:rsidRDefault="00582ED4">
      <w:pPr>
        <w:pStyle w:val="BodyText"/>
      </w:pPr>
    </w:p>
    <w:p w14:paraId="2350996B" w14:textId="77777777" w:rsidR="00582ED4" w:rsidRDefault="00582ED4">
      <w:pPr>
        <w:pStyle w:val="BodyText"/>
      </w:pPr>
    </w:p>
    <w:p w14:paraId="661A5F22" w14:textId="77777777" w:rsidR="00582ED4" w:rsidRDefault="00582ED4">
      <w:pPr>
        <w:pStyle w:val="BodyText"/>
      </w:pPr>
    </w:p>
    <w:p w14:paraId="1CC07D36" w14:textId="77777777" w:rsidR="00582ED4" w:rsidRDefault="00582ED4">
      <w:pPr>
        <w:pStyle w:val="BodyText"/>
      </w:pPr>
    </w:p>
    <w:p w14:paraId="1F903CA3" w14:textId="77777777" w:rsidR="00582ED4" w:rsidRDefault="00582ED4">
      <w:pPr>
        <w:pStyle w:val="BodyText"/>
      </w:pPr>
    </w:p>
    <w:p w14:paraId="7B72FFA5" w14:textId="77777777" w:rsidR="00582ED4" w:rsidRDefault="00582ED4">
      <w:pPr>
        <w:pStyle w:val="BodyText"/>
      </w:pPr>
    </w:p>
    <w:p w14:paraId="05C65342" w14:textId="77777777" w:rsidR="00582ED4" w:rsidRDefault="00582ED4">
      <w:pPr>
        <w:pStyle w:val="BodyText"/>
      </w:pPr>
    </w:p>
    <w:p w14:paraId="2474B743" w14:textId="77777777" w:rsidR="00582ED4" w:rsidRDefault="00582ED4">
      <w:pPr>
        <w:pStyle w:val="BodyText"/>
      </w:pPr>
    </w:p>
    <w:p w14:paraId="2CA7463B" w14:textId="77777777" w:rsidR="00582ED4" w:rsidRDefault="00582ED4">
      <w:pPr>
        <w:pStyle w:val="BodyText"/>
      </w:pPr>
    </w:p>
    <w:p w14:paraId="283E0473" w14:textId="77777777" w:rsidR="00582ED4" w:rsidRDefault="00582ED4">
      <w:pPr>
        <w:pStyle w:val="BodyText"/>
      </w:pPr>
    </w:p>
    <w:p w14:paraId="6E3D8066" w14:textId="77777777" w:rsidR="00582ED4" w:rsidRDefault="00582ED4">
      <w:pPr>
        <w:pStyle w:val="BodyText"/>
      </w:pPr>
    </w:p>
    <w:p w14:paraId="4873B3FA" w14:textId="77777777" w:rsidR="00582ED4" w:rsidRDefault="00582ED4">
      <w:pPr>
        <w:pStyle w:val="BodyText"/>
      </w:pPr>
    </w:p>
    <w:p w14:paraId="19CC5F74" w14:textId="77777777" w:rsidR="00582ED4" w:rsidRDefault="00582ED4">
      <w:pPr>
        <w:pStyle w:val="BodyText"/>
      </w:pPr>
    </w:p>
    <w:p w14:paraId="706AA8E5" w14:textId="77777777" w:rsidR="002E1B08" w:rsidRDefault="002E1B08">
      <w:pPr>
        <w:pStyle w:val="BodyText"/>
      </w:pPr>
    </w:p>
    <w:p w14:paraId="46DE39D9" w14:textId="77777777" w:rsidR="002E1B08" w:rsidRDefault="00000000">
      <w:pPr>
        <w:pStyle w:val="Heading2nospace"/>
      </w:pPr>
      <w:bookmarkStart w:id="1401" w:name="E_Sexual_Orientation_Observation"/>
      <w:bookmarkStart w:id="1402" w:name="_Toc119067285"/>
      <w:bookmarkStart w:id="1403" w:name="_Toc119074770"/>
      <w:bookmarkStart w:id="1404" w:name="_Toc120095121"/>
      <w:r>
        <w:lastRenderedPageBreak/>
        <w:t>Sexual Orientation Observation</w:t>
      </w:r>
      <w:bookmarkEnd w:id="1401"/>
      <w:bookmarkEnd w:id="1402"/>
      <w:bookmarkEnd w:id="1403"/>
      <w:bookmarkEnd w:id="1404"/>
    </w:p>
    <w:p w14:paraId="565E1FF5" w14:textId="77777777" w:rsidR="002E1B08" w:rsidRDefault="00000000">
      <w:pPr>
        <w:pStyle w:val="BracketData"/>
      </w:pPr>
      <w:r>
        <w:t>[observation: identifier urn:hl7ii:2.16.840.1.113883.10.20.22.4.501:2022-06-01 (open)]</w:t>
      </w:r>
    </w:p>
    <w:p w14:paraId="73FCE9F2" w14:textId="77777777" w:rsidR="002E1B08" w:rsidRDefault="00000000">
      <w:r>
        <w:t>This observation represents the sexual orientation of the patient, defined as:</w:t>
      </w:r>
    </w:p>
    <w:p w14:paraId="48A7D0FD" w14:textId="77777777" w:rsidR="002E1B08" w:rsidRDefault="00000000">
      <w:r>
        <w:t>A person’s identification of their emotional, romantic, sexual, or affectional attraction to another person.</w:t>
      </w:r>
    </w:p>
    <w:p w14:paraId="69095F49" w14:textId="77777777" w:rsidR="002E1B08" w:rsidRDefault="00000000">
      <w:r>
        <w:t>This template was informed by the HL7 Gender Harmony project.</w:t>
      </w:r>
    </w:p>
    <w:p w14:paraId="27996A82" w14:textId="77777777" w:rsidR="002E1B08" w:rsidRDefault="00000000">
      <w:r>
        <w:t>This observation is not appropriate for recording patient gender (administrativeGender), Gender Identity (Gender Identity Observation), or birth sex (Birth Sex Observation).</w:t>
      </w:r>
    </w:p>
    <w:p w14:paraId="4397C1C9" w14:textId="77777777" w:rsidR="002E1B08" w:rsidRDefault="00000000">
      <w:pPr>
        <w:pStyle w:val="Caption"/>
      </w:pPr>
      <w:bookmarkStart w:id="1405" w:name="_Toc119067437"/>
      <w:bookmarkStart w:id="1406" w:name="_Toc119074861"/>
      <w:bookmarkStart w:id="1407" w:name="_Toc120095072"/>
      <w:r>
        <w:t xml:space="preserve">Table </w:t>
      </w:r>
      <w:r>
        <w:fldChar w:fldCharType="begin"/>
      </w:r>
      <w:r>
        <w:instrText>SEQ Table \* ARABIC</w:instrText>
      </w:r>
      <w:r>
        <w:fldChar w:fldCharType="separate"/>
      </w:r>
      <w:r>
        <w:t>79</w:t>
      </w:r>
      <w:r>
        <w:fldChar w:fldCharType="end"/>
      </w:r>
      <w:r>
        <w:t>: Sexual Orientation Observation Constraints Overview</w:t>
      </w:r>
      <w:bookmarkEnd w:id="1405"/>
      <w:bookmarkEnd w:id="1406"/>
      <w:bookmarkEnd w:id="1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3CDF3AA4" w14:textId="77777777">
        <w:trPr>
          <w:cantSplit/>
          <w:tblHeader/>
          <w:jc w:val="center"/>
        </w:trPr>
        <w:tc>
          <w:tcPr>
            <w:tcW w:w="0" w:type="dxa"/>
            <w:shd w:val="clear" w:color="auto" w:fill="E6E6E6"/>
            <w:noWrap/>
          </w:tcPr>
          <w:p w14:paraId="2FF21D94" w14:textId="77777777" w:rsidR="002E1B08" w:rsidRDefault="00000000">
            <w:pPr>
              <w:pStyle w:val="TableHead"/>
            </w:pPr>
            <w:r>
              <w:t>XPath</w:t>
            </w:r>
          </w:p>
        </w:tc>
        <w:tc>
          <w:tcPr>
            <w:tcW w:w="720" w:type="dxa"/>
            <w:shd w:val="clear" w:color="auto" w:fill="E6E6E6"/>
            <w:noWrap/>
          </w:tcPr>
          <w:p w14:paraId="76657D45" w14:textId="77777777" w:rsidR="002E1B08" w:rsidRDefault="00000000">
            <w:pPr>
              <w:pStyle w:val="TableHead"/>
            </w:pPr>
            <w:r>
              <w:t>Card.</w:t>
            </w:r>
          </w:p>
        </w:tc>
        <w:tc>
          <w:tcPr>
            <w:tcW w:w="1152" w:type="dxa"/>
            <w:shd w:val="clear" w:color="auto" w:fill="E6E6E6"/>
            <w:noWrap/>
          </w:tcPr>
          <w:p w14:paraId="2E83BD59" w14:textId="77777777" w:rsidR="002E1B08" w:rsidRDefault="00000000">
            <w:pPr>
              <w:pStyle w:val="TableHead"/>
            </w:pPr>
            <w:r>
              <w:t>Verb</w:t>
            </w:r>
          </w:p>
        </w:tc>
        <w:tc>
          <w:tcPr>
            <w:tcW w:w="864" w:type="dxa"/>
            <w:shd w:val="clear" w:color="auto" w:fill="E6E6E6"/>
            <w:noWrap/>
          </w:tcPr>
          <w:p w14:paraId="0F03CDC9" w14:textId="77777777" w:rsidR="002E1B08" w:rsidRDefault="00000000">
            <w:pPr>
              <w:pStyle w:val="TableHead"/>
            </w:pPr>
            <w:r>
              <w:t>Data Type</w:t>
            </w:r>
          </w:p>
        </w:tc>
        <w:tc>
          <w:tcPr>
            <w:tcW w:w="864" w:type="dxa"/>
            <w:shd w:val="clear" w:color="auto" w:fill="E6E6E6"/>
            <w:noWrap/>
          </w:tcPr>
          <w:p w14:paraId="1FFA5251" w14:textId="77777777" w:rsidR="002E1B08" w:rsidRDefault="00000000">
            <w:pPr>
              <w:pStyle w:val="TableHead"/>
            </w:pPr>
            <w:r>
              <w:t>CONF#</w:t>
            </w:r>
          </w:p>
        </w:tc>
        <w:tc>
          <w:tcPr>
            <w:tcW w:w="864" w:type="dxa"/>
            <w:shd w:val="clear" w:color="auto" w:fill="E6E6E6"/>
            <w:noWrap/>
          </w:tcPr>
          <w:p w14:paraId="6134AD0A" w14:textId="77777777" w:rsidR="002E1B08" w:rsidRDefault="00000000">
            <w:pPr>
              <w:pStyle w:val="TableHead"/>
            </w:pPr>
            <w:r>
              <w:t>Value</w:t>
            </w:r>
          </w:p>
        </w:tc>
      </w:tr>
      <w:tr w:rsidR="002E1B08" w14:paraId="629898F5" w14:textId="77777777">
        <w:trPr>
          <w:jc w:val="center"/>
        </w:trPr>
        <w:tc>
          <w:tcPr>
            <w:tcW w:w="10160" w:type="dxa"/>
            <w:gridSpan w:val="6"/>
          </w:tcPr>
          <w:p w14:paraId="5AD96F88" w14:textId="77777777" w:rsidR="002E1B08" w:rsidRDefault="00000000">
            <w:pPr>
              <w:pStyle w:val="TableText"/>
            </w:pPr>
            <w:r>
              <w:t>observation (identifier: urn:hl7ii:2.16.840.1.113883.10.20.22.4.501:2022-06-01)</w:t>
            </w:r>
          </w:p>
        </w:tc>
      </w:tr>
      <w:tr w:rsidR="002E1B08" w14:paraId="0527CC5E" w14:textId="77777777">
        <w:trPr>
          <w:jc w:val="center"/>
        </w:trPr>
        <w:tc>
          <w:tcPr>
            <w:tcW w:w="3345" w:type="dxa"/>
          </w:tcPr>
          <w:p w14:paraId="1330E611" w14:textId="77777777" w:rsidR="002E1B08" w:rsidRDefault="00000000">
            <w:pPr>
              <w:pStyle w:val="TableText"/>
            </w:pPr>
            <w:r>
              <w:tab/>
              <w:t>@classCode</w:t>
            </w:r>
          </w:p>
        </w:tc>
        <w:tc>
          <w:tcPr>
            <w:tcW w:w="720" w:type="dxa"/>
          </w:tcPr>
          <w:p w14:paraId="55F6E5B4" w14:textId="77777777" w:rsidR="002E1B08" w:rsidRDefault="00000000">
            <w:pPr>
              <w:pStyle w:val="TableText"/>
            </w:pPr>
            <w:r>
              <w:t>1..1</w:t>
            </w:r>
          </w:p>
        </w:tc>
        <w:tc>
          <w:tcPr>
            <w:tcW w:w="1152" w:type="dxa"/>
          </w:tcPr>
          <w:p w14:paraId="7BD707D3" w14:textId="77777777" w:rsidR="002E1B08" w:rsidRDefault="00000000">
            <w:pPr>
              <w:pStyle w:val="TableText"/>
            </w:pPr>
            <w:r>
              <w:t>SHALL</w:t>
            </w:r>
          </w:p>
        </w:tc>
        <w:tc>
          <w:tcPr>
            <w:tcW w:w="864" w:type="dxa"/>
          </w:tcPr>
          <w:p w14:paraId="035416E7" w14:textId="77777777" w:rsidR="002E1B08" w:rsidRDefault="002E1B08">
            <w:pPr>
              <w:pStyle w:val="TableText"/>
            </w:pPr>
          </w:p>
        </w:tc>
        <w:tc>
          <w:tcPr>
            <w:tcW w:w="1104" w:type="dxa"/>
          </w:tcPr>
          <w:p w14:paraId="4BFF4919" w14:textId="77777777" w:rsidR="002E1B08" w:rsidRDefault="00000000">
            <w:pPr>
              <w:pStyle w:val="TableText"/>
            </w:pPr>
            <w:hyperlink w:anchor="C_4515-193">
              <w:r>
                <w:rPr>
                  <w:rStyle w:val="HyperlinkText9pt"/>
                </w:rPr>
                <w:t>4515-193</w:t>
              </w:r>
            </w:hyperlink>
          </w:p>
        </w:tc>
        <w:tc>
          <w:tcPr>
            <w:tcW w:w="2975" w:type="dxa"/>
          </w:tcPr>
          <w:p w14:paraId="1BA4323B" w14:textId="77777777" w:rsidR="002E1B08" w:rsidRDefault="00000000">
            <w:pPr>
              <w:pStyle w:val="TableText"/>
            </w:pPr>
            <w:r>
              <w:t>urn:oid:2.16.840.1.113883.5.6 (HL7ActClass) = OBS</w:t>
            </w:r>
          </w:p>
        </w:tc>
      </w:tr>
      <w:tr w:rsidR="002E1B08" w14:paraId="12B0589A" w14:textId="77777777">
        <w:trPr>
          <w:jc w:val="center"/>
        </w:trPr>
        <w:tc>
          <w:tcPr>
            <w:tcW w:w="3345" w:type="dxa"/>
          </w:tcPr>
          <w:p w14:paraId="62D7D7D6" w14:textId="77777777" w:rsidR="002E1B08" w:rsidRDefault="00000000">
            <w:pPr>
              <w:pStyle w:val="TableText"/>
            </w:pPr>
            <w:r>
              <w:tab/>
              <w:t>@moodCode</w:t>
            </w:r>
          </w:p>
        </w:tc>
        <w:tc>
          <w:tcPr>
            <w:tcW w:w="720" w:type="dxa"/>
          </w:tcPr>
          <w:p w14:paraId="0D801499" w14:textId="77777777" w:rsidR="002E1B08" w:rsidRDefault="00000000">
            <w:pPr>
              <w:pStyle w:val="TableText"/>
            </w:pPr>
            <w:r>
              <w:t>1..1</w:t>
            </w:r>
          </w:p>
        </w:tc>
        <w:tc>
          <w:tcPr>
            <w:tcW w:w="1152" w:type="dxa"/>
          </w:tcPr>
          <w:p w14:paraId="05A2DB9F" w14:textId="77777777" w:rsidR="002E1B08" w:rsidRDefault="00000000">
            <w:pPr>
              <w:pStyle w:val="TableText"/>
            </w:pPr>
            <w:r>
              <w:t>SHALL</w:t>
            </w:r>
          </w:p>
        </w:tc>
        <w:tc>
          <w:tcPr>
            <w:tcW w:w="864" w:type="dxa"/>
          </w:tcPr>
          <w:p w14:paraId="53D0126A" w14:textId="77777777" w:rsidR="002E1B08" w:rsidRDefault="002E1B08">
            <w:pPr>
              <w:pStyle w:val="TableText"/>
            </w:pPr>
          </w:p>
        </w:tc>
        <w:tc>
          <w:tcPr>
            <w:tcW w:w="1104" w:type="dxa"/>
          </w:tcPr>
          <w:p w14:paraId="705F5A6D" w14:textId="77777777" w:rsidR="002E1B08" w:rsidRDefault="00000000">
            <w:pPr>
              <w:pStyle w:val="TableText"/>
            </w:pPr>
            <w:hyperlink w:anchor="C_4515-194">
              <w:r>
                <w:rPr>
                  <w:rStyle w:val="HyperlinkText9pt"/>
                </w:rPr>
                <w:t>4515-194</w:t>
              </w:r>
            </w:hyperlink>
          </w:p>
        </w:tc>
        <w:tc>
          <w:tcPr>
            <w:tcW w:w="2975" w:type="dxa"/>
          </w:tcPr>
          <w:p w14:paraId="151CF359" w14:textId="77777777" w:rsidR="002E1B08" w:rsidRDefault="00000000">
            <w:pPr>
              <w:pStyle w:val="TableText"/>
            </w:pPr>
            <w:r>
              <w:t>urn:oid:2.16.840.1.113883.5.1001 (HL7ActMood) = EVN</w:t>
            </w:r>
          </w:p>
        </w:tc>
      </w:tr>
      <w:tr w:rsidR="002E1B08" w14:paraId="583AAF21" w14:textId="77777777">
        <w:trPr>
          <w:jc w:val="center"/>
        </w:trPr>
        <w:tc>
          <w:tcPr>
            <w:tcW w:w="3345" w:type="dxa"/>
          </w:tcPr>
          <w:p w14:paraId="1243D96D" w14:textId="77777777" w:rsidR="002E1B08" w:rsidRDefault="00000000">
            <w:pPr>
              <w:pStyle w:val="TableText"/>
            </w:pPr>
            <w:r>
              <w:tab/>
              <w:t>templateId</w:t>
            </w:r>
          </w:p>
        </w:tc>
        <w:tc>
          <w:tcPr>
            <w:tcW w:w="720" w:type="dxa"/>
          </w:tcPr>
          <w:p w14:paraId="4FF8D708" w14:textId="77777777" w:rsidR="002E1B08" w:rsidRDefault="00000000">
            <w:pPr>
              <w:pStyle w:val="TableText"/>
            </w:pPr>
            <w:r>
              <w:t>1..1</w:t>
            </w:r>
          </w:p>
        </w:tc>
        <w:tc>
          <w:tcPr>
            <w:tcW w:w="1152" w:type="dxa"/>
          </w:tcPr>
          <w:p w14:paraId="185E1CBC" w14:textId="77777777" w:rsidR="002E1B08" w:rsidRDefault="00000000">
            <w:pPr>
              <w:pStyle w:val="TableText"/>
            </w:pPr>
            <w:r>
              <w:t>SHALL</w:t>
            </w:r>
          </w:p>
        </w:tc>
        <w:tc>
          <w:tcPr>
            <w:tcW w:w="864" w:type="dxa"/>
          </w:tcPr>
          <w:p w14:paraId="6D810F11" w14:textId="77777777" w:rsidR="002E1B08" w:rsidRDefault="002E1B08">
            <w:pPr>
              <w:pStyle w:val="TableText"/>
            </w:pPr>
          </w:p>
        </w:tc>
        <w:tc>
          <w:tcPr>
            <w:tcW w:w="1104" w:type="dxa"/>
          </w:tcPr>
          <w:p w14:paraId="0B2BF6EA" w14:textId="77777777" w:rsidR="002E1B08" w:rsidRDefault="00000000">
            <w:pPr>
              <w:pStyle w:val="TableText"/>
            </w:pPr>
            <w:hyperlink w:anchor="C_4515-185">
              <w:r>
                <w:rPr>
                  <w:rStyle w:val="HyperlinkText9pt"/>
                </w:rPr>
                <w:t>4515-185</w:t>
              </w:r>
            </w:hyperlink>
          </w:p>
        </w:tc>
        <w:tc>
          <w:tcPr>
            <w:tcW w:w="2975" w:type="dxa"/>
          </w:tcPr>
          <w:p w14:paraId="30AC2CAD" w14:textId="77777777" w:rsidR="002E1B08" w:rsidRDefault="002E1B08">
            <w:pPr>
              <w:pStyle w:val="TableText"/>
            </w:pPr>
          </w:p>
        </w:tc>
      </w:tr>
      <w:tr w:rsidR="002E1B08" w14:paraId="39DB28EA" w14:textId="77777777">
        <w:trPr>
          <w:jc w:val="center"/>
        </w:trPr>
        <w:tc>
          <w:tcPr>
            <w:tcW w:w="3345" w:type="dxa"/>
          </w:tcPr>
          <w:p w14:paraId="5E5D6D5D" w14:textId="77777777" w:rsidR="002E1B08" w:rsidRDefault="00000000">
            <w:pPr>
              <w:pStyle w:val="TableText"/>
            </w:pPr>
            <w:r>
              <w:tab/>
            </w:r>
            <w:r>
              <w:tab/>
              <w:t>@root</w:t>
            </w:r>
          </w:p>
        </w:tc>
        <w:tc>
          <w:tcPr>
            <w:tcW w:w="720" w:type="dxa"/>
          </w:tcPr>
          <w:p w14:paraId="41396399" w14:textId="77777777" w:rsidR="002E1B08" w:rsidRDefault="00000000">
            <w:pPr>
              <w:pStyle w:val="TableText"/>
            </w:pPr>
            <w:r>
              <w:t>1..1</w:t>
            </w:r>
          </w:p>
        </w:tc>
        <w:tc>
          <w:tcPr>
            <w:tcW w:w="1152" w:type="dxa"/>
          </w:tcPr>
          <w:p w14:paraId="51AEC41D" w14:textId="77777777" w:rsidR="002E1B08" w:rsidRDefault="00000000">
            <w:pPr>
              <w:pStyle w:val="TableText"/>
            </w:pPr>
            <w:r>
              <w:t>SHALL</w:t>
            </w:r>
          </w:p>
        </w:tc>
        <w:tc>
          <w:tcPr>
            <w:tcW w:w="864" w:type="dxa"/>
          </w:tcPr>
          <w:p w14:paraId="38A67D14" w14:textId="77777777" w:rsidR="002E1B08" w:rsidRDefault="002E1B08">
            <w:pPr>
              <w:pStyle w:val="TableText"/>
            </w:pPr>
          </w:p>
        </w:tc>
        <w:tc>
          <w:tcPr>
            <w:tcW w:w="1104" w:type="dxa"/>
          </w:tcPr>
          <w:p w14:paraId="66193B5C" w14:textId="77777777" w:rsidR="002E1B08" w:rsidRDefault="00000000">
            <w:pPr>
              <w:pStyle w:val="TableText"/>
            </w:pPr>
            <w:hyperlink w:anchor="C_4515-188">
              <w:r>
                <w:rPr>
                  <w:rStyle w:val="HyperlinkText9pt"/>
                </w:rPr>
                <w:t>4515-188</w:t>
              </w:r>
            </w:hyperlink>
          </w:p>
        </w:tc>
        <w:tc>
          <w:tcPr>
            <w:tcW w:w="2975" w:type="dxa"/>
          </w:tcPr>
          <w:p w14:paraId="7107231E" w14:textId="77777777" w:rsidR="002E1B08" w:rsidRDefault="00000000">
            <w:pPr>
              <w:pStyle w:val="TableText"/>
            </w:pPr>
            <w:r>
              <w:t>2.16.840.1.113883.10.20.22.4.501</w:t>
            </w:r>
          </w:p>
        </w:tc>
      </w:tr>
      <w:tr w:rsidR="002E1B08" w14:paraId="55EB813A" w14:textId="77777777">
        <w:trPr>
          <w:jc w:val="center"/>
        </w:trPr>
        <w:tc>
          <w:tcPr>
            <w:tcW w:w="3345" w:type="dxa"/>
          </w:tcPr>
          <w:p w14:paraId="27BD6BF5" w14:textId="77777777" w:rsidR="002E1B08" w:rsidRDefault="00000000">
            <w:pPr>
              <w:pStyle w:val="TableText"/>
            </w:pPr>
            <w:r>
              <w:tab/>
            </w:r>
            <w:r>
              <w:tab/>
              <w:t>@extension</w:t>
            </w:r>
          </w:p>
        </w:tc>
        <w:tc>
          <w:tcPr>
            <w:tcW w:w="720" w:type="dxa"/>
          </w:tcPr>
          <w:p w14:paraId="28E34C67" w14:textId="77777777" w:rsidR="002E1B08" w:rsidRDefault="00000000">
            <w:pPr>
              <w:pStyle w:val="TableText"/>
            </w:pPr>
            <w:r>
              <w:t>1..1</w:t>
            </w:r>
          </w:p>
        </w:tc>
        <w:tc>
          <w:tcPr>
            <w:tcW w:w="1152" w:type="dxa"/>
          </w:tcPr>
          <w:p w14:paraId="32F6E050" w14:textId="77777777" w:rsidR="002E1B08" w:rsidRDefault="00000000">
            <w:pPr>
              <w:pStyle w:val="TableText"/>
            </w:pPr>
            <w:r>
              <w:t>SHALL</w:t>
            </w:r>
          </w:p>
        </w:tc>
        <w:tc>
          <w:tcPr>
            <w:tcW w:w="864" w:type="dxa"/>
          </w:tcPr>
          <w:p w14:paraId="44082F2F" w14:textId="77777777" w:rsidR="002E1B08" w:rsidRDefault="002E1B08">
            <w:pPr>
              <w:pStyle w:val="TableText"/>
            </w:pPr>
          </w:p>
        </w:tc>
        <w:tc>
          <w:tcPr>
            <w:tcW w:w="1104" w:type="dxa"/>
          </w:tcPr>
          <w:p w14:paraId="0906FAEA" w14:textId="77777777" w:rsidR="002E1B08" w:rsidRDefault="00000000">
            <w:pPr>
              <w:pStyle w:val="TableText"/>
            </w:pPr>
            <w:hyperlink w:anchor="C_4515-189">
              <w:r>
                <w:rPr>
                  <w:rStyle w:val="HyperlinkText9pt"/>
                </w:rPr>
                <w:t>4515-189</w:t>
              </w:r>
            </w:hyperlink>
          </w:p>
        </w:tc>
        <w:tc>
          <w:tcPr>
            <w:tcW w:w="2975" w:type="dxa"/>
          </w:tcPr>
          <w:p w14:paraId="6BD49881" w14:textId="77777777" w:rsidR="002E1B08" w:rsidRDefault="00000000">
            <w:pPr>
              <w:pStyle w:val="TableText"/>
            </w:pPr>
            <w:r>
              <w:t>2022-06-01</w:t>
            </w:r>
          </w:p>
        </w:tc>
      </w:tr>
      <w:tr w:rsidR="002E1B08" w14:paraId="01DAEC47" w14:textId="77777777">
        <w:trPr>
          <w:jc w:val="center"/>
        </w:trPr>
        <w:tc>
          <w:tcPr>
            <w:tcW w:w="3345" w:type="dxa"/>
          </w:tcPr>
          <w:p w14:paraId="46C96B5B" w14:textId="77777777" w:rsidR="002E1B08" w:rsidRDefault="00000000">
            <w:pPr>
              <w:pStyle w:val="TableText"/>
            </w:pPr>
            <w:r>
              <w:tab/>
              <w:t>code</w:t>
            </w:r>
          </w:p>
        </w:tc>
        <w:tc>
          <w:tcPr>
            <w:tcW w:w="720" w:type="dxa"/>
          </w:tcPr>
          <w:p w14:paraId="3828615E" w14:textId="77777777" w:rsidR="002E1B08" w:rsidRDefault="00000000">
            <w:pPr>
              <w:pStyle w:val="TableText"/>
            </w:pPr>
            <w:r>
              <w:t>1..1</w:t>
            </w:r>
          </w:p>
        </w:tc>
        <w:tc>
          <w:tcPr>
            <w:tcW w:w="1152" w:type="dxa"/>
          </w:tcPr>
          <w:p w14:paraId="002C2ECA" w14:textId="77777777" w:rsidR="002E1B08" w:rsidRDefault="00000000">
            <w:pPr>
              <w:pStyle w:val="TableText"/>
            </w:pPr>
            <w:r>
              <w:t>SHALL</w:t>
            </w:r>
          </w:p>
        </w:tc>
        <w:tc>
          <w:tcPr>
            <w:tcW w:w="864" w:type="dxa"/>
          </w:tcPr>
          <w:p w14:paraId="3A0BB47B" w14:textId="77777777" w:rsidR="002E1B08" w:rsidRDefault="002E1B08">
            <w:pPr>
              <w:pStyle w:val="TableText"/>
            </w:pPr>
          </w:p>
        </w:tc>
        <w:tc>
          <w:tcPr>
            <w:tcW w:w="1104" w:type="dxa"/>
          </w:tcPr>
          <w:p w14:paraId="6E1795E5" w14:textId="77777777" w:rsidR="002E1B08" w:rsidRDefault="00000000">
            <w:pPr>
              <w:pStyle w:val="TableText"/>
            </w:pPr>
            <w:hyperlink w:anchor="C_4515-186">
              <w:r>
                <w:rPr>
                  <w:rStyle w:val="HyperlinkText9pt"/>
                </w:rPr>
                <w:t>4515-186</w:t>
              </w:r>
            </w:hyperlink>
          </w:p>
        </w:tc>
        <w:tc>
          <w:tcPr>
            <w:tcW w:w="2975" w:type="dxa"/>
          </w:tcPr>
          <w:p w14:paraId="19DE57CC" w14:textId="77777777" w:rsidR="002E1B08" w:rsidRDefault="002E1B08">
            <w:pPr>
              <w:pStyle w:val="TableText"/>
            </w:pPr>
          </w:p>
        </w:tc>
      </w:tr>
      <w:tr w:rsidR="002E1B08" w14:paraId="0DA28A00" w14:textId="77777777">
        <w:trPr>
          <w:jc w:val="center"/>
        </w:trPr>
        <w:tc>
          <w:tcPr>
            <w:tcW w:w="3345" w:type="dxa"/>
          </w:tcPr>
          <w:p w14:paraId="46A717FD" w14:textId="77777777" w:rsidR="002E1B08" w:rsidRDefault="00000000">
            <w:pPr>
              <w:pStyle w:val="TableText"/>
            </w:pPr>
            <w:r>
              <w:tab/>
            </w:r>
            <w:r>
              <w:tab/>
              <w:t>@code</w:t>
            </w:r>
          </w:p>
        </w:tc>
        <w:tc>
          <w:tcPr>
            <w:tcW w:w="720" w:type="dxa"/>
          </w:tcPr>
          <w:p w14:paraId="13502799" w14:textId="77777777" w:rsidR="002E1B08" w:rsidRDefault="00000000">
            <w:pPr>
              <w:pStyle w:val="TableText"/>
            </w:pPr>
            <w:r>
              <w:t>1..1</w:t>
            </w:r>
          </w:p>
        </w:tc>
        <w:tc>
          <w:tcPr>
            <w:tcW w:w="1152" w:type="dxa"/>
          </w:tcPr>
          <w:p w14:paraId="050BC52B" w14:textId="77777777" w:rsidR="002E1B08" w:rsidRDefault="00000000">
            <w:pPr>
              <w:pStyle w:val="TableText"/>
            </w:pPr>
            <w:r>
              <w:t>SHALL</w:t>
            </w:r>
          </w:p>
        </w:tc>
        <w:tc>
          <w:tcPr>
            <w:tcW w:w="864" w:type="dxa"/>
          </w:tcPr>
          <w:p w14:paraId="2F97B905" w14:textId="77777777" w:rsidR="002E1B08" w:rsidRDefault="002E1B08">
            <w:pPr>
              <w:pStyle w:val="TableText"/>
            </w:pPr>
          </w:p>
        </w:tc>
        <w:tc>
          <w:tcPr>
            <w:tcW w:w="1104" w:type="dxa"/>
          </w:tcPr>
          <w:p w14:paraId="6AA1C9B5" w14:textId="77777777" w:rsidR="002E1B08" w:rsidRDefault="00000000">
            <w:pPr>
              <w:pStyle w:val="TableText"/>
            </w:pPr>
            <w:hyperlink w:anchor="C_4515-190">
              <w:r>
                <w:rPr>
                  <w:rStyle w:val="HyperlinkText9pt"/>
                </w:rPr>
                <w:t>4515-190</w:t>
              </w:r>
            </w:hyperlink>
          </w:p>
        </w:tc>
        <w:tc>
          <w:tcPr>
            <w:tcW w:w="2975" w:type="dxa"/>
          </w:tcPr>
          <w:p w14:paraId="5BC41D3D" w14:textId="77777777" w:rsidR="002E1B08" w:rsidRDefault="00000000">
            <w:pPr>
              <w:pStyle w:val="TableText"/>
            </w:pPr>
            <w:r>
              <w:t>76690-7</w:t>
            </w:r>
          </w:p>
        </w:tc>
      </w:tr>
      <w:tr w:rsidR="002E1B08" w14:paraId="5A614554" w14:textId="77777777">
        <w:trPr>
          <w:jc w:val="center"/>
        </w:trPr>
        <w:tc>
          <w:tcPr>
            <w:tcW w:w="3345" w:type="dxa"/>
          </w:tcPr>
          <w:p w14:paraId="2F94D780" w14:textId="77777777" w:rsidR="002E1B08" w:rsidRDefault="00000000">
            <w:pPr>
              <w:pStyle w:val="TableText"/>
            </w:pPr>
            <w:r>
              <w:tab/>
            </w:r>
            <w:r>
              <w:tab/>
              <w:t>@codeSystem</w:t>
            </w:r>
          </w:p>
        </w:tc>
        <w:tc>
          <w:tcPr>
            <w:tcW w:w="720" w:type="dxa"/>
          </w:tcPr>
          <w:p w14:paraId="7C1C177F" w14:textId="77777777" w:rsidR="002E1B08" w:rsidRDefault="00000000">
            <w:pPr>
              <w:pStyle w:val="TableText"/>
            </w:pPr>
            <w:r>
              <w:t>1..1</w:t>
            </w:r>
          </w:p>
        </w:tc>
        <w:tc>
          <w:tcPr>
            <w:tcW w:w="1152" w:type="dxa"/>
          </w:tcPr>
          <w:p w14:paraId="5CBE66B6" w14:textId="77777777" w:rsidR="002E1B08" w:rsidRDefault="00000000">
            <w:pPr>
              <w:pStyle w:val="TableText"/>
            </w:pPr>
            <w:r>
              <w:t>SHALL</w:t>
            </w:r>
          </w:p>
        </w:tc>
        <w:tc>
          <w:tcPr>
            <w:tcW w:w="864" w:type="dxa"/>
          </w:tcPr>
          <w:p w14:paraId="0F772C76" w14:textId="77777777" w:rsidR="002E1B08" w:rsidRDefault="002E1B08">
            <w:pPr>
              <w:pStyle w:val="TableText"/>
            </w:pPr>
          </w:p>
        </w:tc>
        <w:tc>
          <w:tcPr>
            <w:tcW w:w="1104" w:type="dxa"/>
          </w:tcPr>
          <w:p w14:paraId="69F16443" w14:textId="77777777" w:rsidR="002E1B08" w:rsidRDefault="00000000">
            <w:pPr>
              <w:pStyle w:val="TableText"/>
            </w:pPr>
            <w:hyperlink w:anchor="C_4515-191">
              <w:r>
                <w:rPr>
                  <w:rStyle w:val="HyperlinkText9pt"/>
                </w:rPr>
                <w:t>4515-191</w:t>
              </w:r>
            </w:hyperlink>
          </w:p>
        </w:tc>
        <w:tc>
          <w:tcPr>
            <w:tcW w:w="2975" w:type="dxa"/>
          </w:tcPr>
          <w:p w14:paraId="6CA03D6C" w14:textId="77777777" w:rsidR="002E1B08" w:rsidRDefault="00000000">
            <w:pPr>
              <w:pStyle w:val="TableText"/>
            </w:pPr>
            <w:r>
              <w:t>urn:oid:2.16.840.1.113883.6.1 (LOINC) = 2.16.840.1.113883.6.1</w:t>
            </w:r>
          </w:p>
        </w:tc>
      </w:tr>
      <w:tr w:rsidR="002E1B08" w14:paraId="385887DA" w14:textId="77777777">
        <w:trPr>
          <w:jc w:val="center"/>
        </w:trPr>
        <w:tc>
          <w:tcPr>
            <w:tcW w:w="3345" w:type="dxa"/>
          </w:tcPr>
          <w:p w14:paraId="60AD9356" w14:textId="77777777" w:rsidR="002E1B08" w:rsidRDefault="00000000">
            <w:pPr>
              <w:pStyle w:val="TableText"/>
            </w:pPr>
            <w:r>
              <w:tab/>
              <w:t>statusCode</w:t>
            </w:r>
          </w:p>
        </w:tc>
        <w:tc>
          <w:tcPr>
            <w:tcW w:w="720" w:type="dxa"/>
          </w:tcPr>
          <w:p w14:paraId="7DFA32B0" w14:textId="77777777" w:rsidR="002E1B08" w:rsidRDefault="00000000">
            <w:pPr>
              <w:pStyle w:val="TableText"/>
            </w:pPr>
            <w:r>
              <w:t>1..1</w:t>
            </w:r>
          </w:p>
        </w:tc>
        <w:tc>
          <w:tcPr>
            <w:tcW w:w="1152" w:type="dxa"/>
          </w:tcPr>
          <w:p w14:paraId="02779216" w14:textId="77777777" w:rsidR="002E1B08" w:rsidRDefault="00000000">
            <w:pPr>
              <w:pStyle w:val="TableText"/>
            </w:pPr>
            <w:r>
              <w:t>SHALL</w:t>
            </w:r>
          </w:p>
        </w:tc>
        <w:tc>
          <w:tcPr>
            <w:tcW w:w="864" w:type="dxa"/>
          </w:tcPr>
          <w:p w14:paraId="402C0B1E" w14:textId="77777777" w:rsidR="002E1B08" w:rsidRDefault="002E1B08">
            <w:pPr>
              <w:pStyle w:val="TableText"/>
            </w:pPr>
          </w:p>
        </w:tc>
        <w:tc>
          <w:tcPr>
            <w:tcW w:w="1104" w:type="dxa"/>
          </w:tcPr>
          <w:p w14:paraId="74B34F6B" w14:textId="77777777" w:rsidR="002E1B08" w:rsidRDefault="00000000">
            <w:pPr>
              <w:pStyle w:val="TableText"/>
            </w:pPr>
            <w:hyperlink w:anchor="C_4515-32881">
              <w:r>
                <w:rPr>
                  <w:rStyle w:val="HyperlinkText9pt"/>
                </w:rPr>
                <w:t>4515-32881</w:t>
              </w:r>
            </w:hyperlink>
          </w:p>
        </w:tc>
        <w:tc>
          <w:tcPr>
            <w:tcW w:w="2975" w:type="dxa"/>
          </w:tcPr>
          <w:p w14:paraId="1DFAC4B1" w14:textId="77777777" w:rsidR="002E1B08" w:rsidRDefault="002E1B08">
            <w:pPr>
              <w:pStyle w:val="TableText"/>
            </w:pPr>
          </w:p>
        </w:tc>
      </w:tr>
      <w:tr w:rsidR="002E1B08" w14:paraId="0EE668B7" w14:textId="77777777">
        <w:trPr>
          <w:jc w:val="center"/>
        </w:trPr>
        <w:tc>
          <w:tcPr>
            <w:tcW w:w="3345" w:type="dxa"/>
          </w:tcPr>
          <w:p w14:paraId="37608FF6" w14:textId="77777777" w:rsidR="002E1B08" w:rsidRDefault="00000000">
            <w:pPr>
              <w:pStyle w:val="TableText"/>
            </w:pPr>
            <w:r>
              <w:tab/>
            </w:r>
            <w:r>
              <w:tab/>
              <w:t>@code</w:t>
            </w:r>
          </w:p>
        </w:tc>
        <w:tc>
          <w:tcPr>
            <w:tcW w:w="720" w:type="dxa"/>
          </w:tcPr>
          <w:p w14:paraId="0E7F9B13" w14:textId="77777777" w:rsidR="002E1B08" w:rsidRDefault="00000000">
            <w:pPr>
              <w:pStyle w:val="TableText"/>
            </w:pPr>
            <w:r>
              <w:t>1..1</w:t>
            </w:r>
          </w:p>
        </w:tc>
        <w:tc>
          <w:tcPr>
            <w:tcW w:w="1152" w:type="dxa"/>
          </w:tcPr>
          <w:p w14:paraId="506CDF0D" w14:textId="77777777" w:rsidR="002E1B08" w:rsidRDefault="00000000">
            <w:pPr>
              <w:pStyle w:val="TableText"/>
            </w:pPr>
            <w:r>
              <w:t>SHALL</w:t>
            </w:r>
          </w:p>
        </w:tc>
        <w:tc>
          <w:tcPr>
            <w:tcW w:w="864" w:type="dxa"/>
          </w:tcPr>
          <w:p w14:paraId="7BB5C392" w14:textId="77777777" w:rsidR="002E1B08" w:rsidRDefault="002E1B08">
            <w:pPr>
              <w:pStyle w:val="TableText"/>
            </w:pPr>
          </w:p>
        </w:tc>
        <w:tc>
          <w:tcPr>
            <w:tcW w:w="1104" w:type="dxa"/>
          </w:tcPr>
          <w:p w14:paraId="071CADAE" w14:textId="77777777" w:rsidR="002E1B08" w:rsidRDefault="00000000">
            <w:pPr>
              <w:pStyle w:val="TableText"/>
            </w:pPr>
            <w:hyperlink w:anchor="C_4515-32883">
              <w:r>
                <w:rPr>
                  <w:rStyle w:val="HyperlinkText9pt"/>
                </w:rPr>
                <w:t>4515-32883</w:t>
              </w:r>
            </w:hyperlink>
          </w:p>
        </w:tc>
        <w:tc>
          <w:tcPr>
            <w:tcW w:w="2975" w:type="dxa"/>
          </w:tcPr>
          <w:p w14:paraId="723FA694" w14:textId="77777777" w:rsidR="002E1B08" w:rsidRDefault="00000000">
            <w:pPr>
              <w:pStyle w:val="TableText"/>
            </w:pPr>
            <w:r>
              <w:t>urn:oid:2.16.840.1.113883.5.14 (HL7ActStatus) = completed</w:t>
            </w:r>
          </w:p>
        </w:tc>
      </w:tr>
      <w:tr w:rsidR="002E1B08" w14:paraId="0286C7D3" w14:textId="77777777">
        <w:trPr>
          <w:jc w:val="center"/>
        </w:trPr>
        <w:tc>
          <w:tcPr>
            <w:tcW w:w="3345" w:type="dxa"/>
          </w:tcPr>
          <w:p w14:paraId="384BEC27" w14:textId="77777777" w:rsidR="002E1B08" w:rsidRDefault="00000000">
            <w:pPr>
              <w:pStyle w:val="TableText"/>
            </w:pPr>
            <w:r>
              <w:tab/>
              <w:t>effectiveTime</w:t>
            </w:r>
          </w:p>
        </w:tc>
        <w:tc>
          <w:tcPr>
            <w:tcW w:w="720" w:type="dxa"/>
          </w:tcPr>
          <w:p w14:paraId="53AF6C6F" w14:textId="77777777" w:rsidR="002E1B08" w:rsidRDefault="00000000">
            <w:pPr>
              <w:pStyle w:val="TableText"/>
            </w:pPr>
            <w:r>
              <w:t>1..1</w:t>
            </w:r>
          </w:p>
        </w:tc>
        <w:tc>
          <w:tcPr>
            <w:tcW w:w="1152" w:type="dxa"/>
          </w:tcPr>
          <w:p w14:paraId="0BDFB71E" w14:textId="77777777" w:rsidR="002E1B08" w:rsidRDefault="00000000">
            <w:pPr>
              <w:pStyle w:val="TableText"/>
            </w:pPr>
            <w:r>
              <w:t>SHALL</w:t>
            </w:r>
          </w:p>
        </w:tc>
        <w:tc>
          <w:tcPr>
            <w:tcW w:w="864" w:type="dxa"/>
          </w:tcPr>
          <w:p w14:paraId="2080B6BE" w14:textId="77777777" w:rsidR="002E1B08" w:rsidRDefault="002E1B08">
            <w:pPr>
              <w:pStyle w:val="TableText"/>
            </w:pPr>
          </w:p>
        </w:tc>
        <w:tc>
          <w:tcPr>
            <w:tcW w:w="1104" w:type="dxa"/>
          </w:tcPr>
          <w:p w14:paraId="04EF5D63" w14:textId="77777777" w:rsidR="002E1B08" w:rsidRDefault="00000000">
            <w:pPr>
              <w:pStyle w:val="TableText"/>
            </w:pPr>
            <w:hyperlink w:anchor="C_4515-32882">
              <w:r>
                <w:rPr>
                  <w:rStyle w:val="HyperlinkText9pt"/>
                </w:rPr>
                <w:t>4515-32882</w:t>
              </w:r>
            </w:hyperlink>
          </w:p>
        </w:tc>
        <w:tc>
          <w:tcPr>
            <w:tcW w:w="2975" w:type="dxa"/>
          </w:tcPr>
          <w:p w14:paraId="6DDE4194" w14:textId="77777777" w:rsidR="002E1B08" w:rsidRDefault="002E1B08">
            <w:pPr>
              <w:pStyle w:val="TableText"/>
            </w:pPr>
          </w:p>
        </w:tc>
      </w:tr>
      <w:tr w:rsidR="002E1B08" w14:paraId="25FD95AE" w14:textId="77777777">
        <w:trPr>
          <w:jc w:val="center"/>
        </w:trPr>
        <w:tc>
          <w:tcPr>
            <w:tcW w:w="3345" w:type="dxa"/>
          </w:tcPr>
          <w:p w14:paraId="07ACA347" w14:textId="77777777" w:rsidR="002E1B08" w:rsidRDefault="00000000">
            <w:pPr>
              <w:pStyle w:val="TableText"/>
            </w:pPr>
            <w:r>
              <w:tab/>
            </w:r>
            <w:r>
              <w:tab/>
              <w:t>low</w:t>
            </w:r>
          </w:p>
        </w:tc>
        <w:tc>
          <w:tcPr>
            <w:tcW w:w="720" w:type="dxa"/>
          </w:tcPr>
          <w:p w14:paraId="05008210" w14:textId="77777777" w:rsidR="002E1B08" w:rsidRDefault="00000000">
            <w:pPr>
              <w:pStyle w:val="TableText"/>
            </w:pPr>
            <w:r>
              <w:t>1..1</w:t>
            </w:r>
          </w:p>
        </w:tc>
        <w:tc>
          <w:tcPr>
            <w:tcW w:w="1152" w:type="dxa"/>
          </w:tcPr>
          <w:p w14:paraId="7F8A4ACF" w14:textId="77777777" w:rsidR="002E1B08" w:rsidRDefault="00000000">
            <w:pPr>
              <w:pStyle w:val="TableText"/>
            </w:pPr>
            <w:r>
              <w:t>SHALL</w:t>
            </w:r>
          </w:p>
        </w:tc>
        <w:tc>
          <w:tcPr>
            <w:tcW w:w="864" w:type="dxa"/>
          </w:tcPr>
          <w:p w14:paraId="7764E22E" w14:textId="77777777" w:rsidR="002E1B08" w:rsidRDefault="002E1B08">
            <w:pPr>
              <w:pStyle w:val="TableText"/>
            </w:pPr>
          </w:p>
        </w:tc>
        <w:tc>
          <w:tcPr>
            <w:tcW w:w="1104" w:type="dxa"/>
          </w:tcPr>
          <w:p w14:paraId="7446091A" w14:textId="77777777" w:rsidR="002E1B08" w:rsidRDefault="00000000">
            <w:pPr>
              <w:pStyle w:val="TableText"/>
            </w:pPr>
            <w:hyperlink w:anchor="C_4515-32884">
              <w:r>
                <w:rPr>
                  <w:rStyle w:val="HyperlinkText9pt"/>
                </w:rPr>
                <w:t>4515-32884</w:t>
              </w:r>
            </w:hyperlink>
          </w:p>
        </w:tc>
        <w:tc>
          <w:tcPr>
            <w:tcW w:w="2975" w:type="dxa"/>
          </w:tcPr>
          <w:p w14:paraId="3DD8172B" w14:textId="77777777" w:rsidR="002E1B08" w:rsidRDefault="002E1B08">
            <w:pPr>
              <w:pStyle w:val="TableText"/>
            </w:pPr>
          </w:p>
        </w:tc>
      </w:tr>
      <w:tr w:rsidR="002E1B08" w14:paraId="316BB00E" w14:textId="77777777">
        <w:trPr>
          <w:jc w:val="center"/>
        </w:trPr>
        <w:tc>
          <w:tcPr>
            <w:tcW w:w="3345" w:type="dxa"/>
          </w:tcPr>
          <w:p w14:paraId="0C63EB83" w14:textId="77777777" w:rsidR="002E1B08" w:rsidRDefault="00000000">
            <w:pPr>
              <w:pStyle w:val="TableText"/>
            </w:pPr>
            <w:r>
              <w:tab/>
            </w:r>
            <w:r>
              <w:tab/>
              <w:t>high</w:t>
            </w:r>
          </w:p>
        </w:tc>
        <w:tc>
          <w:tcPr>
            <w:tcW w:w="720" w:type="dxa"/>
          </w:tcPr>
          <w:p w14:paraId="704EB603" w14:textId="77777777" w:rsidR="002E1B08" w:rsidRDefault="00000000">
            <w:pPr>
              <w:pStyle w:val="TableText"/>
            </w:pPr>
            <w:r>
              <w:t>0..1</w:t>
            </w:r>
          </w:p>
        </w:tc>
        <w:tc>
          <w:tcPr>
            <w:tcW w:w="1152" w:type="dxa"/>
          </w:tcPr>
          <w:p w14:paraId="16A97E7D" w14:textId="77777777" w:rsidR="002E1B08" w:rsidRDefault="00000000">
            <w:pPr>
              <w:pStyle w:val="TableText"/>
            </w:pPr>
            <w:r>
              <w:t>MAY</w:t>
            </w:r>
          </w:p>
        </w:tc>
        <w:tc>
          <w:tcPr>
            <w:tcW w:w="864" w:type="dxa"/>
          </w:tcPr>
          <w:p w14:paraId="7F663C60" w14:textId="77777777" w:rsidR="002E1B08" w:rsidRDefault="002E1B08">
            <w:pPr>
              <w:pStyle w:val="TableText"/>
            </w:pPr>
          </w:p>
        </w:tc>
        <w:tc>
          <w:tcPr>
            <w:tcW w:w="1104" w:type="dxa"/>
          </w:tcPr>
          <w:p w14:paraId="10272D35" w14:textId="77777777" w:rsidR="002E1B08" w:rsidRDefault="00000000">
            <w:pPr>
              <w:pStyle w:val="TableText"/>
            </w:pPr>
            <w:hyperlink w:anchor="C_4515-32885">
              <w:r>
                <w:rPr>
                  <w:rStyle w:val="HyperlinkText9pt"/>
                </w:rPr>
                <w:t>4515-32885</w:t>
              </w:r>
            </w:hyperlink>
          </w:p>
        </w:tc>
        <w:tc>
          <w:tcPr>
            <w:tcW w:w="2975" w:type="dxa"/>
          </w:tcPr>
          <w:p w14:paraId="49FE0752" w14:textId="77777777" w:rsidR="002E1B08" w:rsidRDefault="002E1B08">
            <w:pPr>
              <w:pStyle w:val="TableText"/>
            </w:pPr>
          </w:p>
        </w:tc>
      </w:tr>
      <w:tr w:rsidR="002E1B08" w14:paraId="4E530527" w14:textId="77777777">
        <w:trPr>
          <w:jc w:val="center"/>
        </w:trPr>
        <w:tc>
          <w:tcPr>
            <w:tcW w:w="3345" w:type="dxa"/>
          </w:tcPr>
          <w:p w14:paraId="0B4DC5B5" w14:textId="77777777" w:rsidR="002E1B08" w:rsidRDefault="00000000">
            <w:pPr>
              <w:pStyle w:val="TableText"/>
            </w:pPr>
            <w:r>
              <w:tab/>
              <w:t>value</w:t>
            </w:r>
          </w:p>
        </w:tc>
        <w:tc>
          <w:tcPr>
            <w:tcW w:w="720" w:type="dxa"/>
          </w:tcPr>
          <w:p w14:paraId="41A66235" w14:textId="77777777" w:rsidR="002E1B08" w:rsidRDefault="00000000">
            <w:pPr>
              <w:pStyle w:val="TableText"/>
            </w:pPr>
            <w:r>
              <w:t>1..1</w:t>
            </w:r>
          </w:p>
        </w:tc>
        <w:tc>
          <w:tcPr>
            <w:tcW w:w="1152" w:type="dxa"/>
          </w:tcPr>
          <w:p w14:paraId="27126099" w14:textId="77777777" w:rsidR="002E1B08" w:rsidRDefault="00000000">
            <w:pPr>
              <w:pStyle w:val="TableText"/>
            </w:pPr>
            <w:r>
              <w:t>SHALL</w:t>
            </w:r>
          </w:p>
        </w:tc>
        <w:tc>
          <w:tcPr>
            <w:tcW w:w="864" w:type="dxa"/>
          </w:tcPr>
          <w:p w14:paraId="0710A327" w14:textId="77777777" w:rsidR="002E1B08" w:rsidRDefault="00000000">
            <w:pPr>
              <w:pStyle w:val="TableText"/>
            </w:pPr>
            <w:r>
              <w:t>CD</w:t>
            </w:r>
          </w:p>
        </w:tc>
        <w:tc>
          <w:tcPr>
            <w:tcW w:w="1104" w:type="dxa"/>
          </w:tcPr>
          <w:p w14:paraId="244FD348" w14:textId="77777777" w:rsidR="002E1B08" w:rsidRDefault="00000000">
            <w:pPr>
              <w:pStyle w:val="TableText"/>
            </w:pPr>
            <w:hyperlink w:anchor="C_4515-187">
              <w:r>
                <w:rPr>
                  <w:rStyle w:val="HyperlinkText9pt"/>
                </w:rPr>
                <w:t>4515-187</w:t>
              </w:r>
            </w:hyperlink>
          </w:p>
        </w:tc>
        <w:tc>
          <w:tcPr>
            <w:tcW w:w="2975" w:type="dxa"/>
          </w:tcPr>
          <w:p w14:paraId="256928E8" w14:textId="77777777" w:rsidR="002E1B08" w:rsidRDefault="00000000">
            <w:pPr>
              <w:pStyle w:val="TableText"/>
            </w:pPr>
            <w:r>
              <w:t>urn:oid:2.16.840.1.113762.1.4.1021.33 (Sexual Orientation)</w:t>
            </w:r>
          </w:p>
        </w:tc>
      </w:tr>
      <w:tr w:rsidR="002E1B08" w14:paraId="7314A8C8" w14:textId="77777777">
        <w:trPr>
          <w:jc w:val="center"/>
        </w:trPr>
        <w:tc>
          <w:tcPr>
            <w:tcW w:w="3345" w:type="dxa"/>
          </w:tcPr>
          <w:p w14:paraId="61F97DD6" w14:textId="77777777" w:rsidR="002E1B08" w:rsidRDefault="00000000">
            <w:pPr>
              <w:pStyle w:val="TableText"/>
            </w:pPr>
            <w:r>
              <w:tab/>
            </w:r>
            <w:r>
              <w:tab/>
              <w:t>@nullFlavor</w:t>
            </w:r>
          </w:p>
        </w:tc>
        <w:tc>
          <w:tcPr>
            <w:tcW w:w="720" w:type="dxa"/>
          </w:tcPr>
          <w:p w14:paraId="3B5D5E53" w14:textId="77777777" w:rsidR="002E1B08" w:rsidRDefault="00000000">
            <w:pPr>
              <w:pStyle w:val="TableText"/>
            </w:pPr>
            <w:r>
              <w:t>0..1</w:t>
            </w:r>
          </w:p>
        </w:tc>
        <w:tc>
          <w:tcPr>
            <w:tcW w:w="1152" w:type="dxa"/>
          </w:tcPr>
          <w:p w14:paraId="07F858FE" w14:textId="77777777" w:rsidR="002E1B08" w:rsidRDefault="00000000">
            <w:pPr>
              <w:pStyle w:val="TableText"/>
            </w:pPr>
            <w:r>
              <w:t>MAY</w:t>
            </w:r>
          </w:p>
        </w:tc>
        <w:tc>
          <w:tcPr>
            <w:tcW w:w="864" w:type="dxa"/>
          </w:tcPr>
          <w:p w14:paraId="5D7ABCA6" w14:textId="77777777" w:rsidR="002E1B08" w:rsidRDefault="002E1B08">
            <w:pPr>
              <w:pStyle w:val="TableText"/>
            </w:pPr>
          </w:p>
        </w:tc>
        <w:tc>
          <w:tcPr>
            <w:tcW w:w="1104" w:type="dxa"/>
          </w:tcPr>
          <w:p w14:paraId="48A404DF" w14:textId="77777777" w:rsidR="002E1B08" w:rsidRDefault="00000000">
            <w:pPr>
              <w:pStyle w:val="TableText"/>
            </w:pPr>
            <w:hyperlink w:anchor="C_4515-192">
              <w:r>
                <w:rPr>
                  <w:rStyle w:val="HyperlinkText9pt"/>
                </w:rPr>
                <w:t>4515-192</w:t>
              </w:r>
            </w:hyperlink>
          </w:p>
        </w:tc>
        <w:tc>
          <w:tcPr>
            <w:tcW w:w="2975" w:type="dxa"/>
          </w:tcPr>
          <w:p w14:paraId="575BAD50" w14:textId="77777777" w:rsidR="002E1B08" w:rsidRDefault="00000000">
            <w:pPr>
              <w:pStyle w:val="TableText"/>
            </w:pPr>
            <w:r>
              <w:t>urn:oid:2.16.840.1.113762.1.4.1021.103 (Other or unknown or refused to answer)</w:t>
            </w:r>
          </w:p>
        </w:tc>
      </w:tr>
    </w:tbl>
    <w:p w14:paraId="7A9BEEDF" w14:textId="77777777" w:rsidR="002E1B08" w:rsidRDefault="002E1B08">
      <w:pPr>
        <w:pStyle w:val="BodyText"/>
      </w:pPr>
    </w:p>
    <w:p w14:paraId="4B27E8B5" w14:textId="77777777" w:rsidR="002E1B08" w:rsidRDefault="00000000">
      <w:pPr>
        <w:numPr>
          <w:ilvl w:val="0"/>
          <w:numId w:val="36"/>
        </w:numPr>
      </w:pPr>
      <w:r>
        <w:t xml:space="preserve">Conforms to Social History Observation (V3) template </w:t>
      </w:r>
      <w:r>
        <w:rPr>
          <w:rStyle w:val="XMLname"/>
        </w:rPr>
        <w:t>(identifier: urn:hl7ii:2.16.840.1.113883.10.20.22.4.38:2015-08-01)</w:t>
      </w:r>
      <w:r>
        <w:t>.</w:t>
      </w:r>
    </w:p>
    <w:p w14:paraId="55173FCB" w14:textId="77777777" w:rsidR="002E1B08" w:rsidRDefault="00000000">
      <w:pPr>
        <w:numPr>
          <w:ilvl w:val="0"/>
          <w:numId w:val="36"/>
        </w:numPr>
      </w:pPr>
      <w:r>
        <w:rPr>
          <w:rStyle w:val="keyword"/>
        </w:rPr>
        <w:lastRenderedPageBreak/>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408" w:name="C_4515-193"/>
      <w:r>
        <w:t xml:space="preserve"> (CONF:4515-193)</w:t>
      </w:r>
      <w:bookmarkEnd w:id="1408"/>
      <w:r>
        <w:t>.</w:t>
      </w:r>
    </w:p>
    <w:p w14:paraId="77F738FE" w14:textId="77777777" w:rsidR="002E1B08" w:rsidRDefault="00000000">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409" w:name="C_4515-194"/>
      <w:r>
        <w:t xml:space="preserve"> (CONF:4515-194)</w:t>
      </w:r>
      <w:bookmarkEnd w:id="1409"/>
      <w:r>
        <w:t>.</w:t>
      </w:r>
    </w:p>
    <w:p w14:paraId="625257D7" w14:textId="77777777" w:rsidR="002E1B08" w:rsidRDefault="00000000">
      <w:pPr>
        <w:numPr>
          <w:ilvl w:val="0"/>
          <w:numId w:val="36"/>
        </w:numPr>
      </w:pPr>
      <w:r>
        <w:rPr>
          <w:rStyle w:val="keyword"/>
        </w:rPr>
        <w:t>SHALL</w:t>
      </w:r>
      <w:r>
        <w:t xml:space="preserve"> contain exactly one [1..1] </w:t>
      </w:r>
      <w:r>
        <w:rPr>
          <w:rStyle w:val="XMLnameBold"/>
        </w:rPr>
        <w:t>templateId</w:t>
      </w:r>
      <w:bookmarkStart w:id="1410" w:name="C_4515-185"/>
      <w:r>
        <w:t xml:space="preserve"> (CONF:4515-185)</w:t>
      </w:r>
      <w:bookmarkEnd w:id="1410"/>
      <w:r>
        <w:t xml:space="preserve"> such that it</w:t>
      </w:r>
    </w:p>
    <w:p w14:paraId="0C00BEC8" w14:textId="77777777" w:rsidR="002E1B08" w:rsidRDefault="00000000">
      <w:pPr>
        <w:numPr>
          <w:ilvl w:val="1"/>
          <w:numId w:val="36"/>
        </w:numPr>
      </w:pPr>
      <w:r>
        <w:rPr>
          <w:rStyle w:val="keyword"/>
        </w:rPr>
        <w:t>SHALL</w:t>
      </w:r>
      <w:r>
        <w:t xml:space="preserve"> contain exactly one [1..1] </w:t>
      </w:r>
      <w:r>
        <w:rPr>
          <w:rStyle w:val="XMLnameBold"/>
        </w:rPr>
        <w:t>@root</w:t>
      </w:r>
      <w:r>
        <w:t>=</w:t>
      </w:r>
      <w:r>
        <w:rPr>
          <w:rStyle w:val="XMLname"/>
        </w:rPr>
        <w:t>"2.16.840.1.113883.10.20.22.4.501"</w:t>
      </w:r>
      <w:bookmarkStart w:id="1411" w:name="C_4515-188"/>
      <w:r>
        <w:t xml:space="preserve"> (CONF:4515-188)</w:t>
      </w:r>
      <w:bookmarkEnd w:id="1411"/>
      <w:r>
        <w:t>.</w:t>
      </w:r>
    </w:p>
    <w:p w14:paraId="13A3B2CF" w14:textId="77777777" w:rsidR="002E1B08" w:rsidRDefault="00000000">
      <w:pPr>
        <w:numPr>
          <w:ilvl w:val="1"/>
          <w:numId w:val="36"/>
        </w:numPr>
      </w:pPr>
      <w:r>
        <w:rPr>
          <w:rStyle w:val="keyword"/>
        </w:rPr>
        <w:t>SHALL</w:t>
      </w:r>
      <w:r>
        <w:t xml:space="preserve"> contain exactly one [1..1] </w:t>
      </w:r>
      <w:r>
        <w:rPr>
          <w:rStyle w:val="XMLnameBold"/>
        </w:rPr>
        <w:t>@extension</w:t>
      </w:r>
      <w:r>
        <w:t>=</w:t>
      </w:r>
      <w:r>
        <w:rPr>
          <w:rStyle w:val="XMLname"/>
        </w:rPr>
        <w:t>"2022-06-01"</w:t>
      </w:r>
      <w:bookmarkStart w:id="1412" w:name="C_4515-189"/>
      <w:r>
        <w:t xml:space="preserve"> (CONF:4515-189)</w:t>
      </w:r>
      <w:bookmarkEnd w:id="1412"/>
      <w:r>
        <w:t>.</w:t>
      </w:r>
    </w:p>
    <w:p w14:paraId="0A0F72DD" w14:textId="77777777" w:rsidR="002E1B08" w:rsidRDefault="00000000">
      <w:pPr>
        <w:numPr>
          <w:ilvl w:val="0"/>
          <w:numId w:val="36"/>
        </w:numPr>
      </w:pPr>
      <w:r>
        <w:rPr>
          <w:rStyle w:val="keyword"/>
        </w:rPr>
        <w:t>SHALL</w:t>
      </w:r>
      <w:r>
        <w:t xml:space="preserve"> contain exactly one [1..1] </w:t>
      </w:r>
      <w:r>
        <w:rPr>
          <w:rStyle w:val="XMLnameBold"/>
        </w:rPr>
        <w:t>code</w:t>
      </w:r>
      <w:bookmarkStart w:id="1413" w:name="C_4515-186"/>
      <w:r>
        <w:t xml:space="preserve"> (CONF:4515-186)</w:t>
      </w:r>
      <w:bookmarkEnd w:id="1413"/>
      <w:r>
        <w:t>.</w:t>
      </w:r>
    </w:p>
    <w:p w14:paraId="0DB63C97" w14:textId="77777777" w:rsidR="002E1B08" w:rsidRDefault="00000000">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id="1414" w:name="C_4515-190"/>
      <w:r>
        <w:t xml:space="preserve"> (CONF:4515-190)</w:t>
      </w:r>
      <w:bookmarkEnd w:id="1414"/>
      <w:r>
        <w:t>.</w:t>
      </w:r>
    </w:p>
    <w:p w14:paraId="233F1817" w14:textId="77777777" w:rsidR="002E1B08" w:rsidRDefault="00000000">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415" w:name="C_4515-191"/>
      <w:r>
        <w:t xml:space="preserve"> (CONF:4515-191)</w:t>
      </w:r>
      <w:bookmarkEnd w:id="1415"/>
      <w:r>
        <w:t>.</w:t>
      </w:r>
    </w:p>
    <w:p w14:paraId="468BFCC7" w14:textId="77777777" w:rsidR="002E1B08" w:rsidRDefault="00000000">
      <w:pPr>
        <w:numPr>
          <w:ilvl w:val="0"/>
          <w:numId w:val="36"/>
        </w:numPr>
      </w:pPr>
      <w:r>
        <w:rPr>
          <w:rStyle w:val="keyword"/>
        </w:rPr>
        <w:t>SHALL</w:t>
      </w:r>
      <w:r>
        <w:t xml:space="preserve"> contain exactly one [1..1] </w:t>
      </w:r>
      <w:r>
        <w:rPr>
          <w:rStyle w:val="XMLnameBold"/>
        </w:rPr>
        <w:t>statusCode</w:t>
      </w:r>
      <w:bookmarkStart w:id="1416" w:name="C_4515-32881"/>
      <w:r>
        <w:t xml:space="preserve"> (CONF:4515-32881)</w:t>
      </w:r>
      <w:bookmarkEnd w:id="1416"/>
      <w:r>
        <w:t>.</w:t>
      </w:r>
    </w:p>
    <w:p w14:paraId="036D30A5" w14:textId="77777777" w:rsidR="002E1B08" w:rsidRDefault="00000000">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417" w:name="C_4515-32883"/>
      <w:r>
        <w:t xml:space="preserve"> (CONF:4515-32883)</w:t>
      </w:r>
      <w:bookmarkEnd w:id="1417"/>
      <w:r>
        <w:t>.</w:t>
      </w:r>
    </w:p>
    <w:p w14:paraId="0EEFCEF6" w14:textId="77777777" w:rsidR="002E1B08" w:rsidRDefault="00000000">
      <w:pPr>
        <w:numPr>
          <w:ilvl w:val="0"/>
          <w:numId w:val="36"/>
        </w:numPr>
      </w:pPr>
      <w:r>
        <w:rPr>
          <w:rStyle w:val="keyword"/>
        </w:rPr>
        <w:t>SHALL</w:t>
      </w:r>
      <w:r>
        <w:t xml:space="preserve"> contain exactly one [1..1] </w:t>
      </w:r>
      <w:r>
        <w:rPr>
          <w:rStyle w:val="XMLnameBold"/>
        </w:rPr>
        <w:t>effectiveTime</w:t>
      </w:r>
      <w:bookmarkStart w:id="1418" w:name="C_4515-32882"/>
      <w:r>
        <w:t xml:space="preserve"> (CONF:4515-32882)</w:t>
      </w:r>
      <w:bookmarkEnd w:id="1418"/>
      <w:r>
        <w:t>.</w:t>
      </w:r>
    </w:p>
    <w:p w14:paraId="20E35C81" w14:textId="77777777" w:rsidR="002E1B08" w:rsidRDefault="00000000">
      <w:pPr>
        <w:pStyle w:val="BodyText"/>
        <w:spacing w:before="120"/>
      </w:pPr>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p>
    <w:p w14:paraId="4D608FFD" w14:textId="77777777" w:rsidR="002E1B08" w:rsidRDefault="00000000">
      <w:pPr>
        <w:numPr>
          <w:ilvl w:val="1"/>
          <w:numId w:val="36"/>
        </w:numPr>
      </w:pPr>
      <w:r>
        <w:t xml:space="preserve">This effectiveTime </w:t>
      </w:r>
      <w:r>
        <w:rPr>
          <w:rStyle w:val="keyword"/>
        </w:rPr>
        <w:t>SHALL</w:t>
      </w:r>
      <w:r>
        <w:t xml:space="preserve"> contain exactly one [1..1] </w:t>
      </w:r>
      <w:r>
        <w:rPr>
          <w:rStyle w:val="XMLnameBold"/>
        </w:rPr>
        <w:t>low</w:t>
      </w:r>
      <w:bookmarkStart w:id="1419" w:name="C_4515-32884"/>
      <w:r>
        <w:t xml:space="preserve"> (CONF:4515-32884)</w:t>
      </w:r>
      <w:bookmarkEnd w:id="1419"/>
      <w:r>
        <w:t>.</w:t>
      </w:r>
    </w:p>
    <w:p w14:paraId="0C80AF8F" w14:textId="77777777" w:rsidR="002E1B08" w:rsidRDefault="00000000">
      <w:pPr>
        <w:numPr>
          <w:ilvl w:val="1"/>
          <w:numId w:val="36"/>
        </w:numPr>
      </w:pPr>
      <w:r>
        <w:t xml:space="preserve">This effectiveTime </w:t>
      </w:r>
      <w:r>
        <w:rPr>
          <w:rStyle w:val="keyword"/>
        </w:rPr>
        <w:t>MAY</w:t>
      </w:r>
      <w:r>
        <w:t xml:space="preserve"> contain zero or one [0..1] </w:t>
      </w:r>
      <w:r>
        <w:rPr>
          <w:rStyle w:val="XMLnameBold"/>
        </w:rPr>
        <w:t>high</w:t>
      </w:r>
      <w:bookmarkStart w:id="1420" w:name="C_4515-32885"/>
      <w:r>
        <w:t xml:space="preserve"> (CONF:4515-32885)</w:t>
      </w:r>
      <w:bookmarkEnd w:id="1420"/>
      <w:r>
        <w:t>.</w:t>
      </w:r>
    </w:p>
    <w:p w14:paraId="3FDBC1D6" w14:textId="77777777" w:rsidR="002E1B08" w:rsidRDefault="00000000">
      <w:pPr>
        <w:numPr>
          <w:ilvl w:val="0"/>
          <w:numId w:val="36"/>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Orientation</w:t>
        </w:r>
      </w:hyperlink>
      <w:r>
        <w:rPr>
          <w:rStyle w:val="XMLname"/>
        </w:rPr>
        <w:t xml:space="preserve"> urn:oid:2.16.840.1.113762.1.4.1021.33</w:t>
      </w:r>
      <w:r>
        <w:rPr>
          <w:rStyle w:val="keyword"/>
        </w:rPr>
        <w:t xml:space="preserve"> DYNAMIC</w:t>
      </w:r>
      <w:bookmarkStart w:id="1421" w:name="C_4515-187"/>
      <w:r>
        <w:t xml:space="preserve"> (CONF:4515-187)</w:t>
      </w:r>
      <w:bookmarkEnd w:id="1421"/>
      <w:r>
        <w:t>.</w:t>
      </w:r>
    </w:p>
    <w:p w14:paraId="6CA8141E" w14:textId="77777777" w:rsidR="002E1B08" w:rsidRDefault="00000000">
      <w:pPr>
        <w:pStyle w:val="BodyText"/>
        <w:spacing w:before="120"/>
      </w:pPr>
      <w:r>
        <w:t>To represent additional orientations, set nullFlavor="OTH". To represent "choose not to disclose", set nullFlavor="ASKU". To represent "Don't know", set nullFlavor="UNK"</w:t>
      </w:r>
    </w:p>
    <w:p w14:paraId="0718B9E3" w14:textId="77777777" w:rsidR="002E1B08" w:rsidRDefault="00000000">
      <w:pPr>
        <w:numPr>
          <w:ilvl w:val="1"/>
          <w:numId w:val="36"/>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urn:oid:2.16.840.1.113762.1.4.1021.103</w:t>
      </w:r>
      <w:r>
        <w:rPr>
          <w:rStyle w:val="keyword"/>
        </w:rPr>
        <w:t xml:space="preserve"> DYNAMIC</w:t>
      </w:r>
      <w:bookmarkStart w:id="1422" w:name="C_4515-192"/>
      <w:r>
        <w:t xml:space="preserve"> (CONF:4515-192)</w:t>
      </w:r>
      <w:bookmarkEnd w:id="1422"/>
      <w:r>
        <w:t>.</w:t>
      </w:r>
    </w:p>
    <w:p w14:paraId="5A9FFE06" w14:textId="77777777" w:rsidR="002E1B08" w:rsidRDefault="00000000">
      <w:pPr>
        <w:pStyle w:val="Caption"/>
      </w:pPr>
      <w:bookmarkStart w:id="1423" w:name="_Toc119067438"/>
      <w:bookmarkStart w:id="1424" w:name="_Toc119074862"/>
      <w:bookmarkStart w:id="1425" w:name="_Toc120095073"/>
      <w:r>
        <w:lastRenderedPageBreak/>
        <w:t xml:space="preserve">Table </w:t>
      </w:r>
      <w:r>
        <w:fldChar w:fldCharType="begin"/>
      </w:r>
      <w:r>
        <w:instrText>SEQ Table \* ARABIC</w:instrText>
      </w:r>
      <w:r>
        <w:fldChar w:fldCharType="separate"/>
      </w:r>
      <w:r>
        <w:t>80</w:t>
      </w:r>
      <w:r>
        <w:fldChar w:fldCharType="end"/>
      </w:r>
      <w:r>
        <w:t xml:space="preserve">: </w:t>
      </w:r>
      <w:bookmarkStart w:id="1426" w:name="Sexual_Orientation"/>
      <w:r>
        <w:t>Sexual Orientation</w:t>
      </w:r>
      <w:bookmarkEnd w:id="1423"/>
      <w:bookmarkEnd w:id="1424"/>
      <w:bookmarkEnd w:id="1425"/>
      <w:bookmarkEnd w:id="1426"/>
    </w:p>
    <w:tbl>
      <w:tblPr>
        <w:tblW w:w="9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490"/>
        <w:gridCol w:w="6"/>
        <w:gridCol w:w="1854"/>
        <w:gridCol w:w="3690"/>
        <w:gridCol w:w="2899"/>
      </w:tblGrid>
      <w:tr w:rsidR="002E1B08" w14:paraId="0B198696" w14:textId="77777777" w:rsidTr="00D36649">
        <w:trPr>
          <w:jc w:val="center"/>
        </w:trPr>
        <w:tc>
          <w:tcPr>
            <w:tcW w:w="9939" w:type="dxa"/>
            <w:gridSpan w:val="5"/>
          </w:tcPr>
          <w:p w14:paraId="46E10DBC" w14:textId="77777777" w:rsidR="002E1B08" w:rsidRDefault="00000000">
            <w:pPr>
              <w:pStyle w:val="TableText"/>
            </w:pPr>
            <w:r>
              <w:t>Value Set: Sexual Orientation urn:oid:2.16.840.1.113762.1.4.1021.33</w:t>
            </w:r>
          </w:p>
          <w:p w14:paraId="42D8D22B" w14:textId="77777777" w:rsidR="002E1B08" w:rsidRDefault="00000000">
            <w:pPr>
              <w:pStyle w:val="TableText"/>
            </w:pPr>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t>This value set was imported on 11/23/2021 with a version of Latest.</w:t>
            </w:r>
          </w:p>
          <w:p w14:paraId="1303928A" w14:textId="77777777" w:rsidR="002E1B08" w:rsidRDefault="00000000">
            <w:pPr>
              <w:pStyle w:val="TableText"/>
            </w:pPr>
            <w:r>
              <w:t xml:space="preserve">Value Set Source: </w:t>
            </w:r>
            <w:hyperlink r:id="rId58" w:history="1">
              <w:r>
                <w:rPr>
                  <w:rStyle w:val="HyperlinkCourierBold"/>
                </w:rPr>
                <w:t>https://vsac.nlm.nih.gov/valueset/2.16.840.1.113762.1.4.1021.33/expansion</w:t>
              </w:r>
            </w:hyperlink>
          </w:p>
        </w:tc>
      </w:tr>
      <w:tr w:rsidR="002E1B08" w14:paraId="4D07A4A3" w14:textId="77777777" w:rsidTr="00D36649">
        <w:trPr>
          <w:cantSplit/>
          <w:tblHeader/>
          <w:jc w:val="center"/>
        </w:trPr>
        <w:tc>
          <w:tcPr>
            <w:tcW w:w="1490" w:type="dxa"/>
            <w:shd w:val="clear" w:color="auto" w:fill="E6E6E6"/>
          </w:tcPr>
          <w:p w14:paraId="6D4CE2C9" w14:textId="77777777" w:rsidR="002E1B08" w:rsidRDefault="00000000">
            <w:pPr>
              <w:pStyle w:val="TableHead"/>
            </w:pPr>
            <w:r>
              <w:t>Code</w:t>
            </w:r>
          </w:p>
        </w:tc>
        <w:tc>
          <w:tcPr>
            <w:tcW w:w="1860" w:type="dxa"/>
            <w:gridSpan w:val="2"/>
            <w:shd w:val="clear" w:color="auto" w:fill="E6E6E6"/>
          </w:tcPr>
          <w:p w14:paraId="39A51EFF" w14:textId="77777777" w:rsidR="002E1B08" w:rsidRDefault="00000000">
            <w:pPr>
              <w:pStyle w:val="TableHead"/>
            </w:pPr>
            <w:r>
              <w:t>Code System</w:t>
            </w:r>
          </w:p>
        </w:tc>
        <w:tc>
          <w:tcPr>
            <w:tcW w:w="3690" w:type="dxa"/>
            <w:shd w:val="clear" w:color="auto" w:fill="E6E6E6"/>
          </w:tcPr>
          <w:p w14:paraId="0EA2FEB9" w14:textId="77777777" w:rsidR="002E1B08" w:rsidRDefault="00000000">
            <w:pPr>
              <w:pStyle w:val="TableHead"/>
            </w:pPr>
            <w:r>
              <w:t>Code System OID</w:t>
            </w:r>
          </w:p>
        </w:tc>
        <w:tc>
          <w:tcPr>
            <w:tcW w:w="2899" w:type="dxa"/>
            <w:shd w:val="clear" w:color="auto" w:fill="E6E6E6"/>
          </w:tcPr>
          <w:p w14:paraId="1E12A9C5" w14:textId="77777777" w:rsidR="002E1B08" w:rsidRDefault="00000000">
            <w:pPr>
              <w:pStyle w:val="TableHead"/>
            </w:pPr>
            <w:r>
              <w:t>Print Name</w:t>
            </w:r>
          </w:p>
        </w:tc>
      </w:tr>
      <w:tr w:rsidR="00D36649" w14:paraId="5F1A58F4" w14:textId="77777777" w:rsidTr="00D36649">
        <w:trPr>
          <w:jc w:val="center"/>
        </w:trPr>
        <w:tc>
          <w:tcPr>
            <w:tcW w:w="1496" w:type="dxa"/>
            <w:gridSpan w:val="2"/>
          </w:tcPr>
          <w:p w14:paraId="3943D24A" w14:textId="73FBDE31" w:rsidR="002E1B08" w:rsidRDefault="00000000">
            <w:pPr>
              <w:pStyle w:val="TableText"/>
            </w:pPr>
            <w:r>
              <w:t>20430005</w:t>
            </w:r>
          </w:p>
        </w:tc>
        <w:tc>
          <w:tcPr>
            <w:tcW w:w="1854" w:type="dxa"/>
          </w:tcPr>
          <w:p w14:paraId="79E728E3" w14:textId="77777777" w:rsidR="002E1B08" w:rsidRDefault="00000000">
            <w:pPr>
              <w:pStyle w:val="TableText"/>
            </w:pPr>
            <w:r>
              <w:t>SNOMED CT</w:t>
            </w:r>
          </w:p>
        </w:tc>
        <w:tc>
          <w:tcPr>
            <w:tcW w:w="3690" w:type="dxa"/>
          </w:tcPr>
          <w:p w14:paraId="34187BA9" w14:textId="77777777" w:rsidR="002E1B08" w:rsidRDefault="00000000">
            <w:pPr>
              <w:pStyle w:val="TableText"/>
            </w:pPr>
            <w:r>
              <w:t>urn:oid:2.16.840.1.113883.6.96</w:t>
            </w:r>
          </w:p>
        </w:tc>
        <w:tc>
          <w:tcPr>
            <w:tcW w:w="2899" w:type="dxa"/>
          </w:tcPr>
          <w:p w14:paraId="2A4CCB27" w14:textId="77777777" w:rsidR="002E1B08" w:rsidRDefault="00000000">
            <w:pPr>
              <w:pStyle w:val="TableText"/>
            </w:pPr>
            <w:r>
              <w:t>Heterosexual (finding)</w:t>
            </w:r>
          </w:p>
        </w:tc>
      </w:tr>
      <w:tr w:rsidR="00D36649" w14:paraId="5CF6270A" w14:textId="77777777" w:rsidTr="00D36649">
        <w:trPr>
          <w:jc w:val="center"/>
        </w:trPr>
        <w:tc>
          <w:tcPr>
            <w:tcW w:w="1496" w:type="dxa"/>
            <w:gridSpan w:val="2"/>
          </w:tcPr>
          <w:p w14:paraId="10D374EA" w14:textId="77777777" w:rsidR="002E1B08" w:rsidRDefault="00000000">
            <w:pPr>
              <w:pStyle w:val="TableText"/>
            </w:pPr>
            <w:r>
              <w:t>38628009</w:t>
            </w:r>
          </w:p>
        </w:tc>
        <w:tc>
          <w:tcPr>
            <w:tcW w:w="1854" w:type="dxa"/>
          </w:tcPr>
          <w:p w14:paraId="1B38FA8B" w14:textId="77777777" w:rsidR="002E1B08" w:rsidRDefault="00000000">
            <w:pPr>
              <w:pStyle w:val="TableText"/>
            </w:pPr>
            <w:r>
              <w:t>SNOMED CT</w:t>
            </w:r>
          </w:p>
        </w:tc>
        <w:tc>
          <w:tcPr>
            <w:tcW w:w="3690" w:type="dxa"/>
          </w:tcPr>
          <w:p w14:paraId="73F06F8C" w14:textId="77777777" w:rsidR="002E1B08" w:rsidRDefault="00000000">
            <w:pPr>
              <w:pStyle w:val="TableText"/>
            </w:pPr>
            <w:r>
              <w:t>urn:oid:2.16.840.1.113883.6.96</w:t>
            </w:r>
          </w:p>
        </w:tc>
        <w:tc>
          <w:tcPr>
            <w:tcW w:w="2899" w:type="dxa"/>
          </w:tcPr>
          <w:p w14:paraId="69F451E1" w14:textId="77777777" w:rsidR="002E1B08" w:rsidRDefault="00000000">
            <w:pPr>
              <w:pStyle w:val="TableText"/>
            </w:pPr>
            <w:r>
              <w:t>Homosexual (finding)</w:t>
            </w:r>
          </w:p>
        </w:tc>
      </w:tr>
      <w:tr w:rsidR="00D36649" w14:paraId="685A757F" w14:textId="77777777" w:rsidTr="00D36649">
        <w:trPr>
          <w:jc w:val="center"/>
        </w:trPr>
        <w:tc>
          <w:tcPr>
            <w:tcW w:w="1496" w:type="dxa"/>
            <w:gridSpan w:val="2"/>
          </w:tcPr>
          <w:p w14:paraId="6A447F99" w14:textId="77777777" w:rsidR="002E1B08" w:rsidRDefault="00000000">
            <w:pPr>
              <w:pStyle w:val="TableText"/>
            </w:pPr>
            <w:r>
              <w:t>42035005</w:t>
            </w:r>
          </w:p>
        </w:tc>
        <w:tc>
          <w:tcPr>
            <w:tcW w:w="1854" w:type="dxa"/>
          </w:tcPr>
          <w:p w14:paraId="60E01009" w14:textId="77777777" w:rsidR="002E1B08" w:rsidRDefault="00000000">
            <w:pPr>
              <w:pStyle w:val="TableText"/>
            </w:pPr>
            <w:r>
              <w:t>SNOMED CT</w:t>
            </w:r>
          </w:p>
        </w:tc>
        <w:tc>
          <w:tcPr>
            <w:tcW w:w="3690" w:type="dxa"/>
          </w:tcPr>
          <w:p w14:paraId="0ED401FD" w14:textId="77777777" w:rsidR="002E1B08" w:rsidRDefault="00000000">
            <w:pPr>
              <w:pStyle w:val="TableText"/>
            </w:pPr>
            <w:r>
              <w:t>urn:oid:2.16.840.1.113883.6.96</w:t>
            </w:r>
          </w:p>
        </w:tc>
        <w:tc>
          <w:tcPr>
            <w:tcW w:w="2899" w:type="dxa"/>
          </w:tcPr>
          <w:p w14:paraId="765CFCC8" w14:textId="77777777" w:rsidR="002E1B08" w:rsidRDefault="00000000">
            <w:pPr>
              <w:pStyle w:val="TableText"/>
            </w:pPr>
            <w:r>
              <w:t>Bisexual (finding)</w:t>
            </w:r>
          </w:p>
        </w:tc>
      </w:tr>
      <w:tr w:rsidR="00D36649" w14:paraId="0C2D7361" w14:textId="77777777" w:rsidTr="00D36649">
        <w:trPr>
          <w:jc w:val="center"/>
        </w:trPr>
        <w:tc>
          <w:tcPr>
            <w:tcW w:w="1496" w:type="dxa"/>
            <w:gridSpan w:val="2"/>
          </w:tcPr>
          <w:p w14:paraId="715A7841" w14:textId="77777777" w:rsidR="002E1B08" w:rsidRDefault="00000000">
            <w:pPr>
              <w:pStyle w:val="TableText"/>
            </w:pPr>
            <w:r>
              <w:t>765288000</w:t>
            </w:r>
          </w:p>
        </w:tc>
        <w:tc>
          <w:tcPr>
            <w:tcW w:w="1854" w:type="dxa"/>
          </w:tcPr>
          <w:p w14:paraId="36C43DC4" w14:textId="77777777" w:rsidR="002E1B08" w:rsidRDefault="00000000">
            <w:pPr>
              <w:pStyle w:val="TableText"/>
            </w:pPr>
            <w:r>
              <w:t>SNOMED CT</w:t>
            </w:r>
          </w:p>
        </w:tc>
        <w:tc>
          <w:tcPr>
            <w:tcW w:w="3690" w:type="dxa"/>
          </w:tcPr>
          <w:p w14:paraId="21824E43" w14:textId="77777777" w:rsidR="002E1B08" w:rsidRDefault="00000000">
            <w:pPr>
              <w:pStyle w:val="TableText"/>
            </w:pPr>
            <w:r>
              <w:t>urn:oid:2.16.840.1.113883.6.96</w:t>
            </w:r>
          </w:p>
        </w:tc>
        <w:tc>
          <w:tcPr>
            <w:tcW w:w="2899" w:type="dxa"/>
          </w:tcPr>
          <w:p w14:paraId="1F0133D0" w14:textId="77777777" w:rsidR="002E1B08" w:rsidRDefault="00000000">
            <w:pPr>
              <w:pStyle w:val="TableText"/>
            </w:pPr>
            <w:r>
              <w:t>Sexually attracted to neither male nor female sex (finding)</w:t>
            </w:r>
          </w:p>
        </w:tc>
      </w:tr>
    </w:tbl>
    <w:p w14:paraId="46B00849" w14:textId="77777777" w:rsidR="002E1B08" w:rsidRDefault="002E1B08">
      <w:pPr>
        <w:pStyle w:val="BodyText"/>
      </w:pPr>
    </w:p>
    <w:p w14:paraId="6A3AAD43" w14:textId="77777777" w:rsidR="002E1B08" w:rsidRDefault="00000000">
      <w:pPr>
        <w:pStyle w:val="Caption"/>
      </w:pPr>
      <w:bookmarkStart w:id="1427" w:name="_Toc119067439"/>
      <w:bookmarkStart w:id="1428" w:name="_Toc119074863"/>
      <w:bookmarkStart w:id="1429" w:name="_Toc120095074"/>
      <w:r>
        <w:t xml:space="preserve">Table </w:t>
      </w:r>
      <w:r>
        <w:fldChar w:fldCharType="begin"/>
      </w:r>
      <w:r>
        <w:instrText>SEQ Table \* ARABIC</w:instrText>
      </w:r>
      <w:r>
        <w:fldChar w:fldCharType="separate"/>
      </w:r>
      <w:r>
        <w:t>81</w:t>
      </w:r>
      <w:r>
        <w:fldChar w:fldCharType="end"/>
      </w:r>
      <w:r>
        <w:t xml:space="preserve">: </w:t>
      </w:r>
      <w:bookmarkStart w:id="1430" w:name="Other_or_unknown_or_refused_to_answer"/>
      <w:r>
        <w:t>Other or unknown or refused to answer</w:t>
      </w:r>
      <w:bookmarkEnd w:id="1427"/>
      <w:bookmarkEnd w:id="1428"/>
      <w:bookmarkEnd w:id="1429"/>
      <w:bookmarkEnd w:id="1430"/>
    </w:p>
    <w:tbl>
      <w:tblPr>
        <w:tblW w:w="9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492"/>
        <w:gridCol w:w="3041"/>
        <w:gridCol w:w="3040"/>
        <w:gridCol w:w="2400"/>
      </w:tblGrid>
      <w:tr w:rsidR="002E1B08" w14:paraId="4EC9BAB7" w14:textId="77777777" w:rsidTr="0021629C">
        <w:trPr>
          <w:jc w:val="center"/>
        </w:trPr>
        <w:tc>
          <w:tcPr>
            <w:tcW w:w="9973" w:type="dxa"/>
            <w:gridSpan w:val="4"/>
          </w:tcPr>
          <w:p w14:paraId="6815CDE3" w14:textId="77777777" w:rsidR="002E1B08" w:rsidRDefault="00000000">
            <w:pPr>
              <w:pStyle w:val="TableText"/>
            </w:pPr>
            <w:r>
              <w:t>Value Set: Other or unknown or refused to answer urn:oid:2.16.840.1.113762.1.4.1021.103</w:t>
            </w:r>
          </w:p>
          <w:p w14:paraId="2788628C" w14:textId="77777777" w:rsidR="002E1B08" w:rsidRDefault="00000000">
            <w:pPr>
              <w:pStyle w:val="TableText"/>
            </w:pPr>
            <w:r>
              <w:t>(Clinical Focus: Concepts that represent general ideas of a choice other that those provided, or the value is unknown by the data enterer, or the informant refused to answer),(Data Element Scope: ),(Inclusion Criteria: ),(Exclusion Criteria: )</w:t>
            </w:r>
            <w:r>
              <w:br/>
            </w:r>
            <w:r>
              <w:br/>
              <w:t>This value set was imported on 11/16/2021 with a version of Latest.</w:t>
            </w:r>
          </w:p>
          <w:p w14:paraId="3639499C" w14:textId="77777777" w:rsidR="002E1B08" w:rsidRDefault="00000000">
            <w:pPr>
              <w:pStyle w:val="TableText"/>
            </w:pPr>
            <w:r>
              <w:t xml:space="preserve">Value Set Source: </w:t>
            </w:r>
            <w:hyperlink r:id="rId59" w:history="1">
              <w:r>
                <w:rPr>
                  <w:rStyle w:val="HyperlinkCourierBold"/>
                </w:rPr>
                <w:t>https://vsac.nlm.nih.gov/valueset/2.16.840.1.113762.1.4.1021.103/expansion</w:t>
              </w:r>
            </w:hyperlink>
          </w:p>
        </w:tc>
      </w:tr>
      <w:tr w:rsidR="002E1B08" w14:paraId="4B3FBB45" w14:textId="77777777" w:rsidTr="0021629C">
        <w:trPr>
          <w:cantSplit/>
          <w:tblHeader/>
          <w:jc w:val="center"/>
        </w:trPr>
        <w:tc>
          <w:tcPr>
            <w:tcW w:w="1492" w:type="dxa"/>
            <w:shd w:val="clear" w:color="auto" w:fill="E6E6E6"/>
          </w:tcPr>
          <w:p w14:paraId="2C0CDE8A" w14:textId="77777777" w:rsidR="002E1B08" w:rsidRDefault="00000000">
            <w:pPr>
              <w:pStyle w:val="TableHead"/>
            </w:pPr>
            <w:r>
              <w:t>Code</w:t>
            </w:r>
          </w:p>
        </w:tc>
        <w:tc>
          <w:tcPr>
            <w:tcW w:w="3041" w:type="dxa"/>
            <w:shd w:val="clear" w:color="auto" w:fill="E6E6E6"/>
          </w:tcPr>
          <w:p w14:paraId="04C228BB" w14:textId="77777777" w:rsidR="002E1B08" w:rsidRDefault="00000000">
            <w:pPr>
              <w:pStyle w:val="TableHead"/>
            </w:pPr>
            <w:r>
              <w:t>Code System</w:t>
            </w:r>
          </w:p>
        </w:tc>
        <w:tc>
          <w:tcPr>
            <w:tcW w:w="3040" w:type="dxa"/>
            <w:shd w:val="clear" w:color="auto" w:fill="E6E6E6"/>
          </w:tcPr>
          <w:p w14:paraId="27A1442F" w14:textId="77777777" w:rsidR="002E1B08" w:rsidRDefault="00000000">
            <w:pPr>
              <w:pStyle w:val="TableHead"/>
            </w:pPr>
            <w:r>
              <w:t>Code System OID</w:t>
            </w:r>
          </w:p>
        </w:tc>
        <w:tc>
          <w:tcPr>
            <w:tcW w:w="2400" w:type="dxa"/>
            <w:shd w:val="clear" w:color="auto" w:fill="E6E6E6"/>
          </w:tcPr>
          <w:p w14:paraId="70C18607" w14:textId="77777777" w:rsidR="002E1B08" w:rsidRDefault="00000000">
            <w:pPr>
              <w:pStyle w:val="TableHead"/>
            </w:pPr>
            <w:r>
              <w:t>Print Name</w:t>
            </w:r>
          </w:p>
        </w:tc>
      </w:tr>
      <w:tr w:rsidR="00D36649" w14:paraId="495F9EE9" w14:textId="77777777" w:rsidTr="0021629C">
        <w:trPr>
          <w:jc w:val="center"/>
        </w:trPr>
        <w:tc>
          <w:tcPr>
            <w:tcW w:w="1492" w:type="dxa"/>
          </w:tcPr>
          <w:p w14:paraId="6700224D" w14:textId="71C69C46" w:rsidR="002E1B08" w:rsidRDefault="00000000">
            <w:pPr>
              <w:pStyle w:val="TableText"/>
            </w:pPr>
            <w:r>
              <w:t>ASKU</w:t>
            </w:r>
          </w:p>
        </w:tc>
        <w:tc>
          <w:tcPr>
            <w:tcW w:w="3041" w:type="dxa"/>
          </w:tcPr>
          <w:p w14:paraId="0B30D4D1" w14:textId="77777777" w:rsidR="002E1B08" w:rsidRDefault="00000000">
            <w:pPr>
              <w:pStyle w:val="TableText"/>
            </w:pPr>
            <w:r>
              <w:t>HL7NullFlavor</w:t>
            </w:r>
          </w:p>
        </w:tc>
        <w:tc>
          <w:tcPr>
            <w:tcW w:w="3040" w:type="dxa"/>
          </w:tcPr>
          <w:p w14:paraId="6B611E87" w14:textId="77777777" w:rsidR="002E1B08" w:rsidRDefault="00000000">
            <w:pPr>
              <w:pStyle w:val="TableText"/>
            </w:pPr>
            <w:r>
              <w:t>urn:oid:2.16.840.1.113883.5.1008</w:t>
            </w:r>
          </w:p>
        </w:tc>
        <w:tc>
          <w:tcPr>
            <w:tcW w:w="2400" w:type="dxa"/>
          </w:tcPr>
          <w:p w14:paraId="07DD21A0" w14:textId="77777777" w:rsidR="002E1B08" w:rsidRDefault="00000000">
            <w:pPr>
              <w:pStyle w:val="TableText"/>
            </w:pPr>
            <w:r>
              <w:t>asked but unknown</w:t>
            </w:r>
          </w:p>
        </w:tc>
      </w:tr>
      <w:tr w:rsidR="0021629C" w14:paraId="191844A2" w14:textId="77777777" w:rsidTr="0021629C">
        <w:trPr>
          <w:jc w:val="center"/>
        </w:trPr>
        <w:tc>
          <w:tcPr>
            <w:tcW w:w="1492" w:type="dxa"/>
          </w:tcPr>
          <w:p w14:paraId="155F16BA" w14:textId="0CC255EB" w:rsidR="0021629C" w:rsidRDefault="0021629C" w:rsidP="0021629C">
            <w:pPr>
              <w:pStyle w:val="TableText"/>
            </w:pPr>
            <w:r>
              <w:t>OTH</w:t>
            </w:r>
          </w:p>
        </w:tc>
        <w:tc>
          <w:tcPr>
            <w:tcW w:w="3041" w:type="dxa"/>
          </w:tcPr>
          <w:p w14:paraId="7BF7AA25" w14:textId="1666DEF5" w:rsidR="0021629C" w:rsidRDefault="0021629C" w:rsidP="0021629C">
            <w:pPr>
              <w:pStyle w:val="TableText"/>
            </w:pPr>
            <w:r>
              <w:t>HL7NullFlavor</w:t>
            </w:r>
          </w:p>
        </w:tc>
        <w:tc>
          <w:tcPr>
            <w:tcW w:w="3040" w:type="dxa"/>
          </w:tcPr>
          <w:p w14:paraId="67473FB4" w14:textId="03841488" w:rsidR="0021629C" w:rsidRDefault="0021629C" w:rsidP="0021629C">
            <w:pPr>
              <w:pStyle w:val="TableText"/>
            </w:pPr>
            <w:r>
              <w:t>urn:oid:2.16.840.1.113883.5.1008</w:t>
            </w:r>
          </w:p>
        </w:tc>
        <w:tc>
          <w:tcPr>
            <w:tcW w:w="2400" w:type="dxa"/>
          </w:tcPr>
          <w:p w14:paraId="3363DCBE" w14:textId="7D14495E" w:rsidR="0021629C" w:rsidRDefault="0021629C" w:rsidP="0021629C">
            <w:pPr>
              <w:pStyle w:val="TableText"/>
            </w:pPr>
            <w:r>
              <w:t>other</w:t>
            </w:r>
          </w:p>
        </w:tc>
      </w:tr>
      <w:tr w:rsidR="0021629C" w14:paraId="7CCFE603" w14:textId="77777777" w:rsidTr="0021629C">
        <w:trPr>
          <w:jc w:val="center"/>
        </w:trPr>
        <w:tc>
          <w:tcPr>
            <w:tcW w:w="1492" w:type="dxa"/>
          </w:tcPr>
          <w:p w14:paraId="381FB0E2" w14:textId="0C26809D" w:rsidR="0021629C" w:rsidRDefault="0021629C" w:rsidP="0021629C">
            <w:pPr>
              <w:pStyle w:val="TableText"/>
            </w:pPr>
            <w:r>
              <w:t>UNK</w:t>
            </w:r>
          </w:p>
        </w:tc>
        <w:tc>
          <w:tcPr>
            <w:tcW w:w="3041" w:type="dxa"/>
          </w:tcPr>
          <w:p w14:paraId="32D1A013" w14:textId="3C20C3BA" w:rsidR="0021629C" w:rsidRDefault="0021629C" w:rsidP="0021629C">
            <w:pPr>
              <w:pStyle w:val="TableText"/>
            </w:pPr>
            <w:r>
              <w:t>HL7NullFlavor</w:t>
            </w:r>
          </w:p>
        </w:tc>
        <w:tc>
          <w:tcPr>
            <w:tcW w:w="3040" w:type="dxa"/>
          </w:tcPr>
          <w:p w14:paraId="2EF6C7CE" w14:textId="5001955B" w:rsidR="0021629C" w:rsidRDefault="0021629C" w:rsidP="0021629C">
            <w:pPr>
              <w:pStyle w:val="TableText"/>
            </w:pPr>
            <w:r>
              <w:t>urn:oid:2.16.840.1.113883.5.1008</w:t>
            </w:r>
          </w:p>
        </w:tc>
        <w:tc>
          <w:tcPr>
            <w:tcW w:w="2400" w:type="dxa"/>
          </w:tcPr>
          <w:p w14:paraId="4C5BE794" w14:textId="67CB9547" w:rsidR="0021629C" w:rsidRDefault="0021629C" w:rsidP="0021629C">
            <w:pPr>
              <w:pStyle w:val="TableText"/>
            </w:pPr>
            <w:r>
              <w:t>unknown</w:t>
            </w:r>
          </w:p>
        </w:tc>
      </w:tr>
    </w:tbl>
    <w:p w14:paraId="4648A0DA" w14:textId="77777777" w:rsidR="002E1B08" w:rsidRDefault="002E1B08">
      <w:pPr>
        <w:pStyle w:val="BodyText"/>
      </w:pPr>
    </w:p>
    <w:p w14:paraId="6B4FB538" w14:textId="77777777" w:rsidR="002E1B08" w:rsidRDefault="00000000">
      <w:pPr>
        <w:pStyle w:val="Caption"/>
        <w:ind w:left="130" w:right="115"/>
      </w:pPr>
      <w:bookmarkStart w:id="1431" w:name="_Toc119067349"/>
      <w:bookmarkStart w:id="1432" w:name="_Toc119072263"/>
      <w:bookmarkStart w:id="1433" w:name="_Toc120095185"/>
      <w:r>
        <w:lastRenderedPageBreak/>
        <w:t xml:space="preserve">Figure </w:t>
      </w:r>
      <w:r>
        <w:fldChar w:fldCharType="begin"/>
      </w:r>
      <w:r>
        <w:instrText>SEQ Figure \* ARABIC</w:instrText>
      </w:r>
      <w:r>
        <w:fldChar w:fldCharType="separate"/>
      </w:r>
      <w:r>
        <w:t>52</w:t>
      </w:r>
      <w:r>
        <w:fldChar w:fldCharType="end"/>
      </w:r>
      <w:r>
        <w:t>: Sexual Orientation Observation Example</w:t>
      </w:r>
      <w:bookmarkEnd w:id="1431"/>
      <w:bookmarkEnd w:id="1432"/>
      <w:bookmarkEnd w:id="1433"/>
    </w:p>
    <w:p w14:paraId="6BE81702" w14:textId="77777777" w:rsidR="002E1B08" w:rsidRDefault="00000000">
      <w:pPr>
        <w:pStyle w:val="Example"/>
        <w:ind w:left="130" w:right="115"/>
      </w:pPr>
      <w:r>
        <w:t>&lt;observation classCode="OBS" moodCode="EVN"&gt;</w:t>
      </w:r>
    </w:p>
    <w:p w14:paraId="41C796B2" w14:textId="77777777" w:rsidR="002E1B08" w:rsidRDefault="00000000">
      <w:pPr>
        <w:pStyle w:val="Example"/>
        <w:ind w:left="130" w:right="115"/>
      </w:pPr>
      <w:r>
        <w:t xml:space="preserve">    &lt;templateId root="2.16.840.1.113883.10.20.22.4.501" extension="2022-06-01"/&gt;</w:t>
      </w:r>
    </w:p>
    <w:p w14:paraId="20ED04F4" w14:textId="77777777" w:rsidR="002E1B08" w:rsidRDefault="00000000">
      <w:pPr>
        <w:pStyle w:val="Example"/>
        <w:ind w:left="130" w:right="115"/>
      </w:pPr>
      <w:r>
        <w:t xml:space="preserve">    &lt;id root="7919e027-592e-4f22-9344-12460ec8c368" /&gt;</w:t>
      </w:r>
    </w:p>
    <w:p w14:paraId="3FE3D9C2" w14:textId="7EF28EFC" w:rsidR="002E1B08" w:rsidRDefault="00000000">
      <w:pPr>
        <w:pStyle w:val="Example"/>
        <w:ind w:left="130" w:right="115"/>
      </w:pPr>
      <w:r>
        <w:t xml:space="preserve">    &lt;code code="76690-7" </w:t>
      </w:r>
      <w:r>
        <w:t>displayName="Sexual Orientation"</w:t>
      </w:r>
      <w:r w:rsidR="00122D3D">
        <w:t xml:space="preserve"> </w:t>
      </w:r>
      <w:r>
        <w:t>codeSystem="2.16.840.1.113883.6.1"</w:t>
      </w:r>
      <w:r w:rsidR="00122D3D">
        <w:t xml:space="preserve"> </w:t>
      </w:r>
      <w:r>
        <w:t>codeSystemName="LOINC" /&gt;</w:t>
      </w:r>
    </w:p>
    <w:p w14:paraId="6B2B6DF1" w14:textId="77777777" w:rsidR="002E1B08" w:rsidRDefault="00000000">
      <w:pPr>
        <w:pStyle w:val="Example"/>
        <w:ind w:left="130" w:right="115"/>
      </w:pPr>
      <w:r>
        <w:t xml:space="preserve">    &lt;statusCode code="completed" /&gt;</w:t>
      </w:r>
    </w:p>
    <w:p w14:paraId="7C25A9B6" w14:textId="77777777" w:rsidR="002E1B08" w:rsidRDefault="00000000">
      <w:pPr>
        <w:pStyle w:val="Example"/>
        <w:ind w:left="130" w:right="115"/>
      </w:pPr>
      <w:r>
        <w:t xml:space="preserve">    &lt;effectiveTime&gt;</w:t>
      </w:r>
    </w:p>
    <w:p w14:paraId="4BECB25D" w14:textId="77777777" w:rsidR="002E1B08" w:rsidRDefault="00000000">
      <w:pPr>
        <w:pStyle w:val="Example"/>
        <w:ind w:left="130" w:right="115"/>
      </w:pPr>
      <w:r>
        <w:t xml:space="preserve">        &lt;low value="201211" /&gt;</w:t>
      </w:r>
    </w:p>
    <w:p w14:paraId="52836E61" w14:textId="77777777" w:rsidR="002E1B08" w:rsidRDefault="00000000">
      <w:pPr>
        <w:pStyle w:val="Example"/>
        <w:ind w:left="130" w:right="115"/>
      </w:pPr>
      <w:r>
        <w:t xml:space="preserve">    &lt;/effectiveTime&gt;</w:t>
      </w:r>
    </w:p>
    <w:p w14:paraId="172E5BDA" w14:textId="3A645D0C" w:rsidR="002E1B08" w:rsidRDefault="00000000">
      <w:pPr>
        <w:pStyle w:val="Example"/>
        <w:ind w:left="130" w:right="115"/>
      </w:pPr>
      <w:r>
        <w:t xml:space="preserve">    &lt;value xsi:type="CD" code="20430005" </w:t>
      </w:r>
      <w:r>
        <w:t>displayName="Heterosexual state"</w:t>
      </w:r>
      <w:r w:rsidR="00F35325">
        <w:t xml:space="preserve"> </w:t>
      </w:r>
      <w:r>
        <w:t>codeSystem="2.16.840.1.113883.6.96"</w:t>
      </w:r>
      <w:r w:rsidR="00122D3D">
        <w:t xml:space="preserve"> </w:t>
      </w:r>
      <w:r>
        <w:t>codeSystemName="SNOMED CT" /&gt;</w:t>
      </w:r>
    </w:p>
    <w:p w14:paraId="34C134AE" w14:textId="77777777" w:rsidR="002E1B08" w:rsidRDefault="00000000">
      <w:pPr>
        <w:pStyle w:val="Example"/>
        <w:ind w:left="130" w:right="115"/>
      </w:pPr>
      <w:r>
        <w:t>&lt;/observation&gt;</w:t>
      </w:r>
    </w:p>
    <w:p w14:paraId="375266CF" w14:textId="77777777" w:rsidR="00D80533" w:rsidRDefault="00D80533">
      <w:pPr>
        <w:pStyle w:val="BodyText"/>
      </w:pPr>
    </w:p>
    <w:p w14:paraId="730EC80E" w14:textId="77777777" w:rsidR="002E1B08" w:rsidRDefault="002E1B08">
      <w:pPr>
        <w:pStyle w:val="BodyText"/>
      </w:pPr>
    </w:p>
    <w:p w14:paraId="191DC0EB" w14:textId="77777777" w:rsidR="002E1B08" w:rsidRDefault="00000000">
      <w:pPr>
        <w:pStyle w:val="Heading2nospace"/>
      </w:pPr>
      <w:bookmarkStart w:id="1434" w:name="E_Social_History_Observation_V4"/>
      <w:bookmarkStart w:id="1435" w:name="_Toc119067286"/>
      <w:bookmarkStart w:id="1436" w:name="_Toc119074771"/>
      <w:bookmarkStart w:id="1437" w:name="_Toc120095122"/>
      <w:r>
        <w:t>Social History Observation (V4)</w:t>
      </w:r>
      <w:bookmarkEnd w:id="1434"/>
      <w:bookmarkEnd w:id="1435"/>
      <w:bookmarkEnd w:id="1436"/>
      <w:bookmarkEnd w:id="1437"/>
    </w:p>
    <w:p w14:paraId="257EA65A" w14:textId="77777777" w:rsidR="002E1B08" w:rsidRDefault="00000000">
      <w:pPr>
        <w:pStyle w:val="BracketData"/>
      </w:pPr>
      <w:r>
        <w:t>[observation: identifier urn:hl7ii:2.16.840.1.113883.10.20.22.4.38:2022-06-01 (open)]</w:t>
      </w:r>
    </w:p>
    <w:p w14:paraId="06C0A044" w14:textId="77777777" w:rsidR="002E1B08" w:rsidRDefault="00000000">
      <w:r>
        <w:t>This template represents a patient's occupations,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r>
        <w:br/>
        <w:t xml:space="preserve">There are supplemental templates and guidance for observations of </w:t>
      </w:r>
      <w:hyperlink r:id="rId60" w:history="1">
        <w:r>
          <w:rPr>
            <w:rStyle w:val="HyperlinkCourierBold"/>
          </w:rPr>
          <w:t>occupational data</w:t>
        </w:r>
      </w:hyperlink>
      <w:r>
        <w:t xml:space="preserve">, </w:t>
      </w:r>
      <w:hyperlink r:id="rId61" w:history="1">
        <w:r>
          <w:rPr>
            <w:rStyle w:val="HyperlinkCourierBold"/>
          </w:rPr>
          <w:t>nutrition</w:t>
        </w:r>
      </w:hyperlink>
      <w:r>
        <w:t xml:space="preserve"> and </w:t>
      </w:r>
      <w:hyperlink r:id="rId62" w:history="1">
        <w:r>
          <w:rPr>
            <w:rStyle w:val="HyperlinkCourierBold"/>
          </w:rPr>
          <w:t>pregnancy</w:t>
        </w:r>
      </w:hyperlink>
      <w:r>
        <w:t xml:space="preserve"> that could be captured in the Social History Observation, and implementers may want to consider using those more specific templates in the Social History section.</w:t>
      </w:r>
    </w:p>
    <w:p w14:paraId="26D114D1" w14:textId="77777777" w:rsidR="002E1B08" w:rsidRDefault="00000000">
      <w:pPr>
        <w:pStyle w:val="Caption"/>
      </w:pPr>
      <w:bookmarkStart w:id="1438" w:name="_Toc119067440"/>
      <w:bookmarkStart w:id="1439" w:name="_Toc119074864"/>
      <w:bookmarkStart w:id="1440" w:name="_Toc120095075"/>
      <w:r>
        <w:lastRenderedPageBreak/>
        <w:t xml:space="preserve">Table </w:t>
      </w:r>
      <w:r>
        <w:fldChar w:fldCharType="begin"/>
      </w:r>
      <w:r>
        <w:instrText>SEQ Table \* ARABIC</w:instrText>
      </w:r>
      <w:r>
        <w:fldChar w:fldCharType="separate"/>
      </w:r>
      <w:r>
        <w:t>82</w:t>
      </w:r>
      <w:r>
        <w:fldChar w:fldCharType="end"/>
      </w:r>
      <w:r>
        <w:t>: Social History Observation (V4) Constraints Overview</w:t>
      </w:r>
      <w:bookmarkEnd w:id="1438"/>
      <w:bookmarkEnd w:id="1439"/>
      <w:bookmarkEnd w:id="14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15F7AC1C" w14:textId="77777777">
        <w:trPr>
          <w:cantSplit/>
          <w:tblHeader/>
          <w:jc w:val="center"/>
        </w:trPr>
        <w:tc>
          <w:tcPr>
            <w:tcW w:w="0" w:type="dxa"/>
            <w:shd w:val="clear" w:color="auto" w:fill="E6E6E6"/>
            <w:noWrap/>
          </w:tcPr>
          <w:p w14:paraId="3E184DAC" w14:textId="77777777" w:rsidR="002E1B08" w:rsidRDefault="00000000">
            <w:pPr>
              <w:pStyle w:val="TableHead"/>
            </w:pPr>
            <w:r>
              <w:t>XPath</w:t>
            </w:r>
          </w:p>
        </w:tc>
        <w:tc>
          <w:tcPr>
            <w:tcW w:w="720" w:type="dxa"/>
            <w:shd w:val="clear" w:color="auto" w:fill="E6E6E6"/>
            <w:noWrap/>
          </w:tcPr>
          <w:p w14:paraId="45689EB8" w14:textId="77777777" w:rsidR="002E1B08" w:rsidRDefault="00000000">
            <w:pPr>
              <w:pStyle w:val="TableHead"/>
            </w:pPr>
            <w:r>
              <w:t>Card.</w:t>
            </w:r>
          </w:p>
        </w:tc>
        <w:tc>
          <w:tcPr>
            <w:tcW w:w="1152" w:type="dxa"/>
            <w:shd w:val="clear" w:color="auto" w:fill="E6E6E6"/>
            <w:noWrap/>
          </w:tcPr>
          <w:p w14:paraId="599DCD83" w14:textId="77777777" w:rsidR="002E1B08" w:rsidRDefault="00000000">
            <w:pPr>
              <w:pStyle w:val="TableHead"/>
            </w:pPr>
            <w:r>
              <w:t>Verb</w:t>
            </w:r>
          </w:p>
        </w:tc>
        <w:tc>
          <w:tcPr>
            <w:tcW w:w="864" w:type="dxa"/>
            <w:shd w:val="clear" w:color="auto" w:fill="E6E6E6"/>
            <w:noWrap/>
          </w:tcPr>
          <w:p w14:paraId="15E1FE2C" w14:textId="77777777" w:rsidR="002E1B08" w:rsidRDefault="00000000">
            <w:pPr>
              <w:pStyle w:val="TableHead"/>
            </w:pPr>
            <w:r>
              <w:t>Data Type</w:t>
            </w:r>
          </w:p>
        </w:tc>
        <w:tc>
          <w:tcPr>
            <w:tcW w:w="864" w:type="dxa"/>
            <w:shd w:val="clear" w:color="auto" w:fill="E6E6E6"/>
            <w:noWrap/>
          </w:tcPr>
          <w:p w14:paraId="19E0A0D3" w14:textId="77777777" w:rsidR="002E1B08" w:rsidRDefault="00000000">
            <w:pPr>
              <w:pStyle w:val="TableHead"/>
            </w:pPr>
            <w:r>
              <w:t>CONF#</w:t>
            </w:r>
          </w:p>
        </w:tc>
        <w:tc>
          <w:tcPr>
            <w:tcW w:w="864" w:type="dxa"/>
            <w:shd w:val="clear" w:color="auto" w:fill="E6E6E6"/>
            <w:noWrap/>
          </w:tcPr>
          <w:p w14:paraId="59867307" w14:textId="77777777" w:rsidR="002E1B08" w:rsidRDefault="00000000">
            <w:pPr>
              <w:pStyle w:val="TableHead"/>
            </w:pPr>
            <w:r>
              <w:t>Value</w:t>
            </w:r>
          </w:p>
        </w:tc>
      </w:tr>
      <w:tr w:rsidR="002E1B08" w14:paraId="63BE00AD" w14:textId="77777777">
        <w:trPr>
          <w:jc w:val="center"/>
        </w:trPr>
        <w:tc>
          <w:tcPr>
            <w:tcW w:w="10160" w:type="dxa"/>
            <w:gridSpan w:val="6"/>
          </w:tcPr>
          <w:p w14:paraId="59927C79" w14:textId="77777777" w:rsidR="002E1B08" w:rsidRDefault="00000000">
            <w:pPr>
              <w:pStyle w:val="TableText"/>
            </w:pPr>
            <w:r>
              <w:t>observation (identifier: urn:hl7ii:2.16.840.1.113883.10.20.22.4.38:2022-06-01)</w:t>
            </w:r>
          </w:p>
        </w:tc>
      </w:tr>
      <w:tr w:rsidR="002E1B08" w14:paraId="679011D1" w14:textId="77777777">
        <w:trPr>
          <w:jc w:val="center"/>
        </w:trPr>
        <w:tc>
          <w:tcPr>
            <w:tcW w:w="3345" w:type="dxa"/>
          </w:tcPr>
          <w:p w14:paraId="0B2CDB12" w14:textId="77777777" w:rsidR="002E1B08" w:rsidRDefault="00000000">
            <w:pPr>
              <w:pStyle w:val="TableText"/>
            </w:pPr>
            <w:r>
              <w:tab/>
              <w:t>@classCode</w:t>
            </w:r>
          </w:p>
        </w:tc>
        <w:tc>
          <w:tcPr>
            <w:tcW w:w="720" w:type="dxa"/>
          </w:tcPr>
          <w:p w14:paraId="52DCFC6F" w14:textId="77777777" w:rsidR="002E1B08" w:rsidRDefault="00000000">
            <w:pPr>
              <w:pStyle w:val="TableText"/>
            </w:pPr>
            <w:r>
              <w:t>1..1</w:t>
            </w:r>
          </w:p>
        </w:tc>
        <w:tc>
          <w:tcPr>
            <w:tcW w:w="1152" w:type="dxa"/>
          </w:tcPr>
          <w:p w14:paraId="02CCFF53" w14:textId="77777777" w:rsidR="002E1B08" w:rsidRDefault="00000000">
            <w:pPr>
              <w:pStyle w:val="TableText"/>
            </w:pPr>
            <w:r>
              <w:t>SHALL</w:t>
            </w:r>
          </w:p>
        </w:tc>
        <w:tc>
          <w:tcPr>
            <w:tcW w:w="864" w:type="dxa"/>
          </w:tcPr>
          <w:p w14:paraId="0D6BD432" w14:textId="77777777" w:rsidR="002E1B08" w:rsidRDefault="002E1B08">
            <w:pPr>
              <w:pStyle w:val="TableText"/>
            </w:pPr>
          </w:p>
        </w:tc>
        <w:tc>
          <w:tcPr>
            <w:tcW w:w="1104" w:type="dxa"/>
          </w:tcPr>
          <w:p w14:paraId="7CB828C0" w14:textId="77777777" w:rsidR="002E1B08" w:rsidRDefault="00000000">
            <w:pPr>
              <w:pStyle w:val="TableText"/>
            </w:pPr>
            <w:hyperlink w:anchor="C_4515-8548">
              <w:r>
                <w:rPr>
                  <w:rStyle w:val="HyperlinkText9pt"/>
                </w:rPr>
                <w:t>4515-8548</w:t>
              </w:r>
            </w:hyperlink>
          </w:p>
        </w:tc>
        <w:tc>
          <w:tcPr>
            <w:tcW w:w="2975" w:type="dxa"/>
          </w:tcPr>
          <w:p w14:paraId="4000537F" w14:textId="77777777" w:rsidR="002E1B08" w:rsidRDefault="00000000">
            <w:pPr>
              <w:pStyle w:val="TableText"/>
            </w:pPr>
            <w:r>
              <w:t>urn:oid:2.16.840.1.113883.5.6 (HL7ActClass) = OBS</w:t>
            </w:r>
          </w:p>
        </w:tc>
      </w:tr>
      <w:tr w:rsidR="002E1B08" w14:paraId="6BBFC4EA" w14:textId="77777777">
        <w:trPr>
          <w:jc w:val="center"/>
        </w:trPr>
        <w:tc>
          <w:tcPr>
            <w:tcW w:w="3345" w:type="dxa"/>
          </w:tcPr>
          <w:p w14:paraId="1D08613C" w14:textId="77777777" w:rsidR="002E1B08" w:rsidRDefault="00000000">
            <w:pPr>
              <w:pStyle w:val="TableText"/>
            </w:pPr>
            <w:r>
              <w:tab/>
              <w:t>@moodCode</w:t>
            </w:r>
          </w:p>
        </w:tc>
        <w:tc>
          <w:tcPr>
            <w:tcW w:w="720" w:type="dxa"/>
          </w:tcPr>
          <w:p w14:paraId="6586FA42" w14:textId="77777777" w:rsidR="002E1B08" w:rsidRDefault="00000000">
            <w:pPr>
              <w:pStyle w:val="TableText"/>
            </w:pPr>
            <w:r>
              <w:t>1..1</w:t>
            </w:r>
          </w:p>
        </w:tc>
        <w:tc>
          <w:tcPr>
            <w:tcW w:w="1152" w:type="dxa"/>
          </w:tcPr>
          <w:p w14:paraId="063BB06A" w14:textId="77777777" w:rsidR="002E1B08" w:rsidRDefault="00000000">
            <w:pPr>
              <w:pStyle w:val="TableText"/>
            </w:pPr>
            <w:r>
              <w:t>SHALL</w:t>
            </w:r>
          </w:p>
        </w:tc>
        <w:tc>
          <w:tcPr>
            <w:tcW w:w="864" w:type="dxa"/>
          </w:tcPr>
          <w:p w14:paraId="3AEB7E57" w14:textId="77777777" w:rsidR="002E1B08" w:rsidRDefault="002E1B08">
            <w:pPr>
              <w:pStyle w:val="TableText"/>
            </w:pPr>
          </w:p>
        </w:tc>
        <w:tc>
          <w:tcPr>
            <w:tcW w:w="1104" w:type="dxa"/>
          </w:tcPr>
          <w:p w14:paraId="775AB368" w14:textId="77777777" w:rsidR="002E1B08" w:rsidRDefault="00000000">
            <w:pPr>
              <w:pStyle w:val="TableText"/>
            </w:pPr>
            <w:hyperlink w:anchor="C_4515-8549">
              <w:r>
                <w:rPr>
                  <w:rStyle w:val="HyperlinkText9pt"/>
                </w:rPr>
                <w:t>4515-8549</w:t>
              </w:r>
            </w:hyperlink>
          </w:p>
        </w:tc>
        <w:tc>
          <w:tcPr>
            <w:tcW w:w="2975" w:type="dxa"/>
          </w:tcPr>
          <w:p w14:paraId="6DA19AE2" w14:textId="77777777" w:rsidR="002E1B08" w:rsidRDefault="00000000">
            <w:pPr>
              <w:pStyle w:val="TableText"/>
            </w:pPr>
            <w:r>
              <w:t>urn:oid:2.16.840.1.113883.5.1001 (HL7ActMood) = EVN</w:t>
            </w:r>
          </w:p>
        </w:tc>
      </w:tr>
      <w:tr w:rsidR="002E1B08" w14:paraId="7791A922" w14:textId="77777777">
        <w:trPr>
          <w:jc w:val="center"/>
        </w:trPr>
        <w:tc>
          <w:tcPr>
            <w:tcW w:w="3345" w:type="dxa"/>
          </w:tcPr>
          <w:p w14:paraId="36F225BE" w14:textId="77777777" w:rsidR="002E1B08" w:rsidRDefault="00000000">
            <w:pPr>
              <w:pStyle w:val="TableText"/>
            </w:pPr>
            <w:r>
              <w:tab/>
              <w:t>templateId</w:t>
            </w:r>
          </w:p>
        </w:tc>
        <w:tc>
          <w:tcPr>
            <w:tcW w:w="720" w:type="dxa"/>
          </w:tcPr>
          <w:p w14:paraId="029EB0AF" w14:textId="77777777" w:rsidR="002E1B08" w:rsidRDefault="00000000">
            <w:pPr>
              <w:pStyle w:val="TableText"/>
            </w:pPr>
            <w:r>
              <w:t>1..1</w:t>
            </w:r>
          </w:p>
        </w:tc>
        <w:tc>
          <w:tcPr>
            <w:tcW w:w="1152" w:type="dxa"/>
          </w:tcPr>
          <w:p w14:paraId="1CECE811" w14:textId="77777777" w:rsidR="002E1B08" w:rsidRDefault="00000000">
            <w:pPr>
              <w:pStyle w:val="TableText"/>
            </w:pPr>
            <w:r>
              <w:t>SHALL</w:t>
            </w:r>
          </w:p>
        </w:tc>
        <w:tc>
          <w:tcPr>
            <w:tcW w:w="864" w:type="dxa"/>
          </w:tcPr>
          <w:p w14:paraId="478F9A63" w14:textId="77777777" w:rsidR="002E1B08" w:rsidRDefault="002E1B08">
            <w:pPr>
              <w:pStyle w:val="TableText"/>
            </w:pPr>
          </w:p>
        </w:tc>
        <w:tc>
          <w:tcPr>
            <w:tcW w:w="1104" w:type="dxa"/>
          </w:tcPr>
          <w:p w14:paraId="6B229A02" w14:textId="77777777" w:rsidR="002E1B08" w:rsidRDefault="00000000">
            <w:pPr>
              <w:pStyle w:val="TableText"/>
            </w:pPr>
            <w:hyperlink w:anchor="C_4515-8550">
              <w:r>
                <w:rPr>
                  <w:rStyle w:val="HyperlinkText9pt"/>
                </w:rPr>
                <w:t>4515-8550</w:t>
              </w:r>
            </w:hyperlink>
          </w:p>
        </w:tc>
        <w:tc>
          <w:tcPr>
            <w:tcW w:w="2975" w:type="dxa"/>
          </w:tcPr>
          <w:p w14:paraId="297B3AF6" w14:textId="77777777" w:rsidR="002E1B08" w:rsidRDefault="002E1B08">
            <w:pPr>
              <w:pStyle w:val="TableText"/>
            </w:pPr>
          </w:p>
        </w:tc>
      </w:tr>
      <w:tr w:rsidR="002E1B08" w14:paraId="5014747A" w14:textId="77777777">
        <w:trPr>
          <w:jc w:val="center"/>
        </w:trPr>
        <w:tc>
          <w:tcPr>
            <w:tcW w:w="3345" w:type="dxa"/>
          </w:tcPr>
          <w:p w14:paraId="2A127F47" w14:textId="77777777" w:rsidR="002E1B08" w:rsidRDefault="00000000">
            <w:pPr>
              <w:pStyle w:val="TableText"/>
            </w:pPr>
            <w:r>
              <w:tab/>
            </w:r>
            <w:r>
              <w:tab/>
              <w:t>@root</w:t>
            </w:r>
          </w:p>
        </w:tc>
        <w:tc>
          <w:tcPr>
            <w:tcW w:w="720" w:type="dxa"/>
          </w:tcPr>
          <w:p w14:paraId="22A99F6F" w14:textId="77777777" w:rsidR="002E1B08" w:rsidRDefault="00000000">
            <w:pPr>
              <w:pStyle w:val="TableText"/>
            </w:pPr>
            <w:r>
              <w:t>1..1</w:t>
            </w:r>
          </w:p>
        </w:tc>
        <w:tc>
          <w:tcPr>
            <w:tcW w:w="1152" w:type="dxa"/>
          </w:tcPr>
          <w:p w14:paraId="60563A97" w14:textId="77777777" w:rsidR="002E1B08" w:rsidRDefault="00000000">
            <w:pPr>
              <w:pStyle w:val="TableText"/>
            </w:pPr>
            <w:r>
              <w:t>SHALL</w:t>
            </w:r>
          </w:p>
        </w:tc>
        <w:tc>
          <w:tcPr>
            <w:tcW w:w="864" w:type="dxa"/>
          </w:tcPr>
          <w:p w14:paraId="6712A7D1" w14:textId="77777777" w:rsidR="002E1B08" w:rsidRDefault="002E1B08">
            <w:pPr>
              <w:pStyle w:val="TableText"/>
            </w:pPr>
          </w:p>
        </w:tc>
        <w:tc>
          <w:tcPr>
            <w:tcW w:w="1104" w:type="dxa"/>
          </w:tcPr>
          <w:p w14:paraId="51BCEB85" w14:textId="77777777" w:rsidR="002E1B08" w:rsidRDefault="00000000">
            <w:pPr>
              <w:pStyle w:val="TableText"/>
            </w:pPr>
            <w:hyperlink w:anchor="C_4515-10526">
              <w:r>
                <w:rPr>
                  <w:rStyle w:val="HyperlinkText9pt"/>
                </w:rPr>
                <w:t>4515-10526</w:t>
              </w:r>
            </w:hyperlink>
          </w:p>
        </w:tc>
        <w:tc>
          <w:tcPr>
            <w:tcW w:w="2975" w:type="dxa"/>
          </w:tcPr>
          <w:p w14:paraId="57A42B0D" w14:textId="77777777" w:rsidR="002E1B08" w:rsidRDefault="00000000">
            <w:pPr>
              <w:pStyle w:val="TableText"/>
            </w:pPr>
            <w:r>
              <w:t>2.16.840.1.113883.10.20.22.4.38</w:t>
            </w:r>
          </w:p>
        </w:tc>
      </w:tr>
      <w:tr w:rsidR="002E1B08" w14:paraId="7517D211" w14:textId="77777777">
        <w:trPr>
          <w:jc w:val="center"/>
        </w:trPr>
        <w:tc>
          <w:tcPr>
            <w:tcW w:w="3345" w:type="dxa"/>
          </w:tcPr>
          <w:p w14:paraId="3BC55598" w14:textId="77777777" w:rsidR="002E1B08" w:rsidRDefault="00000000">
            <w:pPr>
              <w:pStyle w:val="TableText"/>
            </w:pPr>
            <w:r>
              <w:tab/>
            </w:r>
            <w:r>
              <w:tab/>
              <w:t>@extension</w:t>
            </w:r>
          </w:p>
        </w:tc>
        <w:tc>
          <w:tcPr>
            <w:tcW w:w="720" w:type="dxa"/>
          </w:tcPr>
          <w:p w14:paraId="1C7189EE" w14:textId="77777777" w:rsidR="002E1B08" w:rsidRDefault="00000000">
            <w:pPr>
              <w:pStyle w:val="TableText"/>
            </w:pPr>
            <w:r>
              <w:t>1..1</w:t>
            </w:r>
          </w:p>
        </w:tc>
        <w:tc>
          <w:tcPr>
            <w:tcW w:w="1152" w:type="dxa"/>
          </w:tcPr>
          <w:p w14:paraId="4AC51D8B" w14:textId="77777777" w:rsidR="002E1B08" w:rsidRDefault="00000000">
            <w:pPr>
              <w:pStyle w:val="TableText"/>
            </w:pPr>
            <w:r>
              <w:t>SHALL</w:t>
            </w:r>
          </w:p>
        </w:tc>
        <w:tc>
          <w:tcPr>
            <w:tcW w:w="864" w:type="dxa"/>
          </w:tcPr>
          <w:p w14:paraId="070B2C2D" w14:textId="77777777" w:rsidR="002E1B08" w:rsidRDefault="002E1B08">
            <w:pPr>
              <w:pStyle w:val="TableText"/>
            </w:pPr>
          </w:p>
        </w:tc>
        <w:tc>
          <w:tcPr>
            <w:tcW w:w="1104" w:type="dxa"/>
          </w:tcPr>
          <w:p w14:paraId="52AA632F" w14:textId="77777777" w:rsidR="002E1B08" w:rsidRDefault="00000000">
            <w:pPr>
              <w:pStyle w:val="TableText"/>
            </w:pPr>
            <w:hyperlink w:anchor="C_4515-32495">
              <w:r>
                <w:rPr>
                  <w:rStyle w:val="HyperlinkText9pt"/>
                </w:rPr>
                <w:t>4515-32495</w:t>
              </w:r>
            </w:hyperlink>
          </w:p>
        </w:tc>
        <w:tc>
          <w:tcPr>
            <w:tcW w:w="2975" w:type="dxa"/>
          </w:tcPr>
          <w:p w14:paraId="6DABDBB0" w14:textId="77777777" w:rsidR="002E1B08" w:rsidRDefault="00000000">
            <w:pPr>
              <w:pStyle w:val="TableText"/>
            </w:pPr>
            <w:r>
              <w:t>2022-06-01</w:t>
            </w:r>
          </w:p>
        </w:tc>
      </w:tr>
      <w:tr w:rsidR="002E1B08" w14:paraId="340474AA" w14:textId="77777777">
        <w:trPr>
          <w:jc w:val="center"/>
        </w:trPr>
        <w:tc>
          <w:tcPr>
            <w:tcW w:w="3345" w:type="dxa"/>
          </w:tcPr>
          <w:p w14:paraId="2DE2BC01" w14:textId="77777777" w:rsidR="002E1B08" w:rsidRDefault="00000000">
            <w:pPr>
              <w:pStyle w:val="TableText"/>
            </w:pPr>
            <w:r>
              <w:tab/>
              <w:t>id</w:t>
            </w:r>
          </w:p>
        </w:tc>
        <w:tc>
          <w:tcPr>
            <w:tcW w:w="720" w:type="dxa"/>
          </w:tcPr>
          <w:p w14:paraId="6E534681" w14:textId="77777777" w:rsidR="002E1B08" w:rsidRDefault="00000000">
            <w:pPr>
              <w:pStyle w:val="TableText"/>
            </w:pPr>
            <w:r>
              <w:t>1..*</w:t>
            </w:r>
          </w:p>
        </w:tc>
        <w:tc>
          <w:tcPr>
            <w:tcW w:w="1152" w:type="dxa"/>
          </w:tcPr>
          <w:p w14:paraId="0BC4C265" w14:textId="77777777" w:rsidR="002E1B08" w:rsidRDefault="00000000">
            <w:pPr>
              <w:pStyle w:val="TableText"/>
            </w:pPr>
            <w:r>
              <w:t>SHALL</w:t>
            </w:r>
          </w:p>
        </w:tc>
        <w:tc>
          <w:tcPr>
            <w:tcW w:w="864" w:type="dxa"/>
          </w:tcPr>
          <w:p w14:paraId="1662562A" w14:textId="77777777" w:rsidR="002E1B08" w:rsidRDefault="002E1B08">
            <w:pPr>
              <w:pStyle w:val="TableText"/>
            </w:pPr>
          </w:p>
        </w:tc>
        <w:tc>
          <w:tcPr>
            <w:tcW w:w="1104" w:type="dxa"/>
          </w:tcPr>
          <w:p w14:paraId="559048F2" w14:textId="77777777" w:rsidR="002E1B08" w:rsidRDefault="00000000">
            <w:pPr>
              <w:pStyle w:val="TableText"/>
            </w:pPr>
            <w:hyperlink w:anchor="C_4515-8551">
              <w:r>
                <w:rPr>
                  <w:rStyle w:val="HyperlinkText9pt"/>
                </w:rPr>
                <w:t>4515-8551</w:t>
              </w:r>
            </w:hyperlink>
          </w:p>
        </w:tc>
        <w:tc>
          <w:tcPr>
            <w:tcW w:w="2975" w:type="dxa"/>
          </w:tcPr>
          <w:p w14:paraId="1B4B54E4" w14:textId="77777777" w:rsidR="002E1B08" w:rsidRDefault="002E1B08">
            <w:pPr>
              <w:pStyle w:val="TableText"/>
            </w:pPr>
          </w:p>
        </w:tc>
      </w:tr>
      <w:tr w:rsidR="002E1B08" w14:paraId="73A5ADD5" w14:textId="77777777">
        <w:trPr>
          <w:jc w:val="center"/>
        </w:trPr>
        <w:tc>
          <w:tcPr>
            <w:tcW w:w="3345" w:type="dxa"/>
          </w:tcPr>
          <w:p w14:paraId="29FC5C53" w14:textId="77777777" w:rsidR="002E1B08" w:rsidRDefault="00000000">
            <w:pPr>
              <w:pStyle w:val="TableText"/>
            </w:pPr>
            <w:r>
              <w:tab/>
              <w:t>code</w:t>
            </w:r>
          </w:p>
        </w:tc>
        <w:tc>
          <w:tcPr>
            <w:tcW w:w="720" w:type="dxa"/>
          </w:tcPr>
          <w:p w14:paraId="516EA954" w14:textId="77777777" w:rsidR="002E1B08" w:rsidRDefault="00000000">
            <w:pPr>
              <w:pStyle w:val="TableText"/>
            </w:pPr>
            <w:r>
              <w:t>1..1</w:t>
            </w:r>
          </w:p>
        </w:tc>
        <w:tc>
          <w:tcPr>
            <w:tcW w:w="1152" w:type="dxa"/>
          </w:tcPr>
          <w:p w14:paraId="1D62D8CE" w14:textId="77777777" w:rsidR="002E1B08" w:rsidRDefault="00000000">
            <w:pPr>
              <w:pStyle w:val="TableText"/>
            </w:pPr>
            <w:r>
              <w:t>SHALL</w:t>
            </w:r>
          </w:p>
        </w:tc>
        <w:tc>
          <w:tcPr>
            <w:tcW w:w="864" w:type="dxa"/>
          </w:tcPr>
          <w:p w14:paraId="74240FC7" w14:textId="77777777" w:rsidR="002E1B08" w:rsidRDefault="002E1B08">
            <w:pPr>
              <w:pStyle w:val="TableText"/>
            </w:pPr>
          </w:p>
        </w:tc>
        <w:tc>
          <w:tcPr>
            <w:tcW w:w="1104" w:type="dxa"/>
          </w:tcPr>
          <w:p w14:paraId="267E474C" w14:textId="77777777" w:rsidR="002E1B08" w:rsidRDefault="00000000">
            <w:pPr>
              <w:pStyle w:val="TableText"/>
            </w:pPr>
            <w:hyperlink w:anchor="C_4515-8558">
              <w:r>
                <w:rPr>
                  <w:rStyle w:val="HyperlinkText9pt"/>
                </w:rPr>
                <w:t>4515-8558</w:t>
              </w:r>
            </w:hyperlink>
          </w:p>
        </w:tc>
        <w:tc>
          <w:tcPr>
            <w:tcW w:w="2975" w:type="dxa"/>
          </w:tcPr>
          <w:p w14:paraId="5581E7C7" w14:textId="77777777" w:rsidR="002E1B08" w:rsidRDefault="00000000">
            <w:pPr>
              <w:pStyle w:val="TableText"/>
            </w:pPr>
            <w:r>
              <w:t>urn:oid:2.16.840.1.113883.3.88.12.80.60 (Social History Type)</w:t>
            </w:r>
          </w:p>
        </w:tc>
      </w:tr>
      <w:tr w:rsidR="002E1B08" w14:paraId="131CFFCE" w14:textId="77777777">
        <w:trPr>
          <w:jc w:val="center"/>
        </w:trPr>
        <w:tc>
          <w:tcPr>
            <w:tcW w:w="3345" w:type="dxa"/>
          </w:tcPr>
          <w:p w14:paraId="360ABDD7" w14:textId="77777777" w:rsidR="002E1B08" w:rsidRDefault="00000000">
            <w:pPr>
              <w:pStyle w:val="TableText"/>
            </w:pPr>
            <w:r>
              <w:tab/>
              <w:t>statusCode</w:t>
            </w:r>
          </w:p>
        </w:tc>
        <w:tc>
          <w:tcPr>
            <w:tcW w:w="720" w:type="dxa"/>
          </w:tcPr>
          <w:p w14:paraId="5521A584" w14:textId="77777777" w:rsidR="002E1B08" w:rsidRDefault="00000000">
            <w:pPr>
              <w:pStyle w:val="TableText"/>
            </w:pPr>
            <w:r>
              <w:t>1..1</w:t>
            </w:r>
          </w:p>
        </w:tc>
        <w:tc>
          <w:tcPr>
            <w:tcW w:w="1152" w:type="dxa"/>
          </w:tcPr>
          <w:p w14:paraId="06D78C94" w14:textId="77777777" w:rsidR="002E1B08" w:rsidRDefault="00000000">
            <w:pPr>
              <w:pStyle w:val="TableText"/>
            </w:pPr>
            <w:r>
              <w:t>SHALL</w:t>
            </w:r>
          </w:p>
        </w:tc>
        <w:tc>
          <w:tcPr>
            <w:tcW w:w="864" w:type="dxa"/>
          </w:tcPr>
          <w:p w14:paraId="1638B228" w14:textId="77777777" w:rsidR="002E1B08" w:rsidRDefault="002E1B08">
            <w:pPr>
              <w:pStyle w:val="TableText"/>
            </w:pPr>
          </w:p>
        </w:tc>
        <w:tc>
          <w:tcPr>
            <w:tcW w:w="1104" w:type="dxa"/>
          </w:tcPr>
          <w:p w14:paraId="18175857" w14:textId="77777777" w:rsidR="002E1B08" w:rsidRDefault="00000000">
            <w:pPr>
              <w:pStyle w:val="TableText"/>
            </w:pPr>
            <w:hyperlink w:anchor="C_4515-8553">
              <w:r>
                <w:rPr>
                  <w:rStyle w:val="HyperlinkText9pt"/>
                </w:rPr>
                <w:t>4515-8553</w:t>
              </w:r>
            </w:hyperlink>
          </w:p>
        </w:tc>
        <w:tc>
          <w:tcPr>
            <w:tcW w:w="2975" w:type="dxa"/>
          </w:tcPr>
          <w:p w14:paraId="52A4B0BC" w14:textId="77777777" w:rsidR="002E1B08" w:rsidRDefault="002E1B08">
            <w:pPr>
              <w:pStyle w:val="TableText"/>
            </w:pPr>
          </w:p>
        </w:tc>
      </w:tr>
      <w:tr w:rsidR="002E1B08" w14:paraId="5E1DC6BA" w14:textId="77777777">
        <w:trPr>
          <w:jc w:val="center"/>
        </w:trPr>
        <w:tc>
          <w:tcPr>
            <w:tcW w:w="3345" w:type="dxa"/>
          </w:tcPr>
          <w:p w14:paraId="5A8E3DB4" w14:textId="77777777" w:rsidR="002E1B08" w:rsidRDefault="00000000">
            <w:pPr>
              <w:pStyle w:val="TableText"/>
            </w:pPr>
            <w:r>
              <w:tab/>
            </w:r>
            <w:r>
              <w:tab/>
              <w:t>@code</w:t>
            </w:r>
          </w:p>
        </w:tc>
        <w:tc>
          <w:tcPr>
            <w:tcW w:w="720" w:type="dxa"/>
          </w:tcPr>
          <w:p w14:paraId="1DE20141" w14:textId="77777777" w:rsidR="002E1B08" w:rsidRDefault="00000000">
            <w:pPr>
              <w:pStyle w:val="TableText"/>
            </w:pPr>
            <w:r>
              <w:t>1..1</w:t>
            </w:r>
          </w:p>
        </w:tc>
        <w:tc>
          <w:tcPr>
            <w:tcW w:w="1152" w:type="dxa"/>
          </w:tcPr>
          <w:p w14:paraId="0256CC72" w14:textId="77777777" w:rsidR="002E1B08" w:rsidRDefault="00000000">
            <w:pPr>
              <w:pStyle w:val="TableText"/>
            </w:pPr>
            <w:r>
              <w:t>SHALL</w:t>
            </w:r>
          </w:p>
        </w:tc>
        <w:tc>
          <w:tcPr>
            <w:tcW w:w="864" w:type="dxa"/>
          </w:tcPr>
          <w:p w14:paraId="56EDDCDF" w14:textId="77777777" w:rsidR="002E1B08" w:rsidRDefault="002E1B08">
            <w:pPr>
              <w:pStyle w:val="TableText"/>
            </w:pPr>
          </w:p>
        </w:tc>
        <w:tc>
          <w:tcPr>
            <w:tcW w:w="1104" w:type="dxa"/>
          </w:tcPr>
          <w:p w14:paraId="7E3F3E56" w14:textId="77777777" w:rsidR="002E1B08" w:rsidRDefault="00000000">
            <w:pPr>
              <w:pStyle w:val="TableText"/>
            </w:pPr>
            <w:hyperlink w:anchor="C_4515-19117">
              <w:r>
                <w:rPr>
                  <w:rStyle w:val="HyperlinkText9pt"/>
                </w:rPr>
                <w:t>4515-19117</w:t>
              </w:r>
            </w:hyperlink>
          </w:p>
        </w:tc>
        <w:tc>
          <w:tcPr>
            <w:tcW w:w="2975" w:type="dxa"/>
          </w:tcPr>
          <w:p w14:paraId="5B476C97" w14:textId="77777777" w:rsidR="002E1B08" w:rsidRDefault="00000000">
            <w:pPr>
              <w:pStyle w:val="TableText"/>
            </w:pPr>
            <w:r>
              <w:t>urn:oid:2.16.840.1.113883.5.14 (HL7ActStatus) = completed</w:t>
            </w:r>
          </w:p>
        </w:tc>
      </w:tr>
      <w:tr w:rsidR="002E1B08" w14:paraId="57DBA58D" w14:textId="77777777">
        <w:trPr>
          <w:jc w:val="center"/>
        </w:trPr>
        <w:tc>
          <w:tcPr>
            <w:tcW w:w="3345" w:type="dxa"/>
          </w:tcPr>
          <w:p w14:paraId="375DC0A9" w14:textId="77777777" w:rsidR="002E1B08" w:rsidRDefault="00000000">
            <w:pPr>
              <w:pStyle w:val="TableText"/>
            </w:pPr>
            <w:r>
              <w:tab/>
              <w:t>effectiveTime</w:t>
            </w:r>
          </w:p>
        </w:tc>
        <w:tc>
          <w:tcPr>
            <w:tcW w:w="720" w:type="dxa"/>
          </w:tcPr>
          <w:p w14:paraId="22B4ED3C" w14:textId="77777777" w:rsidR="002E1B08" w:rsidRDefault="00000000">
            <w:pPr>
              <w:pStyle w:val="TableText"/>
            </w:pPr>
            <w:r>
              <w:t>1..1</w:t>
            </w:r>
          </w:p>
        </w:tc>
        <w:tc>
          <w:tcPr>
            <w:tcW w:w="1152" w:type="dxa"/>
          </w:tcPr>
          <w:p w14:paraId="11FDE879" w14:textId="77777777" w:rsidR="002E1B08" w:rsidRDefault="00000000">
            <w:pPr>
              <w:pStyle w:val="TableText"/>
            </w:pPr>
            <w:r>
              <w:t>SHALL</w:t>
            </w:r>
          </w:p>
        </w:tc>
        <w:tc>
          <w:tcPr>
            <w:tcW w:w="864" w:type="dxa"/>
          </w:tcPr>
          <w:p w14:paraId="54CC1CFB" w14:textId="77777777" w:rsidR="002E1B08" w:rsidRDefault="002E1B08">
            <w:pPr>
              <w:pStyle w:val="TableText"/>
            </w:pPr>
          </w:p>
        </w:tc>
        <w:tc>
          <w:tcPr>
            <w:tcW w:w="1104" w:type="dxa"/>
          </w:tcPr>
          <w:p w14:paraId="3580BDC6" w14:textId="77777777" w:rsidR="002E1B08" w:rsidRDefault="00000000">
            <w:pPr>
              <w:pStyle w:val="TableText"/>
            </w:pPr>
            <w:hyperlink w:anchor="C_4515-31868">
              <w:r>
                <w:rPr>
                  <w:rStyle w:val="HyperlinkText9pt"/>
                </w:rPr>
                <w:t>4515-31868</w:t>
              </w:r>
            </w:hyperlink>
          </w:p>
        </w:tc>
        <w:tc>
          <w:tcPr>
            <w:tcW w:w="2975" w:type="dxa"/>
          </w:tcPr>
          <w:p w14:paraId="26FD20AF" w14:textId="77777777" w:rsidR="002E1B08" w:rsidRDefault="002E1B08">
            <w:pPr>
              <w:pStyle w:val="TableText"/>
            </w:pPr>
          </w:p>
        </w:tc>
      </w:tr>
      <w:tr w:rsidR="002E1B08" w14:paraId="4BFFA454" w14:textId="77777777">
        <w:trPr>
          <w:jc w:val="center"/>
        </w:trPr>
        <w:tc>
          <w:tcPr>
            <w:tcW w:w="3345" w:type="dxa"/>
          </w:tcPr>
          <w:p w14:paraId="206AF31B" w14:textId="77777777" w:rsidR="002E1B08" w:rsidRDefault="00000000">
            <w:pPr>
              <w:pStyle w:val="TableText"/>
            </w:pPr>
            <w:r>
              <w:tab/>
              <w:t>value</w:t>
            </w:r>
          </w:p>
        </w:tc>
        <w:tc>
          <w:tcPr>
            <w:tcW w:w="720" w:type="dxa"/>
          </w:tcPr>
          <w:p w14:paraId="41FD2754" w14:textId="77777777" w:rsidR="002E1B08" w:rsidRDefault="00000000">
            <w:pPr>
              <w:pStyle w:val="TableText"/>
            </w:pPr>
            <w:r>
              <w:t>0..1</w:t>
            </w:r>
          </w:p>
        </w:tc>
        <w:tc>
          <w:tcPr>
            <w:tcW w:w="1152" w:type="dxa"/>
          </w:tcPr>
          <w:p w14:paraId="27DA9729" w14:textId="77777777" w:rsidR="002E1B08" w:rsidRDefault="00000000">
            <w:pPr>
              <w:pStyle w:val="TableText"/>
            </w:pPr>
            <w:r>
              <w:t>SHOULD</w:t>
            </w:r>
          </w:p>
        </w:tc>
        <w:tc>
          <w:tcPr>
            <w:tcW w:w="864" w:type="dxa"/>
          </w:tcPr>
          <w:p w14:paraId="07E5CAFA" w14:textId="77777777" w:rsidR="002E1B08" w:rsidRDefault="002E1B08">
            <w:pPr>
              <w:pStyle w:val="TableText"/>
            </w:pPr>
          </w:p>
        </w:tc>
        <w:tc>
          <w:tcPr>
            <w:tcW w:w="1104" w:type="dxa"/>
          </w:tcPr>
          <w:p w14:paraId="15A88C73" w14:textId="77777777" w:rsidR="002E1B08" w:rsidRDefault="00000000">
            <w:pPr>
              <w:pStyle w:val="TableText"/>
            </w:pPr>
            <w:hyperlink w:anchor="C_4515-8559">
              <w:r>
                <w:rPr>
                  <w:rStyle w:val="HyperlinkText9pt"/>
                </w:rPr>
                <w:t>4515-8559</w:t>
              </w:r>
            </w:hyperlink>
          </w:p>
        </w:tc>
        <w:tc>
          <w:tcPr>
            <w:tcW w:w="2975" w:type="dxa"/>
          </w:tcPr>
          <w:p w14:paraId="7E20D105" w14:textId="77777777" w:rsidR="002E1B08" w:rsidRDefault="002E1B08">
            <w:pPr>
              <w:pStyle w:val="TableText"/>
            </w:pPr>
          </w:p>
        </w:tc>
      </w:tr>
      <w:tr w:rsidR="002E1B08" w14:paraId="47149F18" w14:textId="77777777">
        <w:trPr>
          <w:jc w:val="center"/>
        </w:trPr>
        <w:tc>
          <w:tcPr>
            <w:tcW w:w="3345" w:type="dxa"/>
          </w:tcPr>
          <w:p w14:paraId="294FF991" w14:textId="77777777" w:rsidR="002E1B08" w:rsidRDefault="00000000">
            <w:pPr>
              <w:pStyle w:val="TableText"/>
            </w:pPr>
            <w:r>
              <w:tab/>
              <w:t>author</w:t>
            </w:r>
          </w:p>
        </w:tc>
        <w:tc>
          <w:tcPr>
            <w:tcW w:w="720" w:type="dxa"/>
          </w:tcPr>
          <w:p w14:paraId="7C25FB5A" w14:textId="77777777" w:rsidR="002E1B08" w:rsidRDefault="00000000">
            <w:pPr>
              <w:pStyle w:val="TableText"/>
            </w:pPr>
            <w:r>
              <w:t>0..*</w:t>
            </w:r>
          </w:p>
        </w:tc>
        <w:tc>
          <w:tcPr>
            <w:tcW w:w="1152" w:type="dxa"/>
          </w:tcPr>
          <w:p w14:paraId="58289711" w14:textId="77777777" w:rsidR="002E1B08" w:rsidRDefault="00000000">
            <w:pPr>
              <w:pStyle w:val="TableText"/>
            </w:pPr>
            <w:r>
              <w:t>SHOULD</w:t>
            </w:r>
          </w:p>
        </w:tc>
        <w:tc>
          <w:tcPr>
            <w:tcW w:w="864" w:type="dxa"/>
          </w:tcPr>
          <w:p w14:paraId="28384C41" w14:textId="77777777" w:rsidR="002E1B08" w:rsidRDefault="002E1B08">
            <w:pPr>
              <w:pStyle w:val="TableText"/>
            </w:pPr>
          </w:p>
        </w:tc>
        <w:tc>
          <w:tcPr>
            <w:tcW w:w="1104" w:type="dxa"/>
          </w:tcPr>
          <w:p w14:paraId="12D234BB" w14:textId="77777777" w:rsidR="002E1B08" w:rsidRDefault="00000000">
            <w:pPr>
              <w:pStyle w:val="TableText"/>
            </w:pPr>
            <w:hyperlink w:anchor="C_4515-31869">
              <w:r>
                <w:rPr>
                  <w:rStyle w:val="HyperlinkText9pt"/>
                </w:rPr>
                <w:t>4515-31869</w:t>
              </w:r>
            </w:hyperlink>
          </w:p>
        </w:tc>
        <w:tc>
          <w:tcPr>
            <w:tcW w:w="2975" w:type="dxa"/>
          </w:tcPr>
          <w:p w14:paraId="253D989E" w14:textId="77777777" w:rsidR="002E1B08" w:rsidRDefault="00000000">
            <w:pPr>
              <w:pStyle w:val="TableText"/>
            </w:pPr>
            <w:r>
              <w:t>Author Participation (identifier: urn:oid:2.16.840.1.113883.10.20.22.4.119</w:t>
            </w:r>
          </w:p>
        </w:tc>
      </w:tr>
      <w:tr w:rsidR="002E1B08" w14:paraId="2FE2E866" w14:textId="77777777">
        <w:trPr>
          <w:jc w:val="center"/>
        </w:trPr>
        <w:tc>
          <w:tcPr>
            <w:tcW w:w="3345" w:type="dxa"/>
          </w:tcPr>
          <w:p w14:paraId="7D28304F" w14:textId="77777777" w:rsidR="002E1B08" w:rsidRDefault="00000000">
            <w:pPr>
              <w:pStyle w:val="TableText"/>
            </w:pPr>
            <w:r>
              <w:tab/>
              <w:t>entryRelationship</w:t>
            </w:r>
          </w:p>
        </w:tc>
        <w:tc>
          <w:tcPr>
            <w:tcW w:w="720" w:type="dxa"/>
          </w:tcPr>
          <w:p w14:paraId="09D249AD" w14:textId="77777777" w:rsidR="002E1B08" w:rsidRDefault="00000000">
            <w:pPr>
              <w:pStyle w:val="TableText"/>
            </w:pPr>
            <w:r>
              <w:t>0..*</w:t>
            </w:r>
          </w:p>
        </w:tc>
        <w:tc>
          <w:tcPr>
            <w:tcW w:w="1152" w:type="dxa"/>
          </w:tcPr>
          <w:p w14:paraId="636138CE" w14:textId="77777777" w:rsidR="002E1B08" w:rsidRDefault="00000000">
            <w:pPr>
              <w:pStyle w:val="TableText"/>
            </w:pPr>
            <w:r>
              <w:t>MAY</w:t>
            </w:r>
          </w:p>
        </w:tc>
        <w:tc>
          <w:tcPr>
            <w:tcW w:w="864" w:type="dxa"/>
          </w:tcPr>
          <w:p w14:paraId="23CD1134" w14:textId="77777777" w:rsidR="002E1B08" w:rsidRDefault="002E1B08">
            <w:pPr>
              <w:pStyle w:val="TableText"/>
            </w:pPr>
          </w:p>
        </w:tc>
        <w:tc>
          <w:tcPr>
            <w:tcW w:w="1104" w:type="dxa"/>
          </w:tcPr>
          <w:p w14:paraId="0D19AD9E" w14:textId="77777777" w:rsidR="002E1B08" w:rsidRDefault="00000000">
            <w:pPr>
              <w:pStyle w:val="TableText"/>
            </w:pPr>
            <w:hyperlink w:anchor="C_4515-32958">
              <w:r>
                <w:rPr>
                  <w:rStyle w:val="HyperlinkText9pt"/>
                </w:rPr>
                <w:t>4515-32958</w:t>
              </w:r>
            </w:hyperlink>
          </w:p>
        </w:tc>
        <w:tc>
          <w:tcPr>
            <w:tcW w:w="2975" w:type="dxa"/>
          </w:tcPr>
          <w:p w14:paraId="2D2642F1" w14:textId="77777777" w:rsidR="002E1B08" w:rsidRDefault="002E1B08">
            <w:pPr>
              <w:pStyle w:val="TableText"/>
            </w:pPr>
          </w:p>
        </w:tc>
      </w:tr>
      <w:tr w:rsidR="002E1B08" w14:paraId="56B2C7D6" w14:textId="77777777">
        <w:trPr>
          <w:jc w:val="center"/>
        </w:trPr>
        <w:tc>
          <w:tcPr>
            <w:tcW w:w="3345" w:type="dxa"/>
          </w:tcPr>
          <w:p w14:paraId="2EFA6A85" w14:textId="77777777" w:rsidR="002E1B08" w:rsidRDefault="00000000">
            <w:pPr>
              <w:pStyle w:val="TableText"/>
            </w:pPr>
            <w:r>
              <w:tab/>
            </w:r>
            <w:r>
              <w:tab/>
              <w:t>@typeCode</w:t>
            </w:r>
          </w:p>
        </w:tc>
        <w:tc>
          <w:tcPr>
            <w:tcW w:w="720" w:type="dxa"/>
          </w:tcPr>
          <w:p w14:paraId="57D54582" w14:textId="77777777" w:rsidR="002E1B08" w:rsidRDefault="00000000">
            <w:pPr>
              <w:pStyle w:val="TableText"/>
            </w:pPr>
            <w:r>
              <w:t>1..1</w:t>
            </w:r>
          </w:p>
        </w:tc>
        <w:tc>
          <w:tcPr>
            <w:tcW w:w="1152" w:type="dxa"/>
          </w:tcPr>
          <w:p w14:paraId="2BD87A39" w14:textId="77777777" w:rsidR="002E1B08" w:rsidRDefault="00000000">
            <w:pPr>
              <w:pStyle w:val="TableText"/>
            </w:pPr>
            <w:r>
              <w:t>SHALL</w:t>
            </w:r>
          </w:p>
        </w:tc>
        <w:tc>
          <w:tcPr>
            <w:tcW w:w="864" w:type="dxa"/>
          </w:tcPr>
          <w:p w14:paraId="2AD5A910" w14:textId="77777777" w:rsidR="002E1B08" w:rsidRDefault="002E1B08">
            <w:pPr>
              <w:pStyle w:val="TableText"/>
            </w:pPr>
          </w:p>
        </w:tc>
        <w:tc>
          <w:tcPr>
            <w:tcW w:w="1104" w:type="dxa"/>
          </w:tcPr>
          <w:p w14:paraId="61C381CF" w14:textId="77777777" w:rsidR="002E1B08" w:rsidRDefault="00000000">
            <w:pPr>
              <w:pStyle w:val="TableText"/>
            </w:pPr>
            <w:hyperlink w:anchor="C_4515-32960">
              <w:r>
                <w:rPr>
                  <w:rStyle w:val="HyperlinkText9pt"/>
                </w:rPr>
                <w:t>4515-32960</w:t>
              </w:r>
            </w:hyperlink>
          </w:p>
        </w:tc>
        <w:tc>
          <w:tcPr>
            <w:tcW w:w="2975" w:type="dxa"/>
          </w:tcPr>
          <w:p w14:paraId="2457C87A" w14:textId="77777777" w:rsidR="002E1B08" w:rsidRDefault="00000000">
            <w:pPr>
              <w:pStyle w:val="TableText"/>
            </w:pPr>
            <w:r>
              <w:t>urn:oid:2.16.840.1.113883.5.1002 (HL7ActRelationshipType) = SPRT</w:t>
            </w:r>
          </w:p>
        </w:tc>
      </w:tr>
      <w:tr w:rsidR="002E1B08" w14:paraId="3197794E" w14:textId="77777777">
        <w:trPr>
          <w:jc w:val="center"/>
        </w:trPr>
        <w:tc>
          <w:tcPr>
            <w:tcW w:w="3345" w:type="dxa"/>
          </w:tcPr>
          <w:p w14:paraId="23A93C94" w14:textId="77777777" w:rsidR="002E1B08" w:rsidRDefault="00000000">
            <w:pPr>
              <w:pStyle w:val="TableText"/>
            </w:pPr>
            <w:r>
              <w:tab/>
            </w:r>
            <w:r>
              <w:tab/>
              <w:t>observation</w:t>
            </w:r>
          </w:p>
        </w:tc>
        <w:tc>
          <w:tcPr>
            <w:tcW w:w="720" w:type="dxa"/>
          </w:tcPr>
          <w:p w14:paraId="2E85B975" w14:textId="77777777" w:rsidR="002E1B08" w:rsidRDefault="00000000">
            <w:pPr>
              <w:pStyle w:val="TableText"/>
            </w:pPr>
            <w:r>
              <w:t>1..1</w:t>
            </w:r>
          </w:p>
        </w:tc>
        <w:tc>
          <w:tcPr>
            <w:tcW w:w="1152" w:type="dxa"/>
          </w:tcPr>
          <w:p w14:paraId="5B28801D" w14:textId="77777777" w:rsidR="002E1B08" w:rsidRDefault="00000000">
            <w:pPr>
              <w:pStyle w:val="TableText"/>
            </w:pPr>
            <w:r>
              <w:t>SHALL</w:t>
            </w:r>
          </w:p>
        </w:tc>
        <w:tc>
          <w:tcPr>
            <w:tcW w:w="864" w:type="dxa"/>
          </w:tcPr>
          <w:p w14:paraId="3BC7C4BB" w14:textId="77777777" w:rsidR="002E1B08" w:rsidRDefault="002E1B08">
            <w:pPr>
              <w:pStyle w:val="TableText"/>
            </w:pPr>
          </w:p>
        </w:tc>
        <w:tc>
          <w:tcPr>
            <w:tcW w:w="1104" w:type="dxa"/>
          </w:tcPr>
          <w:p w14:paraId="79D31EDC" w14:textId="77777777" w:rsidR="002E1B08" w:rsidRDefault="00000000">
            <w:pPr>
              <w:pStyle w:val="TableText"/>
            </w:pPr>
            <w:hyperlink w:anchor="C_4515-32959">
              <w:r>
                <w:rPr>
                  <w:rStyle w:val="HyperlinkText9pt"/>
                </w:rPr>
                <w:t>4515-32959</w:t>
              </w:r>
            </w:hyperlink>
          </w:p>
        </w:tc>
        <w:tc>
          <w:tcPr>
            <w:tcW w:w="2975" w:type="dxa"/>
          </w:tcPr>
          <w:p w14:paraId="3353D176" w14:textId="77777777" w:rsidR="002E1B08" w:rsidRDefault="00000000">
            <w:pPr>
              <w:pStyle w:val="TableText"/>
            </w:pPr>
            <w:r>
              <w:t>Assessment Scale Observation (identifier: urn:oid:2.16.840.1.113883.10.20.22.4.69</w:t>
            </w:r>
          </w:p>
        </w:tc>
      </w:tr>
      <w:tr w:rsidR="002E1B08" w14:paraId="13201C91" w14:textId="77777777">
        <w:trPr>
          <w:jc w:val="center"/>
        </w:trPr>
        <w:tc>
          <w:tcPr>
            <w:tcW w:w="3345" w:type="dxa"/>
          </w:tcPr>
          <w:p w14:paraId="1B156C38" w14:textId="77777777" w:rsidR="002E1B08" w:rsidRDefault="00000000">
            <w:pPr>
              <w:pStyle w:val="TableText"/>
            </w:pPr>
            <w:r>
              <w:tab/>
              <w:t>entryRelationship</w:t>
            </w:r>
          </w:p>
        </w:tc>
        <w:tc>
          <w:tcPr>
            <w:tcW w:w="720" w:type="dxa"/>
          </w:tcPr>
          <w:p w14:paraId="1FE573BE" w14:textId="77777777" w:rsidR="002E1B08" w:rsidRDefault="00000000">
            <w:pPr>
              <w:pStyle w:val="TableText"/>
            </w:pPr>
            <w:r>
              <w:t>0..*</w:t>
            </w:r>
          </w:p>
        </w:tc>
        <w:tc>
          <w:tcPr>
            <w:tcW w:w="1152" w:type="dxa"/>
          </w:tcPr>
          <w:p w14:paraId="4095F9DE" w14:textId="77777777" w:rsidR="002E1B08" w:rsidRDefault="00000000">
            <w:pPr>
              <w:pStyle w:val="TableText"/>
            </w:pPr>
            <w:r>
              <w:t>MAY</w:t>
            </w:r>
          </w:p>
        </w:tc>
        <w:tc>
          <w:tcPr>
            <w:tcW w:w="864" w:type="dxa"/>
          </w:tcPr>
          <w:p w14:paraId="549F9C2E" w14:textId="77777777" w:rsidR="002E1B08" w:rsidRDefault="002E1B08">
            <w:pPr>
              <w:pStyle w:val="TableText"/>
            </w:pPr>
          </w:p>
        </w:tc>
        <w:tc>
          <w:tcPr>
            <w:tcW w:w="1104" w:type="dxa"/>
          </w:tcPr>
          <w:p w14:paraId="0A376515" w14:textId="77777777" w:rsidR="002E1B08" w:rsidRDefault="00000000">
            <w:pPr>
              <w:pStyle w:val="TableText"/>
            </w:pPr>
            <w:hyperlink w:anchor="C_4515-32969">
              <w:r>
                <w:rPr>
                  <w:rStyle w:val="HyperlinkText9pt"/>
                </w:rPr>
                <w:t>4515-32969</w:t>
              </w:r>
            </w:hyperlink>
          </w:p>
        </w:tc>
        <w:tc>
          <w:tcPr>
            <w:tcW w:w="2975" w:type="dxa"/>
          </w:tcPr>
          <w:p w14:paraId="0A2D9E57" w14:textId="77777777" w:rsidR="002E1B08" w:rsidRDefault="002E1B08">
            <w:pPr>
              <w:pStyle w:val="TableText"/>
            </w:pPr>
          </w:p>
        </w:tc>
      </w:tr>
      <w:tr w:rsidR="002E1B08" w14:paraId="3B92C4D2" w14:textId="77777777">
        <w:trPr>
          <w:jc w:val="center"/>
        </w:trPr>
        <w:tc>
          <w:tcPr>
            <w:tcW w:w="3345" w:type="dxa"/>
          </w:tcPr>
          <w:p w14:paraId="51F4998D" w14:textId="77777777" w:rsidR="002E1B08" w:rsidRDefault="00000000">
            <w:pPr>
              <w:pStyle w:val="TableText"/>
            </w:pPr>
            <w:r>
              <w:tab/>
            </w:r>
            <w:r>
              <w:tab/>
              <w:t>@typeCode</w:t>
            </w:r>
          </w:p>
        </w:tc>
        <w:tc>
          <w:tcPr>
            <w:tcW w:w="720" w:type="dxa"/>
          </w:tcPr>
          <w:p w14:paraId="2FB39CE0" w14:textId="77777777" w:rsidR="002E1B08" w:rsidRDefault="00000000">
            <w:pPr>
              <w:pStyle w:val="TableText"/>
            </w:pPr>
            <w:r>
              <w:t>1..1</w:t>
            </w:r>
          </w:p>
        </w:tc>
        <w:tc>
          <w:tcPr>
            <w:tcW w:w="1152" w:type="dxa"/>
          </w:tcPr>
          <w:p w14:paraId="1896115F" w14:textId="77777777" w:rsidR="002E1B08" w:rsidRDefault="00000000">
            <w:pPr>
              <w:pStyle w:val="TableText"/>
            </w:pPr>
            <w:r>
              <w:t>SHALL</w:t>
            </w:r>
          </w:p>
        </w:tc>
        <w:tc>
          <w:tcPr>
            <w:tcW w:w="864" w:type="dxa"/>
          </w:tcPr>
          <w:p w14:paraId="502534BD" w14:textId="77777777" w:rsidR="002E1B08" w:rsidRDefault="002E1B08">
            <w:pPr>
              <w:pStyle w:val="TableText"/>
            </w:pPr>
          </w:p>
        </w:tc>
        <w:tc>
          <w:tcPr>
            <w:tcW w:w="1104" w:type="dxa"/>
          </w:tcPr>
          <w:p w14:paraId="3E651E96" w14:textId="77777777" w:rsidR="002E1B08" w:rsidRDefault="00000000">
            <w:pPr>
              <w:pStyle w:val="TableText"/>
            </w:pPr>
            <w:hyperlink w:anchor="C_4515-32971">
              <w:r>
                <w:rPr>
                  <w:rStyle w:val="HyperlinkText9pt"/>
                </w:rPr>
                <w:t>4515-32971</w:t>
              </w:r>
            </w:hyperlink>
          </w:p>
        </w:tc>
        <w:tc>
          <w:tcPr>
            <w:tcW w:w="2975" w:type="dxa"/>
          </w:tcPr>
          <w:p w14:paraId="485337DC" w14:textId="77777777" w:rsidR="002E1B08" w:rsidRDefault="00000000">
            <w:pPr>
              <w:pStyle w:val="TableText"/>
            </w:pPr>
            <w:r>
              <w:t>urn:oid:2.16.840.1.113883.5.1002 (HL7ActRelationshipType) = SPRT</w:t>
            </w:r>
          </w:p>
        </w:tc>
      </w:tr>
      <w:tr w:rsidR="002E1B08" w14:paraId="122D8C8E" w14:textId="77777777">
        <w:trPr>
          <w:jc w:val="center"/>
        </w:trPr>
        <w:tc>
          <w:tcPr>
            <w:tcW w:w="3345" w:type="dxa"/>
          </w:tcPr>
          <w:p w14:paraId="08957439" w14:textId="77777777" w:rsidR="002E1B08" w:rsidRDefault="00000000">
            <w:pPr>
              <w:pStyle w:val="TableText"/>
            </w:pPr>
            <w:r>
              <w:tab/>
            </w:r>
            <w:r>
              <w:tab/>
              <w:t>act</w:t>
            </w:r>
          </w:p>
        </w:tc>
        <w:tc>
          <w:tcPr>
            <w:tcW w:w="720" w:type="dxa"/>
          </w:tcPr>
          <w:p w14:paraId="68987091" w14:textId="77777777" w:rsidR="002E1B08" w:rsidRDefault="00000000">
            <w:pPr>
              <w:pStyle w:val="TableText"/>
            </w:pPr>
            <w:r>
              <w:t>1..1</w:t>
            </w:r>
          </w:p>
        </w:tc>
        <w:tc>
          <w:tcPr>
            <w:tcW w:w="1152" w:type="dxa"/>
          </w:tcPr>
          <w:p w14:paraId="3B235DEB" w14:textId="77777777" w:rsidR="002E1B08" w:rsidRDefault="00000000">
            <w:pPr>
              <w:pStyle w:val="TableText"/>
            </w:pPr>
            <w:r>
              <w:t>SHALL</w:t>
            </w:r>
          </w:p>
        </w:tc>
        <w:tc>
          <w:tcPr>
            <w:tcW w:w="864" w:type="dxa"/>
          </w:tcPr>
          <w:p w14:paraId="56D6C1C8" w14:textId="77777777" w:rsidR="002E1B08" w:rsidRDefault="002E1B08">
            <w:pPr>
              <w:pStyle w:val="TableText"/>
            </w:pPr>
          </w:p>
        </w:tc>
        <w:tc>
          <w:tcPr>
            <w:tcW w:w="1104" w:type="dxa"/>
          </w:tcPr>
          <w:p w14:paraId="07D50574" w14:textId="77777777" w:rsidR="002E1B08" w:rsidRDefault="00000000">
            <w:pPr>
              <w:pStyle w:val="TableText"/>
            </w:pPr>
            <w:hyperlink w:anchor="C_4515-32970">
              <w:r>
                <w:rPr>
                  <w:rStyle w:val="HyperlinkText9pt"/>
                </w:rPr>
                <w:t>4515-32970</w:t>
              </w:r>
            </w:hyperlink>
          </w:p>
        </w:tc>
        <w:tc>
          <w:tcPr>
            <w:tcW w:w="2975" w:type="dxa"/>
          </w:tcPr>
          <w:p w14:paraId="123EE6EB" w14:textId="77777777" w:rsidR="002E1B08" w:rsidRDefault="00000000">
            <w:pPr>
              <w:pStyle w:val="TableText"/>
            </w:pPr>
            <w:r>
              <w:t>Entry Reference (identifier: urn:oid:2.16.840.1.113883.10.20.22.4.122</w:t>
            </w:r>
          </w:p>
        </w:tc>
      </w:tr>
    </w:tbl>
    <w:p w14:paraId="7875EC7D" w14:textId="77777777" w:rsidR="002E1B08" w:rsidRDefault="002E1B08">
      <w:pPr>
        <w:pStyle w:val="BodyText"/>
      </w:pPr>
    </w:p>
    <w:p w14:paraId="5EFE6D7F" w14:textId="77777777" w:rsidR="002E1B08" w:rsidRDefault="00000000">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441" w:name="C_4515-8548"/>
      <w:r>
        <w:t xml:space="preserve"> (CONF:4515-8548)</w:t>
      </w:r>
      <w:bookmarkEnd w:id="1441"/>
      <w:r>
        <w:t>.</w:t>
      </w:r>
    </w:p>
    <w:p w14:paraId="61BB852A" w14:textId="77777777" w:rsidR="002E1B08" w:rsidRDefault="00000000">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442" w:name="C_4515-8549"/>
      <w:r>
        <w:t xml:space="preserve"> (CONF:4515-8549)</w:t>
      </w:r>
      <w:bookmarkEnd w:id="1442"/>
      <w:r>
        <w:t>.</w:t>
      </w:r>
    </w:p>
    <w:p w14:paraId="71F088E7" w14:textId="77777777" w:rsidR="002E1B08" w:rsidRDefault="00000000">
      <w:pPr>
        <w:numPr>
          <w:ilvl w:val="0"/>
          <w:numId w:val="37"/>
        </w:numPr>
      </w:pPr>
      <w:r>
        <w:rPr>
          <w:rStyle w:val="keyword"/>
        </w:rPr>
        <w:t>SHALL</w:t>
      </w:r>
      <w:r>
        <w:t xml:space="preserve"> contain exactly one [1..1] </w:t>
      </w:r>
      <w:r>
        <w:rPr>
          <w:rStyle w:val="XMLnameBold"/>
        </w:rPr>
        <w:t>templateId</w:t>
      </w:r>
      <w:bookmarkStart w:id="1443" w:name="C_4515-8550"/>
      <w:r>
        <w:t xml:space="preserve"> (CONF:4515-8550)</w:t>
      </w:r>
      <w:bookmarkEnd w:id="1443"/>
      <w:r>
        <w:t xml:space="preserve"> such that it</w:t>
      </w:r>
    </w:p>
    <w:p w14:paraId="33C0EE4B" w14:textId="77777777" w:rsidR="002E1B08" w:rsidRDefault="00000000">
      <w:pPr>
        <w:numPr>
          <w:ilvl w:val="1"/>
          <w:numId w:val="37"/>
        </w:numPr>
      </w:pPr>
      <w:r>
        <w:rPr>
          <w:rStyle w:val="keyword"/>
        </w:rPr>
        <w:t>SHALL</w:t>
      </w:r>
      <w:r>
        <w:t xml:space="preserve"> contain exactly one [1..1] </w:t>
      </w:r>
      <w:r>
        <w:rPr>
          <w:rStyle w:val="XMLnameBold"/>
        </w:rPr>
        <w:t>@root</w:t>
      </w:r>
      <w:r>
        <w:t>=</w:t>
      </w:r>
      <w:r>
        <w:rPr>
          <w:rStyle w:val="XMLname"/>
        </w:rPr>
        <w:t>"2.16.840.1.113883.10.20.22.4.38"</w:t>
      </w:r>
      <w:bookmarkStart w:id="1444" w:name="C_4515-10526"/>
      <w:r>
        <w:t xml:space="preserve"> (CONF:4515-10526)</w:t>
      </w:r>
      <w:bookmarkEnd w:id="1444"/>
      <w:r>
        <w:t>.</w:t>
      </w:r>
    </w:p>
    <w:p w14:paraId="0B828E23" w14:textId="77777777" w:rsidR="002E1B08" w:rsidRDefault="00000000">
      <w:pPr>
        <w:numPr>
          <w:ilvl w:val="1"/>
          <w:numId w:val="37"/>
        </w:numPr>
      </w:pPr>
      <w:r>
        <w:rPr>
          <w:rStyle w:val="keyword"/>
        </w:rPr>
        <w:t>SHALL</w:t>
      </w:r>
      <w:r>
        <w:t xml:space="preserve"> contain exactly one [1..1] </w:t>
      </w:r>
      <w:r>
        <w:rPr>
          <w:rStyle w:val="XMLnameBold"/>
        </w:rPr>
        <w:t>@extension</w:t>
      </w:r>
      <w:r>
        <w:t>=</w:t>
      </w:r>
      <w:r>
        <w:rPr>
          <w:rStyle w:val="XMLname"/>
        </w:rPr>
        <w:t>"2022-06-01"</w:t>
      </w:r>
      <w:bookmarkStart w:id="1445" w:name="C_4515-32495"/>
      <w:r>
        <w:t xml:space="preserve"> (CONF:4515-32495)</w:t>
      </w:r>
      <w:bookmarkEnd w:id="1445"/>
      <w:r>
        <w:t>.</w:t>
      </w:r>
    </w:p>
    <w:p w14:paraId="2A9394DB" w14:textId="77777777" w:rsidR="002E1B08" w:rsidRDefault="00000000">
      <w:pPr>
        <w:numPr>
          <w:ilvl w:val="0"/>
          <w:numId w:val="37"/>
        </w:numPr>
      </w:pPr>
      <w:r>
        <w:rPr>
          <w:rStyle w:val="keyword"/>
        </w:rPr>
        <w:t>SHALL</w:t>
      </w:r>
      <w:r>
        <w:t xml:space="preserve"> contain at least one [1..*] </w:t>
      </w:r>
      <w:r>
        <w:rPr>
          <w:rStyle w:val="XMLnameBold"/>
        </w:rPr>
        <w:t>id</w:t>
      </w:r>
      <w:bookmarkStart w:id="1446" w:name="C_4515-8551"/>
      <w:r>
        <w:t xml:space="preserve"> (CONF:4515-8551)</w:t>
      </w:r>
      <w:bookmarkEnd w:id="1446"/>
      <w:r>
        <w:t>.</w:t>
      </w:r>
    </w:p>
    <w:p w14:paraId="7AC25B9D" w14:textId="77777777" w:rsidR="002E1B08" w:rsidRDefault="00000000">
      <w:pPr>
        <w:numPr>
          <w:ilvl w:val="0"/>
          <w:numId w:val="37"/>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urn:oid:2.16.840.1.113883.3.88.12.80.60</w:t>
      </w:r>
      <w:r>
        <w:rPr>
          <w:rStyle w:val="keyword"/>
        </w:rPr>
        <w:t xml:space="preserve"> DYNAMIC</w:t>
      </w:r>
      <w:bookmarkStart w:id="1447" w:name="C_4515-8558"/>
      <w:r>
        <w:t xml:space="preserve"> (CONF:4515-8558)</w:t>
      </w:r>
      <w:bookmarkEnd w:id="1447"/>
      <w:r>
        <w:t>.</w:t>
      </w:r>
    </w:p>
    <w:p w14:paraId="0D418FDF" w14:textId="77777777" w:rsidR="002E1B08" w:rsidRDefault="00000000">
      <w:pPr>
        <w:numPr>
          <w:ilvl w:val="1"/>
          <w:numId w:val="37"/>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14:paraId="27391EFA" w14:textId="77777777" w:rsidR="002E1B08" w:rsidRDefault="00000000">
      <w:pPr>
        <w:numPr>
          <w:ilvl w:val="0"/>
          <w:numId w:val="37"/>
        </w:numPr>
      </w:pPr>
      <w:r>
        <w:rPr>
          <w:rStyle w:val="keyword"/>
        </w:rPr>
        <w:t>SHALL</w:t>
      </w:r>
      <w:r>
        <w:t xml:space="preserve"> contain exactly one [1..1] </w:t>
      </w:r>
      <w:r>
        <w:rPr>
          <w:rStyle w:val="XMLnameBold"/>
        </w:rPr>
        <w:t>statusCode</w:t>
      </w:r>
      <w:bookmarkStart w:id="1448" w:name="C_4515-8553"/>
      <w:r>
        <w:t xml:space="preserve"> (CONF:4515-8553)</w:t>
      </w:r>
      <w:bookmarkEnd w:id="1448"/>
      <w:r>
        <w:t>.</w:t>
      </w:r>
    </w:p>
    <w:p w14:paraId="556622CD" w14:textId="77777777" w:rsidR="002E1B08" w:rsidRDefault="00000000">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449" w:name="C_4515-19117"/>
      <w:r>
        <w:t xml:space="preserve"> (CONF:4515-19117)</w:t>
      </w:r>
      <w:bookmarkEnd w:id="1449"/>
      <w:r>
        <w:t>.</w:t>
      </w:r>
    </w:p>
    <w:p w14:paraId="4A520556" w14:textId="77777777" w:rsidR="002E1B08" w:rsidRDefault="00000000">
      <w:pPr>
        <w:numPr>
          <w:ilvl w:val="0"/>
          <w:numId w:val="37"/>
        </w:numPr>
      </w:pPr>
      <w:r>
        <w:rPr>
          <w:rStyle w:val="keyword"/>
        </w:rPr>
        <w:t>SHALL</w:t>
      </w:r>
      <w:r>
        <w:t xml:space="preserve"> contain exactly one [1..1] </w:t>
      </w:r>
      <w:r>
        <w:rPr>
          <w:rStyle w:val="XMLnameBold"/>
        </w:rPr>
        <w:t>effectiveTime</w:t>
      </w:r>
      <w:bookmarkStart w:id="1450" w:name="C_4515-31868"/>
      <w:r>
        <w:t xml:space="preserve"> (CONF:4515-31868)</w:t>
      </w:r>
      <w:bookmarkEnd w:id="1450"/>
      <w:r>
        <w:t>.</w:t>
      </w:r>
    </w:p>
    <w:p w14:paraId="47A39F8A" w14:textId="77777777" w:rsidR="002E1B08" w:rsidRDefault="00000000">
      <w:pPr>
        <w:numPr>
          <w:ilvl w:val="0"/>
          <w:numId w:val="37"/>
        </w:numPr>
      </w:pPr>
      <w:r>
        <w:rPr>
          <w:rStyle w:val="keyword"/>
        </w:rPr>
        <w:t>SHOULD</w:t>
      </w:r>
      <w:r>
        <w:t xml:space="preserve"> contain zero or one [0..1] </w:t>
      </w:r>
      <w:r>
        <w:rPr>
          <w:rStyle w:val="XMLnameBold"/>
        </w:rPr>
        <w:t>value</w:t>
      </w:r>
      <w:bookmarkStart w:id="1451" w:name="C_4515-8559"/>
      <w:r>
        <w:t xml:space="preserve"> (CONF:4515-8559)</w:t>
      </w:r>
      <w:bookmarkEnd w:id="1451"/>
      <w:r>
        <w:t>.</w:t>
      </w:r>
    </w:p>
    <w:p w14:paraId="6B2C4F2A" w14:textId="77777777" w:rsidR="002E1B08" w:rsidRDefault="00000000">
      <w:pPr>
        <w:pStyle w:val="BodyText"/>
        <w:spacing w:before="120"/>
      </w:pPr>
      <w:r>
        <w:t>NOTE: The base CDA R2.0 standard requires @unit to be drawn from UCUM, and best practice is to use case sensitive UCUM units</w:t>
      </w:r>
    </w:p>
    <w:p w14:paraId="1DE5FCE4" w14:textId="77777777" w:rsidR="002E1B08" w:rsidRDefault="00000000">
      <w:pPr>
        <w:numPr>
          <w:ilvl w:val="1"/>
          <w:numId w:val="37"/>
        </w:numPr>
      </w:pPr>
      <w:r>
        <w:t xml:space="preserve">If Observation/value is a physical quantity (xsi:type="PQ"), the unit of measure </w:t>
      </w:r>
      <w:r>
        <w:rPr>
          <w:rStyle w:val="keyword"/>
        </w:rPr>
        <w:t>SHOULD</w:t>
      </w:r>
      <w:r>
        <w:t xml:space="preserve"> be selected from ValueSet UnitsOfMeasureCaseSensitive (2.16.840.1.113883.1.11.12839) </w:t>
      </w:r>
      <w:r>
        <w:rPr>
          <w:i/>
        </w:rPr>
        <w:t>DYNAMIC</w:t>
      </w:r>
      <w:r>
        <w:t xml:space="preserve"> (CONF:4515-8555).</w:t>
      </w:r>
    </w:p>
    <w:p w14:paraId="1B236968" w14:textId="77777777" w:rsidR="002E1B08" w:rsidRDefault="00000000">
      <w:pPr>
        <w:numPr>
          <w:ilvl w:val="1"/>
          <w:numId w:val="37"/>
        </w:numPr>
      </w:pPr>
      <w:r>
        <w:t xml:space="preserve">If the Social History Observation is a Social Determinant of Health Observation, the observation/value code </w:t>
      </w:r>
      <w:r>
        <w:rPr>
          <w:rStyle w:val="keyword"/>
        </w:rPr>
        <w:t>SHOULD</w:t>
      </w:r>
      <w:r>
        <w:t xml:space="preserve"> be selected from ValueSet </w:t>
      </w:r>
      <w:hyperlink r:id="rId63" w:history="1">
        <w:r>
          <w:rPr>
            <w:rStyle w:val="HyperlinkCourierBold"/>
          </w:rPr>
          <w:t>Social Determinant of Health Conditions 2.16.840.1.113762.1.4.1196.788</w:t>
        </w:r>
      </w:hyperlink>
      <w:r>
        <w:rPr>
          <w:rStyle w:val="XMLnameBold"/>
        </w:rPr>
        <w:t>DYNAMIC</w:t>
      </w:r>
      <w:r>
        <w:t xml:space="preserve"> (CONF:4515-32957).</w:t>
      </w:r>
    </w:p>
    <w:p w14:paraId="388F858F" w14:textId="77777777" w:rsidR="002E1B08" w:rsidRDefault="00000000">
      <w:pPr>
        <w:numPr>
          <w:ilvl w:val="0"/>
          <w:numId w:val="37"/>
        </w:numPr>
      </w:pPr>
      <w:r>
        <w:rPr>
          <w:rStyle w:val="keyword"/>
        </w:rPr>
        <w:t>SHOULD</w:t>
      </w:r>
      <w:r>
        <w:t xml:space="preserve"> contain zero or more [0..*] Author Participation</w:t>
      </w:r>
      <w:r>
        <w:rPr>
          <w:rStyle w:val="XMLname"/>
        </w:rPr>
        <w:t xml:space="preserve"> (identifier: urn:oid:2.16.840.1.113883.10.20.22.4.119)</w:t>
      </w:r>
      <w:bookmarkStart w:id="1452" w:name="C_4515-31869"/>
      <w:r>
        <w:t xml:space="preserve"> (CONF:4515-31869)</w:t>
      </w:r>
      <w:bookmarkEnd w:id="1452"/>
      <w:r>
        <w:t>.</w:t>
      </w:r>
    </w:p>
    <w:p w14:paraId="7503A36D" w14:textId="77777777" w:rsidR="002E1B08" w:rsidRDefault="00000000">
      <w:pPr>
        <w:pStyle w:val="BodyText"/>
        <w:spacing w:before="120"/>
      </w:pPr>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14:paraId="27A17CB1" w14:textId="77777777" w:rsidR="002E1B08" w:rsidRDefault="00000000">
      <w:pPr>
        <w:numPr>
          <w:ilvl w:val="0"/>
          <w:numId w:val="37"/>
        </w:numPr>
      </w:pPr>
      <w:r>
        <w:rPr>
          <w:rStyle w:val="keyword"/>
        </w:rPr>
        <w:t>MAY</w:t>
      </w:r>
      <w:r>
        <w:t xml:space="preserve"> contain zero or more [0..*] </w:t>
      </w:r>
      <w:r>
        <w:rPr>
          <w:rStyle w:val="XMLnameBold"/>
        </w:rPr>
        <w:t>entryRelationship</w:t>
      </w:r>
      <w:bookmarkStart w:id="1453" w:name="C_4515-32958"/>
      <w:r>
        <w:t xml:space="preserve"> (CONF:4515-32958)</w:t>
      </w:r>
      <w:bookmarkEnd w:id="1453"/>
      <w:r>
        <w:t xml:space="preserve"> such that it</w:t>
      </w:r>
    </w:p>
    <w:p w14:paraId="793961F2" w14:textId="77777777" w:rsidR="002E1B08" w:rsidRDefault="00000000">
      <w:pPr>
        <w:numPr>
          <w:ilvl w:val="1"/>
          <w:numId w:val="37"/>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454" w:name="C_4515-32960"/>
      <w:r>
        <w:t xml:space="preserve"> (CONF:4515-32960)</w:t>
      </w:r>
      <w:bookmarkEnd w:id="1454"/>
      <w:r>
        <w:t>.</w:t>
      </w:r>
    </w:p>
    <w:p w14:paraId="296F8457" w14:textId="77777777" w:rsidR="002E1B08" w:rsidRDefault="00000000">
      <w:pPr>
        <w:numPr>
          <w:ilvl w:val="1"/>
          <w:numId w:val="37"/>
        </w:numPr>
      </w:pPr>
      <w:r>
        <w:rPr>
          <w:rStyle w:val="keyword"/>
        </w:rPr>
        <w:t>SHALL</w:t>
      </w:r>
      <w:r>
        <w:t xml:space="preserve"> contain exactly one [1..1] Assessment Scale Observation</w:t>
      </w:r>
      <w:r>
        <w:rPr>
          <w:rStyle w:val="XMLname"/>
        </w:rPr>
        <w:t xml:space="preserve"> (identifier: urn:oid:2.16.840.1.113883.10.20.22.4.69)</w:t>
      </w:r>
      <w:bookmarkStart w:id="1455" w:name="C_4515-32959"/>
      <w:r>
        <w:t xml:space="preserve"> (CONF:4515-32959)</w:t>
      </w:r>
      <w:bookmarkEnd w:id="1455"/>
      <w:r>
        <w:t>.</w:t>
      </w:r>
    </w:p>
    <w:p w14:paraId="3634C829" w14:textId="77777777" w:rsidR="002E1B08" w:rsidRDefault="00000000">
      <w:pPr>
        <w:pStyle w:val="BodyText"/>
        <w:spacing w:before="120"/>
      </w:pPr>
      <w:r>
        <w:lastRenderedPageBreak/>
        <w:t xml:space="preserve">When an Entry Reference is contained in a Social History Template instance that is a Social Determinant of Health Social History, that Entry Reference </w:t>
      </w:r>
      <w:r>
        <w:rPr>
          <w:rStyle w:val="keyword"/>
        </w:rPr>
        <w:t>MAY</w:t>
      </w:r>
      <w:r>
        <w:t xml:space="preserve"> reference an Assessment Scale Observation elsewhere in the document that represent LOINC question and answer pairs from SDOH screening instruments.</w:t>
      </w:r>
    </w:p>
    <w:p w14:paraId="21EF9C78" w14:textId="77777777" w:rsidR="002E1B08" w:rsidRDefault="00000000">
      <w:pPr>
        <w:numPr>
          <w:ilvl w:val="0"/>
          <w:numId w:val="37"/>
        </w:numPr>
      </w:pPr>
      <w:r>
        <w:rPr>
          <w:rStyle w:val="keyword"/>
        </w:rPr>
        <w:t>MAY</w:t>
      </w:r>
      <w:r>
        <w:t xml:space="preserve"> contain zero or more [0..*] </w:t>
      </w:r>
      <w:r>
        <w:rPr>
          <w:rStyle w:val="XMLnameBold"/>
        </w:rPr>
        <w:t>entryRelationship</w:t>
      </w:r>
      <w:bookmarkStart w:id="1456" w:name="C_4515-32969"/>
      <w:r>
        <w:t xml:space="preserve"> (CONF:4515-32969)</w:t>
      </w:r>
      <w:bookmarkEnd w:id="1456"/>
      <w:r>
        <w:t xml:space="preserve"> such that it</w:t>
      </w:r>
    </w:p>
    <w:p w14:paraId="00527DB1" w14:textId="77777777" w:rsidR="002E1B08" w:rsidRDefault="00000000">
      <w:pPr>
        <w:numPr>
          <w:ilvl w:val="1"/>
          <w:numId w:val="37"/>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457" w:name="C_4515-32971"/>
      <w:r>
        <w:t xml:space="preserve"> (CONF:4515-32971)</w:t>
      </w:r>
      <w:bookmarkEnd w:id="1457"/>
      <w:r>
        <w:t>.</w:t>
      </w:r>
    </w:p>
    <w:p w14:paraId="77AC9776" w14:textId="77777777" w:rsidR="002E1B08" w:rsidRDefault="00000000">
      <w:pPr>
        <w:numPr>
          <w:ilvl w:val="1"/>
          <w:numId w:val="37"/>
        </w:numPr>
      </w:pPr>
      <w:r>
        <w:rPr>
          <w:rStyle w:val="keyword"/>
        </w:rPr>
        <w:t>SHALL</w:t>
      </w:r>
      <w:r>
        <w:t xml:space="preserve"> contain exactly one [1..1] Entry Reference</w:t>
      </w:r>
      <w:r>
        <w:rPr>
          <w:rStyle w:val="XMLname"/>
        </w:rPr>
        <w:t xml:space="preserve"> (identifier: urn:oid:2.16.840.1.113883.10.20.22.4.122)</w:t>
      </w:r>
      <w:bookmarkStart w:id="1458" w:name="C_4515-32970"/>
      <w:r>
        <w:t xml:space="preserve"> (CONF:4515-32970)</w:t>
      </w:r>
      <w:bookmarkEnd w:id="1458"/>
      <w:r>
        <w:t>.</w:t>
      </w:r>
    </w:p>
    <w:p w14:paraId="333B717F" w14:textId="77777777" w:rsidR="002E1B08" w:rsidRDefault="00000000">
      <w:pPr>
        <w:pStyle w:val="Caption"/>
      </w:pPr>
      <w:bookmarkStart w:id="1459" w:name="_Toc119067441"/>
      <w:bookmarkStart w:id="1460" w:name="_Toc119074865"/>
      <w:bookmarkStart w:id="1461" w:name="_Toc120095076"/>
      <w:r>
        <w:t xml:space="preserve">Table </w:t>
      </w:r>
      <w:r>
        <w:fldChar w:fldCharType="begin"/>
      </w:r>
      <w:r>
        <w:instrText>SEQ Table \* ARABIC</w:instrText>
      </w:r>
      <w:r>
        <w:fldChar w:fldCharType="separate"/>
      </w:r>
      <w:r>
        <w:t>83</w:t>
      </w:r>
      <w:r>
        <w:fldChar w:fldCharType="end"/>
      </w:r>
      <w:r>
        <w:t xml:space="preserve">: </w:t>
      </w:r>
      <w:bookmarkStart w:id="1462" w:name="Social_History_Type"/>
      <w:r>
        <w:t>Social History Type</w:t>
      </w:r>
      <w:bookmarkEnd w:id="1459"/>
      <w:bookmarkEnd w:id="1460"/>
      <w:bookmarkEnd w:id="1461"/>
      <w:bookmarkEnd w:id="14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231CB7F" w14:textId="77777777">
        <w:trPr>
          <w:jc w:val="center"/>
        </w:trPr>
        <w:tc>
          <w:tcPr>
            <w:tcW w:w="1440" w:type="dxa"/>
            <w:gridSpan w:val="4"/>
          </w:tcPr>
          <w:p w14:paraId="0A7DDF18" w14:textId="77777777" w:rsidR="002E1B08" w:rsidRDefault="00000000">
            <w:pPr>
              <w:pStyle w:val="TableText"/>
            </w:pPr>
            <w:r>
              <w:t>Value Set: Social History Type urn:oid:2.16.840.1.113883.3.88.12.80.60</w:t>
            </w:r>
          </w:p>
          <w:p w14:paraId="19E459E9" w14:textId="77777777" w:rsidR="002E1B08" w:rsidRDefault="00000000">
            <w:pPr>
              <w:pStyle w:val="TableText"/>
            </w:pPr>
            <w:r>
              <w:t>(Clinical Focus: Classification of questions bearing on a patient's behavior, achievement, and exogenous health factors),(Data Element Scope: ),(Inclusion Criteria: ),(Exclusion Criteria: )</w:t>
            </w:r>
            <w:r>
              <w:br/>
            </w:r>
            <w:r>
              <w:br/>
              <w:t>This value set was imported on 6/9/2021 with a version of Latest.</w:t>
            </w:r>
          </w:p>
          <w:p w14:paraId="685A1057" w14:textId="77777777" w:rsidR="002E1B08" w:rsidRDefault="00000000">
            <w:pPr>
              <w:pStyle w:val="TableText"/>
            </w:pPr>
            <w:r>
              <w:t xml:space="preserve">Value Set Source: </w:t>
            </w:r>
            <w:hyperlink r:id="rId64" w:history="1">
              <w:r>
                <w:rPr>
                  <w:rStyle w:val="HyperlinkCourierBold"/>
                </w:rPr>
                <w:t>https://vsac.nlm.nih.gov/valueset/2.16.840.1.113883.3.88.12.80.60/expansion</w:t>
              </w:r>
            </w:hyperlink>
          </w:p>
        </w:tc>
      </w:tr>
      <w:tr w:rsidR="002E1B08" w14:paraId="76DCC996" w14:textId="77777777">
        <w:trPr>
          <w:cantSplit/>
          <w:tblHeader/>
          <w:jc w:val="center"/>
        </w:trPr>
        <w:tc>
          <w:tcPr>
            <w:tcW w:w="1560" w:type="dxa"/>
            <w:shd w:val="clear" w:color="auto" w:fill="E6E6E6"/>
          </w:tcPr>
          <w:p w14:paraId="2B58A493" w14:textId="77777777" w:rsidR="002E1B08" w:rsidRDefault="00000000">
            <w:pPr>
              <w:pStyle w:val="TableHead"/>
            </w:pPr>
            <w:r>
              <w:t>Code</w:t>
            </w:r>
          </w:p>
        </w:tc>
        <w:tc>
          <w:tcPr>
            <w:tcW w:w="3000" w:type="dxa"/>
            <w:shd w:val="clear" w:color="auto" w:fill="E6E6E6"/>
          </w:tcPr>
          <w:p w14:paraId="02AE624A" w14:textId="77777777" w:rsidR="002E1B08" w:rsidRDefault="00000000">
            <w:pPr>
              <w:pStyle w:val="TableHead"/>
            </w:pPr>
            <w:r>
              <w:t>Code System</w:t>
            </w:r>
          </w:p>
        </w:tc>
        <w:tc>
          <w:tcPr>
            <w:tcW w:w="3000" w:type="dxa"/>
            <w:shd w:val="clear" w:color="auto" w:fill="E6E6E6"/>
          </w:tcPr>
          <w:p w14:paraId="76FD5DE9" w14:textId="77777777" w:rsidR="002E1B08" w:rsidRDefault="00000000">
            <w:pPr>
              <w:pStyle w:val="TableHead"/>
            </w:pPr>
            <w:r>
              <w:t>Code System OID</w:t>
            </w:r>
          </w:p>
        </w:tc>
        <w:tc>
          <w:tcPr>
            <w:tcW w:w="2520" w:type="dxa"/>
            <w:shd w:val="clear" w:color="auto" w:fill="E6E6E6"/>
          </w:tcPr>
          <w:p w14:paraId="7108BA37" w14:textId="77777777" w:rsidR="002E1B08" w:rsidRDefault="00000000">
            <w:pPr>
              <w:pStyle w:val="TableHead"/>
            </w:pPr>
            <w:r>
              <w:t>Print Name</w:t>
            </w:r>
          </w:p>
        </w:tc>
      </w:tr>
      <w:tr w:rsidR="002E1B08" w14:paraId="26635C53" w14:textId="77777777">
        <w:trPr>
          <w:jc w:val="center"/>
        </w:trPr>
        <w:tc>
          <w:tcPr>
            <w:tcW w:w="1170" w:type="dxa"/>
          </w:tcPr>
          <w:p w14:paraId="0F2E7834" w14:textId="77777777" w:rsidR="002E1B08" w:rsidRDefault="00000000">
            <w:pPr>
              <w:pStyle w:val="TableText"/>
            </w:pPr>
            <w:r>
              <w:t>102487004</w:t>
            </w:r>
          </w:p>
        </w:tc>
        <w:tc>
          <w:tcPr>
            <w:tcW w:w="3195" w:type="dxa"/>
          </w:tcPr>
          <w:p w14:paraId="04C62E59" w14:textId="77777777" w:rsidR="002E1B08" w:rsidRDefault="00000000">
            <w:pPr>
              <w:pStyle w:val="TableText"/>
            </w:pPr>
            <w:r>
              <w:t>SNOMED CT</w:t>
            </w:r>
          </w:p>
        </w:tc>
        <w:tc>
          <w:tcPr>
            <w:tcW w:w="3195" w:type="dxa"/>
          </w:tcPr>
          <w:p w14:paraId="41ECBC70" w14:textId="77777777" w:rsidR="002E1B08" w:rsidRDefault="00000000">
            <w:pPr>
              <w:pStyle w:val="TableText"/>
            </w:pPr>
            <w:r>
              <w:t>urn:oid:2.16.840.1.113883.6.96</w:t>
            </w:r>
          </w:p>
        </w:tc>
        <w:tc>
          <w:tcPr>
            <w:tcW w:w="2520" w:type="dxa"/>
          </w:tcPr>
          <w:p w14:paraId="3205DFB1" w14:textId="77777777" w:rsidR="002E1B08" w:rsidRDefault="00000000">
            <w:pPr>
              <w:pStyle w:val="TableText"/>
            </w:pPr>
            <w:r>
              <w:t>Environmental risk factor (observable entity)</w:t>
            </w:r>
          </w:p>
        </w:tc>
      </w:tr>
      <w:tr w:rsidR="002E1B08" w14:paraId="2E4B64D9" w14:textId="77777777">
        <w:trPr>
          <w:jc w:val="center"/>
        </w:trPr>
        <w:tc>
          <w:tcPr>
            <w:tcW w:w="1170" w:type="dxa"/>
          </w:tcPr>
          <w:p w14:paraId="4CD99985" w14:textId="77777777" w:rsidR="002E1B08" w:rsidRDefault="00000000">
            <w:pPr>
              <w:pStyle w:val="TableText"/>
            </w:pPr>
            <w:r>
              <w:t>105421008</w:t>
            </w:r>
          </w:p>
        </w:tc>
        <w:tc>
          <w:tcPr>
            <w:tcW w:w="3195" w:type="dxa"/>
          </w:tcPr>
          <w:p w14:paraId="52E35417" w14:textId="77777777" w:rsidR="002E1B08" w:rsidRDefault="00000000">
            <w:pPr>
              <w:pStyle w:val="TableText"/>
            </w:pPr>
            <w:r>
              <w:t>SNOMED CT</w:t>
            </w:r>
          </w:p>
        </w:tc>
        <w:tc>
          <w:tcPr>
            <w:tcW w:w="3195" w:type="dxa"/>
          </w:tcPr>
          <w:p w14:paraId="761DC8D9" w14:textId="77777777" w:rsidR="002E1B08" w:rsidRDefault="00000000">
            <w:pPr>
              <w:pStyle w:val="TableText"/>
            </w:pPr>
            <w:r>
              <w:t>urn:oid:2.16.840.1.113883.6.96</w:t>
            </w:r>
          </w:p>
        </w:tc>
        <w:tc>
          <w:tcPr>
            <w:tcW w:w="2520" w:type="dxa"/>
          </w:tcPr>
          <w:p w14:paraId="6FAF2C82" w14:textId="77777777" w:rsidR="002E1B08" w:rsidRDefault="00000000">
            <w:pPr>
              <w:pStyle w:val="TableText"/>
            </w:pPr>
            <w:r>
              <w:t>Educational achievement (observable entity)</w:t>
            </w:r>
          </w:p>
        </w:tc>
      </w:tr>
      <w:tr w:rsidR="002E1B08" w14:paraId="2342546A" w14:textId="77777777">
        <w:trPr>
          <w:jc w:val="center"/>
        </w:trPr>
        <w:tc>
          <w:tcPr>
            <w:tcW w:w="1170" w:type="dxa"/>
          </w:tcPr>
          <w:p w14:paraId="1D68A8C8" w14:textId="77777777" w:rsidR="002E1B08" w:rsidRDefault="00000000">
            <w:pPr>
              <w:pStyle w:val="TableText"/>
            </w:pPr>
            <w:r>
              <w:t>228272008</w:t>
            </w:r>
          </w:p>
        </w:tc>
        <w:tc>
          <w:tcPr>
            <w:tcW w:w="3195" w:type="dxa"/>
          </w:tcPr>
          <w:p w14:paraId="531FD33A" w14:textId="77777777" w:rsidR="002E1B08" w:rsidRDefault="00000000">
            <w:pPr>
              <w:pStyle w:val="TableText"/>
            </w:pPr>
            <w:r>
              <w:t>SNOMED CT</w:t>
            </w:r>
          </w:p>
        </w:tc>
        <w:tc>
          <w:tcPr>
            <w:tcW w:w="3195" w:type="dxa"/>
          </w:tcPr>
          <w:p w14:paraId="06F7385B" w14:textId="77777777" w:rsidR="002E1B08" w:rsidRDefault="00000000">
            <w:pPr>
              <w:pStyle w:val="TableText"/>
            </w:pPr>
            <w:r>
              <w:t>urn:oid:2.16.840.1.113883.6.96</w:t>
            </w:r>
          </w:p>
        </w:tc>
        <w:tc>
          <w:tcPr>
            <w:tcW w:w="2520" w:type="dxa"/>
          </w:tcPr>
          <w:p w14:paraId="5539BE32" w14:textId="77777777" w:rsidR="002E1B08" w:rsidRDefault="00000000">
            <w:pPr>
              <w:pStyle w:val="TableText"/>
            </w:pPr>
            <w:r>
              <w:t>Health-related behavior (observable entity)</w:t>
            </w:r>
          </w:p>
        </w:tc>
      </w:tr>
      <w:tr w:rsidR="002E1B08" w14:paraId="316243E8" w14:textId="77777777">
        <w:trPr>
          <w:jc w:val="center"/>
        </w:trPr>
        <w:tc>
          <w:tcPr>
            <w:tcW w:w="1170" w:type="dxa"/>
          </w:tcPr>
          <w:p w14:paraId="42AD2E97" w14:textId="77777777" w:rsidR="002E1B08" w:rsidRDefault="00000000">
            <w:pPr>
              <w:pStyle w:val="TableText"/>
            </w:pPr>
            <w:r>
              <w:t>229819007</w:t>
            </w:r>
          </w:p>
        </w:tc>
        <w:tc>
          <w:tcPr>
            <w:tcW w:w="3195" w:type="dxa"/>
          </w:tcPr>
          <w:p w14:paraId="08E126A8" w14:textId="77777777" w:rsidR="002E1B08" w:rsidRDefault="00000000">
            <w:pPr>
              <w:pStyle w:val="TableText"/>
            </w:pPr>
            <w:r>
              <w:t>SNOMED CT</w:t>
            </w:r>
          </w:p>
        </w:tc>
        <w:tc>
          <w:tcPr>
            <w:tcW w:w="3195" w:type="dxa"/>
          </w:tcPr>
          <w:p w14:paraId="4094BFAA" w14:textId="77777777" w:rsidR="002E1B08" w:rsidRDefault="00000000">
            <w:pPr>
              <w:pStyle w:val="TableText"/>
            </w:pPr>
            <w:r>
              <w:t>urn:oid:2.16.840.1.113883.6.96</w:t>
            </w:r>
          </w:p>
        </w:tc>
        <w:tc>
          <w:tcPr>
            <w:tcW w:w="2520" w:type="dxa"/>
          </w:tcPr>
          <w:p w14:paraId="2589C549" w14:textId="77777777" w:rsidR="002E1B08" w:rsidRDefault="00000000">
            <w:pPr>
              <w:pStyle w:val="TableText"/>
            </w:pPr>
            <w:r>
              <w:t>Tobacco use and exposure (observable entity)</w:t>
            </w:r>
          </w:p>
        </w:tc>
      </w:tr>
      <w:tr w:rsidR="002E1B08" w14:paraId="40024B76" w14:textId="77777777">
        <w:trPr>
          <w:jc w:val="center"/>
        </w:trPr>
        <w:tc>
          <w:tcPr>
            <w:tcW w:w="1170" w:type="dxa"/>
          </w:tcPr>
          <w:p w14:paraId="21D3F293" w14:textId="77777777" w:rsidR="002E1B08" w:rsidRDefault="00000000">
            <w:pPr>
              <w:pStyle w:val="TableText"/>
            </w:pPr>
            <w:r>
              <w:t>256235009</w:t>
            </w:r>
          </w:p>
        </w:tc>
        <w:tc>
          <w:tcPr>
            <w:tcW w:w="3195" w:type="dxa"/>
          </w:tcPr>
          <w:p w14:paraId="5B0DBC54" w14:textId="77777777" w:rsidR="002E1B08" w:rsidRDefault="00000000">
            <w:pPr>
              <w:pStyle w:val="TableText"/>
            </w:pPr>
            <w:r>
              <w:t>SNOMED CT</w:t>
            </w:r>
          </w:p>
        </w:tc>
        <w:tc>
          <w:tcPr>
            <w:tcW w:w="3195" w:type="dxa"/>
          </w:tcPr>
          <w:p w14:paraId="38FED4EF" w14:textId="77777777" w:rsidR="002E1B08" w:rsidRDefault="00000000">
            <w:pPr>
              <w:pStyle w:val="TableText"/>
            </w:pPr>
            <w:r>
              <w:t>urn:oid:2.16.840.1.113883.6.96</w:t>
            </w:r>
          </w:p>
        </w:tc>
        <w:tc>
          <w:tcPr>
            <w:tcW w:w="2520" w:type="dxa"/>
          </w:tcPr>
          <w:p w14:paraId="233B9650" w14:textId="77777777" w:rsidR="002E1B08" w:rsidRDefault="00000000">
            <w:pPr>
              <w:pStyle w:val="TableText"/>
            </w:pPr>
            <w:r>
              <w:t>Exercise (observable entity)</w:t>
            </w:r>
          </w:p>
        </w:tc>
      </w:tr>
      <w:tr w:rsidR="002E1B08" w14:paraId="0F8B44A7" w14:textId="77777777">
        <w:trPr>
          <w:jc w:val="center"/>
        </w:trPr>
        <w:tc>
          <w:tcPr>
            <w:tcW w:w="1170" w:type="dxa"/>
          </w:tcPr>
          <w:p w14:paraId="3315C3E3" w14:textId="77777777" w:rsidR="002E1B08" w:rsidRDefault="00000000">
            <w:pPr>
              <w:pStyle w:val="TableText"/>
            </w:pPr>
            <w:r>
              <w:t>302160007</w:t>
            </w:r>
          </w:p>
        </w:tc>
        <w:tc>
          <w:tcPr>
            <w:tcW w:w="3195" w:type="dxa"/>
          </w:tcPr>
          <w:p w14:paraId="6508A305" w14:textId="77777777" w:rsidR="002E1B08" w:rsidRDefault="00000000">
            <w:pPr>
              <w:pStyle w:val="TableText"/>
            </w:pPr>
            <w:r>
              <w:t>SNOMED CT</w:t>
            </w:r>
          </w:p>
        </w:tc>
        <w:tc>
          <w:tcPr>
            <w:tcW w:w="3195" w:type="dxa"/>
          </w:tcPr>
          <w:p w14:paraId="1762E291" w14:textId="77777777" w:rsidR="002E1B08" w:rsidRDefault="00000000">
            <w:pPr>
              <w:pStyle w:val="TableText"/>
            </w:pPr>
            <w:r>
              <w:t>urn:oid:2.16.840.1.113883.6.96</w:t>
            </w:r>
          </w:p>
        </w:tc>
        <w:tc>
          <w:tcPr>
            <w:tcW w:w="2520" w:type="dxa"/>
          </w:tcPr>
          <w:p w14:paraId="479A8FCB" w14:textId="77777777" w:rsidR="002E1B08" w:rsidRDefault="00000000">
            <w:pPr>
              <w:pStyle w:val="TableText"/>
            </w:pPr>
            <w:r>
              <w:t>Household, family and support network detail (observable entity)</w:t>
            </w:r>
          </w:p>
        </w:tc>
      </w:tr>
      <w:tr w:rsidR="002E1B08" w14:paraId="6F9E6796" w14:textId="77777777">
        <w:trPr>
          <w:jc w:val="center"/>
        </w:trPr>
        <w:tc>
          <w:tcPr>
            <w:tcW w:w="1170" w:type="dxa"/>
          </w:tcPr>
          <w:p w14:paraId="6CD56F57" w14:textId="77777777" w:rsidR="002E1B08" w:rsidRDefault="00000000">
            <w:pPr>
              <w:pStyle w:val="TableText"/>
            </w:pPr>
            <w:r>
              <w:t>363908000</w:t>
            </w:r>
          </w:p>
        </w:tc>
        <w:tc>
          <w:tcPr>
            <w:tcW w:w="3195" w:type="dxa"/>
          </w:tcPr>
          <w:p w14:paraId="531D510B" w14:textId="77777777" w:rsidR="002E1B08" w:rsidRDefault="00000000">
            <w:pPr>
              <w:pStyle w:val="TableText"/>
            </w:pPr>
            <w:r>
              <w:t>SNOMED CT</w:t>
            </w:r>
          </w:p>
        </w:tc>
        <w:tc>
          <w:tcPr>
            <w:tcW w:w="3195" w:type="dxa"/>
          </w:tcPr>
          <w:p w14:paraId="26BAF754" w14:textId="77777777" w:rsidR="002E1B08" w:rsidRDefault="00000000">
            <w:pPr>
              <w:pStyle w:val="TableText"/>
            </w:pPr>
            <w:r>
              <w:t>urn:oid:2.16.840.1.113883.6.96</w:t>
            </w:r>
          </w:p>
        </w:tc>
        <w:tc>
          <w:tcPr>
            <w:tcW w:w="2520" w:type="dxa"/>
          </w:tcPr>
          <w:p w14:paraId="6DAF0D4E" w14:textId="77777777" w:rsidR="002E1B08" w:rsidRDefault="00000000">
            <w:pPr>
              <w:pStyle w:val="TableText"/>
            </w:pPr>
            <w:r>
              <w:t>Details of drug misuse behavior (observable entity)</w:t>
            </w:r>
          </w:p>
        </w:tc>
      </w:tr>
      <w:tr w:rsidR="002E1B08" w14:paraId="7DDB5DC3" w14:textId="77777777">
        <w:trPr>
          <w:jc w:val="center"/>
        </w:trPr>
        <w:tc>
          <w:tcPr>
            <w:tcW w:w="1170" w:type="dxa"/>
          </w:tcPr>
          <w:p w14:paraId="2AF8E83E" w14:textId="77777777" w:rsidR="002E1B08" w:rsidRDefault="00000000">
            <w:pPr>
              <w:pStyle w:val="TableText"/>
            </w:pPr>
            <w:r>
              <w:t>364393001</w:t>
            </w:r>
          </w:p>
        </w:tc>
        <w:tc>
          <w:tcPr>
            <w:tcW w:w="3195" w:type="dxa"/>
          </w:tcPr>
          <w:p w14:paraId="29F26B04" w14:textId="77777777" w:rsidR="002E1B08" w:rsidRDefault="00000000">
            <w:pPr>
              <w:pStyle w:val="TableText"/>
            </w:pPr>
            <w:r>
              <w:t>SNOMED CT</w:t>
            </w:r>
          </w:p>
        </w:tc>
        <w:tc>
          <w:tcPr>
            <w:tcW w:w="3195" w:type="dxa"/>
          </w:tcPr>
          <w:p w14:paraId="54003FC9" w14:textId="77777777" w:rsidR="002E1B08" w:rsidRDefault="00000000">
            <w:pPr>
              <w:pStyle w:val="TableText"/>
            </w:pPr>
            <w:r>
              <w:t>urn:oid:2.16.840.1.113883.6.96</w:t>
            </w:r>
          </w:p>
        </w:tc>
        <w:tc>
          <w:tcPr>
            <w:tcW w:w="2520" w:type="dxa"/>
          </w:tcPr>
          <w:p w14:paraId="289BD8DD" w14:textId="77777777" w:rsidR="002E1B08" w:rsidRDefault="00000000">
            <w:pPr>
              <w:pStyle w:val="TableText"/>
            </w:pPr>
            <w:r>
              <w:t>Nutritional observable (observable entity)</w:t>
            </w:r>
          </w:p>
        </w:tc>
      </w:tr>
      <w:tr w:rsidR="002E1B08" w14:paraId="17088AD5" w14:textId="77777777">
        <w:trPr>
          <w:jc w:val="center"/>
        </w:trPr>
        <w:tc>
          <w:tcPr>
            <w:tcW w:w="1170" w:type="dxa"/>
          </w:tcPr>
          <w:p w14:paraId="63A90CFB" w14:textId="77777777" w:rsidR="002E1B08" w:rsidRDefault="00000000">
            <w:pPr>
              <w:pStyle w:val="TableText"/>
            </w:pPr>
            <w:r>
              <w:t>364703007</w:t>
            </w:r>
          </w:p>
        </w:tc>
        <w:tc>
          <w:tcPr>
            <w:tcW w:w="3195" w:type="dxa"/>
          </w:tcPr>
          <w:p w14:paraId="6763DEDC" w14:textId="77777777" w:rsidR="002E1B08" w:rsidRDefault="00000000">
            <w:pPr>
              <w:pStyle w:val="TableText"/>
            </w:pPr>
            <w:r>
              <w:t>SNOMED CT</w:t>
            </w:r>
          </w:p>
        </w:tc>
        <w:tc>
          <w:tcPr>
            <w:tcW w:w="3195" w:type="dxa"/>
          </w:tcPr>
          <w:p w14:paraId="7D698A6A" w14:textId="77777777" w:rsidR="002E1B08" w:rsidRDefault="00000000">
            <w:pPr>
              <w:pStyle w:val="TableText"/>
            </w:pPr>
            <w:r>
              <w:t>urn:oid:2.16.840.1.113883.6.96</w:t>
            </w:r>
          </w:p>
        </w:tc>
        <w:tc>
          <w:tcPr>
            <w:tcW w:w="2520" w:type="dxa"/>
          </w:tcPr>
          <w:p w14:paraId="54F0054F" w14:textId="77777777" w:rsidR="002E1B08" w:rsidRDefault="00000000">
            <w:pPr>
              <w:pStyle w:val="TableText"/>
            </w:pPr>
            <w:r>
              <w:t>Employment detail (observable entity)</w:t>
            </w:r>
          </w:p>
        </w:tc>
      </w:tr>
      <w:tr w:rsidR="002E1B08" w14:paraId="16B1A22A" w14:textId="77777777">
        <w:trPr>
          <w:jc w:val="center"/>
        </w:trPr>
        <w:tc>
          <w:tcPr>
            <w:tcW w:w="1170" w:type="dxa"/>
          </w:tcPr>
          <w:p w14:paraId="3DC2CCC5" w14:textId="77777777" w:rsidR="002E1B08" w:rsidRDefault="00000000">
            <w:pPr>
              <w:pStyle w:val="TableText"/>
            </w:pPr>
            <w:r>
              <w:t>423514004</w:t>
            </w:r>
          </w:p>
        </w:tc>
        <w:tc>
          <w:tcPr>
            <w:tcW w:w="3195" w:type="dxa"/>
          </w:tcPr>
          <w:p w14:paraId="75366EAA" w14:textId="77777777" w:rsidR="002E1B08" w:rsidRDefault="00000000">
            <w:pPr>
              <w:pStyle w:val="TableText"/>
            </w:pPr>
            <w:r>
              <w:t>SNOMED CT</w:t>
            </w:r>
          </w:p>
        </w:tc>
        <w:tc>
          <w:tcPr>
            <w:tcW w:w="3195" w:type="dxa"/>
          </w:tcPr>
          <w:p w14:paraId="44406C70" w14:textId="77777777" w:rsidR="002E1B08" w:rsidRDefault="00000000">
            <w:pPr>
              <w:pStyle w:val="TableText"/>
            </w:pPr>
            <w:r>
              <w:t>urn:oid:2.16.840.1.113883.6.96</w:t>
            </w:r>
          </w:p>
        </w:tc>
        <w:tc>
          <w:tcPr>
            <w:tcW w:w="2520" w:type="dxa"/>
          </w:tcPr>
          <w:p w14:paraId="768CE81D" w14:textId="77777777" w:rsidR="002E1B08" w:rsidRDefault="00000000">
            <w:pPr>
              <w:pStyle w:val="TableText"/>
            </w:pPr>
            <w:r>
              <w:t>Community resource details (observable entity)</w:t>
            </w:r>
          </w:p>
        </w:tc>
      </w:tr>
      <w:tr w:rsidR="002E1B08" w14:paraId="1839E5EF" w14:textId="77777777">
        <w:trPr>
          <w:jc w:val="center"/>
        </w:trPr>
        <w:tc>
          <w:tcPr>
            <w:tcW w:w="1440" w:type="dxa"/>
            <w:gridSpan w:val="4"/>
          </w:tcPr>
          <w:p w14:paraId="37A6E207" w14:textId="77777777" w:rsidR="002E1B08" w:rsidRDefault="00000000">
            <w:pPr>
              <w:pStyle w:val="TableText"/>
            </w:pPr>
            <w:r>
              <w:t>...</w:t>
            </w:r>
          </w:p>
        </w:tc>
      </w:tr>
    </w:tbl>
    <w:p w14:paraId="0036CEEE" w14:textId="77777777" w:rsidR="002E1B08" w:rsidRDefault="002E1B08">
      <w:pPr>
        <w:pStyle w:val="BodyText"/>
      </w:pPr>
    </w:p>
    <w:p w14:paraId="51AD306A" w14:textId="77777777" w:rsidR="002E1B08" w:rsidRDefault="00000000">
      <w:pPr>
        <w:pStyle w:val="Caption"/>
        <w:ind w:left="130" w:right="115"/>
      </w:pPr>
      <w:bookmarkStart w:id="1463" w:name="_Toc119067350"/>
      <w:bookmarkStart w:id="1464" w:name="_Toc119072264"/>
      <w:bookmarkStart w:id="1465" w:name="_Toc120095186"/>
      <w:r>
        <w:lastRenderedPageBreak/>
        <w:t xml:space="preserve">Figure </w:t>
      </w:r>
      <w:r>
        <w:fldChar w:fldCharType="begin"/>
      </w:r>
      <w:r>
        <w:instrText>SEQ Figure \* ARABIC</w:instrText>
      </w:r>
      <w:r>
        <w:fldChar w:fldCharType="separate"/>
      </w:r>
      <w:r>
        <w:t>53</w:t>
      </w:r>
      <w:r>
        <w:fldChar w:fldCharType="end"/>
      </w:r>
      <w:r>
        <w:t>: Social History Observation Example</w:t>
      </w:r>
      <w:bookmarkEnd w:id="1463"/>
      <w:bookmarkEnd w:id="1464"/>
      <w:bookmarkEnd w:id="1465"/>
    </w:p>
    <w:p w14:paraId="074D21D7" w14:textId="77777777" w:rsidR="002E1B08" w:rsidRDefault="00000000">
      <w:pPr>
        <w:pStyle w:val="Example"/>
        <w:ind w:left="130" w:right="115"/>
      </w:pPr>
      <w:r>
        <w:t>&lt;observation classCode="OBS" moodCode="EVN"&gt;</w:t>
      </w:r>
    </w:p>
    <w:p w14:paraId="3517ED14" w14:textId="77777777" w:rsidR="002E1B08" w:rsidRDefault="00000000">
      <w:pPr>
        <w:pStyle w:val="Example"/>
        <w:ind w:left="130" w:right="115"/>
      </w:pPr>
      <w:r>
        <w:t xml:space="preserve">    &lt;templateId root="2.16.840.1.113883.10.20.22.4.38"/&gt;</w:t>
      </w:r>
    </w:p>
    <w:p w14:paraId="71EEE60A" w14:textId="6F3ED7AE" w:rsidR="002E1B08" w:rsidRDefault="00000000">
      <w:pPr>
        <w:pStyle w:val="Example"/>
        <w:ind w:left="130" w:right="115"/>
      </w:pPr>
      <w:r>
        <w:t xml:space="preserve">    &lt;templateId root="2.16.840.1.113883.10.20.22.4.38"</w:t>
      </w:r>
      <w:r w:rsidR="00122D3D">
        <w:t xml:space="preserve"> </w:t>
      </w:r>
      <w:r>
        <w:t>extension="2015-08-01"/&gt;</w:t>
      </w:r>
    </w:p>
    <w:p w14:paraId="7A427D6D" w14:textId="4816B224" w:rsidR="002E1B08" w:rsidRDefault="00000000">
      <w:pPr>
        <w:pStyle w:val="Example"/>
        <w:ind w:left="130" w:right="115"/>
      </w:pPr>
      <w:r>
        <w:t xml:space="preserve">    &lt;templateId root="2.16.840.1.113883.10.20.22.4.38"</w:t>
      </w:r>
      <w:r w:rsidR="00122D3D">
        <w:t xml:space="preserve"> </w:t>
      </w:r>
      <w:r>
        <w:t>extension="2022-06-01"/&gt;</w:t>
      </w:r>
    </w:p>
    <w:p w14:paraId="63D2AB18" w14:textId="77777777" w:rsidR="002E1B08" w:rsidRDefault="00000000">
      <w:pPr>
        <w:pStyle w:val="Example"/>
        <w:ind w:left="130" w:right="115"/>
      </w:pPr>
      <w:r>
        <w:t xml:space="preserve">    &lt;id root="37f76c51-6411-4e1d-8a37-957fd49d2cef"/&gt;</w:t>
      </w:r>
    </w:p>
    <w:p w14:paraId="623B43C1" w14:textId="47CD924D" w:rsidR="002E1B08" w:rsidRDefault="00000000">
      <w:pPr>
        <w:pStyle w:val="Example"/>
        <w:ind w:left="130" w:right="115"/>
      </w:pPr>
      <w:r>
        <w:t xml:space="preserve">    &lt;code code="160573003" displayName="Alcohol intake"</w:t>
      </w:r>
      <w:r w:rsidR="00122D3D">
        <w:t xml:space="preserve"> </w:t>
      </w:r>
      <w:r>
        <w:t>codeSystem="2.16.840.1.113883.6.96" codeSystemName="SNOMED CT"&gt;</w:t>
      </w:r>
    </w:p>
    <w:p w14:paraId="0AD9CB79" w14:textId="532DA7D1" w:rsidR="002E1B08" w:rsidRDefault="00000000">
      <w:pPr>
        <w:pStyle w:val="Example"/>
        <w:ind w:left="130" w:right="115"/>
      </w:pPr>
      <w:r>
        <w:t xml:space="preserve">        &lt;translation code="74013-4" codeSystem="2.16.840.1.113883.6.1"</w:t>
      </w:r>
      <w:r w:rsidR="00122D3D">
        <w:t xml:space="preserve"> </w:t>
      </w:r>
      <w:r>
        <w:t>codeSystemName="LOINC" displayName="Alcoholic drinks per day"/&gt;</w:t>
      </w:r>
    </w:p>
    <w:p w14:paraId="605F860B" w14:textId="77777777" w:rsidR="002E1B08" w:rsidRDefault="00000000">
      <w:pPr>
        <w:pStyle w:val="Example"/>
        <w:ind w:left="130" w:right="115"/>
      </w:pPr>
      <w:r>
        <w:t xml:space="preserve">    &lt;/code&gt;</w:t>
      </w:r>
    </w:p>
    <w:p w14:paraId="4BA650D4" w14:textId="77777777" w:rsidR="002E1B08" w:rsidRDefault="00000000">
      <w:pPr>
        <w:pStyle w:val="Example"/>
        <w:ind w:left="130" w:right="115"/>
      </w:pPr>
      <w:r>
        <w:t xml:space="preserve">    &lt;statusCode code="completed"/&gt;</w:t>
      </w:r>
    </w:p>
    <w:p w14:paraId="4677A005" w14:textId="77777777" w:rsidR="002E1B08" w:rsidRDefault="00000000">
      <w:pPr>
        <w:pStyle w:val="Example"/>
        <w:ind w:left="130" w:right="115"/>
      </w:pPr>
      <w:r>
        <w:t xml:space="preserve">    &lt;effectiveTime&gt;</w:t>
      </w:r>
    </w:p>
    <w:p w14:paraId="7642B2D5" w14:textId="77777777" w:rsidR="002E1B08" w:rsidRDefault="00000000">
      <w:pPr>
        <w:pStyle w:val="Example"/>
        <w:ind w:left="130" w:right="115"/>
      </w:pPr>
      <w:r>
        <w:t xml:space="preserve">        &lt;low value="20120215"/&gt;</w:t>
      </w:r>
    </w:p>
    <w:p w14:paraId="77D39F78" w14:textId="77777777" w:rsidR="002E1B08" w:rsidRDefault="00000000">
      <w:pPr>
        <w:pStyle w:val="Example"/>
        <w:ind w:left="130" w:right="115"/>
      </w:pPr>
      <w:r>
        <w:t xml:space="preserve">    &lt;/effectiveTime&gt;</w:t>
      </w:r>
    </w:p>
    <w:p w14:paraId="0C99B5CF" w14:textId="77777777" w:rsidR="002E1B08" w:rsidRDefault="00000000">
      <w:pPr>
        <w:pStyle w:val="Example"/>
        <w:ind w:left="130" w:right="115"/>
      </w:pPr>
      <w:r>
        <w:t xml:space="preserve">    &lt;value xsi:type="PQ" value="12" unit="/d"/&gt;</w:t>
      </w:r>
    </w:p>
    <w:p w14:paraId="7FE0795F" w14:textId="77777777" w:rsidR="002E1B08" w:rsidRDefault="00000000">
      <w:pPr>
        <w:pStyle w:val="Example"/>
        <w:ind w:left="130" w:right="115"/>
      </w:pPr>
      <w:r>
        <w:t>&lt;/observation&gt;</w:t>
      </w:r>
    </w:p>
    <w:p w14:paraId="619D3409" w14:textId="77777777" w:rsidR="002E1B08" w:rsidRDefault="002E1B08">
      <w:pPr>
        <w:pStyle w:val="BodyText"/>
      </w:pPr>
    </w:p>
    <w:p w14:paraId="66E2274A" w14:textId="77777777" w:rsidR="002E1B08" w:rsidRDefault="00000000">
      <w:pPr>
        <w:pStyle w:val="Caption"/>
        <w:ind w:left="130" w:right="115"/>
      </w:pPr>
      <w:bookmarkStart w:id="1466" w:name="_Toc119067351"/>
      <w:bookmarkStart w:id="1467" w:name="_Toc119072265"/>
      <w:bookmarkStart w:id="1468" w:name="_Toc120095187"/>
      <w:r>
        <w:t xml:space="preserve">Figure </w:t>
      </w:r>
      <w:r>
        <w:fldChar w:fldCharType="begin"/>
      </w:r>
      <w:r>
        <w:instrText>SEQ Figure \* ARABIC</w:instrText>
      </w:r>
      <w:r>
        <w:fldChar w:fldCharType="separate"/>
      </w:r>
      <w:r>
        <w:t>54</w:t>
      </w:r>
      <w:r>
        <w:fldChar w:fldCharType="end"/>
      </w:r>
      <w:r>
        <w:t>: Social Determinant of Health Social History Observation Example</w:t>
      </w:r>
      <w:bookmarkEnd w:id="1466"/>
      <w:bookmarkEnd w:id="1467"/>
      <w:bookmarkEnd w:id="1468"/>
    </w:p>
    <w:p w14:paraId="5DB5B63D" w14:textId="77777777" w:rsidR="002E1B08" w:rsidRDefault="00000000" w:rsidP="0021629C">
      <w:pPr>
        <w:pStyle w:val="Example"/>
        <w:ind w:left="130" w:right="115"/>
      </w:pPr>
      <w:r>
        <w:t>&lt;!-- SDOH Social History Observation --&gt;</w:t>
      </w:r>
    </w:p>
    <w:p w14:paraId="1F1D3AF2" w14:textId="77777777" w:rsidR="002E1B08" w:rsidRDefault="00000000" w:rsidP="0021629C">
      <w:pPr>
        <w:pStyle w:val="Example"/>
        <w:ind w:left="130" w:right="115"/>
      </w:pPr>
      <w:r>
        <w:t>&lt;entry&gt;</w:t>
      </w:r>
    </w:p>
    <w:p w14:paraId="3F6B2843" w14:textId="77777777" w:rsidR="002E1B08" w:rsidRDefault="00000000" w:rsidP="0021629C">
      <w:pPr>
        <w:pStyle w:val="Example"/>
        <w:ind w:left="130" w:right="115"/>
      </w:pPr>
      <w:r>
        <w:t xml:space="preserve">    &lt;observation classCode="OBS" moodCode="EVN"&gt;</w:t>
      </w:r>
    </w:p>
    <w:p w14:paraId="0CF45DB9" w14:textId="77777777" w:rsidR="002E1B08" w:rsidRDefault="00000000" w:rsidP="0021629C">
      <w:pPr>
        <w:pStyle w:val="Example"/>
        <w:ind w:left="130" w:right="115"/>
      </w:pPr>
      <w:r>
        <w:t xml:space="preserve">        &lt;templateId root="2.16.840.1.113883.10.20.22.4.38"/&gt;</w:t>
      </w:r>
    </w:p>
    <w:p w14:paraId="15BC2B58" w14:textId="77777777" w:rsidR="002E1B08" w:rsidRDefault="00000000" w:rsidP="0021629C">
      <w:pPr>
        <w:pStyle w:val="Example"/>
        <w:ind w:left="130" w:right="115"/>
      </w:pPr>
      <w:r>
        <w:t xml:space="preserve">        &lt;templateId root="2.16.840.1.113883.10.20.22.4.38" extension="2015-08-01"/&gt;</w:t>
      </w:r>
    </w:p>
    <w:p w14:paraId="6ED79E17" w14:textId="77777777" w:rsidR="002E1B08" w:rsidRDefault="00000000" w:rsidP="0021629C">
      <w:pPr>
        <w:pStyle w:val="Example"/>
        <w:ind w:left="130" w:right="115"/>
      </w:pPr>
      <w:r>
        <w:t xml:space="preserve">        &lt;templateId root="2.16.840.1.113883.10.20.22.4.38" extension="2022-06-01"/&gt;</w:t>
      </w:r>
    </w:p>
    <w:p w14:paraId="60D8D15D" w14:textId="77777777" w:rsidR="002E1B08" w:rsidRDefault="00000000" w:rsidP="0021629C">
      <w:pPr>
        <w:pStyle w:val="Example"/>
        <w:ind w:left="130" w:right="115"/>
      </w:pPr>
      <w:r>
        <w:t xml:space="preserve">        &lt;id extension="64020-Z9311" root="1.2.840.114350.1.13.6289.1.7.1.1040.1"/&gt;</w:t>
      </w:r>
    </w:p>
    <w:p w14:paraId="78E4C41C" w14:textId="77777777" w:rsidR="002E1B08" w:rsidRDefault="00000000" w:rsidP="0021629C">
      <w:pPr>
        <w:pStyle w:val="Example"/>
        <w:ind w:left="130" w:right="115"/>
      </w:pPr>
      <w:r>
        <w:t xml:space="preserve">        &lt;code code="160476009" codeSystem="2.16.840.1.113883.6.96" codeSystemName="SNOMEDCT" displayName="Social / personal history observable (observable entity)"&gt;</w:t>
      </w:r>
    </w:p>
    <w:p w14:paraId="7B445284" w14:textId="77777777" w:rsidR="002E1B08" w:rsidRDefault="00000000" w:rsidP="0021629C">
      <w:pPr>
        <w:pStyle w:val="Example"/>
        <w:ind w:left="130" w:right="115"/>
      </w:pPr>
      <w:r>
        <w:t xml:space="preserve">            &lt;translation code="8689-2" codeSystem="2.16.840.1.113883.6.1" codeSystemName="LOINC" displayName="History of Social function"/&gt;</w:t>
      </w:r>
    </w:p>
    <w:p w14:paraId="071E84F9" w14:textId="77777777" w:rsidR="002E1B08" w:rsidRDefault="00000000" w:rsidP="0021629C">
      <w:pPr>
        <w:pStyle w:val="Example"/>
        <w:ind w:left="130" w:right="115"/>
      </w:pPr>
      <w:r>
        <w:t xml:space="preserve">        &lt;/code&gt;</w:t>
      </w:r>
    </w:p>
    <w:p w14:paraId="38DFF10A" w14:textId="77777777" w:rsidR="002E1B08" w:rsidRDefault="00000000" w:rsidP="0021629C">
      <w:pPr>
        <w:pStyle w:val="Example"/>
        <w:ind w:left="130" w:right="115"/>
      </w:pPr>
      <w:r>
        <w:t xml:space="preserve">        &lt;text&gt;</w:t>
      </w:r>
    </w:p>
    <w:p w14:paraId="022EE966" w14:textId="77777777" w:rsidR="002E1B08" w:rsidRDefault="00000000" w:rsidP="0021629C">
      <w:pPr>
        <w:pStyle w:val="Example"/>
        <w:ind w:left="130" w:right="115"/>
      </w:pPr>
      <w:r>
        <w:t xml:space="preserve">            &lt;reference value="#SocialHistory_3"/&gt;</w:t>
      </w:r>
    </w:p>
    <w:p w14:paraId="5CBC9C95" w14:textId="77777777" w:rsidR="002E1B08" w:rsidRDefault="00000000" w:rsidP="0021629C">
      <w:pPr>
        <w:pStyle w:val="Example"/>
        <w:ind w:left="130" w:right="115"/>
      </w:pPr>
      <w:r>
        <w:t xml:space="preserve">        &lt;/text&gt;</w:t>
      </w:r>
    </w:p>
    <w:p w14:paraId="4ACFF89E" w14:textId="77777777" w:rsidR="002E1B08" w:rsidRDefault="00000000" w:rsidP="0021629C">
      <w:pPr>
        <w:pStyle w:val="Example"/>
        <w:ind w:left="130" w:right="115"/>
      </w:pPr>
      <w:r>
        <w:t xml:space="preserve">        &lt;statusCode code="completed"/&gt;</w:t>
      </w:r>
    </w:p>
    <w:p w14:paraId="278192E0" w14:textId="77777777" w:rsidR="002E1B08" w:rsidRDefault="00000000" w:rsidP="0021629C">
      <w:pPr>
        <w:pStyle w:val="Example"/>
        <w:ind w:left="130" w:right="115"/>
      </w:pPr>
      <w:r>
        <w:t xml:space="preserve">        &lt;effectiveTime value="20160412"/&gt;</w:t>
      </w:r>
    </w:p>
    <w:p w14:paraId="5B344E55" w14:textId="4B0F3814" w:rsidR="002E1B08" w:rsidRDefault="00000000" w:rsidP="0021629C">
      <w:pPr>
        <w:pStyle w:val="Example"/>
        <w:ind w:left="130" w:right="115"/>
      </w:pPr>
      <w:r>
        <w:t xml:space="preserve">        &lt;value xsi:type="CD" code="706875005" displayName="Insufficient food supply (finding)" codeSystem="2.16.840.1.113883.6.96" codeSystemName="SNOMEDCT"&gt;</w:t>
      </w:r>
    </w:p>
    <w:p w14:paraId="00AE0AB2" w14:textId="77777777" w:rsidR="002E1B08" w:rsidRDefault="00000000" w:rsidP="0021629C">
      <w:pPr>
        <w:pStyle w:val="Example"/>
        <w:ind w:left="130" w:right="115"/>
      </w:pPr>
      <w:r>
        <w:t xml:space="preserve">            &lt;originalText&gt;</w:t>
      </w:r>
    </w:p>
    <w:p w14:paraId="2FDCECC9" w14:textId="77777777" w:rsidR="002E1B08" w:rsidRDefault="00000000" w:rsidP="0021629C">
      <w:pPr>
        <w:pStyle w:val="Example"/>
        <w:ind w:left="130" w:right="115"/>
      </w:pPr>
      <w:r>
        <w:t xml:space="preserve">                &lt;reference value="#SH3_SO"/&gt;</w:t>
      </w:r>
    </w:p>
    <w:p w14:paraId="4974B59C" w14:textId="77777777" w:rsidR="002E1B08" w:rsidRDefault="00000000" w:rsidP="0021629C">
      <w:pPr>
        <w:pStyle w:val="Example"/>
        <w:ind w:left="130" w:right="115"/>
      </w:pPr>
      <w:r>
        <w:t xml:space="preserve">            &lt;/originalText&gt;</w:t>
      </w:r>
    </w:p>
    <w:p w14:paraId="1D67F7CE" w14:textId="77777777" w:rsidR="002E1B08" w:rsidRDefault="00000000" w:rsidP="0021629C">
      <w:pPr>
        <w:pStyle w:val="Example"/>
        <w:ind w:left="130" w:right="115"/>
      </w:pPr>
      <w:r>
        <w:t xml:space="preserve">        &lt;/value&gt;</w:t>
      </w:r>
    </w:p>
    <w:p w14:paraId="389A58A0" w14:textId="77777777" w:rsidR="002E1B08" w:rsidRDefault="00000000" w:rsidP="0021629C">
      <w:pPr>
        <w:pStyle w:val="Example"/>
        <w:ind w:left="130" w:right="115"/>
      </w:pPr>
      <w:r>
        <w:t xml:space="preserve">        &lt;author&gt;</w:t>
      </w:r>
    </w:p>
    <w:p w14:paraId="1446D436" w14:textId="77777777" w:rsidR="002E1B08" w:rsidRDefault="00000000" w:rsidP="0021629C">
      <w:pPr>
        <w:pStyle w:val="Example"/>
        <w:ind w:left="130" w:right="115"/>
      </w:pPr>
      <w:r>
        <w:t xml:space="preserve">            &lt;time value="20160412"/&gt;</w:t>
      </w:r>
    </w:p>
    <w:p w14:paraId="7C47C62C" w14:textId="77777777" w:rsidR="002E1B08" w:rsidRDefault="00000000" w:rsidP="0021629C">
      <w:pPr>
        <w:pStyle w:val="Example"/>
        <w:ind w:left="130" w:right="115"/>
      </w:pPr>
      <w:r>
        <w:t xml:space="preserve">            &lt;assignedAuthor&gt;</w:t>
      </w:r>
    </w:p>
    <w:p w14:paraId="688A8CC7" w14:textId="77777777" w:rsidR="002E1B08" w:rsidRDefault="00000000" w:rsidP="0021629C">
      <w:pPr>
        <w:pStyle w:val="Example"/>
        <w:ind w:left="130" w:right="115"/>
      </w:pPr>
      <w:r>
        <w:t xml:space="preserve">                &lt;id extension="10.1" root="1.2.840.114350.1.1"/&gt;</w:t>
      </w:r>
    </w:p>
    <w:p w14:paraId="2647A5CE" w14:textId="77777777" w:rsidR="002E1B08" w:rsidRDefault="00000000" w:rsidP="0021629C">
      <w:pPr>
        <w:pStyle w:val="Example"/>
        <w:ind w:left="130" w:right="115"/>
      </w:pPr>
      <w:r>
        <w:t xml:space="preserve">            &lt;/assignedAuthor&gt;</w:t>
      </w:r>
    </w:p>
    <w:p w14:paraId="25B09ED0" w14:textId="77777777" w:rsidR="002E1B08" w:rsidRDefault="00000000" w:rsidP="0021629C">
      <w:pPr>
        <w:pStyle w:val="Example"/>
        <w:ind w:left="130" w:right="115"/>
      </w:pPr>
      <w:r>
        <w:t xml:space="preserve">        &lt;/author&gt;</w:t>
      </w:r>
    </w:p>
    <w:p w14:paraId="03C95647" w14:textId="77777777" w:rsidR="002E1B08" w:rsidRDefault="00000000" w:rsidP="0021629C">
      <w:pPr>
        <w:pStyle w:val="Example"/>
        <w:ind w:left="130" w:right="115"/>
      </w:pPr>
      <w:r>
        <w:t xml:space="preserve">    &lt;/observation&gt;</w:t>
      </w:r>
    </w:p>
    <w:p w14:paraId="5DFF848F" w14:textId="77777777" w:rsidR="002E1B08" w:rsidRDefault="00000000" w:rsidP="0021629C">
      <w:pPr>
        <w:pStyle w:val="Example"/>
        <w:ind w:left="130" w:right="115"/>
      </w:pPr>
      <w:r>
        <w:t>&lt;/entry&gt;</w:t>
      </w:r>
    </w:p>
    <w:p w14:paraId="2E8D4694" w14:textId="77777777" w:rsidR="002E1B08" w:rsidRDefault="002E1B08">
      <w:pPr>
        <w:pStyle w:val="BodyText"/>
      </w:pPr>
    </w:p>
    <w:p w14:paraId="7CD9736E" w14:textId="77777777" w:rsidR="002E1B08" w:rsidRPr="0021629C" w:rsidRDefault="00000000">
      <w:pPr>
        <w:pStyle w:val="Heading3nospace"/>
      </w:pPr>
      <w:bookmarkStart w:id="1469" w:name="E_Basic_Industry_Observation"/>
      <w:bookmarkStart w:id="1470" w:name="_Toc119067287"/>
      <w:bookmarkStart w:id="1471" w:name="_Toc119074772"/>
      <w:bookmarkStart w:id="1472" w:name="_Toc120095123"/>
      <w:r w:rsidRPr="0021629C">
        <w:lastRenderedPageBreak/>
        <w:t>Basic Industry Observation</w:t>
      </w:r>
      <w:bookmarkEnd w:id="1469"/>
      <w:bookmarkEnd w:id="1470"/>
      <w:bookmarkEnd w:id="1471"/>
      <w:bookmarkEnd w:id="1472"/>
    </w:p>
    <w:p w14:paraId="3D2E30BB" w14:textId="77777777" w:rsidR="002E1B08" w:rsidRDefault="00000000">
      <w:pPr>
        <w:pStyle w:val="BracketData"/>
      </w:pPr>
      <w:r>
        <w:t>[observation: identifier urn:hl7ii:2.16.840.1.113883.10.20.22.4.504:2023-05-01 (open)]</w:t>
      </w:r>
    </w:p>
    <w:p w14:paraId="301053D2" w14:textId="77777777" w:rsidR="002E1B08" w:rsidRDefault="00000000">
      <w:r>
        <w:t>This template represents a simple observation about the type of business that compensates for work or assigns work to an unpaid worker or volunteer (e.g., U.S. Army, cement manufacturing, children and youth services). The effectiveTime low and high represent the start and end times of a particular observation about an industry a person works, or has worked in. Multiple occupation industry observation instances in a single document or derived from multiple documents, represent a basic historical industry record.</w:t>
      </w:r>
    </w:p>
    <w:p w14:paraId="7D6C699D" w14:textId="77777777" w:rsidR="002E1B08" w:rsidRDefault="00000000">
      <w:r>
        <w:t xml:space="preserve">Implementers should use the Basic Observation template for conveying Industry in support of USCDI v3.  Implementers wishing to convey more advanced Industry detail may consider using  </w:t>
      </w:r>
      <w:hyperlink r:id="rId65" w:history="1">
        <w:r>
          <w:rPr>
            <w:rStyle w:val="HyperlinkCourierBold"/>
          </w:rPr>
          <w:t>HL7 CDA® R2 Implementation Guide: C-CDA R2.1 Supplemental Templates for Occupational Data for Health</w:t>
        </w:r>
      </w:hyperlink>
      <w:r>
        <w:t xml:space="preserve"> in addition to this Observation.</w:t>
      </w:r>
    </w:p>
    <w:p w14:paraId="431CB36E" w14:textId="77777777" w:rsidR="002E1B08" w:rsidRDefault="00000000">
      <w:pPr>
        <w:pStyle w:val="Caption"/>
      </w:pPr>
      <w:bookmarkStart w:id="1473" w:name="_Toc119067442"/>
      <w:bookmarkStart w:id="1474" w:name="_Toc119074866"/>
      <w:bookmarkStart w:id="1475" w:name="_Toc120095077"/>
      <w:r>
        <w:lastRenderedPageBreak/>
        <w:t xml:space="preserve">Table </w:t>
      </w:r>
      <w:r>
        <w:fldChar w:fldCharType="begin"/>
      </w:r>
      <w:r>
        <w:instrText>SEQ Table \* ARABIC</w:instrText>
      </w:r>
      <w:r>
        <w:fldChar w:fldCharType="separate"/>
      </w:r>
      <w:r>
        <w:t>84</w:t>
      </w:r>
      <w:r>
        <w:fldChar w:fldCharType="end"/>
      </w:r>
      <w:r>
        <w:t>: Basic Industry Observation Constraints Overview</w:t>
      </w:r>
      <w:bookmarkEnd w:id="1473"/>
      <w:bookmarkEnd w:id="1474"/>
      <w:bookmarkEnd w:id="14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38E6BA2F" w14:textId="77777777">
        <w:trPr>
          <w:cantSplit/>
          <w:tblHeader/>
          <w:jc w:val="center"/>
        </w:trPr>
        <w:tc>
          <w:tcPr>
            <w:tcW w:w="0" w:type="dxa"/>
            <w:shd w:val="clear" w:color="auto" w:fill="E6E6E6"/>
            <w:noWrap/>
          </w:tcPr>
          <w:p w14:paraId="3F1C657E" w14:textId="77777777" w:rsidR="002E1B08" w:rsidRDefault="00000000">
            <w:pPr>
              <w:pStyle w:val="TableHead"/>
            </w:pPr>
            <w:r>
              <w:t>XPath</w:t>
            </w:r>
          </w:p>
        </w:tc>
        <w:tc>
          <w:tcPr>
            <w:tcW w:w="720" w:type="dxa"/>
            <w:shd w:val="clear" w:color="auto" w:fill="E6E6E6"/>
            <w:noWrap/>
          </w:tcPr>
          <w:p w14:paraId="3F6E6725" w14:textId="77777777" w:rsidR="002E1B08" w:rsidRDefault="00000000">
            <w:pPr>
              <w:pStyle w:val="TableHead"/>
            </w:pPr>
            <w:r>
              <w:t>Card.</w:t>
            </w:r>
          </w:p>
        </w:tc>
        <w:tc>
          <w:tcPr>
            <w:tcW w:w="1152" w:type="dxa"/>
            <w:shd w:val="clear" w:color="auto" w:fill="E6E6E6"/>
            <w:noWrap/>
          </w:tcPr>
          <w:p w14:paraId="0977BE27" w14:textId="77777777" w:rsidR="002E1B08" w:rsidRDefault="00000000">
            <w:pPr>
              <w:pStyle w:val="TableHead"/>
            </w:pPr>
            <w:r>
              <w:t>Verb</w:t>
            </w:r>
          </w:p>
        </w:tc>
        <w:tc>
          <w:tcPr>
            <w:tcW w:w="864" w:type="dxa"/>
            <w:shd w:val="clear" w:color="auto" w:fill="E6E6E6"/>
            <w:noWrap/>
          </w:tcPr>
          <w:p w14:paraId="51C68B20" w14:textId="77777777" w:rsidR="002E1B08" w:rsidRDefault="00000000">
            <w:pPr>
              <w:pStyle w:val="TableHead"/>
            </w:pPr>
            <w:r>
              <w:t>Data Type</w:t>
            </w:r>
          </w:p>
        </w:tc>
        <w:tc>
          <w:tcPr>
            <w:tcW w:w="864" w:type="dxa"/>
            <w:shd w:val="clear" w:color="auto" w:fill="E6E6E6"/>
            <w:noWrap/>
          </w:tcPr>
          <w:p w14:paraId="48D423DD" w14:textId="77777777" w:rsidR="002E1B08" w:rsidRDefault="00000000">
            <w:pPr>
              <w:pStyle w:val="TableHead"/>
            </w:pPr>
            <w:r>
              <w:t>CONF#</w:t>
            </w:r>
          </w:p>
        </w:tc>
        <w:tc>
          <w:tcPr>
            <w:tcW w:w="864" w:type="dxa"/>
            <w:shd w:val="clear" w:color="auto" w:fill="E6E6E6"/>
            <w:noWrap/>
          </w:tcPr>
          <w:p w14:paraId="0D70BBF1" w14:textId="77777777" w:rsidR="002E1B08" w:rsidRDefault="00000000">
            <w:pPr>
              <w:pStyle w:val="TableHead"/>
            </w:pPr>
            <w:r>
              <w:t>Value</w:t>
            </w:r>
          </w:p>
        </w:tc>
      </w:tr>
      <w:tr w:rsidR="002E1B08" w14:paraId="2D8B39E6" w14:textId="77777777">
        <w:trPr>
          <w:jc w:val="center"/>
        </w:trPr>
        <w:tc>
          <w:tcPr>
            <w:tcW w:w="10160" w:type="dxa"/>
            <w:gridSpan w:val="6"/>
          </w:tcPr>
          <w:p w14:paraId="0681684E" w14:textId="77777777" w:rsidR="002E1B08" w:rsidRDefault="00000000">
            <w:pPr>
              <w:pStyle w:val="TableText"/>
            </w:pPr>
            <w:r>
              <w:t>observation (identifier: urn:hl7ii:2.16.840.1.113883.10.20.22.4.504:2023-05-01)</w:t>
            </w:r>
          </w:p>
        </w:tc>
      </w:tr>
      <w:tr w:rsidR="002E1B08" w14:paraId="6062F316" w14:textId="77777777">
        <w:trPr>
          <w:jc w:val="center"/>
        </w:trPr>
        <w:tc>
          <w:tcPr>
            <w:tcW w:w="3345" w:type="dxa"/>
          </w:tcPr>
          <w:p w14:paraId="513903EC" w14:textId="77777777" w:rsidR="002E1B08" w:rsidRDefault="00000000">
            <w:pPr>
              <w:pStyle w:val="TableText"/>
            </w:pPr>
            <w:r>
              <w:tab/>
              <w:t>@classCode</w:t>
            </w:r>
          </w:p>
        </w:tc>
        <w:tc>
          <w:tcPr>
            <w:tcW w:w="720" w:type="dxa"/>
          </w:tcPr>
          <w:p w14:paraId="135846A2" w14:textId="77777777" w:rsidR="002E1B08" w:rsidRDefault="00000000">
            <w:pPr>
              <w:pStyle w:val="TableText"/>
            </w:pPr>
            <w:r>
              <w:t>1..1</w:t>
            </w:r>
          </w:p>
        </w:tc>
        <w:tc>
          <w:tcPr>
            <w:tcW w:w="1152" w:type="dxa"/>
          </w:tcPr>
          <w:p w14:paraId="3C9A7CC9" w14:textId="77777777" w:rsidR="002E1B08" w:rsidRDefault="00000000">
            <w:pPr>
              <w:pStyle w:val="TableText"/>
            </w:pPr>
            <w:r>
              <w:t>SHALL</w:t>
            </w:r>
          </w:p>
        </w:tc>
        <w:tc>
          <w:tcPr>
            <w:tcW w:w="864" w:type="dxa"/>
          </w:tcPr>
          <w:p w14:paraId="0DB1ECE3" w14:textId="77777777" w:rsidR="002E1B08" w:rsidRDefault="002E1B08">
            <w:pPr>
              <w:pStyle w:val="TableText"/>
            </w:pPr>
          </w:p>
        </w:tc>
        <w:tc>
          <w:tcPr>
            <w:tcW w:w="1104" w:type="dxa"/>
          </w:tcPr>
          <w:p w14:paraId="7DD966F9" w14:textId="77777777" w:rsidR="002E1B08" w:rsidRDefault="00000000">
            <w:pPr>
              <w:pStyle w:val="TableText"/>
            </w:pPr>
            <w:hyperlink w:anchor="C_4537-33018">
              <w:r>
                <w:rPr>
                  <w:rStyle w:val="HyperlinkText9pt"/>
                </w:rPr>
                <w:t>4537-33018</w:t>
              </w:r>
            </w:hyperlink>
          </w:p>
        </w:tc>
        <w:tc>
          <w:tcPr>
            <w:tcW w:w="2975" w:type="dxa"/>
          </w:tcPr>
          <w:p w14:paraId="18506C99" w14:textId="77777777" w:rsidR="002E1B08" w:rsidRDefault="00000000">
            <w:pPr>
              <w:pStyle w:val="TableText"/>
            </w:pPr>
            <w:r>
              <w:t>urn:oid:2.16.840.1.113883.5.6 (HL7ActClass) = OBS</w:t>
            </w:r>
          </w:p>
        </w:tc>
      </w:tr>
      <w:tr w:rsidR="002E1B08" w14:paraId="66C48807" w14:textId="77777777">
        <w:trPr>
          <w:jc w:val="center"/>
        </w:trPr>
        <w:tc>
          <w:tcPr>
            <w:tcW w:w="3345" w:type="dxa"/>
          </w:tcPr>
          <w:p w14:paraId="4F147419" w14:textId="77777777" w:rsidR="002E1B08" w:rsidRDefault="00000000">
            <w:pPr>
              <w:pStyle w:val="TableText"/>
            </w:pPr>
            <w:r>
              <w:tab/>
              <w:t>@moodCode</w:t>
            </w:r>
          </w:p>
        </w:tc>
        <w:tc>
          <w:tcPr>
            <w:tcW w:w="720" w:type="dxa"/>
          </w:tcPr>
          <w:p w14:paraId="5EB6CC81" w14:textId="77777777" w:rsidR="002E1B08" w:rsidRDefault="00000000">
            <w:pPr>
              <w:pStyle w:val="TableText"/>
            </w:pPr>
            <w:r>
              <w:t>1..1</w:t>
            </w:r>
          </w:p>
        </w:tc>
        <w:tc>
          <w:tcPr>
            <w:tcW w:w="1152" w:type="dxa"/>
          </w:tcPr>
          <w:p w14:paraId="25D06082" w14:textId="77777777" w:rsidR="002E1B08" w:rsidRDefault="00000000">
            <w:pPr>
              <w:pStyle w:val="TableText"/>
            </w:pPr>
            <w:r>
              <w:t>SHALL</w:t>
            </w:r>
          </w:p>
        </w:tc>
        <w:tc>
          <w:tcPr>
            <w:tcW w:w="864" w:type="dxa"/>
          </w:tcPr>
          <w:p w14:paraId="4613276E" w14:textId="77777777" w:rsidR="002E1B08" w:rsidRDefault="002E1B08">
            <w:pPr>
              <w:pStyle w:val="TableText"/>
            </w:pPr>
          </w:p>
        </w:tc>
        <w:tc>
          <w:tcPr>
            <w:tcW w:w="1104" w:type="dxa"/>
          </w:tcPr>
          <w:p w14:paraId="67DC7662" w14:textId="77777777" w:rsidR="002E1B08" w:rsidRDefault="00000000">
            <w:pPr>
              <w:pStyle w:val="TableText"/>
            </w:pPr>
            <w:hyperlink w:anchor="C_4537-33019">
              <w:r>
                <w:rPr>
                  <w:rStyle w:val="HyperlinkText9pt"/>
                </w:rPr>
                <w:t>4537-33019</w:t>
              </w:r>
            </w:hyperlink>
          </w:p>
        </w:tc>
        <w:tc>
          <w:tcPr>
            <w:tcW w:w="2975" w:type="dxa"/>
          </w:tcPr>
          <w:p w14:paraId="0FB67C20" w14:textId="77777777" w:rsidR="002E1B08" w:rsidRDefault="00000000">
            <w:pPr>
              <w:pStyle w:val="TableText"/>
            </w:pPr>
            <w:r>
              <w:t>urn:oid:2.16.840.1.113883.5.1001 (HL7ActMood) = EVN</w:t>
            </w:r>
          </w:p>
        </w:tc>
      </w:tr>
      <w:tr w:rsidR="002E1B08" w14:paraId="207CCA90" w14:textId="77777777">
        <w:trPr>
          <w:jc w:val="center"/>
        </w:trPr>
        <w:tc>
          <w:tcPr>
            <w:tcW w:w="3345" w:type="dxa"/>
          </w:tcPr>
          <w:p w14:paraId="1CA35B6C" w14:textId="77777777" w:rsidR="002E1B08" w:rsidRDefault="00000000">
            <w:pPr>
              <w:pStyle w:val="TableText"/>
            </w:pPr>
            <w:r>
              <w:tab/>
              <w:t>templateId</w:t>
            </w:r>
          </w:p>
        </w:tc>
        <w:tc>
          <w:tcPr>
            <w:tcW w:w="720" w:type="dxa"/>
          </w:tcPr>
          <w:p w14:paraId="41F700C5" w14:textId="77777777" w:rsidR="002E1B08" w:rsidRDefault="00000000">
            <w:pPr>
              <w:pStyle w:val="TableText"/>
            </w:pPr>
            <w:r>
              <w:t>1..1</w:t>
            </w:r>
          </w:p>
        </w:tc>
        <w:tc>
          <w:tcPr>
            <w:tcW w:w="1152" w:type="dxa"/>
          </w:tcPr>
          <w:p w14:paraId="3BE56ACC" w14:textId="77777777" w:rsidR="002E1B08" w:rsidRDefault="00000000">
            <w:pPr>
              <w:pStyle w:val="TableText"/>
            </w:pPr>
            <w:r>
              <w:t>SHALL</w:t>
            </w:r>
          </w:p>
        </w:tc>
        <w:tc>
          <w:tcPr>
            <w:tcW w:w="864" w:type="dxa"/>
          </w:tcPr>
          <w:p w14:paraId="6B3ED6CB" w14:textId="77777777" w:rsidR="002E1B08" w:rsidRDefault="002E1B08">
            <w:pPr>
              <w:pStyle w:val="TableText"/>
            </w:pPr>
          </w:p>
        </w:tc>
        <w:tc>
          <w:tcPr>
            <w:tcW w:w="1104" w:type="dxa"/>
          </w:tcPr>
          <w:p w14:paraId="64C31CE9" w14:textId="77777777" w:rsidR="002E1B08" w:rsidRDefault="00000000">
            <w:pPr>
              <w:pStyle w:val="TableText"/>
            </w:pPr>
            <w:hyperlink w:anchor="C_4537-33009">
              <w:r>
                <w:rPr>
                  <w:rStyle w:val="HyperlinkText9pt"/>
                </w:rPr>
                <w:t>4537-33009</w:t>
              </w:r>
            </w:hyperlink>
          </w:p>
        </w:tc>
        <w:tc>
          <w:tcPr>
            <w:tcW w:w="2975" w:type="dxa"/>
          </w:tcPr>
          <w:p w14:paraId="2C38F787" w14:textId="77777777" w:rsidR="002E1B08" w:rsidRDefault="002E1B08">
            <w:pPr>
              <w:pStyle w:val="TableText"/>
            </w:pPr>
          </w:p>
        </w:tc>
      </w:tr>
      <w:tr w:rsidR="002E1B08" w14:paraId="6CB0E983" w14:textId="77777777">
        <w:trPr>
          <w:jc w:val="center"/>
        </w:trPr>
        <w:tc>
          <w:tcPr>
            <w:tcW w:w="3345" w:type="dxa"/>
          </w:tcPr>
          <w:p w14:paraId="6E73CBF4" w14:textId="77777777" w:rsidR="002E1B08" w:rsidRDefault="00000000">
            <w:pPr>
              <w:pStyle w:val="TableText"/>
            </w:pPr>
            <w:r>
              <w:tab/>
            </w:r>
            <w:r>
              <w:tab/>
              <w:t>@root</w:t>
            </w:r>
          </w:p>
        </w:tc>
        <w:tc>
          <w:tcPr>
            <w:tcW w:w="720" w:type="dxa"/>
          </w:tcPr>
          <w:p w14:paraId="6B644114" w14:textId="77777777" w:rsidR="002E1B08" w:rsidRDefault="00000000">
            <w:pPr>
              <w:pStyle w:val="TableText"/>
            </w:pPr>
            <w:r>
              <w:t>1..1</w:t>
            </w:r>
          </w:p>
        </w:tc>
        <w:tc>
          <w:tcPr>
            <w:tcW w:w="1152" w:type="dxa"/>
          </w:tcPr>
          <w:p w14:paraId="00219CC6" w14:textId="77777777" w:rsidR="002E1B08" w:rsidRDefault="00000000">
            <w:pPr>
              <w:pStyle w:val="TableText"/>
            </w:pPr>
            <w:r>
              <w:t>SHALL</w:t>
            </w:r>
          </w:p>
        </w:tc>
        <w:tc>
          <w:tcPr>
            <w:tcW w:w="864" w:type="dxa"/>
          </w:tcPr>
          <w:p w14:paraId="2487F8D3" w14:textId="77777777" w:rsidR="002E1B08" w:rsidRDefault="002E1B08">
            <w:pPr>
              <w:pStyle w:val="TableText"/>
            </w:pPr>
          </w:p>
        </w:tc>
        <w:tc>
          <w:tcPr>
            <w:tcW w:w="1104" w:type="dxa"/>
          </w:tcPr>
          <w:p w14:paraId="0F618688" w14:textId="77777777" w:rsidR="002E1B08" w:rsidRDefault="00000000">
            <w:pPr>
              <w:pStyle w:val="TableText"/>
            </w:pPr>
            <w:hyperlink w:anchor="C_4537-33013">
              <w:r>
                <w:rPr>
                  <w:rStyle w:val="HyperlinkText9pt"/>
                </w:rPr>
                <w:t>4537-33013</w:t>
              </w:r>
            </w:hyperlink>
          </w:p>
        </w:tc>
        <w:tc>
          <w:tcPr>
            <w:tcW w:w="2975" w:type="dxa"/>
          </w:tcPr>
          <w:p w14:paraId="2B72C309" w14:textId="77777777" w:rsidR="002E1B08" w:rsidRDefault="00000000">
            <w:pPr>
              <w:pStyle w:val="TableText"/>
            </w:pPr>
            <w:r>
              <w:t>2.16.840.1.113883.10.20.22.4.504</w:t>
            </w:r>
          </w:p>
        </w:tc>
      </w:tr>
      <w:tr w:rsidR="002E1B08" w14:paraId="2D581323" w14:textId="77777777">
        <w:trPr>
          <w:jc w:val="center"/>
        </w:trPr>
        <w:tc>
          <w:tcPr>
            <w:tcW w:w="3345" w:type="dxa"/>
          </w:tcPr>
          <w:p w14:paraId="59FB3E19" w14:textId="77777777" w:rsidR="002E1B08" w:rsidRDefault="00000000">
            <w:pPr>
              <w:pStyle w:val="TableText"/>
            </w:pPr>
            <w:r>
              <w:tab/>
            </w:r>
            <w:r>
              <w:tab/>
              <w:t>@extension</w:t>
            </w:r>
          </w:p>
        </w:tc>
        <w:tc>
          <w:tcPr>
            <w:tcW w:w="720" w:type="dxa"/>
          </w:tcPr>
          <w:p w14:paraId="168A3A7F" w14:textId="77777777" w:rsidR="002E1B08" w:rsidRDefault="00000000">
            <w:pPr>
              <w:pStyle w:val="TableText"/>
            </w:pPr>
            <w:r>
              <w:t>1..1</w:t>
            </w:r>
          </w:p>
        </w:tc>
        <w:tc>
          <w:tcPr>
            <w:tcW w:w="1152" w:type="dxa"/>
          </w:tcPr>
          <w:p w14:paraId="4FF2E5D0" w14:textId="77777777" w:rsidR="002E1B08" w:rsidRDefault="00000000">
            <w:pPr>
              <w:pStyle w:val="TableText"/>
            </w:pPr>
            <w:r>
              <w:t>SHALL</w:t>
            </w:r>
          </w:p>
        </w:tc>
        <w:tc>
          <w:tcPr>
            <w:tcW w:w="864" w:type="dxa"/>
          </w:tcPr>
          <w:p w14:paraId="346747F0" w14:textId="77777777" w:rsidR="002E1B08" w:rsidRDefault="002E1B08">
            <w:pPr>
              <w:pStyle w:val="TableText"/>
            </w:pPr>
          </w:p>
        </w:tc>
        <w:tc>
          <w:tcPr>
            <w:tcW w:w="1104" w:type="dxa"/>
          </w:tcPr>
          <w:p w14:paraId="793F80D3" w14:textId="77777777" w:rsidR="002E1B08" w:rsidRDefault="00000000">
            <w:pPr>
              <w:pStyle w:val="TableText"/>
            </w:pPr>
            <w:hyperlink w:anchor="C_4537-33014">
              <w:r>
                <w:rPr>
                  <w:rStyle w:val="HyperlinkText9pt"/>
                </w:rPr>
                <w:t>4537-33014</w:t>
              </w:r>
            </w:hyperlink>
          </w:p>
        </w:tc>
        <w:tc>
          <w:tcPr>
            <w:tcW w:w="2975" w:type="dxa"/>
          </w:tcPr>
          <w:p w14:paraId="143E192A" w14:textId="77777777" w:rsidR="002E1B08" w:rsidRDefault="00000000">
            <w:pPr>
              <w:pStyle w:val="TableText"/>
            </w:pPr>
            <w:r>
              <w:t>2023-05-01</w:t>
            </w:r>
          </w:p>
        </w:tc>
      </w:tr>
      <w:tr w:rsidR="002E1B08" w14:paraId="6535E0BD" w14:textId="77777777">
        <w:trPr>
          <w:jc w:val="center"/>
        </w:trPr>
        <w:tc>
          <w:tcPr>
            <w:tcW w:w="3345" w:type="dxa"/>
          </w:tcPr>
          <w:p w14:paraId="26E2E601" w14:textId="77777777" w:rsidR="002E1B08" w:rsidRDefault="00000000">
            <w:pPr>
              <w:pStyle w:val="TableText"/>
            </w:pPr>
            <w:r>
              <w:tab/>
              <w:t>code</w:t>
            </w:r>
          </w:p>
        </w:tc>
        <w:tc>
          <w:tcPr>
            <w:tcW w:w="720" w:type="dxa"/>
          </w:tcPr>
          <w:p w14:paraId="699E885B" w14:textId="77777777" w:rsidR="002E1B08" w:rsidRDefault="00000000">
            <w:pPr>
              <w:pStyle w:val="TableText"/>
            </w:pPr>
            <w:r>
              <w:t>1..1</w:t>
            </w:r>
          </w:p>
        </w:tc>
        <w:tc>
          <w:tcPr>
            <w:tcW w:w="1152" w:type="dxa"/>
          </w:tcPr>
          <w:p w14:paraId="01E1FCA7" w14:textId="77777777" w:rsidR="002E1B08" w:rsidRDefault="00000000">
            <w:pPr>
              <w:pStyle w:val="TableText"/>
            </w:pPr>
            <w:r>
              <w:t>SHALL</w:t>
            </w:r>
          </w:p>
        </w:tc>
        <w:tc>
          <w:tcPr>
            <w:tcW w:w="864" w:type="dxa"/>
          </w:tcPr>
          <w:p w14:paraId="55A6543B" w14:textId="77777777" w:rsidR="002E1B08" w:rsidRDefault="002E1B08">
            <w:pPr>
              <w:pStyle w:val="TableText"/>
            </w:pPr>
          </w:p>
        </w:tc>
        <w:tc>
          <w:tcPr>
            <w:tcW w:w="1104" w:type="dxa"/>
          </w:tcPr>
          <w:p w14:paraId="68FA32CD" w14:textId="77777777" w:rsidR="002E1B08" w:rsidRDefault="00000000">
            <w:pPr>
              <w:pStyle w:val="TableText"/>
            </w:pPr>
            <w:hyperlink w:anchor="C_4537-33010">
              <w:r>
                <w:rPr>
                  <w:rStyle w:val="HyperlinkText9pt"/>
                </w:rPr>
                <w:t>4537-33010</w:t>
              </w:r>
            </w:hyperlink>
          </w:p>
        </w:tc>
        <w:tc>
          <w:tcPr>
            <w:tcW w:w="2975" w:type="dxa"/>
          </w:tcPr>
          <w:p w14:paraId="617BCB5F" w14:textId="77777777" w:rsidR="002E1B08" w:rsidRDefault="002E1B08">
            <w:pPr>
              <w:pStyle w:val="TableText"/>
            </w:pPr>
          </w:p>
        </w:tc>
      </w:tr>
      <w:tr w:rsidR="002E1B08" w14:paraId="6C80202C" w14:textId="77777777">
        <w:trPr>
          <w:jc w:val="center"/>
        </w:trPr>
        <w:tc>
          <w:tcPr>
            <w:tcW w:w="3345" w:type="dxa"/>
          </w:tcPr>
          <w:p w14:paraId="5EFB9BB5" w14:textId="77777777" w:rsidR="002E1B08" w:rsidRDefault="00000000">
            <w:pPr>
              <w:pStyle w:val="TableText"/>
            </w:pPr>
            <w:r>
              <w:tab/>
            </w:r>
            <w:r>
              <w:tab/>
              <w:t>@code</w:t>
            </w:r>
          </w:p>
        </w:tc>
        <w:tc>
          <w:tcPr>
            <w:tcW w:w="720" w:type="dxa"/>
          </w:tcPr>
          <w:p w14:paraId="759161EA" w14:textId="77777777" w:rsidR="002E1B08" w:rsidRDefault="00000000">
            <w:pPr>
              <w:pStyle w:val="TableText"/>
            </w:pPr>
            <w:r>
              <w:t>1..1</w:t>
            </w:r>
          </w:p>
        </w:tc>
        <w:tc>
          <w:tcPr>
            <w:tcW w:w="1152" w:type="dxa"/>
          </w:tcPr>
          <w:p w14:paraId="6566552D" w14:textId="77777777" w:rsidR="002E1B08" w:rsidRDefault="00000000">
            <w:pPr>
              <w:pStyle w:val="TableText"/>
            </w:pPr>
            <w:r>
              <w:t>SHALL</w:t>
            </w:r>
          </w:p>
        </w:tc>
        <w:tc>
          <w:tcPr>
            <w:tcW w:w="864" w:type="dxa"/>
          </w:tcPr>
          <w:p w14:paraId="21DE9344" w14:textId="77777777" w:rsidR="002E1B08" w:rsidRDefault="002E1B08">
            <w:pPr>
              <w:pStyle w:val="TableText"/>
            </w:pPr>
          </w:p>
        </w:tc>
        <w:tc>
          <w:tcPr>
            <w:tcW w:w="1104" w:type="dxa"/>
          </w:tcPr>
          <w:p w14:paraId="72C44B1A" w14:textId="77777777" w:rsidR="002E1B08" w:rsidRDefault="00000000">
            <w:pPr>
              <w:pStyle w:val="TableText"/>
            </w:pPr>
            <w:hyperlink w:anchor="C_4537-33015">
              <w:r>
                <w:rPr>
                  <w:rStyle w:val="HyperlinkText9pt"/>
                </w:rPr>
                <w:t>4537-33015</w:t>
              </w:r>
            </w:hyperlink>
          </w:p>
        </w:tc>
        <w:tc>
          <w:tcPr>
            <w:tcW w:w="2975" w:type="dxa"/>
          </w:tcPr>
          <w:p w14:paraId="6F821582" w14:textId="77777777" w:rsidR="002E1B08" w:rsidRDefault="00000000">
            <w:pPr>
              <w:pStyle w:val="TableText"/>
            </w:pPr>
            <w:r>
              <w:t>86188-0</w:t>
            </w:r>
          </w:p>
        </w:tc>
      </w:tr>
      <w:tr w:rsidR="002E1B08" w14:paraId="29FBBBE7" w14:textId="77777777">
        <w:trPr>
          <w:jc w:val="center"/>
        </w:trPr>
        <w:tc>
          <w:tcPr>
            <w:tcW w:w="3345" w:type="dxa"/>
          </w:tcPr>
          <w:p w14:paraId="0A5F333F" w14:textId="77777777" w:rsidR="002E1B08" w:rsidRDefault="00000000">
            <w:pPr>
              <w:pStyle w:val="TableText"/>
            </w:pPr>
            <w:r>
              <w:tab/>
            </w:r>
            <w:r>
              <w:tab/>
              <w:t>@codeSystem</w:t>
            </w:r>
          </w:p>
        </w:tc>
        <w:tc>
          <w:tcPr>
            <w:tcW w:w="720" w:type="dxa"/>
          </w:tcPr>
          <w:p w14:paraId="013DA3B9" w14:textId="77777777" w:rsidR="002E1B08" w:rsidRDefault="00000000">
            <w:pPr>
              <w:pStyle w:val="TableText"/>
            </w:pPr>
            <w:r>
              <w:t>1..1</w:t>
            </w:r>
          </w:p>
        </w:tc>
        <w:tc>
          <w:tcPr>
            <w:tcW w:w="1152" w:type="dxa"/>
          </w:tcPr>
          <w:p w14:paraId="34BEADA6" w14:textId="77777777" w:rsidR="002E1B08" w:rsidRDefault="00000000">
            <w:pPr>
              <w:pStyle w:val="TableText"/>
            </w:pPr>
            <w:r>
              <w:t>SHALL</w:t>
            </w:r>
          </w:p>
        </w:tc>
        <w:tc>
          <w:tcPr>
            <w:tcW w:w="864" w:type="dxa"/>
          </w:tcPr>
          <w:p w14:paraId="1218910D" w14:textId="77777777" w:rsidR="002E1B08" w:rsidRDefault="002E1B08">
            <w:pPr>
              <w:pStyle w:val="TableText"/>
            </w:pPr>
          </w:p>
        </w:tc>
        <w:tc>
          <w:tcPr>
            <w:tcW w:w="1104" w:type="dxa"/>
          </w:tcPr>
          <w:p w14:paraId="5381533C" w14:textId="77777777" w:rsidR="002E1B08" w:rsidRDefault="00000000">
            <w:pPr>
              <w:pStyle w:val="TableText"/>
            </w:pPr>
            <w:hyperlink w:anchor="C_4537-33016">
              <w:r>
                <w:rPr>
                  <w:rStyle w:val="HyperlinkText9pt"/>
                </w:rPr>
                <w:t>4537-33016</w:t>
              </w:r>
            </w:hyperlink>
          </w:p>
        </w:tc>
        <w:tc>
          <w:tcPr>
            <w:tcW w:w="2975" w:type="dxa"/>
          </w:tcPr>
          <w:p w14:paraId="23630D23" w14:textId="77777777" w:rsidR="002E1B08" w:rsidRDefault="00000000">
            <w:pPr>
              <w:pStyle w:val="TableText"/>
            </w:pPr>
            <w:r>
              <w:t>urn:oid:2.16.840.1.113883.6.1 (LOINC) = 2.16.840.1.113883.6.1</w:t>
            </w:r>
          </w:p>
        </w:tc>
      </w:tr>
      <w:tr w:rsidR="002E1B08" w14:paraId="4990F947" w14:textId="77777777">
        <w:trPr>
          <w:jc w:val="center"/>
        </w:trPr>
        <w:tc>
          <w:tcPr>
            <w:tcW w:w="3345" w:type="dxa"/>
          </w:tcPr>
          <w:p w14:paraId="39644BA2" w14:textId="77777777" w:rsidR="002E1B08" w:rsidRDefault="00000000">
            <w:pPr>
              <w:pStyle w:val="TableText"/>
            </w:pPr>
            <w:r>
              <w:tab/>
              <w:t>statusCode</w:t>
            </w:r>
          </w:p>
        </w:tc>
        <w:tc>
          <w:tcPr>
            <w:tcW w:w="720" w:type="dxa"/>
          </w:tcPr>
          <w:p w14:paraId="57B660F7" w14:textId="77777777" w:rsidR="002E1B08" w:rsidRDefault="00000000">
            <w:pPr>
              <w:pStyle w:val="TableText"/>
            </w:pPr>
            <w:r>
              <w:t>1..1</w:t>
            </w:r>
          </w:p>
        </w:tc>
        <w:tc>
          <w:tcPr>
            <w:tcW w:w="1152" w:type="dxa"/>
          </w:tcPr>
          <w:p w14:paraId="0AB2B8C7" w14:textId="77777777" w:rsidR="002E1B08" w:rsidRDefault="00000000">
            <w:pPr>
              <w:pStyle w:val="TableText"/>
            </w:pPr>
            <w:r>
              <w:t>SHALL</w:t>
            </w:r>
          </w:p>
        </w:tc>
        <w:tc>
          <w:tcPr>
            <w:tcW w:w="864" w:type="dxa"/>
          </w:tcPr>
          <w:p w14:paraId="056763FE" w14:textId="77777777" w:rsidR="002E1B08" w:rsidRDefault="002E1B08">
            <w:pPr>
              <w:pStyle w:val="TableText"/>
            </w:pPr>
          </w:p>
        </w:tc>
        <w:tc>
          <w:tcPr>
            <w:tcW w:w="1104" w:type="dxa"/>
          </w:tcPr>
          <w:p w14:paraId="6A73B580" w14:textId="77777777" w:rsidR="002E1B08" w:rsidRDefault="00000000">
            <w:pPr>
              <w:pStyle w:val="TableText"/>
            </w:pPr>
            <w:hyperlink w:anchor="C_4537-33011">
              <w:r>
                <w:rPr>
                  <w:rStyle w:val="HyperlinkText9pt"/>
                </w:rPr>
                <w:t>4537-33011</w:t>
              </w:r>
            </w:hyperlink>
          </w:p>
        </w:tc>
        <w:tc>
          <w:tcPr>
            <w:tcW w:w="2975" w:type="dxa"/>
          </w:tcPr>
          <w:p w14:paraId="7406F279" w14:textId="77777777" w:rsidR="002E1B08" w:rsidRDefault="002E1B08">
            <w:pPr>
              <w:pStyle w:val="TableText"/>
            </w:pPr>
          </w:p>
        </w:tc>
      </w:tr>
      <w:tr w:rsidR="002E1B08" w14:paraId="4AD2A4A6" w14:textId="77777777">
        <w:trPr>
          <w:jc w:val="center"/>
        </w:trPr>
        <w:tc>
          <w:tcPr>
            <w:tcW w:w="3345" w:type="dxa"/>
          </w:tcPr>
          <w:p w14:paraId="59B7F33B" w14:textId="77777777" w:rsidR="002E1B08" w:rsidRDefault="00000000">
            <w:pPr>
              <w:pStyle w:val="TableText"/>
            </w:pPr>
            <w:r>
              <w:tab/>
            </w:r>
            <w:r>
              <w:tab/>
              <w:t>@code</w:t>
            </w:r>
          </w:p>
        </w:tc>
        <w:tc>
          <w:tcPr>
            <w:tcW w:w="720" w:type="dxa"/>
          </w:tcPr>
          <w:p w14:paraId="00FB017E" w14:textId="77777777" w:rsidR="002E1B08" w:rsidRDefault="00000000">
            <w:pPr>
              <w:pStyle w:val="TableText"/>
            </w:pPr>
            <w:r>
              <w:t>1..1</w:t>
            </w:r>
          </w:p>
        </w:tc>
        <w:tc>
          <w:tcPr>
            <w:tcW w:w="1152" w:type="dxa"/>
          </w:tcPr>
          <w:p w14:paraId="3874F732" w14:textId="77777777" w:rsidR="002E1B08" w:rsidRDefault="00000000">
            <w:pPr>
              <w:pStyle w:val="TableText"/>
            </w:pPr>
            <w:r>
              <w:t>SHALL</w:t>
            </w:r>
          </w:p>
        </w:tc>
        <w:tc>
          <w:tcPr>
            <w:tcW w:w="864" w:type="dxa"/>
          </w:tcPr>
          <w:p w14:paraId="7A3C0A62" w14:textId="77777777" w:rsidR="002E1B08" w:rsidRDefault="002E1B08">
            <w:pPr>
              <w:pStyle w:val="TableText"/>
            </w:pPr>
          </w:p>
        </w:tc>
        <w:tc>
          <w:tcPr>
            <w:tcW w:w="1104" w:type="dxa"/>
          </w:tcPr>
          <w:p w14:paraId="6C67595F" w14:textId="77777777" w:rsidR="002E1B08" w:rsidRDefault="00000000">
            <w:pPr>
              <w:pStyle w:val="TableText"/>
            </w:pPr>
            <w:hyperlink w:anchor="C_4537-33017">
              <w:r>
                <w:rPr>
                  <w:rStyle w:val="HyperlinkText9pt"/>
                </w:rPr>
                <w:t>4537-33017</w:t>
              </w:r>
            </w:hyperlink>
          </w:p>
        </w:tc>
        <w:tc>
          <w:tcPr>
            <w:tcW w:w="2975" w:type="dxa"/>
          </w:tcPr>
          <w:p w14:paraId="53DC7072" w14:textId="77777777" w:rsidR="002E1B08" w:rsidRDefault="00000000">
            <w:pPr>
              <w:pStyle w:val="TableText"/>
            </w:pPr>
            <w:r>
              <w:t>urn:oid:2.16.840.1.113883.5.14 (HL7ActStatus) = completed</w:t>
            </w:r>
          </w:p>
        </w:tc>
      </w:tr>
      <w:tr w:rsidR="002E1B08" w14:paraId="224AAF05" w14:textId="77777777">
        <w:trPr>
          <w:jc w:val="center"/>
        </w:trPr>
        <w:tc>
          <w:tcPr>
            <w:tcW w:w="3345" w:type="dxa"/>
          </w:tcPr>
          <w:p w14:paraId="0E0348FA" w14:textId="77777777" w:rsidR="002E1B08" w:rsidRDefault="00000000">
            <w:pPr>
              <w:pStyle w:val="TableText"/>
            </w:pPr>
            <w:r>
              <w:tab/>
              <w:t>effectiveTime</w:t>
            </w:r>
          </w:p>
        </w:tc>
        <w:tc>
          <w:tcPr>
            <w:tcW w:w="720" w:type="dxa"/>
          </w:tcPr>
          <w:p w14:paraId="2F135C0A" w14:textId="77777777" w:rsidR="002E1B08" w:rsidRDefault="00000000">
            <w:pPr>
              <w:pStyle w:val="TableText"/>
            </w:pPr>
            <w:r>
              <w:t>1..1</w:t>
            </w:r>
          </w:p>
        </w:tc>
        <w:tc>
          <w:tcPr>
            <w:tcW w:w="1152" w:type="dxa"/>
          </w:tcPr>
          <w:p w14:paraId="14BEAE79" w14:textId="77777777" w:rsidR="002E1B08" w:rsidRDefault="00000000">
            <w:pPr>
              <w:pStyle w:val="TableText"/>
            </w:pPr>
            <w:r>
              <w:t>SHALL</w:t>
            </w:r>
          </w:p>
        </w:tc>
        <w:tc>
          <w:tcPr>
            <w:tcW w:w="864" w:type="dxa"/>
          </w:tcPr>
          <w:p w14:paraId="72380C54" w14:textId="77777777" w:rsidR="002E1B08" w:rsidRDefault="002E1B08">
            <w:pPr>
              <w:pStyle w:val="TableText"/>
            </w:pPr>
          </w:p>
        </w:tc>
        <w:tc>
          <w:tcPr>
            <w:tcW w:w="1104" w:type="dxa"/>
          </w:tcPr>
          <w:p w14:paraId="6B3DF171" w14:textId="77777777" w:rsidR="002E1B08" w:rsidRDefault="00000000">
            <w:pPr>
              <w:pStyle w:val="TableText"/>
            </w:pPr>
            <w:hyperlink w:anchor="C_4537-33012">
              <w:r>
                <w:rPr>
                  <w:rStyle w:val="HyperlinkText9pt"/>
                </w:rPr>
                <w:t>4537-33012</w:t>
              </w:r>
            </w:hyperlink>
          </w:p>
        </w:tc>
        <w:tc>
          <w:tcPr>
            <w:tcW w:w="2975" w:type="dxa"/>
          </w:tcPr>
          <w:p w14:paraId="426470DD" w14:textId="77777777" w:rsidR="002E1B08" w:rsidRDefault="002E1B08">
            <w:pPr>
              <w:pStyle w:val="TableText"/>
            </w:pPr>
          </w:p>
        </w:tc>
      </w:tr>
      <w:tr w:rsidR="002E1B08" w14:paraId="5D93FCF4" w14:textId="77777777">
        <w:trPr>
          <w:jc w:val="center"/>
        </w:trPr>
        <w:tc>
          <w:tcPr>
            <w:tcW w:w="3345" w:type="dxa"/>
          </w:tcPr>
          <w:p w14:paraId="26291967" w14:textId="77777777" w:rsidR="002E1B08" w:rsidRDefault="00000000">
            <w:pPr>
              <w:pStyle w:val="TableText"/>
            </w:pPr>
            <w:r>
              <w:tab/>
            </w:r>
            <w:r>
              <w:tab/>
              <w:t>low</w:t>
            </w:r>
          </w:p>
        </w:tc>
        <w:tc>
          <w:tcPr>
            <w:tcW w:w="720" w:type="dxa"/>
          </w:tcPr>
          <w:p w14:paraId="11C03BF1" w14:textId="77777777" w:rsidR="002E1B08" w:rsidRDefault="00000000">
            <w:pPr>
              <w:pStyle w:val="TableText"/>
            </w:pPr>
            <w:r>
              <w:t>1..1</w:t>
            </w:r>
          </w:p>
        </w:tc>
        <w:tc>
          <w:tcPr>
            <w:tcW w:w="1152" w:type="dxa"/>
          </w:tcPr>
          <w:p w14:paraId="16C856E2" w14:textId="77777777" w:rsidR="002E1B08" w:rsidRDefault="00000000">
            <w:pPr>
              <w:pStyle w:val="TableText"/>
            </w:pPr>
            <w:r>
              <w:t>SHALL</w:t>
            </w:r>
          </w:p>
        </w:tc>
        <w:tc>
          <w:tcPr>
            <w:tcW w:w="864" w:type="dxa"/>
          </w:tcPr>
          <w:p w14:paraId="1EB9D6C6" w14:textId="77777777" w:rsidR="002E1B08" w:rsidRDefault="002E1B08">
            <w:pPr>
              <w:pStyle w:val="TableText"/>
            </w:pPr>
          </w:p>
        </w:tc>
        <w:tc>
          <w:tcPr>
            <w:tcW w:w="1104" w:type="dxa"/>
          </w:tcPr>
          <w:p w14:paraId="5A712605" w14:textId="77777777" w:rsidR="002E1B08" w:rsidRDefault="00000000">
            <w:pPr>
              <w:pStyle w:val="TableText"/>
            </w:pPr>
            <w:hyperlink w:anchor="C_4537-33020">
              <w:r>
                <w:rPr>
                  <w:rStyle w:val="HyperlinkText9pt"/>
                </w:rPr>
                <w:t>4537-33020</w:t>
              </w:r>
            </w:hyperlink>
          </w:p>
        </w:tc>
        <w:tc>
          <w:tcPr>
            <w:tcW w:w="2975" w:type="dxa"/>
          </w:tcPr>
          <w:p w14:paraId="41CC8195" w14:textId="77777777" w:rsidR="002E1B08" w:rsidRDefault="002E1B08">
            <w:pPr>
              <w:pStyle w:val="TableText"/>
            </w:pPr>
          </w:p>
        </w:tc>
      </w:tr>
      <w:tr w:rsidR="002E1B08" w14:paraId="16044B22" w14:textId="77777777">
        <w:trPr>
          <w:jc w:val="center"/>
        </w:trPr>
        <w:tc>
          <w:tcPr>
            <w:tcW w:w="3345" w:type="dxa"/>
          </w:tcPr>
          <w:p w14:paraId="115C15F4" w14:textId="77777777" w:rsidR="002E1B08" w:rsidRDefault="00000000">
            <w:pPr>
              <w:pStyle w:val="TableText"/>
            </w:pPr>
            <w:r>
              <w:tab/>
            </w:r>
            <w:r>
              <w:tab/>
              <w:t>high</w:t>
            </w:r>
          </w:p>
        </w:tc>
        <w:tc>
          <w:tcPr>
            <w:tcW w:w="720" w:type="dxa"/>
          </w:tcPr>
          <w:p w14:paraId="14C2E80B" w14:textId="77777777" w:rsidR="002E1B08" w:rsidRDefault="00000000">
            <w:pPr>
              <w:pStyle w:val="TableText"/>
            </w:pPr>
            <w:r>
              <w:t>0..1</w:t>
            </w:r>
          </w:p>
        </w:tc>
        <w:tc>
          <w:tcPr>
            <w:tcW w:w="1152" w:type="dxa"/>
          </w:tcPr>
          <w:p w14:paraId="144C9C88" w14:textId="77777777" w:rsidR="002E1B08" w:rsidRDefault="00000000">
            <w:pPr>
              <w:pStyle w:val="TableText"/>
            </w:pPr>
            <w:r>
              <w:t>MAY</w:t>
            </w:r>
          </w:p>
        </w:tc>
        <w:tc>
          <w:tcPr>
            <w:tcW w:w="864" w:type="dxa"/>
          </w:tcPr>
          <w:p w14:paraId="5A1DB92A" w14:textId="77777777" w:rsidR="002E1B08" w:rsidRDefault="002E1B08">
            <w:pPr>
              <w:pStyle w:val="TableText"/>
            </w:pPr>
          </w:p>
        </w:tc>
        <w:tc>
          <w:tcPr>
            <w:tcW w:w="1104" w:type="dxa"/>
          </w:tcPr>
          <w:p w14:paraId="41555D18" w14:textId="77777777" w:rsidR="002E1B08" w:rsidRDefault="00000000">
            <w:pPr>
              <w:pStyle w:val="TableText"/>
            </w:pPr>
            <w:hyperlink w:anchor="C_4537-33021">
              <w:r>
                <w:rPr>
                  <w:rStyle w:val="HyperlinkText9pt"/>
                </w:rPr>
                <w:t>4537-33021</w:t>
              </w:r>
            </w:hyperlink>
          </w:p>
        </w:tc>
        <w:tc>
          <w:tcPr>
            <w:tcW w:w="2975" w:type="dxa"/>
          </w:tcPr>
          <w:p w14:paraId="02E13D96" w14:textId="77777777" w:rsidR="002E1B08" w:rsidRDefault="002E1B08">
            <w:pPr>
              <w:pStyle w:val="TableText"/>
            </w:pPr>
          </w:p>
        </w:tc>
      </w:tr>
      <w:tr w:rsidR="002E1B08" w14:paraId="23AA1446" w14:textId="77777777">
        <w:trPr>
          <w:jc w:val="center"/>
        </w:trPr>
        <w:tc>
          <w:tcPr>
            <w:tcW w:w="3345" w:type="dxa"/>
          </w:tcPr>
          <w:p w14:paraId="3DC30E34" w14:textId="77777777" w:rsidR="002E1B08" w:rsidRDefault="00000000">
            <w:pPr>
              <w:pStyle w:val="TableText"/>
            </w:pPr>
            <w:r>
              <w:tab/>
              <w:t>value</w:t>
            </w:r>
          </w:p>
        </w:tc>
        <w:tc>
          <w:tcPr>
            <w:tcW w:w="720" w:type="dxa"/>
          </w:tcPr>
          <w:p w14:paraId="7F04A9DE" w14:textId="77777777" w:rsidR="002E1B08" w:rsidRDefault="00000000">
            <w:pPr>
              <w:pStyle w:val="TableText"/>
            </w:pPr>
            <w:r>
              <w:t>1..1</w:t>
            </w:r>
          </w:p>
        </w:tc>
        <w:tc>
          <w:tcPr>
            <w:tcW w:w="1152" w:type="dxa"/>
          </w:tcPr>
          <w:p w14:paraId="70F5A6B3" w14:textId="77777777" w:rsidR="002E1B08" w:rsidRDefault="00000000">
            <w:pPr>
              <w:pStyle w:val="TableText"/>
            </w:pPr>
            <w:r>
              <w:t>SHALL</w:t>
            </w:r>
          </w:p>
        </w:tc>
        <w:tc>
          <w:tcPr>
            <w:tcW w:w="864" w:type="dxa"/>
          </w:tcPr>
          <w:p w14:paraId="1B092760" w14:textId="77777777" w:rsidR="002E1B08" w:rsidRDefault="002E1B08">
            <w:pPr>
              <w:pStyle w:val="TableText"/>
            </w:pPr>
          </w:p>
        </w:tc>
        <w:tc>
          <w:tcPr>
            <w:tcW w:w="1104" w:type="dxa"/>
          </w:tcPr>
          <w:p w14:paraId="49385B93" w14:textId="77777777" w:rsidR="002E1B08" w:rsidRDefault="00000000">
            <w:pPr>
              <w:pStyle w:val="TableText"/>
            </w:pPr>
            <w:hyperlink w:anchor="C_4537-33022">
              <w:r>
                <w:rPr>
                  <w:rStyle w:val="HyperlinkText9pt"/>
                </w:rPr>
                <w:t>4537-33022</w:t>
              </w:r>
            </w:hyperlink>
          </w:p>
        </w:tc>
        <w:tc>
          <w:tcPr>
            <w:tcW w:w="2975" w:type="dxa"/>
          </w:tcPr>
          <w:p w14:paraId="121DFE1B" w14:textId="77777777" w:rsidR="002E1B08" w:rsidRDefault="00000000">
            <w:pPr>
              <w:pStyle w:val="TableText"/>
            </w:pPr>
            <w:r>
              <w:t>urn:oid:2.16.840.1.114222.4.11.7900 (Industry NAICS Detail (ODH))</w:t>
            </w:r>
          </w:p>
        </w:tc>
      </w:tr>
    </w:tbl>
    <w:p w14:paraId="4ED87953" w14:textId="77777777" w:rsidR="002E1B08" w:rsidRDefault="002E1B08">
      <w:pPr>
        <w:pStyle w:val="BodyText"/>
      </w:pPr>
    </w:p>
    <w:p w14:paraId="61B35252" w14:textId="77777777" w:rsidR="002E1B08" w:rsidRDefault="00000000">
      <w:pPr>
        <w:numPr>
          <w:ilvl w:val="0"/>
          <w:numId w:val="1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376A0694" w14:textId="77777777" w:rsidR="002E1B08" w:rsidRDefault="00000000">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476" w:name="C_4537-33018"/>
      <w:r>
        <w:t xml:space="preserve"> (CONF:4537-33018)</w:t>
      </w:r>
      <w:bookmarkEnd w:id="1476"/>
      <w:r>
        <w:t>.</w:t>
      </w:r>
    </w:p>
    <w:p w14:paraId="798B4017" w14:textId="77777777" w:rsidR="002E1B08" w:rsidRDefault="00000000">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477" w:name="C_4537-33019"/>
      <w:r>
        <w:t xml:space="preserve"> (CONF:4537-33019)</w:t>
      </w:r>
      <w:bookmarkEnd w:id="1477"/>
      <w:r>
        <w:t>.</w:t>
      </w:r>
    </w:p>
    <w:p w14:paraId="6E26BADF" w14:textId="77777777" w:rsidR="002E1B08" w:rsidRDefault="00000000">
      <w:pPr>
        <w:numPr>
          <w:ilvl w:val="0"/>
          <w:numId w:val="13"/>
        </w:numPr>
      </w:pPr>
      <w:r>
        <w:rPr>
          <w:rStyle w:val="keyword"/>
        </w:rPr>
        <w:t>SHALL</w:t>
      </w:r>
      <w:r>
        <w:t xml:space="preserve"> contain exactly one [1..1] </w:t>
      </w:r>
      <w:r>
        <w:rPr>
          <w:rStyle w:val="XMLnameBold"/>
        </w:rPr>
        <w:t>templateId</w:t>
      </w:r>
      <w:bookmarkStart w:id="1478" w:name="C_4537-33009"/>
      <w:r>
        <w:t xml:space="preserve"> (CONF:4537-33009)</w:t>
      </w:r>
      <w:bookmarkEnd w:id="1478"/>
      <w:r>
        <w:t xml:space="preserve"> such that it</w:t>
      </w:r>
    </w:p>
    <w:p w14:paraId="5EDBFB6A" w14:textId="77777777" w:rsidR="002E1B08" w:rsidRDefault="00000000">
      <w:pPr>
        <w:numPr>
          <w:ilvl w:val="1"/>
          <w:numId w:val="13"/>
        </w:numPr>
      </w:pPr>
      <w:r>
        <w:rPr>
          <w:rStyle w:val="keyword"/>
        </w:rPr>
        <w:t>SHALL</w:t>
      </w:r>
      <w:r>
        <w:t xml:space="preserve"> contain exactly one [1..1] </w:t>
      </w:r>
      <w:r>
        <w:rPr>
          <w:rStyle w:val="XMLnameBold"/>
        </w:rPr>
        <w:t>@root</w:t>
      </w:r>
      <w:r>
        <w:t>=</w:t>
      </w:r>
      <w:r>
        <w:rPr>
          <w:rStyle w:val="XMLname"/>
        </w:rPr>
        <w:t>"2.16.840.1.113883.10.20.22.4.504"</w:t>
      </w:r>
      <w:bookmarkStart w:id="1479" w:name="C_4537-33013"/>
      <w:r>
        <w:t xml:space="preserve"> (CONF:4537-33013)</w:t>
      </w:r>
      <w:bookmarkEnd w:id="1479"/>
      <w:r>
        <w:t>.</w:t>
      </w:r>
    </w:p>
    <w:p w14:paraId="3848FBD5" w14:textId="77777777" w:rsidR="002E1B08" w:rsidRDefault="00000000">
      <w:pPr>
        <w:numPr>
          <w:ilvl w:val="1"/>
          <w:numId w:val="13"/>
        </w:numPr>
      </w:pPr>
      <w:r>
        <w:rPr>
          <w:rStyle w:val="keyword"/>
        </w:rPr>
        <w:t>SHALL</w:t>
      </w:r>
      <w:r>
        <w:t xml:space="preserve"> contain exactly one [1..1] </w:t>
      </w:r>
      <w:r>
        <w:rPr>
          <w:rStyle w:val="XMLnameBold"/>
        </w:rPr>
        <w:t>@extension</w:t>
      </w:r>
      <w:r>
        <w:t>=</w:t>
      </w:r>
      <w:r>
        <w:rPr>
          <w:rStyle w:val="XMLname"/>
        </w:rPr>
        <w:t>"2023-05-01"</w:t>
      </w:r>
      <w:bookmarkStart w:id="1480" w:name="C_4537-33014"/>
      <w:r>
        <w:t xml:space="preserve"> (CONF:4537-33014)</w:t>
      </w:r>
      <w:bookmarkEnd w:id="1480"/>
      <w:r>
        <w:t>.</w:t>
      </w:r>
    </w:p>
    <w:p w14:paraId="62F1EA8D" w14:textId="77777777" w:rsidR="002E1B08" w:rsidRDefault="00000000">
      <w:pPr>
        <w:numPr>
          <w:ilvl w:val="0"/>
          <w:numId w:val="13"/>
        </w:numPr>
      </w:pPr>
      <w:r>
        <w:rPr>
          <w:rStyle w:val="keyword"/>
        </w:rPr>
        <w:t>SHALL</w:t>
      </w:r>
      <w:r>
        <w:t xml:space="preserve"> contain exactly one [1..1] </w:t>
      </w:r>
      <w:r>
        <w:rPr>
          <w:rStyle w:val="XMLnameBold"/>
        </w:rPr>
        <w:t>code</w:t>
      </w:r>
      <w:bookmarkStart w:id="1481" w:name="C_4537-33010"/>
      <w:r>
        <w:t xml:space="preserve"> (CONF:4537-33010)</w:t>
      </w:r>
      <w:bookmarkEnd w:id="1481"/>
      <w:r>
        <w:t>.</w:t>
      </w:r>
    </w:p>
    <w:p w14:paraId="75C00AB2" w14:textId="77777777" w:rsidR="002E1B08" w:rsidRDefault="00000000">
      <w:pPr>
        <w:numPr>
          <w:ilvl w:val="1"/>
          <w:numId w:val="13"/>
        </w:numPr>
      </w:pPr>
      <w:r>
        <w:lastRenderedPageBreak/>
        <w:t xml:space="preserve">This code </w:t>
      </w:r>
      <w:r>
        <w:rPr>
          <w:rStyle w:val="keyword"/>
        </w:rPr>
        <w:t>SHALL</w:t>
      </w:r>
      <w:r>
        <w:t xml:space="preserve"> contain exactly one [1..1] </w:t>
      </w:r>
      <w:r>
        <w:rPr>
          <w:rStyle w:val="XMLnameBold"/>
        </w:rPr>
        <w:t>@code</w:t>
      </w:r>
      <w:r>
        <w:t>=</w:t>
      </w:r>
      <w:r>
        <w:rPr>
          <w:rStyle w:val="XMLname"/>
        </w:rPr>
        <w:t>"86188-0"</w:t>
      </w:r>
      <w:r>
        <w:t xml:space="preserve"> History of Occupation Industry</w:t>
      </w:r>
      <w:bookmarkStart w:id="1482" w:name="C_4537-33015"/>
      <w:r>
        <w:t xml:space="preserve"> (CONF:4537-33015)</w:t>
      </w:r>
      <w:bookmarkEnd w:id="1482"/>
      <w:r>
        <w:t>.</w:t>
      </w:r>
    </w:p>
    <w:p w14:paraId="636748F2" w14:textId="77777777" w:rsidR="002E1B08" w:rsidRDefault="00000000">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483" w:name="C_4537-33016"/>
      <w:r>
        <w:t xml:space="preserve"> (CONF:4537-33016)</w:t>
      </w:r>
      <w:bookmarkEnd w:id="1483"/>
      <w:r>
        <w:t>.</w:t>
      </w:r>
    </w:p>
    <w:p w14:paraId="0C66568A" w14:textId="77777777" w:rsidR="002E1B08" w:rsidRDefault="00000000">
      <w:pPr>
        <w:numPr>
          <w:ilvl w:val="0"/>
          <w:numId w:val="13"/>
        </w:numPr>
      </w:pPr>
      <w:r>
        <w:rPr>
          <w:rStyle w:val="keyword"/>
        </w:rPr>
        <w:t>SHALL</w:t>
      </w:r>
      <w:r>
        <w:t xml:space="preserve"> contain exactly one [1..1] </w:t>
      </w:r>
      <w:r>
        <w:rPr>
          <w:rStyle w:val="XMLnameBold"/>
        </w:rPr>
        <w:t>statusCode</w:t>
      </w:r>
      <w:bookmarkStart w:id="1484" w:name="C_4537-33011"/>
      <w:r>
        <w:t xml:space="preserve"> (CONF:4537-33011)</w:t>
      </w:r>
      <w:bookmarkEnd w:id="1484"/>
      <w:r>
        <w:t>.</w:t>
      </w:r>
    </w:p>
    <w:p w14:paraId="4D12B1D1" w14:textId="77777777" w:rsidR="002E1B08" w:rsidRDefault="00000000">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485" w:name="C_4537-33017"/>
      <w:r>
        <w:t xml:space="preserve"> (CONF:4537-33017)</w:t>
      </w:r>
      <w:bookmarkEnd w:id="1485"/>
      <w:r>
        <w:t>.</w:t>
      </w:r>
    </w:p>
    <w:p w14:paraId="613C75EA" w14:textId="77777777" w:rsidR="002E1B08" w:rsidRDefault="00000000">
      <w:pPr>
        <w:numPr>
          <w:ilvl w:val="0"/>
          <w:numId w:val="13"/>
        </w:numPr>
      </w:pPr>
      <w:r>
        <w:rPr>
          <w:rStyle w:val="keyword"/>
        </w:rPr>
        <w:t>SHALL</w:t>
      </w:r>
      <w:r>
        <w:t xml:space="preserve"> contain exactly one [1..1] </w:t>
      </w:r>
      <w:r>
        <w:rPr>
          <w:rStyle w:val="XMLnameBold"/>
        </w:rPr>
        <w:t>effectiveTime</w:t>
      </w:r>
      <w:bookmarkStart w:id="1486" w:name="C_4537-33012"/>
      <w:r>
        <w:t xml:space="preserve"> (CONF:4537-33012)</w:t>
      </w:r>
      <w:bookmarkEnd w:id="1486"/>
      <w:r>
        <w:t>.</w:t>
      </w:r>
    </w:p>
    <w:p w14:paraId="67848DCA" w14:textId="77777777" w:rsidR="002E1B08" w:rsidRDefault="00000000">
      <w:pPr>
        <w:pStyle w:val="BodyText"/>
        <w:spacing w:before="120"/>
      </w:pPr>
      <w:r>
        <w:t>The low value reflects the start date of the stated industry the person worked in.</w:t>
      </w:r>
    </w:p>
    <w:p w14:paraId="63405AEB" w14:textId="77777777" w:rsidR="002E1B08" w:rsidRDefault="00000000">
      <w:pPr>
        <w:numPr>
          <w:ilvl w:val="1"/>
          <w:numId w:val="13"/>
        </w:numPr>
      </w:pPr>
      <w:r>
        <w:t xml:space="preserve">This effectiveTime </w:t>
      </w:r>
      <w:r>
        <w:rPr>
          <w:rStyle w:val="keyword"/>
        </w:rPr>
        <w:t>SHALL</w:t>
      </w:r>
      <w:r>
        <w:t xml:space="preserve"> contain exactly one [1..1] </w:t>
      </w:r>
      <w:r>
        <w:rPr>
          <w:rStyle w:val="XMLnameBold"/>
        </w:rPr>
        <w:t>low</w:t>
      </w:r>
      <w:bookmarkStart w:id="1487" w:name="C_4537-33020"/>
      <w:r>
        <w:t xml:space="preserve"> (CONF:4537-33020)</w:t>
      </w:r>
      <w:bookmarkEnd w:id="1487"/>
      <w:r>
        <w:t>.</w:t>
      </w:r>
    </w:p>
    <w:p w14:paraId="36ECCFB9" w14:textId="77777777" w:rsidR="002E1B08" w:rsidRDefault="00000000">
      <w:pPr>
        <w:pStyle w:val="BodyText"/>
        <w:spacing w:before="120"/>
      </w:pPr>
      <w:r>
        <w:t>The high value reflects the end date of the stated industry the person worked in. An absent high value means the stated industry was the industry the person worked in at the time the document was generated.</w:t>
      </w:r>
    </w:p>
    <w:p w14:paraId="35E9CAB1" w14:textId="77777777" w:rsidR="002E1B08" w:rsidRDefault="00000000">
      <w:pPr>
        <w:numPr>
          <w:ilvl w:val="1"/>
          <w:numId w:val="13"/>
        </w:numPr>
      </w:pPr>
      <w:r>
        <w:t xml:space="preserve">This effectiveTime </w:t>
      </w:r>
      <w:r>
        <w:rPr>
          <w:rStyle w:val="keyword"/>
        </w:rPr>
        <w:t>MAY</w:t>
      </w:r>
      <w:r>
        <w:t xml:space="preserve"> contain zero or one [0..1] </w:t>
      </w:r>
      <w:r>
        <w:rPr>
          <w:rStyle w:val="XMLnameBold"/>
        </w:rPr>
        <w:t>high</w:t>
      </w:r>
      <w:bookmarkStart w:id="1488" w:name="C_4537-33021"/>
      <w:r>
        <w:t xml:space="preserve"> (CONF:4537-33021)</w:t>
      </w:r>
      <w:bookmarkEnd w:id="1488"/>
      <w:r>
        <w:t>.</w:t>
      </w:r>
    </w:p>
    <w:p w14:paraId="6511C403" w14:textId="77777777" w:rsidR="002E1B08" w:rsidRDefault="00000000">
      <w:pPr>
        <w:numPr>
          <w:ilvl w:val="0"/>
          <w:numId w:val="13"/>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r>
        <w:rPr>
          <w:rStyle w:val="keyword"/>
        </w:rPr>
        <w:t xml:space="preserve"> DYNAMIC</w:t>
      </w:r>
      <w:bookmarkStart w:id="1489" w:name="C_4537-33022"/>
      <w:r>
        <w:t xml:space="preserve"> (CONF:4537-33022)</w:t>
      </w:r>
      <w:bookmarkEnd w:id="1489"/>
      <w:r>
        <w:t>.</w:t>
      </w:r>
    </w:p>
    <w:p w14:paraId="75998D84" w14:textId="77777777" w:rsidR="002E1B08" w:rsidRDefault="00000000">
      <w:pPr>
        <w:pStyle w:val="Caption"/>
        <w:ind w:left="130" w:right="115"/>
      </w:pPr>
      <w:bookmarkStart w:id="1490" w:name="_Toc119067352"/>
      <w:bookmarkStart w:id="1491" w:name="_Toc119072266"/>
      <w:bookmarkStart w:id="1492" w:name="_Toc120095188"/>
      <w:r w:rsidRPr="0021629C">
        <w:t xml:space="preserve">Figure </w:t>
      </w:r>
      <w:r w:rsidRPr="0021629C">
        <w:fldChar w:fldCharType="begin"/>
      </w:r>
      <w:r w:rsidRPr="0021629C">
        <w:instrText>SEQ Figure \* ARABIC</w:instrText>
      </w:r>
      <w:r w:rsidRPr="0021629C">
        <w:fldChar w:fldCharType="separate"/>
      </w:r>
      <w:r w:rsidRPr="0021629C">
        <w:t>55</w:t>
      </w:r>
      <w:r w:rsidRPr="0021629C">
        <w:fldChar w:fldCharType="end"/>
      </w:r>
      <w:r w:rsidRPr="0021629C">
        <w:t>: Basic Industry Occupation</w:t>
      </w:r>
      <w:bookmarkEnd w:id="1490"/>
      <w:bookmarkEnd w:id="1491"/>
      <w:r w:rsidRPr="0021629C">
        <w:t xml:space="preserve"> Example</w:t>
      </w:r>
      <w:bookmarkEnd w:id="1492"/>
    </w:p>
    <w:p w14:paraId="3551FB86" w14:textId="77777777" w:rsidR="002E1B08" w:rsidRDefault="00000000">
      <w:pPr>
        <w:pStyle w:val="Example"/>
        <w:ind w:left="130" w:right="115"/>
      </w:pPr>
      <w:r>
        <w:t>&lt;observation classCode="OBS" moodCode="EVN"&gt;</w:t>
      </w:r>
    </w:p>
    <w:p w14:paraId="252B120F" w14:textId="67897F96" w:rsidR="002E1B08" w:rsidRDefault="00000000">
      <w:pPr>
        <w:pStyle w:val="Example"/>
        <w:ind w:left="130" w:right="115"/>
      </w:pPr>
      <w:r>
        <w:t xml:space="preserve">    &lt;templateId root="2.16.840.1.113883.10.20.22.4.504"</w:t>
      </w:r>
      <w:r w:rsidR="00122D3D">
        <w:t xml:space="preserve"> </w:t>
      </w:r>
      <w:r>
        <w:t>extension="2023-05-01"/&gt;</w:t>
      </w:r>
    </w:p>
    <w:p w14:paraId="109FA208" w14:textId="77777777" w:rsidR="002E1B08" w:rsidRDefault="00000000">
      <w:pPr>
        <w:pStyle w:val="Example"/>
        <w:ind w:left="130" w:right="115"/>
      </w:pPr>
      <w:r>
        <w:t xml:space="preserve">    &lt;id root="45efb604-7049-4a2e-ad33-d38556c95432b"/&gt;</w:t>
      </w:r>
    </w:p>
    <w:p w14:paraId="46674231" w14:textId="666215A0" w:rsidR="002E1B08" w:rsidRDefault="00000000">
      <w:pPr>
        <w:pStyle w:val="Example"/>
        <w:ind w:left="130" w:right="115"/>
      </w:pPr>
      <w:r>
        <w:t xml:space="preserve">    &lt;code code="86188-0" codeSystem="2.16.840.1.113883.6.1"</w:t>
      </w:r>
      <w:r w:rsidR="00122D3D">
        <w:t xml:space="preserve"> </w:t>
      </w:r>
      <w:r>
        <w:t>codeSystemName="LOINC" displayName="History of occupation industry"/&gt;</w:t>
      </w:r>
    </w:p>
    <w:p w14:paraId="026327AC" w14:textId="77777777" w:rsidR="002E1B08" w:rsidRDefault="00000000">
      <w:pPr>
        <w:pStyle w:val="Example"/>
        <w:ind w:left="130" w:right="115"/>
      </w:pPr>
      <w:r>
        <w:t xml:space="preserve">    &lt;statusCode code="completed"/&gt;</w:t>
      </w:r>
    </w:p>
    <w:p w14:paraId="30F5AB1B" w14:textId="77777777" w:rsidR="002E1B08" w:rsidRDefault="00000000">
      <w:pPr>
        <w:pStyle w:val="Example"/>
        <w:ind w:left="130" w:right="115"/>
      </w:pPr>
      <w:r>
        <w:t xml:space="preserve">    &lt;effectiveTime&gt;</w:t>
      </w:r>
    </w:p>
    <w:p w14:paraId="5BB1F86F" w14:textId="2B835F40" w:rsidR="002E1B08" w:rsidRDefault="00000000">
      <w:pPr>
        <w:pStyle w:val="Example"/>
        <w:ind w:left="130" w:right="115"/>
      </w:pPr>
      <w:r>
        <w:t xml:space="preserve">    &lt;!-- SHALL low/value. The low value reflects the start date of the stated industry --&gt;</w:t>
      </w:r>
    </w:p>
    <w:p w14:paraId="5594B20F" w14:textId="77777777" w:rsidR="002E1B08" w:rsidRDefault="00000000">
      <w:pPr>
        <w:pStyle w:val="Example"/>
        <w:ind w:left="130" w:right="115"/>
      </w:pPr>
      <w:r>
        <w:t xml:space="preserve">        &lt;low value="2009"/&gt;</w:t>
      </w:r>
    </w:p>
    <w:p w14:paraId="75F4EE39" w14:textId="5C05C38C" w:rsidR="002E1B08" w:rsidRDefault="00000000">
      <w:pPr>
        <w:pStyle w:val="Example"/>
        <w:ind w:left="130" w:right="115"/>
      </w:pPr>
      <w:r>
        <w:t xml:space="preserve">        &lt;!-- MAY high/value. The high value reflects the end date of the stated industry. An absent high value means the industry is/was current at the time the document was generated --&gt;</w:t>
      </w:r>
    </w:p>
    <w:p w14:paraId="5063F153" w14:textId="77777777" w:rsidR="002E1B08" w:rsidRDefault="00000000">
      <w:pPr>
        <w:pStyle w:val="Example"/>
        <w:ind w:left="130" w:right="115"/>
      </w:pPr>
      <w:r>
        <w:t xml:space="preserve">        &lt;high value="202206"/&gt;</w:t>
      </w:r>
    </w:p>
    <w:p w14:paraId="252DD74B" w14:textId="77777777" w:rsidR="002E1B08" w:rsidRDefault="00000000">
      <w:pPr>
        <w:pStyle w:val="Example"/>
        <w:ind w:left="130" w:right="115"/>
      </w:pPr>
      <w:r>
        <w:t xml:space="preserve">    &lt;/effectiveTime&gt;</w:t>
      </w:r>
    </w:p>
    <w:p w14:paraId="6AA91F6D" w14:textId="48493992" w:rsidR="002E1B08" w:rsidRDefault="00000000">
      <w:pPr>
        <w:pStyle w:val="Example"/>
        <w:ind w:left="130" w:right="115"/>
      </w:pPr>
      <w:r>
        <w:t xml:space="preserve">    &lt;value xsi:type="CD" code="811111.001118"</w:t>
      </w:r>
      <w:r w:rsidR="00122D3D">
        <w:t xml:space="preserve"> </w:t>
      </w:r>
      <w:r>
        <w:t>displayName="Automotive repair and replacement shops, general [General Automotive Repair]"</w:t>
      </w:r>
      <w:r w:rsidR="00122D3D">
        <w:t xml:space="preserve"> </w:t>
      </w:r>
      <w:r>
        <w:t>codeSystem="2.16.840.1.114222.4.5.327"</w:t>
      </w:r>
      <w:r w:rsidR="00122D3D">
        <w:t xml:space="preserve"> </w:t>
      </w:r>
      <w:r>
        <w:t>codeSystemName="Occupational Data for Health (ODH)"/&gt;</w:t>
      </w:r>
    </w:p>
    <w:p w14:paraId="32EB91C8" w14:textId="77777777" w:rsidR="002E1B08" w:rsidRDefault="00000000">
      <w:pPr>
        <w:pStyle w:val="Example"/>
        <w:ind w:left="130" w:right="115"/>
      </w:pPr>
      <w:r>
        <w:t>&lt;/observation&gt;</w:t>
      </w:r>
    </w:p>
    <w:p w14:paraId="3C32750C" w14:textId="77777777" w:rsidR="00D80533" w:rsidRDefault="00D80533">
      <w:pPr>
        <w:pStyle w:val="BodyText"/>
      </w:pPr>
    </w:p>
    <w:p w14:paraId="124467AC" w14:textId="77777777" w:rsidR="002E1B08" w:rsidRDefault="002E1B08">
      <w:pPr>
        <w:pStyle w:val="BodyText"/>
      </w:pPr>
    </w:p>
    <w:p w14:paraId="6549E5EF" w14:textId="77777777" w:rsidR="002E1B08" w:rsidRPr="0021629C" w:rsidRDefault="00000000">
      <w:pPr>
        <w:pStyle w:val="Heading3nospace"/>
      </w:pPr>
      <w:bookmarkStart w:id="1493" w:name="E_Basic_Occupation_Observation"/>
      <w:bookmarkStart w:id="1494" w:name="_Toc119067288"/>
      <w:bookmarkStart w:id="1495" w:name="_Toc119074773"/>
      <w:bookmarkStart w:id="1496" w:name="_Toc120095124"/>
      <w:r w:rsidRPr="0021629C">
        <w:lastRenderedPageBreak/>
        <w:t>Basic Occupation Observation</w:t>
      </w:r>
      <w:bookmarkEnd w:id="1493"/>
      <w:bookmarkEnd w:id="1494"/>
      <w:bookmarkEnd w:id="1495"/>
      <w:bookmarkEnd w:id="1496"/>
    </w:p>
    <w:p w14:paraId="5F06E15B" w14:textId="77777777" w:rsidR="002E1B08" w:rsidRDefault="00000000">
      <w:pPr>
        <w:pStyle w:val="BracketData"/>
      </w:pPr>
      <w:r>
        <w:t>[observation: identifier urn:hl7ii:2.16.840.1.113883.10.20.22.4.503:2023-05-01 (open)]</w:t>
      </w:r>
    </w:p>
    <w:p w14:paraId="2600509A" w14:textId="77777777" w:rsidR="002E1B08" w:rsidRDefault="00000000">
      <w:r>
        <w:t>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w:t>
      </w:r>
    </w:p>
    <w:p w14:paraId="7520F70A" w14:textId="77777777" w:rsidR="002E1B08" w:rsidRDefault="00000000">
      <w:r>
        <w:t xml:space="preserve">Implementers should use the Basic Observation template for conveying Occupation in support of USCDI v3.  Implementers wishing to convey more advanced Occupation detail may consider using </w:t>
      </w:r>
      <w:hyperlink r:id="rId66" w:history="1">
        <w:r>
          <w:rPr>
            <w:rStyle w:val="HyperlinkCourierBold"/>
          </w:rPr>
          <w:t>HL7 CDA® R2 Implementation Guide: C-CDA R2.1 Supplemental Templates for Occupational Data for Health</w:t>
        </w:r>
      </w:hyperlink>
      <w:r>
        <w:t xml:space="preserve">  in addition to this Observation.</w:t>
      </w:r>
    </w:p>
    <w:p w14:paraId="0CB22556" w14:textId="77777777" w:rsidR="002E1B08" w:rsidRDefault="00000000">
      <w:pPr>
        <w:pStyle w:val="Caption"/>
      </w:pPr>
      <w:bookmarkStart w:id="1497" w:name="_Toc119067443"/>
      <w:bookmarkStart w:id="1498" w:name="_Toc119074867"/>
      <w:bookmarkStart w:id="1499" w:name="_Toc120095078"/>
      <w:r>
        <w:t xml:space="preserve">Table </w:t>
      </w:r>
      <w:r>
        <w:fldChar w:fldCharType="begin"/>
      </w:r>
      <w:r>
        <w:instrText>SEQ Table \* ARABIC</w:instrText>
      </w:r>
      <w:r>
        <w:fldChar w:fldCharType="separate"/>
      </w:r>
      <w:r>
        <w:t>85</w:t>
      </w:r>
      <w:r>
        <w:fldChar w:fldCharType="end"/>
      </w:r>
      <w:r>
        <w:t>: Basic Occupation Observation Constraints Overview</w:t>
      </w:r>
      <w:bookmarkEnd w:id="1497"/>
      <w:bookmarkEnd w:id="1498"/>
      <w:bookmarkEnd w:id="14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6F242E07" w14:textId="77777777">
        <w:trPr>
          <w:cantSplit/>
          <w:tblHeader/>
          <w:jc w:val="center"/>
        </w:trPr>
        <w:tc>
          <w:tcPr>
            <w:tcW w:w="0" w:type="dxa"/>
            <w:shd w:val="clear" w:color="auto" w:fill="E6E6E6"/>
            <w:noWrap/>
          </w:tcPr>
          <w:p w14:paraId="294EFA88" w14:textId="77777777" w:rsidR="002E1B08" w:rsidRDefault="00000000">
            <w:pPr>
              <w:pStyle w:val="TableHead"/>
            </w:pPr>
            <w:r>
              <w:t>XPath</w:t>
            </w:r>
          </w:p>
        </w:tc>
        <w:tc>
          <w:tcPr>
            <w:tcW w:w="720" w:type="dxa"/>
            <w:shd w:val="clear" w:color="auto" w:fill="E6E6E6"/>
            <w:noWrap/>
          </w:tcPr>
          <w:p w14:paraId="55EE0647" w14:textId="77777777" w:rsidR="002E1B08" w:rsidRDefault="00000000">
            <w:pPr>
              <w:pStyle w:val="TableHead"/>
            </w:pPr>
            <w:r>
              <w:t>Card.</w:t>
            </w:r>
          </w:p>
        </w:tc>
        <w:tc>
          <w:tcPr>
            <w:tcW w:w="1152" w:type="dxa"/>
            <w:shd w:val="clear" w:color="auto" w:fill="E6E6E6"/>
            <w:noWrap/>
          </w:tcPr>
          <w:p w14:paraId="2773A796" w14:textId="77777777" w:rsidR="002E1B08" w:rsidRDefault="00000000">
            <w:pPr>
              <w:pStyle w:val="TableHead"/>
            </w:pPr>
            <w:r>
              <w:t>Verb</w:t>
            </w:r>
          </w:p>
        </w:tc>
        <w:tc>
          <w:tcPr>
            <w:tcW w:w="864" w:type="dxa"/>
            <w:shd w:val="clear" w:color="auto" w:fill="E6E6E6"/>
            <w:noWrap/>
          </w:tcPr>
          <w:p w14:paraId="1AF0FE82" w14:textId="77777777" w:rsidR="002E1B08" w:rsidRDefault="00000000">
            <w:pPr>
              <w:pStyle w:val="TableHead"/>
            </w:pPr>
            <w:r>
              <w:t>Data Type</w:t>
            </w:r>
          </w:p>
        </w:tc>
        <w:tc>
          <w:tcPr>
            <w:tcW w:w="864" w:type="dxa"/>
            <w:shd w:val="clear" w:color="auto" w:fill="E6E6E6"/>
            <w:noWrap/>
          </w:tcPr>
          <w:p w14:paraId="2A6092FA" w14:textId="77777777" w:rsidR="002E1B08" w:rsidRDefault="00000000">
            <w:pPr>
              <w:pStyle w:val="TableHead"/>
            </w:pPr>
            <w:r>
              <w:t>CONF#</w:t>
            </w:r>
          </w:p>
        </w:tc>
        <w:tc>
          <w:tcPr>
            <w:tcW w:w="864" w:type="dxa"/>
            <w:shd w:val="clear" w:color="auto" w:fill="E6E6E6"/>
            <w:noWrap/>
          </w:tcPr>
          <w:p w14:paraId="55F33AD0" w14:textId="77777777" w:rsidR="002E1B08" w:rsidRDefault="00000000">
            <w:pPr>
              <w:pStyle w:val="TableHead"/>
            </w:pPr>
            <w:r>
              <w:t>Value</w:t>
            </w:r>
          </w:p>
        </w:tc>
      </w:tr>
      <w:tr w:rsidR="002E1B08" w14:paraId="4E5BE2BA" w14:textId="77777777">
        <w:trPr>
          <w:jc w:val="center"/>
        </w:trPr>
        <w:tc>
          <w:tcPr>
            <w:tcW w:w="10160" w:type="dxa"/>
            <w:gridSpan w:val="6"/>
          </w:tcPr>
          <w:p w14:paraId="5A06B508" w14:textId="77777777" w:rsidR="002E1B08" w:rsidRDefault="00000000">
            <w:pPr>
              <w:pStyle w:val="TableText"/>
            </w:pPr>
            <w:r>
              <w:t>observation (identifier: urn:hl7ii:2.16.840.1.113883.10.20.22.4.503:2023-05-01)</w:t>
            </w:r>
          </w:p>
        </w:tc>
      </w:tr>
      <w:tr w:rsidR="002E1B08" w14:paraId="2B9B218B" w14:textId="77777777">
        <w:trPr>
          <w:jc w:val="center"/>
        </w:trPr>
        <w:tc>
          <w:tcPr>
            <w:tcW w:w="3345" w:type="dxa"/>
          </w:tcPr>
          <w:p w14:paraId="3615C5D9" w14:textId="77777777" w:rsidR="002E1B08" w:rsidRDefault="00000000">
            <w:pPr>
              <w:pStyle w:val="TableText"/>
            </w:pPr>
            <w:r>
              <w:tab/>
              <w:t>@classCode</w:t>
            </w:r>
          </w:p>
        </w:tc>
        <w:tc>
          <w:tcPr>
            <w:tcW w:w="720" w:type="dxa"/>
          </w:tcPr>
          <w:p w14:paraId="7C53EC39" w14:textId="77777777" w:rsidR="002E1B08" w:rsidRDefault="00000000">
            <w:pPr>
              <w:pStyle w:val="TableText"/>
            </w:pPr>
            <w:r>
              <w:t>1..1</w:t>
            </w:r>
          </w:p>
        </w:tc>
        <w:tc>
          <w:tcPr>
            <w:tcW w:w="1152" w:type="dxa"/>
          </w:tcPr>
          <w:p w14:paraId="3A9A311B" w14:textId="77777777" w:rsidR="002E1B08" w:rsidRDefault="00000000">
            <w:pPr>
              <w:pStyle w:val="TableText"/>
            </w:pPr>
            <w:r>
              <w:t>SHALL</w:t>
            </w:r>
          </w:p>
        </w:tc>
        <w:tc>
          <w:tcPr>
            <w:tcW w:w="864" w:type="dxa"/>
          </w:tcPr>
          <w:p w14:paraId="485AAFF3" w14:textId="77777777" w:rsidR="002E1B08" w:rsidRDefault="002E1B08">
            <w:pPr>
              <w:pStyle w:val="TableText"/>
            </w:pPr>
          </w:p>
        </w:tc>
        <w:tc>
          <w:tcPr>
            <w:tcW w:w="1104" w:type="dxa"/>
          </w:tcPr>
          <w:p w14:paraId="5A1CE0A2" w14:textId="77777777" w:rsidR="002E1B08" w:rsidRDefault="00000000">
            <w:pPr>
              <w:pStyle w:val="TableText"/>
            </w:pPr>
            <w:hyperlink w:anchor="C_4537-33000">
              <w:r>
                <w:rPr>
                  <w:rStyle w:val="HyperlinkText9pt"/>
                </w:rPr>
                <w:t>4537-33000</w:t>
              </w:r>
            </w:hyperlink>
          </w:p>
        </w:tc>
        <w:tc>
          <w:tcPr>
            <w:tcW w:w="2975" w:type="dxa"/>
          </w:tcPr>
          <w:p w14:paraId="20E27B26" w14:textId="77777777" w:rsidR="002E1B08" w:rsidRDefault="00000000">
            <w:pPr>
              <w:pStyle w:val="TableText"/>
            </w:pPr>
            <w:r>
              <w:t>urn:oid:2.16.840.1.113883.5.6 (HL7ActClass) = OBS</w:t>
            </w:r>
          </w:p>
        </w:tc>
      </w:tr>
      <w:tr w:rsidR="002E1B08" w14:paraId="68034D70" w14:textId="77777777">
        <w:trPr>
          <w:jc w:val="center"/>
        </w:trPr>
        <w:tc>
          <w:tcPr>
            <w:tcW w:w="3345" w:type="dxa"/>
          </w:tcPr>
          <w:p w14:paraId="7962A8EF" w14:textId="77777777" w:rsidR="002E1B08" w:rsidRDefault="00000000">
            <w:pPr>
              <w:pStyle w:val="TableText"/>
            </w:pPr>
            <w:r>
              <w:tab/>
              <w:t>@moodCode</w:t>
            </w:r>
          </w:p>
        </w:tc>
        <w:tc>
          <w:tcPr>
            <w:tcW w:w="720" w:type="dxa"/>
          </w:tcPr>
          <w:p w14:paraId="58F7D80D" w14:textId="77777777" w:rsidR="002E1B08" w:rsidRDefault="00000000">
            <w:pPr>
              <w:pStyle w:val="TableText"/>
            </w:pPr>
            <w:r>
              <w:t>1..1</w:t>
            </w:r>
          </w:p>
        </w:tc>
        <w:tc>
          <w:tcPr>
            <w:tcW w:w="1152" w:type="dxa"/>
          </w:tcPr>
          <w:p w14:paraId="3728550C" w14:textId="77777777" w:rsidR="002E1B08" w:rsidRDefault="00000000">
            <w:pPr>
              <w:pStyle w:val="TableText"/>
            </w:pPr>
            <w:r>
              <w:t>SHALL</w:t>
            </w:r>
          </w:p>
        </w:tc>
        <w:tc>
          <w:tcPr>
            <w:tcW w:w="864" w:type="dxa"/>
          </w:tcPr>
          <w:p w14:paraId="21537D89" w14:textId="77777777" w:rsidR="002E1B08" w:rsidRDefault="002E1B08">
            <w:pPr>
              <w:pStyle w:val="TableText"/>
            </w:pPr>
          </w:p>
        </w:tc>
        <w:tc>
          <w:tcPr>
            <w:tcW w:w="1104" w:type="dxa"/>
          </w:tcPr>
          <w:p w14:paraId="1B03B1E3" w14:textId="77777777" w:rsidR="002E1B08" w:rsidRDefault="00000000">
            <w:pPr>
              <w:pStyle w:val="TableText"/>
            </w:pPr>
            <w:hyperlink w:anchor="C_4537-33001">
              <w:r>
                <w:rPr>
                  <w:rStyle w:val="HyperlinkText9pt"/>
                </w:rPr>
                <w:t>4537-33001</w:t>
              </w:r>
            </w:hyperlink>
          </w:p>
        </w:tc>
        <w:tc>
          <w:tcPr>
            <w:tcW w:w="2975" w:type="dxa"/>
          </w:tcPr>
          <w:p w14:paraId="77CBFF05" w14:textId="77777777" w:rsidR="002E1B08" w:rsidRDefault="00000000">
            <w:pPr>
              <w:pStyle w:val="TableText"/>
            </w:pPr>
            <w:r>
              <w:t>urn:oid:2.16.840.1.113883.5.1001 (HL7ActMood) = EVN</w:t>
            </w:r>
          </w:p>
        </w:tc>
      </w:tr>
      <w:tr w:rsidR="002E1B08" w14:paraId="4A045E52" w14:textId="77777777">
        <w:trPr>
          <w:jc w:val="center"/>
        </w:trPr>
        <w:tc>
          <w:tcPr>
            <w:tcW w:w="3345" w:type="dxa"/>
          </w:tcPr>
          <w:p w14:paraId="61BEADCF" w14:textId="77777777" w:rsidR="002E1B08" w:rsidRDefault="00000000">
            <w:pPr>
              <w:pStyle w:val="TableText"/>
            </w:pPr>
            <w:r>
              <w:tab/>
              <w:t>templateId</w:t>
            </w:r>
          </w:p>
        </w:tc>
        <w:tc>
          <w:tcPr>
            <w:tcW w:w="720" w:type="dxa"/>
          </w:tcPr>
          <w:p w14:paraId="6B1EBC28" w14:textId="77777777" w:rsidR="002E1B08" w:rsidRDefault="00000000">
            <w:pPr>
              <w:pStyle w:val="TableText"/>
            </w:pPr>
            <w:r>
              <w:t>1..1</w:t>
            </w:r>
          </w:p>
        </w:tc>
        <w:tc>
          <w:tcPr>
            <w:tcW w:w="1152" w:type="dxa"/>
          </w:tcPr>
          <w:p w14:paraId="15254232" w14:textId="77777777" w:rsidR="002E1B08" w:rsidRDefault="00000000">
            <w:pPr>
              <w:pStyle w:val="TableText"/>
            </w:pPr>
            <w:r>
              <w:t>SHALL</w:t>
            </w:r>
          </w:p>
        </w:tc>
        <w:tc>
          <w:tcPr>
            <w:tcW w:w="864" w:type="dxa"/>
          </w:tcPr>
          <w:p w14:paraId="51692EC9" w14:textId="77777777" w:rsidR="002E1B08" w:rsidRDefault="002E1B08">
            <w:pPr>
              <w:pStyle w:val="TableText"/>
            </w:pPr>
          </w:p>
        </w:tc>
        <w:tc>
          <w:tcPr>
            <w:tcW w:w="1104" w:type="dxa"/>
          </w:tcPr>
          <w:p w14:paraId="4B34BED1" w14:textId="77777777" w:rsidR="002E1B08" w:rsidRDefault="00000000">
            <w:pPr>
              <w:pStyle w:val="TableText"/>
            </w:pPr>
            <w:hyperlink w:anchor="C_4537-32995">
              <w:r>
                <w:rPr>
                  <w:rStyle w:val="HyperlinkText9pt"/>
                </w:rPr>
                <w:t>4537-32995</w:t>
              </w:r>
            </w:hyperlink>
          </w:p>
        </w:tc>
        <w:tc>
          <w:tcPr>
            <w:tcW w:w="2975" w:type="dxa"/>
          </w:tcPr>
          <w:p w14:paraId="4189440C" w14:textId="77777777" w:rsidR="002E1B08" w:rsidRDefault="002E1B08">
            <w:pPr>
              <w:pStyle w:val="TableText"/>
            </w:pPr>
          </w:p>
        </w:tc>
      </w:tr>
      <w:tr w:rsidR="002E1B08" w14:paraId="28FF775D" w14:textId="77777777">
        <w:trPr>
          <w:jc w:val="center"/>
        </w:trPr>
        <w:tc>
          <w:tcPr>
            <w:tcW w:w="3345" w:type="dxa"/>
          </w:tcPr>
          <w:p w14:paraId="24A34117" w14:textId="77777777" w:rsidR="002E1B08" w:rsidRDefault="00000000">
            <w:pPr>
              <w:pStyle w:val="TableText"/>
            </w:pPr>
            <w:r>
              <w:tab/>
            </w:r>
            <w:r>
              <w:tab/>
              <w:t>@root</w:t>
            </w:r>
          </w:p>
        </w:tc>
        <w:tc>
          <w:tcPr>
            <w:tcW w:w="720" w:type="dxa"/>
          </w:tcPr>
          <w:p w14:paraId="2604C5E8" w14:textId="77777777" w:rsidR="002E1B08" w:rsidRDefault="00000000">
            <w:pPr>
              <w:pStyle w:val="TableText"/>
            </w:pPr>
            <w:r>
              <w:t>1..1</w:t>
            </w:r>
          </w:p>
        </w:tc>
        <w:tc>
          <w:tcPr>
            <w:tcW w:w="1152" w:type="dxa"/>
          </w:tcPr>
          <w:p w14:paraId="202911C0" w14:textId="77777777" w:rsidR="002E1B08" w:rsidRDefault="00000000">
            <w:pPr>
              <w:pStyle w:val="TableText"/>
            </w:pPr>
            <w:r>
              <w:t>SHALL</w:t>
            </w:r>
          </w:p>
        </w:tc>
        <w:tc>
          <w:tcPr>
            <w:tcW w:w="864" w:type="dxa"/>
          </w:tcPr>
          <w:p w14:paraId="629ABCA1" w14:textId="77777777" w:rsidR="002E1B08" w:rsidRDefault="002E1B08">
            <w:pPr>
              <w:pStyle w:val="TableText"/>
            </w:pPr>
          </w:p>
        </w:tc>
        <w:tc>
          <w:tcPr>
            <w:tcW w:w="1104" w:type="dxa"/>
          </w:tcPr>
          <w:p w14:paraId="65434A12" w14:textId="77777777" w:rsidR="002E1B08" w:rsidRDefault="00000000">
            <w:pPr>
              <w:pStyle w:val="TableText"/>
            </w:pPr>
            <w:hyperlink w:anchor="C_4537-32998">
              <w:r>
                <w:rPr>
                  <w:rStyle w:val="HyperlinkText9pt"/>
                </w:rPr>
                <w:t>4537-32998</w:t>
              </w:r>
            </w:hyperlink>
          </w:p>
        </w:tc>
        <w:tc>
          <w:tcPr>
            <w:tcW w:w="2975" w:type="dxa"/>
          </w:tcPr>
          <w:p w14:paraId="617D8FB8" w14:textId="77777777" w:rsidR="002E1B08" w:rsidRDefault="00000000">
            <w:pPr>
              <w:pStyle w:val="TableText"/>
            </w:pPr>
            <w:r>
              <w:t>2.16.840.1.113883.10.20.22.4.503</w:t>
            </w:r>
          </w:p>
        </w:tc>
      </w:tr>
      <w:tr w:rsidR="002E1B08" w14:paraId="1530A309" w14:textId="77777777">
        <w:trPr>
          <w:jc w:val="center"/>
        </w:trPr>
        <w:tc>
          <w:tcPr>
            <w:tcW w:w="3345" w:type="dxa"/>
          </w:tcPr>
          <w:p w14:paraId="6B92E560" w14:textId="77777777" w:rsidR="002E1B08" w:rsidRDefault="00000000">
            <w:pPr>
              <w:pStyle w:val="TableText"/>
            </w:pPr>
            <w:r>
              <w:tab/>
            </w:r>
            <w:r>
              <w:tab/>
              <w:t>@extension</w:t>
            </w:r>
          </w:p>
        </w:tc>
        <w:tc>
          <w:tcPr>
            <w:tcW w:w="720" w:type="dxa"/>
          </w:tcPr>
          <w:p w14:paraId="7D7695B9" w14:textId="77777777" w:rsidR="002E1B08" w:rsidRDefault="00000000">
            <w:pPr>
              <w:pStyle w:val="TableText"/>
            </w:pPr>
            <w:r>
              <w:t>1..1</w:t>
            </w:r>
          </w:p>
        </w:tc>
        <w:tc>
          <w:tcPr>
            <w:tcW w:w="1152" w:type="dxa"/>
          </w:tcPr>
          <w:p w14:paraId="495AD22B" w14:textId="77777777" w:rsidR="002E1B08" w:rsidRDefault="00000000">
            <w:pPr>
              <w:pStyle w:val="TableText"/>
            </w:pPr>
            <w:r>
              <w:t>SHALL</w:t>
            </w:r>
          </w:p>
        </w:tc>
        <w:tc>
          <w:tcPr>
            <w:tcW w:w="864" w:type="dxa"/>
          </w:tcPr>
          <w:p w14:paraId="3C3D8E1E" w14:textId="77777777" w:rsidR="002E1B08" w:rsidRDefault="002E1B08">
            <w:pPr>
              <w:pStyle w:val="TableText"/>
            </w:pPr>
          </w:p>
        </w:tc>
        <w:tc>
          <w:tcPr>
            <w:tcW w:w="1104" w:type="dxa"/>
          </w:tcPr>
          <w:p w14:paraId="2081EE37" w14:textId="77777777" w:rsidR="002E1B08" w:rsidRDefault="00000000">
            <w:pPr>
              <w:pStyle w:val="TableText"/>
            </w:pPr>
            <w:hyperlink w:anchor="C_4537-32999">
              <w:r>
                <w:rPr>
                  <w:rStyle w:val="HyperlinkText9pt"/>
                </w:rPr>
                <w:t>4537-32999</w:t>
              </w:r>
            </w:hyperlink>
          </w:p>
        </w:tc>
        <w:tc>
          <w:tcPr>
            <w:tcW w:w="2975" w:type="dxa"/>
          </w:tcPr>
          <w:p w14:paraId="339C7B3D" w14:textId="77777777" w:rsidR="002E1B08" w:rsidRDefault="00000000">
            <w:pPr>
              <w:pStyle w:val="TableText"/>
            </w:pPr>
            <w:r>
              <w:t>2023-05-01</w:t>
            </w:r>
          </w:p>
        </w:tc>
      </w:tr>
      <w:tr w:rsidR="002E1B08" w14:paraId="1D2C87A3" w14:textId="77777777">
        <w:trPr>
          <w:jc w:val="center"/>
        </w:trPr>
        <w:tc>
          <w:tcPr>
            <w:tcW w:w="3345" w:type="dxa"/>
          </w:tcPr>
          <w:p w14:paraId="05EB5BE0" w14:textId="77777777" w:rsidR="002E1B08" w:rsidRDefault="00000000">
            <w:pPr>
              <w:pStyle w:val="TableText"/>
            </w:pPr>
            <w:r>
              <w:tab/>
              <w:t>code</w:t>
            </w:r>
          </w:p>
        </w:tc>
        <w:tc>
          <w:tcPr>
            <w:tcW w:w="720" w:type="dxa"/>
          </w:tcPr>
          <w:p w14:paraId="31305E6B" w14:textId="77777777" w:rsidR="002E1B08" w:rsidRDefault="00000000">
            <w:pPr>
              <w:pStyle w:val="TableText"/>
            </w:pPr>
            <w:r>
              <w:t>1..1</w:t>
            </w:r>
          </w:p>
        </w:tc>
        <w:tc>
          <w:tcPr>
            <w:tcW w:w="1152" w:type="dxa"/>
          </w:tcPr>
          <w:p w14:paraId="27A2F1A2" w14:textId="77777777" w:rsidR="002E1B08" w:rsidRDefault="00000000">
            <w:pPr>
              <w:pStyle w:val="TableText"/>
            </w:pPr>
            <w:r>
              <w:t>SHALL</w:t>
            </w:r>
          </w:p>
        </w:tc>
        <w:tc>
          <w:tcPr>
            <w:tcW w:w="864" w:type="dxa"/>
          </w:tcPr>
          <w:p w14:paraId="311CA79F" w14:textId="77777777" w:rsidR="002E1B08" w:rsidRDefault="002E1B08">
            <w:pPr>
              <w:pStyle w:val="TableText"/>
            </w:pPr>
          </w:p>
        </w:tc>
        <w:tc>
          <w:tcPr>
            <w:tcW w:w="1104" w:type="dxa"/>
          </w:tcPr>
          <w:p w14:paraId="33575B73" w14:textId="77777777" w:rsidR="002E1B08" w:rsidRDefault="00000000">
            <w:pPr>
              <w:pStyle w:val="TableText"/>
            </w:pPr>
            <w:hyperlink w:anchor="C_4537-32996">
              <w:r>
                <w:rPr>
                  <w:rStyle w:val="HyperlinkText9pt"/>
                </w:rPr>
                <w:t>4537-32996</w:t>
              </w:r>
            </w:hyperlink>
          </w:p>
        </w:tc>
        <w:tc>
          <w:tcPr>
            <w:tcW w:w="2975" w:type="dxa"/>
          </w:tcPr>
          <w:p w14:paraId="395C18B4" w14:textId="77777777" w:rsidR="002E1B08" w:rsidRDefault="002E1B08">
            <w:pPr>
              <w:pStyle w:val="TableText"/>
            </w:pPr>
          </w:p>
        </w:tc>
      </w:tr>
      <w:tr w:rsidR="002E1B08" w14:paraId="7B1E61EF" w14:textId="77777777">
        <w:trPr>
          <w:jc w:val="center"/>
        </w:trPr>
        <w:tc>
          <w:tcPr>
            <w:tcW w:w="3345" w:type="dxa"/>
          </w:tcPr>
          <w:p w14:paraId="505C2E50" w14:textId="77777777" w:rsidR="002E1B08" w:rsidRDefault="00000000">
            <w:pPr>
              <w:pStyle w:val="TableText"/>
            </w:pPr>
            <w:r>
              <w:tab/>
            </w:r>
            <w:r>
              <w:tab/>
              <w:t>@code</w:t>
            </w:r>
          </w:p>
        </w:tc>
        <w:tc>
          <w:tcPr>
            <w:tcW w:w="720" w:type="dxa"/>
          </w:tcPr>
          <w:p w14:paraId="7B699271" w14:textId="77777777" w:rsidR="002E1B08" w:rsidRDefault="00000000">
            <w:pPr>
              <w:pStyle w:val="TableText"/>
            </w:pPr>
            <w:r>
              <w:t>1..1</w:t>
            </w:r>
          </w:p>
        </w:tc>
        <w:tc>
          <w:tcPr>
            <w:tcW w:w="1152" w:type="dxa"/>
          </w:tcPr>
          <w:p w14:paraId="1C240206" w14:textId="77777777" w:rsidR="002E1B08" w:rsidRDefault="00000000">
            <w:pPr>
              <w:pStyle w:val="TableText"/>
            </w:pPr>
            <w:r>
              <w:t>SHALL</w:t>
            </w:r>
          </w:p>
        </w:tc>
        <w:tc>
          <w:tcPr>
            <w:tcW w:w="864" w:type="dxa"/>
          </w:tcPr>
          <w:p w14:paraId="2C6E5528" w14:textId="77777777" w:rsidR="002E1B08" w:rsidRDefault="002E1B08">
            <w:pPr>
              <w:pStyle w:val="TableText"/>
            </w:pPr>
          </w:p>
        </w:tc>
        <w:tc>
          <w:tcPr>
            <w:tcW w:w="1104" w:type="dxa"/>
          </w:tcPr>
          <w:p w14:paraId="1FC5A31E" w14:textId="77777777" w:rsidR="002E1B08" w:rsidRDefault="00000000">
            <w:pPr>
              <w:pStyle w:val="TableText"/>
            </w:pPr>
            <w:hyperlink w:anchor="C_4537-33002">
              <w:r>
                <w:rPr>
                  <w:rStyle w:val="HyperlinkText9pt"/>
                </w:rPr>
                <w:t>4537-33002</w:t>
              </w:r>
            </w:hyperlink>
          </w:p>
        </w:tc>
        <w:tc>
          <w:tcPr>
            <w:tcW w:w="2975" w:type="dxa"/>
          </w:tcPr>
          <w:p w14:paraId="7C0F8997" w14:textId="77777777" w:rsidR="002E1B08" w:rsidRDefault="00000000">
            <w:pPr>
              <w:pStyle w:val="TableText"/>
            </w:pPr>
            <w:r>
              <w:t>11341-5</w:t>
            </w:r>
          </w:p>
        </w:tc>
      </w:tr>
      <w:tr w:rsidR="002E1B08" w14:paraId="6B7549C5" w14:textId="77777777">
        <w:trPr>
          <w:jc w:val="center"/>
        </w:trPr>
        <w:tc>
          <w:tcPr>
            <w:tcW w:w="3345" w:type="dxa"/>
          </w:tcPr>
          <w:p w14:paraId="57A0063C" w14:textId="77777777" w:rsidR="002E1B08" w:rsidRDefault="00000000">
            <w:pPr>
              <w:pStyle w:val="TableText"/>
            </w:pPr>
            <w:r>
              <w:tab/>
            </w:r>
            <w:r>
              <w:tab/>
              <w:t>@codeSystem</w:t>
            </w:r>
          </w:p>
        </w:tc>
        <w:tc>
          <w:tcPr>
            <w:tcW w:w="720" w:type="dxa"/>
          </w:tcPr>
          <w:p w14:paraId="311C01BE" w14:textId="77777777" w:rsidR="002E1B08" w:rsidRDefault="00000000">
            <w:pPr>
              <w:pStyle w:val="TableText"/>
            </w:pPr>
            <w:r>
              <w:t>1..1</w:t>
            </w:r>
          </w:p>
        </w:tc>
        <w:tc>
          <w:tcPr>
            <w:tcW w:w="1152" w:type="dxa"/>
          </w:tcPr>
          <w:p w14:paraId="1A7B969D" w14:textId="77777777" w:rsidR="002E1B08" w:rsidRDefault="00000000">
            <w:pPr>
              <w:pStyle w:val="TableText"/>
            </w:pPr>
            <w:r>
              <w:t>SHALL</w:t>
            </w:r>
          </w:p>
        </w:tc>
        <w:tc>
          <w:tcPr>
            <w:tcW w:w="864" w:type="dxa"/>
          </w:tcPr>
          <w:p w14:paraId="124DCE8B" w14:textId="77777777" w:rsidR="002E1B08" w:rsidRDefault="002E1B08">
            <w:pPr>
              <w:pStyle w:val="TableText"/>
            </w:pPr>
          </w:p>
        </w:tc>
        <w:tc>
          <w:tcPr>
            <w:tcW w:w="1104" w:type="dxa"/>
          </w:tcPr>
          <w:p w14:paraId="4DF9653D" w14:textId="77777777" w:rsidR="002E1B08" w:rsidRDefault="00000000">
            <w:pPr>
              <w:pStyle w:val="TableText"/>
            </w:pPr>
            <w:hyperlink w:anchor="C_4537-33003">
              <w:r>
                <w:rPr>
                  <w:rStyle w:val="HyperlinkText9pt"/>
                </w:rPr>
                <w:t>4537-33003</w:t>
              </w:r>
            </w:hyperlink>
          </w:p>
        </w:tc>
        <w:tc>
          <w:tcPr>
            <w:tcW w:w="2975" w:type="dxa"/>
          </w:tcPr>
          <w:p w14:paraId="73ADBE95" w14:textId="77777777" w:rsidR="002E1B08" w:rsidRDefault="00000000">
            <w:pPr>
              <w:pStyle w:val="TableText"/>
            </w:pPr>
            <w:r>
              <w:t>urn:oid:2.16.840.1.113883.6.1 (LOINC) = 2.16.840.1.113883.6.1</w:t>
            </w:r>
          </w:p>
        </w:tc>
      </w:tr>
      <w:tr w:rsidR="002E1B08" w14:paraId="1AF84C97" w14:textId="77777777">
        <w:trPr>
          <w:jc w:val="center"/>
        </w:trPr>
        <w:tc>
          <w:tcPr>
            <w:tcW w:w="3345" w:type="dxa"/>
          </w:tcPr>
          <w:p w14:paraId="0D9BFD49" w14:textId="77777777" w:rsidR="002E1B08" w:rsidRDefault="00000000">
            <w:pPr>
              <w:pStyle w:val="TableText"/>
            </w:pPr>
            <w:r>
              <w:tab/>
              <w:t>statusCode</w:t>
            </w:r>
          </w:p>
        </w:tc>
        <w:tc>
          <w:tcPr>
            <w:tcW w:w="720" w:type="dxa"/>
          </w:tcPr>
          <w:p w14:paraId="34509098" w14:textId="77777777" w:rsidR="002E1B08" w:rsidRDefault="00000000">
            <w:pPr>
              <w:pStyle w:val="TableText"/>
            </w:pPr>
            <w:r>
              <w:t>1..1</w:t>
            </w:r>
          </w:p>
        </w:tc>
        <w:tc>
          <w:tcPr>
            <w:tcW w:w="1152" w:type="dxa"/>
          </w:tcPr>
          <w:p w14:paraId="11C7DE1B" w14:textId="77777777" w:rsidR="002E1B08" w:rsidRDefault="00000000">
            <w:pPr>
              <w:pStyle w:val="TableText"/>
            </w:pPr>
            <w:r>
              <w:t>SHALL</w:t>
            </w:r>
          </w:p>
        </w:tc>
        <w:tc>
          <w:tcPr>
            <w:tcW w:w="864" w:type="dxa"/>
          </w:tcPr>
          <w:p w14:paraId="3BA05ED7" w14:textId="77777777" w:rsidR="002E1B08" w:rsidRDefault="002E1B08">
            <w:pPr>
              <w:pStyle w:val="TableText"/>
            </w:pPr>
          </w:p>
        </w:tc>
        <w:tc>
          <w:tcPr>
            <w:tcW w:w="1104" w:type="dxa"/>
          </w:tcPr>
          <w:p w14:paraId="12633E51" w14:textId="77777777" w:rsidR="002E1B08" w:rsidRDefault="00000000">
            <w:pPr>
              <w:pStyle w:val="TableText"/>
            </w:pPr>
            <w:hyperlink w:anchor="C_4537-32997">
              <w:r>
                <w:rPr>
                  <w:rStyle w:val="HyperlinkText9pt"/>
                </w:rPr>
                <w:t>4537-32997</w:t>
              </w:r>
            </w:hyperlink>
          </w:p>
        </w:tc>
        <w:tc>
          <w:tcPr>
            <w:tcW w:w="2975" w:type="dxa"/>
          </w:tcPr>
          <w:p w14:paraId="045A6599" w14:textId="77777777" w:rsidR="002E1B08" w:rsidRDefault="002E1B08">
            <w:pPr>
              <w:pStyle w:val="TableText"/>
            </w:pPr>
          </w:p>
        </w:tc>
      </w:tr>
      <w:tr w:rsidR="002E1B08" w14:paraId="38A93A40" w14:textId="77777777">
        <w:trPr>
          <w:jc w:val="center"/>
        </w:trPr>
        <w:tc>
          <w:tcPr>
            <w:tcW w:w="3345" w:type="dxa"/>
          </w:tcPr>
          <w:p w14:paraId="429F0490" w14:textId="77777777" w:rsidR="002E1B08" w:rsidRDefault="00000000">
            <w:pPr>
              <w:pStyle w:val="TableText"/>
            </w:pPr>
            <w:r>
              <w:tab/>
            </w:r>
            <w:r>
              <w:tab/>
              <w:t>@code</w:t>
            </w:r>
          </w:p>
        </w:tc>
        <w:tc>
          <w:tcPr>
            <w:tcW w:w="720" w:type="dxa"/>
          </w:tcPr>
          <w:p w14:paraId="697EDBA1" w14:textId="77777777" w:rsidR="002E1B08" w:rsidRDefault="00000000">
            <w:pPr>
              <w:pStyle w:val="TableText"/>
            </w:pPr>
            <w:r>
              <w:t>1..1</w:t>
            </w:r>
          </w:p>
        </w:tc>
        <w:tc>
          <w:tcPr>
            <w:tcW w:w="1152" w:type="dxa"/>
          </w:tcPr>
          <w:p w14:paraId="42BCAF17" w14:textId="77777777" w:rsidR="002E1B08" w:rsidRDefault="00000000">
            <w:pPr>
              <w:pStyle w:val="TableText"/>
            </w:pPr>
            <w:r>
              <w:t>SHALL</w:t>
            </w:r>
          </w:p>
        </w:tc>
        <w:tc>
          <w:tcPr>
            <w:tcW w:w="864" w:type="dxa"/>
          </w:tcPr>
          <w:p w14:paraId="5B95EC02" w14:textId="77777777" w:rsidR="002E1B08" w:rsidRDefault="002E1B08">
            <w:pPr>
              <w:pStyle w:val="TableText"/>
            </w:pPr>
          </w:p>
        </w:tc>
        <w:tc>
          <w:tcPr>
            <w:tcW w:w="1104" w:type="dxa"/>
          </w:tcPr>
          <w:p w14:paraId="218BDCB9" w14:textId="77777777" w:rsidR="002E1B08" w:rsidRDefault="00000000">
            <w:pPr>
              <w:pStyle w:val="TableText"/>
            </w:pPr>
            <w:hyperlink w:anchor="C_4537-33004">
              <w:r>
                <w:rPr>
                  <w:rStyle w:val="HyperlinkText9pt"/>
                </w:rPr>
                <w:t>4537-33004</w:t>
              </w:r>
            </w:hyperlink>
          </w:p>
        </w:tc>
        <w:tc>
          <w:tcPr>
            <w:tcW w:w="2975" w:type="dxa"/>
          </w:tcPr>
          <w:p w14:paraId="0D9F7070" w14:textId="77777777" w:rsidR="002E1B08" w:rsidRDefault="00000000">
            <w:pPr>
              <w:pStyle w:val="TableText"/>
            </w:pPr>
            <w:r>
              <w:t>urn:oid:2.16.840.1.113883.5.14 (HL7ActStatus) = completed</w:t>
            </w:r>
          </w:p>
        </w:tc>
      </w:tr>
      <w:tr w:rsidR="002E1B08" w14:paraId="22F4C066" w14:textId="77777777">
        <w:trPr>
          <w:jc w:val="center"/>
        </w:trPr>
        <w:tc>
          <w:tcPr>
            <w:tcW w:w="3345" w:type="dxa"/>
          </w:tcPr>
          <w:p w14:paraId="4F2C809E" w14:textId="77777777" w:rsidR="002E1B08" w:rsidRDefault="00000000">
            <w:pPr>
              <w:pStyle w:val="TableText"/>
            </w:pPr>
            <w:r>
              <w:tab/>
              <w:t>effectiveTime</w:t>
            </w:r>
          </w:p>
        </w:tc>
        <w:tc>
          <w:tcPr>
            <w:tcW w:w="720" w:type="dxa"/>
          </w:tcPr>
          <w:p w14:paraId="794EFF4B" w14:textId="77777777" w:rsidR="002E1B08" w:rsidRDefault="00000000">
            <w:pPr>
              <w:pStyle w:val="TableText"/>
            </w:pPr>
            <w:r>
              <w:t>1..1</w:t>
            </w:r>
          </w:p>
        </w:tc>
        <w:tc>
          <w:tcPr>
            <w:tcW w:w="1152" w:type="dxa"/>
          </w:tcPr>
          <w:p w14:paraId="66A4CE8A" w14:textId="77777777" w:rsidR="002E1B08" w:rsidRDefault="00000000">
            <w:pPr>
              <w:pStyle w:val="TableText"/>
            </w:pPr>
            <w:r>
              <w:t>SHALL</w:t>
            </w:r>
          </w:p>
        </w:tc>
        <w:tc>
          <w:tcPr>
            <w:tcW w:w="864" w:type="dxa"/>
          </w:tcPr>
          <w:p w14:paraId="5B946C5B" w14:textId="77777777" w:rsidR="002E1B08" w:rsidRDefault="002E1B08">
            <w:pPr>
              <w:pStyle w:val="TableText"/>
            </w:pPr>
          </w:p>
        </w:tc>
        <w:tc>
          <w:tcPr>
            <w:tcW w:w="1104" w:type="dxa"/>
          </w:tcPr>
          <w:p w14:paraId="680DD24C" w14:textId="77777777" w:rsidR="002E1B08" w:rsidRDefault="00000000">
            <w:pPr>
              <w:pStyle w:val="TableText"/>
            </w:pPr>
            <w:hyperlink w:anchor="C_4537-33005">
              <w:r>
                <w:rPr>
                  <w:rStyle w:val="HyperlinkText9pt"/>
                </w:rPr>
                <w:t>4537-33005</w:t>
              </w:r>
            </w:hyperlink>
          </w:p>
        </w:tc>
        <w:tc>
          <w:tcPr>
            <w:tcW w:w="2975" w:type="dxa"/>
          </w:tcPr>
          <w:p w14:paraId="75499562" w14:textId="77777777" w:rsidR="002E1B08" w:rsidRDefault="002E1B08">
            <w:pPr>
              <w:pStyle w:val="TableText"/>
            </w:pPr>
          </w:p>
        </w:tc>
      </w:tr>
      <w:tr w:rsidR="002E1B08" w14:paraId="76584258" w14:textId="77777777">
        <w:trPr>
          <w:jc w:val="center"/>
        </w:trPr>
        <w:tc>
          <w:tcPr>
            <w:tcW w:w="3345" w:type="dxa"/>
          </w:tcPr>
          <w:p w14:paraId="2285BCD5" w14:textId="77777777" w:rsidR="002E1B08" w:rsidRDefault="00000000">
            <w:pPr>
              <w:pStyle w:val="TableText"/>
            </w:pPr>
            <w:r>
              <w:tab/>
            </w:r>
            <w:r>
              <w:tab/>
              <w:t>low</w:t>
            </w:r>
          </w:p>
        </w:tc>
        <w:tc>
          <w:tcPr>
            <w:tcW w:w="720" w:type="dxa"/>
          </w:tcPr>
          <w:p w14:paraId="7FA9FE8F" w14:textId="77777777" w:rsidR="002E1B08" w:rsidRDefault="00000000">
            <w:pPr>
              <w:pStyle w:val="TableText"/>
            </w:pPr>
            <w:r>
              <w:t>1..1</w:t>
            </w:r>
          </w:p>
        </w:tc>
        <w:tc>
          <w:tcPr>
            <w:tcW w:w="1152" w:type="dxa"/>
          </w:tcPr>
          <w:p w14:paraId="3797A338" w14:textId="77777777" w:rsidR="002E1B08" w:rsidRDefault="00000000">
            <w:pPr>
              <w:pStyle w:val="TableText"/>
            </w:pPr>
            <w:r>
              <w:t>SHALL</w:t>
            </w:r>
          </w:p>
        </w:tc>
        <w:tc>
          <w:tcPr>
            <w:tcW w:w="864" w:type="dxa"/>
          </w:tcPr>
          <w:p w14:paraId="4F5D6B24" w14:textId="77777777" w:rsidR="002E1B08" w:rsidRDefault="002E1B08">
            <w:pPr>
              <w:pStyle w:val="TableText"/>
            </w:pPr>
          </w:p>
        </w:tc>
        <w:tc>
          <w:tcPr>
            <w:tcW w:w="1104" w:type="dxa"/>
          </w:tcPr>
          <w:p w14:paraId="4DE42F13" w14:textId="77777777" w:rsidR="002E1B08" w:rsidRDefault="00000000">
            <w:pPr>
              <w:pStyle w:val="TableText"/>
            </w:pPr>
            <w:hyperlink w:anchor="C_4537-33007">
              <w:r>
                <w:rPr>
                  <w:rStyle w:val="HyperlinkText9pt"/>
                </w:rPr>
                <w:t>4537-33007</w:t>
              </w:r>
            </w:hyperlink>
          </w:p>
        </w:tc>
        <w:tc>
          <w:tcPr>
            <w:tcW w:w="2975" w:type="dxa"/>
          </w:tcPr>
          <w:p w14:paraId="45EED46D" w14:textId="77777777" w:rsidR="002E1B08" w:rsidRDefault="002E1B08">
            <w:pPr>
              <w:pStyle w:val="TableText"/>
            </w:pPr>
          </w:p>
        </w:tc>
      </w:tr>
      <w:tr w:rsidR="002E1B08" w14:paraId="10A763F1" w14:textId="77777777">
        <w:trPr>
          <w:jc w:val="center"/>
        </w:trPr>
        <w:tc>
          <w:tcPr>
            <w:tcW w:w="3345" w:type="dxa"/>
          </w:tcPr>
          <w:p w14:paraId="32F627A0" w14:textId="77777777" w:rsidR="002E1B08" w:rsidRDefault="00000000">
            <w:pPr>
              <w:pStyle w:val="TableText"/>
            </w:pPr>
            <w:r>
              <w:tab/>
            </w:r>
            <w:r>
              <w:tab/>
              <w:t>high</w:t>
            </w:r>
          </w:p>
        </w:tc>
        <w:tc>
          <w:tcPr>
            <w:tcW w:w="720" w:type="dxa"/>
          </w:tcPr>
          <w:p w14:paraId="285AF021" w14:textId="77777777" w:rsidR="002E1B08" w:rsidRDefault="00000000">
            <w:pPr>
              <w:pStyle w:val="TableText"/>
            </w:pPr>
            <w:r>
              <w:t>0..1</w:t>
            </w:r>
          </w:p>
        </w:tc>
        <w:tc>
          <w:tcPr>
            <w:tcW w:w="1152" w:type="dxa"/>
          </w:tcPr>
          <w:p w14:paraId="43BAF502" w14:textId="77777777" w:rsidR="002E1B08" w:rsidRDefault="00000000">
            <w:pPr>
              <w:pStyle w:val="TableText"/>
            </w:pPr>
            <w:r>
              <w:t>MAY</w:t>
            </w:r>
          </w:p>
        </w:tc>
        <w:tc>
          <w:tcPr>
            <w:tcW w:w="864" w:type="dxa"/>
          </w:tcPr>
          <w:p w14:paraId="76563174" w14:textId="77777777" w:rsidR="002E1B08" w:rsidRDefault="002E1B08">
            <w:pPr>
              <w:pStyle w:val="TableText"/>
            </w:pPr>
          </w:p>
        </w:tc>
        <w:tc>
          <w:tcPr>
            <w:tcW w:w="1104" w:type="dxa"/>
          </w:tcPr>
          <w:p w14:paraId="63B42646" w14:textId="77777777" w:rsidR="002E1B08" w:rsidRDefault="00000000">
            <w:pPr>
              <w:pStyle w:val="TableText"/>
            </w:pPr>
            <w:hyperlink w:anchor="C_4537-33008">
              <w:r>
                <w:rPr>
                  <w:rStyle w:val="HyperlinkText9pt"/>
                </w:rPr>
                <w:t>4537-33008</w:t>
              </w:r>
            </w:hyperlink>
          </w:p>
        </w:tc>
        <w:tc>
          <w:tcPr>
            <w:tcW w:w="2975" w:type="dxa"/>
          </w:tcPr>
          <w:p w14:paraId="112D4471" w14:textId="77777777" w:rsidR="002E1B08" w:rsidRDefault="002E1B08">
            <w:pPr>
              <w:pStyle w:val="TableText"/>
            </w:pPr>
          </w:p>
        </w:tc>
      </w:tr>
      <w:tr w:rsidR="002E1B08" w14:paraId="3275877B" w14:textId="77777777">
        <w:trPr>
          <w:jc w:val="center"/>
        </w:trPr>
        <w:tc>
          <w:tcPr>
            <w:tcW w:w="3345" w:type="dxa"/>
          </w:tcPr>
          <w:p w14:paraId="00B1D392" w14:textId="77777777" w:rsidR="002E1B08" w:rsidRDefault="00000000">
            <w:pPr>
              <w:pStyle w:val="TableText"/>
            </w:pPr>
            <w:r>
              <w:tab/>
              <w:t>value</w:t>
            </w:r>
          </w:p>
        </w:tc>
        <w:tc>
          <w:tcPr>
            <w:tcW w:w="720" w:type="dxa"/>
          </w:tcPr>
          <w:p w14:paraId="410E324D" w14:textId="77777777" w:rsidR="002E1B08" w:rsidRDefault="00000000">
            <w:pPr>
              <w:pStyle w:val="TableText"/>
            </w:pPr>
            <w:r>
              <w:t>1..1</w:t>
            </w:r>
          </w:p>
        </w:tc>
        <w:tc>
          <w:tcPr>
            <w:tcW w:w="1152" w:type="dxa"/>
          </w:tcPr>
          <w:p w14:paraId="58AC7888" w14:textId="77777777" w:rsidR="002E1B08" w:rsidRDefault="00000000">
            <w:pPr>
              <w:pStyle w:val="TableText"/>
            </w:pPr>
            <w:r>
              <w:t>SHALL</w:t>
            </w:r>
          </w:p>
        </w:tc>
        <w:tc>
          <w:tcPr>
            <w:tcW w:w="864" w:type="dxa"/>
          </w:tcPr>
          <w:p w14:paraId="6B98E66D" w14:textId="77777777" w:rsidR="002E1B08" w:rsidRDefault="002E1B08">
            <w:pPr>
              <w:pStyle w:val="TableText"/>
            </w:pPr>
          </w:p>
        </w:tc>
        <w:tc>
          <w:tcPr>
            <w:tcW w:w="1104" w:type="dxa"/>
          </w:tcPr>
          <w:p w14:paraId="63CCC873" w14:textId="77777777" w:rsidR="002E1B08" w:rsidRDefault="00000000">
            <w:pPr>
              <w:pStyle w:val="TableText"/>
            </w:pPr>
            <w:hyperlink w:anchor="C_4537-33006">
              <w:r>
                <w:rPr>
                  <w:rStyle w:val="HyperlinkText9pt"/>
                </w:rPr>
                <w:t>4537-33006</w:t>
              </w:r>
            </w:hyperlink>
          </w:p>
        </w:tc>
        <w:tc>
          <w:tcPr>
            <w:tcW w:w="2975" w:type="dxa"/>
          </w:tcPr>
          <w:p w14:paraId="4232D080" w14:textId="77777777" w:rsidR="002E1B08" w:rsidRDefault="00000000">
            <w:pPr>
              <w:pStyle w:val="TableText"/>
            </w:pPr>
            <w:r>
              <w:t>urn:oid:2.16.840.1.114222.4.11.7901 (Occupation ONETSOC Detail (ODH))</w:t>
            </w:r>
          </w:p>
        </w:tc>
      </w:tr>
    </w:tbl>
    <w:p w14:paraId="61DB5060" w14:textId="77777777" w:rsidR="002E1B08" w:rsidRDefault="002E1B08">
      <w:pPr>
        <w:pStyle w:val="BodyText"/>
      </w:pPr>
    </w:p>
    <w:p w14:paraId="35A752C9" w14:textId="77777777" w:rsidR="002E1B08" w:rsidRDefault="00000000">
      <w:pPr>
        <w:numPr>
          <w:ilvl w:val="0"/>
          <w:numId w:val="14"/>
        </w:numPr>
      </w:pPr>
      <w:r>
        <w:lastRenderedPageBreak/>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6F1FAFAD" w14:textId="77777777" w:rsidR="002E1B08" w:rsidRDefault="00000000">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500" w:name="C_4537-33000"/>
      <w:r>
        <w:t xml:space="preserve"> (CONF:4537-33000)</w:t>
      </w:r>
      <w:bookmarkEnd w:id="1500"/>
      <w:r>
        <w:t>.</w:t>
      </w:r>
    </w:p>
    <w:p w14:paraId="2DA364B4" w14:textId="77777777" w:rsidR="002E1B08" w:rsidRDefault="00000000">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501" w:name="C_4537-33001"/>
      <w:r>
        <w:t xml:space="preserve"> (CONF:4537-33001)</w:t>
      </w:r>
      <w:bookmarkEnd w:id="1501"/>
      <w:r>
        <w:t>.</w:t>
      </w:r>
    </w:p>
    <w:p w14:paraId="705B13BF" w14:textId="77777777" w:rsidR="002E1B08" w:rsidRDefault="00000000">
      <w:pPr>
        <w:numPr>
          <w:ilvl w:val="0"/>
          <w:numId w:val="14"/>
        </w:numPr>
      </w:pPr>
      <w:r>
        <w:rPr>
          <w:rStyle w:val="keyword"/>
        </w:rPr>
        <w:t>SHALL</w:t>
      </w:r>
      <w:r>
        <w:t xml:space="preserve"> contain exactly one [1..1] </w:t>
      </w:r>
      <w:r>
        <w:rPr>
          <w:rStyle w:val="XMLnameBold"/>
        </w:rPr>
        <w:t>templateId</w:t>
      </w:r>
      <w:bookmarkStart w:id="1502" w:name="C_4537-32995"/>
      <w:r>
        <w:t xml:space="preserve"> (CONF:4537-32995)</w:t>
      </w:r>
      <w:bookmarkEnd w:id="1502"/>
      <w:r>
        <w:t xml:space="preserve"> such that it</w:t>
      </w:r>
    </w:p>
    <w:p w14:paraId="711175BA" w14:textId="77777777" w:rsidR="002E1B08" w:rsidRDefault="00000000">
      <w:pPr>
        <w:numPr>
          <w:ilvl w:val="1"/>
          <w:numId w:val="14"/>
        </w:numPr>
      </w:pPr>
      <w:r>
        <w:rPr>
          <w:rStyle w:val="keyword"/>
        </w:rPr>
        <w:t>SHALL</w:t>
      </w:r>
      <w:r>
        <w:t xml:space="preserve"> contain exactly one [1..1] </w:t>
      </w:r>
      <w:r>
        <w:rPr>
          <w:rStyle w:val="XMLnameBold"/>
        </w:rPr>
        <w:t>@root</w:t>
      </w:r>
      <w:r>
        <w:t>=</w:t>
      </w:r>
      <w:r>
        <w:rPr>
          <w:rStyle w:val="XMLname"/>
        </w:rPr>
        <w:t>"2.16.840.1.113883.10.20.22.4.503"</w:t>
      </w:r>
      <w:bookmarkStart w:id="1503" w:name="C_4537-32998"/>
      <w:r>
        <w:t xml:space="preserve"> (CONF:4537-32998)</w:t>
      </w:r>
      <w:bookmarkEnd w:id="1503"/>
      <w:r>
        <w:t>.</w:t>
      </w:r>
    </w:p>
    <w:p w14:paraId="45DE5DC7" w14:textId="77777777" w:rsidR="002E1B08" w:rsidRDefault="00000000">
      <w:pPr>
        <w:numPr>
          <w:ilvl w:val="1"/>
          <w:numId w:val="14"/>
        </w:numPr>
      </w:pPr>
      <w:r>
        <w:rPr>
          <w:rStyle w:val="keyword"/>
        </w:rPr>
        <w:t>SHALL</w:t>
      </w:r>
      <w:r>
        <w:t xml:space="preserve"> contain exactly one [1..1] </w:t>
      </w:r>
      <w:r>
        <w:rPr>
          <w:rStyle w:val="XMLnameBold"/>
        </w:rPr>
        <w:t>@extension</w:t>
      </w:r>
      <w:r>
        <w:t>=</w:t>
      </w:r>
      <w:r>
        <w:rPr>
          <w:rStyle w:val="XMLname"/>
        </w:rPr>
        <w:t>"2023-05-01"</w:t>
      </w:r>
      <w:bookmarkStart w:id="1504" w:name="C_4537-32999"/>
      <w:r>
        <w:t xml:space="preserve"> (CONF:4537-32999)</w:t>
      </w:r>
      <w:bookmarkEnd w:id="1504"/>
      <w:r>
        <w:t>.</w:t>
      </w:r>
    </w:p>
    <w:p w14:paraId="7EC062D9" w14:textId="77777777" w:rsidR="002E1B08" w:rsidRDefault="00000000">
      <w:pPr>
        <w:numPr>
          <w:ilvl w:val="0"/>
          <w:numId w:val="14"/>
        </w:numPr>
      </w:pPr>
      <w:r>
        <w:rPr>
          <w:rStyle w:val="keyword"/>
        </w:rPr>
        <w:t>SHALL</w:t>
      </w:r>
      <w:r>
        <w:t xml:space="preserve"> contain exactly one [1..1] </w:t>
      </w:r>
      <w:r>
        <w:rPr>
          <w:rStyle w:val="XMLnameBold"/>
        </w:rPr>
        <w:t>code</w:t>
      </w:r>
      <w:bookmarkStart w:id="1505" w:name="C_4537-32996"/>
      <w:r>
        <w:t xml:space="preserve"> (CONF:4537-32996)</w:t>
      </w:r>
      <w:bookmarkEnd w:id="1505"/>
      <w:r>
        <w:t>.</w:t>
      </w:r>
    </w:p>
    <w:p w14:paraId="359D0A94" w14:textId="77777777" w:rsidR="002E1B08" w:rsidRDefault="00000000">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"11341-5"</w:t>
      </w:r>
      <w:r>
        <w:t xml:space="preserve"> History of Occupation</w:t>
      </w:r>
      <w:bookmarkStart w:id="1506" w:name="C_4537-33002"/>
      <w:r>
        <w:t xml:space="preserve"> (CONF:4537-33002)</w:t>
      </w:r>
      <w:bookmarkEnd w:id="1506"/>
      <w:r>
        <w:t>.</w:t>
      </w:r>
    </w:p>
    <w:p w14:paraId="64ABB165" w14:textId="77777777" w:rsidR="002E1B08" w:rsidRDefault="00000000">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507" w:name="C_4537-33003"/>
      <w:r>
        <w:t xml:space="preserve"> (CONF:4537-33003)</w:t>
      </w:r>
      <w:bookmarkEnd w:id="1507"/>
      <w:r>
        <w:t>.</w:t>
      </w:r>
    </w:p>
    <w:p w14:paraId="29C16388" w14:textId="77777777" w:rsidR="002E1B08" w:rsidRDefault="00000000">
      <w:pPr>
        <w:numPr>
          <w:ilvl w:val="0"/>
          <w:numId w:val="14"/>
        </w:numPr>
      </w:pPr>
      <w:r>
        <w:rPr>
          <w:rStyle w:val="keyword"/>
        </w:rPr>
        <w:t>SHALL</w:t>
      </w:r>
      <w:r>
        <w:t xml:space="preserve"> contain exactly one [1..1] </w:t>
      </w:r>
      <w:r>
        <w:rPr>
          <w:rStyle w:val="XMLnameBold"/>
        </w:rPr>
        <w:t>statusCode</w:t>
      </w:r>
      <w:bookmarkStart w:id="1508" w:name="C_4537-32997"/>
      <w:r>
        <w:t xml:space="preserve"> (CONF:4537-32997)</w:t>
      </w:r>
      <w:bookmarkEnd w:id="1508"/>
      <w:r>
        <w:t>.</w:t>
      </w:r>
    </w:p>
    <w:p w14:paraId="7B142B33" w14:textId="77777777" w:rsidR="002E1B08" w:rsidRDefault="00000000">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509" w:name="C_4537-33004"/>
      <w:r>
        <w:t xml:space="preserve"> (CONF:4537-33004)</w:t>
      </w:r>
      <w:bookmarkEnd w:id="1509"/>
      <w:r>
        <w:t>.</w:t>
      </w:r>
    </w:p>
    <w:p w14:paraId="4FCA38B7" w14:textId="77777777" w:rsidR="002E1B08" w:rsidRDefault="00000000">
      <w:pPr>
        <w:numPr>
          <w:ilvl w:val="0"/>
          <w:numId w:val="14"/>
        </w:numPr>
      </w:pPr>
      <w:r>
        <w:rPr>
          <w:rStyle w:val="keyword"/>
        </w:rPr>
        <w:t>SHALL</w:t>
      </w:r>
      <w:r>
        <w:t xml:space="preserve"> contain exactly one [1..1] </w:t>
      </w:r>
      <w:r>
        <w:rPr>
          <w:rStyle w:val="XMLnameBold"/>
        </w:rPr>
        <w:t>effectiveTime</w:t>
      </w:r>
      <w:bookmarkStart w:id="1510" w:name="C_4537-33005"/>
      <w:r>
        <w:t xml:space="preserve"> (CONF:4537-33005)</w:t>
      </w:r>
      <w:bookmarkEnd w:id="1510"/>
      <w:r>
        <w:t>.</w:t>
      </w:r>
    </w:p>
    <w:p w14:paraId="1BEEA19E" w14:textId="77777777" w:rsidR="002E1B08" w:rsidRDefault="00000000">
      <w:pPr>
        <w:pStyle w:val="BodyText"/>
        <w:spacing w:before="120"/>
      </w:pPr>
      <w:r>
        <w:t>The low value reflects the start date of the recorded occupation.</w:t>
      </w:r>
    </w:p>
    <w:p w14:paraId="2CBAFBC6" w14:textId="77777777" w:rsidR="002E1B08" w:rsidRDefault="00000000">
      <w:pPr>
        <w:numPr>
          <w:ilvl w:val="1"/>
          <w:numId w:val="14"/>
        </w:numPr>
      </w:pPr>
      <w:r>
        <w:t xml:space="preserve">This effectiveTime </w:t>
      </w:r>
      <w:r>
        <w:rPr>
          <w:rStyle w:val="keyword"/>
        </w:rPr>
        <w:t>SHALL</w:t>
      </w:r>
      <w:r>
        <w:t xml:space="preserve"> contain exactly one [1..1] </w:t>
      </w:r>
      <w:r>
        <w:rPr>
          <w:rStyle w:val="XMLnameBold"/>
        </w:rPr>
        <w:t>low</w:t>
      </w:r>
      <w:bookmarkStart w:id="1511" w:name="C_4537-33007"/>
      <w:r>
        <w:t xml:space="preserve"> (CONF:4537-33007)</w:t>
      </w:r>
      <w:bookmarkEnd w:id="1511"/>
      <w:r>
        <w:t>.</w:t>
      </w:r>
    </w:p>
    <w:p w14:paraId="1C599873" w14:textId="77777777" w:rsidR="002E1B08" w:rsidRDefault="00000000">
      <w:pPr>
        <w:pStyle w:val="BodyText"/>
        <w:spacing w:before="120"/>
      </w:pPr>
      <w:r>
        <w:t>The high value reflects the end date of the recorded occupation. An absent high value means the occupation was current at the time the document was generated.</w:t>
      </w:r>
    </w:p>
    <w:p w14:paraId="343A2C20" w14:textId="77777777" w:rsidR="002E1B08" w:rsidRDefault="00000000">
      <w:pPr>
        <w:numPr>
          <w:ilvl w:val="1"/>
          <w:numId w:val="14"/>
        </w:numPr>
      </w:pPr>
      <w:r>
        <w:t xml:space="preserve">This effectiveTime </w:t>
      </w:r>
      <w:r>
        <w:rPr>
          <w:rStyle w:val="keyword"/>
        </w:rPr>
        <w:t>MAY</w:t>
      </w:r>
      <w:r>
        <w:t xml:space="preserve"> contain zero or one [0..1] </w:t>
      </w:r>
      <w:r>
        <w:rPr>
          <w:rStyle w:val="XMLnameBold"/>
        </w:rPr>
        <w:t>high</w:t>
      </w:r>
      <w:bookmarkStart w:id="1512" w:name="C_4537-33008"/>
      <w:r>
        <w:t xml:space="preserve"> (CONF:4537-33008)</w:t>
      </w:r>
      <w:bookmarkEnd w:id="1512"/>
      <w:r>
        <w:t>.</w:t>
      </w:r>
    </w:p>
    <w:p w14:paraId="36BB91E1" w14:textId="77777777" w:rsidR="002E1B08" w:rsidRDefault="00000000">
      <w:pPr>
        <w:numPr>
          <w:ilvl w:val="0"/>
          <w:numId w:val="14"/>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r>
        <w:rPr>
          <w:rStyle w:val="keyword"/>
        </w:rPr>
        <w:t xml:space="preserve"> DYNAMIC</w:t>
      </w:r>
      <w:bookmarkStart w:id="1513" w:name="C_4537-33006"/>
      <w:r>
        <w:t xml:space="preserve"> (CONF:4537-33006)</w:t>
      </w:r>
      <w:bookmarkEnd w:id="1513"/>
      <w:r>
        <w:t>.</w:t>
      </w:r>
    </w:p>
    <w:p w14:paraId="54D83ECD" w14:textId="77777777" w:rsidR="002E1B08" w:rsidRDefault="00000000">
      <w:pPr>
        <w:pStyle w:val="Caption"/>
        <w:ind w:left="130" w:right="115"/>
      </w:pPr>
      <w:bookmarkStart w:id="1514" w:name="_Toc119067353"/>
      <w:bookmarkStart w:id="1515" w:name="_Toc119072267"/>
      <w:bookmarkStart w:id="1516" w:name="_Toc120095189"/>
      <w:r w:rsidRPr="0021629C">
        <w:lastRenderedPageBreak/>
        <w:t xml:space="preserve">Figure </w:t>
      </w:r>
      <w:r w:rsidRPr="0021629C">
        <w:fldChar w:fldCharType="begin"/>
      </w:r>
      <w:r w:rsidRPr="0021629C">
        <w:instrText>SEQ Figure \* ARABIC</w:instrText>
      </w:r>
      <w:r w:rsidRPr="0021629C">
        <w:fldChar w:fldCharType="separate"/>
      </w:r>
      <w:r w:rsidRPr="0021629C">
        <w:t>56</w:t>
      </w:r>
      <w:r w:rsidRPr="0021629C">
        <w:fldChar w:fldCharType="end"/>
      </w:r>
      <w:r w:rsidRPr="0021629C">
        <w:t>: Basic Occupation Observation</w:t>
      </w:r>
      <w:bookmarkEnd w:id="1514"/>
      <w:bookmarkEnd w:id="1515"/>
      <w:r w:rsidRPr="0021629C">
        <w:t xml:space="preserve"> Example</w:t>
      </w:r>
      <w:bookmarkEnd w:id="1516"/>
    </w:p>
    <w:p w14:paraId="791030BF" w14:textId="77777777" w:rsidR="002E1B08" w:rsidRDefault="00000000">
      <w:pPr>
        <w:pStyle w:val="Example"/>
        <w:ind w:left="130" w:right="115"/>
      </w:pPr>
      <w:r>
        <w:t>&lt;observation classCode="OBS" moodCode="EVN"&gt;</w:t>
      </w:r>
    </w:p>
    <w:p w14:paraId="7D2B0518" w14:textId="77777777" w:rsidR="002E1B08" w:rsidRDefault="00000000">
      <w:pPr>
        <w:pStyle w:val="Example"/>
        <w:ind w:left="130" w:right="115"/>
      </w:pPr>
      <w:r>
        <w:t xml:space="preserve">    &lt;templateId root="2.16.840.1.113883.10.20.22.4.503"</w:t>
      </w:r>
    </w:p>
    <w:p w14:paraId="766F77B4" w14:textId="77777777" w:rsidR="002E1B08" w:rsidRDefault="00000000">
      <w:pPr>
        <w:pStyle w:val="Example"/>
        <w:ind w:left="130" w:right="115"/>
      </w:pPr>
      <w:r>
        <w:tab/>
      </w:r>
      <w:r>
        <w:tab/>
      </w:r>
      <w:r>
        <w:tab/>
      </w:r>
      <w:r>
        <w:tab/>
      </w:r>
      <w:r>
        <w:tab/>
      </w:r>
      <w:r>
        <w:tab/>
      </w:r>
      <w:r>
        <w:tab/>
      </w:r>
      <w:r>
        <w:tab/>
        <w:t>extension="2023-05-01"/&gt;</w:t>
      </w:r>
    </w:p>
    <w:p w14:paraId="2D503CB0" w14:textId="77777777" w:rsidR="002E1B08" w:rsidRDefault="00000000">
      <w:pPr>
        <w:pStyle w:val="Example"/>
        <w:ind w:left="130" w:right="115"/>
      </w:pPr>
      <w:r>
        <w:t xml:space="preserve">    &lt;id root="45efb604-7049-4a2e-ad33-d38556c95432a"/&gt;</w:t>
      </w:r>
    </w:p>
    <w:p w14:paraId="7A34EEFF" w14:textId="77777777" w:rsidR="002E1B08" w:rsidRDefault="00000000">
      <w:pPr>
        <w:pStyle w:val="Example"/>
        <w:ind w:left="130" w:right="115"/>
      </w:pPr>
      <w:r>
        <w:t xml:space="preserve">    &lt;code code="11341-5" codeSystem="2.16.840.1.113883.6.1"</w:t>
      </w:r>
    </w:p>
    <w:p w14:paraId="5BC19C47" w14:textId="77777777" w:rsidR="002E1B08" w:rsidRDefault="00000000">
      <w:pPr>
        <w:pStyle w:val="Example"/>
        <w:ind w:left="130" w:right="115"/>
      </w:pPr>
      <w:r>
        <w:tab/>
      </w:r>
      <w:r>
        <w:tab/>
      </w:r>
      <w:r>
        <w:tab/>
      </w:r>
      <w:r>
        <w:tab/>
      </w:r>
      <w:r>
        <w:tab/>
      </w:r>
      <w:r>
        <w:tab/>
      </w:r>
      <w:r>
        <w:tab/>
      </w:r>
      <w:r>
        <w:tab/>
        <w:t>codeSystemName="LOINC" displayName="History of occupation"/&gt;</w:t>
      </w:r>
    </w:p>
    <w:p w14:paraId="2D954282" w14:textId="77777777" w:rsidR="002E1B08" w:rsidRDefault="00000000">
      <w:pPr>
        <w:pStyle w:val="Example"/>
        <w:ind w:left="130" w:right="115"/>
      </w:pPr>
      <w:r>
        <w:t xml:space="preserve">    &lt;statusCode code="completed"/&gt;</w:t>
      </w:r>
    </w:p>
    <w:p w14:paraId="52255296" w14:textId="77777777" w:rsidR="002E1B08" w:rsidRDefault="00000000">
      <w:pPr>
        <w:pStyle w:val="Example"/>
        <w:ind w:left="130" w:right="115"/>
      </w:pPr>
      <w:r>
        <w:t xml:space="preserve">    &lt;effectiveTime&gt;</w:t>
      </w:r>
    </w:p>
    <w:p w14:paraId="7CDE2AC4" w14:textId="77777777" w:rsidR="002E1B08" w:rsidRDefault="00000000">
      <w:pPr>
        <w:pStyle w:val="Example"/>
        <w:ind w:left="130" w:right="115"/>
      </w:pPr>
      <w:r>
        <w:t xml:space="preserve">        &lt;!-- SHALL low/value. The low value reflects the start date of the stated occupation --&gt;</w:t>
      </w:r>
    </w:p>
    <w:p w14:paraId="721B9F14" w14:textId="77777777" w:rsidR="002E1B08" w:rsidRDefault="00000000">
      <w:pPr>
        <w:pStyle w:val="Example"/>
        <w:ind w:left="130" w:right="115"/>
      </w:pPr>
      <w:r>
        <w:t xml:space="preserve">        &lt;low value="2009"/&gt;</w:t>
      </w:r>
    </w:p>
    <w:p w14:paraId="28B2C877" w14:textId="77777777" w:rsidR="002E1B08" w:rsidRDefault="00000000">
      <w:pPr>
        <w:pStyle w:val="Example"/>
        <w:ind w:left="130" w:right="115"/>
      </w:pPr>
      <w:r>
        <w:t xml:space="preserve">        &lt;!-- MAY high/value. The high value reflects the end date of the stated occupation. </w:t>
      </w:r>
    </w:p>
    <w:p w14:paraId="6DC13CFE" w14:textId="77777777" w:rsidR="002E1B08" w:rsidRDefault="00000000">
      <w:pPr>
        <w:pStyle w:val="Example"/>
        <w:ind w:left="130" w:right="115"/>
      </w:pPr>
      <w:r>
        <w:tab/>
      </w:r>
      <w:r>
        <w:tab/>
      </w:r>
      <w:r>
        <w:tab/>
      </w:r>
      <w:r>
        <w:tab/>
      </w:r>
      <w:r>
        <w:tab/>
      </w:r>
      <w:r>
        <w:tab/>
      </w:r>
      <w:r>
        <w:tab/>
      </w:r>
      <w:r>
        <w:tab/>
      </w:r>
      <w:r>
        <w:tab/>
        <w:t>An absent high value means the occupation is/was current at the time the document was generated --&gt;</w:t>
      </w:r>
    </w:p>
    <w:p w14:paraId="294DCC38" w14:textId="77777777" w:rsidR="002E1B08" w:rsidRDefault="00000000">
      <w:pPr>
        <w:pStyle w:val="Example"/>
        <w:ind w:left="130" w:right="115"/>
      </w:pPr>
      <w:r>
        <w:t xml:space="preserve">        &lt;high value="202206"/&gt;</w:t>
      </w:r>
    </w:p>
    <w:p w14:paraId="28A04235" w14:textId="77777777" w:rsidR="002E1B08" w:rsidRDefault="00000000">
      <w:pPr>
        <w:pStyle w:val="Example"/>
        <w:ind w:left="130" w:right="115"/>
      </w:pPr>
      <w:r>
        <w:t xml:space="preserve">    &lt;/effectiveTime&gt;</w:t>
      </w:r>
    </w:p>
    <w:p w14:paraId="4BD9A1FD" w14:textId="060CF4ED" w:rsidR="002E1B08" w:rsidRDefault="00000000">
      <w:pPr>
        <w:pStyle w:val="Example"/>
        <w:ind w:left="130" w:right="115"/>
      </w:pPr>
      <w:r>
        <w:t xml:space="preserve">    &lt;value xsi:type="CD" code="51-9191.00.002682"</w:t>
      </w:r>
      <w:r w:rsidR="00122D3D">
        <w:t xml:space="preserve"> </w:t>
      </w:r>
      <w:r>
        <w:t>displayName="Automobile Brake Bonder [Adhesive Bonding Machine Operators and Tenders]"</w:t>
      </w:r>
      <w:r w:rsidR="00122D3D">
        <w:t xml:space="preserve"> </w:t>
      </w:r>
      <w:r>
        <w:t>codeSystem="2.16.840.1.114222.4.5.327"</w:t>
      </w:r>
      <w:r w:rsidR="00122D3D">
        <w:t xml:space="preserve"> </w:t>
      </w:r>
      <w:r>
        <w:t>codeSystemName="Occupational Data for Health (ODH)"/&gt;</w:t>
      </w:r>
    </w:p>
    <w:p w14:paraId="77285474" w14:textId="77777777" w:rsidR="002E1B08" w:rsidRDefault="00000000">
      <w:pPr>
        <w:pStyle w:val="Example"/>
        <w:ind w:left="130" w:right="115"/>
      </w:pPr>
      <w:r>
        <w:t>&lt;/observation&gt;</w:t>
      </w:r>
    </w:p>
    <w:p w14:paraId="613CD568" w14:textId="77777777" w:rsidR="002E1B08" w:rsidRDefault="002E1B08">
      <w:pPr>
        <w:pStyle w:val="BodyText"/>
      </w:pPr>
    </w:p>
    <w:p w14:paraId="75D3ECF1" w14:textId="77777777" w:rsidR="002E1B08" w:rsidRPr="0021629C" w:rsidRDefault="00000000">
      <w:pPr>
        <w:pStyle w:val="Heading3nospace"/>
      </w:pPr>
      <w:bookmarkStart w:id="1517" w:name="E_Gender_Identity_Observation_V3"/>
      <w:bookmarkStart w:id="1518" w:name="_Toc119067289"/>
      <w:bookmarkStart w:id="1519" w:name="_Toc119074774"/>
      <w:bookmarkStart w:id="1520" w:name="_Toc120095125"/>
      <w:r w:rsidRPr="0021629C">
        <w:t>Gender Identity Observation (V3)</w:t>
      </w:r>
      <w:bookmarkEnd w:id="1517"/>
      <w:bookmarkEnd w:id="1518"/>
      <w:bookmarkEnd w:id="1519"/>
      <w:bookmarkEnd w:id="1520"/>
    </w:p>
    <w:p w14:paraId="5E35C48C" w14:textId="77777777" w:rsidR="002E1B08" w:rsidRDefault="00000000">
      <w:pPr>
        <w:pStyle w:val="BracketData"/>
      </w:pPr>
      <w:r>
        <w:t>[observation: identifier urn:hl7ii:2.16.840.1.113883.10.20.34.3.45:2022-06-01 (open)]</w:t>
      </w:r>
    </w:p>
    <w:p w14:paraId="4FC21762" w14:textId="77777777" w:rsidR="002E1B08" w:rsidRDefault="00000000">
      <w:r>
        <w:t>This observation represents the gender identity of the patient, defined as:</w:t>
      </w:r>
    </w:p>
    <w:p w14:paraId="6407F359" w14:textId="77777777" w:rsidR="002E1B08" w:rsidRDefault="00000000">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p>
    <w:p w14:paraId="200F9AFD" w14:textId="77777777" w:rsidR="002E1B08" w:rsidRDefault="00000000">
      <w:r>
        <w:t>This template follows the guidelines from the HL7 Gender Harmony project. This template is based on C-CDA Social History Observation template.</w:t>
      </w:r>
    </w:p>
    <w:p w14:paraId="11B9A6D7" w14:textId="77777777" w:rsidR="002E1B08" w:rsidRDefault="00000000">
      <w:r>
        <w:t>This observation is not appropriate for recording patient gender (administrativeGender) or birth sex.</w:t>
      </w:r>
    </w:p>
    <w:p w14:paraId="1A425229" w14:textId="77777777" w:rsidR="002E1B08" w:rsidRDefault="00000000">
      <w:pPr>
        <w:pStyle w:val="Caption"/>
      </w:pPr>
      <w:bookmarkStart w:id="1521" w:name="_Toc119067444"/>
      <w:bookmarkStart w:id="1522" w:name="_Toc119074868"/>
      <w:bookmarkStart w:id="1523" w:name="_Toc120095079"/>
      <w:r>
        <w:lastRenderedPageBreak/>
        <w:t xml:space="preserve">Table </w:t>
      </w:r>
      <w:r>
        <w:fldChar w:fldCharType="begin"/>
      </w:r>
      <w:r>
        <w:instrText>SEQ Table \* ARABIC</w:instrText>
      </w:r>
      <w:r>
        <w:fldChar w:fldCharType="separate"/>
      </w:r>
      <w:r>
        <w:t>86</w:t>
      </w:r>
      <w:r>
        <w:fldChar w:fldCharType="end"/>
      </w:r>
      <w:r>
        <w:t>: Gender Identity Observation (V3) Constraints Overview</w:t>
      </w:r>
      <w:bookmarkEnd w:id="1521"/>
      <w:bookmarkEnd w:id="1522"/>
      <w:bookmarkEnd w:id="1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09CB444A" w14:textId="77777777">
        <w:trPr>
          <w:cantSplit/>
          <w:tblHeader/>
          <w:jc w:val="center"/>
        </w:trPr>
        <w:tc>
          <w:tcPr>
            <w:tcW w:w="0" w:type="dxa"/>
            <w:shd w:val="clear" w:color="auto" w:fill="E6E6E6"/>
            <w:noWrap/>
          </w:tcPr>
          <w:p w14:paraId="7D56B061" w14:textId="77777777" w:rsidR="002E1B08" w:rsidRDefault="00000000">
            <w:pPr>
              <w:pStyle w:val="TableHead"/>
            </w:pPr>
            <w:r>
              <w:t>XPath</w:t>
            </w:r>
          </w:p>
        </w:tc>
        <w:tc>
          <w:tcPr>
            <w:tcW w:w="720" w:type="dxa"/>
            <w:shd w:val="clear" w:color="auto" w:fill="E6E6E6"/>
            <w:noWrap/>
          </w:tcPr>
          <w:p w14:paraId="01B97001" w14:textId="77777777" w:rsidR="002E1B08" w:rsidRDefault="00000000">
            <w:pPr>
              <w:pStyle w:val="TableHead"/>
            </w:pPr>
            <w:r>
              <w:t>Card.</w:t>
            </w:r>
          </w:p>
        </w:tc>
        <w:tc>
          <w:tcPr>
            <w:tcW w:w="1152" w:type="dxa"/>
            <w:shd w:val="clear" w:color="auto" w:fill="E6E6E6"/>
            <w:noWrap/>
          </w:tcPr>
          <w:p w14:paraId="420A8618" w14:textId="77777777" w:rsidR="002E1B08" w:rsidRDefault="00000000">
            <w:pPr>
              <w:pStyle w:val="TableHead"/>
            </w:pPr>
            <w:r>
              <w:t>Verb</w:t>
            </w:r>
          </w:p>
        </w:tc>
        <w:tc>
          <w:tcPr>
            <w:tcW w:w="864" w:type="dxa"/>
            <w:shd w:val="clear" w:color="auto" w:fill="E6E6E6"/>
            <w:noWrap/>
          </w:tcPr>
          <w:p w14:paraId="28C7153F" w14:textId="77777777" w:rsidR="002E1B08" w:rsidRDefault="00000000">
            <w:pPr>
              <w:pStyle w:val="TableHead"/>
            </w:pPr>
            <w:r>
              <w:t>Data Type</w:t>
            </w:r>
          </w:p>
        </w:tc>
        <w:tc>
          <w:tcPr>
            <w:tcW w:w="864" w:type="dxa"/>
            <w:shd w:val="clear" w:color="auto" w:fill="E6E6E6"/>
            <w:noWrap/>
          </w:tcPr>
          <w:p w14:paraId="7886EA26" w14:textId="77777777" w:rsidR="002E1B08" w:rsidRDefault="00000000">
            <w:pPr>
              <w:pStyle w:val="TableHead"/>
            </w:pPr>
            <w:r>
              <w:t>CONF#</w:t>
            </w:r>
          </w:p>
        </w:tc>
        <w:tc>
          <w:tcPr>
            <w:tcW w:w="864" w:type="dxa"/>
            <w:shd w:val="clear" w:color="auto" w:fill="E6E6E6"/>
            <w:noWrap/>
          </w:tcPr>
          <w:p w14:paraId="6AD1B2F5" w14:textId="77777777" w:rsidR="002E1B08" w:rsidRDefault="00000000">
            <w:pPr>
              <w:pStyle w:val="TableHead"/>
            </w:pPr>
            <w:r>
              <w:t>Value</w:t>
            </w:r>
          </w:p>
        </w:tc>
      </w:tr>
      <w:tr w:rsidR="002E1B08" w14:paraId="76AA368F" w14:textId="77777777">
        <w:trPr>
          <w:jc w:val="center"/>
        </w:trPr>
        <w:tc>
          <w:tcPr>
            <w:tcW w:w="10160" w:type="dxa"/>
            <w:gridSpan w:val="6"/>
          </w:tcPr>
          <w:p w14:paraId="560771EB" w14:textId="77777777" w:rsidR="002E1B08" w:rsidRDefault="00000000">
            <w:pPr>
              <w:pStyle w:val="TableText"/>
            </w:pPr>
            <w:r>
              <w:t>observation (identifier: urn:hl7ii:2.16.840.1.113883.10.20.34.3.45:2022-06-01)</w:t>
            </w:r>
          </w:p>
        </w:tc>
      </w:tr>
      <w:tr w:rsidR="002E1B08" w14:paraId="7024F41E" w14:textId="77777777">
        <w:trPr>
          <w:jc w:val="center"/>
        </w:trPr>
        <w:tc>
          <w:tcPr>
            <w:tcW w:w="3345" w:type="dxa"/>
          </w:tcPr>
          <w:p w14:paraId="7AFC0541" w14:textId="77777777" w:rsidR="002E1B08" w:rsidRDefault="00000000">
            <w:pPr>
              <w:pStyle w:val="TableText"/>
            </w:pPr>
            <w:r>
              <w:tab/>
              <w:t>@classCode</w:t>
            </w:r>
          </w:p>
        </w:tc>
        <w:tc>
          <w:tcPr>
            <w:tcW w:w="720" w:type="dxa"/>
          </w:tcPr>
          <w:p w14:paraId="316291D0" w14:textId="77777777" w:rsidR="002E1B08" w:rsidRDefault="00000000">
            <w:pPr>
              <w:pStyle w:val="TableText"/>
            </w:pPr>
            <w:r>
              <w:t>1..1</w:t>
            </w:r>
          </w:p>
        </w:tc>
        <w:tc>
          <w:tcPr>
            <w:tcW w:w="1152" w:type="dxa"/>
          </w:tcPr>
          <w:p w14:paraId="2D80B480" w14:textId="77777777" w:rsidR="002E1B08" w:rsidRDefault="00000000">
            <w:pPr>
              <w:pStyle w:val="TableText"/>
            </w:pPr>
            <w:r>
              <w:t>SHALL</w:t>
            </w:r>
          </w:p>
        </w:tc>
        <w:tc>
          <w:tcPr>
            <w:tcW w:w="864" w:type="dxa"/>
          </w:tcPr>
          <w:p w14:paraId="3D996778" w14:textId="77777777" w:rsidR="002E1B08" w:rsidRDefault="002E1B08">
            <w:pPr>
              <w:pStyle w:val="TableText"/>
            </w:pPr>
          </w:p>
        </w:tc>
        <w:tc>
          <w:tcPr>
            <w:tcW w:w="1104" w:type="dxa"/>
          </w:tcPr>
          <w:p w14:paraId="41233FAF" w14:textId="77777777" w:rsidR="002E1B08" w:rsidRDefault="00000000">
            <w:pPr>
              <w:pStyle w:val="TableText"/>
            </w:pPr>
            <w:hyperlink w:anchor="C_4515-1230">
              <w:r>
                <w:rPr>
                  <w:rStyle w:val="HyperlinkText9pt"/>
                </w:rPr>
                <w:t>4515-1230</w:t>
              </w:r>
            </w:hyperlink>
          </w:p>
        </w:tc>
        <w:tc>
          <w:tcPr>
            <w:tcW w:w="2975" w:type="dxa"/>
          </w:tcPr>
          <w:p w14:paraId="004EF54B" w14:textId="77777777" w:rsidR="002E1B08" w:rsidRDefault="00000000">
            <w:pPr>
              <w:pStyle w:val="TableText"/>
            </w:pPr>
            <w:r>
              <w:t>urn:oid:2.16.840.1.113883.5.6 (HL7ActClass) = OBS</w:t>
            </w:r>
          </w:p>
        </w:tc>
      </w:tr>
      <w:tr w:rsidR="002E1B08" w14:paraId="1FB7F28C" w14:textId="77777777">
        <w:trPr>
          <w:jc w:val="center"/>
        </w:trPr>
        <w:tc>
          <w:tcPr>
            <w:tcW w:w="3345" w:type="dxa"/>
          </w:tcPr>
          <w:p w14:paraId="54B613BE" w14:textId="77777777" w:rsidR="002E1B08" w:rsidRDefault="00000000">
            <w:pPr>
              <w:pStyle w:val="TableText"/>
            </w:pPr>
            <w:r>
              <w:tab/>
              <w:t>@moodCode</w:t>
            </w:r>
          </w:p>
        </w:tc>
        <w:tc>
          <w:tcPr>
            <w:tcW w:w="720" w:type="dxa"/>
          </w:tcPr>
          <w:p w14:paraId="68203703" w14:textId="77777777" w:rsidR="002E1B08" w:rsidRDefault="00000000">
            <w:pPr>
              <w:pStyle w:val="TableText"/>
            </w:pPr>
            <w:r>
              <w:t>1..1</w:t>
            </w:r>
          </w:p>
        </w:tc>
        <w:tc>
          <w:tcPr>
            <w:tcW w:w="1152" w:type="dxa"/>
          </w:tcPr>
          <w:p w14:paraId="36EB69DF" w14:textId="77777777" w:rsidR="002E1B08" w:rsidRDefault="00000000">
            <w:pPr>
              <w:pStyle w:val="TableText"/>
            </w:pPr>
            <w:r>
              <w:t>SHALL</w:t>
            </w:r>
          </w:p>
        </w:tc>
        <w:tc>
          <w:tcPr>
            <w:tcW w:w="864" w:type="dxa"/>
          </w:tcPr>
          <w:p w14:paraId="00496C8D" w14:textId="77777777" w:rsidR="002E1B08" w:rsidRDefault="002E1B08">
            <w:pPr>
              <w:pStyle w:val="TableText"/>
            </w:pPr>
          </w:p>
        </w:tc>
        <w:tc>
          <w:tcPr>
            <w:tcW w:w="1104" w:type="dxa"/>
          </w:tcPr>
          <w:p w14:paraId="1BD61D37" w14:textId="77777777" w:rsidR="002E1B08" w:rsidRDefault="00000000">
            <w:pPr>
              <w:pStyle w:val="TableText"/>
            </w:pPr>
            <w:hyperlink w:anchor="C_4515-1231">
              <w:r>
                <w:rPr>
                  <w:rStyle w:val="HyperlinkText9pt"/>
                </w:rPr>
                <w:t>4515-1231</w:t>
              </w:r>
            </w:hyperlink>
          </w:p>
        </w:tc>
        <w:tc>
          <w:tcPr>
            <w:tcW w:w="2975" w:type="dxa"/>
          </w:tcPr>
          <w:p w14:paraId="002B7F1C" w14:textId="77777777" w:rsidR="002E1B08" w:rsidRDefault="00000000">
            <w:pPr>
              <w:pStyle w:val="TableText"/>
            </w:pPr>
            <w:r>
              <w:t>urn:oid:2.16.840.1.113883.5.1001 (HL7ActMood) = EVN</w:t>
            </w:r>
          </w:p>
        </w:tc>
      </w:tr>
      <w:tr w:rsidR="002E1B08" w14:paraId="0297B57C" w14:textId="77777777">
        <w:trPr>
          <w:jc w:val="center"/>
        </w:trPr>
        <w:tc>
          <w:tcPr>
            <w:tcW w:w="3345" w:type="dxa"/>
          </w:tcPr>
          <w:p w14:paraId="6EE0A020" w14:textId="77777777" w:rsidR="002E1B08" w:rsidRDefault="00000000">
            <w:pPr>
              <w:pStyle w:val="TableText"/>
            </w:pPr>
            <w:r>
              <w:tab/>
              <w:t>templateId</w:t>
            </w:r>
          </w:p>
        </w:tc>
        <w:tc>
          <w:tcPr>
            <w:tcW w:w="720" w:type="dxa"/>
          </w:tcPr>
          <w:p w14:paraId="3A6BEDDA" w14:textId="77777777" w:rsidR="002E1B08" w:rsidRDefault="00000000">
            <w:pPr>
              <w:pStyle w:val="TableText"/>
            </w:pPr>
            <w:r>
              <w:t>1..1</w:t>
            </w:r>
          </w:p>
        </w:tc>
        <w:tc>
          <w:tcPr>
            <w:tcW w:w="1152" w:type="dxa"/>
          </w:tcPr>
          <w:p w14:paraId="59909258" w14:textId="77777777" w:rsidR="002E1B08" w:rsidRDefault="00000000">
            <w:pPr>
              <w:pStyle w:val="TableText"/>
            </w:pPr>
            <w:r>
              <w:t>SHALL</w:t>
            </w:r>
          </w:p>
        </w:tc>
        <w:tc>
          <w:tcPr>
            <w:tcW w:w="864" w:type="dxa"/>
          </w:tcPr>
          <w:p w14:paraId="1A4B251E" w14:textId="77777777" w:rsidR="002E1B08" w:rsidRDefault="002E1B08">
            <w:pPr>
              <w:pStyle w:val="TableText"/>
            </w:pPr>
          </w:p>
        </w:tc>
        <w:tc>
          <w:tcPr>
            <w:tcW w:w="1104" w:type="dxa"/>
          </w:tcPr>
          <w:p w14:paraId="4FDBBFFF" w14:textId="77777777" w:rsidR="002E1B08" w:rsidRDefault="00000000">
            <w:pPr>
              <w:pStyle w:val="TableText"/>
            </w:pPr>
            <w:hyperlink w:anchor="C_4515-1221">
              <w:r>
                <w:rPr>
                  <w:rStyle w:val="HyperlinkText9pt"/>
                </w:rPr>
                <w:t>4515-1221</w:t>
              </w:r>
            </w:hyperlink>
          </w:p>
        </w:tc>
        <w:tc>
          <w:tcPr>
            <w:tcW w:w="2975" w:type="dxa"/>
          </w:tcPr>
          <w:p w14:paraId="3C617A25" w14:textId="77777777" w:rsidR="002E1B08" w:rsidRDefault="002E1B08">
            <w:pPr>
              <w:pStyle w:val="TableText"/>
            </w:pPr>
          </w:p>
        </w:tc>
      </w:tr>
      <w:tr w:rsidR="002E1B08" w14:paraId="775E5E62" w14:textId="77777777">
        <w:trPr>
          <w:jc w:val="center"/>
        </w:trPr>
        <w:tc>
          <w:tcPr>
            <w:tcW w:w="3345" w:type="dxa"/>
          </w:tcPr>
          <w:p w14:paraId="111A19EF" w14:textId="77777777" w:rsidR="002E1B08" w:rsidRDefault="00000000">
            <w:pPr>
              <w:pStyle w:val="TableText"/>
            </w:pPr>
            <w:r>
              <w:tab/>
            </w:r>
            <w:r>
              <w:tab/>
              <w:t>@root</w:t>
            </w:r>
          </w:p>
        </w:tc>
        <w:tc>
          <w:tcPr>
            <w:tcW w:w="720" w:type="dxa"/>
          </w:tcPr>
          <w:p w14:paraId="3161AF08" w14:textId="77777777" w:rsidR="002E1B08" w:rsidRDefault="00000000">
            <w:pPr>
              <w:pStyle w:val="TableText"/>
            </w:pPr>
            <w:r>
              <w:t>1..1</w:t>
            </w:r>
          </w:p>
        </w:tc>
        <w:tc>
          <w:tcPr>
            <w:tcW w:w="1152" w:type="dxa"/>
          </w:tcPr>
          <w:p w14:paraId="0B84A226" w14:textId="77777777" w:rsidR="002E1B08" w:rsidRDefault="00000000">
            <w:pPr>
              <w:pStyle w:val="TableText"/>
            </w:pPr>
            <w:r>
              <w:t>SHALL</w:t>
            </w:r>
          </w:p>
        </w:tc>
        <w:tc>
          <w:tcPr>
            <w:tcW w:w="864" w:type="dxa"/>
          </w:tcPr>
          <w:p w14:paraId="7A4D2FEB" w14:textId="77777777" w:rsidR="002E1B08" w:rsidRDefault="002E1B08">
            <w:pPr>
              <w:pStyle w:val="TableText"/>
            </w:pPr>
          </w:p>
        </w:tc>
        <w:tc>
          <w:tcPr>
            <w:tcW w:w="1104" w:type="dxa"/>
          </w:tcPr>
          <w:p w14:paraId="7E343956" w14:textId="77777777" w:rsidR="002E1B08" w:rsidRDefault="00000000">
            <w:pPr>
              <w:pStyle w:val="TableText"/>
            </w:pPr>
            <w:hyperlink w:anchor="C_4515-1225">
              <w:r>
                <w:rPr>
                  <w:rStyle w:val="HyperlinkText9pt"/>
                </w:rPr>
                <w:t>4515-1225</w:t>
              </w:r>
            </w:hyperlink>
          </w:p>
        </w:tc>
        <w:tc>
          <w:tcPr>
            <w:tcW w:w="2975" w:type="dxa"/>
          </w:tcPr>
          <w:p w14:paraId="348898E5" w14:textId="77777777" w:rsidR="002E1B08" w:rsidRDefault="00000000">
            <w:pPr>
              <w:pStyle w:val="TableText"/>
            </w:pPr>
            <w:r>
              <w:t>2.16.840.1.113883.10.20.34.3.45</w:t>
            </w:r>
          </w:p>
        </w:tc>
      </w:tr>
      <w:tr w:rsidR="002E1B08" w14:paraId="6A12BB32" w14:textId="77777777">
        <w:trPr>
          <w:jc w:val="center"/>
        </w:trPr>
        <w:tc>
          <w:tcPr>
            <w:tcW w:w="3345" w:type="dxa"/>
          </w:tcPr>
          <w:p w14:paraId="7A57C398" w14:textId="77777777" w:rsidR="002E1B08" w:rsidRDefault="00000000">
            <w:pPr>
              <w:pStyle w:val="TableText"/>
            </w:pPr>
            <w:r>
              <w:tab/>
            </w:r>
            <w:r>
              <w:tab/>
              <w:t>@extension</w:t>
            </w:r>
          </w:p>
        </w:tc>
        <w:tc>
          <w:tcPr>
            <w:tcW w:w="720" w:type="dxa"/>
          </w:tcPr>
          <w:p w14:paraId="13F790F0" w14:textId="77777777" w:rsidR="002E1B08" w:rsidRDefault="00000000">
            <w:pPr>
              <w:pStyle w:val="TableText"/>
            </w:pPr>
            <w:r>
              <w:t>1..1</w:t>
            </w:r>
          </w:p>
        </w:tc>
        <w:tc>
          <w:tcPr>
            <w:tcW w:w="1152" w:type="dxa"/>
          </w:tcPr>
          <w:p w14:paraId="1B7FFE43" w14:textId="77777777" w:rsidR="002E1B08" w:rsidRDefault="00000000">
            <w:pPr>
              <w:pStyle w:val="TableText"/>
            </w:pPr>
            <w:r>
              <w:t>SHALL</w:t>
            </w:r>
          </w:p>
        </w:tc>
        <w:tc>
          <w:tcPr>
            <w:tcW w:w="864" w:type="dxa"/>
          </w:tcPr>
          <w:p w14:paraId="184A173A" w14:textId="77777777" w:rsidR="002E1B08" w:rsidRDefault="002E1B08">
            <w:pPr>
              <w:pStyle w:val="TableText"/>
            </w:pPr>
          </w:p>
        </w:tc>
        <w:tc>
          <w:tcPr>
            <w:tcW w:w="1104" w:type="dxa"/>
          </w:tcPr>
          <w:p w14:paraId="6D69B91A" w14:textId="77777777" w:rsidR="002E1B08" w:rsidRDefault="00000000">
            <w:pPr>
              <w:pStyle w:val="TableText"/>
            </w:pPr>
            <w:hyperlink w:anchor="C_4515-1226">
              <w:r>
                <w:rPr>
                  <w:rStyle w:val="HyperlinkText9pt"/>
                </w:rPr>
                <w:t>4515-1226</w:t>
              </w:r>
            </w:hyperlink>
          </w:p>
        </w:tc>
        <w:tc>
          <w:tcPr>
            <w:tcW w:w="2975" w:type="dxa"/>
          </w:tcPr>
          <w:p w14:paraId="0BEEFAA8" w14:textId="77777777" w:rsidR="002E1B08" w:rsidRDefault="00000000">
            <w:pPr>
              <w:pStyle w:val="TableText"/>
            </w:pPr>
            <w:r>
              <w:t>2022-06-01</w:t>
            </w:r>
          </w:p>
        </w:tc>
      </w:tr>
      <w:tr w:rsidR="002E1B08" w14:paraId="6F4A2DFB" w14:textId="77777777">
        <w:trPr>
          <w:jc w:val="center"/>
        </w:trPr>
        <w:tc>
          <w:tcPr>
            <w:tcW w:w="3345" w:type="dxa"/>
          </w:tcPr>
          <w:p w14:paraId="6BA467E5" w14:textId="77777777" w:rsidR="002E1B08" w:rsidRDefault="00000000">
            <w:pPr>
              <w:pStyle w:val="TableText"/>
            </w:pPr>
            <w:r>
              <w:tab/>
              <w:t>code</w:t>
            </w:r>
          </w:p>
        </w:tc>
        <w:tc>
          <w:tcPr>
            <w:tcW w:w="720" w:type="dxa"/>
          </w:tcPr>
          <w:p w14:paraId="1D32AA43" w14:textId="77777777" w:rsidR="002E1B08" w:rsidRDefault="00000000">
            <w:pPr>
              <w:pStyle w:val="TableText"/>
            </w:pPr>
            <w:r>
              <w:t>1..1</w:t>
            </w:r>
          </w:p>
        </w:tc>
        <w:tc>
          <w:tcPr>
            <w:tcW w:w="1152" w:type="dxa"/>
          </w:tcPr>
          <w:p w14:paraId="3BBA9FBC" w14:textId="77777777" w:rsidR="002E1B08" w:rsidRDefault="00000000">
            <w:pPr>
              <w:pStyle w:val="TableText"/>
            </w:pPr>
            <w:r>
              <w:t>SHALL</w:t>
            </w:r>
          </w:p>
        </w:tc>
        <w:tc>
          <w:tcPr>
            <w:tcW w:w="864" w:type="dxa"/>
          </w:tcPr>
          <w:p w14:paraId="018ECF82" w14:textId="77777777" w:rsidR="002E1B08" w:rsidRDefault="002E1B08">
            <w:pPr>
              <w:pStyle w:val="TableText"/>
            </w:pPr>
          </w:p>
        </w:tc>
        <w:tc>
          <w:tcPr>
            <w:tcW w:w="1104" w:type="dxa"/>
          </w:tcPr>
          <w:p w14:paraId="5EBB6A64" w14:textId="77777777" w:rsidR="002E1B08" w:rsidRDefault="00000000">
            <w:pPr>
              <w:pStyle w:val="TableText"/>
            </w:pPr>
            <w:hyperlink w:anchor="C_4515-1222">
              <w:r>
                <w:rPr>
                  <w:rStyle w:val="HyperlinkText9pt"/>
                </w:rPr>
                <w:t>4515-1222</w:t>
              </w:r>
            </w:hyperlink>
          </w:p>
        </w:tc>
        <w:tc>
          <w:tcPr>
            <w:tcW w:w="2975" w:type="dxa"/>
          </w:tcPr>
          <w:p w14:paraId="56ED7910" w14:textId="77777777" w:rsidR="002E1B08" w:rsidRDefault="002E1B08">
            <w:pPr>
              <w:pStyle w:val="TableText"/>
            </w:pPr>
          </w:p>
        </w:tc>
      </w:tr>
      <w:tr w:rsidR="002E1B08" w14:paraId="23B92CEF" w14:textId="77777777">
        <w:trPr>
          <w:jc w:val="center"/>
        </w:trPr>
        <w:tc>
          <w:tcPr>
            <w:tcW w:w="3345" w:type="dxa"/>
          </w:tcPr>
          <w:p w14:paraId="0BD2E7DA" w14:textId="77777777" w:rsidR="002E1B08" w:rsidRDefault="00000000">
            <w:pPr>
              <w:pStyle w:val="TableText"/>
            </w:pPr>
            <w:r>
              <w:tab/>
            </w:r>
            <w:r>
              <w:tab/>
              <w:t>@code</w:t>
            </w:r>
          </w:p>
        </w:tc>
        <w:tc>
          <w:tcPr>
            <w:tcW w:w="720" w:type="dxa"/>
          </w:tcPr>
          <w:p w14:paraId="35155ECD" w14:textId="77777777" w:rsidR="002E1B08" w:rsidRDefault="00000000">
            <w:pPr>
              <w:pStyle w:val="TableText"/>
            </w:pPr>
            <w:r>
              <w:t>1..1</w:t>
            </w:r>
          </w:p>
        </w:tc>
        <w:tc>
          <w:tcPr>
            <w:tcW w:w="1152" w:type="dxa"/>
          </w:tcPr>
          <w:p w14:paraId="0FE2B8B1" w14:textId="77777777" w:rsidR="002E1B08" w:rsidRDefault="00000000">
            <w:pPr>
              <w:pStyle w:val="TableText"/>
            </w:pPr>
            <w:r>
              <w:t>SHALL</w:t>
            </w:r>
          </w:p>
        </w:tc>
        <w:tc>
          <w:tcPr>
            <w:tcW w:w="864" w:type="dxa"/>
          </w:tcPr>
          <w:p w14:paraId="07D40617" w14:textId="77777777" w:rsidR="002E1B08" w:rsidRDefault="002E1B08">
            <w:pPr>
              <w:pStyle w:val="TableText"/>
            </w:pPr>
          </w:p>
        </w:tc>
        <w:tc>
          <w:tcPr>
            <w:tcW w:w="1104" w:type="dxa"/>
          </w:tcPr>
          <w:p w14:paraId="6BFA6523" w14:textId="77777777" w:rsidR="002E1B08" w:rsidRDefault="00000000">
            <w:pPr>
              <w:pStyle w:val="TableText"/>
            </w:pPr>
            <w:hyperlink w:anchor="C_4515-1227">
              <w:r>
                <w:rPr>
                  <w:rStyle w:val="HyperlinkText9pt"/>
                </w:rPr>
                <w:t>4515-1227</w:t>
              </w:r>
            </w:hyperlink>
          </w:p>
        </w:tc>
        <w:tc>
          <w:tcPr>
            <w:tcW w:w="2975" w:type="dxa"/>
          </w:tcPr>
          <w:p w14:paraId="0006E62E" w14:textId="77777777" w:rsidR="002E1B08" w:rsidRDefault="00000000">
            <w:pPr>
              <w:pStyle w:val="TableText"/>
            </w:pPr>
            <w:r>
              <w:t>76691-5</w:t>
            </w:r>
          </w:p>
        </w:tc>
      </w:tr>
      <w:tr w:rsidR="002E1B08" w14:paraId="0F1F7B66" w14:textId="77777777">
        <w:trPr>
          <w:jc w:val="center"/>
        </w:trPr>
        <w:tc>
          <w:tcPr>
            <w:tcW w:w="3345" w:type="dxa"/>
          </w:tcPr>
          <w:p w14:paraId="11FD8579" w14:textId="77777777" w:rsidR="002E1B08" w:rsidRDefault="00000000">
            <w:pPr>
              <w:pStyle w:val="TableText"/>
            </w:pPr>
            <w:r>
              <w:tab/>
            </w:r>
            <w:r>
              <w:tab/>
              <w:t>@codeSystem</w:t>
            </w:r>
          </w:p>
        </w:tc>
        <w:tc>
          <w:tcPr>
            <w:tcW w:w="720" w:type="dxa"/>
          </w:tcPr>
          <w:p w14:paraId="45F6405C" w14:textId="77777777" w:rsidR="002E1B08" w:rsidRDefault="00000000">
            <w:pPr>
              <w:pStyle w:val="TableText"/>
            </w:pPr>
            <w:r>
              <w:t>1..1</w:t>
            </w:r>
          </w:p>
        </w:tc>
        <w:tc>
          <w:tcPr>
            <w:tcW w:w="1152" w:type="dxa"/>
          </w:tcPr>
          <w:p w14:paraId="130FD541" w14:textId="77777777" w:rsidR="002E1B08" w:rsidRDefault="00000000">
            <w:pPr>
              <w:pStyle w:val="TableText"/>
            </w:pPr>
            <w:r>
              <w:t>SHALL</w:t>
            </w:r>
          </w:p>
        </w:tc>
        <w:tc>
          <w:tcPr>
            <w:tcW w:w="864" w:type="dxa"/>
          </w:tcPr>
          <w:p w14:paraId="6174CB32" w14:textId="77777777" w:rsidR="002E1B08" w:rsidRDefault="002E1B08">
            <w:pPr>
              <w:pStyle w:val="TableText"/>
            </w:pPr>
          </w:p>
        </w:tc>
        <w:tc>
          <w:tcPr>
            <w:tcW w:w="1104" w:type="dxa"/>
          </w:tcPr>
          <w:p w14:paraId="58A419ED" w14:textId="77777777" w:rsidR="002E1B08" w:rsidRDefault="00000000">
            <w:pPr>
              <w:pStyle w:val="TableText"/>
            </w:pPr>
            <w:hyperlink w:anchor="C_4515-1228">
              <w:r>
                <w:rPr>
                  <w:rStyle w:val="HyperlinkText9pt"/>
                </w:rPr>
                <w:t>4515-1228</w:t>
              </w:r>
            </w:hyperlink>
          </w:p>
        </w:tc>
        <w:tc>
          <w:tcPr>
            <w:tcW w:w="2975" w:type="dxa"/>
          </w:tcPr>
          <w:p w14:paraId="2A836DFE" w14:textId="77777777" w:rsidR="002E1B08" w:rsidRDefault="00000000">
            <w:pPr>
              <w:pStyle w:val="TableText"/>
            </w:pPr>
            <w:r>
              <w:t>urn:oid:2.16.840.1.113883.6.1 (LOINC) = 2.16.840.1.113883.6.1</w:t>
            </w:r>
          </w:p>
        </w:tc>
      </w:tr>
      <w:tr w:rsidR="002E1B08" w14:paraId="54799EE8" w14:textId="77777777">
        <w:trPr>
          <w:jc w:val="center"/>
        </w:trPr>
        <w:tc>
          <w:tcPr>
            <w:tcW w:w="3345" w:type="dxa"/>
          </w:tcPr>
          <w:p w14:paraId="45CDAE87" w14:textId="77777777" w:rsidR="002E1B08" w:rsidRDefault="00000000">
            <w:pPr>
              <w:pStyle w:val="TableText"/>
            </w:pPr>
            <w:r>
              <w:tab/>
              <w:t>statusCode</w:t>
            </w:r>
          </w:p>
        </w:tc>
        <w:tc>
          <w:tcPr>
            <w:tcW w:w="720" w:type="dxa"/>
          </w:tcPr>
          <w:p w14:paraId="7EAD4CE7" w14:textId="77777777" w:rsidR="002E1B08" w:rsidRDefault="00000000">
            <w:pPr>
              <w:pStyle w:val="TableText"/>
            </w:pPr>
            <w:r>
              <w:t>1..1</w:t>
            </w:r>
          </w:p>
        </w:tc>
        <w:tc>
          <w:tcPr>
            <w:tcW w:w="1152" w:type="dxa"/>
          </w:tcPr>
          <w:p w14:paraId="596C2E48" w14:textId="77777777" w:rsidR="002E1B08" w:rsidRDefault="00000000">
            <w:pPr>
              <w:pStyle w:val="TableText"/>
            </w:pPr>
            <w:r>
              <w:t>SHALL</w:t>
            </w:r>
          </w:p>
        </w:tc>
        <w:tc>
          <w:tcPr>
            <w:tcW w:w="864" w:type="dxa"/>
          </w:tcPr>
          <w:p w14:paraId="26385D72" w14:textId="77777777" w:rsidR="002E1B08" w:rsidRDefault="002E1B08">
            <w:pPr>
              <w:pStyle w:val="TableText"/>
            </w:pPr>
          </w:p>
        </w:tc>
        <w:tc>
          <w:tcPr>
            <w:tcW w:w="1104" w:type="dxa"/>
          </w:tcPr>
          <w:p w14:paraId="5B65975C" w14:textId="77777777" w:rsidR="002E1B08" w:rsidRDefault="00000000">
            <w:pPr>
              <w:pStyle w:val="TableText"/>
            </w:pPr>
            <w:hyperlink w:anchor="C_4515-33031">
              <w:r>
                <w:rPr>
                  <w:rStyle w:val="HyperlinkText9pt"/>
                </w:rPr>
                <w:t>4515-33031</w:t>
              </w:r>
            </w:hyperlink>
          </w:p>
        </w:tc>
        <w:tc>
          <w:tcPr>
            <w:tcW w:w="2975" w:type="dxa"/>
          </w:tcPr>
          <w:p w14:paraId="636C800F" w14:textId="77777777" w:rsidR="002E1B08" w:rsidRDefault="002E1B08">
            <w:pPr>
              <w:pStyle w:val="TableText"/>
            </w:pPr>
          </w:p>
        </w:tc>
      </w:tr>
      <w:tr w:rsidR="002E1B08" w14:paraId="4ACF3FB5" w14:textId="77777777">
        <w:trPr>
          <w:jc w:val="center"/>
        </w:trPr>
        <w:tc>
          <w:tcPr>
            <w:tcW w:w="3345" w:type="dxa"/>
          </w:tcPr>
          <w:p w14:paraId="58D213DB" w14:textId="77777777" w:rsidR="002E1B08" w:rsidRDefault="00000000">
            <w:pPr>
              <w:pStyle w:val="TableText"/>
            </w:pPr>
            <w:r>
              <w:tab/>
            </w:r>
            <w:r>
              <w:tab/>
              <w:t>@code</w:t>
            </w:r>
          </w:p>
        </w:tc>
        <w:tc>
          <w:tcPr>
            <w:tcW w:w="720" w:type="dxa"/>
          </w:tcPr>
          <w:p w14:paraId="0E508FC7" w14:textId="77777777" w:rsidR="002E1B08" w:rsidRDefault="00000000">
            <w:pPr>
              <w:pStyle w:val="TableText"/>
            </w:pPr>
            <w:r>
              <w:t>1..1</w:t>
            </w:r>
          </w:p>
        </w:tc>
        <w:tc>
          <w:tcPr>
            <w:tcW w:w="1152" w:type="dxa"/>
          </w:tcPr>
          <w:p w14:paraId="43A88941" w14:textId="77777777" w:rsidR="002E1B08" w:rsidRDefault="00000000">
            <w:pPr>
              <w:pStyle w:val="TableText"/>
            </w:pPr>
            <w:r>
              <w:t>SHALL</w:t>
            </w:r>
          </w:p>
        </w:tc>
        <w:tc>
          <w:tcPr>
            <w:tcW w:w="864" w:type="dxa"/>
          </w:tcPr>
          <w:p w14:paraId="33A652CA" w14:textId="77777777" w:rsidR="002E1B08" w:rsidRDefault="002E1B08">
            <w:pPr>
              <w:pStyle w:val="TableText"/>
            </w:pPr>
          </w:p>
        </w:tc>
        <w:tc>
          <w:tcPr>
            <w:tcW w:w="1104" w:type="dxa"/>
          </w:tcPr>
          <w:p w14:paraId="0EC2D080" w14:textId="77777777" w:rsidR="002E1B08" w:rsidRDefault="00000000">
            <w:pPr>
              <w:pStyle w:val="TableText"/>
            </w:pPr>
            <w:hyperlink w:anchor="C_4515-33032">
              <w:r>
                <w:rPr>
                  <w:rStyle w:val="HyperlinkText9pt"/>
                </w:rPr>
                <w:t>4515-33032</w:t>
              </w:r>
            </w:hyperlink>
          </w:p>
        </w:tc>
        <w:tc>
          <w:tcPr>
            <w:tcW w:w="2975" w:type="dxa"/>
          </w:tcPr>
          <w:p w14:paraId="62C56C0E" w14:textId="77777777" w:rsidR="002E1B08" w:rsidRDefault="00000000">
            <w:pPr>
              <w:pStyle w:val="TableText"/>
            </w:pPr>
            <w:r>
              <w:t>urn:oid:2.16.840.1.113883.5.14 (HL7ActStatus) = completed</w:t>
            </w:r>
          </w:p>
        </w:tc>
      </w:tr>
      <w:tr w:rsidR="002E1B08" w14:paraId="05A178A0" w14:textId="77777777">
        <w:trPr>
          <w:jc w:val="center"/>
        </w:trPr>
        <w:tc>
          <w:tcPr>
            <w:tcW w:w="3345" w:type="dxa"/>
          </w:tcPr>
          <w:p w14:paraId="0BCBEECE" w14:textId="77777777" w:rsidR="002E1B08" w:rsidRDefault="00000000">
            <w:pPr>
              <w:pStyle w:val="TableText"/>
            </w:pPr>
            <w:r>
              <w:tab/>
              <w:t>effectiveTime</w:t>
            </w:r>
          </w:p>
        </w:tc>
        <w:tc>
          <w:tcPr>
            <w:tcW w:w="720" w:type="dxa"/>
          </w:tcPr>
          <w:p w14:paraId="29950577" w14:textId="77777777" w:rsidR="002E1B08" w:rsidRDefault="00000000">
            <w:pPr>
              <w:pStyle w:val="TableText"/>
            </w:pPr>
            <w:r>
              <w:t>1..1</w:t>
            </w:r>
          </w:p>
        </w:tc>
        <w:tc>
          <w:tcPr>
            <w:tcW w:w="1152" w:type="dxa"/>
          </w:tcPr>
          <w:p w14:paraId="54FF7BA6" w14:textId="77777777" w:rsidR="002E1B08" w:rsidRDefault="00000000">
            <w:pPr>
              <w:pStyle w:val="TableText"/>
            </w:pPr>
            <w:r>
              <w:t>SHALL</w:t>
            </w:r>
          </w:p>
        </w:tc>
        <w:tc>
          <w:tcPr>
            <w:tcW w:w="864" w:type="dxa"/>
          </w:tcPr>
          <w:p w14:paraId="68376BD7" w14:textId="77777777" w:rsidR="002E1B08" w:rsidRDefault="002E1B08">
            <w:pPr>
              <w:pStyle w:val="TableText"/>
            </w:pPr>
          </w:p>
        </w:tc>
        <w:tc>
          <w:tcPr>
            <w:tcW w:w="1104" w:type="dxa"/>
          </w:tcPr>
          <w:p w14:paraId="3130FD75" w14:textId="77777777" w:rsidR="002E1B08" w:rsidRDefault="00000000">
            <w:pPr>
              <w:pStyle w:val="TableText"/>
            </w:pPr>
            <w:hyperlink w:anchor="C_4515-33033">
              <w:r>
                <w:rPr>
                  <w:rStyle w:val="HyperlinkText9pt"/>
                </w:rPr>
                <w:t>4515-33033</w:t>
              </w:r>
            </w:hyperlink>
          </w:p>
        </w:tc>
        <w:tc>
          <w:tcPr>
            <w:tcW w:w="2975" w:type="dxa"/>
          </w:tcPr>
          <w:p w14:paraId="3F784FFD" w14:textId="77777777" w:rsidR="002E1B08" w:rsidRDefault="002E1B08">
            <w:pPr>
              <w:pStyle w:val="TableText"/>
            </w:pPr>
          </w:p>
        </w:tc>
      </w:tr>
      <w:tr w:rsidR="002E1B08" w14:paraId="185C0E3C" w14:textId="77777777">
        <w:trPr>
          <w:jc w:val="center"/>
        </w:trPr>
        <w:tc>
          <w:tcPr>
            <w:tcW w:w="3345" w:type="dxa"/>
          </w:tcPr>
          <w:p w14:paraId="1E9D5231" w14:textId="77777777" w:rsidR="002E1B08" w:rsidRDefault="00000000">
            <w:pPr>
              <w:pStyle w:val="TableText"/>
            </w:pPr>
            <w:r>
              <w:tab/>
            </w:r>
            <w:r>
              <w:tab/>
              <w:t>low</w:t>
            </w:r>
          </w:p>
        </w:tc>
        <w:tc>
          <w:tcPr>
            <w:tcW w:w="720" w:type="dxa"/>
          </w:tcPr>
          <w:p w14:paraId="1466E0E5" w14:textId="77777777" w:rsidR="002E1B08" w:rsidRDefault="00000000">
            <w:pPr>
              <w:pStyle w:val="TableText"/>
            </w:pPr>
            <w:r>
              <w:t>1..1</w:t>
            </w:r>
          </w:p>
        </w:tc>
        <w:tc>
          <w:tcPr>
            <w:tcW w:w="1152" w:type="dxa"/>
          </w:tcPr>
          <w:p w14:paraId="49CE626B" w14:textId="77777777" w:rsidR="002E1B08" w:rsidRDefault="00000000">
            <w:pPr>
              <w:pStyle w:val="TableText"/>
            </w:pPr>
            <w:r>
              <w:t>SHALL</w:t>
            </w:r>
          </w:p>
        </w:tc>
        <w:tc>
          <w:tcPr>
            <w:tcW w:w="864" w:type="dxa"/>
          </w:tcPr>
          <w:p w14:paraId="0DA289AD" w14:textId="77777777" w:rsidR="002E1B08" w:rsidRDefault="002E1B08">
            <w:pPr>
              <w:pStyle w:val="TableText"/>
            </w:pPr>
          </w:p>
        </w:tc>
        <w:tc>
          <w:tcPr>
            <w:tcW w:w="1104" w:type="dxa"/>
          </w:tcPr>
          <w:p w14:paraId="2F886D6B" w14:textId="77777777" w:rsidR="002E1B08" w:rsidRDefault="00000000">
            <w:pPr>
              <w:pStyle w:val="TableText"/>
            </w:pPr>
            <w:hyperlink w:anchor="C_4515-33034">
              <w:r>
                <w:rPr>
                  <w:rStyle w:val="HyperlinkText9pt"/>
                </w:rPr>
                <w:t>4515-33034</w:t>
              </w:r>
            </w:hyperlink>
          </w:p>
        </w:tc>
        <w:tc>
          <w:tcPr>
            <w:tcW w:w="2975" w:type="dxa"/>
          </w:tcPr>
          <w:p w14:paraId="1FDA64DC" w14:textId="77777777" w:rsidR="002E1B08" w:rsidRDefault="002E1B08">
            <w:pPr>
              <w:pStyle w:val="TableText"/>
            </w:pPr>
          </w:p>
        </w:tc>
      </w:tr>
      <w:tr w:rsidR="002E1B08" w14:paraId="546C599F" w14:textId="77777777">
        <w:trPr>
          <w:jc w:val="center"/>
        </w:trPr>
        <w:tc>
          <w:tcPr>
            <w:tcW w:w="3345" w:type="dxa"/>
          </w:tcPr>
          <w:p w14:paraId="1E9AE41F" w14:textId="77777777" w:rsidR="002E1B08" w:rsidRDefault="00000000">
            <w:pPr>
              <w:pStyle w:val="TableText"/>
            </w:pPr>
            <w:r>
              <w:tab/>
            </w:r>
            <w:r>
              <w:tab/>
              <w:t>high</w:t>
            </w:r>
          </w:p>
        </w:tc>
        <w:tc>
          <w:tcPr>
            <w:tcW w:w="720" w:type="dxa"/>
          </w:tcPr>
          <w:p w14:paraId="372E4850" w14:textId="77777777" w:rsidR="002E1B08" w:rsidRDefault="00000000">
            <w:pPr>
              <w:pStyle w:val="TableText"/>
            </w:pPr>
            <w:r>
              <w:t>0..1</w:t>
            </w:r>
          </w:p>
        </w:tc>
        <w:tc>
          <w:tcPr>
            <w:tcW w:w="1152" w:type="dxa"/>
          </w:tcPr>
          <w:p w14:paraId="0598F0BE" w14:textId="77777777" w:rsidR="002E1B08" w:rsidRDefault="00000000">
            <w:pPr>
              <w:pStyle w:val="TableText"/>
            </w:pPr>
            <w:r>
              <w:t>MAY</w:t>
            </w:r>
          </w:p>
        </w:tc>
        <w:tc>
          <w:tcPr>
            <w:tcW w:w="864" w:type="dxa"/>
          </w:tcPr>
          <w:p w14:paraId="57586E08" w14:textId="77777777" w:rsidR="002E1B08" w:rsidRDefault="002E1B08">
            <w:pPr>
              <w:pStyle w:val="TableText"/>
            </w:pPr>
          </w:p>
        </w:tc>
        <w:tc>
          <w:tcPr>
            <w:tcW w:w="1104" w:type="dxa"/>
          </w:tcPr>
          <w:p w14:paraId="76820DE8" w14:textId="77777777" w:rsidR="002E1B08" w:rsidRDefault="00000000">
            <w:pPr>
              <w:pStyle w:val="TableText"/>
            </w:pPr>
            <w:hyperlink w:anchor="C_4515-33035">
              <w:r>
                <w:rPr>
                  <w:rStyle w:val="HyperlinkText9pt"/>
                </w:rPr>
                <w:t>4515-33035</w:t>
              </w:r>
            </w:hyperlink>
          </w:p>
        </w:tc>
        <w:tc>
          <w:tcPr>
            <w:tcW w:w="2975" w:type="dxa"/>
          </w:tcPr>
          <w:p w14:paraId="765C77C9" w14:textId="77777777" w:rsidR="002E1B08" w:rsidRDefault="002E1B08">
            <w:pPr>
              <w:pStyle w:val="TableText"/>
            </w:pPr>
          </w:p>
        </w:tc>
      </w:tr>
      <w:tr w:rsidR="002E1B08" w14:paraId="16C283DB" w14:textId="77777777">
        <w:trPr>
          <w:jc w:val="center"/>
        </w:trPr>
        <w:tc>
          <w:tcPr>
            <w:tcW w:w="3345" w:type="dxa"/>
          </w:tcPr>
          <w:p w14:paraId="5BB70F7D" w14:textId="77777777" w:rsidR="002E1B08" w:rsidRDefault="00000000">
            <w:pPr>
              <w:pStyle w:val="TableText"/>
            </w:pPr>
            <w:r>
              <w:tab/>
              <w:t>value</w:t>
            </w:r>
          </w:p>
        </w:tc>
        <w:tc>
          <w:tcPr>
            <w:tcW w:w="720" w:type="dxa"/>
          </w:tcPr>
          <w:p w14:paraId="18DA0960" w14:textId="77777777" w:rsidR="002E1B08" w:rsidRDefault="00000000">
            <w:pPr>
              <w:pStyle w:val="TableText"/>
            </w:pPr>
            <w:r>
              <w:t>1..1</w:t>
            </w:r>
          </w:p>
        </w:tc>
        <w:tc>
          <w:tcPr>
            <w:tcW w:w="1152" w:type="dxa"/>
          </w:tcPr>
          <w:p w14:paraId="7FA66EFA" w14:textId="77777777" w:rsidR="002E1B08" w:rsidRDefault="00000000">
            <w:pPr>
              <w:pStyle w:val="TableText"/>
            </w:pPr>
            <w:r>
              <w:t>SHALL</w:t>
            </w:r>
          </w:p>
        </w:tc>
        <w:tc>
          <w:tcPr>
            <w:tcW w:w="864" w:type="dxa"/>
          </w:tcPr>
          <w:p w14:paraId="2EFC7B7C" w14:textId="77777777" w:rsidR="002E1B08" w:rsidRDefault="00000000">
            <w:pPr>
              <w:pStyle w:val="TableText"/>
            </w:pPr>
            <w:r>
              <w:t>CD</w:t>
            </w:r>
          </w:p>
        </w:tc>
        <w:tc>
          <w:tcPr>
            <w:tcW w:w="1104" w:type="dxa"/>
          </w:tcPr>
          <w:p w14:paraId="271A17E5" w14:textId="77777777" w:rsidR="002E1B08" w:rsidRDefault="00000000">
            <w:pPr>
              <w:pStyle w:val="TableText"/>
            </w:pPr>
            <w:hyperlink w:anchor="C_4515-1223">
              <w:r>
                <w:rPr>
                  <w:rStyle w:val="HyperlinkText9pt"/>
                </w:rPr>
                <w:t>4515-1223</w:t>
              </w:r>
            </w:hyperlink>
          </w:p>
        </w:tc>
        <w:tc>
          <w:tcPr>
            <w:tcW w:w="2975" w:type="dxa"/>
          </w:tcPr>
          <w:p w14:paraId="2F13697C" w14:textId="77777777" w:rsidR="002E1B08" w:rsidRDefault="00000000">
            <w:pPr>
              <w:pStyle w:val="TableText"/>
            </w:pPr>
            <w:r>
              <w:t>urn:oid:2.16.840.1.113762.1.4.1021.101 (Gender Identity USCDI core)</w:t>
            </w:r>
          </w:p>
        </w:tc>
      </w:tr>
      <w:tr w:rsidR="002E1B08" w14:paraId="57876EF6" w14:textId="77777777">
        <w:trPr>
          <w:jc w:val="center"/>
        </w:trPr>
        <w:tc>
          <w:tcPr>
            <w:tcW w:w="3345" w:type="dxa"/>
          </w:tcPr>
          <w:p w14:paraId="3F4918D0" w14:textId="77777777" w:rsidR="002E1B08" w:rsidRDefault="00000000">
            <w:pPr>
              <w:pStyle w:val="TableText"/>
            </w:pPr>
            <w:r>
              <w:tab/>
            </w:r>
            <w:r>
              <w:tab/>
              <w:t>@nullFlavor</w:t>
            </w:r>
          </w:p>
        </w:tc>
        <w:tc>
          <w:tcPr>
            <w:tcW w:w="720" w:type="dxa"/>
          </w:tcPr>
          <w:p w14:paraId="7249BC80" w14:textId="77777777" w:rsidR="002E1B08" w:rsidRDefault="00000000">
            <w:pPr>
              <w:pStyle w:val="TableText"/>
            </w:pPr>
            <w:r>
              <w:t>0..1</w:t>
            </w:r>
          </w:p>
        </w:tc>
        <w:tc>
          <w:tcPr>
            <w:tcW w:w="1152" w:type="dxa"/>
          </w:tcPr>
          <w:p w14:paraId="11D16BA5" w14:textId="77777777" w:rsidR="002E1B08" w:rsidRDefault="00000000">
            <w:pPr>
              <w:pStyle w:val="TableText"/>
            </w:pPr>
            <w:r>
              <w:t>MAY</w:t>
            </w:r>
          </w:p>
        </w:tc>
        <w:tc>
          <w:tcPr>
            <w:tcW w:w="864" w:type="dxa"/>
          </w:tcPr>
          <w:p w14:paraId="2A1B5735" w14:textId="77777777" w:rsidR="002E1B08" w:rsidRDefault="002E1B08">
            <w:pPr>
              <w:pStyle w:val="TableText"/>
            </w:pPr>
          </w:p>
        </w:tc>
        <w:tc>
          <w:tcPr>
            <w:tcW w:w="1104" w:type="dxa"/>
          </w:tcPr>
          <w:p w14:paraId="75ED63EB" w14:textId="77777777" w:rsidR="002E1B08" w:rsidRDefault="00000000">
            <w:pPr>
              <w:pStyle w:val="TableText"/>
            </w:pPr>
            <w:hyperlink w:anchor="C_4515-1232">
              <w:r>
                <w:rPr>
                  <w:rStyle w:val="HyperlinkText9pt"/>
                </w:rPr>
                <w:t>4515-1232</w:t>
              </w:r>
            </w:hyperlink>
          </w:p>
        </w:tc>
        <w:tc>
          <w:tcPr>
            <w:tcW w:w="2975" w:type="dxa"/>
          </w:tcPr>
          <w:p w14:paraId="2F1F1C24" w14:textId="77777777" w:rsidR="002E1B08" w:rsidRDefault="00000000">
            <w:pPr>
              <w:pStyle w:val="TableText"/>
            </w:pPr>
            <w:r>
              <w:t>urn:oid:2.16.840.1.113762.1.4.1114.17 (Asked but Unknown and Other)</w:t>
            </w:r>
          </w:p>
        </w:tc>
      </w:tr>
    </w:tbl>
    <w:p w14:paraId="01B8C410" w14:textId="77777777" w:rsidR="002E1B08" w:rsidRDefault="002E1B08">
      <w:pPr>
        <w:pStyle w:val="BodyText"/>
      </w:pPr>
    </w:p>
    <w:p w14:paraId="2846547C" w14:textId="77777777" w:rsidR="002E1B08" w:rsidRDefault="00000000">
      <w:pPr>
        <w:numPr>
          <w:ilvl w:val="0"/>
          <w:numId w:val="22"/>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2D23D525" w14:textId="77777777" w:rsidR="002E1B08" w:rsidRDefault="00000000">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524" w:name="C_4515-1230"/>
      <w:r>
        <w:t xml:space="preserve"> (CONF:4515-1230)</w:t>
      </w:r>
      <w:bookmarkEnd w:id="1524"/>
      <w:r>
        <w:t>.</w:t>
      </w:r>
    </w:p>
    <w:p w14:paraId="52B4AA7B" w14:textId="77777777" w:rsidR="002E1B08" w:rsidRDefault="00000000">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525" w:name="C_4515-1231"/>
      <w:r>
        <w:t xml:space="preserve"> (CONF:4515-1231)</w:t>
      </w:r>
      <w:bookmarkEnd w:id="1525"/>
      <w:r>
        <w:t>.</w:t>
      </w:r>
    </w:p>
    <w:p w14:paraId="77FD19CE" w14:textId="77777777" w:rsidR="002E1B08" w:rsidRDefault="00000000">
      <w:pPr>
        <w:numPr>
          <w:ilvl w:val="0"/>
          <w:numId w:val="22"/>
        </w:numPr>
      </w:pPr>
      <w:r>
        <w:rPr>
          <w:rStyle w:val="keyword"/>
        </w:rPr>
        <w:t>SHALL</w:t>
      </w:r>
      <w:r>
        <w:t xml:space="preserve"> contain exactly one [1..1] </w:t>
      </w:r>
      <w:r>
        <w:rPr>
          <w:rStyle w:val="XMLnameBold"/>
        </w:rPr>
        <w:t>templateId</w:t>
      </w:r>
      <w:bookmarkStart w:id="1526" w:name="C_4515-1221"/>
      <w:r>
        <w:t xml:space="preserve"> (CONF:4515-1221)</w:t>
      </w:r>
      <w:bookmarkEnd w:id="1526"/>
      <w:r>
        <w:t xml:space="preserve"> such that it</w:t>
      </w:r>
    </w:p>
    <w:p w14:paraId="43D3EDF8" w14:textId="77777777" w:rsidR="002E1B08" w:rsidRDefault="00000000">
      <w:pPr>
        <w:numPr>
          <w:ilvl w:val="1"/>
          <w:numId w:val="22"/>
        </w:numPr>
      </w:pPr>
      <w:r>
        <w:rPr>
          <w:rStyle w:val="keyword"/>
        </w:rPr>
        <w:lastRenderedPageBreak/>
        <w:t>SHALL</w:t>
      </w:r>
      <w:r>
        <w:t xml:space="preserve"> contain exactly one [1..1] </w:t>
      </w:r>
      <w:r>
        <w:rPr>
          <w:rStyle w:val="XMLnameBold"/>
        </w:rPr>
        <w:t>@root</w:t>
      </w:r>
      <w:r>
        <w:t>=</w:t>
      </w:r>
      <w:r>
        <w:rPr>
          <w:rStyle w:val="XMLname"/>
        </w:rPr>
        <w:t>"2.16.840.1.113883.10.20.34.3.45"</w:t>
      </w:r>
      <w:bookmarkStart w:id="1527" w:name="C_4515-1225"/>
      <w:r>
        <w:t xml:space="preserve"> (CONF:4515-1225)</w:t>
      </w:r>
      <w:bookmarkEnd w:id="1527"/>
      <w:r>
        <w:t>.</w:t>
      </w:r>
    </w:p>
    <w:p w14:paraId="345D1FEE" w14:textId="77777777" w:rsidR="002E1B08" w:rsidRDefault="00000000">
      <w:pPr>
        <w:numPr>
          <w:ilvl w:val="1"/>
          <w:numId w:val="22"/>
        </w:numPr>
      </w:pPr>
      <w:r>
        <w:rPr>
          <w:rStyle w:val="keyword"/>
        </w:rPr>
        <w:t>SHALL</w:t>
      </w:r>
      <w:r>
        <w:t xml:space="preserve"> contain exactly one [1..1] </w:t>
      </w:r>
      <w:r>
        <w:rPr>
          <w:rStyle w:val="XMLnameBold"/>
        </w:rPr>
        <w:t>@extension</w:t>
      </w:r>
      <w:r>
        <w:t>=</w:t>
      </w:r>
      <w:r>
        <w:rPr>
          <w:rStyle w:val="XMLname"/>
        </w:rPr>
        <w:t>"2022-06-01"</w:t>
      </w:r>
      <w:bookmarkStart w:id="1528" w:name="C_4515-1226"/>
      <w:r>
        <w:t xml:space="preserve"> (CONF:4515-1226)</w:t>
      </w:r>
      <w:bookmarkEnd w:id="1528"/>
      <w:r>
        <w:t>.</w:t>
      </w:r>
    </w:p>
    <w:p w14:paraId="739EC952" w14:textId="77777777" w:rsidR="002E1B08" w:rsidRDefault="00000000">
      <w:pPr>
        <w:numPr>
          <w:ilvl w:val="0"/>
          <w:numId w:val="22"/>
        </w:numPr>
      </w:pPr>
      <w:r>
        <w:rPr>
          <w:rStyle w:val="keyword"/>
        </w:rPr>
        <w:t>SHALL</w:t>
      </w:r>
      <w:r>
        <w:t xml:space="preserve"> contain exactly one [1..1] </w:t>
      </w:r>
      <w:r>
        <w:rPr>
          <w:rStyle w:val="XMLnameBold"/>
        </w:rPr>
        <w:t>code</w:t>
      </w:r>
      <w:bookmarkStart w:id="1529" w:name="C_4515-1222"/>
      <w:r>
        <w:t xml:space="preserve"> (CONF:4515-1222)</w:t>
      </w:r>
      <w:bookmarkEnd w:id="1529"/>
      <w:r>
        <w:t>.</w:t>
      </w:r>
    </w:p>
    <w:p w14:paraId="2D9E4327" w14:textId="77777777" w:rsidR="002E1B08" w:rsidRDefault="00000000">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id="1530" w:name="C_4515-1227"/>
      <w:r>
        <w:t xml:space="preserve"> (CONF:4515-1227)</w:t>
      </w:r>
      <w:bookmarkEnd w:id="1530"/>
      <w:r>
        <w:t>.</w:t>
      </w:r>
    </w:p>
    <w:p w14:paraId="2B830C75" w14:textId="77777777" w:rsidR="002E1B08" w:rsidRDefault="00000000">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531" w:name="C_4515-1228"/>
      <w:r>
        <w:t xml:space="preserve"> (CONF:4515-1228)</w:t>
      </w:r>
      <w:bookmarkEnd w:id="1531"/>
      <w:r>
        <w:t>.</w:t>
      </w:r>
    </w:p>
    <w:p w14:paraId="5D819D73" w14:textId="77777777" w:rsidR="002E1B08" w:rsidRDefault="00000000">
      <w:pPr>
        <w:numPr>
          <w:ilvl w:val="0"/>
          <w:numId w:val="22"/>
        </w:numPr>
      </w:pPr>
      <w:r>
        <w:rPr>
          <w:rStyle w:val="keyword"/>
        </w:rPr>
        <w:t>SHALL</w:t>
      </w:r>
      <w:r>
        <w:t xml:space="preserve"> contain exactly one [1..1] </w:t>
      </w:r>
      <w:r>
        <w:rPr>
          <w:rStyle w:val="XMLnameBold"/>
        </w:rPr>
        <w:t>statusCode</w:t>
      </w:r>
      <w:bookmarkStart w:id="1532" w:name="C_4515-33031"/>
      <w:r>
        <w:t xml:space="preserve"> (CONF:4515-33031)</w:t>
      </w:r>
      <w:bookmarkEnd w:id="1532"/>
      <w:r>
        <w:t>.</w:t>
      </w:r>
    </w:p>
    <w:p w14:paraId="5082206A" w14:textId="77777777" w:rsidR="002E1B08" w:rsidRDefault="00000000">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533" w:name="C_4515-33032"/>
      <w:r>
        <w:t xml:space="preserve"> (CONF:4515-33032)</w:t>
      </w:r>
      <w:bookmarkEnd w:id="1533"/>
      <w:r>
        <w:t>.</w:t>
      </w:r>
    </w:p>
    <w:p w14:paraId="2B2261F8" w14:textId="77777777" w:rsidR="002E1B08" w:rsidRDefault="00000000">
      <w:pPr>
        <w:numPr>
          <w:ilvl w:val="0"/>
          <w:numId w:val="22"/>
        </w:numPr>
      </w:pPr>
      <w:r>
        <w:rPr>
          <w:rStyle w:val="keyword"/>
        </w:rPr>
        <w:t>SHALL</w:t>
      </w:r>
      <w:r>
        <w:t xml:space="preserve"> contain exactly one [1..1] </w:t>
      </w:r>
      <w:r>
        <w:rPr>
          <w:rStyle w:val="XMLnameBold"/>
        </w:rPr>
        <w:t>effectiveTime</w:t>
      </w:r>
      <w:bookmarkStart w:id="1534" w:name="C_4515-33033"/>
      <w:r>
        <w:t xml:space="preserve"> (CONF:4515-33033)</w:t>
      </w:r>
      <w:bookmarkEnd w:id="1534"/>
      <w:r>
        <w:t>.</w:t>
      </w:r>
    </w:p>
    <w:p w14:paraId="61152A4E" w14:textId="77777777" w:rsidR="002E1B08" w:rsidRDefault="00000000">
      <w:pPr>
        <w:pStyle w:val="BodyText"/>
        <w:spacing w:before="120"/>
      </w:pPr>
      <w:r>
        <w:t>The effectiveTime represents the relevant time of the observation. A patient's "gender identity" may change and using effectiveTime/low and effectiveTime/high defines the time during which the patient had identified as specified.</w:t>
      </w:r>
    </w:p>
    <w:p w14:paraId="0404C98E" w14:textId="77777777" w:rsidR="002E1B08" w:rsidRDefault="00000000">
      <w:pPr>
        <w:numPr>
          <w:ilvl w:val="1"/>
          <w:numId w:val="22"/>
        </w:numPr>
      </w:pPr>
      <w:r>
        <w:t xml:space="preserve">This effectiveTime </w:t>
      </w:r>
      <w:r>
        <w:rPr>
          <w:rStyle w:val="keyword"/>
        </w:rPr>
        <w:t>SHALL</w:t>
      </w:r>
      <w:r>
        <w:t xml:space="preserve"> contain exactly one [1..1] </w:t>
      </w:r>
      <w:r>
        <w:rPr>
          <w:rStyle w:val="XMLnameBold"/>
        </w:rPr>
        <w:t>low</w:t>
      </w:r>
      <w:bookmarkStart w:id="1535" w:name="C_4515-33034"/>
      <w:r>
        <w:t xml:space="preserve"> (CONF:4515-33034)</w:t>
      </w:r>
      <w:bookmarkEnd w:id="1535"/>
      <w:r>
        <w:t>.</w:t>
      </w:r>
    </w:p>
    <w:p w14:paraId="46B5108C" w14:textId="77777777" w:rsidR="002E1B08" w:rsidRDefault="00000000">
      <w:pPr>
        <w:numPr>
          <w:ilvl w:val="1"/>
          <w:numId w:val="22"/>
        </w:numPr>
      </w:pPr>
      <w:r>
        <w:t xml:space="preserve">This effectiveTime </w:t>
      </w:r>
      <w:r>
        <w:rPr>
          <w:rStyle w:val="keyword"/>
        </w:rPr>
        <w:t>MAY</w:t>
      </w:r>
      <w:r>
        <w:t xml:space="preserve"> contain zero or one [0..1] </w:t>
      </w:r>
      <w:r>
        <w:rPr>
          <w:rStyle w:val="XMLnameBold"/>
        </w:rPr>
        <w:t>high</w:t>
      </w:r>
      <w:bookmarkStart w:id="1536" w:name="C_4515-33035"/>
      <w:r>
        <w:t xml:space="preserve"> (CONF:4515-33035)</w:t>
      </w:r>
      <w:bookmarkEnd w:id="1536"/>
      <w:r>
        <w:t>.</w:t>
      </w:r>
    </w:p>
    <w:p w14:paraId="2B489B09" w14:textId="77777777" w:rsidR="002E1B08" w:rsidRDefault="00000000">
      <w:pPr>
        <w:numPr>
          <w:ilvl w:val="0"/>
          <w:numId w:val="2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id="1537" w:name="C_4515-1223"/>
      <w:r>
        <w:t xml:space="preserve"> (CONF:4515-1223)</w:t>
      </w:r>
      <w:bookmarkEnd w:id="1537"/>
      <w:r>
        <w:t>.</w:t>
      </w:r>
    </w:p>
    <w:p w14:paraId="1B706963" w14:textId="77777777" w:rsidR="002E1B08" w:rsidRDefault="00000000">
      <w:pPr>
        <w:pStyle w:val="BodyText"/>
        <w:spacing w:before="120"/>
      </w:pPr>
      <w:r>
        <w:t>To represent additional Gender Identities, set nullFlavor="OTH". To represent "choose not to disclose", set nullFlavor="ASKU".</w:t>
      </w:r>
    </w:p>
    <w:p w14:paraId="4287A885" w14:textId="77777777" w:rsidR="002E1B08" w:rsidRDefault="00000000">
      <w:pPr>
        <w:numPr>
          <w:ilvl w:val="1"/>
          <w:numId w:val="22"/>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id="1538" w:name="C_4515-1232"/>
      <w:r>
        <w:t xml:space="preserve"> (CONF:4515-1232)</w:t>
      </w:r>
      <w:bookmarkEnd w:id="1538"/>
      <w:r>
        <w:t>.</w:t>
      </w:r>
    </w:p>
    <w:p w14:paraId="6958E0F0" w14:textId="77777777" w:rsidR="002E1B08" w:rsidRDefault="00000000">
      <w:pPr>
        <w:pStyle w:val="Caption"/>
      </w:pPr>
      <w:bookmarkStart w:id="1539" w:name="_Toc119067445"/>
      <w:bookmarkStart w:id="1540" w:name="_Toc119074869"/>
      <w:bookmarkStart w:id="1541" w:name="_Toc120095080"/>
      <w:r>
        <w:lastRenderedPageBreak/>
        <w:t xml:space="preserve">Table </w:t>
      </w:r>
      <w:r>
        <w:fldChar w:fldCharType="begin"/>
      </w:r>
      <w:r>
        <w:instrText>SEQ Table \* ARABIC</w:instrText>
      </w:r>
      <w:r>
        <w:fldChar w:fldCharType="separate"/>
      </w:r>
      <w:r>
        <w:t>87</w:t>
      </w:r>
      <w:r>
        <w:fldChar w:fldCharType="end"/>
      </w:r>
      <w:r>
        <w:t xml:space="preserve">: </w:t>
      </w:r>
      <w:bookmarkStart w:id="1542" w:name="Gender_Identity_USCDI_core"/>
      <w:r>
        <w:t>Gender Identity USCDI core</w:t>
      </w:r>
      <w:bookmarkEnd w:id="1539"/>
      <w:bookmarkEnd w:id="1540"/>
      <w:bookmarkEnd w:id="1541"/>
      <w:bookmarkEnd w:id="15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0352CA03" w14:textId="77777777">
        <w:trPr>
          <w:jc w:val="center"/>
        </w:trPr>
        <w:tc>
          <w:tcPr>
            <w:tcW w:w="1440" w:type="dxa"/>
            <w:gridSpan w:val="4"/>
          </w:tcPr>
          <w:p w14:paraId="11BA433D" w14:textId="77777777" w:rsidR="002E1B08" w:rsidRDefault="00000000">
            <w:pPr>
              <w:pStyle w:val="TableText"/>
            </w:pPr>
            <w:r>
              <w:t>Value Set: Gender Identity USCDI core urn:oid:2.16.840.1.113762.1.4.1021.101</w:t>
            </w:r>
          </w:p>
          <w:p w14:paraId="31B22BCA" w14:textId="77777777" w:rsidR="002E1B08" w:rsidRDefault="00000000">
            <w:pPr>
              <w:pStyle w:val="TableText"/>
            </w:pPr>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t>This value set was imported on 6/17/2022 with a version of Latest.</w:t>
            </w:r>
          </w:p>
          <w:p w14:paraId="1B46B9CE" w14:textId="77777777" w:rsidR="002E1B08" w:rsidRDefault="00000000">
            <w:pPr>
              <w:pStyle w:val="TableText"/>
            </w:pPr>
            <w:r>
              <w:t xml:space="preserve">Value Set Source: </w:t>
            </w:r>
            <w:hyperlink r:id="rId67" w:history="1">
              <w:r>
                <w:rPr>
                  <w:rStyle w:val="HyperlinkCourierBold"/>
                </w:rPr>
                <w:t>https://vsac.nlm.nih.gov/valueset/2.16.840.1.113762.1.4.1021.101/expansion</w:t>
              </w:r>
            </w:hyperlink>
          </w:p>
        </w:tc>
      </w:tr>
      <w:tr w:rsidR="002E1B08" w14:paraId="708F9F21" w14:textId="77777777">
        <w:trPr>
          <w:cantSplit/>
          <w:tblHeader/>
          <w:jc w:val="center"/>
        </w:trPr>
        <w:tc>
          <w:tcPr>
            <w:tcW w:w="1560" w:type="dxa"/>
            <w:shd w:val="clear" w:color="auto" w:fill="E6E6E6"/>
          </w:tcPr>
          <w:p w14:paraId="1A1C9515" w14:textId="77777777" w:rsidR="002E1B08" w:rsidRDefault="00000000">
            <w:pPr>
              <w:pStyle w:val="TableHead"/>
            </w:pPr>
            <w:r>
              <w:t>Code</w:t>
            </w:r>
          </w:p>
        </w:tc>
        <w:tc>
          <w:tcPr>
            <w:tcW w:w="3000" w:type="dxa"/>
            <w:shd w:val="clear" w:color="auto" w:fill="E6E6E6"/>
          </w:tcPr>
          <w:p w14:paraId="558FFEC0" w14:textId="77777777" w:rsidR="002E1B08" w:rsidRDefault="00000000">
            <w:pPr>
              <w:pStyle w:val="TableHead"/>
            </w:pPr>
            <w:r>
              <w:t>Code System</w:t>
            </w:r>
          </w:p>
        </w:tc>
        <w:tc>
          <w:tcPr>
            <w:tcW w:w="3000" w:type="dxa"/>
            <w:shd w:val="clear" w:color="auto" w:fill="E6E6E6"/>
          </w:tcPr>
          <w:p w14:paraId="102CFE78" w14:textId="77777777" w:rsidR="002E1B08" w:rsidRDefault="00000000">
            <w:pPr>
              <w:pStyle w:val="TableHead"/>
            </w:pPr>
            <w:r>
              <w:t>Code System OID</w:t>
            </w:r>
          </w:p>
        </w:tc>
        <w:tc>
          <w:tcPr>
            <w:tcW w:w="2520" w:type="dxa"/>
            <w:shd w:val="clear" w:color="auto" w:fill="E6E6E6"/>
          </w:tcPr>
          <w:p w14:paraId="292AF898" w14:textId="77777777" w:rsidR="002E1B08" w:rsidRDefault="00000000">
            <w:pPr>
              <w:pStyle w:val="TableHead"/>
            </w:pPr>
            <w:r>
              <w:t>Print Name</w:t>
            </w:r>
          </w:p>
        </w:tc>
      </w:tr>
      <w:tr w:rsidR="002E1B08" w14:paraId="5B4CDE43" w14:textId="77777777">
        <w:trPr>
          <w:jc w:val="center"/>
        </w:trPr>
        <w:tc>
          <w:tcPr>
            <w:tcW w:w="1170" w:type="dxa"/>
          </w:tcPr>
          <w:p w14:paraId="50D8B2DE" w14:textId="77777777" w:rsidR="002E1B08" w:rsidRDefault="00000000">
            <w:pPr>
              <w:pStyle w:val="TableText"/>
            </w:pPr>
            <w:r>
              <w:t>407376001</w:t>
            </w:r>
          </w:p>
        </w:tc>
        <w:tc>
          <w:tcPr>
            <w:tcW w:w="3195" w:type="dxa"/>
          </w:tcPr>
          <w:p w14:paraId="2452CE7C" w14:textId="77777777" w:rsidR="002E1B08" w:rsidRDefault="00000000">
            <w:pPr>
              <w:pStyle w:val="TableText"/>
            </w:pPr>
            <w:r>
              <w:t>SNOMED CT</w:t>
            </w:r>
          </w:p>
        </w:tc>
        <w:tc>
          <w:tcPr>
            <w:tcW w:w="3195" w:type="dxa"/>
          </w:tcPr>
          <w:p w14:paraId="17C82ABD" w14:textId="77777777" w:rsidR="002E1B08" w:rsidRDefault="00000000">
            <w:pPr>
              <w:pStyle w:val="TableText"/>
            </w:pPr>
            <w:r>
              <w:t>urn:oid:2.16.840.1.113883.6.96</w:t>
            </w:r>
          </w:p>
        </w:tc>
        <w:tc>
          <w:tcPr>
            <w:tcW w:w="2520" w:type="dxa"/>
          </w:tcPr>
          <w:p w14:paraId="751C5745" w14:textId="77777777" w:rsidR="002E1B08" w:rsidRDefault="00000000">
            <w:pPr>
              <w:pStyle w:val="TableText"/>
            </w:pPr>
            <w:r>
              <w:t>Male-to-female transsexual (finding)</w:t>
            </w:r>
          </w:p>
        </w:tc>
      </w:tr>
      <w:tr w:rsidR="002E1B08" w14:paraId="12C402BD" w14:textId="77777777">
        <w:trPr>
          <w:jc w:val="center"/>
        </w:trPr>
        <w:tc>
          <w:tcPr>
            <w:tcW w:w="1170" w:type="dxa"/>
          </w:tcPr>
          <w:p w14:paraId="2EF79545" w14:textId="77777777" w:rsidR="002E1B08" w:rsidRDefault="00000000">
            <w:pPr>
              <w:pStyle w:val="TableText"/>
            </w:pPr>
            <w:r>
              <w:t>407377005</w:t>
            </w:r>
          </w:p>
        </w:tc>
        <w:tc>
          <w:tcPr>
            <w:tcW w:w="3195" w:type="dxa"/>
          </w:tcPr>
          <w:p w14:paraId="6B26453E" w14:textId="77777777" w:rsidR="002E1B08" w:rsidRDefault="00000000">
            <w:pPr>
              <w:pStyle w:val="TableText"/>
            </w:pPr>
            <w:r>
              <w:t>SNOMED CT</w:t>
            </w:r>
          </w:p>
        </w:tc>
        <w:tc>
          <w:tcPr>
            <w:tcW w:w="3195" w:type="dxa"/>
          </w:tcPr>
          <w:p w14:paraId="363B38CF" w14:textId="77777777" w:rsidR="002E1B08" w:rsidRDefault="00000000">
            <w:pPr>
              <w:pStyle w:val="TableText"/>
            </w:pPr>
            <w:r>
              <w:t>urn:oid:2.16.840.1.113883.6.96</w:t>
            </w:r>
          </w:p>
        </w:tc>
        <w:tc>
          <w:tcPr>
            <w:tcW w:w="2520" w:type="dxa"/>
          </w:tcPr>
          <w:p w14:paraId="18FF3C96" w14:textId="77777777" w:rsidR="002E1B08" w:rsidRDefault="00000000">
            <w:pPr>
              <w:pStyle w:val="TableText"/>
            </w:pPr>
            <w:r>
              <w:t>Female-to-male transsexual (finding)</w:t>
            </w:r>
          </w:p>
        </w:tc>
      </w:tr>
      <w:tr w:rsidR="002E1B08" w14:paraId="1DABF39A" w14:textId="77777777">
        <w:trPr>
          <w:jc w:val="center"/>
        </w:trPr>
        <w:tc>
          <w:tcPr>
            <w:tcW w:w="1170" w:type="dxa"/>
          </w:tcPr>
          <w:p w14:paraId="04A9C1A3" w14:textId="77777777" w:rsidR="002E1B08" w:rsidRDefault="00000000">
            <w:pPr>
              <w:pStyle w:val="TableText"/>
            </w:pPr>
            <w:r>
              <w:t>446131000124102</w:t>
            </w:r>
          </w:p>
        </w:tc>
        <w:tc>
          <w:tcPr>
            <w:tcW w:w="3195" w:type="dxa"/>
          </w:tcPr>
          <w:p w14:paraId="7F764DCC" w14:textId="77777777" w:rsidR="002E1B08" w:rsidRDefault="00000000">
            <w:pPr>
              <w:pStyle w:val="TableText"/>
            </w:pPr>
            <w:r>
              <w:t>SNOMED CT</w:t>
            </w:r>
          </w:p>
        </w:tc>
        <w:tc>
          <w:tcPr>
            <w:tcW w:w="3195" w:type="dxa"/>
          </w:tcPr>
          <w:p w14:paraId="7893852A" w14:textId="77777777" w:rsidR="002E1B08" w:rsidRDefault="00000000">
            <w:pPr>
              <w:pStyle w:val="TableText"/>
            </w:pPr>
            <w:r>
              <w:t>urn:oid:2.16.840.1.113883.6.96</w:t>
            </w:r>
          </w:p>
        </w:tc>
        <w:tc>
          <w:tcPr>
            <w:tcW w:w="2520" w:type="dxa"/>
          </w:tcPr>
          <w:p w14:paraId="4E68986A" w14:textId="77777777" w:rsidR="002E1B08" w:rsidRDefault="00000000">
            <w:pPr>
              <w:pStyle w:val="TableText"/>
            </w:pPr>
            <w:r>
              <w:t>Identifies as non-conforming gender (finding)</w:t>
            </w:r>
          </w:p>
        </w:tc>
      </w:tr>
      <w:tr w:rsidR="002E1B08" w14:paraId="767DEA55" w14:textId="77777777">
        <w:trPr>
          <w:jc w:val="center"/>
        </w:trPr>
        <w:tc>
          <w:tcPr>
            <w:tcW w:w="1170" w:type="dxa"/>
          </w:tcPr>
          <w:p w14:paraId="68AD0D4C" w14:textId="77777777" w:rsidR="002E1B08" w:rsidRDefault="00000000">
            <w:pPr>
              <w:pStyle w:val="TableText"/>
            </w:pPr>
            <w:r>
              <w:t>446141000124107</w:t>
            </w:r>
          </w:p>
        </w:tc>
        <w:tc>
          <w:tcPr>
            <w:tcW w:w="3195" w:type="dxa"/>
          </w:tcPr>
          <w:p w14:paraId="51E3F8D8" w14:textId="77777777" w:rsidR="002E1B08" w:rsidRDefault="00000000">
            <w:pPr>
              <w:pStyle w:val="TableText"/>
            </w:pPr>
            <w:r>
              <w:t>SNOMED CT</w:t>
            </w:r>
          </w:p>
        </w:tc>
        <w:tc>
          <w:tcPr>
            <w:tcW w:w="3195" w:type="dxa"/>
          </w:tcPr>
          <w:p w14:paraId="31CE6750" w14:textId="77777777" w:rsidR="002E1B08" w:rsidRDefault="00000000">
            <w:pPr>
              <w:pStyle w:val="TableText"/>
            </w:pPr>
            <w:r>
              <w:t>urn:oid:2.16.840.1.113883.6.96</w:t>
            </w:r>
          </w:p>
        </w:tc>
        <w:tc>
          <w:tcPr>
            <w:tcW w:w="2520" w:type="dxa"/>
          </w:tcPr>
          <w:p w14:paraId="565E30AB" w14:textId="77777777" w:rsidR="002E1B08" w:rsidRDefault="00000000">
            <w:pPr>
              <w:pStyle w:val="TableText"/>
            </w:pPr>
            <w:r>
              <w:t>Identifies as female gender (finding)</w:t>
            </w:r>
          </w:p>
        </w:tc>
      </w:tr>
      <w:tr w:rsidR="002E1B08" w14:paraId="703DD48E" w14:textId="77777777">
        <w:trPr>
          <w:jc w:val="center"/>
        </w:trPr>
        <w:tc>
          <w:tcPr>
            <w:tcW w:w="1170" w:type="dxa"/>
          </w:tcPr>
          <w:p w14:paraId="5793B364" w14:textId="77777777" w:rsidR="002E1B08" w:rsidRDefault="00000000">
            <w:pPr>
              <w:pStyle w:val="TableText"/>
            </w:pPr>
            <w:r>
              <w:t>446151000124109</w:t>
            </w:r>
          </w:p>
        </w:tc>
        <w:tc>
          <w:tcPr>
            <w:tcW w:w="3195" w:type="dxa"/>
          </w:tcPr>
          <w:p w14:paraId="5855EE8D" w14:textId="77777777" w:rsidR="002E1B08" w:rsidRDefault="00000000">
            <w:pPr>
              <w:pStyle w:val="TableText"/>
            </w:pPr>
            <w:r>
              <w:t>SNOMED CT</w:t>
            </w:r>
          </w:p>
        </w:tc>
        <w:tc>
          <w:tcPr>
            <w:tcW w:w="3195" w:type="dxa"/>
          </w:tcPr>
          <w:p w14:paraId="73AD6E49" w14:textId="77777777" w:rsidR="002E1B08" w:rsidRDefault="00000000">
            <w:pPr>
              <w:pStyle w:val="TableText"/>
            </w:pPr>
            <w:r>
              <w:t>urn:oid:2.16.840.1.113883.6.96</w:t>
            </w:r>
          </w:p>
        </w:tc>
        <w:tc>
          <w:tcPr>
            <w:tcW w:w="2520" w:type="dxa"/>
          </w:tcPr>
          <w:p w14:paraId="5F6CE945" w14:textId="77777777" w:rsidR="002E1B08" w:rsidRDefault="00000000">
            <w:pPr>
              <w:pStyle w:val="TableText"/>
            </w:pPr>
            <w:r>
              <w:t>Identifies as male gender (finding)</w:t>
            </w:r>
          </w:p>
        </w:tc>
      </w:tr>
    </w:tbl>
    <w:p w14:paraId="0F103949" w14:textId="77777777" w:rsidR="002E1B08" w:rsidRDefault="002E1B08">
      <w:pPr>
        <w:pStyle w:val="BodyText"/>
      </w:pPr>
    </w:p>
    <w:p w14:paraId="7C7255FF" w14:textId="77777777" w:rsidR="002E1B08" w:rsidRDefault="00000000">
      <w:pPr>
        <w:pStyle w:val="Caption"/>
      </w:pPr>
      <w:bookmarkStart w:id="1543" w:name="_Toc119067446"/>
      <w:bookmarkStart w:id="1544" w:name="_Toc119074870"/>
      <w:bookmarkStart w:id="1545" w:name="_Toc120095081"/>
      <w:r>
        <w:t xml:space="preserve">Table </w:t>
      </w:r>
      <w:r>
        <w:fldChar w:fldCharType="begin"/>
      </w:r>
      <w:r>
        <w:instrText>SEQ Table \* ARABIC</w:instrText>
      </w:r>
      <w:r>
        <w:fldChar w:fldCharType="separate"/>
      </w:r>
      <w:r>
        <w:t>88</w:t>
      </w:r>
      <w:r>
        <w:fldChar w:fldCharType="end"/>
      </w:r>
      <w:r>
        <w:t xml:space="preserve">: </w:t>
      </w:r>
      <w:bookmarkStart w:id="1546" w:name="Asked_but_Unknown_and_Other"/>
      <w:r>
        <w:t>Asked but Unknown and Other</w:t>
      </w:r>
      <w:bookmarkEnd w:id="1543"/>
      <w:bookmarkEnd w:id="1544"/>
      <w:bookmarkEnd w:id="1545"/>
      <w:bookmarkEnd w:id="1546"/>
    </w:p>
    <w:tbl>
      <w:tblPr>
        <w:tblW w:w="10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303"/>
        <w:gridCol w:w="2430"/>
        <w:gridCol w:w="3600"/>
        <w:gridCol w:w="2700"/>
      </w:tblGrid>
      <w:tr w:rsidR="002E1B08" w14:paraId="1648BCE8" w14:textId="77777777" w:rsidTr="0021629C">
        <w:trPr>
          <w:jc w:val="center"/>
        </w:trPr>
        <w:tc>
          <w:tcPr>
            <w:tcW w:w="10033" w:type="dxa"/>
            <w:gridSpan w:val="4"/>
          </w:tcPr>
          <w:p w14:paraId="495A057B" w14:textId="77777777" w:rsidR="002E1B08" w:rsidRDefault="00000000">
            <w:pPr>
              <w:pStyle w:val="TableText"/>
            </w:pPr>
            <w:r>
              <w:t>Value Set: Asked but Unknown and Other urn:oid:2.16.840.1.113762.1.4.1114.17</w:t>
            </w:r>
          </w:p>
          <w:p w14:paraId="1D91249D" w14:textId="77777777" w:rsidR="002E1B08" w:rsidRDefault="00000000">
            <w:pPr>
              <w:pStyle w:val="TableText"/>
            </w:pPr>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t>This value set was imported on 6/17/2022 with a version of Latest.</w:t>
            </w:r>
          </w:p>
          <w:p w14:paraId="64366836" w14:textId="77777777" w:rsidR="002E1B08" w:rsidRDefault="00000000">
            <w:pPr>
              <w:pStyle w:val="TableText"/>
            </w:pPr>
            <w:r>
              <w:t xml:space="preserve">Value Set Source: </w:t>
            </w:r>
            <w:hyperlink r:id="rId68" w:history="1">
              <w:r>
                <w:rPr>
                  <w:rStyle w:val="HyperlinkCourierBold"/>
                </w:rPr>
                <w:t>https://vsac.nlm.nih.gov/valueset/2.16.840.1.113762.1.4.1114.17/expansion</w:t>
              </w:r>
            </w:hyperlink>
          </w:p>
        </w:tc>
      </w:tr>
      <w:tr w:rsidR="002E1B08" w14:paraId="1A10E1C8" w14:textId="77777777" w:rsidTr="0021629C">
        <w:trPr>
          <w:cantSplit/>
          <w:tblHeader/>
          <w:jc w:val="center"/>
        </w:trPr>
        <w:tc>
          <w:tcPr>
            <w:tcW w:w="1303" w:type="dxa"/>
            <w:shd w:val="clear" w:color="auto" w:fill="E6E6E6"/>
          </w:tcPr>
          <w:p w14:paraId="7F83C939" w14:textId="77777777" w:rsidR="002E1B08" w:rsidRDefault="00000000">
            <w:pPr>
              <w:pStyle w:val="TableHead"/>
            </w:pPr>
            <w:r>
              <w:t>Code</w:t>
            </w:r>
          </w:p>
        </w:tc>
        <w:tc>
          <w:tcPr>
            <w:tcW w:w="2430" w:type="dxa"/>
            <w:shd w:val="clear" w:color="auto" w:fill="E6E6E6"/>
          </w:tcPr>
          <w:p w14:paraId="7DCB91B4" w14:textId="77777777" w:rsidR="002E1B08" w:rsidRDefault="00000000">
            <w:pPr>
              <w:pStyle w:val="TableHead"/>
            </w:pPr>
            <w:r>
              <w:t>Code System</w:t>
            </w:r>
          </w:p>
        </w:tc>
        <w:tc>
          <w:tcPr>
            <w:tcW w:w="3600" w:type="dxa"/>
            <w:shd w:val="clear" w:color="auto" w:fill="E6E6E6"/>
          </w:tcPr>
          <w:p w14:paraId="05A1AC4B" w14:textId="77777777" w:rsidR="002E1B08" w:rsidRDefault="00000000">
            <w:pPr>
              <w:pStyle w:val="TableHead"/>
            </w:pPr>
            <w:r>
              <w:t>Code System OID</w:t>
            </w:r>
          </w:p>
        </w:tc>
        <w:tc>
          <w:tcPr>
            <w:tcW w:w="2700" w:type="dxa"/>
            <w:shd w:val="clear" w:color="auto" w:fill="E6E6E6"/>
          </w:tcPr>
          <w:p w14:paraId="265B5D23" w14:textId="77777777" w:rsidR="002E1B08" w:rsidRDefault="00000000">
            <w:pPr>
              <w:pStyle w:val="TableHead"/>
            </w:pPr>
            <w:r>
              <w:t>Print Name</w:t>
            </w:r>
          </w:p>
        </w:tc>
      </w:tr>
      <w:tr w:rsidR="0021629C" w14:paraId="1A57D630" w14:textId="77777777" w:rsidTr="0021629C">
        <w:trPr>
          <w:trHeight w:val="404"/>
          <w:jc w:val="center"/>
        </w:trPr>
        <w:tc>
          <w:tcPr>
            <w:tcW w:w="1303" w:type="dxa"/>
          </w:tcPr>
          <w:p w14:paraId="14B275DF" w14:textId="2724E06E" w:rsidR="002E1B08" w:rsidRDefault="00000000">
            <w:pPr>
              <w:pStyle w:val="TableText"/>
            </w:pPr>
            <w:r>
              <w:t>ASKU</w:t>
            </w:r>
          </w:p>
        </w:tc>
        <w:tc>
          <w:tcPr>
            <w:tcW w:w="2430" w:type="dxa"/>
          </w:tcPr>
          <w:p w14:paraId="1D60B90A" w14:textId="77777777" w:rsidR="002E1B08" w:rsidRDefault="00000000">
            <w:pPr>
              <w:pStyle w:val="TableText"/>
            </w:pPr>
            <w:r>
              <w:t>HL7NullFlavor</w:t>
            </w:r>
          </w:p>
        </w:tc>
        <w:tc>
          <w:tcPr>
            <w:tcW w:w="3600" w:type="dxa"/>
          </w:tcPr>
          <w:p w14:paraId="22A783FC" w14:textId="77777777" w:rsidR="002E1B08" w:rsidRDefault="00000000">
            <w:pPr>
              <w:pStyle w:val="TableText"/>
            </w:pPr>
            <w:r>
              <w:t>urn:oid:2.16.840.1.113883.5.1008</w:t>
            </w:r>
          </w:p>
        </w:tc>
        <w:tc>
          <w:tcPr>
            <w:tcW w:w="2700" w:type="dxa"/>
          </w:tcPr>
          <w:p w14:paraId="0F7F1BBD" w14:textId="77777777" w:rsidR="002E1B08" w:rsidRDefault="00000000">
            <w:pPr>
              <w:pStyle w:val="TableText"/>
            </w:pPr>
            <w:r>
              <w:t>asked but unknown</w:t>
            </w:r>
          </w:p>
        </w:tc>
      </w:tr>
      <w:tr w:rsidR="0021629C" w14:paraId="7793A32B" w14:textId="77777777" w:rsidTr="0021629C">
        <w:trPr>
          <w:jc w:val="center"/>
        </w:trPr>
        <w:tc>
          <w:tcPr>
            <w:tcW w:w="1303" w:type="dxa"/>
          </w:tcPr>
          <w:p w14:paraId="36C0AF94" w14:textId="77777777" w:rsidR="002E1B08" w:rsidRDefault="00000000">
            <w:pPr>
              <w:pStyle w:val="TableText"/>
            </w:pPr>
            <w:r>
              <w:t>OTH</w:t>
            </w:r>
          </w:p>
        </w:tc>
        <w:tc>
          <w:tcPr>
            <w:tcW w:w="2430" w:type="dxa"/>
          </w:tcPr>
          <w:p w14:paraId="191C86D4" w14:textId="77777777" w:rsidR="002E1B08" w:rsidRDefault="00000000">
            <w:pPr>
              <w:pStyle w:val="TableText"/>
            </w:pPr>
            <w:r>
              <w:t>HL7NullFlavor</w:t>
            </w:r>
          </w:p>
        </w:tc>
        <w:tc>
          <w:tcPr>
            <w:tcW w:w="3600" w:type="dxa"/>
          </w:tcPr>
          <w:p w14:paraId="766D201F" w14:textId="77777777" w:rsidR="002E1B08" w:rsidRDefault="00000000">
            <w:pPr>
              <w:pStyle w:val="TableText"/>
            </w:pPr>
            <w:r>
              <w:t>urn:oid:2.16.840.1.113883.5.1008</w:t>
            </w:r>
          </w:p>
        </w:tc>
        <w:tc>
          <w:tcPr>
            <w:tcW w:w="2700" w:type="dxa"/>
          </w:tcPr>
          <w:p w14:paraId="53762C70" w14:textId="77777777" w:rsidR="002E1B08" w:rsidRDefault="00000000">
            <w:pPr>
              <w:pStyle w:val="TableText"/>
            </w:pPr>
            <w:r>
              <w:t>other</w:t>
            </w:r>
          </w:p>
        </w:tc>
      </w:tr>
    </w:tbl>
    <w:p w14:paraId="75E7AAB2" w14:textId="77777777" w:rsidR="002E1B08" w:rsidRDefault="002E1B08">
      <w:pPr>
        <w:pStyle w:val="BodyText"/>
      </w:pPr>
    </w:p>
    <w:p w14:paraId="538C5517" w14:textId="77777777" w:rsidR="002E1B08" w:rsidRDefault="00000000">
      <w:pPr>
        <w:pStyle w:val="Caption"/>
        <w:ind w:left="130" w:right="115"/>
      </w:pPr>
      <w:bookmarkStart w:id="1547" w:name="_Toc119067354"/>
      <w:bookmarkStart w:id="1548" w:name="_Toc119072268"/>
      <w:bookmarkStart w:id="1549" w:name="_Toc120095190"/>
      <w:r>
        <w:lastRenderedPageBreak/>
        <w:t xml:space="preserve">Figure </w:t>
      </w:r>
      <w:r>
        <w:fldChar w:fldCharType="begin"/>
      </w:r>
      <w:r>
        <w:instrText>SEQ Figure \* ARABIC</w:instrText>
      </w:r>
      <w:r>
        <w:fldChar w:fldCharType="separate"/>
      </w:r>
      <w:r>
        <w:t>57</w:t>
      </w:r>
      <w:r>
        <w:fldChar w:fldCharType="end"/>
      </w:r>
      <w:r>
        <w:t>: Gender Identity Observation Example</w:t>
      </w:r>
      <w:bookmarkEnd w:id="1547"/>
      <w:bookmarkEnd w:id="1548"/>
      <w:bookmarkEnd w:id="1549"/>
    </w:p>
    <w:p w14:paraId="49A938E2" w14:textId="77777777" w:rsidR="002E1B08" w:rsidRDefault="00000000">
      <w:pPr>
        <w:pStyle w:val="Example"/>
        <w:ind w:left="130" w:right="115"/>
      </w:pPr>
      <w:r>
        <w:t>&lt;observation classCode="OBS" moodCode="EVN"&gt;</w:t>
      </w:r>
    </w:p>
    <w:p w14:paraId="7BF814A8" w14:textId="77777777" w:rsidR="002E1B08" w:rsidRDefault="00000000">
      <w:pPr>
        <w:pStyle w:val="Example"/>
        <w:ind w:left="130" w:right="115"/>
      </w:pPr>
      <w:r>
        <w:t xml:space="preserve">    &lt;!-- Gender Identity Observation --&gt;</w:t>
      </w:r>
    </w:p>
    <w:p w14:paraId="773D7A12" w14:textId="77777777" w:rsidR="002E1B08" w:rsidRDefault="00000000">
      <w:pPr>
        <w:pStyle w:val="Example"/>
        <w:ind w:left="130" w:right="115"/>
      </w:pPr>
      <w:r>
        <w:t xml:space="preserve">    &lt;templateId root="2.16.840.1.113883.10.20.34.3.45" extension="2019-04-01" /&gt;</w:t>
      </w:r>
    </w:p>
    <w:p w14:paraId="0C810D49" w14:textId="77777777" w:rsidR="002E1B08" w:rsidRDefault="00000000">
      <w:pPr>
        <w:pStyle w:val="Example"/>
        <w:ind w:left="130" w:right="115"/>
      </w:pPr>
      <w:r>
        <w:t xml:space="preserve">    &lt;templateId root="2.16.840.1.113883.10.20.34.3.45" extension="2022-06-01" /&gt;</w:t>
      </w:r>
    </w:p>
    <w:p w14:paraId="4DE77007" w14:textId="77777777" w:rsidR="002E1B08" w:rsidRDefault="00000000">
      <w:pPr>
        <w:pStyle w:val="Example"/>
        <w:ind w:left="130" w:right="115"/>
      </w:pPr>
      <w:r>
        <w:t xml:space="preserve">    &lt;id root="5501b49a-32ea-4c78-9c31-3dbe782871b7" /&gt;</w:t>
      </w:r>
    </w:p>
    <w:p w14:paraId="42C19376" w14:textId="2E448081" w:rsidR="002E1B08" w:rsidRDefault="00000000">
      <w:pPr>
        <w:pStyle w:val="Example"/>
        <w:ind w:left="130" w:right="115"/>
      </w:pPr>
      <w:r>
        <w:t xml:space="preserve">    &lt;code code="76691-5" </w:t>
      </w:r>
      <w:r>
        <w:t>displayName="Gender identity"</w:t>
      </w:r>
      <w:r w:rsidR="00122D3D">
        <w:t xml:space="preserve"> </w:t>
      </w:r>
      <w:r>
        <w:t>codeSystem="2.16.840.1.113883.6.1"</w:t>
      </w:r>
      <w:r w:rsidR="00122D3D">
        <w:t xml:space="preserve"> </w:t>
      </w:r>
      <w:r>
        <w:t>codeSystemName="LOINC" /&gt;</w:t>
      </w:r>
    </w:p>
    <w:p w14:paraId="2EA0B364" w14:textId="77777777" w:rsidR="002E1B08" w:rsidRDefault="00000000">
      <w:pPr>
        <w:pStyle w:val="Example"/>
        <w:ind w:left="130" w:right="115"/>
      </w:pPr>
      <w:r>
        <w:t xml:space="preserve">    &lt;statusCode code="completed" /&gt;</w:t>
      </w:r>
    </w:p>
    <w:p w14:paraId="660ED453" w14:textId="77777777" w:rsidR="002E1B08" w:rsidRDefault="00000000">
      <w:pPr>
        <w:pStyle w:val="Example"/>
        <w:ind w:left="130" w:right="115"/>
      </w:pPr>
      <w:r>
        <w:t xml:space="preserve">    &lt;effectiveTime&gt;</w:t>
      </w:r>
    </w:p>
    <w:p w14:paraId="61F45B8D" w14:textId="77777777" w:rsidR="002E1B08" w:rsidRDefault="00000000">
      <w:pPr>
        <w:pStyle w:val="Example"/>
        <w:ind w:left="130" w:right="115"/>
      </w:pPr>
      <w:r>
        <w:t xml:space="preserve">        &lt;low value="20180703" /&gt;</w:t>
      </w:r>
    </w:p>
    <w:p w14:paraId="76692389" w14:textId="77777777" w:rsidR="002E1B08" w:rsidRDefault="00000000">
      <w:pPr>
        <w:pStyle w:val="Example"/>
        <w:ind w:left="130" w:right="115"/>
      </w:pPr>
      <w:r>
        <w:t xml:space="preserve">    &lt;/effectiveTime&gt;</w:t>
      </w:r>
    </w:p>
    <w:p w14:paraId="3A852D84" w14:textId="15029A2D" w:rsidR="002E1B08" w:rsidRDefault="00000000">
      <w:pPr>
        <w:pStyle w:val="Example"/>
        <w:ind w:left="130" w:right="115"/>
      </w:pPr>
      <w:r>
        <w:t xml:space="preserve">    &lt;value xsi:type="CD" code="446141000124107" </w:t>
      </w:r>
      <w:r>
        <w:t>displayName="Identifies as female gender (finding)"</w:t>
      </w:r>
      <w:r w:rsidR="00122D3D">
        <w:t xml:space="preserve"> </w:t>
      </w:r>
      <w:r>
        <w:t>codeSystem="2.16.840.1.113883.6.96"</w:t>
      </w:r>
      <w:r w:rsidR="00122D3D">
        <w:t xml:space="preserve"> </w:t>
      </w:r>
      <w:r>
        <w:t>codeSystemName="SNOMED CT" /&gt;</w:t>
      </w:r>
    </w:p>
    <w:p w14:paraId="3547826A" w14:textId="77777777" w:rsidR="002E1B08" w:rsidRDefault="00000000">
      <w:pPr>
        <w:pStyle w:val="Example"/>
        <w:ind w:left="130" w:right="115"/>
      </w:pPr>
      <w:r>
        <w:t>&lt;/observation&gt;</w:t>
      </w:r>
    </w:p>
    <w:p w14:paraId="1362E711" w14:textId="77777777" w:rsidR="002E1B08" w:rsidRDefault="002E1B08">
      <w:pPr>
        <w:pStyle w:val="BodyText"/>
      </w:pPr>
    </w:p>
    <w:p w14:paraId="54473763" w14:textId="77777777" w:rsidR="002E1B08" w:rsidRPr="0021629C" w:rsidRDefault="00000000">
      <w:pPr>
        <w:pStyle w:val="Heading3nospace"/>
      </w:pPr>
      <w:bookmarkStart w:id="1550" w:name="E_Tribal_Affiliation"/>
      <w:bookmarkStart w:id="1551" w:name="_Toc119067290"/>
      <w:bookmarkStart w:id="1552" w:name="_Toc119074775"/>
      <w:bookmarkStart w:id="1553" w:name="_Toc120095126"/>
      <w:r w:rsidRPr="0021629C">
        <w:t>Tribal Affiliation</w:t>
      </w:r>
      <w:bookmarkEnd w:id="1550"/>
      <w:bookmarkEnd w:id="1551"/>
      <w:bookmarkEnd w:id="1552"/>
      <w:bookmarkEnd w:id="1553"/>
    </w:p>
    <w:p w14:paraId="4B24C45B" w14:textId="77777777" w:rsidR="002E1B08" w:rsidRDefault="00000000">
      <w:pPr>
        <w:pStyle w:val="BracketData"/>
      </w:pPr>
      <w:r>
        <w:t>[observation: identifier urn:hl7ii:2.16.840.1.113883.10.20.22.4.506:2023-05-01 (open)]</w:t>
      </w:r>
    </w:p>
    <w:p w14:paraId="5C8DA668" w14:textId="77777777" w:rsidR="002E1B08" w:rsidRDefault="00000000">
      <w:r>
        <w:t>This template represents the tribe or band that an individual associates with, within the United States.</w:t>
      </w:r>
      <w:r>
        <w:br/>
        <w:t>The tribe or band name is drawn from an HL7 code system that aligns with the Indian entities list, a list of tribes or bands recognized by and eligible to receive services from the United States Bureau of Indian Affairs. This template does not represent tribal enrollment.</w:t>
      </w:r>
      <w:r>
        <w:br/>
        <w:t xml:space="preserve">Please see </w:t>
      </w:r>
      <w:hyperlink r:id="rId69" w:history="1">
        <w:r>
          <w:rPr>
            <w:rStyle w:val="HyperlinkCourierBold"/>
          </w:rPr>
          <w:t>Indian Entities Recognized by and Eligible To Receive Services From the United States Bureau of Indian Affairs</w:t>
        </w:r>
      </w:hyperlink>
      <w:r>
        <w:t>.</w:t>
      </w:r>
    </w:p>
    <w:p w14:paraId="4135CB55" w14:textId="77777777" w:rsidR="002E1B08" w:rsidRDefault="00000000">
      <w:pPr>
        <w:pStyle w:val="Caption"/>
      </w:pPr>
      <w:bookmarkStart w:id="1554" w:name="_Toc119067447"/>
      <w:bookmarkStart w:id="1555" w:name="_Toc119074871"/>
      <w:bookmarkStart w:id="1556" w:name="_Toc120095082"/>
      <w:r>
        <w:lastRenderedPageBreak/>
        <w:t xml:space="preserve">Table </w:t>
      </w:r>
      <w:r>
        <w:fldChar w:fldCharType="begin"/>
      </w:r>
      <w:r>
        <w:instrText>SEQ Table \* ARABIC</w:instrText>
      </w:r>
      <w:r>
        <w:fldChar w:fldCharType="separate"/>
      </w:r>
      <w:r>
        <w:t>89</w:t>
      </w:r>
      <w:r>
        <w:fldChar w:fldCharType="end"/>
      </w:r>
      <w:r>
        <w:t>: Tribal Affiliation Constraints Overview</w:t>
      </w:r>
      <w:bookmarkEnd w:id="1554"/>
      <w:bookmarkEnd w:id="1555"/>
      <w:bookmarkEnd w:id="155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37916961" w14:textId="77777777">
        <w:trPr>
          <w:cantSplit/>
          <w:tblHeader/>
          <w:jc w:val="center"/>
        </w:trPr>
        <w:tc>
          <w:tcPr>
            <w:tcW w:w="0" w:type="dxa"/>
            <w:shd w:val="clear" w:color="auto" w:fill="E6E6E6"/>
            <w:noWrap/>
          </w:tcPr>
          <w:p w14:paraId="47C656C4" w14:textId="77777777" w:rsidR="002E1B08" w:rsidRDefault="00000000">
            <w:pPr>
              <w:pStyle w:val="TableHead"/>
            </w:pPr>
            <w:r>
              <w:t>XPath</w:t>
            </w:r>
          </w:p>
        </w:tc>
        <w:tc>
          <w:tcPr>
            <w:tcW w:w="720" w:type="dxa"/>
            <w:shd w:val="clear" w:color="auto" w:fill="E6E6E6"/>
            <w:noWrap/>
          </w:tcPr>
          <w:p w14:paraId="1EFB83B5" w14:textId="77777777" w:rsidR="002E1B08" w:rsidRDefault="00000000">
            <w:pPr>
              <w:pStyle w:val="TableHead"/>
            </w:pPr>
            <w:r>
              <w:t>Card.</w:t>
            </w:r>
          </w:p>
        </w:tc>
        <w:tc>
          <w:tcPr>
            <w:tcW w:w="1152" w:type="dxa"/>
            <w:shd w:val="clear" w:color="auto" w:fill="E6E6E6"/>
            <w:noWrap/>
          </w:tcPr>
          <w:p w14:paraId="31F87CD0" w14:textId="77777777" w:rsidR="002E1B08" w:rsidRDefault="00000000">
            <w:pPr>
              <w:pStyle w:val="TableHead"/>
            </w:pPr>
            <w:r>
              <w:t>Verb</w:t>
            </w:r>
          </w:p>
        </w:tc>
        <w:tc>
          <w:tcPr>
            <w:tcW w:w="864" w:type="dxa"/>
            <w:shd w:val="clear" w:color="auto" w:fill="E6E6E6"/>
            <w:noWrap/>
          </w:tcPr>
          <w:p w14:paraId="24D90B09" w14:textId="77777777" w:rsidR="002E1B08" w:rsidRDefault="00000000">
            <w:pPr>
              <w:pStyle w:val="TableHead"/>
            </w:pPr>
            <w:r>
              <w:t>Data Type</w:t>
            </w:r>
          </w:p>
        </w:tc>
        <w:tc>
          <w:tcPr>
            <w:tcW w:w="864" w:type="dxa"/>
            <w:shd w:val="clear" w:color="auto" w:fill="E6E6E6"/>
            <w:noWrap/>
          </w:tcPr>
          <w:p w14:paraId="35891915" w14:textId="77777777" w:rsidR="002E1B08" w:rsidRDefault="00000000">
            <w:pPr>
              <w:pStyle w:val="TableHead"/>
            </w:pPr>
            <w:r>
              <w:t>CONF#</w:t>
            </w:r>
          </w:p>
        </w:tc>
        <w:tc>
          <w:tcPr>
            <w:tcW w:w="864" w:type="dxa"/>
            <w:shd w:val="clear" w:color="auto" w:fill="E6E6E6"/>
            <w:noWrap/>
          </w:tcPr>
          <w:p w14:paraId="67941909" w14:textId="77777777" w:rsidR="002E1B08" w:rsidRDefault="00000000">
            <w:pPr>
              <w:pStyle w:val="TableHead"/>
            </w:pPr>
            <w:r>
              <w:t>Value</w:t>
            </w:r>
          </w:p>
        </w:tc>
      </w:tr>
      <w:tr w:rsidR="002E1B08" w14:paraId="54267E50" w14:textId="77777777">
        <w:trPr>
          <w:jc w:val="center"/>
        </w:trPr>
        <w:tc>
          <w:tcPr>
            <w:tcW w:w="10160" w:type="dxa"/>
            <w:gridSpan w:val="6"/>
          </w:tcPr>
          <w:p w14:paraId="6084726C" w14:textId="77777777" w:rsidR="002E1B08" w:rsidRDefault="00000000">
            <w:pPr>
              <w:pStyle w:val="TableText"/>
            </w:pPr>
            <w:r>
              <w:t>observation (identifier: urn:hl7ii:2.16.840.1.113883.10.20.22.4.506:2023-05-01)</w:t>
            </w:r>
          </w:p>
        </w:tc>
      </w:tr>
      <w:tr w:rsidR="002E1B08" w14:paraId="2E49CD82" w14:textId="77777777">
        <w:trPr>
          <w:jc w:val="center"/>
        </w:trPr>
        <w:tc>
          <w:tcPr>
            <w:tcW w:w="3345" w:type="dxa"/>
          </w:tcPr>
          <w:p w14:paraId="63C89E2C" w14:textId="77777777" w:rsidR="002E1B08" w:rsidRDefault="00000000">
            <w:pPr>
              <w:pStyle w:val="TableText"/>
            </w:pPr>
            <w:r>
              <w:tab/>
              <w:t>@classCode</w:t>
            </w:r>
          </w:p>
        </w:tc>
        <w:tc>
          <w:tcPr>
            <w:tcW w:w="720" w:type="dxa"/>
          </w:tcPr>
          <w:p w14:paraId="2268F965" w14:textId="77777777" w:rsidR="002E1B08" w:rsidRDefault="00000000">
            <w:pPr>
              <w:pStyle w:val="TableText"/>
            </w:pPr>
            <w:r>
              <w:t>1..1</w:t>
            </w:r>
          </w:p>
        </w:tc>
        <w:tc>
          <w:tcPr>
            <w:tcW w:w="1152" w:type="dxa"/>
          </w:tcPr>
          <w:p w14:paraId="30345163" w14:textId="77777777" w:rsidR="002E1B08" w:rsidRDefault="00000000">
            <w:pPr>
              <w:pStyle w:val="TableText"/>
            </w:pPr>
            <w:r>
              <w:t>SHALL</w:t>
            </w:r>
          </w:p>
        </w:tc>
        <w:tc>
          <w:tcPr>
            <w:tcW w:w="864" w:type="dxa"/>
          </w:tcPr>
          <w:p w14:paraId="6223178F" w14:textId="77777777" w:rsidR="002E1B08" w:rsidRDefault="002E1B08">
            <w:pPr>
              <w:pStyle w:val="TableText"/>
            </w:pPr>
          </w:p>
        </w:tc>
        <w:tc>
          <w:tcPr>
            <w:tcW w:w="1104" w:type="dxa"/>
          </w:tcPr>
          <w:p w14:paraId="774BA58F" w14:textId="77777777" w:rsidR="002E1B08" w:rsidRDefault="00000000">
            <w:pPr>
              <w:pStyle w:val="TableText"/>
            </w:pPr>
            <w:hyperlink w:anchor="C_4537-2">
              <w:r>
                <w:rPr>
                  <w:rStyle w:val="HyperlinkText9pt"/>
                </w:rPr>
                <w:t>4537-2</w:t>
              </w:r>
            </w:hyperlink>
          </w:p>
        </w:tc>
        <w:tc>
          <w:tcPr>
            <w:tcW w:w="2975" w:type="dxa"/>
          </w:tcPr>
          <w:p w14:paraId="2C1B4C45" w14:textId="77777777" w:rsidR="002E1B08" w:rsidRDefault="00000000">
            <w:pPr>
              <w:pStyle w:val="TableText"/>
            </w:pPr>
            <w:r>
              <w:t>urn:oid:2.16.840.1.113883.5.6 (HL7ActClass) = OBS</w:t>
            </w:r>
          </w:p>
        </w:tc>
      </w:tr>
      <w:tr w:rsidR="002E1B08" w14:paraId="60B6FBD2" w14:textId="77777777">
        <w:trPr>
          <w:jc w:val="center"/>
        </w:trPr>
        <w:tc>
          <w:tcPr>
            <w:tcW w:w="3345" w:type="dxa"/>
          </w:tcPr>
          <w:p w14:paraId="605DB0EB" w14:textId="77777777" w:rsidR="002E1B08" w:rsidRDefault="00000000">
            <w:pPr>
              <w:pStyle w:val="TableText"/>
            </w:pPr>
            <w:r>
              <w:tab/>
              <w:t>@moodCode</w:t>
            </w:r>
          </w:p>
        </w:tc>
        <w:tc>
          <w:tcPr>
            <w:tcW w:w="720" w:type="dxa"/>
          </w:tcPr>
          <w:p w14:paraId="05590629" w14:textId="77777777" w:rsidR="002E1B08" w:rsidRDefault="00000000">
            <w:pPr>
              <w:pStyle w:val="TableText"/>
            </w:pPr>
            <w:r>
              <w:t>1..1</w:t>
            </w:r>
          </w:p>
        </w:tc>
        <w:tc>
          <w:tcPr>
            <w:tcW w:w="1152" w:type="dxa"/>
          </w:tcPr>
          <w:p w14:paraId="434DFDC1" w14:textId="77777777" w:rsidR="002E1B08" w:rsidRDefault="00000000">
            <w:pPr>
              <w:pStyle w:val="TableText"/>
            </w:pPr>
            <w:r>
              <w:t>SHALL</w:t>
            </w:r>
          </w:p>
        </w:tc>
        <w:tc>
          <w:tcPr>
            <w:tcW w:w="864" w:type="dxa"/>
          </w:tcPr>
          <w:p w14:paraId="220CAB0F" w14:textId="77777777" w:rsidR="002E1B08" w:rsidRDefault="002E1B08">
            <w:pPr>
              <w:pStyle w:val="TableText"/>
            </w:pPr>
          </w:p>
        </w:tc>
        <w:tc>
          <w:tcPr>
            <w:tcW w:w="1104" w:type="dxa"/>
          </w:tcPr>
          <w:p w14:paraId="5B0B1F09" w14:textId="77777777" w:rsidR="002E1B08" w:rsidRDefault="00000000">
            <w:pPr>
              <w:pStyle w:val="TableText"/>
            </w:pPr>
            <w:hyperlink w:anchor="C_4537-3">
              <w:r>
                <w:rPr>
                  <w:rStyle w:val="HyperlinkText9pt"/>
                </w:rPr>
                <w:t>4537-3</w:t>
              </w:r>
            </w:hyperlink>
          </w:p>
        </w:tc>
        <w:tc>
          <w:tcPr>
            <w:tcW w:w="2975" w:type="dxa"/>
          </w:tcPr>
          <w:p w14:paraId="54B28C23" w14:textId="77777777" w:rsidR="002E1B08" w:rsidRDefault="00000000">
            <w:pPr>
              <w:pStyle w:val="TableText"/>
            </w:pPr>
            <w:r>
              <w:t>urn:oid:2.16.840.1.113883.5.1001 (HL7ActMood) = EVN</w:t>
            </w:r>
          </w:p>
        </w:tc>
      </w:tr>
      <w:tr w:rsidR="002E1B08" w14:paraId="345A94BF" w14:textId="77777777">
        <w:trPr>
          <w:jc w:val="center"/>
        </w:trPr>
        <w:tc>
          <w:tcPr>
            <w:tcW w:w="3345" w:type="dxa"/>
          </w:tcPr>
          <w:p w14:paraId="66E790B6" w14:textId="77777777" w:rsidR="002E1B08" w:rsidRDefault="00000000">
            <w:pPr>
              <w:pStyle w:val="TableText"/>
            </w:pPr>
            <w:r>
              <w:tab/>
              <w:t>templateId</w:t>
            </w:r>
          </w:p>
        </w:tc>
        <w:tc>
          <w:tcPr>
            <w:tcW w:w="720" w:type="dxa"/>
          </w:tcPr>
          <w:p w14:paraId="5CA785C2" w14:textId="77777777" w:rsidR="002E1B08" w:rsidRDefault="00000000">
            <w:pPr>
              <w:pStyle w:val="TableText"/>
            </w:pPr>
            <w:r>
              <w:t>1..1</w:t>
            </w:r>
          </w:p>
        </w:tc>
        <w:tc>
          <w:tcPr>
            <w:tcW w:w="1152" w:type="dxa"/>
          </w:tcPr>
          <w:p w14:paraId="21C3560B" w14:textId="77777777" w:rsidR="002E1B08" w:rsidRDefault="00000000">
            <w:pPr>
              <w:pStyle w:val="TableText"/>
            </w:pPr>
            <w:r>
              <w:t>SHALL</w:t>
            </w:r>
          </w:p>
        </w:tc>
        <w:tc>
          <w:tcPr>
            <w:tcW w:w="864" w:type="dxa"/>
          </w:tcPr>
          <w:p w14:paraId="5DC8B36B" w14:textId="77777777" w:rsidR="002E1B08" w:rsidRDefault="002E1B08">
            <w:pPr>
              <w:pStyle w:val="TableText"/>
            </w:pPr>
          </w:p>
        </w:tc>
        <w:tc>
          <w:tcPr>
            <w:tcW w:w="1104" w:type="dxa"/>
          </w:tcPr>
          <w:p w14:paraId="7797FE63" w14:textId="77777777" w:rsidR="002E1B08" w:rsidRDefault="00000000">
            <w:pPr>
              <w:pStyle w:val="TableText"/>
            </w:pPr>
            <w:hyperlink w:anchor="C_4537-1">
              <w:r>
                <w:rPr>
                  <w:rStyle w:val="HyperlinkText9pt"/>
                </w:rPr>
                <w:t>4537-1</w:t>
              </w:r>
            </w:hyperlink>
          </w:p>
        </w:tc>
        <w:tc>
          <w:tcPr>
            <w:tcW w:w="2975" w:type="dxa"/>
          </w:tcPr>
          <w:p w14:paraId="1D071919" w14:textId="77777777" w:rsidR="002E1B08" w:rsidRDefault="002E1B08">
            <w:pPr>
              <w:pStyle w:val="TableText"/>
            </w:pPr>
          </w:p>
        </w:tc>
      </w:tr>
      <w:tr w:rsidR="002E1B08" w14:paraId="5E7F0F58" w14:textId="77777777">
        <w:trPr>
          <w:jc w:val="center"/>
        </w:trPr>
        <w:tc>
          <w:tcPr>
            <w:tcW w:w="3345" w:type="dxa"/>
          </w:tcPr>
          <w:p w14:paraId="120933DD" w14:textId="77777777" w:rsidR="002E1B08" w:rsidRDefault="00000000">
            <w:pPr>
              <w:pStyle w:val="TableText"/>
            </w:pPr>
            <w:r>
              <w:tab/>
            </w:r>
            <w:r>
              <w:tab/>
              <w:t>@root</w:t>
            </w:r>
          </w:p>
        </w:tc>
        <w:tc>
          <w:tcPr>
            <w:tcW w:w="720" w:type="dxa"/>
          </w:tcPr>
          <w:p w14:paraId="06175BE9" w14:textId="77777777" w:rsidR="002E1B08" w:rsidRDefault="00000000">
            <w:pPr>
              <w:pStyle w:val="TableText"/>
            </w:pPr>
            <w:r>
              <w:t>1..1</w:t>
            </w:r>
          </w:p>
        </w:tc>
        <w:tc>
          <w:tcPr>
            <w:tcW w:w="1152" w:type="dxa"/>
          </w:tcPr>
          <w:p w14:paraId="492DBD14" w14:textId="77777777" w:rsidR="002E1B08" w:rsidRDefault="00000000">
            <w:pPr>
              <w:pStyle w:val="TableText"/>
            </w:pPr>
            <w:r>
              <w:t>SHALL</w:t>
            </w:r>
          </w:p>
        </w:tc>
        <w:tc>
          <w:tcPr>
            <w:tcW w:w="864" w:type="dxa"/>
          </w:tcPr>
          <w:p w14:paraId="7ABB9462" w14:textId="77777777" w:rsidR="002E1B08" w:rsidRDefault="002E1B08">
            <w:pPr>
              <w:pStyle w:val="TableText"/>
            </w:pPr>
          </w:p>
        </w:tc>
        <w:tc>
          <w:tcPr>
            <w:tcW w:w="1104" w:type="dxa"/>
          </w:tcPr>
          <w:p w14:paraId="093877EE" w14:textId="77777777" w:rsidR="002E1B08" w:rsidRDefault="00000000">
            <w:pPr>
              <w:pStyle w:val="TableText"/>
            </w:pPr>
            <w:hyperlink w:anchor="C_4537-4">
              <w:r>
                <w:rPr>
                  <w:rStyle w:val="HyperlinkText9pt"/>
                </w:rPr>
                <w:t>4537-4</w:t>
              </w:r>
            </w:hyperlink>
          </w:p>
        </w:tc>
        <w:tc>
          <w:tcPr>
            <w:tcW w:w="2975" w:type="dxa"/>
          </w:tcPr>
          <w:p w14:paraId="565D908B" w14:textId="77777777" w:rsidR="002E1B08" w:rsidRDefault="00000000">
            <w:pPr>
              <w:pStyle w:val="TableText"/>
            </w:pPr>
            <w:r>
              <w:t>2.16.840.1.113883.10.20.22.4.506</w:t>
            </w:r>
          </w:p>
        </w:tc>
      </w:tr>
      <w:tr w:rsidR="002E1B08" w14:paraId="77755054" w14:textId="77777777">
        <w:trPr>
          <w:jc w:val="center"/>
        </w:trPr>
        <w:tc>
          <w:tcPr>
            <w:tcW w:w="3345" w:type="dxa"/>
          </w:tcPr>
          <w:p w14:paraId="4B7C7D8F" w14:textId="77777777" w:rsidR="002E1B08" w:rsidRDefault="00000000">
            <w:pPr>
              <w:pStyle w:val="TableText"/>
            </w:pPr>
            <w:r>
              <w:tab/>
            </w:r>
            <w:r>
              <w:tab/>
              <w:t>@extension</w:t>
            </w:r>
          </w:p>
        </w:tc>
        <w:tc>
          <w:tcPr>
            <w:tcW w:w="720" w:type="dxa"/>
          </w:tcPr>
          <w:p w14:paraId="01E9A195" w14:textId="77777777" w:rsidR="002E1B08" w:rsidRDefault="00000000">
            <w:pPr>
              <w:pStyle w:val="TableText"/>
            </w:pPr>
            <w:r>
              <w:t>1..1</w:t>
            </w:r>
          </w:p>
        </w:tc>
        <w:tc>
          <w:tcPr>
            <w:tcW w:w="1152" w:type="dxa"/>
          </w:tcPr>
          <w:p w14:paraId="7AE8814E" w14:textId="77777777" w:rsidR="002E1B08" w:rsidRDefault="00000000">
            <w:pPr>
              <w:pStyle w:val="TableText"/>
            </w:pPr>
            <w:r>
              <w:t>SHALL</w:t>
            </w:r>
          </w:p>
        </w:tc>
        <w:tc>
          <w:tcPr>
            <w:tcW w:w="864" w:type="dxa"/>
          </w:tcPr>
          <w:p w14:paraId="44B585AC" w14:textId="77777777" w:rsidR="002E1B08" w:rsidRDefault="002E1B08">
            <w:pPr>
              <w:pStyle w:val="TableText"/>
            </w:pPr>
          </w:p>
        </w:tc>
        <w:tc>
          <w:tcPr>
            <w:tcW w:w="1104" w:type="dxa"/>
          </w:tcPr>
          <w:p w14:paraId="02D5FD77" w14:textId="77777777" w:rsidR="002E1B08" w:rsidRDefault="00000000">
            <w:pPr>
              <w:pStyle w:val="TableText"/>
            </w:pPr>
            <w:hyperlink w:anchor="C_4537-5">
              <w:r>
                <w:rPr>
                  <w:rStyle w:val="HyperlinkText9pt"/>
                </w:rPr>
                <w:t>4537-5</w:t>
              </w:r>
            </w:hyperlink>
          </w:p>
        </w:tc>
        <w:tc>
          <w:tcPr>
            <w:tcW w:w="2975" w:type="dxa"/>
          </w:tcPr>
          <w:p w14:paraId="666979DF" w14:textId="77777777" w:rsidR="002E1B08" w:rsidRDefault="00000000">
            <w:pPr>
              <w:pStyle w:val="TableText"/>
            </w:pPr>
            <w:r>
              <w:t>2023-05-01</w:t>
            </w:r>
          </w:p>
        </w:tc>
      </w:tr>
      <w:tr w:rsidR="002E1B08" w14:paraId="030F898C" w14:textId="77777777">
        <w:trPr>
          <w:jc w:val="center"/>
        </w:trPr>
        <w:tc>
          <w:tcPr>
            <w:tcW w:w="3345" w:type="dxa"/>
          </w:tcPr>
          <w:p w14:paraId="6A97A212" w14:textId="77777777" w:rsidR="002E1B08" w:rsidRDefault="00000000">
            <w:pPr>
              <w:pStyle w:val="TableText"/>
            </w:pPr>
            <w:r>
              <w:tab/>
              <w:t>code</w:t>
            </w:r>
          </w:p>
        </w:tc>
        <w:tc>
          <w:tcPr>
            <w:tcW w:w="720" w:type="dxa"/>
          </w:tcPr>
          <w:p w14:paraId="56317A9C" w14:textId="77777777" w:rsidR="002E1B08" w:rsidRDefault="00000000">
            <w:pPr>
              <w:pStyle w:val="TableText"/>
            </w:pPr>
            <w:r>
              <w:t>1..1</w:t>
            </w:r>
          </w:p>
        </w:tc>
        <w:tc>
          <w:tcPr>
            <w:tcW w:w="1152" w:type="dxa"/>
          </w:tcPr>
          <w:p w14:paraId="433985FE" w14:textId="77777777" w:rsidR="002E1B08" w:rsidRDefault="00000000">
            <w:pPr>
              <w:pStyle w:val="TableText"/>
            </w:pPr>
            <w:r>
              <w:t>SHALL</w:t>
            </w:r>
          </w:p>
        </w:tc>
        <w:tc>
          <w:tcPr>
            <w:tcW w:w="864" w:type="dxa"/>
          </w:tcPr>
          <w:p w14:paraId="10D63A84" w14:textId="77777777" w:rsidR="002E1B08" w:rsidRDefault="002E1B08">
            <w:pPr>
              <w:pStyle w:val="TableText"/>
            </w:pPr>
          </w:p>
        </w:tc>
        <w:tc>
          <w:tcPr>
            <w:tcW w:w="1104" w:type="dxa"/>
          </w:tcPr>
          <w:p w14:paraId="058F9A3F" w14:textId="77777777" w:rsidR="002E1B08" w:rsidRDefault="00000000">
            <w:pPr>
              <w:pStyle w:val="TableText"/>
            </w:pPr>
            <w:hyperlink w:anchor="C_4537-6">
              <w:r>
                <w:rPr>
                  <w:rStyle w:val="HyperlinkText9pt"/>
                </w:rPr>
                <w:t>4537-6</w:t>
              </w:r>
            </w:hyperlink>
          </w:p>
        </w:tc>
        <w:tc>
          <w:tcPr>
            <w:tcW w:w="2975" w:type="dxa"/>
          </w:tcPr>
          <w:p w14:paraId="711D1084" w14:textId="77777777" w:rsidR="002E1B08" w:rsidRDefault="002E1B08">
            <w:pPr>
              <w:pStyle w:val="TableText"/>
            </w:pPr>
          </w:p>
        </w:tc>
      </w:tr>
      <w:tr w:rsidR="002E1B08" w14:paraId="648FC91F" w14:textId="77777777">
        <w:trPr>
          <w:jc w:val="center"/>
        </w:trPr>
        <w:tc>
          <w:tcPr>
            <w:tcW w:w="3345" w:type="dxa"/>
          </w:tcPr>
          <w:p w14:paraId="061C816D" w14:textId="77777777" w:rsidR="002E1B08" w:rsidRDefault="00000000">
            <w:pPr>
              <w:pStyle w:val="TableText"/>
            </w:pPr>
            <w:r>
              <w:tab/>
            </w:r>
            <w:r>
              <w:tab/>
              <w:t>@code</w:t>
            </w:r>
          </w:p>
        </w:tc>
        <w:tc>
          <w:tcPr>
            <w:tcW w:w="720" w:type="dxa"/>
          </w:tcPr>
          <w:p w14:paraId="0E9DE39B" w14:textId="77777777" w:rsidR="002E1B08" w:rsidRDefault="00000000">
            <w:pPr>
              <w:pStyle w:val="TableText"/>
            </w:pPr>
            <w:r>
              <w:t>1..1</w:t>
            </w:r>
          </w:p>
        </w:tc>
        <w:tc>
          <w:tcPr>
            <w:tcW w:w="1152" w:type="dxa"/>
          </w:tcPr>
          <w:p w14:paraId="5A3173D6" w14:textId="77777777" w:rsidR="002E1B08" w:rsidRDefault="00000000">
            <w:pPr>
              <w:pStyle w:val="TableText"/>
            </w:pPr>
            <w:r>
              <w:t>SHALL</w:t>
            </w:r>
          </w:p>
        </w:tc>
        <w:tc>
          <w:tcPr>
            <w:tcW w:w="864" w:type="dxa"/>
          </w:tcPr>
          <w:p w14:paraId="3635AEB9" w14:textId="77777777" w:rsidR="002E1B08" w:rsidRDefault="002E1B08">
            <w:pPr>
              <w:pStyle w:val="TableText"/>
            </w:pPr>
          </w:p>
        </w:tc>
        <w:tc>
          <w:tcPr>
            <w:tcW w:w="1104" w:type="dxa"/>
          </w:tcPr>
          <w:p w14:paraId="447CC66C" w14:textId="77777777" w:rsidR="002E1B08" w:rsidRDefault="00000000">
            <w:pPr>
              <w:pStyle w:val="TableText"/>
            </w:pPr>
            <w:hyperlink w:anchor="C_4537-7">
              <w:r>
                <w:rPr>
                  <w:rStyle w:val="HyperlinkText9pt"/>
                </w:rPr>
                <w:t>4537-7</w:t>
              </w:r>
            </w:hyperlink>
          </w:p>
        </w:tc>
        <w:tc>
          <w:tcPr>
            <w:tcW w:w="2975" w:type="dxa"/>
          </w:tcPr>
          <w:p w14:paraId="01D50790" w14:textId="77777777" w:rsidR="002E1B08" w:rsidRDefault="00000000">
            <w:pPr>
              <w:pStyle w:val="TableText"/>
            </w:pPr>
            <w:r>
              <w:t>95370-3</w:t>
            </w:r>
          </w:p>
        </w:tc>
      </w:tr>
      <w:tr w:rsidR="002E1B08" w14:paraId="4125BE8B" w14:textId="77777777">
        <w:trPr>
          <w:jc w:val="center"/>
        </w:trPr>
        <w:tc>
          <w:tcPr>
            <w:tcW w:w="3345" w:type="dxa"/>
          </w:tcPr>
          <w:p w14:paraId="7B2391BD" w14:textId="77777777" w:rsidR="002E1B08" w:rsidRDefault="00000000">
            <w:pPr>
              <w:pStyle w:val="TableText"/>
            </w:pPr>
            <w:r>
              <w:tab/>
            </w:r>
            <w:r>
              <w:tab/>
              <w:t>@codeSystem</w:t>
            </w:r>
          </w:p>
        </w:tc>
        <w:tc>
          <w:tcPr>
            <w:tcW w:w="720" w:type="dxa"/>
          </w:tcPr>
          <w:p w14:paraId="1E9AEA96" w14:textId="77777777" w:rsidR="002E1B08" w:rsidRDefault="00000000">
            <w:pPr>
              <w:pStyle w:val="TableText"/>
            </w:pPr>
            <w:r>
              <w:t>1..1</w:t>
            </w:r>
          </w:p>
        </w:tc>
        <w:tc>
          <w:tcPr>
            <w:tcW w:w="1152" w:type="dxa"/>
          </w:tcPr>
          <w:p w14:paraId="382637C3" w14:textId="77777777" w:rsidR="002E1B08" w:rsidRDefault="00000000">
            <w:pPr>
              <w:pStyle w:val="TableText"/>
            </w:pPr>
            <w:r>
              <w:t>SHALL</w:t>
            </w:r>
          </w:p>
        </w:tc>
        <w:tc>
          <w:tcPr>
            <w:tcW w:w="864" w:type="dxa"/>
          </w:tcPr>
          <w:p w14:paraId="2D360151" w14:textId="77777777" w:rsidR="002E1B08" w:rsidRDefault="002E1B08">
            <w:pPr>
              <w:pStyle w:val="TableText"/>
            </w:pPr>
          </w:p>
        </w:tc>
        <w:tc>
          <w:tcPr>
            <w:tcW w:w="1104" w:type="dxa"/>
          </w:tcPr>
          <w:p w14:paraId="0BDD533A" w14:textId="77777777" w:rsidR="002E1B08" w:rsidRDefault="00000000">
            <w:pPr>
              <w:pStyle w:val="TableText"/>
            </w:pPr>
            <w:hyperlink w:anchor="C_4537-8">
              <w:r>
                <w:rPr>
                  <w:rStyle w:val="HyperlinkText9pt"/>
                </w:rPr>
                <w:t>4537-8</w:t>
              </w:r>
            </w:hyperlink>
          </w:p>
        </w:tc>
        <w:tc>
          <w:tcPr>
            <w:tcW w:w="2975" w:type="dxa"/>
          </w:tcPr>
          <w:p w14:paraId="44CE8088" w14:textId="77777777" w:rsidR="002E1B08" w:rsidRDefault="00000000">
            <w:pPr>
              <w:pStyle w:val="TableText"/>
            </w:pPr>
            <w:r>
              <w:t>urn:oid:2.16.840.1.113883.6.1 (LOINC) = 2.16.840.1.113883.6.1</w:t>
            </w:r>
          </w:p>
        </w:tc>
      </w:tr>
      <w:tr w:rsidR="002E1B08" w14:paraId="62491D14" w14:textId="77777777">
        <w:trPr>
          <w:jc w:val="center"/>
        </w:trPr>
        <w:tc>
          <w:tcPr>
            <w:tcW w:w="3345" w:type="dxa"/>
          </w:tcPr>
          <w:p w14:paraId="600BABDE" w14:textId="77777777" w:rsidR="002E1B08" w:rsidRDefault="00000000">
            <w:pPr>
              <w:pStyle w:val="TableText"/>
            </w:pPr>
            <w:r>
              <w:tab/>
              <w:t>statusCode</w:t>
            </w:r>
          </w:p>
        </w:tc>
        <w:tc>
          <w:tcPr>
            <w:tcW w:w="720" w:type="dxa"/>
          </w:tcPr>
          <w:p w14:paraId="3ACD4787" w14:textId="77777777" w:rsidR="002E1B08" w:rsidRDefault="00000000">
            <w:pPr>
              <w:pStyle w:val="TableText"/>
            </w:pPr>
            <w:r>
              <w:t>1..1</w:t>
            </w:r>
          </w:p>
        </w:tc>
        <w:tc>
          <w:tcPr>
            <w:tcW w:w="1152" w:type="dxa"/>
          </w:tcPr>
          <w:p w14:paraId="703DE4C0" w14:textId="77777777" w:rsidR="002E1B08" w:rsidRDefault="00000000">
            <w:pPr>
              <w:pStyle w:val="TableText"/>
            </w:pPr>
            <w:r>
              <w:t>SHALL</w:t>
            </w:r>
          </w:p>
        </w:tc>
        <w:tc>
          <w:tcPr>
            <w:tcW w:w="864" w:type="dxa"/>
          </w:tcPr>
          <w:p w14:paraId="117D8A5F" w14:textId="77777777" w:rsidR="002E1B08" w:rsidRDefault="002E1B08">
            <w:pPr>
              <w:pStyle w:val="TableText"/>
            </w:pPr>
          </w:p>
        </w:tc>
        <w:tc>
          <w:tcPr>
            <w:tcW w:w="1104" w:type="dxa"/>
          </w:tcPr>
          <w:p w14:paraId="1832124A" w14:textId="77777777" w:rsidR="002E1B08" w:rsidRDefault="00000000">
            <w:pPr>
              <w:pStyle w:val="TableText"/>
            </w:pPr>
            <w:hyperlink w:anchor="C_4537-9">
              <w:r>
                <w:rPr>
                  <w:rStyle w:val="HyperlinkText9pt"/>
                </w:rPr>
                <w:t>4537-9</w:t>
              </w:r>
            </w:hyperlink>
          </w:p>
        </w:tc>
        <w:tc>
          <w:tcPr>
            <w:tcW w:w="2975" w:type="dxa"/>
          </w:tcPr>
          <w:p w14:paraId="53F46810" w14:textId="77777777" w:rsidR="002E1B08" w:rsidRDefault="002E1B08">
            <w:pPr>
              <w:pStyle w:val="TableText"/>
            </w:pPr>
          </w:p>
        </w:tc>
      </w:tr>
      <w:tr w:rsidR="002E1B08" w14:paraId="614D8730" w14:textId="77777777">
        <w:trPr>
          <w:jc w:val="center"/>
        </w:trPr>
        <w:tc>
          <w:tcPr>
            <w:tcW w:w="3345" w:type="dxa"/>
          </w:tcPr>
          <w:p w14:paraId="29ED7E5B" w14:textId="77777777" w:rsidR="002E1B08" w:rsidRDefault="00000000">
            <w:pPr>
              <w:pStyle w:val="TableText"/>
            </w:pPr>
            <w:r>
              <w:tab/>
            </w:r>
            <w:r>
              <w:tab/>
              <w:t>@code</w:t>
            </w:r>
          </w:p>
        </w:tc>
        <w:tc>
          <w:tcPr>
            <w:tcW w:w="720" w:type="dxa"/>
          </w:tcPr>
          <w:p w14:paraId="171526BA" w14:textId="77777777" w:rsidR="002E1B08" w:rsidRDefault="00000000">
            <w:pPr>
              <w:pStyle w:val="TableText"/>
            </w:pPr>
            <w:r>
              <w:t>1..1</w:t>
            </w:r>
          </w:p>
        </w:tc>
        <w:tc>
          <w:tcPr>
            <w:tcW w:w="1152" w:type="dxa"/>
          </w:tcPr>
          <w:p w14:paraId="217B73DB" w14:textId="77777777" w:rsidR="002E1B08" w:rsidRDefault="00000000">
            <w:pPr>
              <w:pStyle w:val="TableText"/>
            </w:pPr>
            <w:r>
              <w:t>SHALL</w:t>
            </w:r>
          </w:p>
        </w:tc>
        <w:tc>
          <w:tcPr>
            <w:tcW w:w="864" w:type="dxa"/>
          </w:tcPr>
          <w:p w14:paraId="18185A93" w14:textId="77777777" w:rsidR="002E1B08" w:rsidRDefault="002E1B08">
            <w:pPr>
              <w:pStyle w:val="TableText"/>
            </w:pPr>
          </w:p>
        </w:tc>
        <w:tc>
          <w:tcPr>
            <w:tcW w:w="1104" w:type="dxa"/>
          </w:tcPr>
          <w:p w14:paraId="79576DD9" w14:textId="77777777" w:rsidR="002E1B08" w:rsidRDefault="00000000">
            <w:pPr>
              <w:pStyle w:val="TableText"/>
            </w:pPr>
            <w:hyperlink w:anchor="C_4537-10">
              <w:r>
                <w:rPr>
                  <w:rStyle w:val="HyperlinkText9pt"/>
                </w:rPr>
                <w:t>4537-10</w:t>
              </w:r>
            </w:hyperlink>
          </w:p>
        </w:tc>
        <w:tc>
          <w:tcPr>
            <w:tcW w:w="2975" w:type="dxa"/>
          </w:tcPr>
          <w:p w14:paraId="2A1E23BB" w14:textId="77777777" w:rsidR="002E1B08" w:rsidRDefault="00000000">
            <w:pPr>
              <w:pStyle w:val="TableText"/>
            </w:pPr>
            <w:r>
              <w:t>urn:oid:2.16.840.1.113883.5.14 (HL7ActStatus) = completed</w:t>
            </w:r>
          </w:p>
        </w:tc>
      </w:tr>
      <w:tr w:rsidR="002E1B08" w14:paraId="69B8FD02" w14:textId="77777777">
        <w:trPr>
          <w:jc w:val="center"/>
        </w:trPr>
        <w:tc>
          <w:tcPr>
            <w:tcW w:w="3345" w:type="dxa"/>
          </w:tcPr>
          <w:p w14:paraId="76481680" w14:textId="77777777" w:rsidR="002E1B08" w:rsidRDefault="00000000">
            <w:pPr>
              <w:pStyle w:val="TableText"/>
            </w:pPr>
            <w:r>
              <w:tab/>
              <w:t>effectiveTime</w:t>
            </w:r>
          </w:p>
        </w:tc>
        <w:tc>
          <w:tcPr>
            <w:tcW w:w="720" w:type="dxa"/>
          </w:tcPr>
          <w:p w14:paraId="46941314" w14:textId="77777777" w:rsidR="002E1B08" w:rsidRDefault="00000000">
            <w:pPr>
              <w:pStyle w:val="TableText"/>
            </w:pPr>
            <w:r>
              <w:t>1..1</w:t>
            </w:r>
          </w:p>
        </w:tc>
        <w:tc>
          <w:tcPr>
            <w:tcW w:w="1152" w:type="dxa"/>
          </w:tcPr>
          <w:p w14:paraId="39ACB35E" w14:textId="77777777" w:rsidR="002E1B08" w:rsidRDefault="00000000">
            <w:pPr>
              <w:pStyle w:val="TableText"/>
            </w:pPr>
            <w:r>
              <w:t>SHALL</w:t>
            </w:r>
          </w:p>
        </w:tc>
        <w:tc>
          <w:tcPr>
            <w:tcW w:w="864" w:type="dxa"/>
          </w:tcPr>
          <w:p w14:paraId="3169F378" w14:textId="77777777" w:rsidR="002E1B08" w:rsidRDefault="002E1B08">
            <w:pPr>
              <w:pStyle w:val="TableText"/>
            </w:pPr>
          </w:p>
        </w:tc>
        <w:tc>
          <w:tcPr>
            <w:tcW w:w="1104" w:type="dxa"/>
          </w:tcPr>
          <w:p w14:paraId="48ADFFA9" w14:textId="77777777" w:rsidR="002E1B08" w:rsidRDefault="00000000">
            <w:pPr>
              <w:pStyle w:val="TableText"/>
            </w:pPr>
            <w:hyperlink w:anchor="C_4537-11">
              <w:r>
                <w:rPr>
                  <w:rStyle w:val="HyperlinkText9pt"/>
                </w:rPr>
                <w:t>4537-11</w:t>
              </w:r>
            </w:hyperlink>
          </w:p>
        </w:tc>
        <w:tc>
          <w:tcPr>
            <w:tcW w:w="2975" w:type="dxa"/>
          </w:tcPr>
          <w:p w14:paraId="5635D1A8" w14:textId="77777777" w:rsidR="002E1B08" w:rsidRDefault="002E1B08">
            <w:pPr>
              <w:pStyle w:val="TableText"/>
            </w:pPr>
          </w:p>
        </w:tc>
      </w:tr>
      <w:tr w:rsidR="002E1B08" w14:paraId="68841377" w14:textId="77777777">
        <w:trPr>
          <w:jc w:val="center"/>
        </w:trPr>
        <w:tc>
          <w:tcPr>
            <w:tcW w:w="3345" w:type="dxa"/>
          </w:tcPr>
          <w:p w14:paraId="78CF33E7" w14:textId="77777777" w:rsidR="002E1B08" w:rsidRDefault="00000000">
            <w:pPr>
              <w:pStyle w:val="TableText"/>
            </w:pPr>
            <w:r>
              <w:tab/>
            </w:r>
            <w:r>
              <w:tab/>
              <w:t>low</w:t>
            </w:r>
          </w:p>
        </w:tc>
        <w:tc>
          <w:tcPr>
            <w:tcW w:w="720" w:type="dxa"/>
          </w:tcPr>
          <w:p w14:paraId="400720A0" w14:textId="77777777" w:rsidR="002E1B08" w:rsidRDefault="00000000">
            <w:pPr>
              <w:pStyle w:val="TableText"/>
            </w:pPr>
            <w:r>
              <w:t>1..1</w:t>
            </w:r>
          </w:p>
        </w:tc>
        <w:tc>
          <w:tcPr>
            <w:tcW w:w="1152" w:type="dxa"/>
          </w:tcPr>
          <w:p w14:paraId="6C7B6FC4" w14:textId="77777777" w:rsidR="002E1B08" w:rsidRDefault="00000000">
            <w:pPr>
              <w:pStyle w:val="TableText"/>
            </w:pPr>
            <w:r>
              <w:t>SHALL NOT</w:t>
            </w:r>
          </w:p>
        </w:tc>
        <w:tc>
          <w:tcPr>
            <w:tcW w:w="864" w:type="dxa"/>
          </w:tcPr>
          <w:p w14:paraId="567BA3A5" w14:textId="77777777" w:rsidR="002E1B08" w:rsidRDefault="002E1B08">
            <w:pPr>
              <w:pStyle w:val="TableText"/>
            </w:pPr>
          </w:p>
        </w:tc>
        <w:tc>
          <w:tcPr>
            <w:tcW w:w="1104" w:type="dxa"/>
          </w:tcPr>
          <w:p w14:paraId="6041CB14" w14:textId="77777777" w:rsidR="002E1B08" w:rsidRDefault="00000000">
            <w:pPr>
              <w:pStyle w:val="TableText"/>
            </w:pPr>
            <w:hyperlink w:anchor="C_4537-33048">
              <w:r>
                <w:rPr>
                  <w:rStyle w:val="HyperlinkText9pt"/>
                </w:rPr>
                <w:t>4537-33048</w:t>
              </w:r>
            </w:hyperlink>
          </w:p>
        </w:tc>
        <w:tc>
          <w:tcPr>
            <w:tcW w:w="2975" w:type="dxa"/>
          </w:tcPr>
          <w:p w14:paraId="5718ABCF" w14:textId="77777777" w:rsidR="002E1B08" w:rsidRDefault="002E1B08">
            <w:pPr>
              <w:pStyle w:val="TableText"/>
            </w:pPr>
          </w:p>
        </w:tc>
      </w:tr>
      <w:tr w:rsidR="002E1B08" w14:paraId="22AC4A3C" w14:textId="77777777">
        <w:trPr>
          <w:jc w:val="center"/>
        </w:trPr>
        <w:tc>
          <w:tcPr>
            <w:tcW w:w="3345" w:type="dxa"/>
          </w:tcPr>
          <w:p w14:paraId="2DEBB252" w14:textId="77777777" w:rsidR="002E1B08" w:rsidRDefault="00000000">
            <w:pPr>
              <w:pStyle w:val="TableText"/>
            </w:pPr>
            <w:r>
              <w:tab/>
            </w:r>
            <w:r>
              <w:tab/>
              <w:t>width</w:t>
            </w:r>
          </w:p>
        </w:tc>
        <w:tc>
          <w:tcPr>
            <w:tcW w:w="720" w:type="dxa"/>
          </w:tcPr>
          <w:p w14:paraId="4624B174" w14:textId="77777777" w:rsidR="002E1B08" w:rsidRDefault="00000000">
            <w:pPr>
              <w:pStyle w:val="TableText"/>
            </w:pPr>
            <w:r>
              <w:t>1..1</w:t>
            </w:r>
          </w:p>
        </w:tc>
        <w:tc>
          <w:tcPr>
            <w:tcW w:w="1152" w:type="dxa"/>
          </w:tcPr>
          <w:p w14:paraId="08B89BCA" w14:textId="77777777" w:rsidR="002E1B08" w:rsidRDefault="00000000">
            <w:pPr>
              <w:pStyle w:val="TableText"/>
            </w:pPr>
            <w:r>
              <w:t>SHALL NOT</w:t>
            </w:r>
          </w:p>
        </w:tc>
        <w:tc>
          <w:tcPr>
            <w:tcW w:w="864" w:type="dxa"/>
          </w:tcPr>
          <w:p w14:paraId="2D3D5665" w14:textId="77777777" w:rsidR="002E1B08" w:rsidRDefault="002E1B08">
            <w:pPr>
              <w:pStyle w:val="TableText"/>
            </w:pPr>
          </w:p>
        </w:tc>
        <w:tc>
          <w:tcPr>
            <w:tcW w:w="1104" w:type="dxa"/>
          </w:tcPr>
          <w:p w14:paraId="25283B82" w14:textId="77777777" w:rsidR="002E1B08" w:rsidRDefault="00000000">
            <w:pPr>
              <w:pStyle w:val="TableText"/>
            </w:pPr>
            <w:hyperlink w:anchor="C_4537-33049">
              <w:r>
                <w:rPr>
                  <w:rStyle w:val="HyperlinkText9pt"/>
                </w:rPr>
                <w:t>4537-33049</w:t>
              </w:r>
            </w:hyperlink>
          </w:p>
        </w:tc>
        <w:tc>
          <w:tcPr>
            <w:tcW w:w="2975" w:type="dxa"/>
          </w:tcPr>
          <w:p w14:paraId="137FA366" w14:textId="77777777" w:rsidR="002E1B08" w:rsidRDefault="002E1B08">
            <w:pPr>
              <w:pStyle w:val="TableText"/>
            </w:pPr>
          </w:p>
        </w:tc>
      </w:tr>
      <w:tr w:rsidR="002E1B08" w14:paraId="39850B43" w14:textId="77777777">
        <w:trPr>
          <w:jc w:val="center"/>
        </w:trPr>
        <w:tc>
          <w:tcPr>
            <w:tcW w:w="3345" w:type="dxa"/>
          </w:tcPr>
          <w:p w14:paraId="46A8B2E4" w14:textId="77777777" w:rsidR="002E1B08" w:rsidRDefault="00000000">
            <w:pPr>
              <w:pStyle w:val="TableText"/>
            </w:pPr>
            <w:r>
              <w:tab/>
            </w:r>
            <w:r>
              <w:tab/>
              <w:t>high</w:t>
            </w:r>
          </w:p>
        </w:tc>
        <w:tc>
          <w:tcPr>
            <w:tcW w:w="720" w:type="dxa"/>
          </w:tcPr>
          <w:p w14:paraId="50E3BF86" w14:textId="77777777" w:rsidR="002E1B08" w:rsidRDefault="00000000">
            <w:pPr>
              <w:pStyle w:val="TableText"/>
            </w:pPr>
            <w:r>
              <w:t>1..1</w:t>
            </w:r>
          </w:p>
        </w:tc>
        <w:tc>
          <w:tcPr>
            <w:tcW w:w="1152" w:type="dxa"/>
          </w:tcPr>
          <w:p w14:paraId="4C376AB2" w14:textId="77777777" w:rsidR="002E1B08" w:rsidRDefault="00000000">
            <w:pPr>
              <w:pStyle w:val="TableText"/>
            </w:pPr>
            <w:r>
              <w:t>SHALL NOT</w:t>
            </w:r>
          </w:p>
        </w:tc>
        <w:tc>
          <w:tcPr>
            <w:tcW w:w="864" w:type="dxa"/>
          </w:tcPr>
          <w:p w14:paraId="0505018A" w14:textId="77777777" w:rsidR="002E1B08" w:rsidRDefault="002E1B08">
            <w:pPr>
              <w:pStyle w:val="TableText"/>
            </w:pPr>
          </w:p>
        </w:tc>
        <w:tc>
          <w:tcPr>
            <w:tcW w:w="1104" w:type="dxa"/>
          </w:tcPr>
          <w:p w14:paraId="2C18BA90" w14:textId="77777777" w:rsidR="002E1B08" w:rsidRDefault="00000000">
            <w:pPr>
              <w:pStyle w:val="TableText"/>
            </w:pPr>
            <w:hyperlink w:anchor="C_4537-33050">
              <w:r>
                <w:rPr>
                  <w:rStyle w:val="HyperlinkText9pt"/>
                </w:rPr>
                <w:t>4537-33050</w:t>
              </w:r>
            </w:hyperlink>
          </w:p>
        </w:tc>
        <w:tc>
          <w:tcPr>
            <w:tcW w:w="2975" w:type="dxa"/>
          </w:tcPr>
          <w:p w14:paraId="4BB9FF54" w14:textId="77777777" w:rsidR="002E1B08" w:rsidRDefault="002E1B08">
            <w:pPr>
              <w:pStyle w:val="TableText"/>
            </w:pPr>
          </w:p>
        </w:tc>
      </w:tr>
      <w:tr w:rsidR="002E1B08" w14:paraId="38BCA4EB" w14:textId="77777777">
        <w:trPr>
          <w:jc w:val="center"/>
        </w:trPr>
        <w:tc>
          <w:tcPr>
            <w:tcW w:w="3345" w:type="dxa"/>
          </w:tcPr>
          <w:p w14:paraId="400DE9B3" w14:textId="77777777" w:rsidR="002E1B08" w:rsidRDefault="00000000">
            <w:pPr>
              <w:pStyle w:val="TableText"/>
            </w:pPr>
            <w:r>
              <w:tab/>
            </w:r>
            <w:r>
              <w:tab/>
              <w:t>center</w:t>
            </w:r>
          </w:p>
        </w:tc>
        <w:tc>
          <w:tcPr>
            <w:tcW w:w="720" w:type="dxa"/>
          </w:tcPr>
          <w:p w14:paraId="70CB4221" w14:textId="77777777" w:rsidR="002E1B08" w:rsidRDefault="00000000">
            <w:pPr>
              <w:pStyle w:val="TableText"/>
            </w:pPr>
            <w:r>
              <w:t>1..1</w:t>
            </w:r>
          </w:p>
        </w:tc>
        <w:tc>
          <w:tcPr>
            <w:tcW w:w="1152" w:type="dxa"/>
          </w:tcPr>
          <w:p w14:paraId="40B4DE7B" w14:textId="77777777" w:rsidR="002E1B08" w:rsidRDefault="00000000">
            <w:pPr>
              <w:pStyle w:val="TableText"/>
            </w:pPr>
            <w:r>
              <w:t>SHALL NOT</w:t>
            </w:r>
          </w:p>
        </w:tc>
        <w:tc>
          <w:tcPr>
            <w:tcW w:w="864" w:type="dxa"/>
          </w:tcPr>
          <w:p w14:paraId="75C7DD23" w14:textId="77777777" w:rsidR="002E1B08" w:rsidRDefault="002E1B08">
            <w:pPr>
              <w:pStyle w:val="TableText"/>
            </w:pPr>
          </w:p>
        </w:tc>
        <w:tc>
          <w:tcPr>
            <w:tcW w:w="1104" w:type="dxa"/>
          </w:tcPr>
          <w:p w14:paraId="0F7B7A5C" w14:textId="77777777" w:rsidR="002E1B08" w:rsidRDefault="00000000">
            <w:pPr>
              <w:pStyle w:val="TableText"/>
            </w:pPr>
            <w:hyperlink w:anchor="C_4537-33051">
              <w:r>
                <w:rPr>
                  <w:rStyle w:val="HyperlinkText9pt"/>
                </w:rPr>
                <w:t>4537-33051</w:t>
              </w:r>
            </w:hyperlink>
          </w:p>
        </w:tc>
        <w:tc>
          <w:tcPr>
            <w:tcW w:w="2975" w:type="dxa"/>
          </w:tcPr>
          <w:p w14:paraId="0F11CB9B" w14:textId="77777777" w:rsidR="002E1B08" w:rsidRDefault="002E1B08">
            <w:pPr>
              <w:pStyle w:val="TableText"/>
            </w:pPr>
          </w:p>
        </w:tc>
      </w:tr>
      <w:tr w:rsidR="002E1B08" w14:paraId="06D153D8" w14:textId="77777777">
        <w:trPr>
          <w:jc w:val="center"/>
        </w:trPr>
        <w:tc>
          <w:tcPr>
            <w:tcW w:w="3345" w:type="dxa"/>
          </w:tcPr>
          <w:p w14:paraId="380F9A45" w14:textId="77777777" w:rsidR="002E1B08" w:rsidRDefault="00000000">
            <w:pPr>
              <w:pStyle w:val="TableText"/>
            </w:pPr>
            <w:r>
              <w:tab/>
              <w:t>value</w:t>
            </w:r>
          </w:p>
        </w:tc>
        <w:tc>
          <w:tcPr>
            <w:tcW w:w="720" w:type="dxa"/>
          </w:tcPr>
          <w:p w14:paraId="499E2D2C" w14:textId="77777777" w:rsidR="002E1B08" w:rsidRDefault="00000000">
            <w:pPr>
              <w:pStyle w:val="TableText"/>
            </w:pPr>
            <w:r>
              <w:t>1..1</w:t>
            </w:r>
          </w:p>
        </w:tc>
        <w:tc>
          <w:tcPr>
            <w:tcW w:w="1152" w:type="dxa"/>
          </w:tcPr>
          <w:p w14:paraId="5437BE3C" w14:textId="77777777" w:rsidR="002E1B08" w:rsidRDefault="00000000">
            <w:pPr>
              <w:pStyle w:val="TableText"/>
            </w:pPr>
            <w:r>
              <w:t>SHALL</w:t>
            </w:r>
          </w:p>
        </w:tc>
        <w:tc>
          <w:tcPr>
            <w:tcW w:w="864" w:type="dxa"/>
          </w:tcPr>
          <w:p w14:paraId="7989E80C" w14:textId="77777777" w:rsidR="002E1B08" w:rsidRDefault="002E1B08">
            <w:pPr>
              <w:pStyle w:val="TableText"/>
            </w:pPr>
          </w:p>
        </w:tc>
        <w:tc>
          <w:tcPr>
            <w:tcW w:w="1104" w:type="dxa"/>
          </w:tcPr>
          <w:p w14:paraId="3A9815E9" w14:textId="77777777" w:rsidR="002E1B08" w:rsidRDefault="00000000">
            <w:pPr>
              <w:pStyle w:val="TableText"/>
            </w:pPr>
            <w:hyperlink w:anchor="C_4537-12">
              <w:r>
                <w:rPr>
                  <w:rStyle w:val="HyperlinkText9pt"/>
                </w:rPr>
                <w:t>4537-12</w:t>
              </w:r>
            </w:hyperlink>
          </w:p>
        </w:tc>
        <w:tc>
          <w:tcPr>
            <w:tcW w:w="2975" w:type="dxa"/>
          </w:tcPr>
          <w:p w14:paraId="778D67BA" w14:textId="77777777" w:rsidR="002E1B08" w:rsidRDefault="00000000">
            <w:pPr>
              <w:pStyle w:val="TableText"/>
            </w:pPr>
            <w:r>
              <w:t>urn:oid:2.16.840.1.113883.1.11.11631 (TribalEntityUS)</w:t>
            </w:r>
          </w:p>
        </w:tc>
      </w:tr>
    </w:tbl>
    <w:p w14:paraId="278A2FF4" w14:textId="77777777" w:rsidR="002E1B08" w:rsidRDefault="002E1B08">
      <w:pPr>
        <w:pStyle w:val="BodyText"/>
      </w:pPr>
    </w:p>
    <w:p w14:paraId="7B5E7D1A" w14:textId="77777777" w:rsidR="002E1B08" w:rsidRDefault="00000000">
      <w:pPr>
        <w:numPr>
          <w:ilvl w:val="0"/>
          <w:numId w:val="38"/>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72F24A00" w14:textId="77777777" w:rsidR="002E1B08" w:rsidRDefault="00000000">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557" w:name="C_4537-2"/>
      <w:r>
        <w:t xml:space="preserve"> (CONF:4537-2)</w:t>
      </w:r>
      <w:bookmarkEnd w:id="1557"/>
      <w:r>
        <w:t>.</w:t>
      </w:r>
    </w:p>
    <w:p w14:paraId="540DD012" w14:textId="77777777" w:rsidR="002E1B08" w:rsidRDefault="00000000">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558" w:name="C_4537-3"/>
      <w:r>
        <w:t xml:space="preserve"> (CONF:4537-3)</w:t>
      </w:r>
      <w:bookmarkEnd w:id="1558"/>
      <w:r>
        <w:t>.</w:t>
      </w:r>
    </w:p>
    <w:p w14:paraId="30F415EF" w14:textId="77777777" w:rsidR="002E1B08" w:rsidRDefault="00000000">
      <w:pPr>
        <w:numPr>
          <w:ilvl w:val="0"/>
          <w:numId w:val="38"/>
        </w:numPr>
      </w:pPr>
      <w:r>
        <w:rPr>
          <w:rStyle w:val="keyword"/>
        </w:rPr>
        <w:t>SHALL</w:t>
      </w:r>
      <w:r>
        <w:t xml:space="preserve"> contain exactly one [1..1] </w:t>
      </w:r>
      <w:r>
        <w:rPr>
          <w:rStyle w:val="XMLnameBold"/>
        </w:rPr>
        <w:t>templateId</w:t>
      </w:r>
      <w:bookmarkStart w:id="1559" w:name="C_4537-1"/>
      <w:r>
        <w:t xml:space="preserve"> (CONF:4537-1)</w:t>
      </w:r>
      <w:bookmarkEnd w:id="1559"/>
      <w:r>
        <w:t xml:space="preserve"> such that it</w:t>
      </w:r>
    </w:p>
    <w:p w14:paraId="1EFA5209" w14:textId="77777777" w:rsidR="002E1B08" w:rsidRDefault="00000000">
      <w:pPr>
        <w:numPr>
          <w:ilvl w:val="1"/>
          <w:numId w:val="38"/>
        </w:numPr>
      </w:pPr>
      <w:r>
        <w:rPr>
          <w:rStyle w:val="keyword"/>
        </w:rPr>
        <w:t>SHALL</w:t>
      </w:r>
      <w:r>
        <w:t xml:space="preserve"> contain exactly one [1..1] </w:t>
      </w:r>
      <w:r>
        <w:rPr>
          <w:rStyle w:val="XMLnameBold"/>
        </w:rPr>
        <w:t>@root</w:t>
      </w:r>
      <w:r>
        <w:t>=</w:t>
      </w:r>
      <w:r>
        <w:rPr>
          <w:rStyle w:val="XMLname"/>
        </w:rPr>
        <w:t>"2.16.840.1.113883.10.20.22.4.506"</w:t>
      </w:r>
      <w:bookmarkStart w:id="1560" w:name="C_4537-4"/>
      <w:r>
        <w:t xml:space="preserve"> (CONF:4537-4)</w:t>
      </w:r>
      <w:bookmarkEnd w:id="1560"/>
      <w:r>
        <w:t>.</w:t>
      </w:r>
    </w:p>
    <w:p w14:paraId="0429DF71" w14:textId="77777777" w:rsidR="002E1B08" w:rsidRDefault="00000000">
      <w:pPr>
        <w:numPr>
          <w:ilvl w:val="1"/>
          <w:numId w:val="38"/>
        </w:numPr>
      </w:pPr>
      <w:r>
        <w:rPr>
          <w:rStyle w:val="keyword"/>
        </w:rPr>
        <w:t>SHALL</w:t>
      </w:r>
      <w:r>
        <w:t xml:space="preserve"> contain exactly one [1..1] </w:t>
      </w:r>
      <w:r>
        <w:rPr>
          <w:rStyle w:val="XMLnameBold"/>
        </w:rPr>
        <w:t>@extension</w:t>
      </w:r>
      <w:r>
        <w:t>=</w:t>
      </w:r>
      <w:r>
        <w:rPr>
          <w:rStyle w:val="XMLname"/>
        </w:rPr>
        <w:t>"2023-05-01"</w:t>
      </w:r>
      <w:bookmarkStart w:id="1561" w:name="C_4537-5"/>
      <w:r>
        <w:t xml:space="preserve"> (CONF:4537-5)</w:t>
      </w:r>
      <w:bookmarkEnd w:id="1561"/>
      <w:r>
        <w:t>.</w:t>
      </w:r>
    </w:p>
    <w:p w14:paraId="556DA00E" w14:textId="77777777" w:rsidR="002E1B08" w:rsidRDefault="00000000">
      <w:pPr>
        <w:numPr>
          <w:ilvl w:val="0"/>
          <w:numId w:val="38"/>
        </w:numPr>
      </w:pPr>
      <w:r>
        <w:rPr>
          <w:rStyle w:val="keyword"/>
        </w:rPr>
        <w:t>SHALL</w:t>
      </w:r>
      <w:r>
        <w:t xml:space="preserve"> contain exactly one [1..1] </w:t>
      </w:r>
      <w:r>
        <w:rPr>
          <w:rStyle w:val="XMLnameBold"/>
        </w:rPr>
        <w:t>code</w:t>
      </w:r>
      <w:bookmarkStart w:id="1562" w:name="C_4537-6"/>
      <w:r>
        <w:t xml:space="preserve"> (CONF:4537-6)</w:t>
      </w:r>
      <w:bookmarkEnd w:id="1562"/>
      <w:r>
        <w:t>.</w:t>
      </w:r>
    </w:p>
    <w:p w14:paraId="69A22727" w14:textId="77777777" w:rsidR="002E1B08" w:rsidRDefault="00000000">
      <w:pPr>
        <w:numPr>
          <w:ilvl w:val="1"/>
          <w:numId w:val="38"/>
        </w:numPr>
      </w:pPr>
      <w:r>
        <w:lastRenderedPageBreak/>
        <w:t xml:space="preserve">This code </w:t>
      </w:r>
      <w:r>
        <w:rPr>
          <w:rStyle w:val="keyword"/>
        </w:rPr>
        <w:t>SHALL</w:t>
      </w:r>
      <w:r>
        <w:t xml:space="preserve"> contain exactly one [1..1] </w:t>
      </w:r>
      <w:r>
        <w:rPr>
          <w:rStyle w:val="XMLnameBold"/>
        </w:rPr>
        <w:t>@code</w:t>
      </w:r>
      <w:r>
        <w:t>=</w:t>
      </w:r>
      <w:r>
        <w:rPr>
          <w:rStyle w:val="XMLname"/>
        </w:rPr>
        <w:t>"95370-3"</w:t>
      </w:r>
      <w:r>
        <w:t xml:space="preserve"> Tribal Affiliation</w:t>
      </w:r>
      <w:bookmarkStart w:id="1563" w:name="C_4537-7"/>
      <w:r>
        <w:t xml:space="preserve"> (CONF:4537-7)</w:t>
      </w:r>
      <w:bookmarkEnd w:id="1563"/>
      <w:r>
        <w:t>.</w:t>
      </w:r>
    </w:p>
    <w:p w14:paraId="0CC4FCDB" w14:textId="77777777" w:rsidR="002E1B08" w:rsidRDefault="00000000">
      <w:pPr>
        <w:numPr>
          <w:ilvl w:val="1"/>
          <w:numId w:val="3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564" w:name="C_4537-8"/>
      <w:r>
        <w:t xml:space="preserve"> (CONF:4537-8)</w:t>
      </w:r>
      <w:bookmarkEnd w:id="1564"/>
      <w:r>
        <w:t>.</w:t>
      </w:r>
    </w:p>
    <w:p w14:paraId="7C25106E" w14:textId="77777777" w:rsidR="002E1B08" w:rsidRDefault="00000000">
      <w:pPr>
        <w:numPr>
          <w:ilvl w:val="0"/>
          <w:numId w:val="38"/>
        </w:numPr>
      </w:pPr>
      <w:r>
        <w:rPr>
          <w:rStyle w:val="keyword"/>
        </w:rPr>
        <w:t>SHALL</w:t>
      </w:r>
      <w:r>
        <w:t xml:space="preserve"> contain exactly one [1..1] </w:t>
      </w:r>
      <w:r>
        <w:rPr>
          <w:rStyle w:val="XMLnameBold"/>
        </w:rPr>
        <w:t>statusCode</w:t>
      </w:r>
      <w:bookmarkStart w:id="1565" w:name="C_4537-9"/>
      <w:r>
        <w:t xml:space="preserve"> (CONF:4537-9)</w:t>
      </w:r>
      <w:bookmarkEnd w:id="1565"/>
      <w:r>
        <w:t>.</w:t>
      </w:r>
    </w:p>
    <w:p w14:paraId="34F458FA" w14:textId="77777777" w:rsidR="002E1B08" w:rsidRDefault="00000000">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566" w:name="C_4537-10"/>
      <w:r>
        <w:t xml:space="preserve"> (CONF:4537-10)</w:t>
      </w:r>
      <w:bookmarkEnd w:id="1566"/>
      <w:r>
        <w:t>.</w:t>
      </w:r>
    </w:p>
    <w:p w14:paraId="1D0642F8" w14:textId="77777777" w:rsidR="002E1B08" w:rsidRDefault="00000000">
      <w:pPr>
        <w:pStyle w:val="BodyText"/>
        <w:spacing w:before="120"/>
      </w:pPr>
      <w:r>
        <w:t>The effectiveTime reflects a point in time observation when the current tribal affiliation status was observed.</w:t>
      </w:r>
    </w:p>
    <w:p w14:paraId="1443D6E6" w14:textId="77777777" w:rsidR="002E1B08" w:rsidRDefault="00000000">
      <w:pPr>
        <w:numPr>
          <w:ilvl w:val="0"/>
          <w:numId w:val="38"/>
        </w:numPr>
      </w:pPr>
      <w:r>
        <w:rPr>
          <w:rStyle w:val="keyword"/>
        </w:rPr>
        <w:t>SHALL</w:t>
      </w:r>
      <w:r>
        <w:t xml:space="preserve"> contain exactly one [1..1] </w:t>
      </w:r>
      <w:r>
        <w:rPr>
          <w:rStyle w:val="XMLnameBold"/>
        </w:rPr>
        <w:t>effectiveTime</w:t>
      </w:r>
      <w:bookmarkStart w:id="1567" w:name="C_4537-11"/>
      <w:r>
        <w:t xml:space="preserve"> (CONF:4537-11)</w:t>
      </w:r>
      <w:bookmarkEnd w:id="1567"/>
      <w:r>
        <w:t>.</w:t>
      </w:r>
    </w:p>
    <w:p w14:paraId="0997EEE1" w14:textId="77777777" w:rsidR="002E1B08" w:rsidRDefault="00000000">
      <w:pPr>
        <w:pStyle w:val="BodyText"/>
        <w:spacing w:before="120"/>
      </w:pPr>
      <w:r>
        <w:t>Note: This template represents a "snapshot in time" observation, simply reflecting the patient's tribal affiliation at the time of the observation. As a result, the effectiveTime is constrained to just a time stamp.</w:t>
      </w:r>
    </w:p>
    <w:p w14:paraId="24B3DF7E" w14:textId="77777777" w:rsidR="002E1B08" w:rsidRDefault="00000000">
      <w:pPr>
        <w:numPr>
          <w:ilvl w:val="1"/>
          <w:numId w:val="38"/>
        </w:numPr>
      </w:pPr>
      <w:r>
        <w:t xml:space="preserve">This effectiveTime </w:t>
      </w:r>
      <w:r>
        <w:rPr>
          <w:rStyle w:val="keyword"/>
        </w:rPr>
        <w:t>SHALL NOT</w:t>
      </w:r>
      <w:r>
        <w:t xml:space="preserve"> contain exactly one [1..1] </w:t>
      </w:r>
      <w:r>
        <w:rPr>
          <w:rStyle w:val="XMLnameBold"/>
        </w:rPr>
        <w:t>low</w:t>
      </w:r>
      <w:bookmarkStart w:id="1568" w:name="C_4537-33048"/>
      <w:r>
        <w:t xml:space="preserve"> (CONF:4537-33048)</w:t>
      </w:r>
      <w:bookmarkEnd w:id="1568"/>
      <w:r>
        <w:t>.</w:t>
      </w:r>
    </w:p>
    <w:p w14:paraId="2391AFA1" w14:textId="77777777" w:rsidR="002E1B08" w:rsidRDefault="00000000">
      <w:pPr>
        <w:numPr>
          <w:ilvl w:val="1"/>
          <w:numId w:val="38"/>
        </w:numPr>
      </w:pPr>
      <w:r>
        <w:t xml:space="preserve">This effectiveTime </w:t>
      </w:r>
      <w:r>
        <w:rPr>
          <w:rStyle w:val="keyword"/>
        </w:rPr>
        <w:t>SHALL NOT</w:t>
      </w:r>
      <w:r>
        <w:t xml:space="preserve"> contain exactly one [1..1] </w:t>
      </w:r>
      <w:r>
        <w:rPr>
          <w:rStyle w:val="XMLnameBold"/>
        </w:rPr>
        <w:t>width</w:t>
      </w:r>
      <w:bookmarkStart w:id="1569" w:name="C_4537-33049"/>
      <w:r>
        <w:t xml:space="preserve"> (CONF:4537-33049)</w:t>
      </w:r>
      <w:bookmarkEnd w:id="1569"/>
      <w:r>
        <w:t>.</w:t>
      </w:r>
    </w:p>
    <w:p w14:paraId="270B7893" w14:textId="77777777" w:rsidR="002E1B08" w:rsidRDefault="00000000">
      <w:pPr>
        <w:numPr>
          <w:ilvl w:val="1"/>
          <w:numId w:val="38"/>
        </w:numPr>
      </w:pPr>
      <w:r>
        <w:t xml:space="preserve">This effectiveTime </w:t>
      </w:r>
      <w:r>
        <w:rPr>
          <w:rStyle w:val="keyword"/>
        </w:rPr>
        <w:t>SHALL NOT</w:t>
      </w:r>
      <w:r>
        <w:t xml:space="preserve"> contain exactly one [1..1] </w:t>
      </w:r>
      <w:r>
        <w:rPr>
          <w:rStyle w:val="XMLnameBold"/>
        </w:rPr>
        <w:t>high</w:t>
      </w:r>
      <w:bookmarkStart w:id="1570" w:name="C_4537-33050"/>
      <w:r>
        <w:t xml:space="preserve"> (CONF:4537-33050)</w:t>
      </w:r>
      <w:bookmarkEnd w:id="1570"/>
      <w:r>
        <w:t>.</w:t>
      </w:r>
    </w:p>
    <w:p w14:paraId="7E1D6502" w14:textId="77777777" w:rsidR="002E1B08" w:rsidRDefault="00000000">
      <w:pPr>
        <w:numPr>
          <w:ilvl w:val="1"/>
          <w:numId w:val="38"/>
        </w:numPr>
      </w:pPr>
      <w:r>
        <w:t xml:space="preserve">This effectiveTime </w:t>
      </w:r>
      <w:r>
        <w:rPr>
          <w:rStyle w:val="keyword"/>
        </w:rPr>
        <w:t>SHALL NOT</w:t>
      </w:r>
      <w:r>
        <w:t xml:space="preserve"> contain exactly one [1..1] </w:t>
      </w:r>
      <w:r>
        <w:rPr>
          <w:rStyle w:val="XMLnameBold"/>
        </w:rPr>
        <w:t>center</w:t>
      </w:r>
      <w:bookmarkStart w:id="1571" w:name="C_4537-33051"/>
      <w:r>
        <w:t xml:space="preserve"> (CONF:4537-33051)</w:t>
      </w:r>
      <w:bookmarkEnd w:id="1571"/>
      <w:r>
        <w:t>.</w:t>
      </w:r>
    </w:p>
    <w:p w14:paraId="48B8F41D" w14:textId="77777777" w:rsidR="002E1B08" w:rsidRDefault="00000000">
      <w:pPr>
        <w:numPr>
          <w:ilvl w:val="0"/>
          <w:numId w:val="38"/>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TribalEntityUS">
        <w:r>
          <w:rPr>
            <w:rStyle w:val="HyperlinkCourierBold"/>
          </w:rPr>
          <w:t>TribalEntityUS</w:t>
        </w:r>
      </w:hyperlink>
      <w:r>
        <w:rPr>
          <w:rStyle w:val="XMLname"/>
        </w:rPr>
        <w:t xml:space="preserve"> urn:oid:2.16.840.1.113883.1.11.11631</w:t>
      </w:r>
      <w:bookmarkStart w:id="1572" w:name="C_4537-12"/>
      <w:r>
        <w:t xml:space="preserve"> (CONF:4537-12)</w:t>
      </w:r>
      <w:bookmarkEnd w:id="1572"/>
      <w:r>
        <w:t>.</w:t>
      </w:r>
    </w:p>
    <w:p w14:paraId="7A79D612" w14:textId="77777777" w:rsidR="002E1B08" w:rsidRDefault="00000000">
      <w:pPr>
        <w:pStyle w:val="Caption"/>
      </w:pPr>
      <w:bookmarkStart w:id="1573" w:name="_Toc119067448"/>
      <w:bookmarkStart w:id="1574" w:name="_Toc119074872"/>
      <w:bookmarkStart w:id="1575" w:name="_Toc120095083"/>
      <w:r>
        <w:lastRenderedPageBreak/>
        <w:t xml:space="preserve">Table </w:t>
      </w:r>
      <w:r>
        <w:fldChar w:fldCharType="begin"/>
      </w:r>
      <w:r>
        <w:instrText>SEQ Table \* ARABIC</w:instrText>
      </w:r>
      <w:r>
        <w:fldChar w:fldCharType="separate"/>
      </w:r>
      <w:r>
        <w:t>90</w:t>
      </w:r>
      <w:r>
        <w:fldChar w:fldCharType="end"/>
      </w:r>
      <w:r>
        <w:t xml:space="preserve">: </w:t>
      </w:r>
      <w:bookmarkStart w:id="1576" w:name="TribalEntityUS"/>
      <w:r>
        <w:t>TribalEntityUS</w:t>
      </w:r>
      <w:bookmarkEnd w:id="1573"/>
      <w:bookmarkEnd w:id="1574"/>
      <w:bookmarkEnd w:id="1575"/>
      <w:bookmarkEnd w:id="15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2E1B08" w14:paraId="61166960" w14:textId="77777777">
        <w:trPr>
          <w:jc w:val="center"/>
        </w:trPr>
        <w:tc>
          <w:tcPr>
            <w:tcW w:w="1440" w:type="dxa"/>
            <w:gridSpan w:val="4"/>
          </w:tcPr>
          <w:p w14:paraId="2F167311" w14:textId="77777777" w:rsidR="002E1B08" w:rsidRDefault="00000000">
            <w:pPr>
              <w:pStyle w:val="TableText"/>
            </w:pPr>
            <w:r>
              <w:t>Value Set: TribalEntityUS urn:oid:2.16.840.1.113883.1.11.11631</w:t>
            </w:r>
          </w:p>
          <w:p w14:paraId="0B4916D7" w14:textId="77777777" w:rsidR="002E1B08" w:rsidRDefault="00000000">
            <w:pPr>
              <w:pStyle w:val="TableText"/>
            </w:pPr>
            <w:r>
              <w:t>Indian entities recognized and eligible to receive services from the United States Bureau of Indian Affairs.</w:t>
            </w:r>
          </w:p>
          <w:p w14:paraId="0DFDEA69" w14:textId="77777777" w:rsidR="002E1B08" w:rsidRDefault="00000000">
            <w:pPr>
              <w:pStyle w:val="TableText"/>
            </w:pPr>
            <w:r>
              <w:t xml:space="preserve">Value Set Source: </w:t>
            </w:r>
            <w:hyperlink r:id="rId70" w:history="1">
              <w:r>
                <w:rPr>
                  <w:rStyle w:val="HyperlinkCourierBold"/>
                </w:rPr>
                <w:t>http://terminology.hl7.org/ValueSet/v3-TribalEntityUS</w:t>
              </w:r>
            </w:hyperlink>
          </w:p>
        </w:tc>
      </w:tr>
      <w:tr w:rsidR="002E1B08" w14:paraId="37B52992" w14:textId="77777777">
        <w:trPr>
          <w:cantSplit/>
          <w:tblHeader/>
          <w:jc w:val="center"/>
        </w:trPr>
        <w:tc>
          <w:tcPr>
            <w:tcW w:w="1560" w:type="dxa"/>
            <w:shd w:val="clear" w:color="auto" w:fill="E6E6E6"/>
          </w:tcPr>
          <w:p w14:paraId="33D580A9" w14:textId="77777777" w:rsidR="002E1B08" w:rsidRDefault="00000000">
            <w:pPr>
              <w:pStyle w:val="TableHead"/>
            </w:pPr>
            <w:r>
              <w:t>Code</w:t>
            </w:r>
          </w:p>
        </w:tc>
        <w:tc>
          <w:tcPr>
            <w:tcW w:w="3000" w:type="dxa"/>
            <w:shd w:val="clear" w:color="auto" w:fill="E6E6E6"/>
          </w:tcPr>
          <w:p w14:paraId="20B5A5BE" w14:textId="77777777" w:rsidR="002E1B08" w:rsidRDefault="00000000">
            <w:pPr>
              <w:pStyle w:val="TableHead"/>
            </w:pPr>
            <w:r>
              <w:t>Code System</w:t>
            </w:r>
          </w:p>
        </w:tc>
        <w:tc>
          <w:tcPr>
            <w:tcW w:w="3000" w:type="dxa"/>
            <w:shd w:val="clear" w:color="auto" w:fill="E6E6E6"/>
          </w:tcPr>
          <w:p w14:paraId="73A43566" w14:textId="77777777" w:rsidR="002E1B08" w:rsidRDefault="00000000">
            <w:pPr>
              <w:pStyle w:val="TableHead"/>
            </w:pPr>
            <w:r>
              <w:t>Code System OID</w:t>
            </w:r>
          </w:p>
        </w:tc>
        <w:tc>
          <w:tcPr>
            <w:tcW w:w="2520" w:type="dxa"/>
            <w:shd w:val="clear" w:color="auto" w:fill="E6E6E6"/>
          </w:tcPr>
          <w:p w14:paraId="7DA17FEA" w14:textId="77777777" w:rsidR="002E1B08" w:rsidRDefault="00000000">
            <w:pPr>
              <w:pStyle w:val="TableHead"/>
            </w:pPr>
            <w:r>
              <w:t>Print Name</w:t>
            </w:r>
          </w:p>
        </w:tc>
      </w:tr>
      <w:tr w:rsidR="002E1B08" w14:paraId="1310ADA8" w14:textId="77777777">
        <w:trPr>
          <w:jc w:val="center"/>
        </w:trPr>
        <w:tc>
          <w:tcPr>
            <w:tcW w:w="1170" w:type="dxa"/>
          </w:tcPr>
          <w:p w14:paraId="3C089FBB" w14:textId="77777777" w:rsidR="002E1B08" w:rsidRDefault="00000000">
            <w:pPr>
              <w:pStyle w:val="TableText"/>
            </w:pPr>
            <w:r>
              <w:t>338</w:t>
            </w:r>
          </w:p>
        </w:tc>
        <w:tc>
          <w:tcPr>
            <w:tcW w:w="3195" w:type="dxa"/>
          </w:tcPr>
          <w:p w14:paraId="31E48CAC" w14:textId="77777777" w:rsidR="002E1B08" w:rsidRDefault="00000000">
            <w:pPr>
              <w:pStyle w:val="TableText"/>
            </w:pPr>
            <w:r>
              <w:t>TribalEntityUS</w:t>
            </w:r>
          </w:p>
        </w:tc>
        <w:tc>
          <w:tcPr>
            <w:tcW w:w="3195" w:type="dxa"/>
          </w:tcPr>
          <w:p w14:paraId="27F55DC1" w14:textId="77777777" w:rsidR="002E1B08" w:rsidRDefault="00000000">
            <w:pPr>
              <w:pStyle w:val="TableText"/>
            </w:pPr>
            <w:r>
              <w:t>urn:oid:2.16.840.1.113883.5.140</w:t>
            </w:r>
          </w:p>
        </w:tc>
        <w:tc>
          <w:tcPr>
            <w:tcW w:w="2520" w:type="dxa"/>
          </w:tcPr>
          <w:p w14:paraId="0B1A8298" w14:textId="77777777" w:rsidR="002E1B08" w:rsidRDefault="00000000">
            <w:pPr>
              <w:pStyle w:val="TableText"/>
            </w:pPr>
            <w:r>
              <w:t>Village of Afognak</w:t>
            </w:r>
          </w:p>
        </w:tc>
      </w:tr>
      <w:tr w:rsidR="002E1B08" w14:paraId="396ABCC2" w14:textId="77777777">
        <w:trPr>
          <w:jc w:val="center"/>
        </w:trPr>
        <w:tc>
          <w:tcPr>
            <w:tcW w:w="1170" w:type="dxa"/>
          </w:tcPr>
          <w:p w14:paraId="01E2AE7F" w14:textId="77777777" w:rsidR="002E1B08" w:rsidRDefault="00000000">
            <w:pPr>
              <w:pStyle w:val="TableText"/>
            </w:pPr>
            <w:r>
              <w:t>339</w:t>
            </w:r>
          </w:p>
        </w:tc>
        <w:tc>
          <w:tcPr>
            <w:tcW w:w="3195" w:type="dxa"/>
          </w:tcPr>
          <w:p w14:paraId="704CF4E8" w14:textId="77777777" w:rsidR="002E1B08" w:rsidRDefault="00000000">
            <w:pPr>
              <w:pStyle w:val="TableText"/>
            </w:pPr>
            <w:r>
              <w:t>TribalEntityUS</w:t>
            </w:r>
          </w:p>
        </w:tc>
        <w:tc>
          <w:tcPr>
            <w:tcW w:w="3195" w:type="dxa"/>
          </w:tcPr>
          <w:p w14:paraId="535C6005" w14:textId="77777777" w:rsidR="002E1B08" w:rsidRDefault="00000000">
            <w:pPr>
              <w:pStyle w:val="TableText"/>
            </w:pPr>
            <w:r>
              <w:t>urn:oid:2.16.840.1.113883.5.140</w:t>
            </w:r>
          </w:p>
        </w:tc>
        <w:tc>
          <w:tcPr>
            <w:tcW w:w="2520" w:type="dxa"/>
          </w:tcPr>
          <w:p w14:paraId="19DC746A" w14:textId="77777777" w:rsidR="002E1B08" w:rsidRDefault="00000000">
            <w:pPr>
              <w:pStyle w:val="TableText"/>
            </w:pPr>
            <w:r>
              <w:t>Agdaagux Tribe of King Cove</w:t>
            </w:r>
          </w:p>
        </w:tc>
      </w:tr>
      <w:tr w:rsidR="002E1B08" w14:paraId="41CEDED7" w14:textId="77777777">
        <w:trPr>
          <w:jc w:val="center"/>
        </w:trPr>
        <w:tc>
          <w:tcPr>
            <w:tcW w:w="1170" w:type="dxa"/>
          </w:tcPr>
          <w:p w14:paraId="4ED8256F" w14:textId="77777777" w:rsidR="002E1B08" w:rsidRDefault="00000000">
            <w:pPr>
              <w:pStyle w:val="TableText"/>
            </w:pPr>
            <w:r>
              <w:t>340</w:t>
            </w:r>
          </w:p>
        </w:tc>
        <w:tc>
          <w:tcPr>
            <w:tcW w:w="3195" w:type="dxa"/>
          </w:tcPr>
          <w:p w14:paraId="5520EDB0" w14:textId="77777777" w:rsidR="002E1B08" w:rsidRDefault="00000000">
            <w:pPr>
              <w:pStyle w:val="TableText"/>
            </w:pPr>
            <w:r>
              <w:t>TribalEntityUS</w:t>
            </w:r>
          </w:p>
        </w:tc>
        <w:tc>
          <w:tcPr>
            <w:tcW w:w="3195" w:type="dxa"/>
          </w:tcPr>
          <w:p w14:paraId="6B4B5506" w14:textId="77777777" w:rsidR="002E1B08" w:rsidRDefault="00000000">
            <w:pPr>
              <w:pStyle w:val="TableText"/>
            </w:pPr>
            <w:r>
              <w:t>urn:oid:2.16.840.1.113883.5.140</w:t>
            </w:r>
          </w:p>
        </w:tc>
        <w:tc>
          <w:tcPr>
            <w:tcW w:w="2520" w:type="dxa"/>
          </w:tcPr>
          <w:p w14:paraId="4409AA16" w14:textId="77777777" w:rsidR="002E1B08" w:rsidRDefault="00000000">
            <w:pPr>
              <w:pStyle w:val="TableText"/>
            </w:pPr>
            <w:r>
              <w:t>Native Village of Akhiok</w:t>
            </w:r>
          </w:p>
        </w:tc>
      </w:tr>
      <w:tr w:rsidR="002E1B08" w14:paraId="73FFA46C" w14:textId="77777777">
        <w:trPr>
          <w:jc w:val="center"/>
        </w:trPr>
        <w:tc>
          <w:tcPr>
            <w:tcW w:w="1170" w:type="dxa"/>
          </w:tcPr>
          <w:p w14:paraId="3847B792" w14:textId="77777777" w:rsidR="002E1B08" w:rsidRDefault="00000000">
            <w:pPr>
              <w:pStyle w:val="TableText"/>
            </w:pPr>
            <w:r>
              <w:t>341</w:t>
            </w:r>
          </w:p>
        </w:tc>
        <w:tc>
          <w:tcPr>
            <w:tcW w:w="3195" w:type="dxa"/>
          </w:tcPr>
          <w:p w14:paraId="325A313C" w14:textId="77777777" w:rsidR="002E1B08" w:rsidRDefault="00000000">
            <w:pPr>
              <w:pStyle w:val="TableText"/>
            </w:pPr>
            <w:r>
              <w:t>TribalEntityUS</w:t>
            </w:r>
          </w:p>
        </w:tc>
        <w:tc>
          <w:tcPr>
            <w:tcW w:w="3195" w:type="dxa"/>
          </w:tcPr>
          <w:p w14:paraId="491F926E" w14:textId="77777777" w:rsidR="002E1B08" w:rsidRDefault="00000000">
            <w:pPr>
              <w:pStyle w:val="TableText"/>
            </w:pPr>
            <w:r>
              <w:t>urn:oid:2.16.840.1.113883.5.140</w:t>
            </w:r>
          </w:p>
        </w:tc>
        <w:tc>
          <w:tcPr>
            <w:tcW w:w="2520" w:type="dxa"/>
          </w:tcPr>
          <w:p w14:paraId="5B415250" w14:textId="77777777" w:rsidR="002E1B08" w:rsidRDefault="00000000">
            <w:pPr>
              <w:pStyle w:val="TableText"/>
            </w:pPr>
            <w:r>
              <w:t>Akiachak Native Community</w:t>
            </w:r>
          </w:p>
        </w:tc>
      </w:tr>
      <w:tr w:rsidR="002E1B08" w14:paraId="4D4227AA" w14:textId="77777777">
        <w:trPr>
          <w:jc w:val="center"/>
        </w:trPr>
        <w:tc>
          <w:tcPr>
            <w:tcW w:w="1170" w:type="dxa"/>
          </w:tcPr>
          <w:p w14:paraId="3153A983" w14:textId="77777777" w:rsidR="002E1B08" w:rsidRDefault="00000000">
            <w:pPr>
              <w:pStyle w:val="TableText"/>
            </w:pPr>
            <w:r>
              <w:t>342</w:t>
            </w:r>
          </w:p>
        </w:tc>
        <w:tc>
          <w:tcPr>
            <w:tcW w:w="3195" w:type="dxa"/>
          </w:tcPr>
          <w:p w14:paraId="719ADE2E" w14:textId="77777777" w:rsidR="002E1B08" w:rsidRDefault="00000000">
            <w:pPr>
              <w:pStyle w:val="TableText"/>
            </w:pPr>
            <w:r>
              <w:t>TribalEntityUS</w:t>
            </w:r>
          </w:p>
        </w:tc>
        <w:tc>
          <w:tcPr>
            <w:tcW w:w="3195" w:type="dxa"/>
          </w:tcPr>
          <w:p w14:paraId="5D4A7183" w14:textId="77777777" w:rsidR="002E1B08" w:rsidRDefault="00000000">
            <w:pPr>
              <w:pStyle w:val="TableText"/>
            </w:pPr>
            <w:r>
              <w:t>urn:oid:2.16.840.1.113883.5.140</w:t>
            </w:r>
          </w:p>
        </w:tc>
        <w:tc>
          <w:tcPr>
            <w:tcW w:w="2520" w:type="dxa"/>
          </w:tcPr>
          <w:p w14:paraId="0BF19086" w14:textId="77777777" w:rsidR="002E1B08" w:rsidRDefault="00000000">
            <w:pPr>
              <w:pStyle w:val="TableText"/>
            </w:pPr>
            <w:r>
              <w:tab/>
              <w:t>Akiak Native Community</w:t>
            </w:r>
          </w:p>
        </w:tc>
      </w:tr>
      <w:tr w:rsidR="002E1B08" w14:paraId="0B29CBD3" w14:textId="77777777">
        <w:trPr>
          <w:jc w:val="center"/>
        </w:trPr>
        <w:tc>
          <w:tcPr>
            <w:tcW w:w="1170" w:type="dxa"/>
          </w:tcPr>
          <w:p w14:paraId="7DF88D6E" w14:textId="77777777" w:rsidR="002E1B08" w:rsidRDefault="00000000">
            <w:pPr>
              <w:pStyle w:val="TableText"/>
            </w:pPr>
            <w:r>
              <w:t>343</w:t>
            </w:r>
          </w:p>
        </w:tc>
        <w:tc>
          <w:tcPr>
            <w:tcW w:w="3195" w:type="dxa"/>
          </w:tcPr>
          <w:p w14:paraId="4356ABA6" w14:textId="77777777" w:rsidR="002E1B08" w:rsidRDefault="00000000">
            <w:pPr>
              <w:pStyle w:val="TableText"/>
            </w:pPr>
            <w:r>
              <w:t>TribalEntityUS</w:t>
            </w:r>
          </w:p>
        </w:tc>
        <w:tc>
          <w:tcPr>
            <w:tcW w:w="3195" w:type="dxa"/>
          </w:tcPr>
          <w:p w14:paraId="6F03CE5A" w14:textId="77777777" w:rsidR="002E1B08" w:rsidRDefault="00000000">
            <w:pPr>
              <w:pStyle w:val="TableText"/>
            </w:pPr>
            <w:r>
              <w:t>urn:oid:2.16.840.1.113883.5.140</w:t>
            </w:r>
          </w:p>
        </w:tc>
        <w:tc>
          <w:tcPr>
            <w:tcW w:w="2520" w:type="dxa"/>
          </w:tcPr>
          <w:p w14:paraId="001044BE" w14:textId="77777777" w:rsidR="002E1B08" w:rsidRDefault="00000000">
            <w:pPr>
              <w:pStyle w:val="TableText"/>
            </w:pPr>
            <w:r>
              <w:tab/>
              <w:t>Native Village of Akutan</w:t>
            </w:r>
          </w:p>
        </w:tc>
      </w:tr>
      <w:tr w:rsidR="002E1B08" w14:paraId="5A4127CF" w14:textId="77777777">
        <w:trPr>
          <w:jc w:val="center"/>
        </w:trPr>
        <w:tc>
          <w:tcPr>
            <w:tcW w:w="1170" w:type="dxa"/>
          </w:tcPr>
          <w:p w14:paraId="5D7D03DE" w14:textId="77777777" w:rsidR="002E1B08" w:rsidRDefault="00000000">
            <w:pPr>
              <w:pStyle w:val="TableText"/>
            </w:pPr>
            <w:r>
              <w:t>344</w:t>
            </w:r>
          </w:p>
        </w:tc>
        <w:tc>
          <w:tcPr>
            <w:tcW w:w="3195" w:type="dxa"/>
          </w:tcPr>
          <w:p w14:paraId="200A3535" w14:textId="77777777" w:rsidR="002E1B08" w:rsidRDefault="00000000">
            <w:pPr>
              <w:pStyle w:val="TableText"/>
            </w:pPr>
            <w:r>
              <w:t>TribalEntityUS</w:t>
            </w:r>
          </w:p>
        </w:tc>
        <w:tc>
          <w:tcPr>
            <w:tcW w:w="3195" w:type="dxa"/>
          </w:tcPr>
          <w:p w14:paraId="42A8068C" w14:textId="77777777" w:rsidR="002E1B08" w:rsidRDefault="00000000">
            <w:pPr>
              <w:pStyle w:val="TableText"/>
            </w:pPr>
            <w:r>
              <w:t>urn:oid:2.16.840.1.113883.5.140</w:t>
            </w:r>
          </w:p>
        </w:tc>
        <w:tc>
          <w:tcPr>
            <w:tcW w:w="2520" w:type="dxa"/>
          </w:tcPr>
          <w:p w14:paraId="43100FF6" w14:textId="77777777" w:rsidR="002E1B08" w:rsidRDefault="00000000">
            <w:pPr>
              <w:pStyle w:val="TableText"/>
            </w:pPr>
            <w:r>
              <w:t>Village of Alakanuk</w:t>
            </w:r>
          </w:p>
        </w:tc>
      </w:tr>
      <w:tr w:rsidR="002E1B08" w14:paraId="5EEC9710" w14:textId="77777777">
        <w:trPr>
          <w:jc w:val="center"/>
        </w:trPr>
        <w:tc>
          <w:tcPr>
            <w:tcW w:w="1170" w:type="dxa"/>
          </w:tcPr>
          <w:p w14:paraId="10A10911" w14:textId="77777777" w:rsidR="002E1B08" w:rsidRDefault="00000000">
            <w:pPr>
              <w:pStyle w:val="TableText"/>
            </w:pPr>
            <w:r>
              <w:t>345</w:t>
            </w:r>
          </w:p>
        </w:tc>
        <w:tc>
          <w:tcPr>
            <w:tcW w:w="3195" w:type="dxa"/>
          </w:tcPr>
          <w:p w14:paraId="0CE594FD" w14:textId="77777777" w:rsidR="002E1B08" w:rsidRDefault="00000000">
            <w:pPr>
              <w:pStyle w:val="TableText"/>
            </w:pPr>
            <w:r>
              <w:t>TribalEntityUS</w:t>
            </w:r>
          </w:p>
        </w:tc>
        <w:tc>
          <w:tcPr>
            <w:tcW w:w="3195" w:type="dxa"/>
          </w:tcPr>
          <w:p w14:paraId="5E917025" w14:textId="77777777" w:rsidR="002E1B08" w:rsidRDefault="00000000">
            <w:pPr>
              <w:pStyle w:val="TableText"/>
            </w:pPr>
            <w:r>
              <w:t>urn:oid:2.16.840.1.113883.5.140</w:t>
            </w:r>
          </w:p>
        </w:tc>
        <w:tc>
          <w:tcPr>
            <w:tcW w:w="2520" w:type="dxa"/>
          </w:tcPr>
          <w:p w14:paraId="0C882B2A" w14:textId="77777777" w:rsidR="002E1B08" w:rsidRDefault="00000000">
            <w:pPr>
              <w:pStyle w:val="TableText"/>
            </w:pPr>
            <w:r>
              <w:t>Alatna Village</w:t>
            </w:r>
          </w:p>
        </w:tc>
      </w:tr>
      <w:tr w:rsidR="002E1B08" w14:paraId="487AC961" w14:textId="77777777">
        <w:trPr>
          <w:jc w:val="center"/>
        </w:trPr>
        <w:tc>
          <w:tcPr>
            <w:tcW w:w="1170" w:type="dxa"/>
          </w:tcPr>
          <w:p w14:paraId="356C327B" w14:textId="77777777" w:rsidR="002E1B08" w:rsidRDefault="00000000">
            <w:pPr>
              <w:pStyle w:val="TableText"/>
            </w:pPr>
            <w:r>
              <w:t>346</w:t>
            </w:r>
          </w:p>
        </w:tc>
        <w:tc>
          <w:tcPr>
            <w:tcW w:w="3195" w:type="dxa"/>
          </w:tcPr>
          <w:p w14:paraId="12D96138" w14:textId="77777777" w:rsidR="002E1B08" w:rsidRDefault="00000000">
            <w:pPr>
              <w:pStyle w:val="TableText"/>
            </w:pPr>
            <w:r>
              <w:t>TribalEntityUS</w:t>
            </w:r>
          </w:p>
        </w:tc>
        <w:tc>
          <w:tcPr>
            <w:tcW w:w="3195" w:type="dxa"/>
          </w:tcPr>
          <w:p w14:paraId="38734E3A" w14:textId="77777777" w:rsidR="002E1B08" w:rsidRDefault="00000000">
            <w:pPr>
              <w:pStyle w:val="TableText"/>
            </w:pPr>
            <w:r>
              <w:t>urn:oid:2.16.840.1.113883.5.140</w:t>
            </w:r>
          </w:p>
        </w:tc>
        <w:tc>
          <w:tcPr>
            <w:tcW w:w="2520" w:type="dxa"/>
          </w:tcPr>
          <w:p w14:paraId="3A8CD958" w14:textId="77777777" w:rsidR="002E1B08" w:rsidRDefault="00000000">
            <w:pPr>
              <w:pStyle w:val="TableText"/>
            </w:pPr>
            <w:r>
              <w:tab/>
              <w:t>Native Village of Aleknagik</w:t>
            </w:r>
          </w:p>
        </w:tc>
      </w:tr>
      <w:tr w:rsidR="002E1B08" w14:paraId="502F7F66" w14:textId="77777777">
        <w:trPr>
          <w:jc w:val="center"/>
        </w:trPr>
        <w:tc>
          <w:tcPr>
            <w:tcW w:w="1170" w:type="dxa"/>
          </w:tcPr>
          <w:p w14:paraId="298C61DC" w14:textId="77777777" w:rsidR="002E1B08" w:rsidRDefault="00000000">
            <w:pPr>
              <w:pStyle w:val="TableText"/>
            </w:pPr>
            <w:r>
              <w:t>347</w:t>
            </w:r>
          </w:p>
        </w:tc>
        <w:tc>
          <w:tcPr>
            <w:tcW w:w="3195" w:type="dxa"/>
          </w:tcPr>
          <w:p w14:paraId="099303AD" w14:textId="77777777" w:rsidR="002E1B08" w:rsidRDefault="00000000">
            <w:pPr>
              <w:pStyle w:val="TableText"/>
            </w:pPr>
            <w:r>
              <w:t>TribalEntityUS</w:t>
            </w:r>
          </w:p>
        </w:tc>
        <w:tc>
          <w:tcPr>
            <w:tcW w:w="3195" w:type="dxa"/>
          </w:tcPr>
          <w:p w14:paraId="6800B3A6" w14:textId="77777777" w:rsidR="002E1B08" w:rsidRDefault="00000000">
            <w:pPr>
              <w:pStyle w:val="TableText"/>
            </w:pPr>
            <w:r>
              <w:t>urn:oid:2.16.840.1.113883.5.140</w:t>
            </w:r>
          </w:p>
        </w:tc>
        <w:tc>
          <w:tcPr>
            <w:tcW w:w="2520" w:type="dxa"/>
          </w:tcPr>
          <w:p w14:paraId="7DF8E328" w14:textId="77777777" w:rsidR="002E1B08" w:rsidRDefault="00000000">
            <w:pPr>
              <w:pStyle w:val="TableText"/>
            </w:pPr>
            <w:r>
              <w:t>Algaaciq Native Village (St. Mary's)</w:t>
            </w:r>
          </w:p>
        </w:tc>
      </w:tr>
      <w:tr w:rsidR="002E1B08" w14:paraId="69C32560" w14:textId="77777777">
        <w:trPr>
          <w:jc w:val="center"/>
        </w:trPr>
        <w:tc>
          <w:tcPr>
            <w:tcW w:w="1440" w:type="dxa"/>
            <w:gridSpan w:val="4"/>
          </w:tcPr>
          <w:p w14:paraId="49374E49" w14:textId="77777777" w:rsidR="002E1B08" w:rsidRDefault="00000000">
            <w:pPr>
              <w:pStyle w:val="TableText"/>
            </w:pPr>
            <w:r>
              <w:t>...</w:t>
            </w:r>
          </w:p>
        </w:tc>
      </w:tr>
    </w:tbl>
    <w:p w14:paraId="7E7DD26D" w14:textId="77777777" w:rsidR="002E1B08" w:rsidRDefault="002E1B08">
      <w:pPr>
        <w:pStyle w:val="BodyText"/>
      </w:pPr>
    </w:p>
    <w:p w14:paraId="3BFE97C9" w14:textId="4BE997D4" w:rsidR="002E1B08" w:rsidRDefault="00000000">
      <w:pPr>
        <w:pStyle w:val="Caption"/>
        <w:ind w:left="130" w:right="115"/>
      </w:pPr>
      <w:bookmarkStart w:id="1577" w:name="_Toc119067355"/>
      <w:bookmarkStart w:id="1578" w:name="_Toc119072269"/>
      <w:bookmarkStart w:id="1579" w:name="_Toc120095191"/>
      <w:r w:rsidRPr="0021629C">
        <w:t xml:space="preserve">Figure </w:t>
      </w:r>
      <w:r w:rsidRPr="0021629C">
        <w:fldChar w:fldCharType="begin"/>
      </w:r>
      <w:r w:rsidRPr="0021629C">
        <w:instrText>SEQ Figure \* ARABIC</w:instrText>
      </w:r>
      <w:r w:rsidRPr="0021629C">
        <w:fldChar w:fldCharType="separate"/>
      </w:r>
      <w:r w:rsidRPr="0021629C">
        <w:t>58</w:t>
      </w:r>
      <w:r w:rsidRPr="0021629C">
        <w:fldChar w:fldCharType="end"/>
      </w:r>
      <w:r w:rsidRPr="0021629C">
        <w:t>: Tribal Affiliation</w:t>
      </w:r>
      <w:bookmarkEnd w:id="1577"/>
      <w:bookmarkEnd w:id="1578"/>
      <w:r w:rsidR="003043DE" w:rsidRPr="0021629C">
        <w:t xml:space="preserve"> Example</w:t>
      </w:r>
      <w:bookmarkEnd w:id="1579"/>
    </w:p>
    <w:p w14:paraId="103F1B88" w14:textId="77777777" w:rsidR="002E1B08" w:rsidRDefault="00000000">
      <w:pPr>
        <w:pStyle w:val="Example"/>
        <w:ind w:left="130" w:right="115"/>
      </w:pPr>
      <w:r>
        <w:t>&lt;observation classCode="OBS" moodCode="EVN"&gt;</w:t>
      </w:r>
    </w:p>
    <w:p w14:paraId="600FFCE8" w14:textId="77777777" w:rsidR="002E1B08" w:rsidRDefault="00000000">
      <w:pPr>
        <w:pStyle w:val="Example"/>
        <w:ind w:left="130" w:right="115"/>
      </w:pPr>
      <w:r>
        <w:t xml:space="preserve">    &lt;templateId root="2.16.840.1.113883.10.20.22.4.506" extension="2023-05-01"/&gt;</w:t>
      </w:r>
    </w:p>
    <w:p w14:paraId="60663B94" w14:textId="77777777" w:rsidR="002E1B08" w:rsidRDefault="00000000">
      <w:pPr>
        <w:pStyle w:val="Example"/>
        <w:ind w:left="130" w:right="115"/>
      </w:pPr>
      <w:r>
        <w:t xml:space="preserve">    &lt;id root="45efb604-7049-4a2e-ad33-d38556c963abc"/&gt;</w:t>
      </w:r>
    </w:p>
    <w:p w14:paraId="595BE2BD" w14:textId="31099A27" w:rsidR="002E1B08" w:rsidRDefault="00000000">
      <w:pPr>
        <w:pStyle w:val="Example"/>
        <w:ind w:left="130" w:right="115"/>
      </w:pPr>
      <w:r>
        <w:t xml:space="preserve">    &lt;code code="95370-3" codeSystem="2.16.840.1.113883.6.1" codeSystemName="LOINC" displayName="Tribal affiliation"/&gt;</w:t>
      </w:r>
    </w:p>
    <w:p w14:paraId="35164574" w14:textId="77777777" w:rsidR="002E1B08" w:rsidRDefault="00000000">
      <w:pPr>
        <w:pStyle w:val="Example"/>
        <w:ind w:left="130" w:right="115"/>
      </w:pPr>
      <w:r>
        <w:t xml:space="preserve">    &lt;statusCode code="completed"/&gt;</w:t>
      </w:r>
    </w:p>
    <w:p w14:paraId="32732FFC" w14:textId="77777777" w:rsidR="002E1B08" w:rsidRDefault="00000000">
      <w:pPr>
        <w:pStyle w:val="Example"/>
        <w:ind w:left="130" w:right="115"/>
      </w:pPr>
      <w:r>
        <w:t xml:space="preserve">    &lt;!-- The effectiveTime reflects when the current tribal affiliation status was observed. --&gt;</w:t>
      </w:r>
    </w:p>
    <w:p w14:paraId="08049CE9" w14:textId="77777777" w:rsidR="002E1B08" w:rsidRDefault="00000000">
      <w:pPr>
        <w:pStyle w:val="Example"/>
        <w:ind w:left="130" w:right="115"/>
      </w:pPr>
      <w:r>
        <w:t xml:space="preserve">    &lt;effectiveTime value="20230501"/&gt;</w:t>
      </w:r>
    </w:p>
    <w:p w14:paraId="542990D0" w14:textId="66D2BAF7" w:rsidR="002E1B08" w:rsidRDefault="00000000">
      <w:pPr>
        <w:pStyle w:val="Example"/>
        <w:ind w:left="130" w:right="115"/>
      </w:pPr>
      <w:r>
        <w:t xml:space="preserve">    &lt;value xsi:type="CD" code="68" displayName="Cow Creek Band of Umpqua Tribe of Indians" codeSystem="2.16.840.1.113883.5.140" codeSystemName="TribalEntityUS"/&gt;</w:t>
      </w:r>
    </w:p>
    <w:p w14:paraId="59A56895" w14:textId="77777777" w:rsidR="002E1B08" w:rsidRDefault="00000000">
      <w:pPr>
        <w:pStyle w:val="Example"/>
        <w:ind w:left="130" w:right="115"/>
      </w:pPr>
      <w:r>
        <w:t>&lt;/observation&gt;</w:t>
      </w:r>
    </w:p>
    <w:p w14:paraId="39AA00FC" w14:textId="77777777" w:rsidR="002E1B08" w:rsidRDefault="002E1B08">
      <w:pPr>
        <w:pStyle w:val="BodyText"/>
      </w:pPr>
    </w:p>
    <w:p w14:paraId="49F489C1" w14:textId="77777777" w:rsidR="002E1B08" w:rsidRDefault="00000000">
      <w:pPr>
        <w:pStyle w:val="Heading1"/>
      </w:pPr>
      <w:bookmarkStart w:id="1580" w:name="_Toc119067291"/>
      <w:bookmarkStart w:id="1581" w:name="_Toc119074776"/>
      <w:bookmarkStart w:id="1582" w:name="_Toc120095127"/>
      <w:r>
        <w:lastRenderedPageBreak/>
        <w:t>unspecified</w:t>
      </w:r>
      <w:bookmarkEnd w:id="1580"/>
      <w:bookmarkEnd w:id="1581"/>
      <w:bookmarkEnd w:id="1582"/>
    </w:p>
    <w:p w14:paraId="45559285" w14:textId="77777777" w:rsidR="002E1B08" w:rsidRDefault="00000000">
      <w:pPr>
        <w:pStyle w:val="Heading2nospace"/>
      </w:pPr>
      <w:bookmarkStart w:id="1583" w:name="D_Provenance__Assembler_Participation_V"/>
      <w:bookmarkStart w:id="1584" w:name="_Toc119067292"/>
      <w:bookmarkStart w:id="1585" w:name="_Toc119074777"/>
      <w:bookmarkStart w:id="1586" w:name="_Toc120095128"/>
      <w:r>
        <w:t>Provenance - Assembler Participation (V2)</w:t>
      </w:r>
      <w:bookmarkEnd w:id="1583"/>
      <w:bookmarkEnd w:id="1584"/>
      <w:bookmarkEnd w:id="1585"/>
      <w:bookmarkEnd w:id="1586"/>
    </w:p>
    <w:p w14:paraId="7EE2D73F" w14:textId="77777777" w:rsidR="002E1B08" w:rsidRDefault="00000000">
      <w:pPr>
        <w:pStyle w:val="BracketData"/>
      </w:pPr>
      <w:r>
        <w:t>[participant: identifier urn:hl7ii:2.16.840.1.113883.10.20.22.5.7:2020-05-19 (open)]</w:t>
      </w:r>
    </w:p>
    <w:p w14:paraId="5F689168" w14:textId="77777777" w:rsidR="002E1B08" w:rsidRDefault="00000000">
      <w:r>
        <w:t>This template represents the organization that supported generation of a CDA document. The Assembler Organization may be different than the Author Organization, and may be different from the Organization that developed the software used to generate the document.</w:t>
      </w:r>
    </w:p>
    <w:p w14:paraId="499F36FF" w14:textId="77777777" w:rsidR="002E1B08" w:rsidRDefault="00000000">
      <w:r>
        <w:t>This Participation is only for use in the CDA Header because it applies to the entire content in the document.</w:t>
      </w:r>
    </w:p>
    <w:p w14:paraId="7C0DA3E8" w14:textId="77777777" w:rsidR="002E1B08" w:rsidRDefault="00000000">
      <w:r>
        <w:t>This template is consistent with the prior Assembler Document Participant  (2.16.840.1.113883.3.5019.1.1) in the 2016 HL7 Data Provenance guide, however, makes no claim about representing the software organization. All constraints for conformance are defined in this template.</w:t>
      </w:r>
    </w:p>
    <w:p w14:paraId="3256023A" w14:textId="77777777" w:rsidR="002E1B08" w:rsidRDefault="00000000">
      <w:r>
        <w:t>Note: The CDA Participant does not support a software device or the organization that created the software. The Assembler role can only be expressed at the level of organization. This is a known issue with the current CDA R2 model.</w:t>
      </w:r>
      <w:r>
        <w:br/>
        <w:t>Note: The Provenance template title includes a version 2 to support moving from the 'Basic Provenance' guide to the this Companion Guide, so the templateId has not changed.</w:t>
      </w:r>
    </w:p>
    <w:p w14:paraId="28A04A28" w14:textId="77777777" w:rsidR="002E1B08" w:rsidRDefault="00000000">
      <w:pPr>
        <w:pStyle w:val="Caption"/>
      </w:pPr>
      <w:bookmarkStart w:id="1587" w:name="_Toc119067449"/>
      <w:bookmarkStart w:id="1588" w:name="_Toc119074873"/>
      <w:bookmarkStart w:id="1589" w:name="_Toc120095084"/>
      <w:r>
        <w:lastRenderedPageBreak/>
        <w:t xml:space="preserve">Table </w:t>
      </w:r>
      <w:r>
        <w:fldChar w:fldCharType="begin"/>
      </w:r>
      <w:r>
        <w:instrText>SEQ Table \* ARABIC</w:instrText>
      </w:r>
      <w:r>
        <w:fldChar w:fldCharType="separate"/>
      </w:r>
      <w:r>
        <w:t>91</w:t>
      </w:r>
      <w:r>
        <w:fldChar w:fldCharType="end"/>
      </w:r>
      <w:r>
        <w:t>: Provenance - Assembler Participation (V2) Constraints Overview</w:t>
      </w:r>
      <w:bookmarkEnd w:id="1587"/>
      <w:bookmarkEnd w:id="1588"/>
      <w:bookmarkEnd w:id="15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5E697990" w14:textId="77777777">
        <w:trPr>
          <w:cantSplit/>
          <w:tblHeader/>
          <w:jc w:val="center"/>
        </w:trPr>
        <w:tc>
          <w:tcPr>
            <w:tcW w:w="0" w:type="dxa"/>
            <w:shd w:val="clear" w:color="auto" w:fill="E6E6E6"/>
            <w:noWrap/>
          </w:tcPr>
          <w:p w14:paraId="2849A744" w14:textId="77777777" w:rsidR="002E1B08" w:rsidRDefault="00000000">
            <w:pPr>
              <w:pStyle w:val="TableHead"/>
            </w:pPr>
            <w:r>
              <w:t>XPath</w:t>
            </w:r>
          </w:p>
        </w:tc>
        <w:tc>
          <w:tcPr>
            <w:tcW w:w="720" w:type="dxa"/>
            <w:shd w:val="clear" w:color="auto" w:fill="E6E6E6"/>
            <w:noWrap/>
          </w:tcPr>
          <w:p w14:paraId="2CA2A12A" w14:textId="77777777" w:rsidR="002E1B08" w:rsidRDefault="00000000">
            <w:pPr>
              <w:pStyle w:val="TableHead"/>
            </w:pPr>
            <w:r>
              <w:t>Card.</w:t>
            </w:r>
          </w:p>
        </w:tc>
        <w:tc>
          <w:tcPr>
            <w:tcW w:w="1152" w:type="dxa"/>
            <w:shd w:val="clear" w:color="auto" w:fill="E6E6E6"/>
            <w:noWrap/>
          </w:tcPr>
          <w:p w14:paraId="760D8A57" w14:textId="77777777" w:rsidR="002E1B08" w:rsidRDefault="00000000">
            <w:pPr>
              <w:pStyle w:val="TableHead"/>
            </w:pPr>
            <w:r>
              <w:t>Verb</w:t>
            </w:r>
          </w:p>
        </w:tc>
        <w:tc>
          <w:tcPr>
            <w:tcW w:w="864" w:type="dxa"/>
            <w:shd w:val="clear" w:color="auto" w:fill="E6E6E6"/>
            <w:noWrap/>
          </w:tcPr>
          <w:p w14:paraId="008133C1" w14:textId="77777777" w:rsidR="002E1B08" w:rsidRDefault="00000000">
            <w:pPr>
              <w:pStyle w:val="TableHead"/>
            </w:pPr>
            <w:r>
              <w:t>Data Type</w:t>
            </w:r>
          </w:p>
        </w:tc>
        <w:tc>
          <w:tcPr>
            <w:tcW w:w="864" w:type="dxa"/>
            <w:shd w:val="clear" w:color="auto" w:fill="E6E6E6"/>
            <w:noWrap/>
          </w:tcPr>
          <w:p w14:paraId="77AB283C" w14:textId="77777777" w:rsidR="002E1B08" w:rsidRDefault="00000000">
            <w:pPr>
              <w:pStyle w:val="TableHead"/>
            </w:pPr>
            <w:r>
              <w:t>CONF#</w:t>
            </w:r>
          </w:p>
        </w:tc>
        <w:tc>
          <w:tcPr>
            <w:tcW w:w="864" w:type="dxa"/>
            <w:shd w:val="clear" w:color="auto" w:fill="E6E6E6"/>
            <w:noWrap/>
          </w:tcPr>
          <w:p w14:paraId="7C337DAE" w14:textId="77777777" w:rsidR="002E1B08" w:rsidRDefault="00000000">
            <w:pPr>
              <w:pStyle w:val="TableHead"/>
            </w:pPr>
            <w:r>
              <w:t>Value</w:t>
            </w:r>
          </w:p>
        </w:tc>
      </w:tr>
      <w:tr w:rsidR="002E1B08" w14:paraId="5E26A620" w14:textId="77777777">
        <w:trPr>
          <w:jc w:val="center"/>
        </w:trPr>
        <w:tc>
          <w:tcPr>
            <w:tcW w:w="10160" w:type="dxa"/>
            <w:gridSpan w:val="6"/>
          </w:tcPr>
          <w:p w14:paraId="0F69852C" w14:textId="77777777" w:rsidR="002E1B08" w:rsidRDefault="00000000">
            <w:pPr>
              <w:pStyle w:val="TableText"/>
            </w:pPr>
            <w:r>
              <w:t>participant (identifier: urn:hl7ii:2.16.840.1.113883.10.20.22.5.7:2020-05-19)</w:t>
            </w:r>
          </w:p>
        </w:tc>
      </w:tr>
      <w:tr w:rsidR="002E1B08" w14:paraId="7149902A" w14:textId="77777777">
        <w:trPr>
          <w:jc w:val="center"/>
        </w:trPr>
        <w:tc>
          <w:tcPr>
            <w:tcW w:w="3345" w:type="dxa"/>
          </w:tcPr>
          <w:p w14:paraId="0BBFFBDC" w14:textId="77777777" w:rsidR="002E1B08" w:rsidRDefault="00000000">
            <w:pPr>
              <w:pStyle w:val="TableText"/>
            </w:pPr>
            <w:r>
              <w:tab/>
              <w:t>@typeCode</w:t>
            </w:r>
          </w:p>
        </w:tc>
        <w:tc>
          <w:tcPr>
            <w:tcW w:w="720" w:type="dxa"/>
          </w:tcPr>
          <w:p w14:paraId="5F2DDF6B" w14:textId="77777777" w:rsidR="002E1B08" w:rsidRDefault="00000000">
            <w:pPr>
              <w:pStyle w:val="TableText"/>
            </w:pPr>
            <w:r>
              <w:t>1..1</w:t>
            </w:r>
          </w:p>
        </w:tc>
        <w:tc>
          <w:tcPr>
            <w:tcW w:w="1152" w:type="dxa"/>
          </w:tcPr>
          <w:p w14:paraId="7DE0E40F" w14:textId="77777777" w:rsidR="002E1B08" w:rsidRDefault="00000000">
            <w:pPr>
              <w:pStyle w:val="TableText"/>
            </w:pPr>
            <w:r>
              <w:t>SHALL</w:t>
            </w:r>
          </w:p>
        </w:tc>
        <w:tc>
          <w:tcPr>
            <w:tcW w:w="864" w:type="dxa"/>
          </w:tcPr>
          <w:p w14:paraId="379A0BA3" w14:textId="77777777" w:rsidR="002E1B08" w:rsidRDefault="002E1B08">
            <w:pPr>
              <w:pStyle w:val="TableText"/>
            </w:pPr>
          </w:p>
        </w:tc>
        <w:tc>
          <w:tcPr>
            <w:tcW w:w="1104" w:type="dxa"/>
          </w:tcPr>
          <w:p w14:paraId="2BBD2D2E" w14:textId="77777777" w:rsidR="002E1B08" w:rsidRDefault="00000000">
            <w:pPr>
              <w:pStyle w:val="TableText"/>
            </w:pPr>
            <w:hyperlink w:anchor="C_4537-55">
              <w:r>
                <w:rPr>
                  <w:rStyle w:val="HyperlinkText9pt"/>
                </w:rPr>
                <w:t>4537-55</w:t>
              </w:r>
            </w:hyperlink>
          </w:p>
        </w:tc>
        <w:tc>
          <w:tcPr>
            <w:tcW w:w="2975" w:type="dxa"/>
          </w:tcPr>
          <w:p w14:paraId="137B03B2" w14:textId="77777777" w:rsidR="002E1B08" w:rsidRDefault="00000000">
            <w:pPr>
              <w:pStyle w:val="TableText"/>
            </w:pPr>
            <w:r>
              <w:t>DEV</w:t>
            </w:r>
          </w:p>
        </w:tc>
      </w:tr>
      <w:tr w:rsidR="002E1B08" w14:paraId="1BC74C15" w14:textId="77777777">
        <w:trPr>
          <w:jc w:val="center"/>
        </w:trPr>
        <w:tc>
          <w:tcPr>
            <w:tcW w:w="3345" w:type="dxa"/>
          </w:tcPr>
          <w:p w14:paraId="2E2C868E" w14:textId="77777777" w:rsidR="002E1B08" w:rsidRDefault="00000000">
            <w:pPr>
              <w:pStyle w:val="TableText"/>
            </w:pPr>
            <w:r>
              <w:tab/>
              <w:t>templateId</w:t>
            </w:r>
          </w:p>
        </w:tc>
        <w:tc>
          <w:tcPr>
            <w:tcW w:w="720" w:type="dxa"/>
          </w:tcPr>
          <w:p w14:paraId="7D32D39E" w14:textId="77777777" w:rsidR="002E1B08" w:rsidRDefault="00000000">
            <w:pPr>
              <w:pStyle w:val="TableText"/>
            </w:pPr>
            <w:r>
              <w:t>1..1</w:t>
            </w:r>
          </w:p>
        </w:tc>
        <w:tc>
          <w:tcPr>
            <w:tcW w:w="1152" w:type="dxa"/>
          </w:tcPr>
          <w:p w14:paraId="21ED5308" w14:textId="77777777" w:rsidR="002E1B08" w:rsidRDefault="00000000">
            <w:pPr>
              <w:pStyle w:val="TableText"/>
            </w:pPr>
            <w:r>
              <w:t>SHALL</w:t>
            </w:r>
          </w:p>
        </w:tc>
        <w:tc>
          <w:tcPr>
            <w:tcW w:w="864" w:type="dxa"/>
          </w:tcPr>
          <w:p w14:paraId="28970C7C" w14:textId="77777777" w:rsidR="002E1B08" w:rsidRDefault="002E1B08">
            <w:pPr>
              <w:pStyle w:val="TableText"/>
            </w:pPr>
          </w:p>
        </w:tc>
        <w:tc>
          <w:tcPr>
            <w:tcW w:w="1104" w:type="dxa"/>
          </w:tcPr>
          <w:p w14:paraId="45C6BBD3" w14:textId="77777777" w:rsidR="002E1B08" w:rsidRDefault="00000000">
            <w:pPr>
              <w:pStyle w:val="TableText"/>
            </w:pPr>
            <w:hyperlink w:anchor="C_4537-40">
              <w:r>
                <w:rPr>
                  <w:rStyle w:val="HyperlinkText9pt"/>
                </w:rPr>
                <w:t>4537-40</w:t>
              </w:r>
            </w:hyperlink>
          </w:p>
        </w:tc>
        <w:tc>
          <w:tcPr>
            <w:tcW w:w="2975" w:type="dxa"/>
          </w:tcPr>
          <w:p w14:paraId="74207221" w14:textId="77777777" w:rsidR="002E1B08" w:rsidRDefault="002E1B08">
            <w:pPr>
              <w:pStyle w:val="TableText"/>
            </w:pPr>
          </w:p>
        </w:tc>
      </w:tr>
      <w:tr w:rsidR="002E1B08" w14:paraId="115FF22A" w14:textId="77777777">
        <w:trPr>
          <w:jc w:val="center"/>
        </w:trPr>
        <w:tc>
          <w:tcPr>
            <w:tcW w:w="3345" w:type="dxa"/>
          </w:tcPr>
          <w:p w14:paraId="47BE9147" w14:textId="77777777" w:rsidR="002E1B08" w:rsidRDefault="00000000">
            <w:pPr>
              <w:pStyle w:val="TableText"/>
            </w:pPr>
            <w:r>
              <w:tab/>
            </w:r>
            <w:r>
              <w:tab/>
              <w:t>@root</w:t>
            </w:r>
          </w:p>
        </w:tc>
        <w:tc>
          <w:tcPr>
            <w:tcW w:w="720" w:type="dxa"/>
          </w:tcPr>
          <w:p w14:paraId="74D82DDA" w14:textId="77777777" w:rsidR="002E1B08" w:rsidRDefault="00000000">
            <w:pPr>
              <w:pStyle w:val="TableText"/>
            </w:pPr>
            <w:r>
              <w:t>1..1</w:t>
            </w:r>
          </w:p>
        </w:tc>
        <w:tc>
          <w:tcPr>
            <w:tcW w:w="1152" w:type="dxa"/>
          </w:tcPr>
          <w:p w14:paraId="2463F4F7" w14:textId="77777777" w:rsidR="002E1B08" w:rsidRDefault="00000000">
            <w:pPr>
              <w:pStyle w:val="TableText"/>
            </w:pPr>
            <w:r>
              <w:t>SHALL</w:t>
            </w:r>
          </w:p>
        </w:tc>
        <w:tc>
          <w:tcPr>
            <w:tcW w:w="864" w:type="dxa"/>
          </w:tcPr>
          <w:p w14:paraId="29B96972" w14:textId="77777777" w:rsidR="002E1B08" w:rsidRDefault="002E1B08">
            <w:pPr>
              <w:pStyle w:val="TableText"/>
            </w:pPr>
          </w:p>
        </w:tc>
        <w:tc>
          <w:tcPr>
            <w:tcW w:w="1104" w:type="dxa"/>
          </w:tcPr>
          <w:p w14:paraId="490EF95B" w14:textId="77777777" w:rsidR="002E1B08" w:rsidRDefault="00000000">
            <w:pPr>
              <w:pStyle w:val="TableText"/>
            </w:pPr>
            <w:hyperlink w:anchor="C_4537-44">
              <w:r>
                <w:rPr>
                  <w:rStyle w:val="HyperlinkText9pt"/>
                </w:rPr>
                <w:t>4537-44</w:t>
              </w:r>
            </w:hyperlink>
          </w:p>
        </w:tc>
        <w:tc>
          <w:tcPr>
            <w:tcW w:w="2975" w:type="dxa"/>
          </w:tcPr>
          <w:p w14:paraId="5E80E1B6" w14:textId="77777777" w:rsidR="002E1B08" w:rsidRDefault="00000000">
            <w:pPr>
              <w:pStyle w:val="TableText"/>
            </w:pPr>
            <w:r>
              <w:t>2.16.840.1.113883.10.20.22.5.7</w:t>
            </w:r>
          </w:p>
        </w:tc>
      </w:tr>
      <w:tr w:rsidR="002E1B08" w14:paraId="0DD111BF" w14:textId="77777777">
        <w:trPr>
          <w:jc w:val="center"/>
        </w:trPr>
        <w:tc>
          <w:tcPr>
            <w:tcW w:w="3345" w:type="dxa"/>
          </w:tcPr>
          <w:p w14:paraId="28D9F014" w14:textId="77777777" w:rsidR="002E1B08" w:rsidRDefault="00000000">
            <w:pPr>
              <w:pStyle w:val="TableText"/>
            </w:pPr>
            <w:r>
              <w:tab/>
            </w:r>
            <w:r>
              <w:tab/>
              <w:t>@extension</w:t>
            </w:r>
          </w:p>
        </w:tc>
        <w:tc>
          <w:tcPr>
            <w:tcW w:w="720" w:type="dxa"/>
          </w:tcPr>
          <w:p w14:paraId="4BDBF94B" w14:textId="77777777" w:rsidR="002E1B08" w:rsidRDefault="00000000">
            <w:pPr>
              <w:pStyle w:val="TableText"/>
            </w:pPr>
            <w:r>
              <w:t>1..1</w:t>
            </w:r>
          </w:p>
        </w:tc>
        <w:tc>
          <w:tcPr>
            <w:tcW w:w="1152" w:type="dxa"/>
          </w:tcPr>
          <w:p w14:paraId="50F79DC4" w14:textId="77777777" w:rsidR="002E1B08" w:rsidRDefault="00000000">
            <w:pPr>
              <w:pStyle w:val="TableText"/>
            </w:pPr>
            <w:r>
              <w:t>SHALL</w:t>
            </w:r>
          </w:p>
        </w:tc>
        <w:tc>
          <w:tcPr>
            <w:tcW w:w="864" w:type="dxa"/>
          </w:tcPr>
          <w:p w14:paraId="466C5B25" w14:textId="77777777" w:rsidR="002E1B08" w:rsidRDefault="002E1B08">
            <w:pPr>
              <w:pStyle w:val="TableText"/>
            </w:pPr>
          </w:p>
        </w:tc>
        <w:tc>
          <w:tcPr>
            <w:tcW w:w="1104" w:type="dxa"/>
          </w:tcPr>
          <w:p w14:paraId="45F16658" w14:textId="77777777" w:rsidR="002E1B08" w:rsidRDefault="00000000">
            <w:pPr>
              <w:pStyle w:val="TableText"/>
            </w:pPr>
            <w:hyperlink w:anchor="C_4537-33025">
              <w:r>
                <w:rPr>
                  <w:rStyle w:val="HyperlinkText9pt"/>
                </w:rPr>
                <w:t>4537-33025</w:t>
              </w:r>
            </w:hyperlink>
          </w:p>
        </w:tc>
        <w:tc>
          <w:tcPr>
            <w:tcW w:w="2975" w:type="dxa"/>
          </w:tcPr>
          <w:p w14:paraId="58F017E2" w14:textId="77777777" w:rsidR="002E1B08" w:rsidRDefault="00000000">
            <w:pPr>
              <w:pStyle w:val="TableText"/>
            </w:pPr>
            <w:r>
              <w:t>2020-05-19</w:t>
            </w:r>
          </w:p>
        </w:tc>
      </w:tr>
      <w:tr w:rsidR="002E1B08" w14:paraId="61744B67" w14:textId="77777777">
        <w:trPr>
          <w:jc w:val="center"/>
        </w:trPr>
        <w:tc>
          <w:tcPr>
            <w:tcW w:w="3345" w:type="dxa"/>
          </w:tcPr>
          <w:p w14:paraId="28A27B4B" w14:textId="77777777" w:rsidR="002E1B08" w:rsidRDefault="00000000">
            <w:pPr>
              <w:pStyle w:val="TableText"/>
            </w:pPr>
            <w:r>
              <w:tab/>
              <w:t>functionCode</w:t>
            </w:r>
          </w:p>
        </w:tc>
        <w:tc>
          <w:tcPr>
            <w:tcW w:w="720" w:type="dxa"/>
          </w:tcPr>
          <w:p w14:paraId="7C60BAD8" w14:textId="77777777" w:rsidR="002E1B08" w:rsidRDefault="00000000">
            <w:pPr>
              <w:pStyle w:val="TableText"/>
            </w:pPr>
            <w:r>
              <w:t>1..1</w:t>
            </w:r>
          </w:p>
        </w:tc>
        <w:tc>
          <w:tcPr>
            <w:tcW w:w="1152" w:type="dxa"/>
          </w:tcPr>
          <w:p w14:paraId="25ECDF11" w14:textId="77777777" w:rsidR="002E1B08" w:rsidRDefault="00000000">
            <w:pPr>
              <w:pStyle w:val="TableText"/>
            </w:pPr>
            <w:r>
              <w:t>SHALL</w:t>
            </w:r>
          </w:p>
        </w:tc>
        <w:tc>
          <w:tcPr>
            <w:tcW w:w="864" w:type="dxa"/>
          </w:tcPr>
          <w:p w14:paraId="0B36468D" w14:textId="77777777" w:rsidR="002E1B08" w:rsidRDefault="002E1B08">
            <w:pPr>
              <w:pStyle w:val="TableText"/>
            </w:pPr>
          </w:p>
        </w:tc>
        <w:tc>
          <w:tcPr>
            <w:tcW w:w="1104" w:type="dxa"/>
          </w:tcPr>
          <w:p w14:paraId="3C3D4B9E" w14:textId="77777777" w:rsidR="002E1B08" w:rsidRDefault="00000000">
            <w:pPr>
              <w:pStyle w:val="TableText"/>
            </w:pPr>
            <w:hyperlink w:anchor="C_4537-38">
              <w:r>
                <w:rPr>
                  <w:rStyle w:val="HyperlinkText9pt"/>
                </w:rPr>
                <w:t>4537-38</w:t>
              </w:r>
            </w:hyperlink>
          </w:p>
        </w:tc>
        <w:tc>
          <w:tcPr>
            <w:tcW w:w="2975" w:type="dxa"/>
          </w:tcPr>
          <w:p w14:paraId="168AAF50" w14:textId="77777777" w:rsidR="002E1B08" w:rsidRDefault="002E1B08">
            <w:pPr>
              <w:pStyle w:val="TableText"/>
            </w:pPr>
          </w:p>
        </w:tc>
      </w:tr>
      <w:tr w:rsidR="002E1B08" w14:paraId="00F928CF" w14:textId="77777777">
        <w:trPr>
          <w:jc w:val="center"/>
        </w:trPr>
        <w:tc>
          <w:tcPr>
            <w:tcW w:w="3345" w:type="dxa"/>
          </w:tcPr>
          <w:p w14:paraId="457DA93A" w14:textId="77777777" w:rsidR="002E1B08" w:rsidRDefault="00000000">
            <w:pPr>
              <w:pStyle w:val="TableText"/>
            </w:pPr>
            <w:r>
              <w:tab/>
            </w:r>
            <w:r>
              <w:tab/>
              <w:t>@code</w:t>
            </w:r>
          </w:p>
        </w:tc>
        <w:tc>
          <w:tcPr>
            <w:tcW w:w="720" w:type="dxa"/>
          </w:tcPr>
          <w:p w14:paraId="00D1E4C0" w14:textId="77777777" w:rsidR="002E1B08" w:rsidRDefault="00000000">
            <w:pPr>
              <w:pStyle w:val="TableText"/>
            </w:pPr>
            <w:r>
              <w:t>1..1</w:t>
            </w:r>
          </w:p>
        </w:tc>
        <w:tc>
          <w:tcPr>
            <w:tcW w:w="1152" w:type="dxa"/>
          </w:tcPr>
          <w:p w14:paraId="0F414297" w14:textId="77777777" w:rsidR="002E1B08" w:rsidRDefault="00000000">
            <w:pPr>
              <w:pStyle w:val="TableText"/>
            </w:pPr>
            <w:r>
              <w:t>SHALL</w:t>
            </w:r>
          </w:p>
        </w:tc>
        <w:tc>
          <w:tcPr>
            <w:tcW w:w="864" w:type="dxa"/>
          </w:tcPr>
          <w:p w14:paraId="55A44E1B" w14:textId="77777777" w:rsidR="002E1B08" w:rsidRDefault="002E1B08">
            <w:pPr>
              <w:pStyle w:val="TableText"/>
            </w:pPr>
          </w:p>
        </w:tc>
        <w:tc>
          <w:tcPr>
            <w:tcW w:w="1104" w:type="dxa"/>
          </w:tcPr>
          <w:p w14:paraId="1B555071" w14:textId="77777777" w:rsidR="002E1B08" w:rsidRDefault="00000000">
            <w:pPr>
              <w:pStyle w:val="TableText"/>
            </w:pPr>
            <w:hyperlink w:anchor="C_4537-32972">
              <w:r>
                <w:rPr>
                  <w:rStyle w:val="HyperlinkText9pt"/>
                </w:rPr>
                <w:t>4537-32972</w:t>
              </w:r>
            </w:hyperlink>
          </w:p>
        </w:tc>
        <w:tc>
          <w:tcPr>
            <w:tcW w:w="2975" w:type="dxa"/>
          </w:tcPr>
          <w:p w14:paraId="32FBCD21" w14:textId="77777777" w:rsidR="002E1B08" w:rsidRDefault="00000000">
            <w:pPr>
              <w:pStyle w:val="TableText"/>
            </w:pPr>
            <w:r>
              <w:t>assembler</w:t>
            </w:r>
          </w:p>
        </w:tc>
      </w:tr>
      <w:tr w:rsidR="002E1B08" w14:paraId="131EE3B3" w14:textId="77777777">
        <w:trPr>
          <w:jc w:val="center"/>
        </w:trPr>
        <w:tc>
          <w:tcPr>
            <w:tcW w:w="3345" w:type="dxa"/>
          </w:tcPr>
          <w:p w14:paraId="719F3B0D" w14:textId="77777777" w:rsidR="002E1B08" w:rsidRDefault="00000000">
            <w:pPr>
              <w:pStyle w:val="TableText"/>
            </w:pPr>
            <w:r>
              <w:tab/>
            </w:r>
            <w:r>
              <w:tab/>
              <w:t>@codeSystem</w:t>
            </w:r>
          </w:p>
        </w:tc>
        <w:tc>
          <w:tcPr>
            <w:tcW w:w="720" w:type="dxa"/>
          </w:tcPr>
          <w:p w14:paraId="04A96839" w14:textId="77777777" w:rsidR="002E1B08" w:rsidRDefault="00000000">
            <w:pPr>
              <w:pStyle w:val="TableText"/>
            </w:pPr>
            <w:r>
              <w:t>1..1</w:t>
            </w:r>
          </w:p>
        </w:tc>
        <w:tc>
          <w:tcPr>
            <w:tcW w:w="1152" w:type="dxa"/>
          </w:tcPr>
          <w:p w14:paraId="72101384" w14:textId="77777777" w:rsidR="002E1B08" w:rsidRDefault="00000000">
            <w:pPr>
              <w:pStyle w:val="TableText"/>
            </w:pPr>
            <w:r>
              <w:t>SHALL</w:t>
            </w:r>
          </w:p>
        </w:tc>
        <w:tc>
          <w:tcPr>
            <w:tcW w:w="864" w:type="dxa"/>
          </w:tcPr>
          <w:p w14:paraId="6DC9B3B9" w14:textId="77777777" w:rsidR="002E1B08" w:rsidRDefault="002E1B08">
            <w:pPr>
              <w:pStyle w:val="TableText"/>
            </w:pPr>
          </w:p>
        </w:tc>
        <w:tc>
          <w:tcPr>
            <w:tcW w:w="1104" w:type="dxa"/>
          </w:tcPr>
          <w:p w14:paraId="6E00BB50" w14:textId="77777777" w:rsidR="002E1B08" w:rsidRDefault="00000000">
            <w:pPr>
              <w:pStyle w:val="TableText"/>
            </w:pPr>
            <w:hyperlink w:anchor="C_4537-41">
              <w:r>
                <w:rPr>
                  <w:rStyle w:val="HyperlinkText9pt"/>
                </w:rPr>
                <w:t>4537-41</w:t>
              </w:r>
            </w:hyperlink>
          </w:p>
        </w:tc>
        <w:tc>
          <w:tcPr>
            <w:tcW w:w="2975" w:type="dxa"/>
          </w:tcPr>
          <w:p w14:paraId="2D1ED6B0" w14:textId="77777777" w:rsidR="002E1B08" w:rsidRDefault="00000000">
            <w:pPr>
              <w:pStyle w:val="TableText"/>
            </w:pPr>
            <w:r>
              <w:t>urn:oid:2.16.840.1.113883.4.642.4.1131 (ProvenanceParticipantType)</w:t>
            </w:r>
          </w:p>
        </w:tc>
      </w:tr>
      <w:tr w:rsidR="002E1B08" w14:paraId="29BFAEB4" w14:textId="77777777">
        <w:trPr>
          <w:jc w:val="center"/>
        </w:trPr>
        <w:tc>
          <w:tcPr>
            <w:tcW w:w="3345" w:type="dxa"/>
          </w:tcPr>
          <w:p w14:paraId="231201A0" w14:textId="77777777" w:rsidR="002E1B08" w:rsidRDefault="00000000">
            <w:pPr>
              <w:pStyle w:val="TableText"/>
            </w:pPr>
            <w:r>
              <w:tab/>
              <w:t>time</w:t>
            </w:r>
          </w:p>
        </w:tc>
        <w:tc>
          <w:tcPr>
            <w:tcW w:w="720" w:type="dxa"/>
          </w:tcPr>
          <w:p w14:paraId="04D5286D" w14:textId="77777777" w:rsidR="002E1B08" w:rsidRDefault="00000000">
            <w:pPr>
              <w:pStyle w:val="TableText"/>
            </w:pPr>
            <w:r>
              <w:t>1..1</w:t>
            </w:r>
          </w:p>
        </w:tc>
        <w:tc>
          <w:tcPr>
            <w:tcW w:w="1152" w:type="dxa"/>
          </w:tcPr>
          <w:p w14:paraId="007C9426" w14:textId="77777777" w:rsidR="002E1B08" w:rsidRDefault="00000000">
            <w:pPr>
              <w:pStyle w:val="TableText"/>
            </w:pPr>
            <w:r>
              <w:t>SHALL</w:t>
            </w:r>
          </w:p>
        </w:tc>
        <w:tc>
          <w:tcPr>
            <w:tcW w:w="864" w:type="dxa"/>
          </w:tcPr>
          <w:p w14:paraId="464C3246" w14:textId="77777777" w:rsidR="002E1B08" w:rsidRDefault="002E1B08">
            <w:pPr>
              <w:pStyle w:val="TableText"/>
            </w:pPr>
          </w:p>
        </w:tc>
        <w:tc>
          <w:tcPr>
            <w:tcW w:w="1104" w:type="dxa"/>
          </w:tcPr>
          <w:p w14:paraId="7431714F" w14:textId="77777777" w:rsidR="002E1B08" w:rsidRDefault="00000000">
            <w:pPr>
              <w:pStyle w:val="TableText"/>
            </w:pPr>
            <w:hyperlink w:anchor="C_4537-42">
              <w:r>
                <w:rPr>
                  <w:rStyle w:val="HyperlinkText9pt"/>
                </w:rPr>
                <w:t>4537-42</w:t>
              </w:r>
            </w:hyperlink>
          </w:p>
        </w:tc>
        <w:tc>
          <w:tcPr>
            <w:tcW w:w="2975" w:type="dxa"/>
          </w:tcPr>
          <w:p w14:paraId="27D4CCC0" w14:textId="77777777" w:rsidR="002E1B08" w:rsidRDefault="002E1B08">
            <w:pPr>
              <w:pStyle w:val="TableText"/>
            </w:pPr>
          </w:p>
        </w:tc>
      </w:tr>
      <w:tr w:rsidR="002E1B08" w14:paraId="6BCC64E8" w14:textId="77777777">
        <w:trPr>
          <w:jc w:val="center"/>
        </w:trPr>
        <w:tc>
          <w:tcPr>
            <w:tcW w:w="3345" w:type="dxa"/>
          </w:tcPr>
          <w:p w14:paraId="399DF7C6" w14:textId="77777777" w:rsidR="002E1B08" w:rsidRDefault="00000000">
            <w:pPr>
              <w:pStyle w:val="TableText"/>
            </w:pPr>
            <w:r>
              <w:tab/>
              <w:t>associatedEntity</w:t>
            </w:r>
          </w:p>
        </w:tc>
        <w:tc>
          <w:tcPr>
            <w:tcW w:w="720" w:type="dxa"/>
          </w:tcPr>
          <w:p w14:paraId="7C372C3C" w14:textId="77777777" w:rsidR="002E1B08" w:rsidRDefault="00000000">
            <w:pPr>
              <w:pStyle w:val="TableText"/>
            </w:pPr>
            <w:r>
              <w:t>1..1</w:t>
            </w:r>
          </w:p>
        </w:tc>
        <w:tc>
          <w:tcPr>
            <w:tcW w:w="1152" w:type="dxa"/>
          </w:tcPr>
          <w:p w14:paraId="6BA8FAAC" w14:textId="77777777" w:rsidR="002E1B08" w:rsidRDefault="00000000">
            <w:pPr>
              <w:pStyle w:val="TableText"/>
            </w:pPr>
            <w:r>
              <w:t>SHALL</w:t>
            </w:r>
          </w:p>
        </w:tc>
        <w:tc>
          <w:tcPr>
            <w:tcW w:w="864" w:type="dxa"/>
          </w:tcPr>
          <w:p w14:paraId="4CA58282" w14:textId="77777777" w:rsidR="002E1B08" w:rsidRDefault="002E1B08">
            <w:pPr>
              <w:pStyle w:val="TableText"/>
            </w:pPr>
          </w:p>
        </w:tc>
        <w:tc>
          <w:tcPr>
            <w:tcW w:w="1104" w:type="dxa"/>
          </w:tcPr>
          <w:p w14:paraId="048C8FF8" w14:textId="77777777" w:rsidR="002E1B08" w:rsidRDefault="00000000">
            <w:pPr>
              <w:pStyle w:val="TableText"/>
            </w:pPr>
            <w:hyperlink w:anchor="C_4537-39">
              <w:r>
                <w:rPr>
                  <w:rStyle w:val="HyperlinkText9pt"/>
                </w:rPr>
                <w:t>4537-39</w:t>
              </w:r>
            </w:hyperlink>
          </w:p>
        </w:tc>
        <w:tc>
          <w:tcPr>
            <w:tcW w:w="2975" w:type="dxa"/>
          </w:tcPr>
          <w:p w14:paraId="1F7BCF4C" w14:textId="77777777" w:rsidR="002E1B08" w:rsidRDefault="002E1B08">
            <w:pPr>
              <w:pStyle w:val="TableText"/>
            </w:pPr>
          </w:p>
        </w:tc>
      </w:tr>
      <w:tr w:rsidR="002E1B08" w14:paraId="457ADDAE" w14:textId="77777777">
        <w:trPr>
          <w:jc w:val="center"/>
        </w:trPr>
        <w:tc>
          <w:tcPr>
            <w:tcW w:w="3345" w:type="dxa"/>
          </w:tcPr>
          <w:p w14:paraId="1B48115E" w14:textId="77777777" w:rsidR="002E1B08" w:rsidRDefault="00000000">
            <w:pPr>
              <w:pStyle w:val="TableText"/>
            </w:pPr>
            <w:r>
              <w:tab/>
            </w:r>
            <w:r>
              <w:tab/>
              <w:t>@classCode</w:t>
            </w:r>
          </w:p>
        </w:tc>
        <w:tc>
          <w:tcPr>
            <w:tcW w:w="720" w:type="dxa"/>
          </w:tcPr>
          <w:p w14:paraId="36CF0B01" w14:textId="77777777" w:rsidR="002E1B08" w:rsidRDefault="00000000">
            <w:pPr>
              <w:pStyle w:val="TableText"/>
            </w:pPr>
            <w:r>
              <w:t>1..1</w:t>
            </w:r>
          </w:p>
        </w:tc>
        <w:tc>
          <w:tcPr>
            <w:tcW w:w="1152" w:type="dxa"/>
          </w:tcPr>
          <w:p w14:paraId="3FE6069F" w14:textId="77777777" w:rsidR="002E1B08" w:rsidRDefault="00000000">
            <w:pPr>
              <w:pStyle w:val="TableText"/>
            </w:pPr>
            <w:r>
              <w:t>SHALL</w:t>
            </w:r>
          </w:p>
        </w:tc>
        <w:tc>
          <w:tcPr>
            <w:tcW w:w="864" w:type="dxa"/>
          </w:tcPr>
          <w:p w14:paraId="7698D2C2" w14:textId="77777777" w:rsidR="002E1B08" w:rsidRDefault="002E1B08">
            <w:pPr>
              <w:pStyle w:val="TableText"/>
            </w:pPr>
          </w:p>
        </w:tc>
        <w:tc>
          <w:tcPr>
            <w:tcW w:w="1104" w:type="dxa"/>
          </w:tcPr>
          <w:p w14:paraId="5FDA43E0" w14:textId="77777777" w:rsidR="002E1B08" w:rsidRDefault="00000000">
            <w:pPr>
              <w:pStyle w:val="TableText"/>
            </w:pPr>
            <w:hyperlink w:anchor="C_4537-32973">
              <w:r>
                <w:rPr>
                  <w:rStyle w:val="HyperlinkText9pt"/>
                </w:rPr>
                <w:t>4537-32973</w:t>
              </w:r>
            </w:hyperlink>
          </w:p>
        </w:tc>
        <w:tc>
          <w:tcPr>
            <w:tcW w:w="2975" w:type="dxa"/>
          </w:tcPr>
          <w:p w14:paraId="536ADBB0" w14:textId="77777777" w:rsidR="002E1B08" w:rsidRDefault="00000000">
            <w:pPr>
              <w:pStyle w:val="TableText"/>
            </w:pPr>
            <w:r>
              <w:t>OWN</w:t>
            </w:r>
          </w:p>
        </w:tc>
      </w:tr>
      <w:tr w:rsidR="002E1B08" w14:paraId="018D8448" w14:textId="77777777">
        <w:trPr>
          <w:jc w:val="center"/>
        </w:trPr>
        <w:tc>
          <w:tcPr>
            <w:tcW w:w="3345" w:type="dxa"/>
          </w:tcPr>
          <w:p w14:paraId="159747E3" w14:textId="77777777" w:rsidR="002E1B08" w:rsidRDefault="00000000">
            <w:pPr>
              <w:pStyle w:val="TableText"/>
            </w:pPr>
            <w:r>
              <w:tab/>
            </w:r>
            <w:r>
              <w:tab/>
              <w:t>scopingOrganization</w:t>
            </w:r>
          </w:p>
        </w:tc>
        <w:tc>
          <w:tcPr>
            <w:tcW w:w="720" w:type="dxa"/>
          </w:tcPr>
          <w:p w14:paraId="67AD839D" w14:textId="77777777" w:rsidR="002E1B08" w:rsidRDefault="00000000">
            <w:pPr>
              <w:pStyle w:val="TableText"/>
            </w:pPr>
            <w:r>
              <w:t>1..1</w:t>
            </w:r>
          </w:p>
        </w:tc>
        <w:tc>
          <w:tcPr>
            <w:tcW w:w="1152" w:type="dxa"/>
          </w:tcPr>
          <w:p w14:paraId="069F0810" w14:textId="77777777" w:rsidR="002E1B08" w:rsidRDefault="00000000">
            <w:pPr>
              <w:pStyle w:val="TableText"/>
            </w:pPr>
            <w:r>
              <w:t>SHALL</w:t>
            </w:r>
          </w:p>
        </w:tc>
        <w:tc>
          <w:tcPr>
            <w:tcW w:w="864" w:type="dxa"/>
          </w:tcPr>
          <w:p w14:paraId="1E05021D" w14:textId="77777777" w:rsidR="002E1B08" w:rsidRDefault="002E1B08">
            <w:pPr>
              <w:pStyle w:val="TableText"/>
            </w:pPr>
          </w:p>
        </w:tc>
        <w:tc>
          <w:tcPr>
            <w:tcW w:w="1104" w:type="dxa"/>
          </w:tcPr>
          <w:p w14:paraId="412EE422" w14:textId="77777777" w:rsidR="002E1B08" w:rsidRDefault="00000000">
            <w:pPr>
              <w:pStyle w:val="TableText"/>
            </w:pPr>
            <w:hyperlink w:anchor="C_4537-43">
              <w:r>
                <w:rPr>
                  <w:rStyle w:val="HyperlinkText9pt"/>
                </w:rPr>
                <w:t>4537-43</w:t>
              </w:r>
            </w:hyperlink>
          </w:p>
        </w:tc>
        <w:tc>
          <w:tcPr>
            <w:tcW w:w="2975" w:type="dxa"/>
          </w:tcPr>
          <w:p w14:paraId="3EF2BEC6" w14:textId="77777777" w:rsidR="002E1B08" w:rsidRDefault="002E1B08">
            <w:pPr>
              <w:pStyle w:val="TableText"/>
            </w:pPr>
          </w:p>
        </w:tc>
      </w:tr>
      <w:tr w:rsidR="002E1B08" w14:paraId="3F800666" w14:textId="77777777">
        <w:trPr>
          <w:jc w:val="center"/>
        </w:trPr>
        <w:tc>
          <w:tcPr>
            <w:tcW w:w="3345" w:type="dxa"/>
          </w:tcPr>
          <w:p w14:paraId="2D18632C" w14:textId="77777777" w:rsidR="002E1B08" w:rsidRDefault="00000000">
            <w:pPr>
              <w:pStyle w:val="TableText"/>
            </w:pPr>
            <w:r>
              <w:tab/>
            </w:r>
            <w:r>
              <w:tab/>
            </w:r>
            <w:r>
              <w:tab/>
              <w:t>id</w:t>
            </w:r>
          </w:p>
        </w:tc>
        <w:tc>
          <w:tcPr>
            <w:tcW w:w="720" w:type="dxa"/>
          </w:tcPr>
          <w:p w14:paraId="1BA15E7D" w14:textId="77777777" w:rsidR="002E1B08" w:rsidRDefault="00000000">
            <w:pPr>
              <w:pStyle w:val="TableText"/>
            </w:pPr>
            <w:r>
              <w:t>1..*</w:t>
            </w:r>
          </w:p>
        </w:tc>
        <w:tc>
          <w:tcPr>
            <w:tcW w:w="1152" w:type="dxa"/>
          </w:tcPr>
          <w:p w14:paraId="18B295AD" w14:textId="77777777" w:rsidR="002E1B08" w:rsidRDefault="00000000">
            <w:pPr>
              <w:pStyle w:val="TableText"/>
            </w:pPr>
            <w:r>
              <w:t>SHALL</w:t>
            </w:r>
          </w:p>
        </w:tc>
        <w:tc>
          <w:tcPr>
            <w:tcW w:w="864" w:type="dxa"/>
          </w:tcPr>
          <w:p w14:paraId="1624C8C8" w14:textId="77777777" w:rsidR="002E1B08" w:rsidRDefault="002E1B08">
            <w:pPr>
              <w:pStyle w:val="TableText"/>
            </w:pPr>
          </w:p>
        </w:tc>
        <w:tc>
          <w:tcPr>
            <w:tcW w:w="1104" w:type="dxa"/>
          </w:tcPr>
          <w:p w14:paraId="1C3761F5" w14:textId="77777777" w:rsidR="002E1B08" w:rsidRDefault="00000000">
            <w:pPr>
              <w:pStyle w:val="TableText"/>
            </w:pPr>
            <w:hyperlink w:anchor="C_4537-50">
              <w:r>
                <w:rPr>
                  <w:rStyle w:val="HyperlinkText9pt"/>
                </w:rPr>
                <w:t>4537-50</w:t>
              </w:r>
            </w:hyperlink>
          </w:p>
        </w:tc>
        <w:tc>
          <w:tcPr>
            <w:tcW w:w="2975" w:type="dxa"/>
          </w:tcPr>
          <w:p w14:paraId="13B5C62A" w14:textId="77777777" w:rsidR="002E1B08" w:rsidRDefault="002E1B08">
            <w:pPr>
              <w:pStyle w:val="TableText"/>
            </w:pPr>
          </w:p>
        </w:tc>
      </w:tr>
      <w:tr w:rsidR="002E1B08" w14:paraId="5774E8A5" w14:textId="77777777">
        <w:trPr>
          <w:jc w:val="center"/>
        </w:trPr>
        <w:tc>
          <w:tcPr>
            <w:tcW w:w="3345" w:type="dxa"/>
          </w:tcPr>
          <w:p w14:paraId="2D823DAD" w14:textId="77777777" w:rsidR="002E1B08" w:rsidRDefault="00000000">
            <w:pPr>
              <w:pStyle w:val="TableText"/>
            </w:pPr>
            <w:r>
              <w:tab/>
            </w:r>
            <w:r>
              <w:tab/>
            </w:r>
            <w:r>
              <w:tab/>
              <w:t>name</w:t>
            </w:r>
          </w:p>
        </w:tc>
        <w:tc>
          <w:tcPr>
            <w:tcW w:w="720" w:type="dxa"/>
          </w:tcPr>
          <w:p w14:paraId="7884E412" w14:textId="77777777" w:rsidR="002E1B08" w:rsidRDefault="00000000">
            <w:pPr>
              <w:pStyle w:val="TableText"/>
            </w:pPr>
            <w:r>
              <w:t>1..*</w:t>
            </w:r>
          </w:p>
        </w:tc>
        <w:tc>
          <w:tcPr>
            <w:tcW w:w="1152" w:type="dxa"/>
          </w:tcPr>
          <w:p w14:paraId="1D2E78A8" w14:textId="77777777" w:rsidR="002E1B08" w:rsidRDefault="00000000">
            <w:pPr>
              <w:pStyle w:val="TableText"/>
            </w:pPr>
            <w:r>
              <w:t>SHALL</w:t>
            </w:r>
          </w:p>
        </w:tc>
        <w:tc>
          <w:tcPr>
            <w:tcW w:w="864" w:type="dxa"/>
          </w:tcPr>
          <w:p w14:paraId="1AD79116" w14:textId="77777777" w:rsidR="002E1B08" w:rsidRDefault="002E1B08">
            <w:pPr>
              <w:pStyle w:val="TableText"/>
            </w:pPr>
          </w:p>
        </w:tc>
        <w:tc>
          <w:tcPr>
            <w:tcW w:w="1104" w:type="dxa"/>
          </w:tcPr>
          <w:p w14:paraId="5AE5BA7A" w14:textId="77777777" w:rsidR="002E1B08" w:rsidRDefault="00000000">
            <w:pPr>
              <w:pStyle w:val="TableText"/>
            </w:pPr>
            <w:hyperlink w:anchor="C_4537-51">
              <w:r>
                <w:rPr>
                  <w:rStyle w:val="HyperlinkText9pt"/>
                </w:rPr>
                <w:t>4537-51</w:t>
              </w:r>
            </w:hyperlink>
          </w:p>
        </w:tc>
        <w:tc>
          <w:tcPr>
            <w:tcW w:w="2975" w:type="dxa"/>
          </w:tcPr>
          <w:p w14:paraId="3A2FD115" w14:textId="77777777" w:rsidR="002E1B08" w:rsidRDefault="002E1B08">
            <w:pPr>
              <w:pStyle w:val="TableText"/>
            </w:pPr>
          </w:p>
        </w:tc>
      </w:tr>
      <w:tr w:rsidR="002E1B08" w14:paraId="1B612853" w14:textId="77777777">
        <w:trPr>
          <w:jc w:val="center"/>
        </w:trPr>
        <w:tc>
          <w:tcPr>
            <w:tcW w:w="3345" w:type="dxa"/>
          </w:tcPr>
          <w:p w14:paraId="3B0DEFDD" w14:textId="77777777" w:rsidR="002E1B08" w:rsidRDefault="00000000">
            <w:pPr>
              <w:pStyle w:val="TableText"/>
            </w:pPr>
            <w:r>
              <w:tab/>
            </w:r>
            <w:r>
              <w:tab/>
            </w:r>
            <w:r>
              <w:tab/>
              <w:t>telecom</w:t>
            </w:r>
          </w:p>
        </w:tc>
        <w:tc>
          <w:tcPr>
            <w:tcW w:w="720" w:type="dxa"/>
          </w:tcPr>
          <w:p w14:paraId="20B7B6AC" w14:textId="77777777" w:rsidR="002E1B08" w:rsidRDefault="00000000">
            <w:pPr>
              <w:pStyle w:val="TableText"/>
            </w:pPr>
            <w:r>
              <w:t>0..*</w:t>
            </w:r>
          </w:p>
        </w:tc>
        <w:tc>
          <w:tcPr>
            <w:tcW w:w="1152" w:type="dxa"/>
          </w:tcPr>
          <w:p w14:paraId="42E79F9A" w14:textId="77777777" w:rsidR="002E1B08" w:rsidRDefault="00000000">
            <w:pPr>
              <w:pStyle w:val="TableText"/>
            </w:pPr>
            <w:r>
              <w:t>SHOULD</w:t>
            </w:r>
          </w:p>
        </w:tc>
        <w:tc>
          <w:tcPr>
            <w:tcW w:w="864" w:type="dxa"/>
          </w:tcPr>
          <w:p w14:paraId="4AE2BCD9" w14:textId="77777777" w:rsidR="002E1B08" w:rsidRDefault="002E1B08">
            <w:pPr>
              <w:pStyle w:val="TableText"/>
            </w:pPr>
          </w:p>
        </w:tc>
        <w:tc>
          <w:tcPr>
            <w:tcW w:w="1104" w:type="dxa"/>
          </w:tcPr>
          <w:p w14:paraId="7773ABDE" w14:textId="77777777" w:rsidR="002E1B08" w:rsidRDefault="00000000">
            <w:pPr>
              <w:pStyle w:val="TableText"/>
            </w:pPr>
            <w:hyperlink w:anchor="C_4537-52">
              <w:r>
                <w:rPr>
                  <w:rStyle w:val="HyperlinkText9pt"/>
                </w:rPr>
                <w:t>4537-52</w:t>
              </w:r>
            </w:hyperlink>
          </w:p>
        </w:tc>
        <w:tc>
          <w:tcPr>
            <w:tcW w:w="2975" w:type="dxa"/>
          </w:tcPr>
          <w:p w14:paraId="2B955817" w14:textId="77777777" w:rsidR="002E1B08" w:rsidRDefault="002E1B08">
            <w:pPr>
              <w:pStyle w:val="TableText"/>
            </w:pPr>
          </w:p>
        </w:tc>
      </w:tr>
      <w:tr w:rsidR="002E1B08" w14:paraId="2BCFC37C" w14:textId="77777777">
        <w:trPr>
          <w:jc w:val="center"/>
        </w:trPr>
        <w:tc>
          <w:tcPr>
            <w:tcW w:w="3345" w:type="dxa"/>
          </w:tcPr>
          <w:p w14:paraId="7954B3F1" w14:textId="77777777" w:rsidR="002E1B08" w:rsidRDefault="00000000">
            <w:pPr>
              <w:pStyle w:val="TableText"/>
            </w:pPr>
            <w:r>
              <w:tab/>
            </w:r>
            <w:r>
              <w:tab/>
            </w:r>
            <w:r>
              <w:tab/>
              <w:t>addr</w:t>
            </w:r>
          </w:p>
        </w:tc>
        <w:tc>
          <w:tcPr>
            <w:tcW w:w="720" w:type="dxa"/>
          </w:tcPr>
          <w:p w14:paraId="418822CE" w14:textId="77777777" w:rsidR="002E1B08" w:rsidRDefault="00000000">
            <w:pPr>
              <w:pStyle w:val="TableText"/>
            </w:pPr>
            <w:r>
              <w:t>0..*</w:t>
            </w:r>
          </w:p>
        </w:tc>
        <w:tc>
          <w:tcPr>
            <w:tcW w:w="1152" w:type="dxa"/>
          </w:tcPr>
          <w:p w14:paraId="1EAC153A" w14:textId="77777777" w:rsidR="002E1B08" w:rsidRDefault="00000000">
            <w:pPr>
              <w:pStyle w:val="TableText"/>
            </w:pPr>
            <w:r>
              <w:t>SHOULD</w:t>
            </w:r>
          </w:p>
        </w:tc>
        <w:tc>
          <w:tcPr>
            <w:tcW w:w="864" w:type="dxa"/>
          </w:tcPr>
          <w:p w14:paraId="4AB7041F" w14:textId="77777777" w:rsidR="002E1B08" w:rsidRDefault="002E1B08">
            <w:pPr>
              <w:pStyle w:val="TableText"/>
            </w:pPr>
          </w:p>
        </w:tc>
        <w:tc>
          <w:tcPr>
            <w:tcW w:w="1104" w:type="dxa"/>
          </w:tcPr>
          <w:p w14:paraId="6A25FFFC" w14:textId="77777777" w:rsidR="002E1B08" w:rsidRDefault="00000000">
            <w:pPr>
              <w:pStyle w:val="TableText"/>
            </w:pPr>
            <w:hyperlink w:anchor="C_4537-47">
              <w:r>
                <w:rPr>
                  <w:rStyle w:val="HyperlinkText9pt"/>
                </w:rPr>
                <w:t>4537-47</w:t>
              </w:r>
            </w:hyperlink>
          </w:p>
        </w:tc>
        <w:tc>
          <w:tcPr>
            <w:tcW w:w="2975" w:type="dxa"/>
          </w:tcPr>
          <w:p w14:paraId="4EDA67DF" w14:textId="77777777" w:rsidR="002E1B08" w:rsidRDefault="00000000">
            <w:pPr>
              <w:pStyle w:val="TableText"/>
            </w:pPr>
            <w:r>
              <w:t>US Realm Address (AD.US.FIELDED) (identifier: urn:oid:2.16.840.1.113883.10.20.22.5.2</w:t>
            </w:r>
          </w:p>
        </w:tc>
      </w:tr>
    </w:tbl>
    <w:p w14:paraId="5C8B2DFB" w14:textId="77777777" w:rsidR="002E1B08" w:rsidRDefault="002E1B08">
      <w:pPr>
        <w:pStyle w:val="BodyText"/>
      </w:pPr>
    </w:p>
    <w:p w14:paraId="626FF064" w14:textId="77777777" w:rsidR="002E1B08" w:rsidRDefault="00000000">
      <w:pPr>
        <w:numPr>
          <w:ilvl w:val="0"/>
          <w:numId w:val="41"/>
        </w:numPr>
      </w:pPr>
      <w:r>
        <w:rPr>
          <w:rStyle w:val="keyword"/>
        </w:rPr>
        <w:t>SHALL</w:t>
      </w:r>
      <w:r>
        <w:t xml:space="preserve"> contain exactly one [1..1] </w:t>
      </w:r>
      <w:r>
        <w:rPr>
          <w:rStyle w:val="XMLnameBold"/>
        </w:rPr>
        <w:t>@typeCode</w:t>
      </w:r>
      <w:r>
        <w:t>=</w:t>
      </w:r>
      <w:r>
        <w:rPr>
          <w:rStyle w:val="XMLname"/>
        </w:rPr>
        <w:t>"DEV"</w:t>
      </w:r>
      <w:r>
        <w:t xml:space="preserve"> Device</w:t>
      </w:r>
      <w:bookmarkStart w:id="1590" w:name="C_4537-55"/>
      <w:r>
        <w:t xml:space="preserve"> (CONF:4537-55)</w:t>
      </w:r>
      <w:bookmarkEnd w:id="1590"/>
      <w:r>
        <w:t>.</w:t>
      </w:r>
    </w:p>
    <w:p w14:paraId="7B660FFB" w14:textId="77777777" w:rsidR="002E1B08" w:rsidRDefault="00000000">
      <w:pPr>
        <w:numPr>
          <w:ilvl w:val="0"/>
          <w:numId w:val="41"/>
        </w:numPr>
      </w:pPr>
      <w:r>
        <w:rPr>
          <w:rStyle w:val="keyword"/>
        </w:rPr>
        <w:t>SHALL</w:t>
      </w:r>
      <w:r>
        <w:t xml:space="preserve"> contain exactly one [1..1] </w:t>
      </w:r>
      <w:r>
        <w:rPr>
          <w:rStyle w:val="XMLnameBold"/>
        </w:rPr>
        <w:t>templateId</w:t>
      </w:r>
      <w:bookmarkStart w:id="1591" w:name="C_4537-40"/>
      <w:r>
        <w:t xml:space="preserve"> (CONF:4537-40)</w:t>
      </w:r>
      <w:bookmarkEnd w:id="1591"/>
      <w:r>
        <w:t xml:space="preserve"> such that it</w:t>
      </w:r>
    </w:p>
    <w:p w14:paraId="1580005B" w14:textId="77777777" w:rsidR="002E1B08" w:rsidRDefault="00000000">
      <w:pPr>
        <w:numPr>
          <w:ilvl w:val="1"/>
          <w:numId w:val="41"/>
        </w:numPr>
      </w:pPr>
      <w:r>
        <w:rPr>
          <w:rStyle w:val="keyword"/>
        </w:rPr>
        <w:t>SHALL</w:t>
      </w:r>
      <w:r>
        <w:t xml:space="preserve"> contain exactly one [1..1] </w:t>
      </w:r>
      <w:r>
        <w:rPr>
          <w:rStyle w:val="XMLnameBold"/>
        </w:rPr>
        <w:t>@root</w:t>
      </w:r>
      <w:r>
        <w:t>=</w:t>
      </w:r>
      <w:r>
        <w:rPr>
          <w:rStyle w:val="XMLname"/>
        </w:rPr>
        <w:t>"2.16.840.1.113883.10.20.22.5.7"</w:t>
      </w:r>
      <w:bookmarkStart w:id="1592" w:name="C_4537-44"/>
      <w:r>
        <w:t xml:space="preserve"> (CONF:4537-44)</w:t>
      </w:r>
      <w:bookmarkEnd w:id="1592"/>
      <w:r>
        <w:t>.</w:t>
      </w:r>
    </w:p>
    <w:p w14:paraId="6A9A5363" w14:textId="77777777" w:rsidR="002E1B08" w:rsidRDefault="00000000">
      <w:pPr>
        <w:numPr>
          <w:ilvl w:val="1"/>
          <w:numId w:val="41"/>
        </w:numPr>
      </w:pPr>
      <w:r>
        <w:rPr>
          <w:rStyle w:val="keyword"/>
        </w:rPr>
        <w:t>SHALL</w:t>
      </w:r>
      <w:r>
        <w:t xml:space="preserve"> contain exactly one [1..1] </w:t>
      </w:r>
      <w:r>
        <w:rPr>
          <w:rStyle w:val="XMLnameBold"/>
        </w:rPr>
        <w:t>@extension</w:t>
      </w:r>
      <w:r>
        <w:t>=</w:t>
      </w:r>
      <w:r>
        <w:rPr>
          <w:rStyle w:val="XMLname"/>
        </w:rPr>
        <w:t>"2020-05-19"</w:t>
      </w:r>
      <w:bookmarkStart w:id="1593" w:name="C_4537-33025"/>
      <w:r>
        <w:t xml:space="preserve"> (CONF:4537-33025)</w:t>
      </w:r>
      <w:bookmarkEnd w:id="1593"/>
      <w:r>
        <w:t>.</w:t>
      </w:r>
    </w:p>
    <w:p w14:paraId="3D7DDCE0" w14:textId="77777777" w:rsidR="002E1B08" w:rsidRDefault="00000000">
      <w:pPr>
        <w:numPr>
          <w:ilvl w:val="0"/>
          <w:numId w:val="41"/>
        </w:numPr>
      </w:pPr>
      <w:r>
        <w:rPr>
          <w:rStyle w:val="keyword"/>
        </w:rPr>
        <w:t>SHALL</w:t>
      </w:r>
      <w:r>
        <w:t xml:space="preserve"> contain exactly one [1..1] </w:t>
      </w:r>
      <w:r>
        <w:rPr>
          <w:rStyle w:val="XMLnameBold"/>
        </w:rPr>
        <w:t>functionCode</w:t>
      </w:r>
      <w:bookmarkStart w:id="1594" w:name="C_4537-38"/>
      <w:r>
        <w:t xml:space="preserve"> (CONF:4537-38)</w:t>
      </w:r>
      <w:bookmarkEnd w:id="1594"/>
      <w:r>
        <w:t>.</w:t>
      </w:r>
    </w:p>
    <w:p w14:paraId="208F4409" w14:textId="77777777" w:rsidR="002E1B08" w:rsidRDefault="00000000">
      <w:pPr>
        <w:numPr>
          <w:ilvl w:val="1"/>
          <w:numId w:val="41"/>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id="1595" w:name="C_4537-32972"/>
      <w:r>
        <w:t xml:space="preserve"> (CONF:4537-32972)</w:t>
      </w:r>
      <w:bookmarkEnd w:id="1595"/>
      <w:r>
        <w:t>.</w:t>
      </w:r>
    </w:p>
    <w:p w14:paraId="3331CBC3" w14:textId="77777777" w:rsidR="002E1B08" w:rsidRDefault="00000000">
      <w:pPr>
        <w:numPr>
          <w:ilvl w:val="1"/>
          <w:numId w:val="41"/>
        </w:numPr>
      </w:pPr>
      <w:r>
        <w:t xml:space="preserve">This functionCode </w:t>
      </w:r>
      <w:r>
        <w:rPr>
          <w:rStyle w:val="keyword"/>
        </w:rPr>
        <w:t>SHALL</w:t>
      </w:r>
      <w:r>
        <w:t xml:space="preserve"> contain exactly one [1..1] </w:t>
      </w:r>
      <w:r>
        <w:rPr>
          <w:rStyle w:val="XMLnameBold"/>
        </w:rPr>
        <w:t>@codeSystem</w:t>
      </w:r>
      <w:r>
        <w:t xml:space="preserve"> (CodeSystem: </w:t>
      </w:r>
      <w:r>
        <w:rPr>
          <w:rStyle w:val="XMLname"/>
        </w:rPr>
        <w:t>ProvenanceParticipantType urn:oid:2.16.840.1.113883.4.642.4.1131</w:t>
      </w:r>
      <w:r>
        <w:t>)</w:t>
      </w:r>
      <w:bookmarkStart w:id="1596" w:name="C_4537-41"/>
      <w:r>
        <w:t xml:space="preserve"> (CONF:4537-41)</w:t>
      </w:r>
      <w:bookmarkEnd w:id="1596"/>
      <w:r>
        <w:t>.</w:t>
      </w:r>
    </w:p>
    <w:p w14:paraId="1862BE0D" w14:textId="77777777" w:rsidR="002E1B08" w:rsidRDefault="00000000">
      <w:pPr>
        <w:numPr>
          <w:ilvl w:val="0"/>
          <w:numId w:val="41"/>
        </w:numPr>
      </w:pPr>
      <w:r>
        <w:rPr>
          <w:rStyle w:val="keyword"/>
        </w:rPr>
        <w:t>SHALL</w:t>
      </w:r>
      <w:r>
        <w:t xml:space="preserve"> contain exactly one [1..1] </w:t>
      </w:r>
      <w:r>
        <w:rPr>
          <w:rStyle w:val="XMLnameBold"/>
        </w:rPr>
        <w:t>time</w:t>
      </w:r>
      <w:bookmarkStart w:id="1597" w:name="C_4537-42"/>
      <w:r>
        <w:t xml:space="preserve"> (CONF:4537-42)</w:t>
      </w:r>
      <w:bookmarkEnd w:id="1597"/>
      <w:r>
        <w:t>.</w:t>
      </w:r>
    </w:p>
    <w:p w14:paraId="1F21B3C5" w14:textId="77777777" w:rsidR="002E1B08" w:rsidRDefault="00000000">
      <w:pPr>
        <w:numPr>
          <w:ilvl w:val="0"/>
          <w:numId w:val="41"/>
        </w:numPr>
      </w:pPr>
      <w:r>
        <w:rPr>
          <w:rStyle w:val="keyword"/>
        </w:rPr>
        <w:t>SHALL</w:t>
      </w:r>
      <w:r>
        <w:t xml:space="preserve"> contain exactly one [1..1] </w:t>
      </w:r>
      <w:r>
        <w:rPr>
          <w:rStyle w:val="XMLnameBold"/>
        </w:rPr>
        <w:t>associatedEntity</w:t>
      </w:r>
      <w:bookmarkStart w:id="1598" w:name="C_4537-39"/>
      <w:r>
        <w:t xml:space="preserve"> (CONF:4537-39)</w:t>
      </w:r>
      <w:bookmarkEnd w:id="1598"/>
      <w:r>
        <w:t>.</w:t>
      </w:r>
      <w:r>
        <w:br/>
        <w:t>Note: The template does not require any elements from the associatedEntity since the information is recorded in the scopingOrganization.</w:t>
      </w:r>
    </w:p>
    <w:p w14:paraId="6AFA4523" w14:textId="77777777" w:rsidR="002E1B08" w:rsidRDefault="00000000">
      <w:pPr>
        <w:numPr>
          <w:ilvl w:val="1"/>
          <w:numId w:val="41"/>
        </w:numPr>
      </w:pPr>
      <w:r>
        <w:lastRenderedPageBreak/>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id="1599" w:name="C_4537-32973"/>
      <w:r>
        <w:t xml:space="preserve"> (CONF:4537-32973)</w:t>
      </w:r>
      <w:bookmarkEnd w:id="1599"/>
      <w:r>
        <w:t>.</w:t>
      </w:r>
    </w:p>
    <w:p w14:paraId="1E3B2EE0" w14:textId="77777777" w:rsidR="002E1B08" w:rsidRDefault="00000000">
      <w:pPr>
        <w:numPr>
          <w:ilvl w:val="1"/>
          <w:numId w:val="41"/>
        </w:numPr>
      </w:pPr>
      <w:r>
        <w:t xml:space="preserve">This associatedEntity </w:t>
      </w:r>
      <w:r>
        <w:rPr>
          <w:rStyle w:val="keyword"/>
        </w:rPr>
        <w:t>SHALL</w:t>
      </w:r>
      <w:r>
        <w:t xml:space="preserve"> contain exactly one [1..1] </w:t>
      </w:r>
      <w:r>
        <w:rPr>
          <w:rStyle w:val="XMLnameBold"/>
        </w:rPr>
        <w:t>scopingOrganization</w:t>
      </w:r>
      <w:bookmarkStart w:id="1600" w:name="C_4537-43"/>
      <w:r>
        <w:t xml:space="preserve"> (CONF:4537-43)</w:t>
      </w:r>
      <w:bookmarkEnd w:id="1600"/>
      <w:r>
        <w:t>.</w:t>
      </w:r>
    </w:p>
    <w:p w14:paraId="5F821539" w14:textId="77777777" w:rsidR="002E1B08" w:rsidRDefault="00000000">
      <w:pPr>
        <w:numPr>
          <w:ilvl w:val="2"/>
          <w:numId w:val="41"/>
        </w:numPr>
      </w:pPr>
      <w:r>
        <w:t xml:space="preserve">This scopingOrganization </w:t>
      </w:r>
      <w:r>
        <w:rPr>
          <w:rStyle w:val="keyword"/>
        </w:rPr>
        <w:t>SHALL</w:t>
      </w:r>
      <w:r>
        <w:t xml:space="preserve"> contain at least one [1..*] </w:t>
      </w:r>
      <w:r>
        <w:rPr>
          <w:rStyle w:val="XMLnameBold"/>
        </w:rPr>
        <w:t>id</w:t>
      </w:r>
      <w:bookmarkStart w:id="1601" w:name="C_4537-50"/>
      <w:r>
        <w:t xml:space="preserve"> (CONF:4537-50)</w:t>
      </w:r>
      <w:bookmarkEnd w:id="1601"/>
      <w:r>
        <w:t>.</w:t>
      </w:r>
    </w:p>
    <w:p w14:paraId="1C752159" w14:textId="77777777" w:rsidR="002E1B08" w:rsidRDefault="00000000">
      <w:pPr>
        <w:numPr>
          <w:ilvl w:val="2"/>
          <w:numId w:val="41"/>
        </w:numPr>
      </w:pPr>
      <w:r>
        <w:t xml:space="preserve">This scopingOrganization </w:t>
      </w:r>
      <w:r>
        <w:rPr>
          <w:rStyle w:val="keyword"/>
        </w:rPr>
        <w:t>SHALL</w:t>
      </w:r>
      <w:r>
        <w:t xml:space="preserve"> contain at least one [1..*] </w:t>
      </w:r>
      <w:r>
        <w:rPr>
          <w:rStyle w:val="XMLnameBold"/>
        </w:rPr>
        <w:t>name</w:t>
      </w:r>
      <w:bookmarkStart w:id="1602" w:name="C_4537-51"/>
      <w:r>
        <w:t xml:space="preserve"> (CONF:4537-51)</w:t>
      </w:r>
      <w:bookmarkEnd w:id="1602"/>
      <w:r>
        <w:t>.</w:t>
      </w:r>
    </w:p>
    <w:p w14:paraId="548D0D8D" w14:textId="77777777" w:rsidR="002E1B08" w:rsidRDefault="00000000">
      <w:pPr>
        <w:numPr>
          <w:ilvl w:val="2"/>
          <w:numId w:val="41"/>
        </w:numPr>
      </w:pPr>
      <w:r>
        <w:t xml:space="preserve">This scopingOrganization </w:t>
      </w:r>
      <w:r>
        <w:rPr>
          <w:rStyle w:val="keyword"/>
        </w:rPr>
        <w:t>SHOULD</w:t>
      </w:r>
      <w:r>
        <w:t xml:space="preserve"> contain zero or more [0..*] </w:t>
      </w:r>
      <w:r>
        <w:rPr>
          <w:rStyle w:val="XMLnameBold"/>
        </w:rPr>
        <w:t>telecom</w:t>
      </w:r>
      <w:bookmarkStart w:id="1603" w:name="C_4537-52"/>
      <w:r>
        <w:t xml:space="preserve"> (CONF:4537-52)</w:t>
      </w:r>
      <w:bookmarkEnd w:id="1603"/>
      <w:r>
        <w:t>.</w:t>
      </w:r>
    </w:p>
    <w:p w14:paraId="424DB93B" w14:textId="77777777" w:rsidR="002E1B08" w:rsidRDefault="00000000">
      <w:pPr>
        <w:numPr>
          <w:ilvl w:val="2"/>
          <w:numId w:val="41"/>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id="1604" w:name="C_4537-47"/>
      <w:r>
        <w:t xml:space="preserve"> (CONF:4537-47)</w:t>
      </w:r>
      <w:bookmarkEnd w:id="1604"/>
      <w:r>
        <w:t>.</w:t>
      </w:r>
    </w:p>
    <w:p w14:paraId="3AC7F290" w14:textId="77777777" w:rsidR="002E1B08" w:rsidRDefault="00000000">
      <w:pPr>
        <w:pStyle w:val="Caption"/>
        <w:ind w:left="130" w:right="115"/>
      </w:pPr>
      <w:bookmarkStart w:id="1605" w:name="_Toc119067356"/>
      <w:bookmarkStart w:id="1606" w:name="_Toc119072270"/>
      <w:bookmarkStart w:id="1607" w:name="_Toc120095192"/>
      <w:r>
        <w:t xml:space="preserve">Figure </w:t>
      </w:r>
      <w:r>
        <w:fldChar w:fldCharType="begin"/>
      </w:r>
      <w:r>
        <w:instrText>SEQ Figure \* ARABIC</w:instrText>
      </w:r>
      <w:r>
        <w:fldChar w:fldCharType="separate"/>
      </w:r>
      <w:r>
        <w:t>59</w:t>
      </w:r>
      <w:r>
        <w:fldChar w:fldCharType="end"/>
      </w:r>
      <w:r>
        <w:t>: Provenance – Assembler Participation Example</w:t>
      </w:r>
      <w:bookmarkEnd w:id="1605"/>
      <w:bookmarkEnd w:id="1606"/>
      <w:bookmarkEnd w:id="1607"/>
    </w:p>
    <w:p w14:paraId="23B147E5" w14:textId="77777777" w:rsidR="002E1B08" w:rsidRDefault="00000000">
      <w:pPr>
        <w:pStyle w:val="Example"/>
        <w:ind w:left="130" w:right="115"/>
      </w:pPr>
      <w:r>
        <w:t>&lt;participant typeCode="DEV"&gt;</w:t>
      </w:r>
    </w:p>
    <w:p w14:paraId="631FDDE7" w14:textId="77777777" w:rsidR="002E1B08" w:rsidRDefault="00000000">
      <w:pPr>
        <w:pStyle w:val="Example"/>
        <w:ind w:left="130" w:right="115"/>
      </w:pPr>
      <w:r>
        <w:t xml:space="preserve">    &lt;templateId root="2.16.840.1.113883.10.20.22.5.7" extension="2020-05-19" /&gt;</w:t>
      </w:r>
    </w:p>
    <w:p w14:paraId="5890CC38" w14:textId="1FE16480" w:rsidR="002E1B08" w:rsidRDefault="00000000">
      <w:pPr>
        <w:pStyle w:val="Example"/>
        <w:ind w:left="130" w:right="115"/>
      </w:pPr>
      <w:r>
        <w:t xml:space="preserve">    &lt;functionCode code="assembler" codeSystem="2.16.840.1.113883.4.642.4.1131" </w:t>
      </w:r>
      <w:r>
        <w:t>codeSystemName="ProvenanceParticipantType"/&gt;</w:t>
      </w:r>
    </w:p>
    <w:p w14:paraId="409E6877" w14:textId="77777777" w:rsidR="002E1B08" w:rsidRDefault="00000000">
      <w:pPr>
        <w:pStyle w:val="Example"/>
        <w:ind w:left="130" w:right="115"/>
      </w:pPr>
      <w:r>
        <w:t xml:space="preserve">    &lt;time value="20191206011130-0400" /&gt;</w:t>
      </w:r>
    </w:p>
    <w:p w14:paraId="181A7E6A" w14:textId="77777777" w:rsidR="002E1B08" w:rsidRDefault="00000000">
      <w:pPr>
        <w:pStyle w:val="Example"/>
        <w:ind w:left="130" w:right="115"/>
      </w:pPr>
      <w:r>
        <w:t xml:space="preserve">    &lt;associatedEntity classCode="OWN"&gt;</w:t>
      </w:r>
    </w:p>
    <w:p w14:paraId="4B707289" w14:textId="77777777" w:rsidR="002E1B08" w:rsidRDefault="00000000">
      <w:pPr>
        <w:pStyle w:val="Example"/>
        <w:ind w:left="130" w:right="115"/>
      </w:pPr>
      <w:r>
        <w:t xml:space="preserve">        &lt;scopingOrganization&gt;</w:t>
      </w:r>
    </w:p>
    <w:p w14:paraId="33E6DD4B" w14:textId="77777777" w:rsidR="002E1B08" w:rsidRDefault="00000000">
      <w:pPr>
        <w:pStyle w:val="Example"/>
        <w:ind w:left="130" w:right="115"/>
      </w:pPr>
      <w:r>
        <w:t xml:space="preserve">            &lt;!-- Represents the Assembler Organization --&gt;</w:t>
      </w:r>
    </w:p>
    <w:p w14:paraId="3AC452D3" w14:textId="77777777" w:rsidR="002E1B08" w:rsidRDefault="00000000">
      <w:pPr>
        <w:pStyle w:val="Example"/>
        <w:ind w:left="130" w:right="115"/>
      </w:pPr>
      <w:r>
        <w:t xml:space="preserve">            &lt;id root="2.16.840.1.113883.19.5" extension="4"/&gt;</w:t>
      </w:r>
    </w:p>
    <w:p w14:paraId="18AA348F" w14:textId="77777777" w:rsidR="002E1B08" w:rsidRDefault="00000000">
      <w:pPr>
        <w:pStyle w:val="Example"/>
        <w:ind w:left="130" w:right="115"/>
      </w:pPr>
      <w:r>
        <w:t xml:space="preserve">            &lt;name use="L"&gt;Good Health HIE&lt;/name&gt;</w:t>
      </w:r>
    </w:p>
    <w:p w14:paraId="54AF0580" w14:textId="77777777" w:rsidR="002E1B08" w:rsidRDefault="00000000">
      <w:pPr>
        <w:pStyle w:val="Example"/>
        <w:ind w:left="130" w:right="115"/>
      </w:pPr>
      <w:r>
        <w:t xml:space="preserve">            &lt;telecom value="tel:+1(202)776-7700" use="WP" /&gt;</w:t>
      </w:r>
    </w:p>
    <w:p w14:paraId="5972D824" w14:textId="77777777" w:rsidR="002E1B08" w:rsidRDefault="00000000">
      <w:pPr>
        <w:pStyle w:val="Example"/>
        <w:ind w:left="130" w:right="115"/>
      </w:pPr>
      <w:r>
        <w:t xml:space="preserve">            &lt;addr use="WP"&gt;</w:t>
      </w:r>
    </w:p>
    <w:p w14:paraId="25DAB259" w14:textId="77777777" w:rsidR="002E1B08" w:rsidRDefault="00000000">
      <w:pPr>
        <w:pStyle w:val="Example"/>
        <w:ind w:left="130" w:right="115"/>
      </w:pPr>
      <w:r>
        <w:t xml:space="preserve">                &lt;streetAddressLine partType="SAL"&gt;555 Badger Way&lt;/streetAddressLine&gt;</w:t>
      </w:r>
    </w:p>
    <w:p w14:paraId="51F8CEEE" w14:textId="77777777" w:rsidR="002E1B08" w:rsidRDefault="00000000">
      <w:pPr>
        <w:pStyle w:val="Example"/>
        <w:ind w:left="130" w:right="115"/>
      </w:pPr>
      <w:r>
        <w:t xml:space="preserve">                &lt;city partType="CTY"&gt;Amherst&lt;/city&gt;</w:t>
      </w:r>
    </w:p>
    <w:p w14:paraId="51276F0E" w14:textId="77777777" w:rsidR="002E1B08" w:rsidRDefault="00000000">
      <w:pPr>
        <w:pStyle w:val="Example"/>
        <w:ind w:left="130" w:right="115"/>
      </w:pPr>
      <w:r>
        <w:t xml:space="preserve">                &lt;state partType="STA"&gt;WI&lt;/state&gt;</w:t>
      </w:r>
    </w:p>
    <w:p w14:paraId="70DC49D2" w14:textId="77777777" w:rsidR="002E1B08" w:rsidRDefault="00000000">
      <w:pPr>
        <w:pStyle w:val="Example"/>
        <w:ind w:left="130" w:right="115"/>
      </w:pPr>
      <w:r>
        <w:t xml:space="preserve">                &lt;postalCode partType="ZIP"&gt;01002&lt;/postalCode&gt;</w:t>
      </w:r>
    </w:p>
    <w:p w14:paraId="4E08E00B" w14:textId="77777777" w:rsidR="002E1B08" w:rsidRDefault="00000000">
      <w:pPr>
        <w:pStyle w:val="Example"/>
        <w:ind w:left="130" w:right="115"/>
      </w:pPr>
      <w:r>
        <w:t xml:space="preserve">                &lt;country partType="CNT"&gt;US&lt;/country&gt;</w:t>
      </w:r>
    </w:p>
    <w:p w14:paraId="4587EF6C" w14:textId="77777777" w:rsidR="002E1B08" w:rsidRDefault="00000000">
      <w:pPr>
        <w:pStyle w:val="Example"/>
        <w:ind w:left="130" w:right="115"/>
      </w:pPr>
      <w:r>
        <w:t xml:space="preserve">            &lt;/addr&gt;</w:t>
      </w:r>
    </w:p>
    <w:p w14:paraId="0AF8CB85" w14:textId="77777777" w:rsidR="002E1B08" w:rsidRDefault="00000000">
      <w:pPr>
        <w:pStyle w:val="Example"/>
        <w:ind w:left="130" w:right="115"/>
      </w:pPr>
      <w:r>
        <w:t xml:space="preserve">        &lt;/scopingOrganization&gt;</w:t>
      </w:r>
    </w:p>
    <w:p w14:paraId="05A45329" w14:textId="77777777" w:rsidR="002E1B08" w:rsidRDefault="00000000">
      <w:pPr>
        <w:pStyle w:val="Example"/>
        <w:ind w:left="130" w:right="115"/>
      </w:pPr>
      <w:r>
        <w:t xml:space="preserve">    &lt;/associatedEntity&gt;</w:t>
      </w:r>
    </w:p>
    <w:p w14:paraId="0C16F4F5" w14:textId="77777777" w:rsidR="002E1B08" w:rsidRDefault="00000000">
      <w:pPr>
        <w:pStyle w:val="Example"/>
        <w:ind w:left="130" w:right="115"/>
      </w:pPr>
      <w:r>
        <w:t>&lt;/participant&gt;</w:t>
      </w:r>
    </w:p>
    <w:p w14:paraId="67C02328" w14:textId="77777777" w:rsidR="002E1B08" w:rsidRDefault="002E1B08">
      <w:pPr>
        <w:pStyle w:val="BodyText"/>
      </w:pPr>
    </w:p>
    <w:p w14:paraId="5111B2A9" w14:textId="77777777" w:rsidR="002E1B08" w:rsidRDefault="00000000">
      <w:pPr>
        <w:pStyle w:val="Heading2nospace"/>
      </w:pPr>
      <w:bookmarkStart w:id="1608" w:name="U_Provenance__Author_Participation_V2"/>
      <w:bookmarkStart w:id="1609" w:name="_Toc119067293"/>
      <w:bookmarkStart w:id="1610" w:name="_Toc119074778"/>
      <w:bookmarkStart w:id="1611" w:name="_Toc120095129"/>
      <w:r>
        <w:t>Provenance - Author Participation (V2)</w:t>
      </w:r>
      <w:bookmarkEnd w:id="1608"/>
      <w:bookmarkEnd w:id="1609"/>
      <w:bookmarkEnd w:id="1610"/>
      <w:bookmarkEnd w:id="1611"/>
    </w:p>
    <w:p w14:paraId="2EFFE446" w14:textId="77777777" w:rsidR="002E1B08" w:rsidRDefault="00000000">
      <w:pPr>
        <w:pStyle w:val="BracketData"/>
      </w:pPr>
      <w:r>
        <w:t>[author: identifier urn:hl7ii:2.16.840.1.113883.10.20.22.5.6:2019-10-01 (open)]</w:t>
      </w:r>
    </w:p>
    <w:p w14:paraId="29E513F8" w14:textId="77777777" w:rsidR="002E1B08" w:rsidRDefault="00000000">
      <w:r>
        <w:t>This template represents the key information to record Provenance in an Author Participation.</w:t>
      </w:r>
    </w:p>
    <w:p w14:paraId="543BCFF5" w14:textId="77777777" w:rsidR="002E1B08" w:rsidRDefault="00000000">
      <w:r>
        <w:t>This Participation is appropriate at any place CDA allows an author. For example, at the CDA Header, CDA Section, CDA Entry, or within a CDA entry (e.g. Organizer and contained Observation(s)).</w:t>
      </w:r>
    </w:p>
    <w:p w14:paraId="15A5D30E" w14:textId="77777777" w:rsidR="002E1B08" w:rsidRDefault="00000000">
      <w:r>
        <w:t>This template is consistent with the C-CDA Author Participation, however, it doesn’t use a formal ‘conforms to’ relationship. All constraints for conformance are defined in this template which specializes the Author Participation (2.16.840.1.113883.10.20.22.4.119).</w:t>
      </w:r>
    </w:p>
    <w:p w14:paraId="159E8CE4" w14:textId="77777777" w:rsidR="002E1B08" w:rsidRDefault="00000000">
      <w:r>
        <w:lastRenderedPageBreak/>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14:paraId="7E8FC145" w14:textId="77777777" w:rsidR="002E1B08" w:rsidRDefault="00000000">
      <w:r>
        <w:t>The assignedAuthor/id may be set equal to (a pointer to) an id on a participant elsewhere in the document (header or entries) or a new author participant can be described here.</w:t>
      </w:r>
    </w:p>
    <w:p w14:paraId="6BF667FA" w14:textId="77777777" w:rsidR="002E1B08" w:rsidRDefault="00000000">
      <w:r>
        <w:t>Note: The Provenance template title includes a version 2 to support moving from the 'Basic Provenance' guide to the this Companion Guide, so the templateId has not changed.</w:t>
      </w:r>
    </w:p>
    <w:p w14:paraId="66FFE205" w14:textId="77777777" w:rsidR="002E1B08" w:rsidRDefault="00000000">
      <w:pPr>
        <w:pStyle w:val="Caption"/>
      </w:pPr>
      <w:bookmarkStart w:id="1612" w:name="_Toc119067450"/>
      <w:bookmarkStart w:id="1613" w:name="_Toc119074874"/>
      <w:bookmarkStart w:id="1614" w:name="_Toc120095085"/>
      <w:r>
        <w:lastRenderedPageBreak/>
        <w:t xml:space="preserve">Table </w:t>
      </w:r>
      <w:r>
        <w:fldChar w:fldCharType="begin"/>
      </w:r>
      <w:r>
        <w:instrText>SEQ Table \* ARABIC</w:instrText>
      </w:r>
      <w:r>
        <w:fldChar w:fldCharType="separate"/>
      </w:r>
      <w:r>
        <w:t>92</w:t>
      </w:r>
      <w:r>
        <w:fldChar w:fldCharType="end"/>
      </w:r>
      <w:r>
        <w:t>: Provenance - Author Participation (V2) Constraints Overview</w:t>
      </w:r>
      <w:bookmarkEnd w:id="1612"/>
      <w:bookmarkEnd w:id="1613"/>
      <w:bookmarkEnd w:id="16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305E5814" w14:textId="77777777">
        <w:trPr>
          <w:cantSplit/>
          <w:tblHeader/>
          <w:jc w:val="center"/>
        </w:trPr>
        <w:tc>
          <w:tcPr>
            <w:tcW w:w="0" w:type="dxa"/>
            <w:shd w:val="clear" w:color="auto" w:fill="E6E6E6"/>
            <w:noWrap/>
          </w:tcPr>
          <w:p w14:paraId="018ED1EE" w14:textId="77777777" w:rsidR="002E1B08" w:rsidRDefault="00000000">
            <w:pPr>
              <w:pStyle w:val="TableHead"/>
            </w:pPr>
            <w:r>
              <w:t>XPath</w:t>
            </w:r>
          </w:p>
        </w:tc>
        <w:tc>
          <w:tcPr>
            <w:tcW w:w="720" w:type="dxa"/>
            <w:shd w:val="clear" w:color="auto" w:fill="E6E6E6"/>
            <w:noWrap/>
          </w:tcPr>
          <w:p w14:paraId="5F185174" w14:textId="77777777" w:rsidR="002E1B08" w:rsidRDefault="00000000">
            <w:pPr>
              <w:pStyle w:val="TableHead"/>
            </w:pPr>
            <w:r>
              <w:t>Card.</w:t>
            </w:r>
          </w:p>
        </w:tc>
        <w:tc>
          <w:tcPr>
            <w:tcW w:w="1152" w:type="dxa"/>
            <w:shd w:val="clear" w:color="auto" w:fill="E6E6E6"/>
            <w:noWrap/>
          </w:tcPr>
          <w:p w14:paraId="42F9BF9C" w14:textId="77777777" w:rsidR="002E1B08" w:rsidRDefault="00000000">
            <w:pPr>
              <w:pStyle w:val="TableHead"/>
            </w:pPr>
            <w:r>
              <w:t>Verb</w:t>
            </w:r>
          </w:p>
        </w:tc>
        <w:tc>
          <w:tcPr>
            <w:tcW w:w="864" w:type="dxa"/>
            <w:shd w:val="clear" w:color="auto" w:fill="E6E6E6"/>
            <w:noWrap/>
          </w:tcPr>
          <w:p w14:paraId="02389B44" w14:textId="77777777" w:rsidR="002E1B08" w:rsidRDefault="00000000">
            <w:pPr>
              <w:pStyle w:val="TableHead"/>
            </w:pPr>
            <w:r>
              <w:t>Data Type</w:t>
            </w:r>
          </w:p>
        </w:tc>
        <w:tc>
          <w:tcPr>
            <w:tcW w:w="864" w:type="dxa"/>
            <w:shd w:val="clear" w:color="auto" w:fill="E6E6E6"/>
            <w:noWrap/>
          </w:tcPr>
          <w:p w14:paraId="50A94024" w14:textId="77777777" w:rsidR="002E1B08" w:rsidRDefault="00000000">
            <w:pPr>
              <w:pStyle w:val="TableHead"/>
            </w:pPr>
            <w:r>
              <w:t>CONF#</w:t>
            </w:r>
          </w:p>
        </w:tc>
        <w:tc>
          <w:tcPr>
            <w:tcW w:w="864" w:type="dxa"/>
            <w:shd w:val="clear" w:color="auto" w:fill="E6E6E6"/>
            <w:noWrap/>
          </w:tcPr>
          <w:p w14:paraId="080E8704" w14:textId="77777777" w:rsidR="002E1B08" w:rsidRDefault="00000000">
            <w:pPr>
              <w:pStyle w:val="TableHead"/>
            </w:pPr>
            <w:r>
              <w:t>Value</w:t>
            </w:r>
          </w:p>
        </w:tc>
      </w:tr>
      <w:tr w:rsidR="002E1B08" w14:paraId="13F12086" w14:textId="77777777">
        <w:trPr>
          <w:jc w:val="center"/>
        </w:trPr>
        <w:tc>
          <w:tcPr>
            <w:tcW w:w="10160" w:type="dxa"/>
            <w:gridSpan w:val="6"/>
          </w:tcPr>
          <w:p w14:paraId="2E65D6E0" w14:textId="77777777" w:rsidR="002E1B08" w:rsidRDefault="00000000">
            <w:pPr>
              <w:pStyle w:val="TableText"/>
            </w:pPr>
            <w:r>
              <w:t>author (identifier: urn:hl7ii:2.16.840.1.113883.10.20.22.5.6:2019-10-01)</w:t>
            </w:r>
          </w:p>
        </w:tc>
      </w:tr>
      <w:tr w:rsidR="002E1B08" w14:paraId="4FD62CD6" w14:textId="77777777">
        <w:trPr>
          <w:jc w:val="center"/>
        </w:trPr>
        <w:tc>
          <w:tcPr>
            <w:tcW w:w="3345" w:type="dxa"/>
          </w:tcPr>
          <w:p w14:paraId="247983A8" w14:textId="77777777" w:rsidR="002E1B08" w:rsidRDefault="00000000">
            <w:pPr>
              <w:pStyle w:val="TableText"/>
            </w:pPr>
            <w:r>
              <w:tab/>
              <w:t>templateId</w:t>
            </w:r>
          </w:p>
        </w:tc>
        <w:tc>
          <w:tcPr>
            <w:tcW w:w="720" w:type="dxa"/>
          </w:tcPr>
          <w:p w14:paraId="64BC88BD" w14:textId="77777777" w:rsidR="002E1B08" w:rsidRDefault="00000000">
            <w:pPr>
              <w:pStyle w:val="TableText"/>
            </w:pPr>
            <w:r>
              <w:t>1..1</w:t>
            </w:r>
          </w:p>
        </w:tc>
        <w:tc>
          <w:tcPr>
            <w:tcW w:w="1152" w:type="dxa"/>
          </w:tcPr>
          <w:p w14:paraId="2FD6AA28" w14:textId="77777777" w:rsidR="002E1B08" w:rsidRDefault="00000000">
            <w:pPr>
              <w:pStyle w:val="TableText"/>
            </w:pPr>
            <w:r>
              <w:t>SHALL</w:t>
            </w:r>
          </w:p>
        </w:tc>
        <w:tc>
          <w:tcPr>
            <w:tcW w:w="864" w:type="dxa"/>
          </w:tcPr>
          <w:p w14:paraId="594A7ECC" w14:textId="77777777" w:rsidR="002E1B08" w:rsidRDefault="002E1B08">
            <w:pPr>
              <w:pStyle w:val="TableText"/>
            </w:pPr>
          </w:p>
        </w:tc>
        <w:tc>
          <w:tcPr>
            <w:tcW w:w="1104" w:type="dxa"/>
          </w:tcPr>
          <w:p w14:paraId="19EF2FC7" w14:textId="77777777" w:rsidR="002E1B08" w:rsidRDefault="00000000">
            <w:pPr>
              <w:pStyle w:val="TableText"/>
            </w:pPr>
            <w:hyperlink w:anchor="C_4515-32980">
              <w:r>
                <w:rPr>
                  <w:rStyle w:val="HyperlinkText9pt"/>
                </w:rPr>
                <w:t>4515-32980</w:t>
              </w:r>
            </w:hyperlink>
          </w:p>
        </w:tc>
        <w:tc>
          <w:tcPr>
            <w:tcW w:w="2975" w:type="dxa"/>
          </w:tcPr>
          <w:p w14:paraId="0808ACB4" w14:textId="77777777" w:rsidR="002E1B08" w:rsidRDefault="002E1B08">
            <w:pPr>
              <w:pStyle w:val="TableText"/>
            </w:pPr>
          </w:p>
        </w:tc>
      </w:tr>
      <w:tr w:rsidR="002E1B08" w14:paraId="045CD68C" w14:textId="77777777">
        <w:trPr>
          <w:jc w:val="center"/>
        </w:trPr>
        <w:tc>
          <w:tcPr>
            <w:tcW w:w="3345" w:type="dxa"/>
          </w:tcPr>
          <w:p w14:paraId="6682F777" w14:textId="77777777" w:rsidR="002E1B08" w:rsidRDefault="00000000">
            <w:pPr>
              <w:pStyle w:val="TableText"/>
            </w:pPr>
            <w:r>
              <w:tab/>
            </w:r>
            <w:r>
              <w:tab/>
              <w:t>@root</w:t>
            </w:r>
          </w:p>
        </w:tc>
        <w:tc>
          <w:tcPr>
            <w:tcW w:w="720" w:type="dxa"/>
          </w:tcPr>
          <w:p w14:paraId="495C7562" w14:textId="77777777" w:rsidR="002E1B08" w:rsidRDefault="00000000">
            <w:pPr>
              <w:pStyle w:val="TableText"/>
            </w:pPr>
            <w:r>
              <w:t>1..1</w:t>
            </w:r>
          </w:p>
        </w:tc>
        <w:tc>
          <w:tcPr>
            <w:tcW w:w="1152" w:type="dxa"/>
          </w:tcPr>
          <w:p w14:paraId="7B1012AE" w14:textId="77777777" w:rsidR="002E1B08" w:rsidRDefault="00000000">
            <w:pPr>
              <w:pStyle w:val="TableText"/>
            </w:pPr>
            <w:r>
              <w:t>SHALL</w:t>
            </w:r>
          </w:p>
        </w:tc>
        <w:tc>
          <w:tcPr>
            <w:tcW w:w="864" w:type="dxa"/>
          </w:tcPr>
          <w:p w14:paraId="32A9947F" w14:textId="77777777" w:rsidR="002E1B08" w:rsidRDefault="002E1B08">
            <w:pPr>
              <w:pStyle w:val="TableText"/>
            </w:pPr>
          </w:p>
        </w:tc>
        <w:tc>
          <w:tcPr>
            <w:tcW w:w="1104" w:type="dxa"/>
          </w:tcPr>
          <w:p w14:paraId="2EB2AC92" w14:textId="77777777" w:rsidR="002E1B08" w:rsidRDefault="00000000">
            <w:pPr>
              <w:pStyle w:val="TableText"/>
            </w:pPr>
            <w:hyperlink w:anchor="C_4515-15">
              <w:r>
                <w:rPr>
                  <w:rStyle w:val="HyperlinkText9pt"/>
                </w:rPr>
                <w:t>4515-15</w:t>
              </w:r>
            </w:hyperlink>
          </w:p>
        </w:tc>
        <w:tc>
          <w:tcPr>
            <w:tcW w:w="2975" w:type="dxa"/>
          </w:tcPr>
          <w:p w14:paraId="17932E1D" w14:textId="77777777" w:rsidR="002E1B08" w:rsidRDefault="00000000">
            <w:pPr>
              <w:pStyle w:val="TableText"/>
            </w:pPr>
            <w:r>
              <w:t>2.16.840.1.113883.10.20.22.5.6</w:t>
            </w:r>
          </w:p>
        </w:tc>
      </w:tr>
      <w:tr w:rsidR="002E1B08" w14:paraId="0BDFC4BC" w14:textId="77777777">
        <w:trPr>
          <w:jc w:val="center"/>
        </w:trPr>
        <w:tc>
          <w:tcPr>
            <w:tcW w:w="3345" w:type="dxa"/>
          </w:tcPr>
          <w:p w14:paraId="789F5B53" w14:textId="77777777" w:rsidR="002E1B08" w:rsidRDefault="00000000">
            <w:pPr>
              <w:pStyle w:val="TableText"/>
            </w:pPr>
            <w:r>
              <w:tab/>
            </w:r>
            <w:r>
              <w:tab/>
              <w:t>@extension</w:t>
            </w:r>
          </w:p>
        </w:tc>
        <w:tc>
          <w:tcPr>
            <w:tcW w:w="720" w:type="dxa"/>
          </w:tcPr>
          <w:p w14:paraId="147F6E46" w14:textId="77777777" w:rsidR="002E1B08" w:rsidRDefault="00000000">
            <w:pPr>
              <w:pStyle w:val="TableText"/>
            </w:pPr>
            <w:r>
              <w:t>1..1</w:t>
            </w:r>
          </w:p>
        </w:tc>
        <w:tc>
          <w:tcPr>
            <w:tcW w:w="1152" w:type="dxa"/>
          </w:tcPr>
          <w:p w14:paraId="77B6354A" w14:textId="77777777" w:rsidR="002E1B08" w:rsidRDefault="00000000">
            <w:pPr>
              <w:pStyle w:val="TableText"/>
            </w:pPr>
            <w:r>
              <w:t>SHALL</w:t>
            </w:r>
          </w:p>
        </w:tc>
        <w:tc>
          <w:tcPr>
            <w:tcW w:w="864" w:type="dxa"/>
          </w:tcPr>
          <w:p w14:paraId="24274B20" w14:textId="77777777" w:rsidR="002E1B08" w:rsidRDefault="002E1B08">
            <w:pPr>
              <w:pStyle w:val="TableText"/>
            </w:pPr>
          </w:p>
        </w:tc>
        <w:tc>
          <w:tcPr>
            <w:tcW w:w="1104" w:type="dxa"/>
          </w:tcPr>
          <w:p w14:paraId="1279CC31" w14:textId="77777777" w:rsidR="002E1B08" w:rsidRDefault="00000000">
            <w:pPr>
              <w:pStyle w:val="TableText"/>
            </w:pPr>
            <w:hyperlink w:anchor="C_4515-36">
              <w:r>
                <w:rPr>
                  <w:rStyle w:val="HyperlinkText9pt"/>
                </w:rPr>
                <w:t>4515-36</w:t>
              </w:r>
            </w:hyperlink>
          </w:p>
        </w:tc>
        <w:tc>
          <w:tcPr>
            <w:tcW w:w="2975" w:type="dxa"/>
          </w:tcPr>
          <w:p w14:paraId="659B24CD" w14:textId="77777777" w:rsidR="002E1B08" w:rsidRDefault="00000000">
            <w:pPr>
              <w:pStyle w:val="TableText"/>
            </w:pPr>
            <w:r>
              <w:t>2019-10-01</w:t>
            </w:r>
          </w:p>
        </w:tc>
      </w:tr>
      <w:tr w:rsidR="002E1B08" w14:paraId="5A77C0BF" w14:textId="77777777">
        <w:trPr>
          <w:jc w:val="center"/>
        </w:trPr>
        <w:tc>
          <w:tcPr>
            <w:tcW w:w="3345" w:type="dxa"/>
          </w:tcPr>
          <w:p w14:paraId="228B283B" w14:textId="77777777" w:rsidR="002E1B08" w:rsidRDefault="00000000">
            <w:pPr>
              <w:pStyle w:val="TableText"/>
            </w:pPr>
            <w:r>
              <w:tab/>
              <w:t>time</w:t>
            </w:r>
          </w:p>
        </w:tc>
        <w:tc>
          <w:tcPr>
            <w:tcW w:w="720" w:type="dxa"/>
          </w:tcPr>
          <w:p w14:paraId="4F93214C" w14:textId="77777777" w:rsidR="002E1B08" w:rsidRDefault="00000000">
            <w:pPr>
              <w:pStyle w:val="TableText"/>
            </w:pPr>
            <w:r>
              <w:t>1..1</w:t>
            </w:r>
          </w:p>
        </w:tc>
        <w:tc>
          <w:tcPr>
            <w:tcW w:w="1152" w:type="dxa"/>
          </w:tcPr>
          <w:p w14:paraId="5A712D7C" w14:textId="77777777" w:rsidR="002E1B08" w:rsidRDefault="00000000">
            <w:pPr>
              <w:pStyle w:val="TableText"/>
            </w:pPr>
            <w:r>
              <w:t>SHALL</w:t>
            </w:r>
          </w:p>
        </w:tc>
        <w:tc>
          <w:tcPr>
            <w:tcW w:w="864" w:type="dxa"/>
          </w:tcPr>
          <w:p w14:paraId="42EAD5D3" w14:textId="77777777" w:rsidR="002E1B08" w:rsidRDefault="002E1B08">
            <w:pPr>
              <w:pStyle w:val="TableText"/>
            </w:pPr>
          </w:p>
        </w:tc>
        <w:tc>
          <w:tcPr>
            <w:tcW w:w="1104" w:type="dxa"/>
          </w:tcPr>
          <w:p w14:paraId="4619C915" w14:textId="77777777" w:rsidR="002E1B08" w:rsidRDefault="00000000">
            <w:pPr>
              <w:pStyle w:val="TableText"/>
            </w:pPr>
            <w:hyperlink w:anchor="C_4515-32983">
              <w:r>
                <w:rPr>
                  <w:rStyle w:val="HyperlinkText9pt"/>
                </w:rPr>
                <w:t>4515-32983</w:t>
              </w:r>
            </w:hyperlink>
          </w:p>
        </w:tc>
        <w:tc>
          <w:tcPr>
            <w:tcW w:w="2975" w:type="dxa"/>
          </w:tcPr>
          <w:p w14:paraId="664404C4" w14:textId="77777777" w:rsidR="002E1B08" w:rsidRDefault="002E1B08">
            <w:pPr>
              <w:pStyle w:val="TableText"/>
            </w:pPr>
          </w:p>
        </w:tc>
      </w:tr>
      <w:tr w:rsidR="002E1B08" w14:paraId="19C26B16" w14:textId="77777777">
        <w:trPr>
          <w:jc w:val="center"/>
        </w:trPr>
        <w:tc>
          <w:tcPr>
            <w:tcW w:w="3345" w:type="dxa"/>
          </w:tcPr>
          <w:p w14:paraId="3F2A4EA8" w14:textId="77777777" w:rsidR="002E1B08" w:rsidRDefault="00000000">
            <w:pPr>
              <w:pStyle w:val="TableText"/>
            </w:pPr>
            <w:r>
              <w:tab/>
              <w:t>assignedAuthor</w:t>
            </w:r>
          </w:p>
        </w:tc>
        <w:tc>
          <w:tcPr>
            <w:tcW w:w="720" w:type="dxa"/>
          </w:tcPr>
          <w:p w14:paraId="551852C1" w14:textId="77777777" w:rsidR="002E1B08" w:rsidRDefault="00000000">
            <w:pPr>
              <w:pStyle w:val="TableText"/>
            </w:pPr>
            <w:r>
              <w:t>1..1</w:t>
            </w:r>
          </w:p>
        </w:tc>
        <w:tc>
          <w:tcPr>
            <w:tcW w:w="1152" w:type="dxa"/>
          </w:tcPr>
          <w:p w14:paraId="212B9A25" w14:textId="77777777" w:rsidR="002E1B08" w:rsidRDefault="00000000">
            <w:pPr>
              <w:pStyle w:val="TableText"/>
            </w:pPr>
            <w:r>
              <w:t>SHALL</w:t>
            </w:r>
          </w:p>
        </w:tc>
        <w:tc>
          <w:tcPr>
            <w:tcW w:w="864" w:type="dxa"/>
          </w:tcPr>
          <w:p w14:paraId="20C543BA" w14:textId="77777777" w:rsidR="002E1B08" w:rsidRDefault="002E1B08">
            <w:pPr>
              <w:pStyle w:val="TableText"/>
            </w:pPr>
          </w:p>
        </w:tc>
        <w:tc>
          <w:tcPr>
            <w:tcW w:w="1104" w:type="dxa"/>
          </w:tcPr>
          <w:p w14:paraId="4AC3F895" w14:textId="77777777" w:rsidR="002E1B08" w:rsidRDefault="00000000">
            <w:pPr>
              <w:pStyle w:val="TableText"/>
            </w:pPr>
            <w:hyperlink w:anchor="C_4515-32975">
              <w:r>
                <w:rPr>
                  <w:rStyle w:val="HyperlinkText9pt"/>
                </w:rPr>
                <w:t>4515-32975</w:t>
              </w:r>
            </w:hyperlink>
          </w:p>
        </w:tc>
        <w:tc>
          <w:tcPr>
            <w:tcW w:w="2975" w:type="dxa"/>
          </w:tcPr>
          <w:p w14:paraId="5B2446F1" w14:textId="77777777" w:rsidR="002E1B08" w:rsidRDefault="002E1B08">
            <w:pPr>
              <w:pStyle w:val="TableText"/>
            </w:pPr>
          </w:p>
        </w:tc>
      </w:tr>
      <w:tr w:rsidR="002E1B08" w14:paraId="611A1AA7" w14:textId="77777777">
        <w:trPr>
          <w:jc w:val="center"/>
        </w:trPr>
        <w:tc>
          <w:tcPr>
            <w:tcW w:w="3345" w:type="dxa"/>
          </w:tcPr>
          <w:p w14:paraId="5292F52C" w14:textId="77777777" w:rsidR="002E1B08" w:rsidRDefault="00000000">
            <w:pPr>
              <w:pStyle w:val="TableText"/>
            </w:pPr>
            <w:r>
              <w:tab/>
            </w:r>
            <w:r>
              <w:tab/>
              <w:t>id</w:t>
            </w:r>
          </w:p>
        </w:tc>
        <w:tc>
          <w:tcPr>
            <w:tcW w:w="720" w:type="dxa"/>
          </w:tcPr>
          <w:p w14:paraId="6AD46C14" w14:textId="77777777" w:rsidR="002E1B08" w:rsidRDefault="00000000">
            <w:pPr>
              <w:pStyle w:val="TableText"/>
            </w:pPr>
            <w:r>
              <w:t>1..*</w:t>
            </w:r>
          </w:p>
        </w:tc>
        <w:tc>
          <w:tcPr>
            <w:tcW w:w="1152" w:type="dxa"/>
          </w:tcPr>
          <w:p w14:paraId="724325F6" w14:textId="77777777" w:rsidR="002E1B08" w:rsidRDefault="00000000">
            <w:pPr>
              <w:pStyle w:val="TableText"/>
            </w:pPr>
            <w:r>
              <w:t>SHALL</w:t>
            </w:r>
          </w:p>
        </w:tc>
        <w:tc>
          <w:tcPr>
            <w:tcW w:w="864" w:type="dxa"/>
          </w:tcPr>
          <w:p w14:paraId="15144163" w14:textId="77777777" w:rsidR="002E1B08" w:rsidRDefault="002E1B08">
            <w:pPr>
              <w:pStyle w:val="TableText"/>
            </w:pPr>
          </w:p>
        </w:tc>
        <w:tc>
          <w:tcPr>
            <w:tcW w:w="1104" w:type="dxa"/>
          </w:tcPr>
          <w:p w14:paraId="451D1F8C" w14:textId="77777777" w:rsidR="002E1B08" w:rsidRDefault="00000000">
            <w:pPr>
              <w:pStyle w:val="TableText"/>
            </w:pPr>
            <w:hyperlink w:anchor="C_4515-2">
              <w:r>
                <w:rPr>
                  <w:rStyle w:val="HyperlinkText9pt"/>
                </w:rPr>
                <w:t>4515-2</w:t>
              </w:r>
            </w:hyperlink>
          </w:p>
        </w:tc>
        <w:tc>
          <w:tcPr>
            <w:tcW w:w="2975" w:type="dxa"/>
          </w:tcPr>
          <w:p w14:paraId="09501AA0" w14:textId="77777777" w:rsidR="002E1B08" w:rsidRDefault="002E1B08">
            <w:pPr>
              <w:pStyle w:val="TableText"/>
            </w:pPr>
          </w:p>
        </w:tc>
      </w:tr>
      <w:tr w:rsidR="002E1B08" w14:paraId="7DCAB61C" w14:textId="77777777">
        <w:trPr>
          <w:jc w:val="center"/>
        </w:trPr>
        <w:tc>
          <w:tcPr>
            <w:tcW w:w="3345" w:type="dxa"/>
          </w:tcPr>
          <w:p w14:paraId="417D7127" w14:textId="77777777" w:rsidR="002E1B08" w:rsidRDefault="00000000">
            <w:pPr>
              <w:pStyle w:val="TableText"/>
            </w:pPr>
            <w:r>
              <w:tab/>
            </w:r>
            <w:r>
              <w:tab/>
              <w:t>id</w:t>
            </w:r>
          </w:p>
        </w:tc>
        <w:tc>
          <w:tcPr>
            <w:tcW w:w="720" w:type="dxa"/>
          </w:tcPr>
          <w:p w14:paraId="046AC202" w14:textId="77777777" w:rsidR="002E1B08" w:rsidRDefault="00000000">
            <w:pPr>
              <w:pStyle w:val="TableText"/>
            </w:pPr>
            <w:r>
              <w:t>1..1</w:t>
            </w:r>
          </w:p>
        </w:tc>
        <w:tc>
          <w:tcPr>
            <w:tcW w:w="1152" w:type="dxa"/>
          </w:tcPr>
          <w:p w14:paraId="0EA17C3B" w14:textId="77777777" w:rsidR="002E1B08" w:rsidRDefault="00000000">
            <w:pPr>
              <w:pStyle w:val="TableText"/>
            </w:pPr>
            <w:r>
              <w:t>SHALL</w:t>
            </w:r>
          </w:p>
        </w:tc>
        <w:tc>
          <w:tcPr>
            <w:tcW w:w="864" w:type="dxa"/>
          </w:tcPr>
          <w:p w14:paraId="64278B12" w14:textId="77777777" w:rsidR="002E1B08" w:rsidRDefault="002E1B08">
            <w:pPr>
              <w:pStyle w:val="TableText"/>
            </w:pPr>
          </w:p>
        </w:tc>
        <w:tc>
          <w:tcPr>
            <w:tcW w:w="1104" w:type="dxa"/>
          </w:tcPr>
          <w:p w14:paraId="5C0F0EC0" w14:textId="77777777" w:rsidR="002E1B08" w:rsidRDefault="00000000">
            <w:pPr>
              <w:pStyle w:val="TableText"/>
            </w:pPr>
            <w:hyperlink w:anchor="C_4515-20">
              <w:r>
                <w:rPr>
                  <w:rStyle w:val="HyperlinkText9pt"/>
                </w:rPr>
                <w:t>4515-20</w:t>
              </w:r>
            </w:hyperlink>
          </w:p>
        </w:tc>
        <w:tc>
          <w:tcPr>
            <w:tcW w:w="2975" w:type="dxa"/>
          </w:tcPr>
          <w:p w14:paraId="48B5B417" w14:textId="77777777" w:rsidR="002E1B08" w:rsidRDefault="002E1B08">
            <w:pPr>
              <w:pStyle w:val="TableText"/>
            </w:pPr>
          </w:p>
        </w:tc>
      </w:tr>
      <w:tr w:rsidR="002E1B08" w14:paraId="452CAF6A" w14:textId="77777777">
        <w:trPr>
          <w:jc w:val="center"/>
        </w:trPr>
        <w:tc>
          <w:tcPr>
            <w:tcW w:w="3345" w:type="dxa"/>
          </w:tcPr>
          <w:p w14:paraId="64B9559E" w14:textId="77777777" w:rsidR="002E1B08" w:rsidRDefault="00000000">
            <w:pPr>
              <w:pStyle w:val="TableText"/>
            </w:pPr>
            <w:r>
              <w:tab/>
            </w:r>
            <w:r>
              <w:tab/>
            </w:r>
            <w:r>
              <w:tab/>
              <w:t>@nullFlavor</w:t>
            </w:r>
          </w:p>
        </w:tc>
        <w:tc>
          <w:tcPr>
            <w:tcW w:w="720" w:type="dxa"/>
          </w:tcPr>
          <w:p w14:paraId="35167B92" w14:textId="77777777" w:rsidR="002E1B08" w:rsidRDefault="00000000">
            <w:pPr>
              <w:pStyle w:val="TableText"/>
            </w:pPr>
            <w:r>
              <w:t>0..1</w:t>
            </w:r>
          </w:p>
        </w:tc>
        <w:tc>
          <w:tcPr>
            <w:tcW w:w="1152" w:type="dxa"/>
          </w:tcPr>
          <w:p w14:paraId="3A8F5C77" w14:textId="77777777" w:rsidR="002E1B08" w:rsidRDefault="00000000">
            <w:pPr>
              <w:pStyle w:val="TableText"/>
            </w:pPr>
            <w:r>
              <w:t>MAY</w:t>
            </w:r>
          </w:p>
        </w:tc>
        <w:tc>
          <w:tcPr>
            <w:tcW w:w="864" w:type="dxa"/>
          </w:tcPr>
          <w:p w14:paraId="28DB2590" w14:textId="77777777" w:rsidR="002E1B08" w:rsidRDefault="002E1B08">
            <w:pPr>
              <w:pStyle w:val="TableText"/>
            </w:pPr>
          </w:p>
        </w:tc>
        <w:tc>
          <w:tcPr>
            <w:tcW w:w="1104" w:type="dxa"/>
          </w:tcPr>
          <w:p w14:paraId="7A3CC11A" w14:textId="77777777" w:rsidR="002E1B08" w:rsidRDefault="00000000">
            <w:pPr>
              <w:pStyle w:val="TableText"/>
            </w:pPr>
            <w:hyperlink w:anchor="C_4515-21">
              <w:r>
                <w:rPr>
                  <w:rStyle w:val="HyperlinkText9pt"/>
                </w:rPr>
                <w:t>4515-21</w:t>
              </w:r>
            </w:hyperlink>
          </w:p>
        </w:tc>
        <w:tc>
          <w:tcPr>
            <w:tcW w:w="2975" w:type="dxa"/>
          </w:tcPr>
          <w:p w14:paraId="07C900B4" w14:textId="77777777" w:rsidR="002E1B08" w:rsidRDefault="00000000">
            <w:pPr>
              <w:pStyle w:val="TableText"/>
            </w:pPr>
            <w:r>
              <w:t>urn:oid:2.16.840.1.113883.5.1008 (HL7NullFlavor) = UNK</w:t>
            </w:r>
          </w:p>
        </w:tc>
      </w:tr>
      <w:tr w:rsidR="002E1B08" w14:paraId="4507D501" w14:textId="77777777">
        <w:trPr>
          <w:jc w:val="center"/>
        </w:trPr>
        <w:tc>
          <w:tcPr>
            <w:tcW w:w="3345" w:type="dxa"/>
          </w:tcPr>
          <w:p w14:paraId="5E524DEC" w14:textId="77777777" w:rsidR="002E1B08" w:rsidRDefault="00000000">
            <w:pPr>
              <w:pStyle w:val="TableText"/>
            </w:pPr>
            <w:r>
              <w:tab/>
            </w:r>
            <w:r>
              <w:tab/>
            </w:r>
            <w:r>
              <w:tab/>
              <w:t>@root</w:t>
            </w:r>
          </w:p>
        </w:tc>
        <w:tc>
          <w:tcPr>
            <w:tcW w:w="720" w:type="dxa"/>
          </w:tcPr>
          <w:p w14:paraId="16843D77" w14:textId="77777777" w:rsidR="002E1B08" w:rsidRDefault="00000000">
            <w:pPr>
              <w:pStyle w:val="TableText"/>
            </w:pPr>
            <w:r>
              <w:t>1..1</w:t>
            </w:r>
          </w:p>
        </w:tc>
        <w:tc>
          <w:tcPr>
            <w:tcW w:w="1152" w:type="dxa"/>
          </w:tcPr>
          <w:p w14:paraId="6A36B2D4" w14:textId="77777777" w:rsidR="002E1B08" w:rsidRDefault="00000000">
            <w:pPr>
              <w:pStyle w:val="TableText"/>
            </w:pPr>
            <w:r>
              <w:t>SHALL</w:t>
            </w:r>
          </w:p>
        </w:tc>
        <w:tc>
          <w:tcPr>
            <w:tcW w:w="864" w:type="dxa"/>
          </w:tcPr>
          <w:p w14:paraId="4F775C7C" w14:textId="77777777" w:rsidR="002E1B08" w:rsidRDefault="002E1B08">
            <w:pPr>
              <w:pStyle w:val="TableText"/>
            </w:pPr>
          </w:p>
        </w:tc>
        <w:tc>
          <w:tcPr>
            <w:tcW w:w="1104" w:type="dxa"/>
          </w:tcPr>
          <w:p w14:paraId="3123E959" w14:textId="77777777" w:rsidR="002E1B08" w:rsidRDefault="00000000">
            <w:pPr>
              <w:pStyle w:val="TableText"/>
            </w:pPr>
            <w:hyperlink w:anchor="C_4515-22">
              <w:r>
                <w:rPr>
                  <w:rStyle w:val="HyperlinkText9pt"/>
                </w:rPr>
                <w:t>4515-22</w:t>
              </w:r>
            </w:hyperlink>
          </w:p>
        </w:tc>
        <w:tc>
          <w:tcPr>
            <w:tcW w:w="2975" w:type="dxa"/>
          </w:tcPr>
          <w:p w14:paraId="49BBCF2D" w14:textId="77777777" w:rsidR="002E1B08" w:rsidRDefault="00000000">
            <w:pPr>
              <w:pStyle w:val="TableText"/>
            </w:pPr>
            <w:r>
              <w:t>2.16.840.1.113883.4.6</w:t>
            </w:r>
          </w:p>
        </w:tc>
      </w:tr>
      <w:tr w:rsidR="002E1B08" w14:paraId="1C4D30BD" w14:textId="77777777">
        <w:trPr>
          <w:jc w:val="center"/>
        </w:trPr>
        <w:tc>
          <w:tcPr>
            <w:tcW w:w="3345" w:type="dxa"/>
          </w:tcPr>
          <w:p w14:paraId="5883512B" w14:textId="77777777" w:rsidR="002E1B08" w:rsidRDefault="00000000">
            <w:pPr>
              <w:pStyle w:val="TableText"/>
            </w:pPr>
            <w:r>
              <w:tab/>
            </w:r>
            <w:r>
              <w:tab/>
            </w:r>
            <w:r>
              <w:tab/>
              <w:t>@extension</w:t>
            </w:r>
          </w:p>
        </w:tc>
        <w:tc>
          <w:tcPr>
            <w:tcW w:w="720" w:type="dxa"/>
          </w:tcPr>
          <w:p w14:paraId="40CDB53D" w14:textId="77777777" w:rsidR="002E1B08" w:rsidRDefault="00000000">
            <w:pPr>
              <w:pStyle w:val="TableText"/>
            </w:pPr>
            <w:r>
              <w:t>0..1</w:t>
            </w:r>
          </w:p>
        </w:tc>
        <w:tc>
          <w:tcPr>
            <w:tcW w:w="1152" w:type="dxa"/>
          </w:tcPr>
          <w:p w14:paraId="2EAEBE1A" w14:textId="77777777" w:rsidR="002E1B08" w:rsidRDefault="00000000">
            <w:pPr>
              <w:pStyle w:val="TableText"/>
            </w:pPr>
            <w:r>
              <w:t>SHOULD</w:t>
            </w:r>
          </w:p>
        </w:tc>
        <w:tc>
          <w:tcPr>
            <w:tcW w:w="864" w:type="dxa"/>
          </w:tcPr>
          <w:p w14:paraId="00BFB63A" w14:textId="77777777" w:rsidR="002E1B08" w:rsidRDefault="002E1B08">
            <w:pPr>
              <w:pStyle w:val="TableText"/>
            </w:pPr>
          </w:p>
        </w:tc>
        <w:tc>
          <w:tcPr>
            <w:tcW w:w="1104" w:type="dxa"/>
          </w:tcPr>
          <w:p w14:paraId="55BE8D2F" w14:textId="77777777" w:rsidR="002E1B08" w:rsidRDefault="00000000">
            <w:pPr>
              <w:pStyle w:val="TableText"/>
            </w:pPr>
            <w:hyperlink w:anchor="C_4515-23">
              <w:r>
                <w:rPr>
                  <w:rStyle w:val="HyperlinkText9pt"/>
                </w:rPr>
                <w:t>4515-23</w:t>
              </w:r>
            </w:hyperlink>
          </w:p>
        </w:tc>
        <w:tc>
          <w:tcPr>
            <w:tcW w:w="2975" w:type="dxa"/>
          </w:tcPr>
          <w:p w14:paraId="0A3B342C" w14:textId="77777777" w:rsidR="002E1B08" w:rsidRDefault="002E1B08">
            <w:pPr>
              <w:pStyle w:val="TableText"/>
            </w:pPr>
          </w:p>
        </w:tc>
      </w:tr>
      <w:tr w:rsidR="002E1B08" w14:paraId="1AF7D7A7" w14:textId="77777777">
        <w:trPr>
          <w:jc w:val="center"/>
        </w:trPr>
        <w:tc>
          <w:tcPr>
            <w:tcW w:w="3345" w:type="dxa"/>
          </w:tcPr>
          <w:p w14:paraId="58537157" w14:textId="77777777" w:rsidR="002E1B08" w:rsidRDefault="00000000">
            <w:pPr>
              <w:pStyle w:val="TableText"/>
            </w:pPr>
            <w:r>
              <w:tab/>
            </w:r>
            <w:r>
              <w:tab/>
              <w:t>code</w:t>
            </w:r>
          </w:p>
        </w:tc>
        <w:tc>
          <w:tcPr>
            <w:tcW w:w="720" w:type="dxa"/>
          </w:tcPr>
          <w:p w14:paraId="142FF6AB" w14:textId="77777777" w:rsidR="002E1B08" w:rsidRDefault="00000000">
            <w:pPr>
              <w:pStyle w:val="TableText"/>
            </w:pPr>
            <w:r>
              <w:t>0..1</w:t>
            </w:r>
          </w:p>
        </w:tc>
        <w:tc>
          <w:tcPr>
            <w:tcW w:w="1152" w:type="dxa"/>
          </w:tcPr>
          <w:p w14:paraId="0F16AC5B" w14:textId="77777777" w:rsidR="002E1B08" w:rsidRDefault="00000000">
            <w:pPr>
              <w:pStyle w:val="TableText"/>
            </w:pPr>
            <w:r>
              <w:t>SHOULD</w:t>
            </w:r>
          </w:p>
        </w:tc>
        <w:tc>
          <w:tcPr>
            <w:tcW w:w="864" w:type="dxa"/>
          </w:tcPr>
          <w:p w14:paraId="73DED54E" w14:textId="77777777" w:rsidR="002E1B08" w:rsidRDefault="002E1B08">
            <w:pPr>
              <w:pStyle w:val="TableText"/>
            </w:pPr>
          </w:p>
        </w:tc>
        <w:tc>
          <w:tcPr>
            <w:tcW w:w="1104" w:type="dxa"/>
          </w:tcPr>
          <w:p w14:paraId="46A9FEA8" w14:textId="77777777" w:rsidR="002E1B08" w:rsidRDefault="00000000">
            <w:pPr>
              <w:pStyle w:val="TableText"/>
            </w:pPr>
            <w:hyperlink w:anchor="C_4515-32979">
              <w:r>
                <w:rPr>
                  <w:rStyle w:val="HyperlinkText9pt"/>
                </w:rPr>
                <w:t>4515-32979</w:t>
              </w:r>
            </w:hyperlink>
          </w:p>
        </w:tc>
        <w:tc>
          <w:tcPr>
            <w:tcW w:w="2975" w:type="dxa"/>
          </w:tcPr>
          <w:p w14:paraId="029B4D79" w14:textId="77777777" w:rsidR="002E1B08" w:rsidRDefault="002E1B08">
            <w:pPr>
              <w:pStyle w:val="TableText"/>
            </w:pPr>
          </w:p>
        </w:tc>
      </w:tr>
      <w:tr w:rsidR="002E1B08" w14:paraId="6AA2AF54" w14:textId="77777777">
        <w:trPr>
          <w:jc w:val="center"/>
        </w:trPr>
        <w:tc>
          <w:tcPr>
            <w:tcW w:w="3345" w:type="dxa"/>
          </w:tcPr>
          <w:p w14:paraId="3118DA18" w14:textId="77777777" w:rsidR="002E1B08" w:rsidRDefault="00000000">
            <w:pPr>
              <w:pStyle w:val="TableText"/>
            </w:pPr>
            <w:r>
              <w:tab/>
            </w:r>
            <w:r>
              <w:tab/>
              <w:t>assignedPerson</w:t>
            </w:r>
          </w:p>
        </w:tc>
        <w:tc>
          <w:tcPr>
            <w:tcW w:w="720" w:type="dxa"/>
          </w:tcPr>
          <w:p w14:paraId="21738C95" w14:textId="77777777" w:rsidR="002E1B08" w:rsidRDefault="00000000">
            <w:pPr>
              <w:pStyle w:val="TableText"/>
            </w:pPr>
            <w:r>
              <w:t>0..1</w:t>
            </w:r>
          </w:p>
        </w:tc>
        <w:tc>
          <w:tcPr>
            <w:tcW w:w="1152" w:type="dxa"/>
          </w:tcPr>
          <w:p w14:paraId="68E4FD01" w14:textId="77777777" w:rsidR="002E1B08" w:rsidRDefault="00000000">
            <w:pPr>
              <w:pStyle w:val="TableText"/>
            </w:pPr>
            <w:r>
              <w:t>SHOULD</w:t>
            </w:r>
          </w:p>
        </w:tc>
        <w:tc>
          <w:tcPr>
            <w:tcW w:w="864" w:type="dxa"/>
          </w:tcPr>
          <w:p w14:paraId="33CAF724" w14:textId="77777777" w:rsidR="002E1B08" w:rsidRDefault="002E1B08">
            <w:pPr>
              <w:pStyle w:val="TableText"/>
            </w:pPr>
          </w:p>
        </w:tc>
        <w:tc>
          <w:tcPr>
            <w:tcW w:w="1104" w:type="dxa"/>
          </w:tcPr>
          <w:p w14:paraId="0C77E983" w14:textId="77777777" w:rsidR="002E1B08" w:rsidRDefault="00000000">
            <w:pPr>
              <w:pStyle w:val="TableText"/>
            </w:pPr>
            <w:hyperlink w:anchor="C_4515-32976">
              <w:r>
                <w:rPr>
                  <w:rStyle w:val="HyperlinkText9pt"/>
                </w:rPr>
                <w:t>4515-32976</w:t>
              </w:r>
            </w:hyperlink>
          </w:p>
        </w:tc>
        <w:tc>
          <w:tcPr>
            <w:tcW w:w="2975" w:type="dxa"/>
          </w:tcPr>
          <w:p w14:paraId="6F45FA5D" w14:textId="77777777" w:rsidR="002E1B08" w:rsidRDefault="002E1B08">
            <w:pPr>
              <w:pStyle w:val="TableText"/>
            </w:pPr>
          </w:p>
        </w:tc>
      </w:tr>
      <w:tr w:rsidR="002E1B08" w14:paraId="345FFB23" w14:textId="77777777">
        <w:trPr>
          <w:jc w:val="center"/>
        </w:trPr>
        <w:tc>
          <w:tcPr>
            <w:tcW w:w="3345" w:type="dxa"/>
          </w:tcPr>
          <w:p w14:paraId="7E2D18EE" w14:textId="77777777" w:rsidR="002E1B08" w:rsidRDefault="00000000">
            <w:pPr>
              <w:pStyle w:val="TableText"/>
            </w:pPr>
            <w:r>
              <w:tab/>
            </w:r>
            <w:r>
              <w:tab/>
            </w:r>
            <w:r>
              <w:tab/>
              <w:t>name</w:t>
            </w:r>
          </w:p>
        </w:tc>
        <w:tc>
          <w:tcPr>
            <w:tcW w:w="720" w:type="dxa"/>
          </w:tcPr>
          <w:p w14:paraId="2322667D" w14:textId="77777777" w:rsidR="002E1B08" w:rsidRDefault="00000000">
            <w:pPr>
              <w:pStyle w:val="TableText"/>
            </w:pPr>
            <w:r>
              <w:t>1..*</w:t>
            </w:r>
          </w:p>
        </w:tc>
        <w:tc>
          <w:tcPr>
            <w:tcW w:w="1152" w:type="dxa"/>
          </w:tcPr>
          <w:p w14:paraId="79C27EFB" w14:textId="77777777" w:rsidR="002E1B08" w:rsidRDefault="00000000">
            <w:pPr>
              <w:pStyle w:val="TableText"/>
            </w:pPr>
            <w:r>
              <w:t>SHALL</w:t>
            </w:r>
          </w:p>
        </w:tc>
        <w:tc>
          <w:tcPr>
            <w:tcW w:w="864" w:type="dxa"/>
          </w:tcPr>
          <w:p w14:paraId="358E5E84" w14:textId="77777777" w:rsidR="002E1B08" w:rsidRDefault="002E1B08">
            <w:pPr>
              <w:pStyle w:val="TableText"/>
            </w:pPr>
          </w:p>
        </w:tc>
        <w:tc>
          <w:tcPr>
            <w:tcW w:w="1104" w:type="dxa"/>
          </w:tcPr>
          <w:p w14:paraId="31CCC732" w14:textId="77777777" w:rsidR="002E1B08" w:rsidRDefault="00000000">
            <w:pPr>
              <w:pStyle w:val="TableText"/>
            </w:pPr>
            <w:hyperlink w:anchor="C_4515-32977">
              <w:r>
                <w:rPr>
                  <w:rStyle w:val="HyperlinkText9pt"/>
                </w:rPr>
                <w:t>4515-32977</w:t>
              </w:r>
            </w:hyperlink>
          </w:p>
        </w:tc>
        <w:tc>
          <w:tcPr>
            <w:tcW w:w="2975" w:type="dxa"/>
          </w:tcPr>
          <w:p w14:paraId="18028975" w14:textId="77777777" w:rsidR="002E1B08" w:rsidRDefault="002E1B08">
            <w:pPr>
              <w:pStyle w:val="TableText"/>
            </w:pPr>
          </w:p>
        </w:tc>
      </w:tr>
      <w:tr w:rsidR="002E1B08" w14:paraId="061D70E3" w14:textId="77777777">
        <w:trPr>
          <w:jc w:val="center"/>
        </w:trPr>
        <w:tc>
          <w:tcPr>
            <w:tcW w:w="3345" w:type="dxa"/>
          </w:tcPr>
          <w:p w14:paraId="613238F1" w14:textId="77777777" w:rsidR="002E1B08" w:rsidRDefault="00000000">
            <w:pPr>
              <w:pStyle w:val="TableText"/>
            </w:pPr>
            <w:r>
              <w:tab/>
            </w:r>
            <w:r>
              <w:tab/>
            </w:r>
            <w:r>
              <w:tab/>
            </w:r>
            <w:r>
              <w:tab/>
              <w:t>family</w:t>
            </w:r>
          </w:p>
        </w:tc>
        <w:tc>
          <w:tcPr>
            <w:tcW w:w="720" w:type="dxa"/>
          </w:tcPr>
          <w:p w14:paraId="5EBF5D7A" w14:textId="77777777" w:rsidR="002E1B08" w:rsidRDefault="00000000">
            <w:pPr>
              <w:pStyle w:val="TableText"/>
            </w:pPr>
            <w:r>
              <w:t>1..1</w:t>
            </w:r>
          </w:p>
        </w:tc>
        <w:tc>
          <w:tcPr>
            <w:tcW w:w="1152" w:type="dxa"/>
          </w:tcPr>
          <w:p w14:paraId="6E71E8AF" w14:textId="77777777" w:rsidR="002E1B08" w:rsidRDefault="00000000">
            <w:pPr>
              <w:pStyle w:val="TableText"/>
            </w:pPr>
            <w:r>
              <w:t>SHALL</w:t>
            </w:r>
          </w:p>
        </w:tc>
        <w:tc>
          <w:tcPr>
            <w:tcW w:w="864" w:type="dxa"/>
          </w:tcPr>
          <w:p w14:paraId="22F879D6" w14:textId="77777777" w:rsidR="002E1B08" w:rsidRDefault="002E1B08">
            <w:pPr>
              <w:pStyle w:val="TableText"/>
            </w:pPr>
          </w:p>
        </w:tc>
        <w:tc>
          <w:tcPr>
            <w:tcW w:w="1104" w:type="dxa"/>
          </w:tcPr>
          <w:p w14:paraId="3166CEC0" w14:textId="77777777" w:rsidR="002E1B08" w:rsidRDefault="00000000">
            <w:pPr>
              <w:pStyle w:val="TableText"/>
            </w:pPr>
            <w:hyperlink w:anchor="C_4515-17">
              <w:r>
                <w:rPr>
                  <w:rStyle w:val="HyperlinkText9pt"/>
                </w:rPr>
                <w:t>4515-17</w:t>
              </w:r>
            </w:hyperlink>
          </w:p>
        </w:tc>
        <w:tc>
          <w:tcPr>
            <w:tcW w:w="2975" w:type="dxa"/>
          </w:tcPr>
          <w:p w14:paraId="50166494" w14:textId="77777777" w:rsidR="002E1B08" w:rsidRDefault="002E1B08">
            <w:pPr>
              <w:pStyle w:val="TableText"/>
            </w:pPr>
          </w:p>
        </w:tc>
      </w:tr>
      <w:tr w:rsidR="002E1B08" w14:paraId="4F815C48" w14:textId="77777777">
        <w:trPr>
          <w:jc w:val="center"/>
        </w:trPr>
        <w:tc>
          <w:tcPr>
            <w:tcW w:w="3345" w:type="dxa"/>
          </w:tcPr>
          <w:p w14:paraId="32807641" w14:textId="77777777" w:rsidR="002E1B08" w:rsidRDefault="00000000">
            <w:pPr>
              <w:pStyle w:val="TableText"/>
            </w:pPr>
            <w:r>
              <w:tab/>
            </w:r>
            <w:r>
              <w:tab/>
            </w:r>
            <w:r>
              <w:tab/>
            </w:r>
            <w:r>
              <w:tab/>
              <w:t>given</w:t>
            </w:r>
          </w:p>
        </w:tc>
        <w:tc>
          <w:tcPr>
            <w:tcW w:w="720" w:type="dxa"/>
          </w:tcPr>
          <w:p w14:paraId="05456186" w14:textId="77777777" w:rsidR="002E1B08" w:rsidRDefault="00000000">
            <w:pPr>
              <w:pStyle w:val="TableText"/>
            </w:pPr>
            <w:r>
              <w:t>0..*</w:t>
            </w:r>
          </w:p>
        </w:tc>
        <w:tc>
          <w:tcPr>
            <w:tcW w:w="1152" w:type="dxa"/>
          </w:tcPr>
          <w:p w14:paraId="51BB1736" w14:textId="77777777" w:rsidR="002E1B08" w:rsidRDefault="00000000">
            <w:pPr>
              <w:pStyle w:val="TableText"/>
            </w:pPr>
            <w:r>
              <w:t>SHOULD</w:t>
            </w:r>
          </w:p>
        </w:tc>
        <w:tc>
          <w:tcPr>
            <w:tcW w:w="864" w:type="dxa"/>
          </w:tcPr>
          <w:p w14:paraId="1176620A" w14:textId="77777777" w:rsidR="002E1B08" w:rsidRDefault="002E1B08">
            <w:pPr>
              <w:pStyle w:val="TableText"/>
            </w:pPr>
          </w:p>
        </w:tc>
        <w:tc>
          <w:tcPr>
            <w:tcW w:w="1104" w:type="dxa"/>
          </w:tcPr>
          <w:p w14:paraId="059BD0EF" w14:textId="77777777" w:rsidR="002E1B08" w:rsidRDefault="00000000">
            <w:pPr>
              <w:pStyle w:val="TableText"/>
            </w:pPr>
            <w:hyperlink w:anchor="C_4515-18">
              <w:r>
                <w:rPr>
                  <w:rStyle w:val="HyperlinkText9pt"/>
                </w:rPr>
                <w:t>4515-18</w:t>
              </w:r>
            </w:hyperlink>
          </w:p>
        </w:tc>
        <w:tc>
          <w:tcPr>
            <w:tcW w:w="2975" w:type="dxa"/>
          </w:tcPr>
          <w:p w14:paraId="45AB1640" w14:textId="77777777" w:rsidR="002E1B08" w:rsidRDefault="002E1B08">
            <w:pPr>
              <w:pStyle w:val="TableText"/>
            </w:pPr>
          </w:p>
        </w:tc>
      </w:tr>
      <w:tr w:rsidR="002E1B08" w14:paraId="72F7D797" w14:textId="77777777">
        <w:trPr>
          <w:jc w:val="center"/>
        </w:trPr>
        <w:tc>
          <w:tcPr>
            <w:tcW w:w="3345" w:type="dxa"/>
          </w:tcPr>
          <w:p w14:paraId="30BE177D" w14:textId="77777777" w:rsidR="002E1B08" w:rsidRDefault="00000000">
            <w:pPr>
              <w:pStyle w:val="TableText"/>
            </w:pPr>
            <w:r>
              <w:tab/>
            </w:r>
            <w:r>
              <w:tab/>
              <w:t>assignedAuthoringDevice</w:t>
            </w:r>
          </w:p>
        </w:tc>
        <w:tc>
          <w:tcPr>
            <w:tcW w:w="720" w:type="dxa"/>
          </w:tcPr>
          <w:p w14:paraId="0797EE61" w14:textId="77777777" w:rsidR="002E1B08" w:rsidRDefault="00000000">
            <w:pPr>
              <w:pStyle w:val="TableText"/>
            </w:pPr>
            <w:r>
              <w:t>0..1</w:t>
            </w:r>
          </w:p>
        </w:tc>
        <w:tc>
          <w:tcPr>
            <w:tcW w:w="1152" w:type="dxa"/>
          </w:tcPr>
          <w:p w14:paraId="6AA0BC27" w14:textId="77777777" w:rsidR="002E1B08" w:rsidRDefault="00000000">
            <w:pPr>
              <w:pStyle w:val="TableText"/>
            </w:pPr>
            <w:r>
              <w:t>MAY</w:t>
            </w:r>
          </w:p>
        </w:tc>
        <w:tc>
          <w:tcPr>
            <w:tcW w:w="864" w:type="dxa"/>
          </w:tcPr>
          <w:p w14:paraId="335F17DC" w14:textId="77777777" w:rsidR="002E1B08" w:rsidRDefault="002E1B08">
            <w:pPr>
              <w:pStyle w:val="TableText"/>
            </w:pPr>
          </w:p>
        </w:tc>
        <w:tc>
          <w:tcPr>
            <w:tcW w:w="1104" w:type="dxa"/>
          </w:tcPr>
          <w:p w14:paraId="622317C7" w14:textId="77777777" w:rsidR="002E1B08" w:rsidRDefault="00000000">
            <w:pPr>
              <w:pStyle w:val="TableText"/>
            </w:pPr>
            <w:hyperlink w:anchor="C_4515-32">
              <w:r>
                <w:rPr>
                  <w:rStyle w:val="HyperlinkText9pt"/>
                </w:rPr>
                <w:t>4515-32</w:t>
              </w:r>
            </w:hyperlink>
          </w:p>
        </w:tc>
        <w:tc>
          <w:tcPr>
            <w:tcW w:w="2975" w:type="dxa"/>
          </w:tcPr>
          <w:p w14:paraId="77542AB8" w14:textId="77777777" w:rsidR="002E1B08" w:rsidRDefault="002E1B08">
            <w:pPr>
              <w:pStyle w:val="TableText"/>
            </w:pPr>
          </w:p>
        </w:tc>
      </w:tr>
      <w:tr w:rsidR="002E1B08" w14:paraId="709355D5" w14:textId="77777777">
        <w:trPr>
          <w:jc w:val="center"/>
        </w:trPr>
        <w:tc>
          <w:tcPr>
            <w:tcW w:w="3345" w:type="dxa"/>
          </w:tcPr>
          <w:p w14:paraId="2916BAB6" w14:textId="77777777" w:rsidR="002E1B08" w:rsidRDefault="00000000">
            <w:pPr>
              <w:pStyle w:val="TableText"/>
            </w:pPr>
            <w:r>
              <w:tab/>
            </w:r>
            <w:r>
              <w:tab/>
              <w:t>representedOrganization</w:t>
            </w:r>
          </w:p>
        </w:tc>
        <w:tc>
          <w:tcPr>
            <w:tcW w:w="720" w:type="dxa"/>
          </w:tcPr>
          <w:p w14:paraId="68059F86" w14:textId="77777777" w:rsidR="002E1B08" w:rsidRDefault="00000000">
            <w:pPr>
              <w:pStyle w:val="TableText"/>
            </w:pPr>
            <w:r>
              <w:t>0..1</w:t>
            </w:r>
          </w:p>
        </w:tc>
        <w:tc>
          <w:tcPr>
            <w:tcW w:w="1152" w:type="dxa"/>
          </w:tcPr>
          <w:p w14:paraId="3AC5B57E" w14:textId="77777777" w:rsidR="002E1B08" w:rsidRDefault="00000000">
            <w:pPr>
              <w:pStyle w:val="TableText"/>
            </w:pPr>
            <w:r>
              <w:t>MAY</w:t>
            </w:r>
          </w:p>
        </w:tc>
        <w:tc>
          <w:tcPr>
            <w:tcW w:w="864" w:type="dxa"/>
          </w:tcPr>
          <w:p w14:paraId="4DD06622" w14:textId="77777777" w:rsidR="002E1B08" w:rsidRDefault="002E1B08">
            <w:pPr>
              <w:pStyle w:val="TableText"/>
            </w:pPr>
          </w:p>
        </w:tc>
        <w:tc>
          <w:tcPr>
            <w:tcW w:w="1104" w:type="dxa"/>
          </w:tcPr>
          <w:p w14:paraId="4EEB0B81" w14:textId="77777777" w:rsidR="002E1B08" w:rsidRDefault="00000000">
            <w:pPr>
              <w:pStyle w:val="TableText"/>
            </w:pPr>
            <w:hyperlink w:anchor="C_4515-32978">
              <w:r>
                <w:rPr>
                  <w:rStyle w:val="HyperlinkText9pt"/>
                </w:rPr>
                <w:t>4515-32978</w:t>
              </w:r>
            </w:hyperlink>
          </w:p>
        </w:tc>
        <w:tc>
          <w:tcPr>
            <w:tcW w:w="2975" w:type="dxa"/>
          </w:tcPr>
          <w:p w14:paraId="2A2535F2" w14:textId="77777777" w:rsidR="002E1B08" w:rsidRDefault="002E1B08">
            <w:pPr>
              <w:pStyle w:val="TableText"/>
            </w:pPr>
          </w:p>
        </w:tc>
      </w:tr>
      <w:tr w:rsidR="002E1B08" w14:paraId="3DE1634C" w14:textId="77777777">
        <w:trPr>
          <w:jc w:val="center"/>
        </w:trPr>
        <w:tc>
          <w:tcPr>
            <w:tcW w:w="3345" w:type="dxa"/>
          </w:tcPr>
          <w:p w14:paraId="5F50D32C" w14:textId="77777777" w:rsidR="002E1B08" w:rsidRDefault="00000000">
            <w:pPr>
              <w:pStyle w:val="TableText"/>
            </w:pPr>
            <w:r>
              <w:tab/>
            </w:r>
            <w:r>
              <w:tab/>
            </w:r>
            <w:r>
              <w:tab/>
              <w:t>@nullFlavor</w:t>
            </w:r>
          </w:p>
        </w:tc>
        <w:tc>
          <w:tcPr>
            <w:tcW w:w="720" w:type="dxa"/>
          </w:tcPr>
          <w:p w14:paraId="3AC2367F" w14:textId="77777777" w:rsidR="002E1B08" w:rsidRDefault="00000000">
            <w:pPr>
              <w:pStyle w:val="TableText"/>
            </w:pPr>
            <w:r>
              <w:t>0..1</w:t>
            </w:r>
          </w:p>
        </w:tc>
        <w:tc>
          <w:tcPr>
            <w:tcW w:w="1152" w:type="dxa"/>
          </w:tcPr>
          <w:p w14:paraId="47B1751C" w14:textId="77777777" w:rsidR="002E1B08" w:rsidRDefault="00000000">
            <w:pPr>
              <w:pStyle w:val="TableText"/>
            </w:pPr>
            <w:r>
              <w:t>MAY</w:t>
            </w:r>
          </w:p>
        </w:tc>
        <w:tc>
          <w:tcPr>
            <w:tcW w:w="864" w:type="dxa"/>
          </w:tcPr>
          <w:p w14:paraId="7DE69E3E" w14:textId="77777777" w:rsidR="002E1B08" w:rsidRDefault="002E1B08">
            <w:pPr>
              <w:pStyle w:val="TableText"/>
            </w:pPr>
          </w:p>
        </w:tc>
        <w:tc>
          <w:tcPr>
            <w:tcW w:w="1104" w:type="dxa"/>
          </w:tcPr>
          <w:p w14:paraId="1351A005" w14:textId="77777777" w:rsidR="002E1B08" w:rsidRDefault="00000000">
            <w:pPr>
              <w:pStyle w:val="TableText"/>
            </w:pPr>
            <w:hyperlink w:anchor="C_4515-35">
              <w:r>
                <w:rPr>
                  <w:rStyle w:val="HyperlinkText9pt"/>
                </w:rPr>
                <w:t>4515-35</w:t>
              </w:r>
            </w:hyperlink>
          </w:p>
        </w:tc>
        <w:tc>
          <w:tcPr>
            <w:tcW w:w="2975" w:type="dxa"/>
          </w:tcPr>
          <w:p w14:paraId="3D749E15" w14:textId="77777777" w:rsidR="002E1B08" w:rsidRDefault="002E1B08">
            <w:pPr>
              <w:pStyle w:val="TableText"/>
            </w:pPr>
          </w:p>
        </w:tc>
      </w:tr>
      <w:tr w:rsidR="002E1B08" w14:paraId="6EF6F17A" w14:textId="77777777">
        <w:trPr>
          <w:jc w:val="center"/>
        </w:trPr>
        <w:tc>
          <w:tcPr>
            <w:tcW w:w="3345" w:type="dxa"/>
          </w:tcPr>
          <w:p w14:paraId="0AAB2205" w14:textId="77777777" w:rsidR="002E1B08" w:rsidRDefault="00000000">
            <w:pPr>
              <w:pStyle w:val="TableText"/>
            </w:pPr>
            <w:r>
              <w:tab/>
            </w:r>
            <w:r>
              <w:tab/>
            </w:r>
            <w:r>
              <w:tab/>
              <w:t>id</w:t>
            </w:r>
          </w:p>
        </w:tc>
        <w:tc>
          <w:tcPr>
            <w:tcW w:w="720" w:type="dxa"/>
          </w:tcPr>
          <w:p w14:paraId="6244D143" w14:textId="77777777" w:rsidR="002E1B08" w:rsidRDefault="00000000">
            <w:pPr>
              <w:pStyle w:val="TableText"/>
            </w:pPr>
            <w:r>
              <w:t>1..*</w:t>
            </w:r>
          </w:p>
        </w:tc>
        <w:tc>
          <w:tcPr>
            <w:tcW w:w="1152" w:type="dxa"/>
          </w:tcPr>
          <w:p w14:paraId="051CE111" w14:textId="77777777" w:rsidR="002E1B08" w:rsidRDefault="00000000">
            <w:pPr>
              <w:pStyle w:val="TableText"/>
            </w:pPr>
            <w:r>
              <w:t>SHALL</w:t>
            </w:r>
          </w:p>
        </w:tc>
        <w:tc>
          <w:tcPr>
            <w:tcW w:w="864" w:type="dxa"/>
          </w:tcPr>
          <w:p w14:paraId="3FF307F7" w14:textId="77777777" w:rsidR="002E1B08" w:rsidRDefault="002E1B08">
            <w:pPr>
              <w:pStyle w:val="TableText"/>
            </w:pPr>
          </w:p>
        </w:tc>
        <w:tc>
          <w:tcPr>
            <w:tcW w:w="1104" w:type="dxa"/>
          </w:tcPr>
          <w:p w14:paraId="698570CF" w14:textId="77777777" w:rsidR="002E1B08" w:rsidRDefault="00000000">
            <w:pPr>
              <w:pStyle w:val="TableText"/>
            </w:pPr>
            <w:hyperlink w:anchor="C_4515-32981">
              <w:r>
                <w:rPr>
                  <w:rStyle w:val="HyperlinkText9pt"/>
                </w:rPr>
                <w:t>4515-32981</w:t>
              </w:r>
            </w:hyperlink>
          </w:p>
        </w:tc>
        <w:tc>
          <w:tcPr>
            <w:tcW w:w="2975" w:type="dxa"/>
          </w:tcPr>
          <w:p w14:paraId="3F45AC7C" w14:textId="77777777" w:rsidR="002E1B08" w:rsidRDefault="002E1B08">
            <w:pPr>
              <w:pStyle w:val="TableText"/>
            </w:pPr>
          </w:p>
        </w:tc>
      </w:tr>
      <w:tr w:rsidR="002E1B08" w14:paraId="515D7612" w14:textId="77777777">
        <w:trPr>
          <w:jc w:val="center"/>
        </w:trPr>
        <w:tc>
          <w:tcPr>
            <w:tcW w:w="3345" w:type="dxa"/>
          </w:tcPr>
          <w:p w14:paraId="129ACCC2" w14:textId="77777777" w:rsidR="002E1B08" w:rsidRDefault="00000000">
            <w:pPr>
              <w:pStyle w:val="TableText"/>
            </w:pPr>
            <w:r>
              <w:tab/>
            </w:r>
            <w:r>
              <w:tab/>
            </w:r>
            <w:r>
              <w:tab/>
              <w:t>id</w:t>
            </w:r>
          </w:p>
        </w:tc>
        <w:tc>
          <w:tcPr>
            <w:tcW w:w="720" w:type="dxa"/>
          </w:tcPr>
          <w:p w14:paraId="57ADF6A2" w14:textId="77777777" w:rsidR="002E1B08" w:rsidRDefault="00000000">
            <w:pPr>
              <w:pStyle w:val="TableText"/>
            </w:pPr>
            <w:r>
              <w:t>1..1</w:t>
            </w:r>
          </w:p>
        </w:tc>
        <w:tc>
          <w:tcPr>
            <w:tcW w:w="1152" w:type="dxa"/>
          </w:tcPr>
          <w:p w14:paraId="47DB7B9E" w14:textId="77777777" w:rsidR="002E1B08" w:rsidRDefault="00000000">
            <w:pPr>
              <w:pStyle w:val="TableText"/>
            </w:pPr>
            <w:r>
              <w:t>SHALL</w:t>
            </w:r>
          </w:p>
        </w:tc>
        <w:tc>
          <w:tcPr>
            <w:tcW w:w="864" w:type="dxa"/>
          </w:tcPr>
          <w:p w14:paraId="4A224346" w14:textId="77777777" w:rsidR="002E1B08" w:rsidRDefault="002E1B08">
            <w:pPr>
              <w:pStyle w:val="TableText"/>
            </w:pPr>
          </w:p>
        </w:tc>
        <w:tc>
          <w:tcPr>
            <w:tcW w:w="1104" w:type="dxa"/>
          </w:tcPr>
          <w:p w14:paraId="1F7BBD55" w14:textId="77777777" w:rsidR="002E1B08" w:rsidRDefault="00000000">
            <w:pPr>
              <w:pStyle w:val="TableText"/>
            </w:pPr>
            <w:hyperlink w:anchor="C_4515-24">
              <w:r>
                <w:rPr>
                  <w:rStyle w:val="HyperlinkText9pt"/>
                </w:rPr>
                <w:t>4515-24</w:t>
              </w:r>
            </w:hyperlink>
          </w:p>
        </w:tc>
        <w:tc>
          <w:tcPr>
            <w:tcW w:w="2975" w:type="dxa"/>
          </w:tcPr>
          <w:p w14:paraId="691B24BE" w14:textId="77777777" w:rsidR="002E1B08" w:rsidRDefault="002E1B08">
            <w:pPr>
              <w:pStyle w:val="TableText"/>
            </w:pPr>
          </w:p>
        </w:tc>
      </w:tr>
      <w:tr w:rsidR="002E1B08" w14:paraId="3245EFED" w14:textId="77777777">
        <w:trPr>
          <w:jc w:val="center"/>
        </w:trPr>
        <w:tc>
          <w:tcPr>
            <w:tcW w:w="3345" w:type="dxa"/>
          </w:tcPr>
          <w:p w14:paraId="098783B5" w14:textId="77777777" w:rsidR="002E1B08" w:rsidRDefault="00000000">
            <w:pPr>
              <w:pStyle w:val="TableText"/>
            </w:pPr>
            <w:r>
              <w:tab/>
            </w:r>
            <w:r>
              <w:tab/>
            </w:r>
            <w:r>
              <w:tab/>
            </w:r>
            <w:r>
              <w:tab/>
              <w:t>@nullFlavor</w:t>
            </w:r>
          </w:p>
        </w:tc>
        <w:tc>
          <w:tcPr>
            <w:tcW w:w="720" w:type="dxa"/>
          </w:tcPr>
          <w:p w14:paraId="2ED47133" w14:textId="77777777" w:rsidR="002E1B08" w:rsidRDefault="00000000">
            <w:pPr>
              <w:pStyle w:val="TableText"/>
            </w:pPr>
            <w:r>
              <w:t>0..1</w:t>
            </w:r>
          </w:p>
        </w:tc>
        <w:tc>
          <w:tcPr>
            <w:tcW w:w="1152" w:type="dxa"/>
          </w:tcPr>
          <w:p w14:paraId="27077F14" w14:textId="77777777" w:rsidR="002E1B08" w:rsidRDefault="00000000">
            <w:pPr>
              <w:pStyle w:val="TableText"/>
            </w:pPr>
            <w:r>
              <w:t>MAY</w:t>
            </w:r>
          </w:p>
        </w:tc>
        <w:tc>
          <w:tcPr>
            <w:tcW w:w="864" w:type="dxa"/>
          </w:tcPr>
          <w:p w14:paraId="65A2FC07" w14:textId="77777777" w:rsidR="002E1B08" w:rsidRDefault="002E1B08">
            <w:pPr>
              <w:pStyle w:val="TableText"/>
            </w:pPr>
          </w:p>
        </w:tc>
        <w:tc>
          <w:tcPr>
            <w:tcW w:w="1104" w:type="dxa"/>
          </w:tcPr>
          <w:p w14:paraId="38AB899C" w14:textId="77777777" w:rsidR="002E1B08" w:rsidRDefault="00000000">
            <w:pPr>
              <w:pStyle w:val="TableText"/>
            </w:pPr>
            <w:hyperlink w:anchor="C_4515-25">
              <w:r>
                <w:rPr>
                  <w:rStyle w:val="HyperlinkText9pt"/>
                </w:rPr>
                <w:t>4515-25</w:t>
              </w:r>
            </w:hyperlink>
          </w:p>
        </w:tc>
        <w:tc>
          <w:tcPr>
            <w:tcW w:w="2975" w:type="dxa"/>
          </w:tcPr>
          <w:p w14:paraId="27CB032F" w14:textId="77777777" w:rsidR="002E1B08" w:rsidRDefault="00000000">
            <w:pPr>
              <w:pStyle w:val="TableText"/>
            </w:pPr>
            <w:r>
              <w:t>urn:oid:2.16.840.1.113883.5.1008 (HL7NullFlavor) = UNK</w:t>
            </w:r>
          </w:p>
        </w:tc>
      </w:tr>
      <w:tr w:rsidR="002E1B08" w14:paraId="179EF9E8" w14:textId="77777777">
        <w:trPr>
          <w:jc w:val="center"/>
        </w:trPr>
        <w:tc>
          <w:tcPr>
            <w:tcW w:w="3345" w:type="dxa"/>
          </w:tcPr>
          <w:p w14:paraId="4012265F" w14:textId="77777777" w:rsidR="002E1B08" w:rsidRDefault="00000000">
            <w:pPr>
              <w:pStyle w:val="TableText"/>
            </w:pPr>
            <w:r>
              <w:tab/>
            </w:r>
            <w:r>
              <w:tab/>
            </w:r>
            <w:r>
              <w:tab/>
            </w:r>
            <w:r>
              <w:tab/>
              <w:t>@root</w:t>
            </w:r>
          </w:p>
        </w:tc>
        <w:tc>
          <w:tcPr>
            <w:tcW w:w="720" w:type="dxa"/>
          </w:tcPr>
          <w:p w14:paraId="1356EB19" w14:textId="77777777" w:rsidR="002E1B08" w:rsidRDefault="00000000">
            <w:pPr>
              <w:pStyle w:val="TableText"/>
            </w:pPr>
            <w:r>
              <w:t>1..1</w:t>
            </w:r>
          </w:p>
        </w:tc>
        <w:tc>
          <w:tcPr>
            <w:tcW w:w="1152" w:type="dxa"/>
          </w:tcPr>
          <w:p w14:paraId="0885D6BB" w14:textId="77777777" w:rsidR="002E1B08" w:rsidRDefault="00000000">
            <w:pPr>
              <w:pStyle w:val="TableText"/>
            </w:pPr>
            <w:r>
              <w:t>SHALL</w:t>
            </w:r>
          </w:p>
        </w:tc>
        <w:tc>
          <w:tcPr>
            <w:tcW w:w="864" w:type="dxa"/>
          </w:tcPr>
          <w:p w14:paraId="118B83B3" w14:textId="77777777" w:rsidR="002E1B08" w:rsidRDefault="002E1B08">
            <w:pPr>
              <w:pStyle w:val="TableText"/>
            </w:pPr>
          </w:p>
        </w:tc>
        <w:tc>
          <w:tcPr>
            <w:tcW w:w="1104" w:type="dxa"/>
          </w:tcPr>
          <w:p w14:paraId="3048339C" w14:textId="77777777" w:rsidR="002E1B08" w:rsidRDefault="00000000">
            <w:pPr>
              <w:pStyle w:val="TableText"/>
            </w:pPr>
            <w:hyperlink w:anchor="C_4515-26">
              <w:r>
                <w:rPr>
                  <w:rStyle w:val="HyperlinkText9pt"/>
                </w:rPr>
                <w:t>4515-26</w:t>
              </w:r>
            </w:hyperlink>
          </w:p>
        </w:tc>
        <w:tc>
          <w:tcPr>
            <w:tcW w:w="2975" w:type="dxa"/>
          </w:tcPr>
          <w:p w14:paraId="5CF0A962" w14:textId="77777777" w:rsidR="002E1B08" w:rsidRDefault="00000000">
            <w:pPr>
              <w:pStyle w:val="TableText"/>
            </w:pPr>
            <w:r>
              <w:t>2.16.840.1.113883.4.2</w:t>
            </w:r>
          </w:p>
        </w:tc>
      </w:tr>
      <w:tr w:rsidR="002E1B08" w14:paraId="036FD4DC" w14:textId="77777777">
        <w:trPr>
          <w:jc w:val="center"/>
        </w:trPr>
        <w:tc>
          <w:tcPr>
            <w:tcW w:w="3345" w:type="dxa"/>
          </w:tcPr>
          <w:p w14:paraId="48E602EF" w14:textId="77777777" w:rsidR="002E1B08" w:rsidRDefault="00000000">
            <w:pPr>
              <w:pStyle w:val="TableText"/>
            </w:pPr>
            <w:r>
              <w:tab/>
            </w:r>
            <w:r>
              <w:tab/>
            </w:r>
            <w:r>
              <w:tab/>
            </w:r>
            <w:r>
              <w:tab/>
              <w:t>@extension</w:t>
            </w:r>
          </w:p>
        </w:tc>
        <w:tc>
          <w:tcPr>
            <w:tcW w:w="720" w:type="dxa"/>
          </w:tcPr>
          <w:p w14:paraId="3B0B79DE" w14:textId="77777777" w:rsidR="002E1B08" w:rsidRDefault="00000000">
            <w:pPr>
              <w:pStyle w:val="TableText"/>
            </w:pPr>
            <w:r>
              <w:t>0..1</w:t>
            </w:r>
          </w:p>
        </w:tc>
        <w:tc>
          <w:tcPr>
            <w:tcW w:w="1152" w:type="dxa"/>
          </w:tcPr>
          <w:p w14:paraId="424F1AD5" w14:textId="77777777" w:rsidR="002E1B08" w:rsidRDefault="00000000">
            <w:pPr>
              <w:pStyle w:val="TableText"/>
            </w:pPr>
            <w:r>
              <w:t>SHOULD</w:t>
            </w:r>
          </w:p>
        </w:tc>
        <w:tc>
          <w:tcPr>
            <w:tcW w:w="864" w:type="dxa"/>
          </w:tcPr>
          <w:p w14:paraId="6FC52768" w14:textId="77777777" w:rsidR="002E1B08" w:rsidRDefault="002E1B08">
            <w:pPr>
              <w:pStyle w:val="TableText"/>
            </w:pPr>
          </w:p>
        </w:tc>
        <w:tc>
          <w:tcPr>
            <w:tcW w:w="1104" w:type="dxa"/>
          </w:tcPr>
          <w:p w14:paraId="7985AC4D" w14:textId="77777777" w:rsidR="002E1B08" w:rsidRDefault="00000000">
            <w:pPr>
              <w:pStyle w:val="TableText"/>
            </w:pPr>
            <w:hyperlink w:anchor="C_4515-32982">
              <w:r>
                <w:rPr>
                  <w:rStyle w:val="HyperlinkText9pt"/>
                </w:rPr>
                <w:t>4515-32982</w:t>
              </w:r>
            </w:hyperlink>
          </w:p>
        </w:tc>
        <w:tc>
          <w:tcPr>
            <w:tcW w:w="2975" w:type="dxa"/>
          </w:tcPr>
          <w:p w14:paraId="182FF8FE" w14:textId="77777777" w:rsidR="002E1B08" w:rsidRDefault="002E1B08">
            <w:pPr>
              <w:pStyle w:val="TableText"/>
            </w:pPr>
          </w:p>
        </w:tc>
      </w:tr>
      <w:tr w:rsidR="002E1B08" w14:paraId="53EC2699" w14:textId="77777777">
        <w:trPr>
          <w:jc w:val="center"/>
        </w:trPr>
        <w:tc>
          <w:tcPr>
            <w:tcW w:w="3345" w:type="dxa"/>
          </w:tcPr>
          <w:p w14:paraId="7445B251" w14:textId="77777777" w:rsidR="002E1B08" w:rsidRDefault="00000000">
            <w:pPr>
              <w:pStyle w:val="TableText"/>
            </w:pPr>
            <w:r>
              <w:tab/>
            </w:r>
            <w:r>
              <w:tab/>
            </w:r>
            <w:r>
              <w:tab/>
              <w:t>id</w:t>
            </w:r>
          </w:p>
        </w:tc>
        <w:tc>
          <w:tcPr>
            <w:tcW w:w="720" w:type="dxa"/>
          </w:tcPr>
          <w:p w14:paraId="30D6C8AF" w14:textId="77777777" w:rsidR="002E1B08" w:rsidRDefault="00000000">
            <w:pPr>
              <w:pStyle w:val="TableText"/>
            </w:pPr>
            <w:r>
              <w:t>1..1</w:t>
            </w:r>
          </w:p>
        </w:tc>
        <w:tc>
          <w:tcPr>
            <w:tcW w:w="1152" w:type="dxa"/>
          </w:tcPr>
          <w:p w14:paraId="3ADDB3C5" w14:textId="77777777" w:rsidR="002E1B08" w:rsidRDefault="00000000">
            <w:pPr>
              <w:pStyle w:val="TableText"/>
            </w:pPr>
            <w:r>
              <w:t>SHALL</w:t>
            </w:r>
          </w:p>
        </w:tc>
        <w:tc>
          <w:tcPr>
            <w:tcW w:w="864" w:type="dxa"/>
          </w:tcPr>
          <w:p w14:paraId="6646705E" w14:textId="77777777" w:rsidR="002E1B08" w:rsidRDefault="002E1B08">
            <w:pPr>
              <w:pStyle w:val="TableText"/>
            </w:pPr>
          </w:p>
        </w:tc>
        <w:tc>
          <w:tcPr>
            <w:tcW w:w="1104" w:type="dxa"/>
          </w:tcPr>
          <w:p w14:paraId="3751C441" w14:textId="77777777" w:rsidR="002E1B08" w:rsidRDefault="00000000">
            <w:pPr>
              <w:pStyle w:val="TableText"/>
            </w:pPr>
            <w:hyperlink w:anchor="C_4515-28">
              <w:r>
                <w:rPr>
                  <w:rStyle w:val="HyperlinkText9pt"/>
                </w:rPr>
                <w:t>4515-28</w:t>
              </w:r>
            </w:hyperlink>
          </w:p>
        </w:tc>
        <w:tc>
          <w:tcPr>
            <w:tcW w:w="2975" w:type="dxa"/>
          </w:tcPr>
          <w:p w14:paraId="56E2BFFD" w14:textId="77777777" w:rsidR="002E1B08" w:rsidRDefault="002E1B08">
            <w:pPr>
              <w:pStyle w:val="TableText"/>
            </w:pPr>
          </w:p>
        </w:tc>
      </w:tr>
      <w:tr w:rsidR="002E1B08" w14:paraId="26254150" w14:textId="77777777">
        <w:trPr>
          <w:jc w:val="center"/>
        </w:trPr>
        <w:tc>
          <w:tcPr>
            <w:tcW w:w="3345" w:type="dxa"/>
          </w:tcPr>
          <w:p w14:paraId="2591A5AF" w14:textId="77777777" w:rsidR="002E1B08" w:rsidRDefault="00000000">
            <w:pPr>
              <w:pStyle w:val="TableText"/>
            </w:pPr>
            <w:r>
              <w:tab/>
            </w:r>
            <w:r>
              <w:tab/>
            </w:r>
            <w:r>
              <w:tab/>
            </w:r>
            <w:r>
              <w:tab/>
              <w:t>@nullFlavor</w:t>
            </w:r>
          </w:p>
        </w:tc>
        <w:tc>
          <w:tcPr>
            <w:tcW w:w="720" w:type="dxa"/>
          </w:tcPr>
          <w:p w14:paraId="5F8DE5D7" w14:textId="77777777" w:rsidR="002E1B08" w:rsidRDefault="00000000">
            <w:pPr>
              <w:pStyle w:val="TableText"/>
            </w:pPr>
            <w:r>
              <w:t>0..1</w:t>
            </w:r>
          </w:p>
        </w:tc>
        <w:tc>
          <w:tcPr>
            <w:tcW w:w="1152" w:type="dxa"/>
          </w:tcPr>
          <w:p w14:paraId="61B75CF1" w14:textId="77777777" w:rsidR="002E1B08" w:rsidRDefault="00000000">
            <w:pPr>
              <w:pStyle w:val="TableText"/>
            </w:pPr>
            <w:r>
              <w:t>MAY</w:t>
            </w:r>
          </w:p>
        </w:tc>
        <w:tc>
          <w:tcPr>
            <w:tcW w:w="864" w:type="dxa"/>
          </w:tcPr>
          <w:p w14:paraId="527582B6" w14:textId="77777777" w:rsidR="002E1B08" w:rsidRDefault="002E1B08">
            <w:pPr>
              <w:pStyle w:val="TableText"/>
            </w:pPr>
          </w:p>
        </w:tc>
        <w:tc>
          <w:tcPr>
            <w:tcW w:w="1104" w:type="dxa"/>
          </w:tcPr>
          <w:p w14:paraId="01244EF2" w14:textId="77777777" w:rsidR="002E1B08" w:rsidRDefault="00000000">
            <w:pPr>
              <w:pStyle w:val="TableText"/>
            </w:pPr>
            <w:hyperlink w:anchor="C_4515-29">
              <w:r>
                <w:rPr>
                  <w:rStyle w:val="HyperlinkText9pt"/>
                </w:rPr>
                <w:t>4515-29</w:t>
              </w:r>
            </w:hyperlink>
          </w:p>
        </w:tc>
        <w:tc>
          <w:tcPr>
            <w:tcW w:w="2975" w:type="dxa"/>
          </w:tcPr>
          <w:p w14:paraId="68F550AF" w14:textId="77777777" w:rsidR="002E1B08" w:rsidRDefault="00000000">
            <w:pPr>
              <w:pStyle w:val="TableText"/>
            </w:pPr>
            <w:r>
              <w:t>urn:oid:2.16.840.1.113883.5.1008 (HL7NullFlavor) = UNK</w:t>
            </w:r>
          </w:p>
        </w:tc>
      </w:tr>
      <w:tr w:rsidR="002E1B08" w14:paraId="335FFE6C" w14:textId="77777777">
        <w:trPr>
          <w:jc w:val="center"/>
        </w:trPr>
        <w:tc>
          <w:tcPr>
            <w:tcW w:w="3345" w:type="dxa"/>
          </w:tcPr>
          <w:p w14:paraId="7E47630A" w14:textId="77777777" w:rsidR="002E1B08" w:rsidRDefault="00000000">
            <w:pPr>
              <w:pStyle w:val="TableText"/>
            </w:pPr>
            <w:r>
              <w:tab/>
            </w:r>
            <w:r>
              <w:tab/>
            </w:r>
            <w:r>
              <w:tab/>
            </w:r>
            <w:r>
              <w:tab/>
              <w:t>@root</w:t>
            </w:r>
          </w:p>
        </w:tc>
        <w:tc>
          <w:tcPr>
            <w:tcW w:w="720" w:type="dxa"/>
          </w:tcPr>
          <w:p w14:paraId="13AF73B1" w14:textId="77777777" w:rsidR="002E1B08" w:rsidRDefault="00000000">
            <w:pPr>
              <w:pStyle w:val="TableText"/>
            </w:pPr>
            <w:r>
              <w:t>1..1</w:t>
            </w:r>
          </w:p>
        </w:tc>
        <w:tc>
          <w:tcPr>
            <w:tcW w:w="1152" w:type="dxa"/>
          </w:tcPr>
          <w:p w14:paraId="4CF606EC" w14:textId="77777777" w:rsidR="002E1B08" w:rsidRDefault="00000000">
            <w:pPr>
              <w:pStyle w:val="TableText"/>
            </w:pPr>
            <w:r>
              <w:t>SHALL</w:t>
            </w:r>
          </w:p>
        </w:tc>
        <w:tc>
          <w:tcPr>
            <w:tcW w:w="864" w:type="dxa"/>
          </w:tcPr>
          <w:p w14:paraId="1574595D" w14:textId="77777777" w:rsidR="002E1B08" w:rsidRDefault="002E1B08">
            <w:pPr>
              <w:pStyle w:val="TableText"/>
            </w:pPr>
          </w:p>
        </w:tc>
        <w:tc>
          <w:tcPr>
            <w:tcW w:w="1104" w:type="dxa"/>
          </w:tcPr>
          <w:p w14:paraId="2B94FF28" w14:textId="77777777" w:rsidR="002E1B08" w:rsidRDefault="00000000">
            <w:pPr>
              <w:pStyle w:val="TableText"/>
            </w:pPr>
            <w:hyperlink w:anchor="C_4515-30">
              <w:r>
                <w:rPr>
                  <w:rStyle w:val="HyperlinkText9pt"/>
                </w:rPr>
                <w:t>4515-30</w:t>
              </w:r>
            </w:hyperlink>
          </w:p>
        </w:tc>
        <w:tc>
          <w:tcPr>
            <w:tcW w:w="2975" w:type="dxa"/>
          </w:tcPr>
          <w:p w14:paraId="0E0D681E" w14:textId="77777777" w:rsidR="002E1B08" w:rsidRDefault="00000000">
            <w:pPr>
              <w:pStyle w:val="TableText"/>
            </w:pPr>
            <w:r>
              <w:t>2.16.840.1.113883.4.6</w:t>
            </w:r>
          </w:p>
        </w:tc>
      </w:tr>
      <w:tr w:rsidR="002E1B08" w14:paraId="1AFA7189" w14:textId="77777777">
        <w:trPr>
          <w:jc w:val="center"/>
        </w:trPr>
        <w:tc>
          <w:tcPr>
            <w:tcW w:w="3345" w:type="dxa"/>
          </w:tcPr>
          <w:p w14:paraId="04B03F91" w14:textId="77777777" w:rsidR="002E1B08" w:rsidRDefault="00000000">
            <w:pPr>
              <w:pStyle w:val="TableText"/>
            </w:pPr>
            <w:r>
              <w:tab/>
            </w:r>
            <w:r>
              <w:tab/>
            </w:r>
            <w:r>
              <w:tab/>
            </w:r>
            <w:r>
              <w:tab/>
              <w:t>@extension</w:t>
            </w:r>
          </w:p>
        </w:tc>
        <w:tc>
          <w:tcPr>
            <w:tcW w:w="720" w:type="dxa"/>
          </w:tcPr>
          <w:p w14:paraId="78835857" w14:textId="77777777" w:rsidR="002E1B08" w:rsidRDefault="00000000">
            <w:pPr>
              <w:pStyle w:val="TableText"/>
            </w:pPr>
            <w:r>
              <w:t>0..1</w:t>
            </w:r>
          </w:p>
        </w:tc>
        <w:tc>
          <w:tcPr>
            <w:tcW w:w="1152" w:type="dxa"/>
          </w:tcPr>
          <w:p w14:paraId="61E10A6C" w14:textId="77777777" w:rsidR="002E1B08" w:rsidRDefault="00000000">
            <w:pPr>
              <w:pStyle w:val="TableText"/>
            </w:pPr>
            <w:r>
              <w:t>SHOULD</w:t>
            </w:r>
          </w:p>
        </w:tc>
        <w:tc>
          <w:tcPr>
            <w:tcW w:w="864" w:type="dxa"/>
          </w:tcPr>
          <w:p w14:paraId="1159C527" w14:textId="77777777" w:rsidR="002E1B08" w:rsidRDefault="002E1B08">
            <w:pPr>
              <w:pStyle w:val="TableText"/>
            </w:pPr>
          </w:p>
        </w:tc>
        <w:tc>
          <w:tcPr>
            <w:tcW w:w="1104" w:type="dxa"/>
          </w:tcPr>
          <w:p w14:paraId="3BED1C92" w14:textId="77777777" w:rsidR="002E1B08" w:rsidRDefault="00000000">
            <w:pPr>
              <w:pStyle w:val="TableText"/>
            </w:pPr>
            <w:hyperlink w:anchor="C_4515-31">
              <w:r>
                <w:rPr>
                  <w:rStyle w:val="HyperlinkText9pt"/>
                </w:rPr>
                <w:t>4515-31</w:t>
              </w:r>
            </w:hyperlink>
          </w:p>
        </w:tc>
        <w:tc>
          <w:tcPr>
            <w:tcW w:w="2975" w:type="dxa"/>
          </w:tcPr>
          <w:p w14:paraId="126DD7BF" w14:textId="77777777" w:rsidR="002E1B08" w:rsidRDefault="002E1B08">
            <w:pPr>
              <w:pStyle w:val="TableText"/>
            </w:pPr>
          </w:p>
        </w:tc>
      </w:tr>
      <w:tr w:rsidR="002E1B08" w14:paraId="09E27CC5" w14:textId="77777777">
        <w:trPr>
          <w:jc w:val="center"/>
        </w:trPr>
        <w:tc>
          <w:tcPr>
            <w:tcW w:w="3345" w:type="dxa"/>
          </w:tcPr>
          <w:p w14:paraId="14E2629F" w14:textId="77777777" w:rsidR="002E1B08" w:rsidRDefault="00000000">
            <w:pPr>
              <w:pStyle w:val="TableText"/>
            </w:pPr>
            <w:r>
              <w:lastRenderedPageBreak/>
              <w:tab/>
            </w:r>
            <w:r>
              <w:tab/>
            </w:r>
            <w:r>
              <w:tab/>
              <w:t>name</w:t>
            </w:r>
          </w:p>
        </w:tc>
        <w:tc>
          <w:tcPr>
            <w:tcW w:w="720" w:type="dxa"/>
          </w:tcPr>
          <w:p w14:paraId="4BEE3D09" w14:textId="77777777" w:rsidR="002E1B08" w:rsidRDefault="00000000">
            <w:pPr>
              <w:pStyle w:val="TableText"/>
            </w:pPr>
            <w:r>
              <w:t>1..1</w:t>
            </w:r>
          </w:p>
        </w:tc>
        <w:tc>
          <w:tcPr>
            <w:tcW w:w="1152" w:type="dxa"/>
          </w:tcPr>
          <w:p w14:paraId="0DA862DB" w14:textId="77777777" w:rsidR="002E1B08" w:rsidRDefault="00000000">
            <w:pPr>
              <w:pStyle w:val="TableText"/>
            </w:pPr>
            <w:r>
              <w:t>SHALL</w:t>
            </w:r>
          </w:p>
        </w:tc>
        <w:tc>
          <w:tcPr>
            <w:tcW w:w="864" w:type="dxa"/>
          </w:tcPr>
          <w:p w14:paraId="0FE52435" w14:textId="77777777" w:rsidR="002E1B08" w:rsidRDefault="002E1B08">
            <w:pPr>
              <w:pStyle w:val="TableText"/>
            </w:pPr>
          </w:p>
        </w:tc>
        <w:tc>
          <w:tcPr>
            <w:tcW w:w="1104" w:type="dxa"/>
          </w:tcPr>
          <w:p w14:paraId="64AAC504" w14:textId="77777777" w:rsidR="002E1B08" w:rsidRDefault="00000000">
            <w:pPr>
              <w:pStyle w:val="TableText"/>
            </w:pPr>
            <w:hyperlink w:anchor="C_4515-11">
              <w:r>
                <w:rPr>
                  <w:rStyle w:val="HyperlinkText9pt"/>
                </w:rPr>
                <w:t>4515-11</w:t>
              </w:r>
            </w:hyperlink>
          </w:p>
        </w:tc>
        <w:tc>
          <w:tcPr>
            <w:tcW w:w="2975" w:type="dxa"/>
          </w:tcPr>
          <w:p w14:paraId="06551A66" w14:textId="77777777" w:rsidR="002E1B08" w:rsidRDefault="002E1B08">
            <w:pPr>
              <w:pStyle w:val="TableText"/>
            </w:pPr>
          </w:p>
        </w:tc>
      </w:tr>
      <w:tr w:rsidR="002E1B08" w14:paraId="4B418DF4" w14:textId="77777777">
        <w:trPr>
          <w:jc w:val="center"/>
        </w:trPr>
        <w:tc>
          <w:tcPr>
            <w:tcW w:w="3345" w:type="dxa"/>
          </w:tcPr>
          <w:p w14:paraId="50D95081" w14:textId="77777777" w:rsidR="002E1B08" w:rsidRDefault="00000000">
            <w:pPr>
              <w:pStyle w:val="TableText"/>
            </w:pPr>
            <w:r>
              <w:tab/>
            </w:r>
            <w:r>
              <w:tab/>
            </w:r>
            <w:r>
              <w:tab/>
              <w:t>telecom</w:t>
            </w:r>
          </w:p>
        </w:tc>
        <w:tc>
          <w:tcPr>
            <w:tcW w:w="720" w:type="dxa"/>
          </w:tcPr>
          <w:p w14:paraId="3BF254E2" w14:textId="77777777" w:rsidR="002E1B08" w:rsidRDefault="00000000">
            <w:pPr>
              <w:pStyle w:val="TableText"/>
            </w:pPr>
            <w:r>
              <w:t>0..*</w:t>
            </w:r>
          </w:p>
        </w:tc>
        <w:tc>
          <w:tcPr>
            <w:tcW w:w="1152" w:type="dxa"/>
          </w:tcPr>
          <w:p w14:paraId="5AAF2AC8" w14:textId="77777777" w:rsidR="002E1B08" w:rsidRDefault="00000000">
            <w:pPr>
              <w:pStyle w:val="TableText"/>
            </w:pPr>
            <w:r>
              <w:t>SHOULD</w:t>
            </w:r>
          </w:p>
        </w:tc>
        <w:tc>
          <w:tcPr>
            <w:tcW w:w="864" w:type="dxa"/>
          </w:tcPr>
          <w:p w14:paraId="0D091BD7" w14:textId="77777777" w:rsidR="002E1B08" w:rsidRDefault="002E1B08">
            <w:pPr>
              <w:pStyle w:val="TableText"/>
            </w:pPr>
          </w:p>
        </w:tc>
        <w:tc>
          <w:tcPr>
            <w:tcW w:w="1104" w:type="dxa"/>
          </w:tcPr>
          <w:p w14:paraId="317DD123" w14:textId="77777777" w:rsidR="002E1B08" w:rsidRDefault="00000000">
            <w:pPr>
              <w:pStyle w:val="TableText"/>
            </w:pPr>
            <w:hyperlink w:anchor="C_4515-12">
              <w:r>
                <w:rPr>
                  <w:rStyle w:val="HyperlinkText9pt"/>
                </w:rPr>
                <w:t>4515-12</w:t>
              </w:r>
            </w:hyperlink>
          </w:p>
        </w:tc>
        <w:tc>
          <w:tcPr>
            <w:tcW w:w="2975" w:type="dxa"/>
          </w:tcPr>
          <w:p w14:paraId="42CCF0E0" w14:textId="77777777" w:rsidR="002E1B08" w:rsidRDefault="002E1B08">
            <w:pPr>
              <w:pStyle w:val="TableText"/>
            </w:pPr>
          </w:p>
        </w:tc>
      </w:tr>
    </w:tbl>
    <w:p w14:paraId="2CEF958B" w14:textId="77777777" w:rsidR="002E1B08" w:rsidRDefault="002E1B08">
      <w:pPr>
        <w:pStyle w:val="BodyText"/>
      </w:pPr>
    </w:p>
    <w:p w14:paraId="7E48CF68" w14:textId="77777777" w:rsidR="002E1B08" w:rsidRDefault="00000000">
      <w:pPr>
        <w:numPr>
          <w:ilvl w:val="0"/>
          <w:numId w:val="42"/>
        </w:numPr>
      </w:pPr>
      <w:r>
        <w:rPr>
          <w:rStyle w:val="keyword"/>
        </w:rPr>
        <w:t>SHALL</w:t>
      </w:r>
      <w:r>
        <w:t xml:space="preserve"> contain exactly one [1..1] </w:t>
      </w:r>
      <w:r>
        <w:rPr>
          <w:rStyle w:val="XMLnameBold"/>
        </w:rPr>
        <w:t>templateId</w:t>
      </w:r>
      <w:bookmarkStart w:id="1615" w:name="C_4515-32980"/>
      <w:r>
        <w:t xml:space="preserve"> (CONF:4515-32980)</w:t>
      </w:r>
      <w:bookmarkEnd w:id="1615"/>
      <w:r>
        <w:t xml:space="preserve"> such that it</w:t>
      </w:r>
    </w:p>
    <w:p w14:paraId="4A49C7C9" w14:textId="77777777" w:rsidR="002E1B08" w:rsidRDefault="00000000">
      <w:pPr>
        <w:numPr>
          <w:ilvl w:val="1"/>
          <w:numId w:val="42"/>
        </w:numPr>
      </w:pPr>
      <w:r>
        <w:rPr>
          <w:rStyle w:val="keyword"/>
        </w:rPr>
        <w:t>SHALL</w:t>
      </w:r>
      <w:r>
        <w:t xml:space="preserve"> contain exactly one [1..1] </w:t>
      </w:r>
      <w:r>
        <w:rPr>
          <w:rStyle w:val="XMLnameBold"/>
        </w:rPr>
        <w:t>@root</w:t>
      </w:r>
      <w:r>
        <w:t>=</w:t>
      </w:r>
      <w:r>
        <w:rPr>
          <w:rStyle w:val="XMLname"/>
        </w:rPr>
        <w:t>"2.16.840.1.113883.10.20.22.5.6"</w:t>
      </w:r>
      <w:bookmarkStart w:id="1616" w:name="C_4515-15"/>
      <w:r>
        <w:t xml:space="preserve"> (CONF:4515-15)</w:t>
      </w:r>
      <w:bookmarkEnd w:id="1616"/>
      <w:r>
        <w:t>.</w:t>
      </w:r>
    </w:p>
    <w:p w14:paraId="0B823F5E" w14:textId="77777777" w:rsidR="002E1B08" w:rsidRDefault="00000000">
      <w:pPr>
        <w:numPr>
          <w:ilvl w:val="1"/>
          <w:numId w:val="42"/>
        </w:numPr>
      </w:pPr>
      <w:r>
        <w:rPr>
          <w:rStyle w:val="keyword"/>
        </w:rPr>
        <w:t>SHALL</w:t>
      </w:r>
      <w:r>
        <w:t xml:space="preserve"> contain exactly one [1..1] </w:t>
      </w:r>
      <w:r>
        <w:rPr>
          <w:rStyle w:val="XMLnameBold"/>
        </w:rPr>
        <w:t>@extension</w:t>
      </w:r>
      <w:r>
        <w:t>=</w:t>
      </w:r>
      <w:r>
        <w:rPr>
          <w:rStyle w:val="XMLname"/>
        </w:rPr>
        <w:t>"2019-10-01"</w:t>
      </w:r>
      <w:bookmarkStart w:id="1617" w:name="C_4515-36"/>
      <w:r>
        <w:t xml:space="preserve"> (CONF:4515-36)</w:t>
      </w:r>
      <w:bookmarkEnd w:id="1617"/>
      <w:r>
        <w:t>.</w:t>
      </w:r>
    </w:p>
    <w:p w14:paraId="1EC5A85B" w14:textId="77777777" w:rsidR="002E1B08" w:rsidRDefault="00000000">
      <w:pPr>
        <w:numPr>
          <w:ilvl w:val="0"/>
          <w:numId w:val="42"/>
        </w:numPr>
      </w:pPr>
      <w:r>
        <w:rPr>
          <w:rStyle w:val="keyword"/>
        </w:rPr>
        <w:t>SHALL</w:t>
      </w:r>
      <w:r>
        <w:t xml:space="preserve"> contain exactly one [1..1] </w:t>
      </w:r>
      <w:r>
        <w:rPr>
          <w:rStyle w:val="XMLnameBold"/>
        </w:rPr>
        <w:t>time</w:t>
      </w:r>
      <w:bookmarkStart w:id="1618" w:name="C_4515-32983"/>
      <w:r>
        <w:t xml:space="preserve"> (CONF:4515-32983)</w:t>
      </w:r>
      <w:bookmarkEnd w:id="1618"/>
      <w:r>
        <w:t>.</w:t>
      </w:r>
    </w:p>
    <w:p w14:paraId="1FD86F2C" w14:textId="77777777" w:rsidR="002E1B08" w:rsidRDefault="00000000">
      <w:pPr>
        <w:numPr>
          <w:ilvl w:val="0"/>
          <w:numId w:val="42"/>
        </w:numPr>
      </w:pPr>
      <w:r>
        <w:rPr>
          <w:rStyle w:val="keyword"/>
        </w:rPr>
        <w:t>SHALL</w:t>
      </w:r>
      <w:r>
        <w:t xml:space="preserve"> contain exactly one [1..1] </w:t>
      </w:r>
      <w:r>
        <w:rPr>
          <w:rStyle w:val="XMLnameBold"/>
        </w:rPr>
        <w:t>assignedAuthor</w:t>
      </w:r>
      <w:bookmarkStart w:id="1619" w:name="C_4515-32975"/>
      <w:r>
        <w:t xml:space="preserve"> (CONF:4515-32975)</w:t>
      </w:r>
      <w:bookmarkEnd w:id="1619"/>
      <w:r>
        <w:t>.</w:t>
      </w:r>
    </w:p>
    <w:p w14:paraId="4D2DA2BB" w14:textId="77777777" w:rsidR="002E1B08" w:rsidRDefault="00000000">
      <w:pPr>
        <w:numPr>
          <w:ilvl w:val="1"/>
          <w:numId w:val="42"/>
        </w:numPr>
      </w:pPr>
      <w:r>
        <w:t xml:space="preserve">This assignedAuthor </w:t>
      </w:r>
      <w:r>
        <w:rPr>
          <w:rStyle w:val="keyword"/>
        </w:rPr>
        <w:t>SHALL</w:t>
      </w:r>
      <w:r>
        <w:t xml:space="preserve"> contain at least one [1..*] </w:t>
      </w:r>
      <w:r>
        <w:rPr>
          <w:rStyle w:val="XMLnameBold"/>
        </w:rPr>
        <w:t>id</w:t>
      </w:r>
      <w:bookmarkStart w:id="1620" w:name="C_4515-2"/>
      <w:r>
        <w:t xml:space="preserve"> (CONF:4515-2)</w:t>
      </w:r>
      <w:bookmarkEnd w:id="1620"/>
      <w:r>
        <w:t>.</w:t>
      </w:r>
    </w:p>
    <w:p w14:paraId="6AC8BF2A" w14:textId="77777777" w:rsidR="002E1B08" w:rsidRDefault="00000000">
      <w:pPr>
        <w:numPr>
          <w:ilvl w:val="2"/>
          <w:numId w:val="42"/>
        </w:numPr>
      </w:pPr>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(CONF:4515-64).</w:t>
      </w:r>
    </w:p>
    <w:p w14:paraId="325AA94B" w14:textId="77777777" w:rsidR="002E1B08" w:rsidRDefault="00000000">
      <w:pPr>
        <w:numPr>
          <w:ilvl w:val="1"/>
          <w:numId w:val="42"/>
        </w:numPr>
      </w:pPr>
      <w:r>
        <w:t xml:space="preserve">This assignedAuthor </w:t>
      </w:r>
      <w:r>
        <w:rPr>
          <w:rStyle w:val="keyword"/>
        </w:rPr>
        <w:t>SHALL</w:t>
      </w:r>
      <w:r>
        <w:t xml:space="preserve"> contain exactly one [1..1] </w:t>
      </w:r>
      <w:r>
        <w:rPr>
          <w:rStyle w:val="XMLnameBold"/>
        </w:rPr>
        <w:t>id</w:t>
      </w:r>
      <w:bookmarkStart w:id="1621" w:name="C_4515-20"/>
      <w:r>
        <w:t xml:space="preserve"> (CONF:4515-20)</w:t>
      </w:r>
      <w:bookmarkEnd w:id="1621"/>
      <w:r>
        <w:t xml:space="preserve"> such that it</w:t>
      </w:r>
    </w:p>
    <w:p w14:paraId="5B1D5F9C" w14:textId="77777777" w:rsidR="002E1B08" w:rsidRDefault="00000000">
      <w:pPr>
        <w:pStyle w:val="BodyText"/>
        <w:spacing w:before="120"/>
      </w:pPr>
      <w:r>
        <w:t>If id with @root="2.16.840.1.113883.4.6" National Provider Identifier is unknown then</w:t>
      </w:r>
    </w:p>
    <w:p w14:paraId="10E9DAD0" w14:textId="77777777" w:rsidR="002E1B08" w:rsidRDefault="00000000">
      <w:pPr>
        <w:numPr>
          <w:ilvl w:val="2"/>
          <w:numId w:val="42"/>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622" w:name="C_4515-21"/>
      <w:r>
        <w:t xml:space="preserve"> (CONF:4515-21)</w:t>
      </w:r>
      <w:bookmarkEnd w:id="1622"/>
      <w:r>
        <w:t>.</w:t>
      </w:r>
    </w:p>
    <w:p w14:paraId="767C09B1" w14:textId="77777777" w:rsidR="002E1B08" w:rsidRDefault="00000000">
      <w:pPr>
        <w:numPr>
          <w:ilvl w:val="2"/>
          <w:numId w:val="42"/>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1623" w:name="C_4515-22"/>
      <w:r>
        <w:t xml:space="preserve"> (CONF:4515-22)</w:t>
      </w:r>
      <w:bookmarkEnd w:id="1623"/>
      <w:r>
        <w:t>.</w:t>
      </w:r>
    </w:p>
    <w:p w14:paraId="0F8CCAFB" w14:textId="77777777" w:rsidR="002E1B08" w:rsidRDefault="00000000">
      <w:pPr>
        <w:numPr>
          <w:ilvl w:val="2"/>
          <w:numId w:val="42"/>
        </w:numPr>
      </w:pPr>
      <w:r>
        <w:rPr>
          <w:rStyle w:val="keyword"/>
        </w:rPr>
        <w:t>SHOULD</w:t>
      </w:r>
      <w:r>
        <w:t xml:space="preserve"> contain zero or one [0..1] </w:t>
      </w:r>
      <w:r>
        <w:rPr>
          <w:rStyle w:val="XMLnameBold"/>
        </w:rPr>
        <w:t>@extension</w:t>
      </w:r>
      <w:bookmarkStart w:id="1624" w:name="C_4515-23"/>
      <w:r>
        <w:t xml:space="preserve"> (CONF:4515-23)</w:t>
      </w:r>
      <w:bookmarkEnd w:id="1624"/>
      <w:r>
        <w:t>.</w:t>
      </w:r>
    </w:p>
    <w:p w14:paraId="2753C671" w14:textId="77777777" w:rsidR="002E1B08" w:rsidRDefault="00000000">
      <w:pPr>
        <w:pStyle w:val="BodyText"/>
        <w:spacing w:before="120"/>
      </w:pPr>
      <w:r>
        <w:t>When the author is a person who is not acting in the role of a clinician, this code encodes the personal or legal relationship between author and the patient.</w:t>
      </w:r>
    </w:p>
    <w:p w14:paraId="53F0ACEC" w14:textId="77777777" w:rsidR="002E1B08" w:rsidRDefault="00000000">
      <w:pPr>
        <w:numPr>
          <w:ilvl w:val="1"/>
          <w:numId w:val="42"/>
        </w:numPr>
      </w:pPr>
      <w:r>
        <w:t xml:space="preserve">This assignedAuthor </w:t>
      </w:r>
      <w:r>
        <w:rPr>
          <w:rStyle w:val="keyword"/>
        </w:rPr>
        <w:t>SHOULD</w:t>
      </w:r>
      <w:r>
        <w:t xml:space="preserve"> contain zero or one [0..1] </w:t>
      </w:r>
      <w:r>
        <w:rPr>
          <w:rStyle w:val="XMLnameBold"/>
        </w:rPr>
        <w:t>code</w:t>
      </w:r>
      <w:bookmarkStart w:id="1625" w:name="C_4515-32979"/>
      <w:r>
        <w:t xml:space="preserve"> (CONF:4515-32979)</w:t>
      </w:r>
      <w:bookmarkEnd w:id="1625"/>
      <w:r>
        <w:t>.</w:t>
      </w:r>
    </w:p>
    <w:p w14:paraId="5326CBB3" w14:textId="77777777" w:rsidR="002E1B08" w:rsidRDefault="00000000">
      <w:pPr>
        <w:numPr>
          <w:ilvl w:val="2"/>
          <w:numId w:val="42"/>
        </w:numPr>
      </w:pPr>
      <w:r>
        <w:t>If the content is provider authored, the code</w:t>
      </w:r>
      <w:r>
        <w:rPr>
          <w:rStyle w:val="keyword"/>
        </w:rPr>
        <w:t xml:space="preserve"> SHOULD </w:t>
      </w:r>
      <w:r>
        <w:t>be selected from ValueSet Healthcare Provider Taxonomy urn:oid:2.16.840.1.114222.4.11.1066 DYNAMIC (CONF:4515-56).</w:t>
      </w:r>
    </w:p>
    <w:p w14:paraId="1261766F" w14:textId="77777777" w:rsidR="002E1B08" w:rsidRDefault="00000000">
      <w:pPr>
        <w:numPr>
          <w:ilvl w:val="2"/>
          <w:numId w:val="42"/>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14:paraId="40094316" w14:textId="77777777" w:rsidR="002E1B08" w:rsidRDefault="00000000">
      <w:pPr>
        <w:numPr>
          <w:ilvl w:val="1"/>
          <w:numId w:val="42"/>
        </w:numPr>
      </w:pPr>
      <w:r>
        <w:t xml:space="preserve">This assignedAuthor </w:t>
      </w:r>
      <w:r>
        <w:rPr>
          <w:rStyle w:val="keyword"/>
        </w:rPr>
        <w:t>SHOULD</w:t>
      </w:r>
      <w:r>
        <w:t xml:space="preserve"> contain zero or one [0..1] </w:t>
      </w:r>
      <w:r>
        <w:rPr>
          <w:rStyle w:val="XMLnameBold"/>
        </w:rPr>
        <w:t>assignedPerson</w:t>
      </w:r>
      <w:bookmarkStart w:id="1626" w:name="C_4515-32976"/>
      <w:r>
        <w:t xml:space="preserve"> (CONF:4515-32976)</w:t>
      </w:r>
      <w:bookmarkEnd w:id="1626"/>
      <w:r>
        <w:t>.</w:t>
      </w:r>
    </w:p>
    <w:p w14:paraId="3E5F76C3" w14:textId="77777777" w:rsidR="002E1B08" w:rsidRDefault="00000000">
      <w:pPr>
        <w:numPr>
          <w:ilvl w:val="2"/>
          <w:numId w:val="42"/>
        </w:numPr>
      </w:pPr>
      <w:r>
        <w:t xml:space="preserve">The assignedPerson, if present, </w:t>
      </w:r>
      <w:r>
        <w:rPr>
          <w:rStyle w:val="keyword"/>
        </w:rPr>
        <w:t>SHALL</w:t>
      </w:r>
      <w:r>
        <w:t xml:space="preserve"> contain at least one [1..*] </w:t>
      </w:r>
      <w:r>
        <w:rPr>
          <w:rStyle w:val="XMLnameBold"/>
        </w:rPr>
        <w:t>name</w:t>
      </w:r>
      <w:bookmarkStart w:id="1627" w:name="C_4515-32977"/>
      <w:r>
        <w:t xml:space="preserve"> (CONF:4515-32977)</w:t>
      </w:r>
      <w:bookmarkEnd w:id="1627"/>
      <w:r>
        <w:t>.</w:t>
      </w:r>
    </w:p>
    <w:p w14:paraId="6F5BF386" w14:textId="77777777" w:rsidR="002E1B08" w:rsidRDefault="00000000">
      <w:pPr>
        <w:numPr>
          <w:ilvl w:val="3"/>
          <w:numId w:val="42"/>
        </w:numPr>
      </w:pPr>
      <w:r>
        <w:t xml:space="preserve">Such names </w:t>
      </w:r>
      <w:r>
        <w:rPr>
          <w:rStyle w:val="keyword"/>
        </w:rPr>
        <w:t>SHALL</w:t>
      </w:r>
      <w:r>
        <w:t xml:space="preserve"> contain exactly one [1..1] </w:t>
      </w:r>
      <w:r>
        <w:rPr>
          <w:rStyle w:val="XMLnameBold"/>
        </w:rPr>
        <w:t>family</w:t>
      </w:r>
      <w:bookmarkStart w:id="1628" w:name="C_4515-17"/>
      <w:r>
        <w:t xml:space="preserve"> (CONF:4515-17)</w:t>
      </w:r>
      <w:bookmarkEnd w:id="1628"/>
      <w:r>
        <w:t>.</w:t>
      </w:r>
    </w:p>
    <w:p w14:paraId="359A4FF8" w14:textId="77777777" w:rsidR="002E1B08" w:rsidRDefault="00000000">
      <w:pPr>
        <w:numPr>
          <w:ilvl w:val="3"/>
          <w:numId w:val="42"/>
        </w:numPr>
      </w:pPr>
      <w:r>
        <w:t xml:space="preserve">Such names </w:t>
      </w:r>
      <w:r>
        <w:rPr>
          <w:rStyle w:val="keyword"/>
        </w:rPr>
        <w:t>SHOULD</w:t>
      </w:r>
      <w:r>
        <w:t xml:space="preserve"> contain zero or more [0..*] </w:t>
      </w:r>
      <w:r>
        <w:rPr>
          <w:rStyle w:val="XMLnameBold"/>
        </w:rPr>
        <w:t>given</w:t>
      </w:r>
      <w:bookmarkStart w:id="1629" w:name="C_4515-18"/>
      <w:r>
        <w:t xml:space="preserve"> (CONF:4515-18)</w:t>
      </w:r>
      <w:bookmarkEnd w:id="1629"/>
      <w:r>
        <w:t>.</w:t>
      </w:r>
    </w:p>
    <w:p w14:paraId="7BFAB355" w14:textId="77777777" w:rsidR="002E1B08" w:rsidRDefault="00000000">
      <w:pPr>
        <w:numPr>
          <w:ilvl w:val="1"/>
          <w:numId w:val="42"/>
        </w:numPr>
      </w:pPr>
      <w:r>
        <w:t xml:space="preserve">This assignedAuthor </w:t>
      </w:r>
      <w:r>
        <w:rPr>
          <w:rStyle w:val="keyword"/>
        </w:rPr>
        <w:t>MAY</w:t>
      </w:r>
      <w:r>
        <w:t xml:space="preserve"> contain zero or one [0..1] </w:t>
      </w:r>
      <w:r>
        <w:rPr>
          <w:rStyle w:val="XMLnameBold"/>
        </w:rPr>
        <w:t>assignedAuthoringDevice</w:t>
      </w:r>
      <w:bookmarkStart w:id="1630" w:name="C_4515-32"/>
      <w:r>
        <w:t xml:space="preserve"> (CONF:4515-32)</w:t>
      </w:r>
      <w:bookmarkEnd w:id="1630"/>
      <w:r>
        <w:t>.</w:t>
      </w:r>
    </w:p>
    <w:p w14:paraId="5BBEC6B4" w14:textId="77777777" w:rsidR="002E1B08" w:rsidRDefault="00000000">
      <w:pPr>
        <w:pStyle w:val="BodyText"/>
        <w:spacing w:before="120"/>
      </w:pPr>
      <w:r>
        <w:lastRenderedPageBreak/>
        <w:t>If the assignedAuthor/id is not referencing a Provenance Author described elsewhere in the document with a representedOrganization populated, this assignedAuthor SHALL contain exactly one [1..1] representedOrganization (See - CONF:4440-64).</w:t>
      </w:r>
    </w:p>
    <w:p w14:paraId="40D9C6ED" w14:textId="77777777" w:rsidR="002E1B08" w:rsidRDefault="00000000">
      <w:pPr>
        <w:numPr>
          <w:ilvl w:val="1"/>
          <w:numId w:val="42"/>
        </w:numPr>
      </w:pPr>
      <w:r>
        <w:t xml:space="preserve">This assignedAuthor </w:t>
      </w:r>
      <w:r>
        <w:rPr>
          <w:rStyle w:val="keyword"/>
        </w:rPr>
        <w:t>MAY</w:t>
      </w:r>
      <w:r>
        <w:t xml:space="preserve"> contain zero or one [0..1] </w:t>
      </w:r>
      <w:r>
        <w:rPr>
          <w:rStyle w:val="XMLnameBold"/>
        </w:rPr>
        <w:t>representedOrganization</w:t>
      </w:r>
      <w:bookmarkStart w:id="1631" w:name="C_4515-32978"/>
      <w:r>
        <w:t xml:space="preserve"> (CONF:4515-32978)</w:t>
      </w:r>
      <w:bookmarkEnd w:id="1631"/>
      <w:r>
        <w:t>.</w:t>
      </w:r>
    </w:p>
    <w:p w14:paraId="7DB13C46" w14:textId="77777777" w:rsidR="002E1B08" w:rsidRDefault="00000000">
      <w:pPr>
        <w:pStyle w:val="BodyText"/>
        <w:spacing w:before="120"/>
      </w:pPr>
      <w:r>
        <w:t>A nullFlavor of "NA" is allowed If the assignedAuthor is not a clinician</w:t>
      </w:r>
    </w:p>
    <w:p w14:paraId="136242E4" w14:textId="77777777" w:rsidR="002E1B08" w:rsidRDefault="00000000">
      <w:pPr>
        <w:numPr>
          <w:ilvl w:val="2"/>
          <w:numId w:val="42"/>
        </w:numPr>
      </w:pPr>
      <w:r>
        <w:t xml:space="preserve">The representedOrganization, if present, </w:t>
      </w:r>
      <w:r>
        <w:rPr>
          <w:rStyle w:val="keyword"/>
        </w:rPr>
        <w:t>MAY</w:t>
      </w:r>
      <w:r>
        <w:t xml:space="preserve"> contain zero or one [0..1] </w:t>
      </w:r>
      <w:r>
        <w:rPr>
          <w:rStyle w:val="XMLnameBold"/>
        </w:rPr>
        <w:t>@nullFlavor</w:t>
      </w:r>
      <w:bookmarkStart w:id="1632" w:name="C_4515-35"/>
      <w:r>
        <w:t xml:space="preserve"> (CONF:4515-35)</w:t>
      </w:r>
      <w:bookmarkEnd w:id="1632"/>
      <w:r>
        <w:t>.</w:t>
      </w:r>
    </w:p>
    <w:p w14:paraId="3BACE93D" w14:textId="77777777" w:rsidR="002E1B08" w:rsidRDefault="00000000">
      <w:pPr>
        <w:numPr>
          <w:ilvl w:val="2"/>
          <w:numId w:val="42"/>
        </w:numPr>
      </w:pPr>
      <w:r>
        <w:t xml:space="preserve">The representedOrganization, if present, </w:t>
      </w:r>
      <w:r>
        <w:rPr>
          <w:rStyle w:val="keyword"/>
        </w:rPr>
        <w:t>SHALL</w:t>
      </w:r>
      <w:r>
        <w:t xml:space="preserve"> contain at least one [1..*] </w:t>
      </w:r>
      <w:r>
        <w:rPr>
          <w:rStyle w:val="XMLnameBold"/>
        </w:rPr>
        <w:t>id</w:t>
      </w:r>
      <w:bookmarkStart w:id="1633" w:name="C_4515-32981"/>
      <w:r>
        <w:t xml:space="preserve"> (CONF:4515-32981)</w:t>
      </w:r>
      <w:bookmarkEnd w:id="1633"/>
      <w:r>
        <w:t>.</w:t>
      </w:r>
    </w:p>
    <w:p w14:paraId="737C9CC7" w14:textId="77777777" w:rsidR="002E1B08" w:rsidRDefault="00000000">
      <w:pPr>
        <w:numPr>
          <w:ilvl w:val="2"/>
          <w:numId w:val="42"/>
        </w:numPr>
      </w:pPr>
      <w:r>
        <w:t xml:space="preserve">The representedOrganization, if present, </w:t>
      </w:r>
      <w:r>
        <w:rPr>
          <w:rStyle w:val="keyword"/>
        </w:rPr>
        <w:t>SHALL</w:t>
      </w:r>
      <w:r>
        <w:t xml:space="preserve"> contain exactly one [1..1] </w:t>
      </w:r>
      <w:r>
        <w:rPr>
          <w:rStyle w:val="XMLnameBold"/>
        </w:rPr>
        <w:t>id</w:t>
      </w:r>
      <w:bookmarkStart w:id="1634" w:name="C_4515-24"/>
      <w:r>
        <w:t xml:space="preserve"> (CONF:4515-24)</w:t>
      </w:r>
      <w:bookmarkEnd w:id="1634"/>
      <w:r>
        <w:t xml:space="preserve"> such that it</w:t>
      </w:r>
    </w:p>
    <w:p w14:paraId="0E977369" w14:textId="77777777" w:rsidR="002E1B08" w:rsidRDefault="00000000">
      <w:pPr>
        <w:pStyle w:val="BodyText"/>
        <w:spacing w:before="120"/>
      </w:pPr>
      <w:r>
        <w:t>If id with @root="2.16.840.1.113883.4.2" Tax ID Number is unknown then</w:t>
      </w:r>
    </w:p>
    <w:p w14:paraId="63333306" w14:textId="77777777" w:rsidR="002E1B08" w:rsidRDefault="00000000">
      <w:pPr>
        <w:numPr>
          <w:ilvl w:val="3"/>
          <w:numId w:val="42"/>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635" w:name="C_4515-25"/>
      <w:r>
        <w:t xml:space="preserve"> (CONF:4515-25)</w:t>
      </w:r>
      <w:bookmarkEnd w:id="1635"/>
      <w:r>
        <w:t>.</w:t>
      </w:r>
    </w:p>
    <w:p w14:paraId="3E3949A4" w14:textId="77777777" w:rsidR="002E1B08" w:rsidRDefault="00000000">
      <w:pPr>
        <w:numPr>
          <w:ilvl w:val="3"/>
          <w:numId w:val="42"/>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id="1636" w:name="C_4515-26"/>
      <w:r>
        <w:t xml:space="preserve"> (CONF:4515-26)</w:t>
      </w:r>
      <w:bookmarkEnd w:id="1636"/>
      <w:r>
        <w:t>.</w:t>
      </w:r>
    </w:p>
    <w:p w14:paraId="36CAF7F6" w14:textId="77777777" w:rsidR="002E1B08" w:rsidRDefault="00000000">
      <w:pPr>
        <w:numPr>
          <w:ilvl w:val="3"/>
          <w:numId w:val="42"/>
        </w:numPr>
      </w:pPr>
      <w:r>
        <w:rPr>
          <w:rStyle w:val="keyword"/>
        </w:rPr>
        <w:t>SHOULD</w:t>
      </w:r>
      <w:r>
        <w:t xml:space="preserve"> contain zero or one [0..1] </w:t>
      </w:r>
      <w:r>
        <w:rPr>
          <w:rStyle w:val="XMLnameBold"/>
        </w:rPr>
        <w:t>@extension</w:t>
      </w:r>
      <w:bookmarkStart w:id="1637" w:name="C_4515-32982"/>
      <w:r>
        <w:t xml:space="preserve"> (CONF:4515-32982)</w:t>
      </w:r>
      <w:bookmarkEnd w:id="1637"/>
      <w:r>
        <w:t>.</w:t>
      </w:r>
    </w:p>
    <w:p w14:paraId="23977AFA" w14:textId="77777777" w:rsidR="002E1B08" w:rsidRDefault="00000000">
      <w:pPr>
        <w:numPr>
          <w:ilvl w:val="2"/>
          <w:numId w:val="42"/>
        </w:numPr>
      </w:pPr>
      <w:r>
        <w:t xml:space="preserve">The representedOrganization, if present, </w:t>
      </w:r>
      <w:r>
        <w:rPr>
          <w:rStyle w:val="keyword"/>
        </w:rPr>
        <w:t>SHALL</w:t>
      </w:r>
      <w:r>
        <w:t xml:space="preserve"> contain exactly one [1..1] </w:t>
      </w:r>
      <w:r>
        <w:rPr>
          <w:rStyle w:val="XMLnameBold"/>
        </w:rPr>
        <w:t>id</w:t>
      </w:r>
      <w:bookmarkStart w:id="1638" w:name="C_4515-28"/>
      <w:r>
        <w:t xml:space="preserve"> (CONF:4515-28)</w:t>
      </w:r>
      <w:bookmarkEnd w:id="1638"/>
      <w:r>
        <w:t xml:space="preserve"> such that it</w:t>
      </w:r>
    </w:p>
    <w:p w14:paraId="05557DCC" w14:textId="77777777" w:rsidR="002E1B08" w:rsidRDefault="00000000">
      <w:pPr>
        <w:pStyle w:val="BodyText"/>
        <w:spacing w:before="120"/>
      </w:pPr>
      <w:r>
        <w:t>If id with @root="2.16.840.1.113883.4.6" National Provider Identifier is unknown then</w:t>
      </w:r>
    </w:p>
    <w:p w14:paraId="3BC7BEB2" w14:textId="77777777" w:rsidR="002E1B08" w:rsidRDefault="00000000">
      <w:pPr>
        <w:numPr>
          <w:ilvl w:val="3"/>
          <w:numId w:val="42"/>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639" w:name="C_4515-29"/>
      <w:r>
        <w:t xml:space="preserve"> (CONF:4515-29)</w:t>
      </w:r>
      <w:bookmarkEnd w:id="1639"/>
      <w:r>
        <w:t>.</w:t>
      </w:r>
    </w:p>
    <w:p w14:paraId="78EB865B" w14:textId="77777777" w:rsidR="002E1B08" w:rsidRDefault="00000000">
      <w:pPr>
        <w:numPr>
          <w:ilvl w:val="3"/>
          <w:numId w:val="42"/>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id="1640" w:name="C_4515-30"/>
      <w:r>
        <w:t xml:space="preserve"> (CONF:4515-30)</w:t>
      </w:r>
      <w:bookmarkEnd w:id="1640"/>
      <w:r>
        <w:t>.</w:t>
      </w:r>
    </w:p>
    <w:p w14:paraId="7E8E4D23" w14:textId="77777777" w:rsidR="002E1B08" w:rsidRDefault="00000000">
      <w:pPr>
        <w:numPr>
          <w:ilvl w:val="3"/>
          <w:numId w:val="42"/>
        </w:numPr>
      </w:pPr>
      <w:r>
        <w:rPr>
          <w:rStyle w:val="keyword"/>
        </w:rPr>
        <w:t>SHOULD</w:t>
      </w:r>
      <w:r>
        <w:t xml:space="preserve"> contain zero or one [0..1] </w:t>
      </w:r>
      <w:r>
        <w:rPr>
          <w:rStyle w:val="XMLnameBold"/>
        </w:rPr>
        <w:t>@extension</w:t>
      </w:r>
      <w:bookmarkStart w:id="1641" w:name="C_4515-31"/>
      <w:r>
        <w:t xml:space="preserve"> (CONF:4515-31)</w:t>
      </w:r>
      <w:bookmarkEnd w:id="1641"/>
      <w:r>
        <w:t>.</w:t>
      </w:r>
    </w:p>
    <w:p w14:paraId="34323020" w14:textId="77777777" w:rsidR="002E1B08" w:rsidRDefault="00000000">
      <w:pPr>
        <w:numPr>
          <w:ilvl w:val="2"/>
          <w:numId w:val="42"/>
        </w:numPr>
      </w:pPr>
      <w:r>
        <w:t xml:space="preserve">The representedOrganization, if present, </w:t>
      </w:r>
      <w:r>
        <w:rPr>
          <w:rStyle w:val="keyword"/>
        </w:rPr>
        <w:t>SHALL</w:t>
      </w:r>
      <w:r>
        <w:t xml:space="preserve"> contain exactly one [1..1] </w:t>
      </w:r>
      <w:r>
        <w:rPr>
          <w:rStyle w:val="XMLnameBold"/>
        </w:rPr>
        <w:t>name</w:t>
      </w:r>
      <w:bookmarkStart w:id="1642" w:name="C_4515-11"/>
      <w:r>
        <w:t xml:space="preserve"> (CONF:4515-11)</w:t>
      </w:r>
      <w:bookmarkEnd w:id="1642"/>
      <w:r>
        <w:t>.</w:t>
      </w:r>
    </w:p>
    <w:p w14:paraId="046D1192" w14:textId="77777777" w:rsidR="002E1B08" w:rsidRDefault="00000000">
      <w:pPr>
        <w:numPr>
          <w:ilvl w:val="2"/>
          <w:numId w:val="42"/>
        </w:numPr>
      </w:pPr>
      <w:r>
        <w:t xml:space="preserve">The representedOrganization, if present, </w:t>
      </w:r>
      <w:r>
        <w:rPr>
          <w:rStyle w:val="keyword"/>
        </w:rPr>
        <w:t>SHOULD</w:t>
      </w:r>
      <w:r>
        <w:t xml:space="preserve"> contain zero or more [0..*] </w:t>
      </w:r>
      <w:r>
        <w:rPr>
          <w:rStyle w:val="XMLnameBold"/>
        </w:rPr>
        <w:t>telecom</w:t>
      </w:r>
      <w:bookmarkStart w:id="1643" w:name="C_4515-12"/>
      <w:r>
        <w:t xml:space="preserve"> (CONF:4515-12)</w:t>
      </w:r>
      <w:bookmarkEnd w:id="1643"/>
      <w:r>
        <w:t>.</w:t>
      </w:r>
    </w:p>
    <w:p w14:paraId="6747CEA0" w14:textId="77777777" w:rsidR="002E1B08" w:rsidRDefault="00000000">
      <w:pPr>
        <w:pStyle w:val="Caption"/>
        <w:ind w:left="130" w:right="115"/>
      </w:pPr>
      <w:bookmarkStart w:id="1644" w:name="_Toc119067357"/>
      <w:bookmarkStart w:id="1645" w:name="_Toc119072271"/>
      <w:bookmarkStart w:id="1646" w:name="_Toc120095193"/>
      <w:r>
        <w:lastRenderedPageBreak/>
        <w:t xml:space="preserve">Figure </w:t>
      </w:r>
      <w:r>
        <w:fldChar w:fldCharType="begin"/>
      </w:r>
      <w:r>
        <w:instrText>SEQ Figure \* ARABIC</w:instrText>
      </w:r>
      <w:r>
        <w:fldChar w:fldCharType="separate"/>
      </w:r>
      <w:r>
        <w:t>60</w:t>
      </w:r>
      <w:r>
        <w:fldChar w:fldCharType="end"/>
      </w:r>
      <w:r>
        <w:t>: Provenance - Author Participation Example</w:t>
      </w:r>
      <w:bookmarkEnd w:id="1644"/>
      <w:bookmarkEnd w:id="1645"/>
      <w:bookmarkEnd w:id="1646"/>
    </w:p>
    <w:p w14:paraId="48CEBFFE" w14:textId="77777777" w:rsidR="002E1B08" w:rsidRDefault="00000000">
      <w:pPr>
        <w:pStyle w:val="Example"/>
        <w:ind w:left="130" w:right="115"/>
      </w:pPr>
      <w:r>
        <w:t>&lt;author&gt;</w:t>
      </w:r>
    </w:p>
    <w:p w14:paraId="3EA85462" w14:textId="77777777" w:rsidR="002E1B08" w:rsidRDefault="00000000">
      <w:pPr>
        <w:pStyle w:val="Example"/>
        <w:ind w:left="130" w:right="115"/>
      </w:pPr>
      <w:r>
        <w:t xml:space="preserve">    &lt;!-- Provenance - Author Participation --&gt;</w:t>
      </w:r>
    </w:p>
    <w:p w14:paraId="5AB9F6A9" w14:textId="77777777" w:rsidR="002E1B08" w:rsidRDefault="00000000">
      <w:pPr>
        <w:pStyle w:val="Example"/>
        <w:ind w:left="130" w:right="115"/>
      </w:pPr>
      <w:r>
        <w:t xml:space="preserve">    &lt;templateId root="2.16.840.1.113883.10.20.22.5.6" extension="2019-10-01"/&gt;</w:t>
      </w:r>
    </w:p>
    <w:p w14:paraId="2B38A10A" w14:textId="77777777" w:rsidR="002E1B08" w:rsidRDefault="00000000">
      <w:pPr>
        <w:pStyle w:val="Example"/>
        <w:ind w:left="130" w:right="115"/>
      </w:pPr>
      <w:r>
        <w:t xml:space="preserve">    &lt;time value="201308011235-0800"/&gt;</w:t>
      </w:r>
    </w:p>
    <w:p w14:paraId="3686C8D6" w14:textId="77777777" w:rsidR="002E1B08" w:rsidRDefault="00000000">
      <w:pPr>
        <w:pStyle w:val="Example"/>
        <w:ind w:left="130" w:right="115"/>
      </w:pPr>
      <w:r>
        <w:t xml:space="preserve">    &lt;assignedAuthor&gt;</w:t>
      </w:r>
    </w:p>
    <w:p w14:paraId="6BD3892A" w14:textId="77777777" w:rsidR="002E1B08" w:rsidRDefault="00000000">
      <w:pPr>
        <w:pStyle w:val="Example"/>
        <w:ind w:left="130" w:right="115"/>
      </w:pPr>
      <w:r>
        <w:t xml:space="preserve">        &lt;!-- NPI of Author (example) --&gt;</w:t>
      </w:r>
    </w:p>
    <w:p w14:paraId="2D41FEC7" w14:textId="77777777" w:rsidR="002E1B08" w:rsidRDefault="00000000">
      <w:pPr>
        <w:pStyle w:val="Example"/>
        <w:ind w:left="130" w:right="115"/>
      </w:pPr>
      <w:r>
        <w:t xml:space="preserve">        &lt;id root="2.16.840.1.113883.4.6" extension="1234567"/&gt;</w:t>
      </w:r>
    </w:p>
    <w:p w14:paraId="57D7EF22" w14:textId="77777777" w:rsidR="002E1B08" w:rsidRDefault="00000000">
      <w:pPr>
        <w:pStyle w:val="Example"/>
        <w:ind w:left="130" w:right="115"/>
      </w:pPr>
      <w:r>
        <w:t xml:space="preserve">        &lt;assignedPerson&gt;</w:t>
      </w:r>
    </w:p>
    <w:p w14:paraId="11FDD933" w14:textId="77777777" w:rsidR="002E1B08" w:rsidRDefault="00000000">
      <w:pPr>
        <w:pStyle w:val="Example"/>
        <w:ind w:left="130" w:right="115"/>
      </w:pPr>
      <w:r>
        <w:t xml:space="preserve">            &lt;name&gt;</w:t>
      </w:r>
    </w:p>
    <w:p w14:paraId="528237F1" w14:textId="77777777" w:rsidR="002E1B08" w:rsidRDefault="00000000">
      <w:pPr>
        <w:pStyle w:val="Example"/>
        <w:ind w:left="130" w:right="115"/>
      </w:pPr>
      <w:r>
        <w:t xml:space="preserve">                &lt;given&gt;Nurse&lt;/given&gt;</w:t>
      </w:r>
    </w:p>
    <w:p w14:paraId="68A8FE27" w14:textId="77777777" w:rsidR="002E1B08" w:rsidRDefault="00000000">
      <w:pPr>
        <w:pStyle w:val="Example"/>
        <w:ind w:left="130" w:right="115"/>
      </w:pPr>
      <w:r>
        <w:t xml:space="preserve">                &lt;family&gt;Nightingale&lt;/family&gt;</w:t>
      </w:r>
    </w:p>
    <w:p w14:paraId="362B03B2" w14:textId="77777777" w:rsidR="002E1B08" w:rsidRDefault="00000000">
      <w:pPr>
        <w:pStyle w:val="Example"/>
        <w:ind w:left="130" w:right="115"/>
      </w:pPr>
      <w:r>
        <w:t xml:space="preserve">                &lt;suffix&gt;RN&lt;/suffix&gt;</w:t>
      </w:r>
    </w:p>
    <w:p w14:paraId="2B39A23A" w14:textId="77777777" w:rsidR="002E1B08" w:rsidRDefault="00000000">
      <w:pPr>
        <w:pStyle w:val="Example"/>
        <w:ind w:left="130" w:right="115"/>
      </w:pPr>
      <w:r>
        <w:t xml:space="preserve">            &lt;/name&gt;</w:t>
      </w:r>
    </w:p>
    <w:p w14:paraId="5D114763" w14:textId="77777777" w:rsidR="002E1B08" w:rsidRDefault="00000000">
      <w:pPr>
        <w:pStyle w:val="Example"/>
        <w:ind w:left="130" w:right="115"/>
      </w:pPr>
      <w:r>
        <w:t xml:space="preserve">        &lt;/assignedPerson&gt;</w:t>
      </w:r>
    </w:p>
    <w:p w14:paraId="7AEC8344" w14:textId="77777777" w:rsidR="002E1B08" w:rsidRDefault="00000000">
      <w:pPr>
        <w:pStyle w:val="Example"/>
        <w:ind w:left="130" w:right="115"/>
      </w:pPr>
      <w:r>
        <w:t xml:space="preserve">        &lt;representedOrganization&gt;</w:t>
      </w:r>
    </w:p>
    <w:p w14:paraId="5E74D3E4" w14:textId="77777777" w:rsidR="002E1B08" w:rsidRDefault="00000000">
      <w:pPr>
        <w:pStyle w:val="Example"/>
        <w:ind w:left="130" w:right="115"/>
      </w:pPr>
      <w:r>
        <w:t xml:space="preserve">            &lt;!-- Tax Identifier of Organization is Unknown --&gt;</w:t>
      </w:r>
    </w:p>
    <w:p w14:paraId="42F1CC56" w14:textId="77777777" w:rsidR="002E1B08" w:rsidRDefault="00000000">
      <w:pPr>
        <w:pStyle w:val="Example"/>
        <w:ind w:left="130" w:right="115"/>
      </w:pPr>
      <w:r>
        <w:t xml:space="preserve">            &lt;id root="2.16.840.1.113883.5.1008" nullFlavor="UNK"/&gt;</w:t>
      </w:r>
    </w:p>
    <w:p w14:paraId="5138D868" w14:textId="77777777" w:rsidR="002E1B08" w:rsidRDefault="00000000">
      <w:pPr>
        <w:pStyle w:val="Example"/>
        <w:ind w:left="130" w:right="115"/>
      </w:pPr>
      <w:r>
        <w:t xml:space="preserve">            &lt;!-- NPI of Organization --&gt;</w:t>
      </w:r>
    </w:p>
    <w:p w14:paraId="0CD2ED78" w14:textId="77777777" w:rsidR="002E1B08" w:rsidRDefault="00000000">
      <w:pPr>
        <w:pStyle w:val="Example"/>
        <w:ind w:left="130" w:right="115"/>
      </w:pPr>
      <w:r>
        <w:t xml:space="preserve">            &lt;id root="2.16.840.1.113883.4.6" extension="1104145838"/&gt;</w:t>
      </w:r>
    </w:p>
    <w:p w14:paraId="12ECC659" w14:textId="77777777" w:rsidR="002E1B08" w:rsidRDefault="00000000">
      <w:pPr>
        <w:pStyle w:val="Example"/>
        <w:ind w:left="130" w:right="115"/>
      </w:pPr>
      <w:r>
        <w:t xml:space="preserve">            &lt;name&gt;Good Health Hospital&lt;/name&gt;</w:t>
      </w:r>
    </w:p>
    <w:p w14:paraId="20820F30" w14:textId="77777777" w:rsidR="002E1B08" w:rsidRDefault="00000000">
      <w:pPr>
        <w:pStyle w:val="Example"/>
        <w:ind w:left="130" w:right="115"/>
      </w:pPr>
      <w:r>
        <w:t xml:space="preserve">            &lt;telecom value="tel:+1(555)867-5309"/&gt;</w:t>
      </w:r>
    </w:p>
    <w:p w14:paraId="388D6986" w14:textId="77777777" w:rsidR="002E1B08" w:rsidRDefault="00000000">
      <w:pPr>
        <w:pStyle w:val="Example"/>
        <w:ind w:left="130" w:right="115"/>
      </w:pPr>
      <w:r>
        <w:t xml:space="preserve">        &lt;/representedOrganization&gt;</w:t>
      </w:r>
    </w:p>
    <w:p w14:paraId="2415FF4A" w14:textId="77777777" w:rsidR="002E1B08" w:rsidRDefault="00000000">
      <w:pPr>
        <w:pStyle w:val="Example"/>
        <w:ind w:left="130" w:right="115"/>
      </w:pPr>
      <w:r>
        <w:t xml:space="preserve">    &lt;/assignedAuthor&gt;</w:t>
      </w:r>
    </w:p>
    <w:p w14:paraId="7AEF89E7" w14:textId="77777777" w:rsidR="002E1B08" w:rsidRDefault="00000000">
      <w:pPr>
        <w:pStyle w:val="Example"/>
        <w:ind w:left="130" w:right="115"/>
      </w:pPr>
      <w:r>
        <w:t>&lt;/author&gt;</w:t>
      </w:r>
    </w:p>
    <w:p w14:paraId="528A62D2" w14:textId="77777777" w:rsidR="002E1B08" w:rsidRDefault="002E1B08">
      <w:pPr>
        <w:pStyle w:val="BodyText"/>
      </w:pPr>
    </w:p>
    <w:p w14:paraId="21FDEE87" w14:textId="77777777" w:rsidR="002E1B08" w:rsidRPr="0021629C" w:rsidRDefault="00000000">
      <w:pPr>
        <w:pStyle w:val="Heading2nospace"/>
      </w:pPr>
      <w:bookmarkStart w:id="1647" w:name="U_Related_Person_Relationship_and_Name_"/>
      <w:bookmarkStart w:id="1648" w:name="_Toc119067294"/>
      <w:bookmarkStart w:id="1649" w:name="_Toc119074779"/>
      <w:bookmarkStart w:id="1650" w:name="_Toc120095130"/>
      <w:r w:rsidRPr="0021629C">
        <w:t>Related Person Relationship and Name Participant</w:t>
      </w:r>
      <w:bookmarkEnd w:id="1647"/>
      <w:bookmarkEnd w:id="1648"/>
      <w:bookmarkEnd w:id="1649"/>
      <w:bookmarkEnd w:id="1650"/>
    </w:p>
    <w:p w14:paraId="25B47B86" w14:textId="77777777" w:rsidR="002E1B08" w:rsidRDefault="00000000">
      <w:pPr>
        <w:pStyle w:val="BracketData"/>
      </w:pPr>
      <w:r>
        <w:t>[participant: identifier urn:hl7ii:2.16.840.1.113883.10.20.22.5.8:2023-05-01 (open)]</w:t>
      </w:r>
    </w:p>
    <w:p w14:paraId="17F38C4A" w14:textId="77777777" w:rsidR="002E1B08" w:rsidRDefault="00000000">
      <w:pPr>
        <w:pStyle w:val="Caption"/>
      </w:pPr>
      <w:bookmarkStart w:id="1651" w:name="_Toc119067451"/>
      <w:bookmarkStart w:id="1652" w:name="_Toc119074875"/>
      <w:bookmarkStart w:id="1653" w:name="_Toc120095086"/>
      <w:r>
        <w:t xml:space="preserve">Table </w:t>
      </w:r>
      <w:r>
        <w:fldChar w:fldCharType="begin"/>
      </w:r>
      <w:r>
        <w:instrText>SEQ Table \* ARABIC</w:instrText>
      </w:r>
      <w:r>
        <w:fldChar w:fldCharType="separate"/>
      </w:r>
      <w:r>
        <w:t>93</w:t>
      </w:r>
      <w:r>
        <w:fldChar w:fldCharType="end"/>
      </w:r>
      <w:r>
        <w:t>: Related Person Relationship and Name Participant Contexts</w:t>
      </w:r>
      <w:bookmarkEnd w:id="1651"/>
      <w:bookmarkEnd w:id="1652"/>
      <w:bookmarkEnd w:id="16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3B0E28A3" w14:textId="77777777">
        <w:trPr>
          <w:cantSplit/>
          <w:tblHeader/>
          <w:jc w:val="center"/>
        </w:trPr>
        <w:tc>
          <w:tcPr>
            <w:tcW w:w="360" w:type="dxa"/>
            <w:shd w:val="clear" w:color="auto" w:fill="E6E6E6"/>
          </w:tcPr>
          <w:p w14:paraId="7559A6BB" w14:textId="77777777" w:rsidR="002E1B08" w:rsidRDefault="00000000">
            <w:pPr>
              <w:pStyle w:val="TableHead"/>
            </w:pPr>
            <w:r>
              <w:t>Contained By:</w:t>
            </w:r>
          </w:p>
        </w:tc>
        <w:tc>
          <w:tcPr>
            <w:tcW w:w="360" w:type="dxa"/>
            <w:shd w:val="clear" w:color="auto" w:fill="E6E6E6"/>
          </w:tcPr>
          <w:p w14:paraId="0B5E4873" w14:textId="77777777" w:rsidR="002E1B08" w:rsidRDefault="00000000">
            <w:pPr>
              <w:pStyle w:val="TableHead"/>
            </w:pPr>
            <w:r>
              <w:t>Contains:</w:t>
            </w:r>
          </w:p>
        </w:tc>
      </w:tr>
      <w:tr w:rsidR="002E1B08" w14:paraId="335A26EA" w14:textId="77777777">
        <w:trPr>
          <w:jc w:val="center"/>
        </w:trPr>
        <w:tc>
          <w:tcPr>
            <w:tcW w:w="360" w:type="dxa"/>
          </w:tcPr>
          <w:p w14:paraId="2939CC49" w14:textId="77777777" w:rsidR="002E1B08" w:rsidRDefault="00000000">
            <w:pPr>
              <w:pStyle w:val="TableText"/>
            </w:pPr>
            <w:hyperlink w:anchor="D_US_Realm_Header_V4">
              <w:r>
                <w:rPr>
                  <w:rStyle w:val="HyperlinkText9pt"/>
                </w:rPr>
                <w:t>US Realm Header (V4)</w:t>
              </w:r>
            </w:hyperlink>
            <w:r>
              <w:t xml:space="preserve"> (optional)</w:t>
            </w:r>
          </w:p>
        </w:tc>
        <w:tc>
          <w:tcPr>
            <w:tcW w:w="360" w:type="dxa"/>
          </w:tcPr>
          <w:p w14:paraId="295EC28B" w14:textId="77777777" w:rsidR="002E1B08" w:rsidRDefault="002E1B08"/>
        </w:tc>
      </w:tr>
    </w:tbl>
    <w:p w14:paraId="24939F60" w14:textId="77777777" w:rsidR="002E1B08" w:rsidRDefault="002E1B08">
      <w:pPr>
        <w:pStyle w:val="BodyText"/>
      </w:pPr>
    </w:p>
    <w:p w14:paraId="4E55DA79" w14:textId="77777777" w:rsidR="002E1B08" w:rsidRDefault="00000000">
      <w:r>
        <w:t>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14:paraId="4EAB416D" w14:textId="77777777" w:rsidR="002E1B08" w:rsidRDefault="00000000">
      <w:pPr>
        <w:pStyle w:val="Caption"/>
      </w:pPr>
      <w:bookmarkStart w:id="1654" w:name="_Toc119067452"/>
      <w:bookmarkStart w:id="1655" w:name="_Toc119074876"/>
      <w:bookmarkStart w:id="1656" w:name="_Toc120095087"/>
      <w:r>
        <w:lastRenderedPageBreak/>
        <w:t xml:space="preserve">Table </w:t>
      </w:r>
      <w:r>
        <w:fldChar w:fldCharType="begin"/>
      </w:r>
      <w:r>
        <w:instrText>SEQ Table \* ARABIC</w:instrText>
      </w:r>
      <w:r>
        <w:fldChar w:fldCharType="separate"/>
      </w:r>
      <w:r>
        <w:t>94</w:t>
      </w:r>
      <w:r>
        <w:fldChar w:fldCharType="end"/>
      </w:r>
      <w:r>
        <w:t>: Related Person Relationship and Name Participant Constraints Overview</w:t>
      </w:r>
      <w:bookmarkEnd w:id="1654"/>
      <w:bookmarkEnd w:id="1655"/>
      <w:bookmarkEnd w:id="165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2E1B08" w14:paraId="0BC07D7A" w14:textId="77777777">
        <w:trPr>
          <w:cantSplit/>
          <w:tblHeader/>
          <w:jc w:val="center"/>
        </w:trPr>
        <w:tc>
          <w:tcPr>
            <w:tcW w:w="0" w:type="dxa"/>
            <w:shd w:val="clear" w:color="auto" w:fill="E6E6E6"/>
            <w:noWrap/>
          </w:tcPr>
          <w:p w14:paraId="1AF9DAE7" w14:textId="77777777" w:rsidR="002E1B08" w:rsidRDefault="00000000">
            <w:pPr>
              <w:pStyle w:val="TableHead"/>
            </w:pPr>
            <w:r>
              <w:t>XPath</w:t>
            </w:r>
          </w:p>
        </w:tc>
        <w:tc>
          <w:tcPr>
            <w:tcW w:w="720" w:type="dxa"/>
            <w:shd w:val="clear" w:color="auto" w:fill="E6E6E6"/>
            <w:noWrap/>
          </w:tcPr>
          <w:p w14:paraId="7E4F7D65" w14:textId="77777777" w:rsidR="002E1B08" w:rsidRDefault="00000000">
            <w:pPr>
              <w:pStyle w:val="TableHead"/>
            </w:pPr>
            <w:r>
              <w:t>Card.</w:t>
            </w:r>
          </w:p>
        </w:tc>
        <w:tc>
          <w:tcPr>
            <w:tcW w:w="1152" w:type="dxa"/>
            <w:shd w:val="clear" w:color="auto" w:fill="E6E6E6"/>
            <w:noWrap/>
          </w:tcPr>
          <w:p w14:paraId="4A8A95B6" w14:textId="77777777" w:rsidR="002E1B08" w:rsidRDefault="00000000">
            <w:pPr>
              <w:pStyle w:val="TableHead"/>
            </w:pPr>
            <w:r>
              <w:t>Verb</w:t>
            </w:r>
          </w:p>
        </w:tc>
        <w:tc>
          <w:tcPr>
            <w:tcW w:w="864" w:type="dxa"/>
            <w:shd w:val="clear" w:color="auto" w:fill="E6E6E6"/>
            <w:noWrap/>
          </w:tcPr>
          <w:p w14:paraId="419E3112" w14:textId="77777777" w:rsidR="002E1B08" w:rsidRDefault="00000000">
            <w:pPr>
              <w:pStyle w:val="TableHead"/>
            </w:pPr>
            <w:r>
              <w:t>Data Type</w:t>
            </w:r>
          </w:p>
        </w:tc>
        <w:tc>
          <w:tcPr>
            <w:tcW w:w="864" w:type="dxa"/>
            <w:shd w:val="clear" w:color="auto" w:fill="E6E6E6"/>
            <w:noWrap/>
          </w:tcPr>
          <w:p w14:paraId="6CCD6417" w14:textId="77777777" w:rsidR="002E1B08" w:rsidRDefault="00000000">
            <w:pPr>
              <w:pStyle w:val="TableHead"/>
            </w:pPr>
            <w:r>
              <w:t>CONF#</w:t>
            </w:r>
          </w:p>
        </w:tc>
        <w:tc>
          <w:tcPr>
            <w:tcW w:w="864" w:type="dxa"/>
            <w:shd w:val="clear" w:color="auto" w:fill="E6E6E6"/>
            <w:noWrap/>
          </w:tcPr>
          <w:p w14:paraId="1E85BD6B" w14:textId="77777777" w:rsidR="002E1B08" w:rsidRDefault="00000000">
            <w:pPr>
              <w:pStyle w:val="TableHead"/>
            </w:pPr>
            <w:r>
              <w:t>Value</w:t>
            </w:r>
          </w:p>
        </w:tc>
      </w:tr>
      <w:tr w:rsidR="002E1B08" w14:paraId="29AF058C" w14:textId="77777777">
        <w:trPr>
          <w:jc w:val="center"/>
        </w:trPr>
        <w:tc>
          <w:tcPr>
            <w:tcW w:w="10160" w:type="dxa"/>
            <w:gridSpan w:val="6"/>
          </w:tcPr>
          <w:p w14:paraId="729A6F5C" w14:textId="77777777" w:rsidR="002E1B08" w:rsidRDefault="00000000">
            <w:pPr>
              <w:pStyle w:val="TableText"/>
            </w:pPr>
            <w:r>
              <w:t>participant (identifier: urn:hl7ii:2.16.840.1.113883.10.20.22.5.8:2023-05-01)</w:t>
            </w:r>
          </w:p>
        </w:tc>
      </w:tr>
      <w:tr w:rsidR="002E1B08" w14:paraId="6ECDB6B0" w14:textId="77777777">
        <w:trPr>
          <w:jc w:val="center"/>
        </w:trPr>
        <w:tc>
          <w:tcPr>
            <w:tcW w:w="3345" w:type="dxa"/>
          </w:tcPr>
          <w:p w14:paraId="3A749FB4" w14:textId="77777777" w:rsidR="002E1B08" w:rsidRDefault="00000000">
            <w:pPr>
              <w:pStyle w:val="TableText"/>
            </w:pPr>
            <w:r>
              <w:tab/>
              <w:t>@typeCode</w:t>
            </w:r>
          </w:p>
        </w:tc>
        <w:tc>
          <w:tcPr>
            <w:tcW w:w="720" w:type="dxa"/>
          </w:tcPr>
          <w:p w14:paraId="271FA00C" w14:textId="77777777" w:rsidR="002E1B08" w:rsidRDefault="00000000">
            <w:pPr>
              <w:pStyle w:val="TableText"/>
            </w:pPr>
            <w:r>
              <w:t>1..1</w:t>
            </w:r>
          </w:p>
        </w:tc>
        <w:tc>
          <w:tcPr>
            <w:tcW w:w="1152" w:type="dxa"/>
          </w:tcPr>
          <w:p w14:paraId="034BB62B" w14:textId="77777777" w:rsidR="002E1B08" w:rsidRDefault="00000000">
            <w:pPr>
              <w:pStyle w:val="TableText"/>
            </w:pPr>
            <w:r>
              <w:t>SHALL</w:t>
            </w:r>
          </w:p>
        </w:tc>
        <w:tc>
          <w:tcPr>
            <w:tcW w:w="864" w:type="dxa"/>
          </w:tcPr>
          <w:p w14:paraId="0A983FE1" w14:textId="77777777" w:rsidR="002E1B08" w:rsidRDefault="002E1B08">
            <w:pPr>
              <w:pStyle w:val="TableText"/>
            </w:pPr>
          </w:p>
        </w:tc>
        <w:tc>
          <w:tcPr>
            <w:tcW w:w="1104" w:type="dxa"/>
          </w:tcPr>
          <w:p w14:paraId="0DD74D52" w14:textId="77777777" w:rsidR="002E1B08" w:rsidRDefault="00000000">
            <w:pPr>
              <w:pStyle w:val="TableText"/>
            </w:pPr>
            <w:hyperlink w:anchor="C_4537-32982">
              <w:r>
                <w:rPr>
                  <w:rStyle w:val="HyperlinkText9pt"/>
                </w:rPr>
                <w:t>4537-32982</w:t>
              </w:r>
            </w:hyperlink>
          </w:p>
        </w:tc>
        <w:tc>
          <w:tcPr>
            <w:tcW w:w="2975" w:type="dxa"/>
          </w:tcPr>
          <w:p w14:paraId="17BDFE33" w14:textId="77777777" w:rsidR="002E1B08" w:rsidRDefault="00000000">
            <w:pPr>
              <w:pStyle w:val="TableText"/>
            </w:pPr>
            <w:r>
              <w:t>urn:oid:2.16.840.1.113883.5.90 (HL7ParticipationType) = IND</w:t>
            </w:r>
          </w:p>
        </w:tc>
      </w:tr>
      <w:tr w:rsidR="002E1B08" w14:paraId="15894683" w14:textId="77777777">
        <w:trPr>
          <w:jc w:val="center"/>
        </w:trPr>
        <w:tc>
          <w:tcPr>
            <w:tcW w:w="3345" w:type="dxa"/>
          </w:tcPr>
          <w:p w14:paraId="64E6836C" w14:textId="77777777" w:rsidR="002E1B08" w:rsidRDefault="00000000">
            <w:pPr>
              <w:pStyle w:val="TableText"/>
            </w:pPr>
            <w:r>
              <w:tab/>
              <w:t>templateId</w:t>
            </w:r>
          </w:p>
        </w:tc>
        <w:tc>
          <w:tcPr>
            <w:tcW w:w="720" w:type="dxa"/>
          </w:tcPr>
          <w:p w14:paraId="7A4CA3AB" w14:textId="77777777" w:rsidR="002E1B08" w:rsidRDefault="00000000">
            <w:pPr>
              <w:pStyle w:val="TableText"/>
            </w:pPr>
            <w:r>
              <w:t>1..1</w:t>
            </w:r>
          </w:p>
        </w:tc>
        <w:tc>
          <w:tcPr>
            <w:tcW w:w="1152" w:type="dxa"/>
          </w:tcPr>
          <w:p w14:paraId="692FC45D" w14:textId="77777777" w:rsidR="002E1B08" w:rsidRDefault="00000000">
            <w:pPr>
              <w:pStyle w:val="TableText"/>
            </w:pPr>
            <w:r>
              <w:t>SHALL</w:t>
            </w:r>
          </w:p>
        </w:tc>
        <w:tc>
          <w:tcPr>
            <w:tcW w:w="864" w:type="dxa"/>
          </w:tcPr>
          <w:p w14:paraId="688D1DB1" w14:textId="77777777" w:rsidR="002E1B08" w:rsidRDefault="002E1B08">
            <w:pPr>
              <w:pStyle w:val="TableText"/>
            </w:pPr>
          </w:p>
        </w:tc>
        <w:tc>
          <w:tcPr>
            <w:tcW w:w="1104" w:type="dxa"/>
          </w:tcPr>
          <w:p w14:paraId="08B8FD73" w14:textId="77777777" w:rsidR="002E1B08" w:rsidRDefault="00000000">
            <w:pPr>
              <w:pStyle w:val="TableText"/>
            </w:pPr>
            <w:hyperlink w:anchor="C_4537-32977">
              <w:r>
                <w:rPr>
                  <w:rStyle w:val="HyperlinkText9pt"/>
                </w:rPr>
                <w:t>4537-32977</w:t>
              </w:r>
            </w:hyperlink>
          </w:p>
        </w:tc>
        <w:tc>
          <w:tcPr>
            <w:tcW w:w="2975" w:type="dxa"/>
          </w:tcPr>
          <w:p w14:paraId="3BDFD8B4" w14:textId="77777777" w:rsidR="002E1B08" w:rsidRDefault="002E1B08">
            <w:pPr>
              <w:pStyle w:val="TableText"/>
            </w:pPr>
          </w:p>
        </w:tc>
      </w:tr>
      <w:tr w:rsidR="002E1B08" w14:paraId="140F003E" w14:textId="77777777">
        <w:trPr>
          <w:jc w:val="center"/>
        </w:trPr>
        <w:tc>
          <w:tcPr>
            <w:tcW w:w="3345" w:type="dxa"/>
          </w:tcPr>
          <w:p w14:paraId="4E62D041" w14:textId="77777777" w:rsidR="002E1B08" w:rsidRDefault="00000000">
            <w:pPr>
              <w:pStyle w:val="TableText"/>
            </w:pPr>
            <w:r>
              <w:tab/>
            </w:r>
            <w:r>
              <w:tab/>
              <w:t>@root</w:t>
            </w:r>
          </w:p>
        </w:tc>
        <w:tc>
          <w:tcPr>
            <w:tcW w:w="720" w:type="dxa"/>
          </w:tcPr>
          <w:p w14:paraId="3FDC1E16" w14:textId="77777777" w:rsidR="002E1B08" w:rsidRDefault="00000000">
            <w:pPr>
              <w:pStyle w:val="TableText"/>
            </w:pPr>
            <w:r>
              <w:t>1..1</w:t>
            </w:r>
          </w:p>
        </w:tc>
        <w:tc>
          <w:tcPr>
            <w:tcW w:w="1152" w:type="dxa"/>
          </w:tcPr>
          <w:p w14:paraId="7A7B0EFA" w14:textId="77777777" w:rsidR="002E1B08" w:rsidRDefault="00000000">
            <w:pPr>
              <w:pStyle w:val="TableText"/>
            </w:pPr>
            <w:r>
              <w:t>SHALL</w:t>
            </w:r>
          </w:p>
        </w:tc>
        <w:tc>
          <w:tcPr>
            <w:tcW w:w="864" w:type="dxa"/>
          </w:tcPr>
          <w:p w14:paraId="5DFA769E" w14:textId="77777777" w:rsidR="002E1B08" w:rsidRDefault="002E1B08">
            <w:pPr>
              <w:pStyle w:val="TableText"/>
            </w:pPr>
          </w:p>
        </w:tc>
        <w:tc>
          <w:tcPr>
            <w:tcW w:w="1104" w:type="dxa"/>
          </w:tcPr>
          <w:p w14:paraId="6CA57784" w14:textId="77777777" w:rsidR="002E1B08" w:rsidRDefault="00000000">
            <w:pPr>
              <w:pStyle w:val="TableText"/>
            </w:pPr>
            <w:hyperlink w:anchor="C_4537-32983">
              <w:r>
                <w:rPr>
                  <w:rStyle w:val="HyperlinkText9pt"/>
                </w:rPr>
                <w:t>4537-32983</w:t>
              </w:r>
            </w:hyperlink>
          </w:p>
        </w:tc>
        <w:tc>
          <w:tcPr>
            <w:tcW w:w="2975" w:type="dxa"/>
          </w:tcPr>
          <w:p w14:paraId="22E70747" w14:textId="77777777" w:rsidR="002E1B08" w:rsidRDefault="00000000">
            <w:pPr>
              <w:pStyle w:val="TableText"/>
            </w:pPr>
            <w:r>
              <w:t>2.16.840.1.113883.10.20.22.5.8</w:t>
            </w:r>
          </w:p>
        </w:tc>
      </w:tr>
      <w:tr w:rsidR="002E1B08" w14:paraId="0EFA3950" w14:textId="77777777">
        <w:trPr>
          <w:jc w:val="center"/>
        </w:trPr>
        <w:tc>
          <w:tcPr>
            <w:tcW w:w="3345" w:type="dxa"/>
          </w:tcPr>
          <w:p w14:paraId="1E890F03" w14:textId="77777777" w:rsidR="002E1B08" w:rsidRDefault="00000000">
            <w:pPr>
              <w:pStyle w:val="TableText"/>
            </w:pPr>
            <w:r>
              <w:tab/>
            </w:r>
            <w:r>
              <w:tab/>
              <w:t>@extension</w:t>
            </w:r>
          </w:p>
        </w:tc>
        <w:tc>
          <w:tcPr>
            <w:tcW w:w="720" w:type="dxa"/>
          </w:tcPr>
          <w:p w14:paraId="0B119A52" w14:textId="77777777" w:rsidR="002E1B08" w:rsidRDefault="00000000">
            <w:pPr>
              <w:pStyle w:val="TableText"/>
            </w:pPr>
            <w:r>
              <w:t>1..1</w:t>
            </w:r>
          </w:p>
        </w:tc>
        <w:tc>
          <w:tcPr>
            <w:tcW w:w="1152" w:type="dxa"/>
          </w:tcPr>
          <w:p w14:paraId="3D59E00E" w14:textId="77777777" w:rsidR="002E1B08" w:rsidRDefault="00000000">
            <w:pPr>
              <w:pStyle w:val="TableText"/>
            </w:pPr>
            <w:r>
              <w:t>SHALL</w:t>
            </w:r>
          </w:p>
        </w:tc>
        <w:tc>
          <w:tcPr>
            <w:tcW w:w="864" w:type="dxa"/>
          </w:tcPr>
          <w:p w14:paraId="3BF54FA1" w14:textId="77777777" w:rsidR="002E1B08" w:rsidRDefault="002E1B08">
            <w:pPr>
              <w:pStyle w:val="TableText"/>
            </w:pPr>
          </w:p>
        </w:tc>
        <w:tc>
          <w:tcPr>
            <w:tcW w:w="1104" w:type="dxa"/>
          </w:tcPr>
          <w:p w14:paraId="4CFCA576" w14:textId="77777777" w:rsidR="002E1B08" w:rsidRDefault="00000000">
            <w:pPr>
              <w:pStyle w:val="TableText"/>
            </w:pPr>
            <w:hyperlink w:anchor="C_4537-32984">
              <w:r>
                <w:rPr>
                  <w:rStyle w:val="HyperlinkText9pt"/>
                </w:rPr>
                <w:t>4537-32984</w:t>
              </w:r>
            </w:hyperlink>
          </w:p>
        </w:tc>
        <w:tc>
          <w:tcPr>
            <w:tcW w:w="2975" w:type="dxa"/>
          </w:tcPr>
          <w:p w14:paraId="13646EC5" w14:textId="77777777" w:rsidR="002E1B08" w:rsidRDefault="00000000">
            <w:pPr>
              <w:pStyle w:val="TableText"/>
            </w:pPr>
            <w:r>
              <w:t>2023-05-01</w:t>
            </w:r>
          </w:p>
        </w:tc>
      </w:tr>
      <w:tr w:rsidR="002E1B08" w14:paraId="3CE0D8B8" w14:textId="77777777">
        <w:trPr>
          <w:jc w:val="center"/>
        </w:trPr>
        <w:tc>
          <w:tcPr>
            <w:tcW w:w="3345" w:type="dxa"/>
          </w:tcPr>
          <w:p w14:paraId="307558F4" w14:textId="77777777" w:rsidR="002E1B08" w:rsidRDefault="00000000">
            <w:pPr>
              <w:pStyle w:val="TableText"/>
            </w:pPr>
            <w:r>
              <w:tab/>
              <w:t>associatedEntity</w:t>
            </w:r>
          </w:p>
        </w:tc>
        <w:tc>
          <w:tcPr>
            <w:tcW w:w="720" w:type="dxa"/>
          </w:tcPr>
          <w:p w14:paraId="20E24689" w14:textId="77777777" w:rsidR="002E1B08" w:rsidRDefault="00000000">
            <w:pPr>
              <w:pStyle w:val="TableText"/>
            </w:pPr>
            <w:r>
              <w:t>1..1</w:t>
            </w:r>
          </w:p>
        </w:tc>
        <w:tc>
          <w:tcPr>
            <w:tcW w:w="1152" w:type="dxa"/>
          </w:tcPr>
          <w:p w14:paraId="23B8AA99" w14:textId="77777777" w:rsidR="002E1B08" w:rsidRDefault="00000000">
            <w:pPr>
              <w:pStyle w:val="TableText"/>
            </w:pPr>
            <w:r>
              <w:t>SHALL</w:t>
            </w:r>
          </w:p>
        </w:tc>
        <w:tc>
          <w:tcPr>
            <w:tcW w:w="864" w:type="dxa"/>
          </w:tcPr>
          <w:p w14:paraId="7E75653A" w14:textId="77777777" w:rsidR="002E1B08" w:rsidRDefault="002E1B08">
            <w:pPr>
              <w:pStyle w:val="TableText"/>
            </w:pPr>
          </w:p>
        </w:tc>
        <w:tc>
          <w:tcPr>
            <w:tcW w:w="1104" w:type="dxa"/>
          </w:tcPr>
          <w:p w14:paraId="78B9645E" w14:textId="77777777" w:rsidR="002E1B08" w:rsidRDefault="00000000">
            <w:pPr>
              <w:pStyle w:val="TableText"/>
            </w:pPr>
            <w:hyperlink w:anchor="C_4537-32978">
              <w:r>
                <w:rPr>
                  <w:rStyle w:val="HyperlinkText9pt"/>
                </w:rPr>
                <w:t>4537-32978</w:t>
              </w:r>
            </w:hyperlink>
          </w:p>
        </w:tc>
        <w:tc>
          <w:tcPr>
            <w:tcW w:w="2975" w:type="dxa"/>
          </w:tcPr>
          <w:p w14:paraId="7B4C658D" w14:textId="77777777" w:rsidR="002E1B08" w:rsidRDefault="00000000">
            <w:pPr>
              <w:pStyle w:val="TableText"/>
            </w:pPr>
            <w:r>
              <w:t>urn:oid:2.16.840.1.113883.5.110 (HL7RoleClass) = PRS</w:t>
            </w:r>
          </w:p>
        </w:tc>
      </w:tr>
      <w:tr w:rsidR="002E1B08" w14:paraId="0456E140" w14:textId="77777777">
        <w:trPr>
          <w:jc w:val="center"/>
        </w:trPr>
        <w:tc>
          <w:tcPr>
            <w:tcW w:w="3345" w:type="dxa"/>
          </w:tcPr>
          <w:p w14:paraId="18E6E67C" w14:textId="77777777" w:rsidR="002E1B08" w:rsidRDefault="00000000">
            <w:pPr>
              <w:pStyle w:val="TableText"/>
            </w:pPr>
            <w:r>
              <w:tab/>
            </w:r>
            <w:r>
              <w:tab/>
              <w:t>code</w:t>
            </w:r>
          </w:p>
        </w:tc>
        <w:tc>
          <w:tcPr>
            <w:tcW w:w="720" w:type="dxa"/>
          </w:tcPr>
          <w:p w14:paraId="6D24DC24" w14:textId="77777777" w:rsidR="002E1B08" w:rsidRDefault="00000000">
            <w:pPr>
              <w:pStyle w:val="TableText"/>
            </w:pPr>
            <w:r>
              <w:t>1..1</w:t>
            </w:r>
          </w:p>
        </w:tc>
        <w:tc>
          <w:tcPr>
            <w:tcW w:w="1152" w:type="dxa"/>
          </w:tcPr>
          <w:p w14:paraId="3A1E3AA7" w14:textId="77777777" w:rsidR="002E1B08" w:rsidRDefault="00000000">
            <w:pPr>
              <w:pStyle w:val="TableText"/>
            </w:pPr>
            <w:r>
              <w:t>SHALL</w:t>
            </w:r>
          </w:p>
        </w:tc>
        <w:tc>
          <w:tcPr>
            <w:tcW w:w="864" w:type="dxa"/>
          </w:tcPr>
          <w:p w14:paraId="34BCEFF6" w14:textId="77777777" w:rsidR="002E1B08" w:rsidRDefault="002E1B08">
            <w:pPr>
              <w:pStyle w:val="TableText"/>
            </w:pPr>
          </w:p>
        </w:tc>
        <w:tc>
          <w:tcPr>
            <w:tcW w:w="1104" w:type="dxa"/>
          </w:tcPr>
          <w:p w14:paraId="4F4E7B4B" w14:textId="77777777" w:rsidR="002E1B08" w:rsidRDefault="00000000">
            <w:pPr>
              <w:pStyle w:val="TableText"/>
            </w:pPr>
            <w:hyperlink w:anchor="C_4537-32985">
              <w:r>
                <w:rPr>
                  <w:rStyle w:val="HyperlinkText9pt"/>
                </w:rPr>
                <w:t>4537-32985</w:t>
              </w:r>
            </w:hyperlink>
          </w:p>
        </w:tc>
        <w:tc>
          <w:tcPr>
            <w:tcW w:w="2975" w:type="dxa"/>
          </w:tcPr>
          <w:p w14:paraId="10DCDEAA" w14:textId="77777777" w:rsidR="002E1B08" w:rsidRDefault="00000000">
            <w:pPr>
              <w:pStyle w:val="TableText"/>
            </w:pPr>
            <w:r>
              <w:t>urn:oid:2.16.840.1.113883.11.20.12.1 (Personal And Legal Relationship Role Type)</w:t>
            </w:r>
          </w:p>
        </w:tc>
      </w:tr>
      <w:tr w:rsidR="002E1B08" w14:paraId="0EB255F4" w14:textId="77777777">
        <w:trPr>
          <w:jc w:val="center"/>
        </w:trPr>
        <w:tc>
          <w:tcPr>
            <w:tcW w:w="3345" w:type="dxa"/>
          </w:tcPr>
          <w:p w14:paraId="140BFE4A" w14:textId="77777777" w:rsidR="002E1B08" w:rsidRDefault="00000000">
            <w:pPr>
              <w:pStyle w:val="TableText"/>
            </w:pPr>
            <w:r>
              <w:tab/>
            </w:r>
            <w:r>
              <w:tab/>
              <w:t>addr</w:t>
            </w:r>
          </w:p>
        </w:tc>
        <w:tc>
          <w:tcPr>
            <w:tcW w:w="720" w:type="dxa"/>
          </w:tcPr>
          <w:p w14:paraId="2B270C8A" w14:textId="77777777" w:rsidR="002E1B08" w:rsidRDefault="00000000">
            <w:pPr>
              <w:pStyle w:val="TableText"/>
            </w:pPr>
            <w:r>
              <w:t>0..*</w:t>
            </w:r>
          </w:p>
        </w:tc>
        <w:tc>
          <w:tcPr>
            <w:tcW w:w="1152" w:type="dxa"/>
          </w:tcPr>
          <w:p w14:paraId="1418D1B1" w14:textId="77777777" w:rsidR="002E1B08" w:rsidRDefault="00000000">
            <w:pPr>
              <w:pStyle w:val="TableText"/>
            </w:pPr>
            <w:r>
              <w:t>SHOULD</w:t>
            </w:r>
          </w:p>
        </w:tc>
        <w:tc>
          <w:tcPr>
            <w:tcW w:w="864" w:type="dxa"/>
          </w:tcPr>
          <w:p w14:paraId="173138B0" w14:textId="77777777" w:rsidR="002E1B08" w:rsidRDefault="002E1B08">
            <w:pPr>
              <w:pStyle w:val="TableText"/>
            </w:pPr>
          </w:p>
        </w:tc>
        <w:tc>
          <w:tcPr>
            <w:tcW w:w="1104" w:type="dxa"/>
          </w:tcPr>
          <w:p w14:paraId="5658730E" w14:textId="77777777" w:rsidR="002E1B08" w:rsidRDefault="00000000">
            <w:pPr>
              <w:pStyle w:val="TableText"/>
            </w:pPr>
            <w:hyperlink w:anchor="C_4537-32979">
              <w:r>
                <w:rPr>
                  <w:rStyle w:val="HyperlinkText9pt"/>
                </w:rPr>
                <w:t>4537-32979</w:t>
              </w:r>
            </w:hyperlink>
          </w:p>
        </w:tc>
        <w:tc>
          <w:tcPr>
            <w:tcW w:w="2975" w:type="dxa"/>
          </w:tcPr>
          <w:p w14:paraId="1A42C5FE" w14:textId="77777777" w:rsidR="002E1B08" w:rsidRDefault="00000000">
            <w:pPr>
              <w:pStyle w:val="TableText"/>
            </w:pPr>
            <w:r>
              <w:t>US Realm Address (AD.US.FIELDED) (identifier: urn:oid:2.16.840.1.113883.10.20.22.5.2</w:t>
            </w:r>
          </w:p>
        </w:tc>
      </w:tr>
      <w:tr w:rsidR="002E1B08" w14:paraId="696AFC23" w14:textId="77777777">
        <w:trPr>
          <w:jc w:val="center"/>
        </w:trPr>
        <w:tc>
          <w:tcPr>
            <w:tcW w:w="3345" w:type="dxa"/>
          </w:tcPr>
          <w:p w14:paraId="6A98195A" w14:textId="77777777" w:rsidR="002E1B08" w:rsidRDefault="00000000">
            <w:pPr>
              <w:pStyle w:val="TableText"/>
            </w:pPr>
            <w:r>
              <w:tab/>
            </w:r>
            <w:r>
              <w:tab/>
              <w:t>telecom</w:t>
            </w:r>
          </w:p>
        </w:tc>
        <w:tc>
          <w:tcPr>
            <w:tcW w:w="720" w:type="dxa"/>
          </w:tcPr>
          <w:p w14:paraId="681175DF" w14:textId="77777777" w:rsidR="002E1B08" w:rsidRDefault="00000000">
            <w:pPr>
              <w:pStyle w:val="TableText"/>
            </w:pPr>
            <w:r>
              <w:t>0..*</w:t>
            </w:r>
          </w:p>
        </w:tc>
        <w:tc>
          <w:tcPr>
            <w:tcW w:w="1152" w:type="dxa"/>
          </w:tcPr>
          <w:p w14:paraId="00E3E699" w14:textId="77777777" w:rsidR="002E1B08" w:rsidRDefault="00000000">
            <w:pPr>
              <w:pStyle w:val="TableText"/>
            </w:pPr>
            <w:r>
              <w:t>SHOULD</w:t>
            </w:r>
          </w:p>
        </w:tc>
        <w:tc>
          <w:tcPr>
            <w:tcW w:w="864" w:type="dxa"/>
          </w:tcPr>
          <w:p w14:paraId="4212355A" w14:textId="77777777" w:rsidR="002E1B08" w:rsidRDefault="002E1B08">
            <w:pPr>
              <w:pStyle w:val="TableText"/>
            </w:pPr>
          </w:p>
        </w:tc>
        <w:tc>
          <w:tcPr>
            <w:tcW w:w="1104" w:type="dxa"/>
          </w:tcPr>
          <w:p w14:paraId="4F959942" w14:textId="77777777" w:rsidR="002E1B08" w:rsidRDefault="00000000">
            <w:pPr>
              <w:pStyle w:val="TableText"/>
            </w:pPr>
            <w:hyperlink w:anchor="C_4537-32986">
              <w:r>
                <w:rPr>
                  <w:rStyle w:val="HyperlinkText9pt"/>
                </w:rPr>
                <w:t>4537-32986</w:t>
              </w:r>
            </w:hyperlink>
          </w:p>
        </w:tc>
        <w:tc>
          <w:tcPr>
            <w:tcW w:w="2975" w:type="dxa"/>
          </w:tcPr>
          <w:p w14:paraId="39255CEF" w14:textId="77777777" w:rsidR="002E1B08" w:rsidRDefault="002E1B08">
            <w:pPr>
              <w:pStyle w:val="TableText"/>
            </w:pPr>
          </w:p>
        </w:tc>
      </w:tr>
      <w:tr w:rsidR="002E1B08" w14:paraId="4F0A6092" w14:textId="77777777">
        <w:trPr>
          <w:jc w:val="center"/>
        </w:trPr>
        <w:tc>
          <w:tcPr>
            <w:tcW w:w="3345" w:type="dxa"/>
          </w:tcPr>
          <w:p w14:paraId="4857B736" w14:textId="77777777" w:rsidR="002E1B08" w:rsidRDefault="00000000">
            <w:pPr>
              <w:pStyle w:val="TableText"/>
            </w:pPr>
            <w:r>
              <w:tab/>
            </w:r>
            <w:r>
              <w:tab/>
              <w:t>associatedPerson</w:t>
            </w:r>
          </w:p>
        </w:tc>
        <w:tc>
          <w:tcPr>
            <w:tcW w:w="720" w:type="dxa"/>
          </w:tcPr>
          <w:p w14:paraId="681C6D0E" w14:textId="77777777" w:rsidR="002E1B08" w:rsidRDefault="00000000">
            <w:pPr>
              <w:pStyle w:val="TableText"/>
            </w:pPr>
            <w:r>
              <w:t>1..1</w:t>
            </w:r>
          </w:p>
        </w:tc>
        <w:tc>
          <w:tcPr>
            <w:tcW w:w="1152" w:type="dxa"/>
          </w:tcPr>
          <w:p w14:paraId="25909525" w14:textId="77777777" w:rsidR="002E1B08" w:rsidRDefault="00000000">
            <w:pPr>
              <w:pStyle w:val="TableText"/>
            </w:pPr>
            <w:r>
              <w:t>SHALL</w:t>
            </w:r>
          </w:p>
        </w:tc>
        <w:tc>
          <w:tcPr>
            <w:tcW w:w="864" w:type="dxa"/>
          </w:tcPr>
          <w:p w14:paraId="36B664DD" w14:textId="77777777" w:rsidR="002E1B08" w:rsidRDefault="002E1B08">
            <w:pPr>
              <w:pStyle w:val="TableText"/>
            </w:pPr>
          </w:p>
        </w:tc>
        <w:tc>
          <w:tcPr>
            <w:tcW w:w="1104" w:type="dxa"/>
          </w:tcPr>
          <w:p w14:paraId="0E484383" w14:textId="77777777" w:rsidR="002E1B08" w:rsidRDefault="00000000">
            <w:pPr>
              <w:pStyle w:val="TableText"/>
            </w:pPr>
            <w:hyperlink w:anchor="C_4537-32980">
              <w:r>
                <w:rPr>
                  <w:rStyle w:val="HyperlinkText9pt"/>
                </w:rPr>
                <w:t>4537-32980</w:t>
              </w:r>
            </w:hyperlink>
          </w:p>
        </w:tc>
        <w:tc>
          <w:tcPr>
            <w:tcW w:w="2975" w:type="dxa"/>
          </w:tcPr>
          <w:p w14:paraId="0552A82C" w14:textId="77777777" w:rsidR="002E1B08" w:rsidRDefault="002E1B08">
            <w:pPr>
              <w:pStyle w:val="TableText"/>
            </w:pPr>
          </w:p>
        </w:tc>
      </w:tr>
      <w:tr w:rsidR="002E1B08" w14:paraId="798DF5D4" w14:textId="77777777">
        <w:trPr>
          <w:jc w:val="center"/>
        </w:trPr>
        <w:tc>
          <w:tcPr>
            <w:tcW w:w="3345" w:type="dxa"/>
          </w:tcPr>
          <w:p w14:paraId="5C27B0E8" w14:textId="77777777" w:rsidR="002E1B08" w:rsidRDefault="00000000">
            <w:pPr>
              <w:pStyle w:val="TableText"/>
            </w:pPr>
            <w:r>
              <w:tab/>
            </w:r>
            <w:r>
              <w:tab/>
            </w:r>
            <w:r>
              <w:tab/>
              <w:t>name</w:t>
            </w:r>
          </w:p>
        </w:tc>
        <w:tc>
          <w:tcPr>
            <w:tcW w:w="720" w:type="dxa"/>
          </w:tcPr>
          <w:p w14:paraId="79BA9563" w14:textId="77777777" w:rsidR="002E1B08" w:rsidRDefault="00000000">
            <w:pPr>
              <w:pStyle w:val="TableText"/>
            </w:pPr>
            <w:r>
              <w:t>1..*</w:t>
            </w:r>
          </w:p>
        </w:tc>
        <w:tc>
          <w:tcPr>
            <w:tcW w:w="1152" w:type="dxa"/>
          </w:tcPr>
          <w:p w14:paraId="0601E065" w14:textId="77777777" w:rsidR="002E1B08" w:rsidRDefault="00000000">
            <w:pPr>
              <w:pStyle w:val="TableText"/>
            </w:pPr>
            <w:r>
              <w:t>SHALL</w:t>
            </w:r>
          </w:p>
        </w:tc>
        <w:tc>
          <w:tcPr>
            <w:tcW w:w="864" w:type="dxa"/>
          </w:tcPr>
          <w:p w14:paraId="110A25B0" w14:textId="77777777" w:rsidR="002E1B08" w:rsidRDefault="002E1B08">
            <w:pPr>
              <w:pStyle w:val="TableText"/>
            </w:pPr>
          </w:p>
        </w:tc>
        <w:tc>
          <w:tcPr>
            <w:tcW w:w="1104" w:type="dxa"/>
          </w:tcPr>
          <w:p w14:paraId="4D547DBE" w14:textId="77777777" w:rsidR="002E1B08" w:rsidRDefault="00000000">
            <w:pPr>
              <w:pStyle w:val="TableText"/>
            </w:pPr>
            <w:hyperlink w:anchor="C_4537-32987">
              <w:r>
                <w:rPr>
                  <w:rStyle w:val="HyperlinkText9pt"/>
                </w:rPr>
                <w:t>4537-32987</w:t>
              </w:r>
            </w:hyperlink>
          </w:p>
        </w:tc>
        <w:tc>
          <w:tcPr>
            <w:tcW w:w="2975" w:type="dxa"/>
          </w:tcPr>
          <w:p w14:paraId="3D68D3B1" w14:textId="77777777" w:rsidR="002E1B08" w:rsidRDefault="00000000">
            <w:pPr>
              <w:pStyle w:val="TableText"/>
            </w:pPr>
            <w:r>
              <w:t>US Realm Person Name (PN.US.FIELDED) (identifier: urn:oid:2.16.840.1.113883.10.20.22.5.1.1</w:t>
            </w:r>
          </w:p>
        </w:tc>
      </w:tr>
    </w:tbl>
    <w:p w14:paraId="561CBFA0" w14:textId="77777777" w:rsidR="002E1B08" w:rsidRDefault="002E1B08">
      <w:pPr>
        <w:pStyle w:val="BodyText"/>
      </w:pPr>
    </w:p>
    <w:p w14:paraId="27F02F79" w14:textId="77777777" w:rsidR="002E1B08" w:rsidRDefault="00000000">
      <w:pPr>
        <w:numPr>
          <w:ilvl w:val="0"/>
          <w:numId w:val="43"/>
        </w:numPr>
      </w:pPr>
      <w:r>
        <w:rPr>
          <w:rStyle w:val="keyword"/>
        </w:rPr>
        <w:t>SHALL</w:t>
      </w:r>
      <w:r>
        <w:t xml:space="preserve"> contain exactly one [1..1] </w:t>
      </w:r>
      <w:r>
        <w:rPr>
          <w:rStyle w:val="XMLnameBold"/>
        </w:rPr>
        <w:t>@typeCode</w:t>
      </w:r>
      <w:r>
        <w:t>=</w:t>
      </w:r>
      <w:r>
        <w:rPr>
          <w:rStyle w:val="XMLname"/>
        </w:rPr>
        <w:t>"IND"</w:t>
      </w:r>
      <w:r>
        <w:t xml:space="preserve"> Indirect (CodeSystem: </w:t>
      </w:r>
      <w:r>
        <w:rPr>
          <w:rStyle w:val="XMLname"/>
        </w:rPr>
        <w:t>HL7ParticipationType urn:oid:2.16.840.1.113883.5.90</w:t>
      </w:r>
      <w:r>
        <w:t>)</w:t>
      </w:r>
      <w:bookmarkStart w:id="1657" w:name="C_4537-32982"/>
      <w:r>
        <w:t xml:space="preserve"> (CONF:4537-32982)</w:t>
      </w:r>
      <w:bookmarkEnd w:id="1657"/>
      <w:r>
        <w:t>.</w:t>
      </w:r>
    </w:p>
    <w:p w14:paraId="445A0056" w14:textId="77777777" w:rsidR="002E1B08" w:rsidRDefault="00000000">
      <w:pPr>
        <w:numPr>
          <w:ilvl w:val="0"/>
          <w:numId w:val="43"/>
        </w:numPr>
      </w:pPr>
      <w:r>
        <w:rPr>
          <w:rStyle w:val="keyword"/>
        </w:rPr>
        <w:t>SHALL</w:t>
      </w:r>
      <w:r>
        <w:t xml:space="preserve"> contain exactly one [1..1] </w:t>
      </w:r>
      <w:r>
        <w:rPr>
          <w:rStyle w:val="XMLnameBold"/>
        </w:rPr>
        <w:t>templateId</w:t>
      </w:r>
      <w:bookmarkStart w:id="1658" w:name="C_4537-32977"/>
      <w:r>
        <w:t xml:space="preserve"> (CONF:4537-32977)</w:t>
      </w:r>
      <w:bookmarkEnd w:id="1658"/>
      <w:r>
        <w:t xml:space="preserve"> such that it</w:t>
      </w:r>
    </w:p>
    <w:p w14:paraId="4BCBB2BE" w14:textId="77777777" w:rsidR="002E1B08" w:rsidRDefault="00000000">
      <w:pPr>
        <w:numPr>
          <w:ilvl w:val="1"/>
          <w:numId w:val="43"/>
        </w:numPr>
      </w:pPr>
      <w:r>
        <w:rPr>
          <w:rStyle w:val="keyword"/>
        </w:rPr>
        <w:t>SHALL</w:t>
      </w:r>
      <w:r>
        <w:t xml:space="preserve"> contain exactly one [1..1] </w:t>
      </w:r>
      <w:r>
        <w:rPr>
          <w:rStyle w:val="XMLnameBold"/>
        </w:rPr>
        <w:t>@root</w:t>
      </w:r>
      <w:r>
        <w:t>=</w:t>
      </w:r>
      <w:r>
        <w:rPr>
          <w:rStyle w:val="XMLname"/>
        </w:rPr>
        <w:t>"2.16.840.1.113883.10.20.22.5.8"</w:t>
      </w:r>
      <w:bookmarkStart w:id="1659" w:name="C_4537-32983"/>
      <w:r>
        <w:t xml:space="preserve"> (CONF:4537-32983)</w:t>
      </w:r>
      <w:bookmarkEnd w:id="1659"/>
      <w:r>
        <w:t>.</w:t>
      </w:r>
    </w:p>
    <w:p w14:paraId="6094F225" w14:textId="77777777" w:rsidR="002E1B08" w:rsidRDefault="00000000">
      <w:pPr>
        <w:numPr>
          <w:ilvl w:val="1"/>
          <w:numId w:val="43"/>
        </w:numPr>
      </w:pPr>
      <w:r>
        <w:rPr>
          <w:rStyle w:val="keyword"/>
        </w:rPr>
        <w:t>SHALL</w:t>
      </w:r>
      <w:r>
        <w:t xml:space="preserve"> contain exactly one [1..1] </w:t>
      </w:r>
      <w:r>
        <w:rPr>
          <w:rStyle w:val="XMLnameBold"/>
        </w:rPr>
        <w:t>@extension</w:t>
      </w:r>
      <w:r>
        <w:t>=</w:t>
      </w:r>
      <w:r>
        <w:rPr>
          <w:rStyle w:val="XMLname"/>
        </w:rPr>
        <w:t>"2023-05-01"</w:t>
      </w:r>
      <w:bookmarkStart w:id="1660" w:name="C_4537-32984"/>
      <w:r>
        <w:t xml:space="preserve"> (CONF:4537-32984)</w:t>
      </w:r>
      <w:bookmarkEnd w:id="1660"/>
      <w:r>
        <w:t>.</w:t>
      </w:r>
    </w:p>
    <w:p w14:paraId="4D1A6E73" w14:textId="77777777" w:rsidR="002E1B08" w:rsidRDefault="00000000">
      <w:pPr>
        <w:numPr>
          <w:ilvl w:val="0"/>
          <w:numId w:val="43"/>
        </w:numPr>
      </w:pPr>
      <w:r>
        <w:rPr>
          <w:rStyle w:val="keyword"/>
        </w:rPr>
        <w:t>SHALL</w:t>
      </w:r>
      <w:r>
        <w:t xml:space="preserve"> contain exactly one [1..1] </w:t>
      </w:r>
      <w:r>
        <w:rPr>
          <w:rStyle w:val="XMLnameBold"/>
        </w:rPr>
        <w:t>associatedEntity</w:t>
      </w:r>
      <w:r>
        <w:t>=</w:t>
      </w:r>
      <w:r>
        <w:rPr>
          <w:rStyle w:val="XMLname"/>
        </w:rPr>
        <w:t>"PRS"</w:t>
      </w:r>
      <w:r>
        <w:t xml:space="preserve"> Person (CodeSystem: </w:t>
      </w:r>
      <w:r>
        <w:rPr>
          <w:rStyle w:val="XMLname"/>
        </w:rPr>
        <w:t>HL7RoleClass urn:oid:2.16.840.1.113883.5.110</w:t>
      </w:r>
      <w:r>
        <w:t>)</w:t>
      </w:r>
      <w:bookmarkStart w:id="1661" w:name="C_4537-32978"/>
      <w:r>
        <w:t xml:space="preserve"> (CONF:4537-32978)</w:t>
      </w:r>
      <w:bookmarkEnd w:id="1661"/>
      <w:r>
        <w:t>.</w:t>
      </w:r>
    </w:p>
    <w:p w14:paraId="0A0C1908" w14:textId="77777777" w:rsidR="002E1B08" w:rsidRDefault="00000000">
      <w:pPr>
        <w:pStyle w:val="BodyText"/>
        <w:spacing w:before="120"/>
      </w:pPr>
      <w:r>
        <w:t>This associatedEntity/code represents the person's relationship to the patient.</w:t>
      </w:r>
    </w:p>
    <w:p w14:paraId="0D2906ED" w14:textId="77777777" w:rsidR="002E1B08" w:rsidRDefault="00000000">
      <w:pPr>
        <w:numPr>
          <w:ilvl w:val="1"/>
          <w:numId w:val="43"/>
        </w:numPr>
      </w:pPr>
      <w:r>
        <w:t xml:space="preserve">This associatedEntity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1662" w:name="C_4537-32985"/>
      <w:r>
        <w:t xml:space="preserve"> (CONF:4537-32985)</w:t>
      </w:r>
      <w:bookmarkEnd w:id="1662"/>
      <w:r>
        <w:t>.</w:t>
      </w:r>
    </w:p>
    <w:p w14:paraId="79FB5C5B" w14:textId="77777777" w:rsidR="002E1B08" w:rsidRDefault="00000000">
      <w:pPr>
        <w:numPr>
          <w:ilvl w:val="1"/>
          <w:numId w:val="43"/>
        </w:numPr>
      </w:pPr>
      <w:r>
        <w:t xml:space="preserve">This associatedEntity </w:t>
      </w:r>
      <w:r>
        <w:rPr>
          <w:rStyle w:val="keyword"/>
        </w:rPr>
        <w:t>SHOULD</w:t>
      </w:r>
      <w:r>
        <w:t xml:space="preserve"> contain zero or more [0..*] US Realm Address (AD.US.FIELDED)</w:t>
      </w:r>
      <w:r>
        <w:rPr>
          <w:rStyle w:val="XMLname"/>
        </w:rPr>
        <w:t xml:space="preserve"> (identifier: urn:oid:2.16.840.1.113883.10.20.22.5.2)</w:t>
      </w:r>
      <w:bookmarkStart w:id="1663" w:name="C_4537-32979"/>
      <w:r>
        <w:t xml:space="preserve"> (CONF:4537-32979)</w:t>
      </w:r>
      <w:bookmarkEnd w:id="1663"/>
      <w:r>
        <w:t>.</w:t>
      </w:r>
    </w:p>
    <w:p w14:paraId="3B12F9FB" w14:textId="77777777" w:rsidR="002E1B08" w:rsidRDefault="00000000">
      <w:pPr>
        <w:numPr>
          <w:ilvl w:val="1"/>
          <w:numId w:val="43"/>
        </w:numPr>
      </w:pPr>
      <w:r>
        <w:lastRenderedPageBreak/>
        <w:t xml:space="preserve">This associatedEntity </w:t>
      </w:r>
      <w:r>
        <w:rPr>
          <w:rStyle w:val="keyword"/>
        </w:rPr>
        <w:t>SHOULD</w:t>
      </w:r>
      <w:r>
        <w:t xml:space="preserve"> contain zero or more [0..*] </w:t>
      </w:r>
      <w:r>
        <w:rPr>
          <w:rStyle w:val="XMLnameBold"/>
        </w:rPr>
        <w:t>telecom</w:t>
      </w:r>
      <w:bookmarkStart w:id="1664" w:name="C_4537-32986"/>
      <w:r>
        <w:t xml:space="preserve"> (CONF:4537-32986)</w:t>
      </w:r>
      <w:bookmarkEnd w:id="1664"/>
      <w:r>
        <w:t>.</w:t>
      </w:r>
    </w:p>
    <w:p w14:paraId="620CF3D0" w14:textId="77777777" w:rsidR="002E1B08" w:rsidRDefault="00000000">
      <w:pPr>
        <w:pStyle w:val="BodyText"/>
        <w:spacing w:before="120"/>
      </w:pPr>
      <w:r>
        <w:t>The associatedPerson represents the name and contact information of the related person</w:t>
      </w:r>
    </w:p>
    <w:p w14:paraId="25F26667" w14:textId="77777777" w:rsidR="002E1B08" w:rsidRDefault="00000000">
      <w:pPr>
        <w:numPr>
          <w:ilvl w:val="1"/>
          <w:numId w:val="43"/>
        </w:numPr>
      </w:pPr>
      <w:r>
        <w:t xml:space="preserve">This associatedEntity </w:t>
      </w:r>
      <w:r>
        <w:rPr>
          <w:rStyle w:val="keyword"/>
        </w:rPr>
        <w:t>SHALL</w:t>
      </w:r>
      <w:r>
        <w:t xml:space="preserve"> contain exactly one [1..1] </w:t>
      </w:r>
      <w:r>
        <w:rPr>
          <w:rStyle w:val="XMLnameBold"/>
        </w:rPr>
        <w:t>associatedPerson</w:t>
      </w:r>
      <w:bookmarkStart w:id="1665" w:name="C_4537-32980"/>
      <w:r>
        <w:t xml:space="preserve"> (CONF:4537-32980)</w:t>
      </w:r>
      <w:bookmarkEnd w:id="1665"/>
      <w:r>
        <w:t>.</w:t>
      </w:r>
    </w:p>
    <w:p w14:paraId="5F4F5036" w14:textId="77777777" w:rsidR="002E1B08" w:rsidRDefault="00000000">
      <w:pPr>
        <w:numPr>
          <w:ilvl w:val="2"/>
          <w:numId w:val="43"/>
        </w:numPr>
      </w:pPr>
      <w:r>
        <w:t xml:space="preserve">This associatedPerson </w:t>
      </w:r>
      <w:r>
        <w:rPr>
          <w:rStyle w:val="keyword"/>
        </w:rPr>
        <w:t>SHALL</w:t>
      </w:r>
      <w:r>
        <w:t xml:space="preserve"> contain at least one [1..*] US Realm Person Name (PN.US.FIELDED)</w:t>
      </w:r>
      <w:r>
        <w:rPr>
          <w:rStyle w:val="XMLname"/>
        </w:rPr>
        <w:t xml:space="preserve"> (identifier: urn:oid:2.16.840.1.113883.10.20.22.5.1.1)</w:t>
      </w:r>
      <w:bookmarkStart w:id="1666" w:name="C_4537-32987"/>
      <w:r>
        <w:t xml:space="preserve"> (CONF:4537-32987)</w:t>
      </w:r>
      <w:bookmarkEnd w:id="1666"/>
      <w:r>
        <w:t>.</w:t>
      </w:r>
    </w:p>
    <w:p w14:paraId="00C51CCF" w14:textId="77777777" w:rsidR="002E1B08" w:rsidRDefault="00000000">
      <w:pPr>
        <w:pStyle w:val="Caption"/>
        <w:ind w:left="130" w:right="115"/>
      </w:pPr>
      <w:bookmarkStart w:id="1667" w:name="_Toc119067358"/>
      <w:bookmarkStart w:id="1668" w:name="_Toc120095194"/>
      <w:r w:rsidRPr="0021629C">
        <w:t xml:space="preserve">Figure </w:t>
      </w:r>
      <w:r w:rsidRPr="0021629C">
        <w:fldChar w:fldCharType="begin"/>
      </w:r>
      <w:r w:rsidRPr="0021629C">
        <w:instrText>SEQ Figure \* ARABIC</w:instrText>
      </w:r>
      <w:r w:rsidRPr="0021629C">
        <w:fldChar w:fldCharType="separate"/>
      </w:r>
      <w:r w:rsidRPr="0021629C">
        <w:t>61</w:t>
      </w:r>
      <w:r w:rsidRPr="0021629C">
        <w:fldChar w:fldCharType="end"/>
      </w:r>
      <w:r w:rsidRPr="0021629C">
        <w:t>: Related Person Relationship and Name</w:t>
      </w:r>
      <w:bookmarkEnd w:id="1667"/>
      <w:r w:rsidRPr="0021629C">
        <w:t xml:space="preserve"> Example</w:t>
      </w:r>
      <w:bookmarkEnd w:id="1668"/>
    </w:p>
    <w:p w14:paraId="7C460CD4" w14:textId="77777777" w:rsidR="002E1B08" w:rsidRDefault="00000000">
      <w:pPr>
        <w:pStyle w:val="Example"/>
        <w:ind w:left="130" w:right="115"/>
      </w:pPr>
      <w:r>
        <w:t>&lt;participant typeCode="IND"&gt;</w:t>
      </w:r>
    </w:p>
    <w:p w14:paraId="26671066" w14:textId="77777777" w:rsidR="002E1B08" w:rsidRDefault="00000000">
      <w:pPr>
        <w:pStyle w:val="Example"/>
        <w:ind w:left="130" w:right="115"/>
      </w:pPr>
      <w:r>
        <w:t xml:space="preserve">    &lt;!-- typeCode "IND" represents indirect --&gt;</w:t>
      </w:r>
    </w:p>
    <w:p w14:paraId="5AECE029" w14:textId="77777777" w:rsidR="002E1B08" w:rsidRDefault="00000000">
      <w:pPr>
        <w:pStyle w:val="Example"/>
        <w:ind w:left="130" w:right="115"/>
      </w:pPr>
      <w:r>
        <w:t xml:space="preserve">    &lt;templateId root="2.16.840.1.113883.10.20.22.5.8" extension="2023-05-01"/&gt;</w:t>
      </w:r>
    </w:p>
    <w:p w14:paraId="4C606D32" w14:textId="77777777" w:rsidR="002E1B08" w:rsidRDefault="00000000">
      <w:pPr>
        <w:pStyle w:val="Example"/>
        <w:ind w:left="130" w:right="115"/>
      </w:pPr>
      <w:r>
        <w:t xml:space="preserve">    &lt;!-- SHALL be from INDRoleclassCodes 2.16.840.1.113883.11.20.9.33 --&gt;</w:t>
      </w:r>
    </w:p>
    <w:p w14:paraId="2A49EB03" w14:textId="77777777" w:rsidR="002E1B08" w:rsidRDefault="00000000">
      <w:pPr>
        <w:pStyle w:val="Example"/>
        <w:ind w:left="130" w:right="115"/>
      </w:pPr>
      <w:r>
        <w:t xml:space="preserve">    &lt;associatedEntity classCode="PRS"&gt;</w:t>
      </w:r>
    </w:p>
    <w:p w14:paraId="70C98F61" w14:textId="77777777" w:rsidR="002E1B08" w:rsidRDefault="00000000">
      <w:pPr>
        <w:pStyle w:val="Example"/>
        <w:ind w:left="130" w:right="115"/>
      </w:pPr>
      <w:r>
        <w:t xml:space="preserve">        &lt;!-- classCode "PRS" represents personal relationship --&gt;</w:t>
      </w:r>
    </w:p>
    <w:p w14:paraId="7F8E6C67" w14:textId="77777777" w:rsidR="002E1B08" w:rsidRDefault="00000000">
      <w:pPr>
        <w:pStyle w:val="Example"/>
        <w:ind w:left="130" w:right="115"/>
      </w:pPr>
      <w:r>
        <w:t xml:space="preserve">        &lt;!-- Personal And Legal Relationship Role Type Value Set --&gt;</w:t>
      </w:r>
    </w:p>
    <w:p w14:paraId="15E1A87A" w14:textId="77777777" w:rsidR="002E1B08" w:rsidRDefault="00000000">
      <w:pPr>
        <w:pStyle w:val="Example"/>
        <w:ind w:left="130" w:right="115"/>
      </w:pPr>
      <w:r>
        <w:t xml:space="preserve">        &lt;code code="MTH" codeSystem="2.16.840.1.113883.5.111"/&gt;</w:t>
      </w:r>
    </w:p>
    <w:p w14:paraId="0D0909F2" w14:textId="77777777" w:rsidR="002E1B08" w:rsidRDefault="00000000">
      <w:pPr>
        <w:pStyle w:val="Example"/>
        <w:ind w:left="130" w:right="115"/>
      </w:pPr>
      <w:r>
        <w:t xml:space="preserve">        &lt;!-- OPTIONAL US Realm Address --&gt;</w:t>
      </w:r>
    </w:p>
    <w:p w14:paraId="2ECF302E" w14:textId="77777777" w:rsidR="002E1B08" w:rsidRDefault="00000000">
      <w:pPr>
        <w:pStyle w:val="Example"/>
        <w:ind w:left="130" w:right="115"/>
      </w:pPr>
      <w:r>
        <w:t xml:space="preserve">        &lt;addr use="HP"&gt;</w:t>
      </w:r>
    </w:p>
    <w:p w14:paraId="5D780F14" w14:textId="77777777" w:rsidR="002E1B08" w:rsidRDefault="00000000">
      <w:pPr>
        <w:pStyle w:val="Example"/>
        <w:ind w:left="130" w:right="115"/>
      </w:pPr>
      <w:r>
        <w:t xml:space="preserve">            &lt;streetAddressLine&gt;2222 Home Street&lt;/streetAddressLine&gt;</w:t>
      </w:r>
    </w:p>
    <w:p w14:paraId="61E75F36" w14:textId="77777777" w:rsidR="002E1B08" w:rsidRDefault="00000000">
      <w:pPr>
        <w:pStyle w:val="Example"/>
        <w:ind w:left="130" w:right="115"/>
      </w:pPr>
      <w:r>
        <w:t xml:space="preserve">            &lt;city&gt;Beaverton&lt;/city&gt;</w:t>
      </w:r>
    </w:p>
    <w:p w14:paraId="043C7882" w14:textId="77777777" w:rsidR="002E1B08" w:rsidRDefault="00000000">
      <w:pPr>
        <w:pStyle w:val="Example"/>
        <w:ind w:left="130" w:right="115"/>
      </w:pPr>
      <w:r>
        <w:t xml:space="preserve">            &lt;state&gt;OR&lt;/state&gt;</w:t>
      </w:r>
    </w:p>
    <w:p w14:paraId="1EE7B732" w14:textId="77777777" w:rsidR="002E1B08" w:rsidRDefault="00000000">
      <w:pPr>
        <w:pStyle w:val="Example"/>
        <w:ind w:left="130" w:right="115"/>
      </w:pPr>
      <w:r>
        <w:t xml:space="preserve">            &lt;postalCode&gt;97867&lt;/postalCode&gt;</w:t>
      </w:r>
    </w:p>
    <w:p w14:paraId="3A6BB3D5" w14:textId="77777777" w:rsidR="002E1B08" w:rsidRDefault="00000000">
      <w:pPr>
        <w:pStyle w:val="Example"/>
        <w:ind w:left="130" w:right="115"/>
      </w:pPr>
      <w:r>
        <w:t xml:space="preserve">            &lt;country&gt;US&lt;/country&gt;</w:t>
      </w:r>
    </w:p>
    <w:p w14:paraId="50DED4D5" w14:textId="77777777" w:rsidR="002E1B08" w:rsidRDefault="00000000">
      <w:pPr>
        <w:pStyle w:val="Example"/>
        <w:ind w:left="130" w:right="115"/>
      </w:pPr>
      <w:r>
        <w:t xml:space="preserve">        &lt;/addr&gt;</w:t>
      </w:r>
    </w:p>
    <w:p w14:paraId="0F97E325" w14:textId="77777777" w:rsidR="002E1B08" w:rsidRDefault="00000000">
      <w:pPr>
        <w:pStyle w:val="Example"/>
        <w:ind w:left="130" w:right="115"/>
      </w:pPr>
      <w:r>
        <w:t xml:space="preserve">        &lt;!-- OPTIONAL TELECOM --&gt;</w:t>
      </w:r>
    </w:p>
    <w:p w14:paraId="50F1CE45" w14:textId="77777777" w:rsidR="002E1B08" w:rsidRDefault="00000000">
      <w:pPr>
        <w:pStyle w:val="Example"/>
        <w:ind w:left="130" w:right="115"/>
      </w:pPr>
      <w:r>
        <w:t xml:space="preserve">        &lt;telecom value="tel:+1(555)555-2008" use="MC"/&gt;</w:t>
      </w:r>
    </w:p>
    <w:p w14:paraId="67830003" w14:textId="77777777" w:rsidR="002E1B08" w:rsidRDefault="00000000">
      <w:pPr>
        <w:pStyle w:val="Example"/>
        <w:ind w:left="130" w:right="115"/>
      </w:pPr>
      <w:r>
        <w:t xml:space="preserve">        &lt;associatedPerson&gt;</w:t>
      </w:r>
    </w:p>
    <w:p w14:paraId="27A44FDA" w14:textId="77777777" w:rsidR="002E1B08" w:rsidRDefault="00000000">
      <w:pPr>
        <w:pStyle w:val="Example"/>
        <w:ind w:left="130" w:right="115"/>
      </w:pPr>
      <w:r>
        <w:t xml:space="preserve">            &lt;!-- REQUIRED US Realm Person Name Format --&gt;</w:t>
      </w:r>
    </w:p>
    <w:p w14:paraId="65983316" w14:textId="77777777" w:rsidR="002E1B08" w:rsidRDefault="00000000">
      <w:pPr>
        <w:pStyle w:val="Example"/>
        <w:ind w:left="130" w:right="115"/>
      </w:pPr>
      <w:r>
        <w:t xml:space="preserve">            &lt;name&gt;</w:t>
      </w:r>
    </w:p>
    <w:p w14:paraId="1AECCB7B" w14:textId="77777777" w:rsidR="002E1B08" w:rsidRDefault="00000000">
      <w:pPr>
        <w:pStyle w:val="Example"/>
        <w:ind w:left="130" w:right="115"/>
      </w:pPr>
      <w:r>
        <w:t xml:space="preserve">                &lt;given&gt;Boris&lt;/given&gt;</w:t>
      </w:r>
    </w:p>
    <w:p w14:paraId="0946E429" w14:textId="77777777" w:rsidR="002E1B08" w:rsidRDefault="00000000">
      <w:pPr>
        <w:pStyle w:val="Example"/>
        <w:ind w:left="130" w:right="115"/>
      </w:pPr>
      <w:r>
        <w:t xml:space="preserve">                &lt;given qualifier="CL"&gt;Bo&lt;/given&gt;</w:t>
      </w:r>
    </w:p>
    <w:p w14:paraId="7FABAE64" w14:textId="77777777" w:rsidR="002E1B08" w:rsidRDefault="00000000">
      <w:pPr>
        <w:pStyle w:val="Example"/>
        <w:ind w:left="130" w:right="115"/>
      </w:pPr>
      <w:r>
        <w:t xml:space="preserve">                &lt;family&gt;Betterhalf&lt;/family&gt;</w:t>
      </w:r>
    </w:p>
    <w:p w14:paraId="784E26B0" w14:textId="77777777" w:rsidR="002E1B08" w:rsidRDefault="00000000">
      <w:pPr>
        <w:pStyle w:val="Example"/>
        <w:ind w:left="130" w:right="115"/>
      </w:pPr>
      <w:r>
        <w:t xml:space="preserve">            &lt;/name&gt;</w:t>
      </w:r>
    </w:p>
    <w:p w14:paraId="692F3196" w14:textId="77777777" w:rsidR="002E1B08" w:rsidRDefault="00000000">
      <w:pPr>
        <w:pStyle w:val="Example"/>
        <w:ind w:left="130" w:right="115"/>
      </w:pPr>
      <w:r>
        <w:t xml:space="preserve">        &lt;/associatedPerson&gt;</w:t>
      </w:r>
    </w:p>
    <w:p w14:paraId="528E26E0" w14:textId="77777777" w:rsidR="002E1B08" w:rsidRDefault="00000000">
      <w:pPr>
        <w:pStyle w:val="Example"/>
        <w:ind w:left="130" w:right="115"/>
      </w:pPr>
      <w:r>
        <w:t xml:space="preserve">    &lt;/associatedEntity&gt;</w:t>
      </w:r>
    </w:p>
    <w:p w14:paraId="327641FB" w14:textId="77777777" w:rsidR="002E1B08" w:rsidRDefault="00000000">
      <w:pPr>
        <w:pStyle w:val="Example"/>
        <w:ind w:left="130" w:right="115"/>
      </w:pPr>
      <w:r>
        <w:t>&lt;/participant&gt;</w:t>
      </w:r>
    </w:p>
    <w:p w14:paraId="7DCE1585" w14:textId="77777777" w:rsidR="002E1B08" w:rsidRDefault="002E1B08">
      <w:pPr>
        <w:pStyle w:val="BodyText"/>
      </w:pPr>
    </w:p>
    <w:p w14:paraId="661C7943" w14:textId="77777777" w:rsidR="002E1B08" w:rsidRDefault="00000000">
      <w:pPr>
        <w:pStyle w:val="Heading1"/>
      </w:pPr>
      <w:bookmarkStart w:id="1669" w:name="_Toc119067295"/>
      <w:bookmarkStart w:id="1670" w:name="_Toc119074780"/>
      <w:bookmarkStart w:id="1671" w:name="_Toc120095131"/>
      <w:r>
        <w:lastRenderedPageBreak/>
        <w:t>Template Ids in This Guide</w:t>
      </w:r>
      <w:bookmarkEnd w:id="1669"/>
      <w:bookmarkEnd w:id="1670"/>
      <w:bookmarkEnd w:id="1671"/>
    </w:p>
    <w:p w14:paraId="6D64F98C" w14:textId="77777777" w:rsidR="002E1B08" w:rsidRDefault="00000000">
      <w:pPr>
        <w:pStyle w:val="Caption"/>
      </w:pPr>
      <w:bookmarkStart w:id="1672" w:name="_Toc119067453"/>
      <w:bookmarkStart w:id="1673" w:name="_Toc119074877"/>
      <w:bookmarkStart w:id="1674" w:name="_Toc120095088"/>
      <w:r>
        <w:t xml:space="preserve">Table </w:t>
      </w:r>
      <w:r>
        <w:fldChar w:fldCharType="begin"/>
      </w:r>
      <w:r>
        <w:instrText>SEQ Table \* ARABIC</w:instrText>
      </w:r>
      <w:r>
        <w:fldChar w:fldCharType="separate"/>
      </w:r>
      <w:r>
        <w:t>95</w:t>
      </w:r>
      <w:r>
        <w:fldChar w:fldCharType="end"/>
      </w:r>
      <w:r>
        <w:t>: Template List</w:t>
      </w:r>
      <w:bookmarkEnd w:id="1672"/>
      <w:bookmarkEnd w:id="1673"/>
      <w:bookmarkEnd w:id="16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2E1B08" w14:paraId="1BC36271" w14:textId="77777777">
        <w:trPr>
          <w:cantSplit/>
          <w:tblHeader/>
          <w:jc w:val="center"/>
        </w:trPr>
        <w:tc>
          <w:tcPr>
            <w:tcW w:w="360" w:type="dxa"/>
            <w:shd w:val="clear" w:color="auto" w:fill="E6E6E6"/>
          </w:tcPr>
          <w:p w14:paraId="55C65383" w14:textId="77777777" w:rsidR="002E1B08" w:rsidRDefault="00000000">
            <w:pPr>
              <w:pStyle w:val="TableHead"/>
            </w:pPr>
            <w:r>
              <w:t>Template Title</w:t>
            </w:r>
          </w:p>
        </w:tc>
        <w:tc>
          <w:tcPr>
            <w:tcW w:w="360" w:type="dxa"/>
            <w:shd w:val="clear" w:color="auto" w:fill="E6E6E6"/>
          </w:tcPr>
          <w:p w14:paraId="347EB8E9" w14:textId="77777777" w:rsidR="002E1B08" w:rsidRDefault="00000000">
            <w:pPr>
              <w:pStyle w:val="TableHead"/>
            </w:pPr>
            <w:r>
              <w:t>Template Type</w:t>
            </w:r>
          </w:p>
        </w:tc>
        <w:tc>
          <w:tcPr>
            <w:tcW w:w="360" w:type="dxa"/>
            <w:shd w:val="clear" w:color="auto" w:fill="E6E6E6"/>
          </w:tcPr>
          <w:p w14:paraId="7C8880D5" w14:textId="77777777" w:rsidR="002E1B08" w:rsidRDefault="00000000">
            <w:pPr>
              <w:pStyle w:val="TableHead"/>
            </w:pPr>
            <w:r>
              <w:t>templateId</w:t>
            </w:r>
          </w:p>
        </w:tc>
      </w:tr>
      <w:tr w:rsidR="002E1B08" w14:paraId="7AEDC386" w14:textId="77777777">
        <w:trPr>
          <w:jc w:val="center"/>
        </w:trPr>
        <w:tc>
          <w:tcPr>
            <w:tcW w:w="360" w:type="dxa"/>
          </w:tcPr>
          <w:p w14:paraId="31A454A8" w14:textId="77777777" w:rsidR="002E1B08" w:rsidRDefault="00000000">
            <w:pPr>
              <w:pStyle w:val="TableText"/>
            </w:pPr>
            <w:hyperlink w:anchor="D_US_Realm_Header_V4">
              <w:r>
                <w:rPr>
                  <w:rStyle w:val="HyperlinkText9pt"/>
                </w:rPr>
                <w:t>US Realm Header (V4)</w:t>
              </w:r>
            </w:hyperlink>
          </w:p>
        </w:tc>
        <w:tc>
          <w:tcPr>
            <w:tcW w:w="360" w:type="dxa"/>
          </w:tcPr>
          <w:p w14:paraId="08506F13" w14:textId="77777777" w:rsidR="002E1B08" w:rsidRDefault="00000000">
            <w:pPr>
              <w:pStyle w:val="TableText"/>
            </w:pPr>
            <w:r>
              <w:t>document</w:t>
            </w:r>
          </w:p>
        </w:tc>
        <w:tc>
          <w:tcPr>
            <w:tcW w:w="360" w:type="dxa"/>
          </w:tcPr>
          <w:p w14:paraId="10C1EEAB" w14:textId="77777777" w:rsidR="002E1B08" w:rsidRDefault="00000000">
            <w:pPr>
              <w:pStyle w:val="TableText"/>
            </w:pPr>
            <w:r>
              <w:t>urn:hl7ii:2.16.840.1.113883.10.20.22.1.1:2023-05-01</w:t>
            </w:r>
          </w:p>
        </w:tc>
      </w:tr>
      <w:tr w:rsidR="002E1B08" w14:paraId="5594B89C" w14:textId="77777777">
        <w:trPr>
          <w:jc w:val="center"/>
        </w:trPr>
        <w:tc>
          <w:tcPr>
            <w:tcW w:w="360" w:type="dxa"/>
          </w:tcPr>
          <w:p w14:paraId="0E72EEBC" w14:textId="77777777" w:rsidR="002E1B08" w:rsidRDefault="00000000">
            <w:pPr>
              <w:pStyle w:val="TableText"/>
            </w:pPr>
            <w:hyperlink w:anchor="S_Care_Teams_Section_V2">
              <w:r>
                <w:rPr>
                  <w:rStyle w:val="HyperlinkText9pt"/>
                </w:rPr>
                <w:t>Care Teams Section (V2)</w:t>
              </w:r>
            </w:hyperlink>
          </w:p>
        </w:tc>
        <w:tc>
          <w:tcPr>
            <w:tcW w:w="360" w:type="dxa"/>
          </w:tcPr>
          <w:p w14:paraId="6A3D49EF" w14:textId="77777777" w:rsidR="002E1B08" w:rsidRDefault="00000000">
            <w:pPr>
              <w:pStyle w:val="TableText"/>
            </w:pPr>
            <w:r>
              <w:t>section</w:t>
            </w:r>
          </w:p>
        </w:tc>
        <w:tc>
          <w:tcPr>
            <w:tcW w:w="360" w:type="dxa"/>
          </w:tcPr>
          <w:p w14:paraId="4C4A3309" w14:textId="77777777" w:rsidR="002E1B08" w:rsidRDefault="00000000">
            <w:pPr>
              <w:pStyle w:val="TableText"/>
            </w:pPr>
            <w:r>
              <w:t>urn:hl7ii:2.16.840.1.113883.10.20.22.2.500:2022-06-01</w:t>
            </w:r>
          </w:p>
        </w:tc>
      </w:tr>
      <w:tr w:rsidR="002E1B08" w14:paraId="4290B02D" w14:textId="77777777">
        <w:trPr>
          <w:jc w:val="center"/>
        </w:trPr>
        <w:tc>
          <w:tcPr>
            <w:tcW w:w="360" w:type="dxa"/>
          </w:tcPr>
          <w:p w14:paraId="457B186E" w14:textId="77777777" w:rsidR="002E1B08" w:rsidRDefault="00000000">
            <w:pPr>
              <w:pStyle w:val="TableText"/>
            </w:pPr>
            <w:hyperlink w:anchor="S_Notes_Section">
              <w:r>
                <w:rPr>
                  <w:rStyle w:val="HyperlinkText9pt"/>
                </w:rPr>
                <w:t>Notes Section</w:t>
              </w:r>
            </w:hyperlink>
          </w:p>
        </w:tc>
        <w:tc>
          <w:tcPr>
            <w:tcW w:w="360" w:type="dxa"/>
          </w:tcPr>
          <w:p w14:paraId="1E65130C" w14:textId="77777777" w:rsidR="002E1B08" w:rsidRDefault="00000000">
            <w:pPr>
              <w:pStyle w:val="TableText"/>
            </w:pPr>
            <w:r>
              <w:t>section</w:t>
            </w:r>
          </w:p>
        </w:tc>
        <w:tc>
          <w:tcPr>
            <w:tcW w:w="360" w:type="dxa"/>
          </w:tcPr>
          <w:p w14:paraId="26987A18" w14:textId="77777777" w:rsidR="002E1B08" w:rsidRDefault="00000000">
            <w:pPr>
              <w:pStyle w:val="TableText"/>
            </w:pPr>
            <w:r>
              <w:t>urn:hl7ii:2.16.840.1.113883.10.20.22.2.65:2016-11-01</w:t>
            </w:r>
          </w:p>
        </w:tc>
      </w:tr>
      <w:tr w:rsidR="002E1B08" w14:paraId="6E157C13" w14:textId="77777777">
        <w:trPr>
          <w:jc w:val="center"/>
        </w:trPr>
        <w:tc>
          <w:tcPr>
            <w:tcW w:w="360" w:type="dxa"/>
          </w:tcPr>
          <w:p w14:paraId="43C396CC" w14:textId="77777777" w:rsidR="002E1B08" w:rsidRDefault="00000000">
            <w:pPr>
              <w:pStyle w:val="TableText"/>
            </w:pPr>
            <w:hyperlink w:anchor="E_Assessment_Scale_Observation_V2">
              <w:r>
                <w:rPr>
                  <w:rStyle w:val="HyperlinkText9pt"/>
                </w:rPr>
                <w:t>Assessment Scale Observation (V2)</w:t>
              </w:r>
            </w:hyperlink>
          </w:p>
        </w:tc>
        <w:tc>
          <w:tcPr>
            <w:tcW w:w="360" w:type="dxa"/>
          </w:tcPr>
          <w:p w14:paraId="417CF1E4" w14:textId="77777777" w:rsidR="002E1B08" w:rsidRDefault="00000000">
            <w:pPr>
              <w:pStyle w:val="TableText"/>
            </w:pPr>
            <w:r>
              <w:t>entry</w:t>
            </w:r>
          </w:p>
        </w:tc>
        <w:tc>
          <w:tcPr>
            <w:tcW w:w="360" w:type="dxa"/>
          </w:tcPr>
          <w:p w14:paraId="7158933D" w14:textId="77777777" w:rsidR="002E1B08" w:rsidRDefault="00000000">
            <w:pPr>
              <w:pStyle w:val="TableText"/>
            </w:pPr>
            <w:r>
              <w:t>urn:hl7ii:2.16.840.1.113883.10.20.22.4.69:2022-06-01</w:t>
            </w:r>
          </w:p>
        </w:tc>
      </w:tr>
      <w:tr w:rsidR="002E1B08" w14:paraId="26849B72" w14:textId="77777777">
        <w:trPr>
          <w:jc w:val="center"/>
        </w:trPr>
        <w:tc>
          <w:tcPr>
            <w:tcW w:w="360" w:type="dxa"/>
          </w:tcPr>
          <w:p w14:paraId="4945DAEA" w14:textId="77777777" w:rsidR="002E1B08" w:rsidRDefault="00000000">
            <w:pPr>
              <w:pStyle w:val="TableText"/>
            </w:pPr>
            <w:hyperlink w:anchor="E_Assessment_Supporting_Observation_V2">
              <w:r>
                <w:rPr>
                  <w:rStyle w:val="HyperlinkText9pt"/>
                </w:rPr>
                <w:t>Assessment Scale Supporting Observation (V2)</w:t>
              </w:r>
            </w:hyperlink>
          </w:p>
        </w:tc>
        <w:tc>
          <w:tcPr>
            <w:tcW w:w="360" w:type="dxa"/>
          </w:tcPr>
          <w:p w14:paraId="17EC2025" w14:textId="77777777" w:rsidR="002E1B08" w:rsidRDefault="00000000">
            <w:pPr>
              <w:pStyle w:val="TableText"/>
            </w:pPr>
            <w:r>
              <w:t>entry</w:t>
            </w:r>
          </w:p>
        </w:tc>
        <w:tc>
          <w:tcPr>
            <w:tcW w:w="360" w:type="dxa"/>
          </w:tcPr>
          <w:p w14:paraId="5899FCD0" w14:textId="77777777" w:rsidR="002E1B08" w:rsidRDefault="00000000">
            <w:pPr>
              <w:pStyle w:val="TableText"/>
            </w:pPr>
            <w:r>
              <w:t>urn:hl7ii:2.16.840.1.113883.10.20.22.4.86:2022-06-01</w:t>
            </w:r>
          </w:p>
        </w:tc>
      </w:tr>
      <w:tr w:rsidR="002E1B08" w14:paraId="69A0303B" w14:textId="77777777">
        <w:trPr>
          <w:jc w:val="center"/>
        </w:trPr>
        <w:tc>
          <w:tcPr>
            <w:tcW w:w="360" w:type="dxa"/>
          </w:tcPr>
          <w:p w14:paraId="484C1CC3" w14:textId="77777777" w:rsidR="002E1B08" w:rsidRDefault="00000000">
            <w:pPr>
              <w:pStyle w:val="TableText"/>
            </w:pPr>
            <w:hyperlink w:anchor="E_Basic_Industry_Observation">
              <w:r>
                <w:rPr>
                  <w:rStyle w:val="HyperlinkText9pt"/>
                </w:rPr>
                <w:t>Basic Industry Observation</w:t>
              </w:r>
            </w:hyperlink>
          </w:p>
        </w:tc>
        <w:tc>
          <w:tcPr>
            <w:tcW w:w="360" w:type="dxa"/>
          </w:tcPr>
          <w:p w14:paraId="2AF82F18" w14:textId="77777777" w:rsidR="002E1B08" w:rsidRDefault="00000000">
            <w:pPr>
              <w:pStyle w:val="TableText"/>
            </w:pPr>
            <w:r>
              <w:t>entry</w:t>
            </w:r>
          </w:p>
        </w:tc>
        <w:tc>
          <w:tcPr>
            <w:tcW w:w="360" w:type="dxa"/>
          </w:tcPr>
          <w:p w14:paraId="0E3385C9" w14:textId="77777777" w:rsidR="002E1B08" w:rsidRDefault="00000000">
            <w:pPr>
              <w:pStyle w:val="TableText"/>
            </w:pPr>
            <w:r>
              <w:t>urn:hl7ii:2.16.840.1.113883.10.20.22.4.504:2023-05-01</w:t>
            </w:r>
          </w:p>
        </w:tc>
      </w:tr>
      <w:tr w:rsidR="002E1B08" w14:paraId="4888671C" w14:textId="77777777">
        <w:trPr>
          <w:jc w:val="center"/>
        </w:trPr>
        <w:tc>
          <w:tcPr>
            <w:tcW w:w="360" w:type="dxa"/>
          </w:tcPr>
          <w:p w14:paraId="41673AD3" w14:textId="77777777" w:rsidR="002E1B08" w:rsidRDefault="00000000">
            <w:pPr>
              <w:pStyle w:val="TableText"/>
            </w:pPr>
            <w:hyperlink w:anchor="E_Basic_Occupation_Observation">
              <w:r>
                <w:rPr>
                  <w:rStyle w:val="HyperlinkText9pt"/>
                </w:rPr>
                <w:t>Basic Occupation Observation</w:t>
              </w:r>
            </w:hyperlink>
          </w:p>
        </w:tc>
        <w:tc>
          <w:tcPr>
            <w:tcW w:w="360" w:type="dxa"/>
          </w:tcPr>
          <w:p w14:paraId="30488001" w14:textId="77777777" w:rsidR="002E1B08" w:rsidRDefault="00000000">
            <w:pPr>
              <w:pStyle w:val="TableText"/>
            </w:pPr>
            <w:r>
              <w:t>entry</w:t>
            </w:r>
          </w:p>
        </w:tc>
        <w:tc>
          <w:tcPr>
            <w:tcW w:w="360" w:type="dxa"/>
          </w:tcPr>
          <w:p w14:paraId="6863678C" w14:textId="77777777" w:rsidR="002E1B08" w:rsidRDefault="00000000">
            <w:pPr>
              <w:pStyle w:val="TableText"/>
            </w:pPr>
            <w:r>
              <w:t>urn:hl7ii:2.16.840.1.113883.10.20.22.4.503:2023-05-01</w:t>
            </w:r>
          </w:p>
        </w:tc>
      </w:tr>
      <w:tr w:rsidR="002E1B08" w14:paraId="5F8BD913" w14:textId="77777777">
        <w:trPr>
          <w:jc w:val="center"/>
        </w:trPr>
        <w:tc>
          <w:tcPr>
            <w:tcW w:w="360" w:type="dxa"/>
          </w:tcPr>
          <w:p w14:paraId="33E883AD" w14:textId="77777777" w:rsidR="002E1B08" w:rsidRDefault="00000000">
            <w:pPr>
              <w:pStyle w:val="TableText"/>
            </w:pPr>
            <w:hyperlink w:anchor="E_Birth_Sex_Observation_V2">
              <w:r>
                <w:rPr>
                  <w:rStyle w:val="HyperlinkText9pt"/>
                </w:rPr>
                <w:t>Birth Sex Observation (V2)</w:t>
              </w:r>
            </w:hyperlink>
          </w:p>
        </w:tc>
        <w:tc>
          <w:tcPr>
            <w:tcW w:w="360" w:type="dxa"/>
          </w:tcPr>
          <w:p w14:paraId="7A1049E7" w14:textId="77777777" w:rsidR="002E1B08" w:rsidRDefault="00000000">
            <w:pPr>
              <w:pStyle w:val="TableText"/>
            </w:pPr>
            <w:r>
              <w:t>entry</w:t>
            </w:r>
          </w:p>
        </w:tc>
        <w:tc>
          <w:tcPr>
            <w:tcW w:w="360" w:type="dxa"/>
          </w:tcPr>
          <w:p w14:paraId="5DF01CC0" w14:textId="77777777" w:rsidR="002E1B08" w:rsidRDefault="00000000">
            <w:pPr>
              <w:pStyle w:val="TableText"/>
            </w:pPr>
            <w:r>
              <w:t>urn:hl7ii:2.16.840.1.113883.10.20.22.4.200:2023-05-01</w:t>
            </w:r>
          </w:p>
        </w:tc>
      </w:tr>
      <w:tr w:rsidR="002E1B08" w14:paraId="6FD6B464" w14:textId="77777777">
        <w:trPr>
          <w:jc w:val="center"/>
        </w:trPr>
        <w:tc>
          <w:tcPr>
            <w:tcW w:w="360" w:type="dxa"/>
          </w:tcPr>
          <w:p w14:paraId="13139A40" w14:textId="77777777" w:rsidR="002E1B08" w:rsidRDefault="00000000">
            <w:pPr>
              <w:pStyle w:val="TableText"/>
            </w:pPr>
            <w:hyperlink w:anchor="E_Care_Team_Member_Act_V2">
              <w:r>
                <w:rPr>
                  <w:rStyle w:val="HyperlinkText9pt"/>
                </w:rPr>
                <w:t>Care Team Member Act (V2)</w:t>
              </w:r>
            </w:hyperlink>
          </w:p>
        </w:tc>
        <w:tc>
          <w:tcPr>
            <w:tcW w:w="360" w:type="dxa"/>
          </w:tcPr>
          <w:p w14:paraId="721155C0" w14:textId="77777777" w:rsidR="002E1B08" w:rsidRDefault="00000000">
            <w:pPr>
              <w:pStyle w:val="TableText"/>
            </w:pPr>
            <w:r>
              <w:t>entry</w:t>
            </w:r>
          </w:p>
        </w:tc>
        <w:tc>
          <w:tcPr>
            <w:tcW w:w="360" w:type="dxa"/>
          </w:tcPr>
          <w:p w14:paraId="1E13920D" w14:textId="77777777" w:rsidR="002E1B08" w:rsidRDefault="00000000">
            <w:pPr>
              <w:pStyle w:val="TableText"/>
            </w:pPr>
            <w:r>
              <w:t>urn:hl7ii:2.16.840.1.113883.10.20.22.4.500.1:2022-06-01</w:t>
            </w:r>
          </w:p>
        </w:tc>
      </w:tr>
      <w:tr w:rsidR="002E1B08" w14:paraId="071A9DC9" w14:textId="77777777">
        <w:trPr>
          <w:jc w:val="center"/>
        </w:trPr>
        <w:tc>
          <w:tcPr>
            <w:tcW w:w="360" w:type="dxa"/>
          </w:tcPr>
          <w:p w14:paraId="1AD35EF6" w14:textId="77777777" w:rsidR="002E1B08" w:rsidRDefault="00000000">
            <w:pPr>
              <w:pStyle w:val="TableText"/>
            </w:pPr>
            <w:hyperlink w:anchor="E_CareTeam_Member_Schedule_ObservationV2">
              <w:r>
                <w:rPr>
                  <w:rStyle w:val="HyperlinkText9pt"/>
                </w:rPr>
                <w:t>Care Team Member Schedule Observation (V2)</w:t>
              </w:r>
            </w:hyperlink>
          </w:p>
        </w:tc>
        <w:tc>
          <w:tcPr>
            <w:tcW w:w="360" w:type="dxa"/>
          </w:tcPr>
          <w:p w14:paraId="39EEB5F2" w14:textId="77777777" w:rsidR="002E1B08" w:rsidRDefault="00000000">
            <w:pPr>
              <w:pStyle w:val="TableText"/>
            </w:pPr>
            <w:r>
              <w:t>entry</w:t>
            </w:r>
          </w:p>
        </w:tc>
        <w:tc>
          <w:tcPr>
            <w:tcW w:w="360" w:type="dxa"/>
          </w:tcPr>
          <w:p w14:paraId="15C6CFB2" w14:textId="77777777" w:rsidR="002E1B08" w:rsidRDefault="00000000">
            <w:pPr>
              <w:pStyle w:val="TableText"/>
            </w:pPr>
            <w:r>
              <w:t>urn:hl7ii:2.16.840.1.113883.10.20.22.4.500.3:2022-06-01</w:t>
            </w:r>
          </w:p>
        </w:tc>
      </w:tr>
      <w:tr w:rsidR="002E1B08" w14:paraId="21F1617D" w14:textId="77777777">
        <w:trPr>
          <w:jc w:val="center"/>
        </w:trPr>
        <w:tc>
          <w:tcPr>
            <w:tcW w:w="360" w:type="dxa"/>
          </w:tcPr>
          <w:p w14:paraId="2323CB63" w14:textId="77777777" w:rsidR="002E1B08" w:rsidRDefault="00000000">
            <w:pPr>
              <w:pStyle w:val="TableText"/>
            </w:pPr>
            <w:hyperlink w:anchor="E_Care_Team_Organizer_V2">
              <w:r>
                <w:rPr>
                  <w:rStyle w:val="HyperlinkText9pt"/>
                </w:rPr>
                <w:t>Care Team Organizer (V2)</w:t>
              </w:r>
            </w:hyperlink>
          </w:p>
        </w:tc>
        <w:tc>
          <w:tcPr>
            <w:tcW w:w="360" w:type="dxa"/>
          </w:tcPr>
          <w:p w14:paraId="2F3E649D" w14:textId="77777777" w:rsidR="002E1B08" w:rsidRDefault="00000000">
            <w:pPr>
              <w:pStyle w:val="TableText"/>
            </w:pPr>
            <w:r>
              <w:t>entry</w:t>
            </w:r>
          </w:p>
        </w:tc>
        <w:tc>
          <w:tcPr>
            <w:tcW w:w="360" w:type="dxa"/>
          </w:tcPr>
          <w:p w14:paraId="07A6B81A" w14:textId="77777777" w:rsidR="002E1B08" w:rsidRDefault="00000000">
            <w:pPr>
              <w:pStyle w:val="TableText"/>
            </w:pPr>
            <w:r>
              <w:t>urn:hl7ii:2.16.840.1.113883.10.20.22.4.500:2022-06-01</w:t>
            </w:r>
          </w:p>
        </w:tc>
      </w:tr>
      <w:tr w:rsidR="002E1B08" w14:paraId="58F3255B" w14:textId="77777777">
        <w:trPr>
          <w:jc w:val="center"/>
        </w:trPr>
        <w:tc>
          <w:tcPr>
            <w:tcW w:w="360" w:type="dxa"/>
          </w:tcPr>
          <w:p w14:paraId="4435BA0C" w14:textId="77777777" w:rsidR="002E1B08" w:rsidRDefault="00000000">
            <w:pPr>
              <w:pStyle w:val="TableText"/>
            </w:pPr>
            <w:hyperlink w:anchor="E_Care_Team_Type_Observation">
              <w:r>
                <w:rPr>
                  <w:rStyle w:val="HyperlinkText9pt"/>
                </w:rPr>
                <w:t>Care Team Type Observation</w:t>
              </w:r>
            </w:hyperlink>
          </w:p>
        </w:tc>
        <w:tc>
          <w:tcPr>
            <w:tcW w:w="360" w:type="dxa"/>
          </w:tcPr>
          <w:p w14:paraId="5C2F3CB1" w14:textId="77777777" w:rsidR="002E1B08" w:rsidRDefault="00000000">
            <w:pPr>
              <w:pStyle w:val="TableText"/>
            </w:pPr>
            <w:r>
              <w:t>entry</w:t>
            </w:r>
          </w:p>
        </w:tc>
        <w:tc>
          <w:tcPr>
            <w:tcW w:w="360" w:type="dxa"/>
          </w:tcPr>
          <w:p w14:paraId="1B384671" w14:textId="77777777" w:rsidR="002E1B08" w:rsidRDefault="00000000">
            <w:pPr>
              <w:pStyle w:val="TableText"/>
            </w:pPr>
            <w:r>
              <w:t>urn:hl7ii:2.16.840.1.113883.10.20.22.4.500.2:2019-07-01</w:t>
            </w:r>
          </w:p>
        </w:tc>
      </w:tr>
      <w:tr w:rsidR="002E1B08" w14:paraId="3975157F" w14:textId="77777777">
        <w:trPr>
          <w:jc w:val="center"/>
        </w:trPr>
        <w:tc>
          <w:tcPr>
            <w:tcW w:w="360" w:type="dxa"/>
          </w:tcPr>
          <w:p w14:paraId="02ECF8C4" w14:textId="77777777" w:rsidR="002E1B08" w:rsidRDefault="00000000">
            <w:pPr>
              <w:pStyle w:val="TableText"/>
            </w:pPr>
            <w:hyperlink w:anchor="E_Date_of_Diagnosis_Act">
              <w:r>
                <w:rPr>
                  <w:rStyle w:val="HyperlinkText9pt"/>
                </w:rPr>
                <w:t>Date of Diagnosis Act</w:t>
              </w:r>
            </w:hyperlink>
          </w:p>
        </w:tc>
        <w:tc>
          <w:tcPr>
            <w:tcW w:w="360" w:type="dxa"/>
          </w:tcPr>
          <w:p w14:paraId="58102F79" w14:textId="77777777" w:rsidR="002E1B08" w:rsidRDefault="00000000">
            <w:pPr>
              <w:pStyle w:val="TableText"/>
            </w:pPr>
            <w:r>
              <w:t>entry</w:t>
            </w:r>
          </w:p>
        </w:tc>
        <w:tc>
          <w:tcPr>
            <w:tcW w:w="360" w:type="dxa"/>
          </w:tcPr>
          <w:p w14:paraId="7FFA1E9B" w14:textId="77777777" w:rsidR="002E1B08" w:rsidRDefault="00000000">
            <w:pPr>
              <w:pStyle w:val="TableText"/>
            </w:pPr>
            <w:r>
              <w:t>urn:hl7ii:2.16.840.1.113883.10.20.22.4.502:2022-06-01</w:t>
            </w:r>
          </w:p>
        </w:tc>
      </w:tr>
      <w:tr w:rsidR="002E1B08" w14:paraId="748CE367" w14:textId="77777777">
        <w:trPr>
          <w:jc w:val="center"/>
        </w:trPr>
        <w:tc>
          <w:tcPr>
            <w:tcW w:w="360" w:type="dxa"/>
          </w:tcPr>
          <w:p w14:paraId="5BC68645" w14:textId="77777777" w:rsidR="002E1B08" w:rsidRDefault="00000000">
            <w:pPr>
              <w:pStyle w:val="TableText"/>
            </w:pPr>
            <w:hyperlink w:anchor="E_Disability_Status_Observation_C_CDA">
              <w:r>
                <w:rPr>
                  <w:rStyle w:val="HyperlinkText9pt"/>
                </w:rPr>
                <w:t>Disability Status Observation</w:t>
              </w:r>
            </w:hyperlink>
          </w:p>
        </w:tc>
        <w:tc>
          <w:tcPr>
            <w:tcW w:w="360" w:type="dxa"/>
          </w:tcPr>
          <w:p w14:paraId="6A19FCCD" w14:textId="77777777" w:rsidR="002E1B08" w:rsidRDefault="00000000">
            <w:pPr>
              <w:pStyle w:val="TableText"/>
            </w:pPr>
            <w:r>
              <w:t>entry</w:t>
            </w:r>
          </w:p>
        </w:tc>
        <w:tc>
          <w:tcPr>
            <w:tcW w:w="360" w:type="dxa"/>
          </w:tcPr>
          <w:p w14:paraId="0204285B" w14:textId="77777777" w:rsidR="002E1B08" w:rsidRDefault="00000000">
            <w:pPr>
              <w:pStyle w:val="TableText"/>
            </w:pPr>
            <w:r>
              <w:t>urn:hl7ii:2.16.840.1.113883.10.20.22.4.505:2023-05-01</w:t>
            </w:r>
          </w:p>
        </w:tc>
      </w:tr>
      <w:tr w:rsidR="002E1B08" w14:paraId="4FC6C6F7" w14:textId="77777777">
        <w:trPr>
          <w:jc w:val="center"/>
        </w:trPr>
        <w:tc>
          <w:tcPr>
            <w:tcW w:w="360" w:type="dxa"/>
          </w:tcPr>
          <w:p w14:paraId="5BFCD709" w14:textId="77777777" w:rsidR="002E1B08" w:rsidRDefault="00000000">
            <w:pPr>
              <w:pStyle w:val="TableText"/>
            </w:pPr>
            <w:hyperlink w:anchor="E_Gender_Identity_Observation_V3">
              <w:r>
                <w:rPr>
                  <w:rStyle w:val="HyperlinkText9pt"/>
                </w:rPr>
                <w:t>Gender Identity Observation (V3)</w:t>
              </w:r>
            </w:hyperlink>
          </w:p>
        </w:tc>
        <w:tc>
          <w:tcPr>
            <w:tcW w:w="360" w:type="dxa"/>
          </w:tcPr>
          <w:p w14:paraId="0DD26557" w14:textId="77777777" w:rsidR="002E1B08" w:rsidRDefault="00000000">
            <w:pPr>
              <w:pStyle w:val="TableText"/>
            </w:pPr>
            <w:r>
              <w:t>entry</w:t>
            </w:r>
          </w:p>
        </w:tc>
        <w:tc>
          <w:tcPr>
            <w:tcW w:w="360" w:type="dxa"/>
          </w:tcPr>
          <w:p w14:paraId="5B8671C0" w14:textId="77777777" w:rsidR="002E1B08" w:rsidRDefault="00000000">
            <w:pPr>
              <w:pStyle w:val="TableText"/>
            </w:pPr>
            <w:r>
              <w:t>urn:hl7ii:2.16.840.1.113883.10.20.34.3.45:2022-06-01</w:t>
            </w:r>
          </w:p>
        </w:tc>
      </w:tr>
      <w:tr w:rsidR="002E1B08" w14:paraId="548018DC" w14:textId="77777777">
        <w:trPr>
          <w:jc w:val="center"/>
        </w:trPr>
        <w:tc>
          <w:tcPr>
            <w:tcW w:w="360" w:type="dxa"/>
          </w:tcPr>
          <w:p w14:paraId="17CBC102" w14:textId="77777777" w:rsidR="002E1B08" w:rsidRDefault="00000000">
            <w:pPr>
              <w:pStyle w:val="TableText"/>
            </w:pPr>
            <w:hyperlink w:anchor="E_Goal_Observation_V2">
              <w:r>
                <w:rPr>
                  <w:rStyle w:val="HyperlinkText9pt"/>
                </w:rPr>
                <w:t>Goal Observation (V2)</w:t>
              </w:r>
            </w:hyperlink>
          </w:p>
        </w:tc>
        <w:tc>
          <w:tcPr>
            <w:tcW w:w="360" w:type="dxa"/>
          </w:tcPr>
          <w:p w14:paraId="7EB823F1" w14:textId="77777777" w:rsidR="002E1B08" w:rsidRDefault="00000000">
            <w:pPr>
              <w:pStyle w:val="TableText"/>
            </w:pPr>
            <w:r>
              <w:t>entry</w:t>
            </w:r>
          </w:p>
        </w:tc>
        <w:tc>
          <w:tcPr>
            <w:tcW w:w="360" w:type="dxa"/>
          </w:tcPr>
          <w:p w14:paraId="7947D9EC" w14:textId="77777777" w:rsidR="002E1B08" w:rsidRDefault="00000000">
            <w:pPr>
              <w:pStyle w:val="TableText"/>
            </w:pPr>
            <w:r>
              <w:t>urn:hl7ii:2.16.840.1.113883.10.20.22.4.121:2022-06-01</w:t>
            </w:r>
          </w:p>
        </w:tc>
      </w:tr>
      <w:tr w:rsidR="002E1B08" w14:paraId="0824006E" w14:textId="77777777">
        <w:trPr>
          <w:jc w:val="center"/>
        </w:trPr>
        <w:tc>
          <w:tcPr>
            <w:tcW w:w="360" w:type="dxa"/>
          </w:tcPr>
          <w:p w14:paraId="51469FF0" w14:textId="77777777" w:rsidR="002E1B08" w:rsidRDefault="00000000">
            <w:pPr>
              <w:pStyle w:val="TableText"/>
            </w:pPr>
            <w:hyperlink w:anchor="E_Health_Concern_Act_V3">
              <w:r>
                <w:rPr>
                  <w:rStyle w:val="HyperlinkText9pt"/>
                </w:rPr>
                <w:t>Health Concern Act (V3)</w:t>
              </w:r>
            </w:hyperlink>
          </w:p>
        </w:tc>
        <w:tc>
          <w:tcPr>
            <w:tcW w:w="360" w:type="dxa"/>
          </w:tcPr>
          <w:p w14:paraId="1D72A93C" w14:textId="77777777" w:rsidR="002E1B08" w:rsidRDefault="00000000">
            <w:pPr>
              <w:pStyle w:val="TableText"/>
            </w:pPr>
            <w:r>
              <w:t>entry</w:t>
            </w:r>
          </w:p>
        </w:tc>
        <w:tc>
          <w:tcPr>
            <w:tcW w:w="360" w:type="dxa"/>
          </w:tcPr>
          <w:p w14:paraId="52D31D9D" w14:textId="77777777" w:rsidR="002E1B08" w:rsidRDefault="00000000">
            <w:pPr>
              <w:pStyle w:val="TableText"/>
            </w:pPr>
            <w:r>
              <w:t>urn:hl7ii:2.16.840.1.113883.10.20.22.4.132:2022-06-01</w:t>
            </w:r>
          </w:p>
        </w:tc>
      </w:tr>
      <w:tr w:rsidR="002E1B08" w14:paraId="2FDC98A4" w14:textId="77777777">
        <w:trPr>
          <w:jc w:val="center"/>
        </w:trPr>
        <w:tc>
          <w:tcPr>
            <w:tcW w:w="360" w:type="dxa"/>
          </w:tcPr>
          <w:p w14:paraId="6831411E" w14:textId="77777777" w:rsidR="002E1B08" w:rsidRDefault="00000000">
            <w:pPr>
              <w:pStyle w:val="TableText"/>
            </w:pPr>
            <w:hyperlink w:anchor="E_Indication_V3">
              <w:r>
                <w:rPr>
                  <w:rStyle w:val="HyperlinkText9pt"/>
                </w:rPr>
                <w:t>Indication (V3)</w:t>
              </w:r>
            </w:hyperlink>
          </w:p>
        </w:tc>
        <w:tc>
          <w:tcPr>
            <w:tcW w:w="360" w:type="dxa"/>
          </w:tcPr>
          <w:p w14:paraId="449C0ED7" w14:textId="77777777" w:rsidR="002E1B08" w:rsidRDefault="00000000">
            <w:pPr>
              <w:pStyle w:val="TableText"/>
            </w:pPr>
            <w:r>
              <w:t>entry</w:t>
            </w:r>
          </w:p>
        </w:tc>
        <w:tc>
          <w:tcPr>
            <w:tcW w:w="360" w:type="dxa"/>
          </w:tcPr>
          <w:p w14:paraId="31F21A02" w14:textId="77777777" w:rsidR="002E1B08" w:rsidRDefault="00000000">
            <w:pPr>
              <w:pStyle w:val="TableText"/>
            </w:pPr>
            <w:r>
              <w:t>urn:hl7ii:2.16.840.1.113883.10.20.22.4.19:2023-05-01</w:t>
            </w:r>
          </w:p>
        </w:tc>
      </w:tr>
      <w:tr w:rsidR="002E1B08" w14:paraId="6E100B71" w14:textId="77777777">
        <w:trPr>
          <w:jc w:val="center"/>
        </w:trPr>
        <w:tc>
          <w:tcPr>
            <w:tcW w:w="360" w:type="dxa"/>
          </w:tcPr>
          <w:p w14:paraId="3CD8A438" w14:textId="77777777" w:rsidR="002E1B08" w:rsidRDefault="00000000">
            <w:pPr>
              <w:pStyle w:val="TableText"/>
            </w:pPr>
            <w:hyperlink w:anchor="E_Medication_Dispense_V3">
              <w:r>
                <w:rPr>
                  <w:rStyle w:val="HyperlinkText9pt"/>
                </w:rPr>
                <w:t>Medication Dispense (V3)</w:t>
              </w:r>
            </w:hyperlink>
          </w:p>
        </w:tc>
        <w:tc>
          <w:tcPr>
            <w:tcW w:w="360" w:type="dxa"/>
          </w:tcPr>
          <w:p w14:paraId="5E20CD9C" w14:textId="77777777" w:rsidR="002E1B08" w:rsidRDefault="00000000">
            <w:pPr>
              <w:pStyle w:val="TableText"/>
            </w:pPr>
            <w:r>
              <w:t>entry</w:t>
            </w:r>
          </w:p>
        </w:tc>
        <w:tc>
          <w:tcPr>
            <w:tcW w:w="360" w:type="dxa"/>
          </w:tcPr>
          <w:p w14:paraId="2B7CCEA3" w14:textId="77777777" w:rsidR="002E1B08" w:rsidRDefault="00000000">
            <w:pPr>
              <w:pStyle w:val="TableText"/>
            </w:pPr>
            <w:r>
              <w:t>urn:hl7ii:2.16.840.1.113883.10.20.22.4.18:2023-05-01</w:t>
            </w:r>
          </w:p>
        </w:tc>
      </w:tr>
      <w:tr w:rsidR="002E1B08" w14:paraId="48903F2D" w14:textId="77777777">
        <w:trPr>
          <w:jc w:val="center"/>
        </w:trPr>
        <w:tc>
          <w:tcPr>
            <w:tcW w:w="360" w:type="dxa"/>
          </w:tcPr>
          <w:p w14:paraId="7893F225" w14:textId="77777777" w:rsidR="002E1B08" w:rsidRDefault="00000000">
            <w:pPr>
              <w:pStyle w:val="TableText"/>
            </w:pPr>
            <w:hyperlink w:anchor="E_Note_Activity">
              <w:r>
                <w:rPr>
                  <w:rStyle w:val="HyperlinkText9pt"/>
                </w:rPr>
                <w:t>Note Activity</w:t>
              </w:r>
            </w:hyperlink>
          </w:p>
        </w:tc>
        <w:tc>
          <w:tcPr>
            <w:tcW w:w="360" w:type="dxa"/>
          </w:tcPr>
          <w:p w14:paraId="5EBD7EA2" w14:textId="77777777" w:rsidR="002E1B08" w:rsidRDefault="00000000">
            <w:pPr>
              <w:pStyle w:val="TableText"/>
            </w:pPr>
            <w:r>
              <w:t>entry</w:t>
            </w:r>
          </w:p>
        </w:tc>
        <w:tc>
          <w:tcPr>
            <w:tcW w:w="360" w:type="dxa"/>
          </w:tcPr>
          <w:p w14:paraId="26AFFD2C" w14:textId="77777777" w:rsidR="002E1B08" w:rsidRDefault="00000000">
            <w:pPr>
              <w:pStyle w:val="TableText"/>
            </w:pPr>
            <w:r>
              <w:t>urn:hl7ii:2.16.840.1.113883.10.20.22.4.202:2016-11-01</w:t>
            </w:r>
          </w:p>
        </w:tc>
      </w:tr>
      <w:tr w:rsidR="002E1B08" w14:paraId="70C2EACC" w14:textId="77777777">
        <w:trPr>
          <w:jc w:val="center"/>
        </w:trPr>
        <w:tc>
          <w:tcPr>
            <w:tcW w:w="360" w:type="dxa"/>
          </w:tcPr>
          <w:p w14:paraId="60D4720B" w14:textId="77777777" w:rsidR="002E1B08" w:rsidRDefault="00000000">
            <w:pPr>
              <w:pStyle w:val="TableText"/>
            </w:pPr>
            <w:hyperlink w:anchor="E_Planned_Procedure_V3">
              <w:r>
                <w:rPr>
                  <w:rStyle w:val="HyperlinkText9pt"/>
                </w:rPr>
                <w:t>Planned Procedure (V3)</w:t>
              </w:r>
            </w:hyperlink>
          </w:p>
        </w:tc>
        <w:tc>
          <w:tcPr>
            <w:tcW w:w="360" w:type="dxa"/>
          </w:tcPr>
          <w:p w14:paraId="512801E3" w14:textId="77777777" w:rsidR="002E1B08" w:rsidRDefault="00000000">
            <w:pPr>
              <w:pStyle w:val="TableText"/>
            </w:pPr>
            <w:r>
              <w:t>entry</w:t>
            </w:r>
          </w:p>
        </w:tc>
        <w:tc>
          <w:tcPr>
            <w:tcW w:w="360" w:type="dxa"/>
          </w:tcPr>
          <w:p w14:paraId="06DD3EE7" w14:textId="77777777" w:rsidR="002E1B08" w:rsidRDefault="00000000">
            <w:pPr>
              <w:pStyle w:val="TableText"/>
            </w:pPr>
            <w:r>
              <w:t>urn:hl7ii:2.16.840.1.113883.10.20.</w:t>
            </w:r>
            <w:r>
              <w:lastRenderedPageBreak/>
              <w:t>22.4.41:2022-06-01</w:t>
            </w:r>
          </w:p>
        </w:tc>
      </w:tr>
      <w:tr w:rsidR="002E1B08" w14:paraId="4E302527" w14:textId="77777777">
        <w:trPr>
          <w:jc w:val="center"/>
        </w:trPr>
        <w:tc>
          <w:tcPr>
            <w:tcW w:w="360" w:type="dxa"/>
          </w:tcPr>
          <w:p w14:paraId="00B68DDF" w14:textId="77777777" w:rsidR="002E1B08" w:rsidRDefault="00000000">
            <w:pPr>
              <w:pStyle w:val="TableText"/>
            </w:pPr>
            <w:hyperlink w:anchor="E_Policy_Activity_V4">
              <w:r>
                <w:rPr>
                  <w:rStyle w:val="HyperlinkText9pt"/>
                </w:rPr>
                <w:t>Policy Activity (V4)</w:t>
              </w:r>
            </w:hyperlink>
          </w:p>
        </w:tc>
        <w:tc>
          <w:tcPr>
            <w:tcW w:w="360" w:type="dxa"/>
          </w:tcPr>
          <w:p w14:paraId="766D5DEE" w14:textId="77777777" w:rsidR="002E1B08" w:rsidRDefault="00000000">
            <w:pPr>
              <w:pStyle w:val="TableText"/>
            </w:pPr>
            <w:r>
              <w:t>entry</w:t>
            </w:r>
          </w:p>
        </w:tc>
        <w:tc>
          <w:tcPr>
            <w:tcW w:w="360" w:type="dxa"/>
          </w:tcPr>
          <w:p w14:paraId="5CB95CF6" w14:textId="77777777" w:rsidR="002E1B08" w:rsidRDefault="00000000">
            <w:pPr>
              <w:pStyle w:val="TableText"/>
            </w:pPr>
            <w:r>
              <w:t>urn:hl7ii:2.16.840.1.113883.10.20.22.4.61:2023-05-01</w:t>
            </w:r>
          </w:p>
        </w:tc>
      </w:tr>
      <w:tr w:rsidR="002E1B08" w14:paraId="79413F8F" w14:textId="77777777">
        <w:trPr>
          <w:jc w:val="center"/>
        </w:trPr>
        <w:tc>
          <w:tcPr>
            <w:tcW w:w="360" w:type="dxa"/>
          </w:tcPr>
          <w:p w14:paraId="280E3691" w14:textId="77777777" w:rsidR="002E1B08" w:rsidRDefault="00000000">
            <w:pPr>
              <w:pStyle w:val="TableText"/>
            </w:pPr>
            <w:hyperlink w:anchor="E_Problem_Observation_V4">
              <w:r>
                <w:rPr>
                  <w:rStyle w:val="HyperlinkText9pt"/>
                </w:rPr>
                <w:t>Problem Observation (V4)</w:t>
              </w:r>
            </w:hyperlink>
          </w:p>
        </w:tc>
        <w:tc>
          <w:tcPr>
            <w:tcW w:w="360" w:type="dxa"/>
          </w:tcPr>
          <w:p w14:paraId="445013A5" w14:textId="77777777" w:rsidR="002E1B08" w:rsidRDefault="00000000">
            <w:pPr>
              <w:pStyle w:val="TableText"/>
            </w:pPr>
            <w:r>
              <w:t>entry</w:t>
            </w:r>
          </w:p>
        </w:tc>
        <w:tc>
          <w:tcPr>
            <w:tcW w:w="360" w:type="dxa"/>
          </w:tcPr>
          <w:p w14:paraId="4F0E78E8" w14:textId="77777777" w:rsidR="002E1B08" w:rsidRDefault="00000000">
            <w:pPr>
              <w:pStyle w:val="TableText"/>
            </w:pPr>
            <w:r>
              <w:t>urn:hl7ii:2.16.840.1.113883.10.20.22.4.4:2022-06-01</w:t>
            </w:r>
          </w:p>
        </w:tc>
      </w:tr>
      <w:tr w:rsidR="002E1B08" w14:paraId="59E1F7A6" w14:textId="77777777">
        <w:trPr>
          <w:jc w:val="center"/>
        </w:trPr>
        <w:tc>
          <w:tcPr>
            <w:tcW w:w="360" w:type="dxa"/>
          </w:tcPr>
          <w:p w14:paraId="573044A3" w14:textId="77777777" w:rsidR="002E1B08" w:rsidRDefault="00000000">
            <w:pPr>
              <w:pStyle w:val="TableText"/>
            </w:pPr>
            <w:hyperlink w:anchor="E_Procedure_Activity_Procedure_V3">
              <w:r>
                <w:rPr>
                  <w:rStyle w:val="HyperlinkText9pt"/>
                </w:rPr>
                <w:t>Procedure Activity Procedure (V3)</w:t>
              </w:r>
            </w:hyperlink>
          </w:p>
        </w:tc>
        <w:tc>
          <w:tcPr>
            <w:tcW w:w="360" w:type="dxa"/>
          </w:tcPr>
          <w:p w14:paraId="71C60C6F" w14:textId="77777777" w:rsidR="002E1B08" w:rsidRDefault="00000000">
            <w:pPr>
              <w:pStyle w:val="TableText"/>
            </w:pPr>
            <w:r>
              <w:t>entry</w:t>
            </w:r>
          </w:p>
        </w:tc>
        <w:tc>
          <w:tcPr>
            <w:tcW w:w="360" w:type="dxa"/>
          </w:tcPr>
          <w:p w14:paraId="55D7FBC1" w14:textId="77777777" w:rsidR="002E1B08" w:rsidRDefault="00000000">
            <w:pPr>
              <w:pStyle w:val="TableText"/>
            </w:pPr>
            <w:r>
              <w:t>urn:hl7ii:2.16.840.1.113883.10.20.22.4.14:2022-06-01</w:t>
            </w:r>
          </w:p>
        </w:tc>
      </w:tr>
      <w:tr w:rsidR="002E1B08" w14:paraId="5279BF2F" w14:textId="77777777">
        <w:trPr>
          <w:jc w:val="center"/>
        </w:trPr>
        <w:tc>
          <w:tcPr>
            <w:tcW w:w="360" w:type="dxa"/>
          </w:tcPr>
          <w:p w14:paraId="4CE681A8" w14:textId="77777777" w:rsidR="002E1B08" w:rsidRDefault="00000000">
            <w:pPr>
              <w:pStyle w:val="TableText"/>
            </w:pPr>
            <w:hyperlink w:anchor="E_Result_Observation_V4">
              <w:r>
                <w:rPr>
                  <w:rStyle w:val="HyperlinkText9pt"/>
                </w:rPr>
                <w:t>Result Observation (V4)</w:t>
              </w:r>
            </w:hyperlink>
          </w:p>
        </w:tc>
        <w:tc>
          <w:tcPr>
            <w:tcW w:w="360" w:type="dxa"/>
          </w:tcPr>
          <w:p w14:paraId="4208E884" w14:textId="77777777" w:rsidR="002E1B08" w:rsidRDefault="00000000">
            <w:pPr>
              <w:pStyle w:val="TableText"/>
            </w:pPr>
            <w:r>
              <w:t>entry</w:t>
            </w:r>
          </w:p>
        </w:tc>
        <w:tc>
          <w:tcPr>
            <w:tcW w:w="360" w:type="dxa"/>
          </w:tcPr>
          <w:p w14:paraId="6ACCEBAA" w14:textId="77777777" w:rsidR="002E1B08" w:rsidRDefault="00000000">
            <w:pPr>
              <w:pStyle w:val="TableText"/>
            </w:pPr>
            <w:r>
              <w:t>urn:hl7ii:2.16.840.1.113883.10.20.22.4.2:2023-05-01</w:t>
            </w:r>
          </w:p>
        </w:tc>
      </w:tr>
      <w:tr w:rsidR="002E1B08" w14:paraId="410452CD" w14:textId="77777777">
        <w:trPr>
          <w:jc w:val="center"/>
        </w:trPr>
        <w:tc>
          <w:tcPr>
            <w:tcW w:w="360" w:type="dxa"/>
          </w:tcPr>
          <w:p w14:paraId="23A8539B" w14:textId="77777777" w:rsidR="002E1B08" w:rsidRDefault="00000000">
            <w:pPr>
              <w:pStyle w:val="TableText"/>
            </w:pPr>
            <w:hyperlink w:anchor="E_Result_Organizer_V4">
              <w:r>
                <w:rPr>
                  <w:rStyle w:val="HyperlinkText9pt"/>
                </w:rPr>
                <w:t>Result Organizer (V4)</w:t>
              </w:r>
            </w:hyperlink>
          </w:p>
        </w:tc>
        <w:tc>
          <w:tcPr>
            <w:tcW w:w="360" w:type="dxa"/>
          </w:tcPr>
          <w:p w14:paraId="0B9C1982" w14:textId="77777777" w:rsidR="002E1B08" w:rsidRDefault="00000000">
            <w:pPr>
              <w:pStyle w:val="TableText"/>
            </w:pPr>
            <w:r>
              <w:t>entry</w:t>
            </w:r>
          </w:p>
        </w:tc>
        <w:tc>
          <w:tcPr>
            <w:tcW w:w="360" w:type="dxa"/>
          </w:tcPr>
          <w:p w14:paraId="7E8B4C8A" w14:textId="77777777" w:rsidR="002E1B08" w:rsidRDefault="00000000">
            <w:pPr>
              <w:pStyle w:val="TableText"/>
            </w:pPr>
            <w:r>
              <w:t>urn:hl7ii:2.16.840.1.113883.10.20.22.4.1:2023-05-01</w:t>
            </w:r>
          </w:p>
        </w:tc>
      </w:tr>
      <w:tr w:rsidR="002E1B08" w14:paraId="617CA99B" w14:textId="77777777">
        <w:trPr>
          <w:jc w:val="center"/>
        </w:trPr>
        <w:tc>
          <w:tcPr>
            <w:tcW w:w="360" w:type="dxa"/>
          </w:tcPr>
          <w:p w14:paraId="5DE9684C" w14:textId="77777777" w:rsidR="002E1B08" w:rsidRDefault="00000000">
            <w:pPr>
              <w:pStyle w:val="TableText"/>
            </w:pPr>
            <w:hyperlink w:anchor="E_Section_Time_Range_Observation">
              <w:r>
                <w:rPr>
                  <w:rStyle w:val="HyperlinkText9pt"/>
                </w:rPr>
                <w:t>Section Time Range Observation</w:t>
              </w:r>
            </w:hyperlink>
          </w:p>
        </w:tc>
        <w:tc>
          <w:tcPr>
            <w:tcW w:w="360" w:type="dxa"/>
          </w:tcPr>
          <w:p w14:paraId="5E53260A" w14:textId="77777777" w:rsidR="002E1B08" w:rsidRDefault="00000000">
            <w:pPr>
              <w:pStyle w:val="TableText"/>
            </w:pPr>
            <w:r>
              <w:t>entry</w:t>
            </w:r>
          </w:p>
        </w:tc>
        <w:tc>
          <w:tcPr>
            <w:tcW w:w="360" w:type="dxa"/>
          </w:tcPr>
          <w:p w14:paraId="36E74631" w14:textId="77777777" w:rsidR="002E1B08" w:rsidRDefault="00000000">
            <w:pPr>
              <w:pStyle w:val="TableText"/>
            </w:pPr>
            <w:r>
              <w:t>urn:hl7ii:2.16.840.1.113883.10.20.22.4.201:2016-06-01</w:t>
            </w:r>
          </w:p>
        </w:tc>
      </w:tr>
      <w:tr w:rsidR="002E1B08" w14:paraId="735D83BD" w14:textId="77777777">
        <w:trPr>
          <w:jc w:val="center"/>
        </w:trPr>
        <w:tc>
          <w:tcPr>
            <w:tcW w:w="360" w:type="dxa"/>
          </w:tcPr>
          <w:p w14:paraId="0683770E" w14:textId="77777777" w:rsidR="002E1B08" w:rsidRDefault="00000000">
            <w:pPr>
              <w:pStyle w:val="TableText"/>
            </w:pPr>
            <w:hyperlink w:anchor="E_Sex_for_Clinical_Use_Observation__US_">
              <w:r>
                <w:rPr>
                  <w:rStyle w:val="HyperlinkText9pt"/>
                </w:rPr>
                <w:t>Sex for Clinical Use Observation - US Realm</w:t>
              </w:r>
            </w:hyperlink>
          </w:p>
        </w:tc>
        <w:tc>
          <w:tcPr>
            <w:tcW w:w="360" w:type="dxa"/>
          </w:tcPr>
          <w:p w14:paraId="7C7AFC18" w14:textId="77777777" w:rsidR="002E1B08" w:rsidRDefault="00000000">
            <w:pPr>
              <w:pStyle w:val="TableText"/>
            </w:pPr>
            <w:r>
              <w:t>entry</w:t>
            </w:r>
          </w:p>
        </w:tc>
        <w:tc>
          <w:tcPr>
            <w:tcW w:w="360" w:type="dxa"/>
          </w:tcPr>
          <w:p w14:paraId="152624C6" w14:textId="77777777" w:rsidR="002E1B08" w:rsidRDefault="00000000">
            <w:pPr>
              <w:pStyle w:val="TableText"/>
            </w:pPr>
            <w:r>
              <w:t>urn:hl7ii:2.16.840.1.113883.10.20.22.4.507:2023-05-01</w:t>
            </w:r>
          </w:p>
        </w:tc>
      </w:tr>
      <w:tr w:rsidR="002E1B08" w14:paraId="6F05C531" w14:textId="77777777">
        <w:trPr>
          <w:jc w:val="center"/>
        </w:trPr>
        <w:tc>
          <w:tcPr>
            <w:tcW w:w="360" w:type="dxa"/>
          </w:tcPr>
          <w:p w14:paraId="6593D242" w14:textId="77777777" w:rsidR="002E1B08" w:rsidRDefault="00000000">
            <w:pPr>
              <w:pStyle w:val="TableText"/>
            </w:pPr>
            <w:hyperlink w:anchor="E_Sexual_Orientation_Observation">
              <w:r>
                <w:rPr>
                  <w:rStyle w:val="HyperlinkText9pt"/>
                </w:rPr>
                <w:t>Sexual Orientation Observation</w:t>
              </w:r>
            </w:hyperlink>
          </w:p>
        </w:tc>
        <w:tc>
          <w:tcPr>
            <w:tcW w:w="360" w:type="dxa"/>
          </w:tcPr>
          <w:p w14:paraId="72F61DB1" w14:textId="77777777" w:rsidR="002E1B08" w:rsidRDefault="00000000">
            <w:pPr>
              <w:pStyle w:val="TableText"/>
            </w:pPr>
            <w:r>
              <w:t>entry</w:t>
            </w:r>
          </w:p>
        </w:tc>
        <w:tc>
          <w:tcPr>
            <w:tcW w:w="360" w:type="dxa"/>
          </w:tcPr>
          <w:p w14:paraId="66DE08D5" w14:textId="77777777" w:rsidR="002E1B08" w:rsidRDefault="00000000">
            <w:pPr>
              <w:pStyle w:val="TableText"/>
            </w:pPr>
            <w:r>
              <w:t>urn:hl7ii:2.16.840.1.113883.10.20.22.4.501:2022-06-01</w:t>
            </w:r>
          </w:p>
        </w:tc>
      </w:tr>
      <w:tr w:rsidR="002E1B08" w14:paraId="35424B47" w14:textId="77777777">
        <w:trPr>
          <w:jc w:val="center"/>
        </w:trPr>
        <w:tc>
          <w:tcPr>
            <w:tcW w:w="360" w:type="dxa"/>
          </w:tcPr>
          <w:p w14:paraId="4B6AE5A2" w14:textId="77777777" w:rsidR="002E1B08" w:rsidRDefault="00000000">
            <w:pPr>
              <w:pStyle w:val="TableText"/>
            </w:pPr>
            <w:hyperlink w:anchor="E_Social_History_Observation_V4">
              <w:r>
                <w:rPr>
                  <w:rStyle w:val="HyperlinkText9pt"/>
                </w:rPr>
                <w:t>Social History Observation (V4)</w:t>
              </w:r>
            </w:hyperlink>
          </w:p>
        </w:tc>
        <w:tc>
          <w:tcPr>
            <w:tcW w:w="360" w:type="dxa"/>
          </w:tcPr>
          <w:p w14:paraId="5EF84301" w14:textId="77777777" w:rsidR="002E1B08" w:rsidRDefault="00000000">
            <w:pPr>
              <w:pStyle w:val="TableText"/>
            </w:pPr>
            <w:r>
              <w:t>entry</w:t>
            </w:r>
          </w:p>
        </w:tc>
        <w:tc>
          <w:tcPr>
            <w:tcW w:w="360" w:type="dxa"/>
          </w:tcPr>
          <w:p w14:paraId="752F5E51" w14:textId="77777777" w:rsidR="002E1B08" w:rsidRDefault="00000000">
            <w:pPr>
              <w:pStyle w:val="TableText"/>
            </w:pPr>
            <w:r>
              <w:t>urn:hl7ii:2.16.840.1.113883.10.20.22.4.38:2022-06-01</w:t>
            </w:r>
          </w:p>
        </w:tc>
      </w:tr>
      <w:tr w:rsidR="002E1B08" w14:paraId="78D10475" w14:textId="77777777">
        <w:trPr>
          <w:jc w:val="center"/>
        </w:trPr>
        <w:tc>
          <w:tcPr>
            <w:tcW w:w="360" w:type="dxa"/>
          </w:tcPr>
          <w:p w14:paraId="4B4EB464" w14:textId="77777777" w:rsidR="002E1B08" w:rsidRDefault="00000000">
            <w:pPr>
              <w:pStyle w:val="TableText"/>
            </w:pPr>
            <w:hyperlink w:anchor="E_Tribal_Affiliation">
              <w:r>
                <w:rPr>
                  <w:rStyle w:val="HyperlinkText9pt"/>
                </w:rPr>
                <w:t>Tribal Affiliation</w:t>
              </w:r>
            </w:hyperlink>
          </w:p>
        </w:tc>
        <w:tc>
          <w:tcPr>
            <w:tcW w:w="360" w:type="dxa"/>
          </w:tcPr>
          <w:p w14:paraId="256B32C0" w14:textId="77777777" w:rsidR="002E1B08" w:rsidRDefault="00000000">
            <w:pPr>
              <w:pStyle w:val="TableText"/>
            </w:pPr>
            <w:r>
              <w:t>entry</w:t>
            </w:r>
          </w:p>
        </w:tc>
        <w:tc>
          <w:tcPr>
            <w:tcW w:w="360" w:type="dxa"/>
          </w:tcPr>
          <w:p w14:paraId="1C86C219" w14:textId="77777777" w:rsidR="002E1B08" w:rsidRDefault="00000000">
            <w:pPr>
              <w:pStyle w:val="TableText"/>
            </w:pPr>
            <w:r>
              <w:t>urn:hl7ii:2.16.840.1.113883.10.20.22.4.506:2023-05-01</w:t>
            </w:r>
          </w:p>
        </w:tc>
      </w:tr>
      <w:tr w:rsidR="002E1B08" w14:paraId="4425C10B" w14:textId="77777777">
        <w:trPr>
          <w:jc w:val="center"/>
        </w:trPr>
        <w:tc>
          <w:tcPr>
            <w:tcW w:w="360" w:type="dxa"/>
          </w:tcPr>
          <w:p w14:paraId="05A4F25F" w14:textId="77777777" w:rsidR="002E1B08" w:rsidRDefault="00000000">
            <w:pPr>
              <w:pStyle w:val="TableText"/>
            </w:pPr>
            <w:hyperlink w:anchor="D_Provenance__Assembler_Participation_V">
              <w:r>
                <w:rPr>
                  <w:rStyle w:val="HyperlinkText9pt"/>
                </w:rPr>
                <w:t>Provenance - Assembler Participation (V2)</w:t>
              </w:r>
            </w:hyperlink>
          </w:p>
        </w:tc>
        <w:tc>
          <w:tcPr>
            <w:tcW w:w="360" w:type="dxa"/>
          </w:tcPr>
          <w:p w14:paraId="23F2CF5A" w14:textId="77777777" w:rsidR="002E1B08" w:rsidRDefault="00000000">
            <w:pPr>
              <w:pStyle w:val="TableText"/>
            </w:pPr>
            <w:r>
              <w:t>unspecified</w:t>
            </w:r>
          </w:p>
        </w:tc>
        <w:tc>
          <w:tcPr>
            <w:tcW w:w="360" w:type="dxa"/>
          </w:tcPr>
          <w:p w14:paraId="350962F2" w14:textId="77777777" w:rsidR="002E1B08" w:rsidRDefault="00000000">
            <w:pPr>
              <w:pStyle w:val="TableText"/>
            </w:pPr>
            <w:r>
              <w:t>urn:hl7ii:2.16.840.1.113883.10.20.22.5.7:2020-05-19</w:t>
            </w:r>
          </w:p>
        </w:tc>
      </w:tr>
      <w:tr w:rsidR="002E1B08" w14:paraId="16992BF8" w14:textId="77777777">
        <w:trPr>
          <w:jc w:val="center"/>
        </w:trPr>
        <w:tc>
          <w:tcPr>
            <w:tcW w:w="360" w:type="dxa"/>
          </w:tcPr>
          <w:p w14:paraId="776BA8BF" w14:textId="77777777" w:rsidR="002E1B08" w:rsidRDefault="00000000">
            <w:pPr>
              <w:pStyle w:val="TableText"/>
            </w:pPr>
            <w:hyperlink w:anchor="U_Provenance__Author_Participation_V2">
              <w:r>
                <w:rPr>
                  <w:rStyle w:val="HyperlinkText9pt"/>
                </w:rPr>
                <w:t>Provenance - Author Participation (V2)</w:t>
              </w:r>
            </w:hyperlink>
          </w:p>
        </w:tc>
        <w:tc>
          <w:tcPr>
            <w:tcW w:w="360" w:type="dxa"/>
          </w:tcPr>
          <w:p w14:paraId="78359AD9" w14:textId="77777777" w:rsidR="002E1B08" w:rsidRDefault="00000000">
            <w:pPr>
              <w:pStyle w:val="TableText"/>
            </w:pPr>
            <w:r>
              <w:t>unspecified</w:t>
            </w:r>
          </w:p>
        </w:tc>
        <w:tc>
          <w:tcPr>
            <w:tcW w:w="360" w:type="dxa"/>
          </w:tcPr>
          <w:p w14:paraId="3B827397" w14:textId="77777777" w:rsidR="002E1B08" w:rsidRDefault="00000000">
            <w:pPr>
              <w:pStyle w:val="TableText"/>
            </w:pPr>
            <w:r>
              <w:t>urn:hl7ii:2.16.840.1.113883.10.20.22.5.6:2019-10-01</w:t>
            </w:r>
          </w:p>
        </w:tc>
      </w:tr>
      <w:tr w:rsidR="002E1B08" w14:paraId="79ED9602" w14:textId="77777777">
        <w:trPr>
          <w:jc w:val="center"/>
        </w:trPr>
        <w:tc>
          <w:tcPr>
            <w:tcW w:w="360" w:type="dxa"/>
          </w:tcPr>
          <w:p w14:paraId="0D3880D8" w14:textId="77777777" w:rsidR="002E1B08" w:rsidRDefault="00000000">
            <w:pPr>
              <w:pStyle w:val="TableText"/>
            </w:pPr>
            <w:hyperlink w:anchor="U_Related_Person_Relationship_and_Name_">
              <w:r>
                <w:rPr>
                  <w:rStyle w:val="HyperlinkText9pt"/>
                </w:rPr>
                <w:t>Related Person Relationship and Name Participant</w:t>
              </w:r>
            </w:hyperlink>
          </w:p>
        </w:tc>
        <w:tc>
          <w:tcPr>
            <w:tcW w:w="360" w:type="dxa"/>
          </w:tcPr>
          <w:p w14:paraId="4BB39757" w14:textId="77777777" w:rsidR="002E1B08" w:rsidRDefault="00000000">
            <w:pPr>
              <w:pStyle w:val="TableText"/>
            </w:pPr>
            <w:r>
              <w:t>unspecified</w:t>
            </w:r>
          </w:p>
        </w:tc>
        <w:tc>
          <w:tcPr>
            <w:tcW w:w="360" w:type="dxa"/>
          </w:tcPr>
          <w:p w14:paraId="43C1B946" w14:textId="77777777" w:rsidR="002E1B08" w:rsidRDefault="00000000">
            <w:pPr>
              <w:pStyle w:val="TableText"/>
            </w:pPr>
            <w:r>
              <w:t>urn:hl7ii:2.16.840.1.113883.10.20.22.5.8:2023-05-01</w:t>
            </w:r>
          </w:p>
        </w:tc>
      </w:tr>
    </w:tbl>
    <w:p w14:paraId="2AA0B3ED" w14:textId="77777777" w:rsidR="002E1B08" w:rsidRDefault="002E1B08">
      <w:pPr>
        <w:pStyle w:val="BodyText"/>
      </w:pPr>
    </w:p>
    <w:p w14:paraId="722365D5" w14:textId="77777777" w:rsidR="002E1B08" w:rsidRDefault="00000000">
      <w:pPr>
        <w:pStyle w:val="Caption"/>
      </w:pPr>
      <w:bookmarkStart w:id="1675" w:name="_Toc119067454"/>
      <w:bookmarkStart w:id="1676" w:name="_Toc119074878"/>
      <w:bookmarkStart w:id="1677" w:name="_Toc120095089"/>
      <w:r>
        <w:lastRenderedPageBreak/>
        <w:t xml:space="preserve">Table </w:t>
      </w:r>
      <w:r>
        <w:fldChar w:fldCharType="begin"/>
      </w:r>
      <w:r>
        <w:instrText>SEQ Table \* ARABIC</w:instrText>
      </w:r>
      <w:r>
        <w:fldChar w:fldCharType="separate"/>
      </w:r>
      <w:r>
        <w:t>96</w:t>
      </w:r>
      <w:r>
        <w:fldChar w:fldCharType="end"/>
      </w:r>
      <w:r>
        <w:t>: Template Containments</w:t>
      </w:r>
      <w:bookmarkEnd w:id="1675"/>
      <w:bookmarkEnd w:id="1676"/>
      <w:bookmarkEnd w:id="16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2E1B08" w14:paraId="4EED32D8" w14:textId="77777777">
        <w:trPr>
          <w:cantSplit/>
          <w:tblHeader/>
          <w:jc w:val="center"/>
        </w:trPr>
        <w:tc>
          <w:tcPr>
            <w:tcW w:w="360" w:type="dxa"/>
            <w:shd w:val="clear" w:color="auto" w:fill="E6E6E6"/>
          </w:tcPr>
          <w:p w14:paraId="53069B4E" w14:textId="77777777" w:rsidR="002E1B08" w:rsidRDefault="00000000">
            <w:pPr>
              <w:pStyle w:val="TableHead"/>
            </w:pPr>
            <w:r>
              <w:t>Template Title</w:t>
            </w:r>
          </w:p>
        </w:tc>
        <w:tc>
          <w:tcPr>
            <w:tcW w:w="360" w:type="dxa"/>
            <w:shd w:val="clear" w:color="auto" w:fill="E6E6E6"/>
          </w:tcPr>
          <w:p w14:paraId="3F80F426" w14:textId="77777777" w:rsidR="002E1B08" w:rsidRDefault="00000000">
            <w:pPr>
              <w:pStyle w:val="TableHead"/>
            </w:pPr>
            <w:r>
              <w:t>Template Type</w:t>
            </w:r>
          </w:p>
        </w:tc>
        <w:tc>
          <w:tcPr>
            <w:tcW w:w="360" w:type="dxa"/>
            <w:shd w:val="clear" w:color="auto" w:fill="E6E6E6"/>
          </w:tcPr>
          <w:p w14:paraId="51233676" w14:textId="77777777" w:rsidR="002E1B08" w:rsidRDefault="00000000">
            <w:pPr>
              <w:pStyle w:val="TableHead"/>
            </w:pPr>
            <w:r>
              <w:t>templateId</w:t>
            </w:r>
          </w:p>
        </w:tc>
      </w:tr>
      <w:tr w:rsidR="002E1B08" w14:paraId="556EE51D" w14:textId="77777777">
        <w:trPr>
          <w:jc w:val="center"/>
        </w:trPr>
        <w:tc>
          <w:tcPr>
            <w:tcW w:w="360" w:type="dxa"/>
          </w:tcPr>
          <w:p w14:paraId="7CC46A79" w14:textId="77777777" w:rsidR="002E1B08" w:rsidRDefault="00000000">
            <w:pPr>
              <w:pStyle w:val="TableText"/>
            </w:pPr>
            <w:hyperlink w:anchor="D_US_Realm_Header_V4">
              <w:r>
                <w:rPr>
                  <w:rStyle w:val="HyperlinkText9pt"/>
                </w:rPr>
                <w:t>US Realm Header (V4)</w:t>
              </w:r>
            </w:hyperlink>
          </w:p>
        </w:tc>
        <w:tc>
          <w:tcPr>
            <w:tcW w:w="360" w:type="dxa"/>
          </w:tcPr>
          <w:p w14:paraId="16359447" w14:textId="77777777" w:rsidR="002E1B08" w:rsidRDefault="00000000">
            <w:pPr>
              <w:pStyle w:val="TableText"/>
            </w:pPr>
            <w:r>
              <w:t>document</w:t>
            </w:r>
          </w:p>
        </w:tc>
        <w:tc>
          <w:tcPr>
            <w:tcW w:w="360" w:type="dxa"/>
          </w:tcPr>
          <w:p w14:paraId="20862610" w14:textId="77777777" w:rsidR="002E1B08" w:rsidRDefault="00000000">
            <w:pPr>
              <w:pStyle w:val="TableText"/>
            </w:pPr>
            <w:r>
              <w:t>urn:hl7ii:2.16.840.1.113883.10.20.22.1.1:2023-05-01</w:t>
            </w:r>
          </w:p>
        </w:tc>
      </w:tr>
      <w:tr w:rsidR="002E1B08" w14:paraId="3CF58269" w14:textId="77777777">
        <w:trPr>
          <w:jc w:val="center"/>
        </w:trPr>
        <w:tc>
          <w:tcPr>
            <w:tcW w:w="360" w:type="dxa"/>
          </w:tcPr>
          <w:p w14:paraId="1A58774F" w14:textId="77777777" w:rsidR="002E1B08" w:rsidRDefault="00000000">
            <w:pPr>
              <w:pStyle w:val="TableText"/>
              <w:ind w:left="144"/>
            </w:pPr>
            <w:hyperlink w:anchor="U_Related_Person_Relationship_and_Name_">
              <w:r>
                <w:rPr>
                  <w:rStyle w:val="HyperlinkText9pt"/>
                </w:rPr>
                <w:t>Related Person Relationship and Name Participant</w:t>
              </w:r>
            </w:hyperlink>
          </w:p>
        </w:tc>
        <w:tc>
          <w:tcPr>
            <w:tcW w:w="360" w:type="dxa"/>
          </w:tcPr>
          <w:p w14:paraId="4EE5C925" w14:textId="77777777" w:rsidR="002E1B08" w:rsidRDefault="00000000">
            <w:pPr>
              <w:pStyle w:val="TableText"/>
            </w:pPr>
            <w:r>
              <w:t>unspecified</w:t>
            </w:r>
          </w:p>
        </w:tc>
        <w:tc>
          <w:tcPr>
            <w:tcW w:w="360" w:type="dxa"/>
          </w:tcPr>
          <w:p w14:paraId="60627A2A" w14:textId="77777777" w:rsidR="002E1B08" w:rsidRDefault="00000000">
            <w:pPr>
              <w:pStyle w:val="TableText"/>
            </w:pPr>
            <w:r>
              <w:t>urn:hl7ii:2.16.840.1.113883.10.20.22.5.8:2023-05-01</w:t>
            </w:r>
          </w:p>
        </w:tc>
      </w:tr>
      <w:tr w:rsidR="002E1B08" w14:paraId="5824A1D3" w14:textId="77777777">
        <w:trPr>
          <w:jc w:val="center"/>
        </w:trPr>
        <w:tc>
          <w:tcPr>
            <w:tcW w:w="360" w:type="dxa"/>
          </w:tcPr>
          <w:p w14:paraId="3198D83A" w14:textId="77777777" w:rsidR="002E1B08" w:rsidRDefault="00000000">
            <w:pPr>
              <w:pStyle w:val="TableText"/>
            </w:pPr>
            <w:hyperlink w:anchor="E_Assessment_Supporting_Observation_V2">
              <w:r>
                <w:rPr>
                  <w:rStyle w:val="HyperlinkText9pt"/>
                </w:rPr>
                <w:t>Assessment Scale Supporting Observation (V2)</w:t>
              </w:r>
            </w:hyperlink>
          </w:p>
        </w:tc>
        <w:tc>
          <w:tcPr>
            <w:tcW w:w="360" w:type="dxa"/>
          </w:tcPr>
          <w:p w14:paraId="4FABF9FE" w14:textId="77777777" w:rsidR="002E1B08" w:rsidRDefault="00000000">
            <w:pPr>
              <w:pStyle w:val="TableText"/>
            </w:pPr>
            <w:r>
              <w:t>entry</w:t>
            </w:r>
          </w:p>
        </w:tc>
        <w:tc>
          <w:tcPr>
            <w:tcW w:w="360" w:type="dxa"/>
          </w:tcPr>
          <w:p w14:paraId="13A265B6" w14:textId="77777777" w:rsidR="002E1B08" w:rsidRDefault="00000000">
            <w:pPr>
              <w:pStyle w:val="TableText"/>
            </w:pPr>
            <w:r>
              <w:t>urn:hl7ii:2.16.840.1.113883.10.20.22.4.86:2022-06-01</w:t>
            </w:r>
          </w:p>
        </w:tc>
      </w:tr>
      <w:tr w:rsidR="002E1B08" w14:paraId="2E644EB2" w14:textId="77777777">
        <w:trPr>
          <w:jc w:val="center"/>
        </w:trPr>
        <w:tc>
          <w:tcPr>
            <w:tcW w:w="360" w:type="dxa"/>
          </w:tcPr>
          <w:p w14:paraId="10610A06" w14:textId="77777777" w:rsidR="002E1B08" w:rsidRDefault="00000000">
            <w:pPr>
              <w:pStyle w:val="TableText"/>
            </w:pPr>
            <w:hyperlink w:anchor="E_Basic_Industry_Observation">
              <w:r>
                <w:rPr>
                  <w:rStyle w:val="HyperlinkText9pt"/>
                </w:rPr>
                <w:t>Basic Industry Observation</w:t>
              </w:r>
            </w:hyperlink>
          </w:p>
        </w:tc>
        <w:tc>
          <w:tcPr>
            <w:tcW w:w="360" w:type="dxa"/>
          </w:tcPr>
          <w:p w14:paraId="75CA5102" w14:textId="77777777" w:rsidR="002E1B08" w:rsidRDefault="00000000">
            <w:pPr>
              <w:pStyle w:val="TableText"/>
            </w:pPr>
            <w:r>
              <w:t>entry</w:t>
            </w:r>
          </w:p>
        </w:tc>
        <w:tc>
          <w:tcPr>
            <w:tcW w:w="360" w:type="dxa"/>
          </w:tcPr>
          <w:p w14:paraId="6D92A8D8" w14:textId="77777777" w:rsidR="002E1B08" w:rsidRDefault="00000000">
            <w:pPr>
              <w:pStyle w:val="TableText"/>
            </w:pPr>
            <w:r>
              <w:t>urn:hl7ii:2.16.840.1.113883.10.20.22.4.504:2023-05-01</w:t>
            </w:r>
          </w:p>
        </w:tc>
      </w:tr>
      <w:tr w:rsidR="002E1B08" w14:paraId="6B5A6F3E" w14:textId="77777777">
        <w:trPr>
          <w:jc w:val="center"/>
        </w:trPr>
        <w:tc>
          <w:tcPr>
            <w:tcW w:w="360" w:type="dxa"/>
          </w:tcPr>
          <w:p w14:paraId="592BCF9D" w14:textId="77777777" w:rsidR="002E1B08" w:rsidRDefault="00000000">
            <w:pPr>
              <w:pStyle w:val="TableText"/>
            </w:pPr>
            <w:hyperlink w:anchor="E_Basic_Occupation_Observation">
              <w:r>
                <w:rPr>
                  <w:rStyle w:val="HyperlinkText9pt"/>
                </w:rPr>
                <w:t>Basic Occupation Observation</w:t>
              </w:r>
            </w:hyperlink>
          </w:p>
        </w:tc>
        <w:tc>
          <w:tcPr>
            <w:tcW w:w="360" w:type="dxa"/>
          </w:tcPr>
          <w:p w14:paraId="00C8A8C9" w14:textId="77777777" w:rsidR="002E1B08" w:rsidRDefault="00000000">
            <w:pPr>
              <w:pStyle w:val="TableText"/>
            </w:pPr>
            <w:r>
              <w:t>entry</w:t>
            </w:r>
          </w:p>
        </w:tc>
        <w:tc>
          <w:tcPr>
            <w:tcW w:w="360" w:type="dxa"/>
          </w:tcPr>
          <w:p w14:paraId="2CFFC5F7" w14:textId="77777777" w:rsidR="002E1B08" w:rsidRDefault="00000000">
            <w:pPr>
              <w:pStyle w:val="TableText"/>
            </w:pPr>
            <w:r>
              <w:t>urn:hl7ii:2.16.840.1.113883.10.20.22.4.503:2023-05-01</w:t>
            </w:r>
          </w:p>
        </w:tc>
      </w:tr>
      <w:tr w:rsidR="002E1B08" w14:paraId="0E389A2E" w14:textId="77777777">
        <w:trPr>
          <w:jc w:val="center"/>
        </w:trPr>
        <w:tc>
          <w:tcPr>
            <w:tcW w:w="360" w:type="dxa"/>
          </w:tcPr>
          <w:p w14:paraId="076A930D" w14:textId="77777777" w:rsidR="002E1B08" w:rsidRDefault="00000000">
            <w:pPr>
              <w:pStyle w:val="TableText"/>
            </w:pPr>
            <w:hyperlink w:anchor="E_Birth_Sex_Observation_V2">
              <w:r>
                <w:rPr>
                  <w:rStyle w:val="HyperlinkText9pt"/>
                </w:rPr>
                <w:t>Birth Sex Observation (V2)</w:t>
              </w:r>
            </w:hyperlink>
          </w:p>
        </w:tc>
        <w:tc>
          <w:tcPr>
            <w:tcW w:w="360" w:type="dxa"/>
          </w:tcPr>
          <w:p w14:paraId="1E981CC9" w14:textId="77777777" w:rsidR="002E1B08" w:rsidRDefault="00000000">
            <w:pPr>
              <w:pStyle w:val="TableText"/>
            </w:pPr>
            <w:r>
              <w:t>entry</w:t>
            </w:r>
          </w:p>
        </w:tc>
        <w:tc>
          <w:tcPr>
            <w:tcW w:w="360" w:type="dxa"/>
          </w:tcPr>
          <w:p w14:paraId="4C95144D" w14:textId="77777777" w:rsidR="002E1B08" w:rsidRDefault="00000000">
            <w:pPr>
              <w:pStyle w:val="TableText"/>
            </w:pPr>
            <w:r>
              <w:t>urn:hl7ii:2.16.840.1.113883.10.20.22.4.200:2023-05-01</w:t>
            </w:r>
          </w:p>
        </w:tc>
      </w:tr>
      <w:tr w:rsidR="002E1B08" w14:paraId="33C0E25B" w14:textId="77777777">
        <w:trPr>
          <w:jc w:val="center"/>
        </w:trPr>
        <w:tc>
          <w:tcPr>
            <w:tcW w:w="360" w:type="dxa"/>
          </w:tcPr>
          <w:p w14:paraId="2C7F7FC6" w14:textId="77777777" w:rsidR="002E1B08" w:rsidRDefault="00000000">
            <w:pPr>
              <w:pStyle w:val="TableText"/>
            </w:pPr>
            <w:hyperlink w:anchor="E_Disability_Status_Observation_C_CDA">
              <w:r>
                <w:rPr>
                  <w:rStyle w:val="HyperlinkText9pt"/>
                </w:rPr>
                <w:t>Disability Status Observation</w:t>
              </w:r>
            </w:hyperlink>
          </w:p>
        </w:tc>
        <w:tc>
          <w:tcPr>
            <w:tcW w:w="360" w:type="dxa"/>
          </w:tcPr>
          <w:p w14:paraId="32559716" w14:textId="77777777" w:rsidR="002E1B08" w:rsidRDefault="00000000">
            <w:pPr>
              <w:pStyle w:val="TableText"/>
            </w:pPr>
            <w:r>
              <w:t>entry</w:t>
            </w:r>
          </w:p>
        </w:tc>
        <w:tc>
          <w:tcPr>
            <w:tcW w:w="360" w:type="dxa"/>
          </w:tcPr>
          <w:p w14:paraId="1891FDC3" w14:textId="77777777" w:rsidR="002E1B08" w:rsidRDefault="00000000">
            <w:pPr>
              <w:pStyle w:val="TableText"/>
            </w:pPr>
            <w:r>
              <w:t>urn:hl7ii:2.16.840.1.113883.10.20.22.4.505:2023-05-01</w:t>
            </w:r>
          </w:p>
        </w:tc>
      </w:tr>
      <w:tr w:rsidR="002E1B08" w14:paraId="62886F08" w14:textId="77777777">
        <w:trPr>
          <w:jc w:val="center"/>
        </w:trPr>
        <w:tc>
          <w:tcPr>
            <w:tcW w:w="360" w:type="dxa"/>
          </w:tcPr>
          <w:p w14:paraId="09B87F99" w14:textId="77777777" w:rsidR="002E1B08" w:rsidRDefault="00000000">
            <w:pPr>
              <w:pStyle w:val="TableText"/>
              <w:ind w:left="144"/>
            </w:pPr>
            <w:hyperlink w:anchor="E_Assessment_Scale_Observation_V2">
              <w:r>
                <w:rPr>
                  <w:rStyle w:val="HyperlinkText9pt"/>
                </w:rPr>
                <w:t>Assessment Scale Observation (V2)</w:t>
              </w:r>
            </w:hyperlink>
          </w:p>
        </w:tc>
        <w:tc>
          <w:tcPr>
            <w:tcW w:w="360" w:type="dxa"/>
          </w:tcPr>
          <w:p w14:paraId="0603CF73" w14:textId="77777777" w:rsidR="002E1B08" w:rsidRDefault="00000000">
            <w:pPr>
              <w:pStyle w:val="TableText"/>
            </w:pPr>
            <w:r>
              <w:t>entry</w:t>
            </w:r>
          </w:p>
        </w:tc>
        <w:tc>
          <w:tcPr>
            <w:tcW w:w="360" w:type="dxa"/>
          </w:tcPr>
          <w:p w14:paraId="5B3A3176" w14:textId="77777777" w:rsidR="002E1B08" w:rsidRDefault="00000000">
            <w:pPr>
              <w:pStyle w:val="TableText"/>
            </w:pPr>
            <w:r>
              <w:t>urn:hl7ii:2.16.840.1.113883.10.20.22.4.69:2022-06-01</w:t>
            </w:r>
          </w:p>
        </w:tc>
      </w:tr>
      <w:tr w:rsidR="002E1B08" w14:paraId="359A7557" w14:textId="77777777">
        <w:trPr>
          <w:jc w:val="center"/>
        </w:trPr>
        <w:tc>
          <w:tcPr>
            <w:tcW w:w="360" w:type="dxa"/>
          </w:tcPr>
          <w:p w14:paraId="271866B7" w14:textId="77777777" w:rsidR="002E1B08" w:rsidRDefault="00000000">
            <w:pPr>
              <w:pStyle w:val="TableText"/>
            </w:pPr>
            <w:hyperlink w:anchor="E_Gender_Identity_Observation_V3">
              <w:r>
                <w:rPr>
                  <w:rStyle w:val="HyperlinkText9pt"/>
                </w:rPr>
                <w:t>Gender Identity Observation (V3)</w:t>
              </w:r>
            </w:hyperlink>
          </w:p>
        </w:tc>
        <w:tc>
          <w:tcPr>
            <w:tcW w:w="360" w:type="dxa"/>
          </w:tcPr>
          <w:p w14:paraId="6E294807" w14:textId="77777777" w:rsidR="002E1B08" w:rsidRDefault="00000000">
            <w:pPr>
              <w:pStyle w:val="TableText"/>
            </w:pPr>
            <w:r>
              <w:t>entry</w:t>
            </w:r>
          </w:p>
        </w:tc>
        <w:tc>
          <w:tcPr>
            <w:tcW w:w="360" w:type="dxa"/>
          </w:tcPr>
          <w:p w14:paraId="40BD34AC" w14:textId="77777777" w:rsidR="002E1B08" w:rsidRDefault="00000000">
            <w:pPr>
              <w:pStyle w:val="TableText"/>
            </w:pPr>
            <w:r>
              <w:t>urn:hl7ii:2.16.840.1.113883.10.20.34.3.45:2022-06-01</w:t>
            </w:r>
          </w:p>
        </w:tc>
      </w:tr>
      <w:tr w:rsidR="002E1B08" w14:paraId="5CEF8529" w14:textId="77777777">
        <w:trPr>
          <w:jc w:val="center"/>
        </w:trPr>
        <w:tc>
          <w:tcPr>
            <w:tcW w:w="360" w:type="dxa"/>
          </w:tcPr>
          <w:p w14:paraId="01944FB2" w14:textId="77777777" w:rsidR="002E1B08" w:rsidRDefault="00000000">
            <w:pPr>
              <w:pStyle w:val="TableText"/>
            </w:pPr>
            <w:hyperlink w:anchor="E_Goal_Observation_V2">
              <w:r>
                <w:rPr>
                  <w:rStyle w:val="HyperlinkText9pt"/>
                </w:rPr>
                <w:t>Goal Observation (V2)</w:t>
              </w:r>
            </w:hyperlink>
          </w:p>
        </w:tc>
        <w:tc>
          <w:tcPr>
            <w:tcW w:w="360" w:type="dxa"/>
          </w:tcPr>
          <w:p w14:paraId="31C1FEE9" w14:textId="77777777" w:rsidR="002E1B08" w:rsidRDefault="00000000">
            <w:pPr>
              <w:pStyle w:val="TableText"/>
            </w:pPr>
            <w:r>
              <w:t>entry</w:t>
            </w:r>
          </w:p>
        </w:tc>
        <w:tc>
          <w:tcPr>
            <w:tcW w:w="360" w:type="dxa"/>
          </w:tcPr>
          <w:p w14:paraId="7A5D00AA" w14:textId="77777777" w:rsidR="002E1B08" w:rsidRDefault="00000000">
            <w:pPr>
              <w:pStyle w:val="TableText"/>
            </w:pPr>
            <w:r>
              <w:t>urn:hl7ii:2.16.840.1.113883.10.20.22.4.121:2022-06-01</w:t>
            </w:r>
          </w:p>
        </w:tc>
      </w:tr>
      <w:tr w:rsidR="002E1B08" w14:paraId="478ED83E" w14:textId="77777777">
        <w:trPr>
          <w:jc w:val="center"/>
        </w:trPr>
        <w:tc>
          <w:tcPr>
            <w:tcW w:w="360" w:type="dxa"/>
          </w:tcPr>
          <w:p w14:paraId="6BD460D1" w14:textId="77777777" w:rsidR="002E1B08" w:rsidRDefault="00000000">
            <w:pPr>
              <w:pStyle w:val="TableText"/>
            </w:pPr>
            <w:hyperlink w:anchor="E_Health_Concern_Act_V3">
              <w:r>
                <w:rPr>
                  <w:rStyle w:val="HyperlinkText9pt"/>
                </w:rPr>
                <w:t>Health Concern Act (V3)</w:t>
              </w:r>
            </w:hyperlink>
          </w:p>
        </w:tc>
        <w:tc>
          <w:tcPr>
            <w:tcW w:w="360" w:type="dxa"/>
          </w:tcPr>
          <w:p w14:paraId="4D93137B" w14:textId="77777777" w:rsidR="002E1B08" w:rsidRDefault="00000000">
            <w:pPr>
              <w:pStyle w:val="TableText"/>
            </w:pPr>
            <w:r>
              <w:t>entry</w:t>
            </w:r>
          </w:p>
        </w:tc>
        <w:tc>
          <w:tcPr>
            <w:tcW w:w="360" w:type="dxa"/>
          </w:tcPr>
          <w:p w14:paraId="1E5F42B5" w14:textId="77777777" w:rsidR="002E1B08" w:rsidRDefault="00000000">
            <w:pPr>
              <w:pStyle w:val="TableText"/>
            </w:pPr>
            <w:r>
              <w:t>urn:hl7ii:2.16.840.1.113883.10.20.22.4.132:2022-06-01</w:t>
            </w:r>
          </w:p>
        </w:tc>
      </w:tr>
      <w:tr w:rsidR="002E1B08" w14:paraId="1BB8441C" w14:textId="77777777">
        <w:trPr>
          <w:jc w:val="center"/>
        </w:trPr>
        <w:tc>
          <w:tcPr>
            <w:tcW w:w="360" w:type="dxa"/>
          </w:tcPr>
          <w:p w14:paraId="4E0AAF18" w14:textId="77777777" w:rsidR="002E1B08" w:rsidRDefault="00000000">
            <w:pPr>
              <w:pStyle w:val="TableText"/>
            </w:pPr>
            <w:hyperlink w:anchor="E_Indication_V3">
              <w:r>
                <w:rPr>
                  <w:rStyle w:val="HyperlinkText9pt"/>
                </w:rPr>
                <w:t>Indication (V3)</w:t>
              </w:r>
            </w:hyperlink>
          </w:p>
        </w:tc>
        <w:tc>
          <w:tcPr>
            <w:tcW w:w="360" w:type="dxa"/>
          </w:tcPr>
          <w:p w14:paraId="0AEC0D21" w14:textId="77777777" w:rsidR="002E1B08" w:rsidRDefault="00000000">
            <w:pPr>
              <w:pStyle w:val="TableText"/>
            </w:pPr>
            <w:r>
              <w:t>entry</w:t>
            </w:r>
          </w:p>
        </w:tc>
        <w:tc>
          <w:tcPr>
            <w:tcW w:w="360" w:type="dxa"/>
          </w:tcPr>
          <w:p w14:paraId="1CC06390" w14:textId="77777777" w:rsidR="002E1B08" w:rsidRDefault="00000000">
            <w:pPr>
              <w:pStyle w:val="TableText"/>
            </w:pPr>
            <w:r>
              <w:t>urn:hl7ii:2.16.840.1.113883.10.20.22.4.19:2023-05-01</w:t>
            </w:r>
          </w:p>
        </w:tc>
      </w:tr>
      <w:tr w:rsidR="002E1B08" w14:paraId="67DE92CF" w14:textId="77777777">
        <w:trPr>
          <w:jc w:val="center"/>
        </w:trPr>
        <w:tc>
          <w:tcPr>
            <w:tcW w:w="360" w:type="dxa"/>
          </w:tcPr>
          <w:p w14:paraId="0719B3E0" w14:textId="77777777" w:rsidR="002E1B08" w:rsidRDefault="00000000">
            <w:pPr>
              <w:pStyle w:val="TableText"/>
            </w:pPr>
            <w:hyperlink w:anchor="E_Medication_Dispense_V3">
              <w:r>
                <w:rPr>
                  <w:rStyle w:val="HyperlinkText9pt"/>
                </w:rPr>
                <w:t>Medication Dispense (V3)</w:t>
              </w:r>
            </w:hyperlink>
          </w:p>
        </w:tc>
        <w:tc>
          <w:tcPr>
            <w:tcW w:w="360" w:type="dxa"/>
          </w:tcPr>
          <w:p w14:paraId="001659B7" w14:textId="77777777" w:rsidR="002E1B08" w:rsidRDefault="00000000">
            <w:pPr>
              <w:pStyle w:val="TableText"/>
            </w:pPr>
            <w:r>
              <w:t>entry</w:t>
            </w:r>
          </w:p>
        </w:tc>
        <w:tc>
          <w:tcPr>
            <w:tcW w:w="360" w:type="dxa"/>
          </w:tcPr>
          <w:p w14:paraId="747C83F0" w14:textId="77777777" w:rsidR="002E1B08" w:rsidRDefault="00000000">
            <w:pPr>
              <w:pStyle w:val="TableText"/>
            </w:pPr>
            <w:r>
              <w:t>urn:hl7ii:2.16.840.1.113883.10.20.22.4.18:2023-05-01</w:t>
            </w:r>
          </w:p>
        </w:tc>
      </w:tr>
      <w:tr w:rsidR="002E1B08" w14:paraId="3CBC126B" w14:textId="77777777">
        <w:trPr>
          <w:jc w:val="center"/>
        </w:trPr>
        <w:tc>
          <w:tcPr>
            <w:tcW w:w="360" w:type="dxa"/>
          </w:tcPr>
          <w:p w14:paraId="60B30A28" w14:textId="77777777" w:rsidR="002E1B08" w:rsidRDefault="00000000">
            <w:pPr>
              <w:pStyle w:val="TableText"/>
            </w:pPr>
            <w:hyperlink w:anchor="E_Planned_Procedure_V3">
              <w:r>
                <w:rPr>
                  <w:rStyle w:val="HyperlinkText9pt"/>
                </w:rPr>
                <w:t>Planned Procedure (V3)</w:t>
              </w:r>
            </w:hyperlink>
          </w:p>
        </w:tc>
        <w:tc>
          <w:tcPr>
            <w:tcW w:w="360" w:type="dxa"/>
          </w:tcPr>
          <w:p w14:paraId="4F997D24" w14:textId="77777777" w:rsidR="002E1B08" w:rsidRDefault="00000000">
            <w:pPr>
              <w:pStyle w:val="TableText"/>
            </w:pPr>
            <w:r>
              <w:t>entry</w:t>
            </w:r>
          </w:p>
        </w:tc>
        <w:tc>
          <w:tcPr>
            <w:tcW w:w="360" w:type="dxa"/>
          </w:tcPr>
          <w:p w14:paraId="4E62BB66" w14:textId="77777777" w:rsidR="002E1B08" w:rsidRDefault="00000000">
            <w:pPr>
              <w:pStyle w:val="TableText"/>
            </w:pPr>
            <w:r>
              <w:t>urn:hl7ii:2.16.840.1.113883.10.20.22.4.41:2022-06-01</w:t>
            </w:r>
          </w:p>
        </w:tc>
      </w:tr>
      <w:tr w:rsidR="002E1B08" w14:paraId="3697F13D" w14:textId="77777777">
        <w:trPr>
          <w:jc w:val="center"/>
        </w:trPr>
        <w:tc>
          <w:tcPr>
            <w:tcW w:w="360" w:type="dxa"/>
          </w:tcPr>
          <w:p w14:paraId="161B6EF6" w14:textId="77777777" w:rsidR="002E1B08" w:rsidRDefault="00000000">
            <w:pPr>
              <w:pStyle w:val="TableText"/>
            </w:pPr>
            <w:hyperlink w:anchor="E_Policy_Activity_V4">
              <w:r>
                <w:rPr>
                  <w:rStyle w:val="HyperlinkText9pt"/>
                </w:rPr>
                <w:t>Policy Activity (V4)</w:t>
              </w:r>
            </w:hyperlink>
          </w:p>
        </w:tc>
        <w:tc>
          <w:tcPr>
            <w:tcW w:w="360" w:type="dxa"/>
          </w:tcPr>
          <w:p w14:paraId="357C8FE9" w14:textId="77777777" w:rsidR="002E1B08" w:rsidRDefault="00000000">
            <w:pPr>
              <w:pStyle w:val="TableText"/>
            </w:pPr>
            <w:r>
              <w:t>entry</w:t>
            </w:r>
          </w:p>
        </w:tc>
        <w:tc>
          <w:tcPr>
            <w:tcW w:w="360" w:type="dxa"/>
          </w:tcPr>
          <w:p w14:paraId="06A9AE7F" w14:textId="77777777" w:rsidR="002E1B08" w:rsidRDefault="00000000">
            <w:pPr>
              <w:pStyle w:val="TableText"/>
            </w:pPr>
            <w:r>
              <w:t>urn:hl7ii:2.16.840.1.113883.10.20.22.4.61:2023-05-01</w:t>
            </w:r>
          </w:p>
        </w:tc>
      </w:tr>
      <w:tr w:rsidR="002E1B08" w14:paraId="6D928607" w14:textId="77777777">
        <w:trPr>
          <w:jc w:val="center"/>
        </w:trPr>
        <w:tc>
          <w:tcPr>
            <w:tcW w:w="360" w:type="dxa"/>
          </w:tcPr>
          <w:p w14:paraId="7E0E865A" w14:textId="77777777" w:rsidR="002E1B08" w:rsidRDefault="00000000">
            <w:pPr>
              <w:pStyle w:val="TableText"/>
            </w:pPr>
            <w:hyperlink w:anchor="E_Problem_Observation_V4">
              <w:r>
                <w:rPr>
                  <w:rStyle w:val="HyperlinkText9pt"/>
                </w:rPr>
                <w:t>Problem Observation (V4)</w:t>
              </w:r>
            </w:hyperlink>
          </w:p>
        </w:tc>
        <w:tc>
          <w:tcPr>
            <w:tcW w:w="360" w:type="dxa"/>
          </w:tcPr>
          <w:p w14:paraId="0E4518B2" w14:textId="77777777" w:rsidR="002E1B08" w:rsidRDefault="00000000">
            <w:pPr>
              <w:pStyle w:val="TableText"/>
            </w:pPr>
            <w:r>
              <w:t>entry</w:t>
            </w:r>
          </w:p>
        </w:tc>
        <w:tc>
          <w:tcPr>
            <w:tcW w:w="360" w:type="dxa"/>
          </w:tcPr>
          <w:p w14:paraId="0BD10AA8" w14:textId="77777777" w:rsidR="002E1B08" w:rsidRDefault="00000000">
            <w:pPr>
              <w:pStyle w:val="TableText"/>
            </w:pPr>
            <w:r>
              <w:t>urn:hl7ii:2.16.840.1.113883.10.20.22.4.4:2022-06-01</w:t>
            </w:r>
          </w:p>
        </w:tc>
      </w:tr>
      <w:tr w:rsidR="002E1B08" w14:paraId="6E811D10" w14:textId="77777777">
        <w:trPr>
          <w:jc w:val="center"/>
        </w:trPr>
        <w:tc>
          <w:tcPr>
            <w:tcW w:w="360" w:type="dxa"/>
          </w:tcPr>
          <w:p w14:paraId="292CA0D2" w14:textId="77777777" w:rsidR="002E1B08" w:rsidRDefault="00000000">
            <w:pPr>
              <w:pStyle w:val="TableText"/>
              <w:ind w:left="144"/>
            </w:pPr>
            <w:hyperlink w:anchor="E_Date_of_Diagnosis_Act">
              <w:r>
                <w:rPr>
                  <w:rStyle w:val="HyperlinkText9pt"/>
                </w:rPr>
                <w:t>Date of Diagnosis Act</w:t>
              </w:r>
            </w:hyperlink>
          </w:p>
        </w:tc>
        <w:tc>
          <w:tcPr>
            <w:tcW w:w="360" w:type="dxa"/>
          </w:tcPr>
          <w:p w14:paraId="30226FE2" w14:textId="77777777" w:rsidR="002E1B08" w:rsidRDefault="00000000">
            <w:pPr>
              <w:pStyle w:val="TableText"/>
            </w:pPr>
            <w:r>
              <w:t>entry</w:t>
            </w:r>
          </w:p>
        </w:tc>
        <w:tc>
          <w:tcPr>
            <w:tcW w:w="360" w:type="dxa"/>
          </w:tcPr>
          <w:p w14:paraId="342AF18A" w14:textId="77777777" w:rsidR="002E1B08" w:rsidRDefault="00000000">
            <w:pPr>
              <w:pStyle w:val="TableText"/>
            </w:pPr>
            <w:r>
              <w:t>urn:hl7ii:2.16.840.1.113883.10.20.22.4.502:2022-06-01</w:t>
            </w:r>
          </w:p>
        </w:tc>
      </w:tr>
      <w:tr w:rsidR="002E1B08" w14:paraId="632E4CC4" w14:textId="77777777">
        <w:trPr>
          <w:jc w:val="center"/>
        </w:trPr>
        <w:tc>
          <w:tcPr>
            <w:tcW w:w="360" w:type="dxa"/>
          </w:tcPr>
          <w:p w14:paraId="6A44D829" w14:textId="77777777" w:rsidR="002E1B08" w:rsidRDefault="00000000">
            <w:pPr>
              <w:pStyle w:val="TableText"/>
            </w:pPr>
            <w:hyperlink w:anchor="E_Procedure_Activity_Procedure_V3">
              <w:r>
                <w:rPr>
                  <w:rStyle w:val="HyperlinkText9pt"/>
                </w:rPr>
                <w:t>Procedure Activity Procedure (V3)</w:t>
              </w:r>
            </w:hyperlink>
          </w:p>
        </w:tc>
        <w:tc>
          <w:tcPr>
            <w:tcW w:w="360" w:type="dxa"/>
          </w:tcPr>
          <w:p w14:paraId="6E2585B7" w14:textId="77777777" w:rsidR="002E1B08" w:rsidRDefault="00000000">
            <w:pPr>
              <w:pStyle w:val="TableText"/>
            </w:pPr>
            <w:r>
              <w:t>entry</w:t>
            </w:r>
          </w:p>
        </w:tc>
        <w:tc>
          <w:tcPr>
            <w:tcW w:w="360" w:type="dxa"/>
          </w:tcPr>
          <w:p w14:paraId="3087C21B" w14:textId="77777777" w:rsidR="002E1B08" w:rsidRDefault="00000000">
            <w:pPr>
              <w:pStyle w:val="TableText"/>
            </w:pPr>
            <w:r>
              <w:t>urn:hl7ii:2.16.840.1.113883.10.20.22.4.14:2022-06-01</w:t>
            </w:r>
          </w:p>
        </w:tc>
      </w:tr>
      <w:tr w:rsidR="002E1B08" w14:paraId="13184551" w14:textId="77777777">
        <w:trPr>
          <w:jc w:val="center"/>
        </w:trPr>
        <w:tc>
          <w:tcPr>
            <w:tcW w:w="360" w:type="dxa"/>
          </w:tcPr>
          <w:p w14:paraId="0243D592" w14:textId="77777777" w:rsidR="002E1B08" w:rsidRDefault="00000000">
            <w:pPr>
              <w:pStyle w:val="TableText"/>
            </w:pPr>
            <w:hyperlink w:anchor="E_Result_Observation_V4">
              <w:r>
                <w:rPr>
                  <w:rStyle w:val="HyperlinkText9pt"/>
                </w:rPr>
                <w:t>Result Observation (V4)</w:t>
              </w:r>
            </w:hyperlink>
          </w:p>
        </w:tc>
        <w:tc>
          <w:tcPr>
            <w:tcW w:w="360" w:type="dxa"/>
          </w:tcPr>
          <w:p w14:paraId="7F64F7C2" w14:textId="77777777" w:rsidR="002E1B08" w:rsidRDefault="00000000">
            <w:pPr>
              <w:pStyle w:val="TableText"/>
            </w:pPr>
            <w:r>
              <w:t>entry</w:t>
            </w:r>
          </w:p>
        </w:tc>
        <w:tc>
          <w:tcPr>
            <w:tcW w:w="360" w:type="dxa"/>
          </w:tcPr>
          <w:p w14:paraId="5F81D6BF" w14:textId="77777777" w:rsidR="002E1B08" w:rsidRDefault="00000000">
            <w:pPr>
              <w:pStyle w:val="TableText"/>
            </w:pPr>
            <w:r>
              <w:t>urn:hl7ii:2.16.840.1.113883.10.20.22.4.2:2023-05-01</w:t>
            </w:r>
          </w:p>
        </w:tc>
      </w:tr>
      <w:tr w:rsidR="002E1B08" w14:paraId="47AFE46C" w14:textId="77777777">
        <w:trPr>
          <w:jc w:val="center"/>
        </w:trPr>
        <w:tc>
          <w:tcPr>
            <w:tcW w:w="360" w:type="dxa"/>
          </w:tcPr>
          <w:p w14:paraId="2527E56E" w14:textId="77777777" w:rsidR="002E1B08" w:rsidRDefault="00000000">
            <w:pPr>
              <w:pStyle w:val="TableText"/>
            </w:pPr>
            <w:hyperlink w:anchor="E_Result_Organizer_V4">
              <w:r>
                <w:rPr>
                  <w:rStyle w:val="HyperlinkText9pt"/>
                </w:rPr>
                <w:t>Result Organizer (V4)</w:t>
              </w:r>
            </w:hyperlink>
          </w:p>
        </w:tc>
        <w:tc>
          <w:tcPr>
            <w:tcW w:w="360" w:type="dxa"/>
          </w:tcPr>
          <w:p w14:paraId="06997EDD" w14:textId="77777777" w:rsidR="002E1B08" w:rsidRDefault="00000000">
            <w:pPr>
              <w:pStyle w:val="TableText"/>
            </w:pPr>
            <w:r>
              <w:t>entry</w:t>
            </w:r>
          </w:p>
        </w:tc>
        <w:tc>
          <w:tcPr>
            <w:tcW w:w="360" w:type="dxa"/>
          </w:tcPr>
          <w:p w14:paraId="49A485DA" w14:textId="77777777" w:rsidR="002E1B08" w:rsidRDefault="00000000">
            <w:pPr>
              <w:pStyle w:val="TableText"/>
            </w:pPr>
            <w:r>
              <w:t>urn:hl7ii:2.16.840.1.113883.10.20.22.4.1:2023-05-01</w:t>
            </w:r>
          </w:p>
        </w:tc>
      </w:tr>
      <w:tr w:rsidR="002E1B08" w14:paraId="7C4131E4" w14:textId="77777777">
        <w:trPr>
          <w:jc w:val="center"/>
        </w:trPr>
        <w:tc>
          <w:tcPr>
            <w:tcW w:w="360" w:type="dxa"/>
          </w:tcPr>
          <w:p w14:paraId="41DAD01C" w14:textId="77777777" w:rsidR="002E1B08" w:rsidRDefault="00000000">
            <w:pPr>
              <w:pStyle w:val="TableText"/>
            </w:pPr>
            <w:hyperlink w:anchor="E_Section_Time_Range_Observation">
              <w:r>
                <w:rPr>
                  <w:rStyle w:val="HyperlinkText9pt"/>
                </w:rPr>
                <w:t>Section Time Range Observation</w:t>
              </w:r>
            </w:hyperlink>
          </w:p>
        </w:tc>
        <w:tc>
          <w:tcPr>
            <w:tcW w:w="360" w:type="dxa"/>
          </w:tcPr>
          <w:p w14:paraId="026EA9F4" w14:textId="77777777" w:rsidR="002E1B08" w:rsidRDefault="00000000">
            <w:pPr>
              <w:pStyle w:val="TableText"/>
            </w:pPr>
            <w:r>
              <w:t>entry</w:t>
            </w:r>
          </w:p>
        </w:tc>
        <w:tc>
          <w:tcPr>
            <w:tcW w:w="360" w:type="dxa"/>
          </w:tcPr>
          <w:p w14:paraId="6A7A98B4" w14:textId="77777777" w:rsidR="002E1B08" w:rsidRDefault="00000000">
            <w:pPr>
              <w:pStyle w:val="TableText"/>
            </w:pPr>
            <w:r>
              <w:t>urn:hl7ii:2.16.840.1.113883.10.20.22.4.201:2016-06-01</w:t>
            </w:r>
          </w:p>
        </w:tc>
      </w:tr>
      <w:tr w:rsidR="002E1B08" w14:paraId="08D2C948" w14:textId="77777777">
        <w:trPr>
          <w:jc w:val="center"/>
        </w:trPr>
        <w:tc>
          <w:tcPr>
            <w:tcW w:w="360" w:type="dxa"/>
          </w:tcPr>
          <w:p w14:paraId="6C23FC60" w14:textId="77777777" w:rsidR="002E1B08" w:rsidRDefault="00000000">
            <w:pPr>
              <w:pStyle w:val="TableText"/>
            </w:pPr>
            <w:hyperlink w:anchor="E_Sex_for_Clinical_Use_Observation__US_">
              <w:r>
                <w:rPr>
                  <w:rStyle w:val="HyperlinkText9pt"/>
                </w:rPr>
                <w:t>Sex for Clinical Use Observation - US Realm</w:t>
              </w:r>
            </w:hyperlink>
          </w:p>
        </w:tc>
        <w:tc>
          <w:tcPr>
            <w:tcW w:w="360" w:type="dxa"/>
          </w:tcPr>
          <w:p w14:paraId="3B95D527" w14:textId="77777777" w:rsidR="002E1B08" w:rsidRDefault="00000000">
            <w:pPr>
              <w:pStyle w:val="TableText"/>
            </w:pPr>
            <w:r>
              <w:t>entry</w:t>
            </w:r>
          </w:p>
        </w:tc>
        <w:tc>
          <w:tcPr>
            <w:tcW w:w="360" w:type="dxa"/>
          </w:tcPr>
          <w:p w14:paraId="7E1F10C1" w14:textId="77777777" w:rsidR="002E1B08" w:rsidRDefault="00000000">
            <w:pPr>
              <w:pStyle w:val="TableText"/>
            </w:pPr>
            <w:r>
              <w:t>urn:hl7ii:2.16.840.1.113883.10.20.22.4.507:2023-05-01</w:t>
            </w:r>
          </w:p>
        </w:tc>
      </w:tr>
      <w:tr w:rsidR="002E1B08" w14:paraId="63762EBC" w14:textId="77777777">
        <w:trPr>
          <w:jc w:val="center"/>
        </w:trPr>
        <w:tc>
          <w:tcPr>
            <w:tcW w:w="360" w:type="dxa"/>
          </w:tcPr>
          <w:p w14:paraId="19808ABA" w14:textId="77777777" w:rsidR="002E1B08" w:rsidRDefault="00000000">
            <w:pPr>
              <w:pStyle w:val="TableText"/>
            </w:pPr>
            <w:hyperlink w:anchor="E_Sexual_Orientation_Observation">
              <w:r>
                <w:rPr>
                  <w:rStyle w:val="HyperlinkText9pt"/>
                </w:rPr>
                <w:t>Sexual Orientation Observation</w:t>
              </w:r>
            </w:hyperlink>
          </w:p>
        </w:tc>
        <w:tc>
          <w:tcPr>
            <w:tcW w:w="360" w:type="dxa"/>
          </w:tcPr>
          <w:p w14:paraId="7356C48E" w14:textId="77777777" w:rsidR="002E1B08" w:rsidRDefault="00000000">
            <w:pPr>
              <w:pStyle w:val="TableText"/>
            </w:pPr>
            <w:r>
              <w:t>entry</w:t>
            </w:r>
          </w:p>
        </w:tc>
        <w:tc>
          <w:tcPr>
            <w:tcW w:w="360" w:type="dxa"/>
          </w:tcPr>
          <w:p w14:paraId="62BF6442" w14:textId="77777777" w:rsidR="002E1B08" w:rsidRDefault="00000000">
            <w:pPr>
              <w:pStyle w:val="TableText"/>
            </w:pPr>
            <w:r>
              <w:t>urn:hl7ii:2.16.840.1.113883.10.20.22.4.501:2022-06-01</w:t>
            </w:r>
          </w:p>
        </w:tc>
      </w:tr>
      <w:tr w:rsidR="002E1B08" w14:paraId="0E08ADC3" w14:textId="77777777">
        <w:trPr>
          <w:jc w:val="center"/>
        </w:trPr>
        <w:tc>
          <w:tcPr>
            <w:tcW w:w="360" w:type="dxa"/>
          </w:tcPr>
          <w:p w14:paraId="47EBDEAD" w14:textId="77777777" w:rsidR="002E1B08" w:rsidRDefault="00000000">
            <w:pPr>
              <w:pStyle w:val="TableText"/>
            </w:pPr>
            <w:hyperlink w:anchor="E_Social_History_Observation_V4">
              <w:r>
                <w:rPr>
                  <w:rStyle w:val="HyperlinkText9pt"/>
                </w:rPr>
                <w:t>Social History Observation (V4)</w:t>
              </w:r>
            </w:hyperlink>
          </w:p>
        </w:tc>
        <w:tc>
          <w:tcPr>
            <w:tcW w:w="360" w:type="dxa"/>
          </w:tcPr>
          <w:p w14:paraId="3ECA80C5" w14:textId="77777777" w:rsidR="002E1B08" w:rsidRDefault="00000000">
            <w:pPr>
              <w:pStyle w:val="TableText"/>
            </w:pPr>
            <w:r>
              <w:t>entry</w:t>
            </w:r>
          </w:p>
        </w:tc>
        <w:tc>
          <w:tcPr>
            <w:tcW w:w="360" w:type="dxa"/>
          </w:tcPr>
          <w:p w14:paraId="79BACAF2" w14:textId="77777777" w:rsidR="002E1B08" w:rsidRDefault="00000000">
            <w:pPr>
              <w:pStyle w:val="TableText"/>
            </w:pPr>
            <w:r>
              <w:t>urn:hl7ii:2.16.840.1.113883.10.20.22.4.38:2022-06-01</w:t>
            </w:r>
          </w:p>
        </w:tc>
      </w:tr>
      <w:tr w:rsidR="002E1B08" w14:paraId="5A5C1F07" w14:textId="77777777">
        <w:trPr>
          <w:jc w:val="center"/>
        </w:trPr>
        <w:tc>
          <w:tcPr>
            <w:tcW w:w="360" w:type="dxa"/>
          </w:tcPr>
          <w:p w14:paraId="7DFED173" w14:textId="77777777" w:rsidR="002E1B08" w:rsidRDefault="00000000">
            <w:pPr>
              <w:pStyle w:val="TableText"/>
            </w:pPr>
            <w:hyperlink w:anchor="E_Tribal_Affiliation">
              <w:r>
                <w:rPr>
                  <w:rStyle w:val="HyperlinkText9pt"/>
                </w:rPr>
                <w:t>Tribal Affiliation</w:t>
              </w:r>
            </w:hyperlink>
          </w:p>
        </w:tc>
        <w:tc>
          <w:tcPr>
            <w:tcW w:w="360" w:type="dxa"/>
          </w:tcPr>
          <w:p w14:paraId="33B63126" w14:textId="77777777" w:rsidR="002E1B08" w:rsidRDefault="00000000">
            <w:pPr>
              <w:pStyle w:val="TableText"/>
            </w:pPr>
            <w:r>
              <w:t>entry</w:t>
            </w:r>
          </w:p>
        </w:tc>
        <w:tc>
          <w:tcPr>
            <w:tcW w:w="360" w:type="dxa"/>
          </w:tcPr>
          <w:p w14:paraId="6F8848C2" w14:textId="77777777" w:rsidR="002E1B08" w:rsidRDefault="00000000">
            <w:pPr>
              <w:pStyle w:val="TableText"/>
            </w:pPr>
            <w:r>
              <w:t>urn:hl7ii:2.16.840.1.113883.10.20.22.4.506:2023-05-01</w:t>
            </w:r>
          </w:p>
        </w:tc>
      </w:tr>
      <w:tr w:rsidR="002E1B08" w14:paraId="76BE69FF" w14:textId="77777777">
        <w:trPr>
          <w:jc w:val="center"/>
        </w:trPr>
        <w:tc>
          <w:tcPr>
            <w:tcW w:w="360" w:type="dxa"/>
          </w:tcPr>
          <w:p w14:paraId="1B1F46C2" w14:textId="77777777" w:rsidR="002E1B08" w:rsidRDefault="00000000">
            <w:pPr>
              <w:pStyle w:val="TableText"/>
            </w:pPr>
            <w:hyperlink w:anchor="S_Care_Teams_Section_V2">
              <w:r>
                <w:rPr>
                  <w:rStyle w:val="HyperlinkText9pt"/>
                </w:rPr>
                <w:t>Care Teams Section (V2)</w:t>
              </w:r>
            </w:hyperlink>
          </w:p>
        </w:tc>
        <w:tc>
          <w:tcPr>
            <w:tcW w:w="360" w:type="dxa"/>
          </w:tcPr>
          <w:p w14:paraId="19EA3395" w14:textId="77777777" w:rsidR="002E1B08" w:rsidRDefault="00000000">
            <w:pPr>
              <w:pStyle w:val="TableText"/>
            </w:pPr>
            <w:r>
              <w:t>section</w:t>
            </w:r>
          </w:p>
        </w:tc>
        <w:tc>
          <w:tcPr>
            <w:tcW w:w="360" w:type="dxa"/>
          </w:tcPr>
          <w:p w14:paraId="48C989F5" w14:textId="77777777" w:rsidR="002E1B08" w:rsidRDefault="00000000">
            <w:pPr>
              <w:pStyle w:val="TableText"/>
            </w:pPr>
            <w:r>
              <w:t>urn:hl7ii:2.16.840.1.113883.10.20.22.2.500:2022-06-01</w:t>
            </w:r>
          </w:p>
        </w:tc>
      </w:tr>
      <w:tr w:rsidR="002E1B08" w14:paraId="728B1B31" w14:textId="77777777">
        <w:trPr>
          <w:jc w:val="center"/>
        </w:trPr>
        <w:tc>
          <w:tcPr>
            <w:tcW w:w="360" w:type="dxa"/>
          </w:tcPr>
          <w:p w14:paraId="01F54E5B" w14:textId="77777777" w:rsidR="002E1B08" w:rsidRDefault="00000000">
            <w:pPr>
              <w:pStyle w:val="TableText"/>
              <w:ind w:left="144"/>
            </w:pPr>
            <w:hyperlink w:anchor="E_Care_Team_Organizer_V2">
              <w:r>
                <w:rPr>
                  <w:rStyle w:val="HyperlinkText9pt"/>
                </w:rPr>
                <w:t>Care Team Organizer (V2)</w:t>
              </w:r>
            </w:hyperlink>
          </w:p>
        </w:tc>
        <w:tc>
          <w:tcPr>
            <w:tcW w:w="360" w:type="dxa"/>
          </w:tcPr>
          <w:p w14:paraId="3ACBB022" w14:textId="77777777" w:rsidR="002E1B08" w:rsidRDefault="00000000">
            <w:pPr>
              <w:pStyle w:val="TableText"/>
            </w:pPr>
            <w:r>
              <w:t>entry</w:t>
            </w:r>
          </w:p>
        </w:tc>
        <w:tc>
          <w:tcPr>
            <w:tcW w:w="360" w:type="dxa"/>
          </w:tcPr>
          <w:p w14:paraId="3330CF3D" w14:textId="77777777" w:rsidR="002E1B08" w:rsidRDefault="00000000">
            <w:pPr>
              <w:pStyle w:val="TableText"/>
            </w:pPr>
            <w:r>
              <w:t>urn:hl7ii:2.16.840.1.113883.10.20.22.4.500:2022-06-01</w:t>
            </w:r>
          </w:p>
        </w:tc>
      </w:tr>
      <w:tr w:rsidR="002E1B08" w14:paraId="2A1FE936" w14:textId="77777777">
        <w:trPr>
          <w:jc w:val="center"/>
        </w:trPr>
        <w:tc>
          <w:tcPr>
            <w:tcW w:w="360" w:type="dxa"/>
          </w:tcPr>
          <w:p w14:paraId="5D9F244E" w14:textId="77777777" w:rsidR="002E1B08" w:rsidRDefault="00000000">
            <w:pPr>
              <w:pStyle w:val="TableText"/>
              <w:ind w:left="288"/>
            </w:pPr>
            <w:hyperlink w:anchor="E_Note_Activity">
              <w:r>
                <w:rPr>
                  <w:rStyle w:val="HyperlinkText9pt"/>
                </w:rPr>
                <w:t>Note Activity</w:t>
              </w:r>
            </w:hyperlink>
          </w:p>
        </w:tc>
        <w:tc>
          <w:tcPr>
            <w:tcW w:w="360" w:type="dxa"/>
          </w:tcPr>
          <w:p w14:paraId="3D40A7C4" w14:textId="77777777" w:rsidR="002E1B08" w:rsidRDefault="00000000">
            <w:pPr>
              <w:pStyle w:val="TableText"/>
            </w:pPr>
            <w:r>
              <w:t>entry</w:t>
            </w:r>
          </w:p>
        </w:tc>
        <w:tc>
          <w:tcPr>
            <w:tcW w:w="360" w:type="dxa"/>
          </w:tcPr>
          <w:p w14:paraId="7470E577" w14:textId="77777777" w:rsidR="002E1B08" w:rsidRDefault="00000000">
            <w:pPr>
              <w:pStyle w:val="TableText"/>
            </w:pPr>
            <w:r>
              <w:t>urn:hl7ii:2.16.840.1.113883.10.20.22.4.202:2016-11-01</w:t>
            </w:r>
          </w:p>
        </w:tc>
      </w:tr>
      <w:tr w:rsidR="002E1B08" w14:paraId="3EB46E9D" w14:textId="77777777">
        <w:trPr>
          <w:jc w:val="center"/>
        </w:trPr>
        <w:tc>
          <w:tcPr>
            <w:tcW w:w="360" w:type="dxa"/>
          </w:tcPr>
          <w:p w14:paraId="25429483" w14:textId="77777777" w:rsidR="002E1B08" w:rsidRDefault="00000000">
            <w:pPr>
              <w:pStyle w:val="TableText"/>
              <w:ind w:left="288"/>
            </w:pPr>
            <w:hyperlink w:anchor="E_Care_Team_Type_Observation">
              <w:r>
                <w:rPr>
                  <w:rStyle w:val="HyperlinkText9pt"/>
                </w:rPr>
                <w:t>Care Team Type Observation</w:t>
              </w:r>
            </w:hyperlink>
          </w:p>
        </w:tc>
        <w:tc>
          <w:tcPr>
            <w:tcW w:w="360" w:type="dxa"/>
          </w:tcPr>
          <w:p w14:paraId="06481B8B" w14:textId="77777777" w:rsidR="002E1B08" w:rsidRDefault="00000000">
            <w:pPr>
              <w:pStyle w:val="TableText"/>
            </w:pPr>
            <w:r>
              <w:t>entry</w:t>
            </w:r>
          </w:p>
        </w:tc>
        <w:tc>
          <w:tcPr>
            <w:tcW w:w="360" w:type="dxa"/>
          </w:tcPr>
          <w:p w14:paraId="17554E95" w14:textId="77777777" w:rsidR="002E1B08" w:rsidRDefault="00000000">
            <w:pPr>
              <w:pStyle w:val="TableText"/>
            </w:pPr>
            <w:r>
              <w:t>urn:hl7ii:2.16.840.1.113883.10.20.22.4.500.2:2019-07-01</w:t>
            </w:r>
          </w:p>
        </w:tc>
      </w:tr>
      <w:tr w:rsidR="002E1B08" w14:paraId="4CBD1001" w14:textId="77777777">
        <w:trPr>
          <w:jc w:val="center"/>
        </w:trPr>
        <w:tc>
          <w:tcPr>
            <w:tcW w:w="360" w:type="dxa"/>
          </w:tcPr>
          <w:p w14:paraId="2B0457A0" w14:textId="77777777" w:rsidR="002E1B08" w:rsidRDefault="00000000">
            <w:pPr>
              <w:pStyle w:val="TableText"/>
              <w:ind w:left="288"/>
            </w:pPr>
            <w:hyperlink w:anchor="E_Care_Team_Member_Act_V2">
              <w:r>
                <w:rPr>
                  <w:rStyle w:val="HyperlinkText9pt"/>
                </w:rPr>
                <w:t>Care Team Member Act (V2)</w:t>
              </w:r>
            </w:hyperlink>
          </w:p>
        </w:tc>
        <w:tc>
          <w:tcPr>
            <w:tcW w:w="360" w:type="dxa"/>
          </w:tcPr>
          <w:p w14:paraId="60A25FC0" w14:textId="77777777" w:rsidR="002E1B08" w:rsidRDefault="00000000">
            <w:pPr>
              <w:pStyle w:val="TableText"/>
            </w:pPr>
            <w:r>
              <w:t>entry</w:t>
            </w:r>
          </w:p>
        </w:tc>
        <w:tc>
          <w:tcPr>
            <w:tcW w:w="360" w:type="dxa"/>
          </w:tcPr>
          <w:p w14:paraId="504045A8" w14:textId="77777777" w:rsidR="002E1B08" w:rsidRDefault="00000000">
            <w:pPr>
              <w:pStyle w:val="TableText"/>
            </w:pPr>
            <w:r>
              <w:t>urn:hl7ii:2.16.840.1.113883.10.20.22.4.500.1:2022-06-01</w:t>
            </w:r>
          </w:p>
        </w:tc>
      </w:tr>
      <w:tr w:rsidR="002E1B08" w14:paraId="76B72F02" w14:textId="77777777">
        <w:trPr>
          <w:jc w:val="center"/>
        </w:trPr>
        <w:tc>
          <w:tcPr>
            <w:tcW w:w="360" w:type="dxa"/>
          </w:tcPr>
          <w:p w14:paraId="0C1BC544" w14:textId="77777777" w:rsidR="002E1B08" w:rsidRDefault="00000000">
            <w:pPr>
              <w:pStyle w:val="TableText"/>
              <w:ind w:left="432"/>
            </w:pPr>
            <w:hyperlink w:anchor="E_Note_Activity">
              <w:r>
                <w:rPr>
                  <w:rStyle w:val="HyperlinkText9pt"/>
                </w:rPr>
                <w:t>Note Activity</w:t>
              </w:r>
            </w:hyperlink>
          </w:p>
        </w:tc>
        <w:tc>
          <w:tcPr>
            <w:tcW w:w="360" w:type="dxa"/>
          </w:tcPr>
          <w:p w14:paraId="206B7F72" w14:textId="77777777" w:rsidR="002E1B08" w:rsidRDefault="00000000">
            <w:pPr>
              <w:pStyle w:val="TableText"/>
            </w:pPr>
            <w:r>
              <w:t>entry</w:t>
            </w:r>
          </w:p>
        </w:tc>
        <w:tc>
          <w:tcPr>
            <w:tcW w:w="360" w:type="dxa"/>
          </w:tcPr>
          <w:p w14:paraId="570505AA" w14:textId="77777777" w:rsidR="002E1B08" w:rsidRDefault="00000000">
            <w:pPr>
              <w:pStyle w:val="TableText"/>
            </w:pPr>
            <w:r>
              <w:t>urn:hl7ii:2.16.840.1.113883.10.20.22.4.202:2016-11-01</w:t>
            </w:r>
          </w:p>
        </w:tc>
      </w:tr>
      <w:tr w:rsidR="002E1B08" w14:paraId="7AD0F8BB" w14:textId="77777777">
        <w:trPr>
          <w:jc w:val="center"/>
        </w:trPr>
        <w:tc>
          <w:tcPr>
            <w:tcW w:w="360" w:type="dxa"/>
          </w:tcPr>
          <w:p w14:paraId="6C936146" w14:textId="77777777" w:rsidR="002E1B08" w:rsidRDefault="00000000">
            <w:pPr>
              <w:pStyle w:val="TableText"/>
              <w:ind w:left="432"/>
            </w:pPr>
            <w:hyperlink w:anchor="E_CareTeam_Member_Schedule_ObservationV2">
              <w:r>
                <w:rPr>
                  <w:rStyle w:val="HyperlinkText9pt"/>
                </w:rPr>
                <w:t>Care Team Member Schedule Observation (V2)</w:t>
              </w:r>
            </w:hyperlink>
          </w:p>
        </w:tc>
        <w:tc>
          <w:tcPr>
            <w:tcW w:w="360" w:type="dxa"/>
          </w:tcPr>
          <w:p w14:paraId="6D07BCE1" w14:textId="77777777" w:rsidR="002E1B08" w:rsidRDefault="00000000">
            <w:pPr>
              <w:pStyle w:val="TableText"/>
            </w:pPr>
            <w:r>
              <w:t>entry</w:t>
            </w:r>
          </w:p>
        </w:tc>
        <w:tc>
          <w:tcPr>
            <w:tcW w:w="360" w:type="dxa"/>
          </w:tcPr>
          <w:p w14:paraId="5CE5E6B8" w14:textId="77777777" w:rsidR="002E1B08" w:rsidRDefault="00000000">
            <w:pPr>
              <w:pStyle w:val="TableText"/>
            </w:pPr>
            <w:r>
              <w:t>urn:hl7ii:2.16.840.1.113883.10.20.22.4.500.3:2022-06-01</w:t>
            </w:r>
          </w:p>
        </w:tc>
      </w:tr>
      <w:tr w:rsidR="002E1B08" w14:paraId="62D780F9" w14:textId="77777777">
        <w:trPr>
          <w:jc w:val="center"/>
        </w:trPr>
        <w:tc>
          <w:tcPr>
            <w:tcW w:w="360" w:type="dxa"/>
          </w:tcPr>
          <w:p w14:paraId="3DE3209C" w14:textId="77777777" w:rsidR="002E1B08" w:rsidRDefault="00000000">
            <w:pPr>
              <w:pStyle w:val="TableText"/>
            </w:pPr>
            <w:hyperlink w:anchor="S_Notes_Section">
              <w:r>
                <w:rPr>
                  <w:rStyle w:val="HyperlinkText9pt"/>
                </w:rPr>
                <w:t>Notes Section</w:t>
              </w:r>
            </w:hyperlink>
          </w:p>
        </w:tc>
        <w:tc>
          <w:tcPr>
            <w:tcW w:w="360" w:type="dxa"/>
          </w:tcPr>
          <w:p w14:paraId="4D66D21E" w14:textId="77777777" w:rsidR="002E1B08" w:rsidRDefault="00000000">
            <w:pPr>
              <w:pStyle w:val="TableText"/>
            </w:pPr>
            <w:r>
              <w:t>section</w:t>
            </w:r>
          </w:p>
        </w:tc>
        <w:tc>
          <w:tcPr>
            <w:tcW w:w="360" w:type="dxa"/>
          </w:tcPr>
          <w:p w14:paraId="7C97B3BE" w14:textId="77777777" w:rsidR="002E1B08" w:rsidRDefault="00000000">
            <w:pPr>
              <w:pStyle w:val="TableText"/>
            </w:pPr>
            <w:r>
              <w:t>urn:hl7ii:2.16.840.1.113883.10.20.22.2.65:2016-11-01</w:t>
            </w:r>
          </w:p>
        </w:tc>
      </w:tr>
      <w:tr w:rsidR="002E1B08" w14:paraId="60B01971" w14:textId="77777777">
        <w:trPr>
          <w:jc w:val="center"/>
        </w:trPr>
        <w:tc>
          <w:tcPr>
            <w:tcW w:w="360" w:type="dxa"/>
          </w:tcPr>
          <w:p w14:paraId="007BC187" w14:textId="77777777" w:rsidR="002E1B08" w:rsidRDefault="00000000">
            <w:pPr>
              <w:pStyle w:val="TableText"/>
              <w:ind w:left="144"/>
            </w:pPr>
            <w:hyperlink w:anchor="E_Note_Activity">
              <w:r>
                <w:rPr>
                  <w:rStyle w:val="HyperlinkText9pt"/>
                </w:rPr>
                <w:t>Note Activity</w:t>
              </w:r>
            </w:hyperlink>
          </w:p>
        </w:tc>
        <w:tc>
          <w:tcPr>
            <w:tcW w:w="360" w:type="dxa"/>
          </w:tcPr>
          <w:p w14:paraId="26BC0F31" w14:textId="77777777" w:rsidR="002E1B08" w:rsidRDefault="00000000">
            <w:pPr>
              <w:pStyle w:val="TableText"/>
            </w:pPr>
            <w:r>
              <w:t>entry</w:t>
            </w:r>
          </w:p>
        </w:tc>
        <w:tc>
          <w:tcPr>
            <w:tcW w:w="360" w:type="dxa"/>
          </w:tcPr>
          <w:p w14:paraId="179F98A8" w14:textId="77777777" w:rsidR="002E1B08" w:rsidRDefault="00000000">
            <w:pPr>
              <w:pStyle w:val="TableText"/>
            </w:pPr>
            <w:r>
              <w:t>urn:hl7ii:2.16.840.1.113883.10.20.22.4.202:2016-11-01</w:t>
            </w:r>
          </w:p>
        </w:tc>
      </w:tr>
      <w:tr w:rsidR="002E1B08" w14:paraId="753257F6" w14:textId="77777777">
        <w:trPr>
          <w:jc w:val="center"/>
        </w:trPr>
        <w:tc>
          <w:tcPr>
            <w:tcW w:w="360" w:type="dxa"/>
          </w:tcPr>
          <w:p w14:paraId="5ECCF348" w14:textId="77777777" w:rsidR="002E1B08" w:rsidRDefault="00000000">
            <w:pPr>
              <w:pStyle w:val="TableText"/>
            </w:pPr>
            <w:hyperlink w:anchor="D_Provenance__Assembler_Participation_V">
              <w:r>
                <w:rPr>
                  <w:rStyle w:val="HyperlinkText9pt"/>
                </w:rPr>
                <w:t>Provenance - Assembler Participation (V2)</w:t>
              </w:r>
            </w:hyperlink>
          </w:p>
        </w:tc>
        <w:tc>
          <w:tcPr>
            <w:tcW w:w="360" w:type="dxa"/>
          </w:tcPr>
          <w:p w14:paraId="779DF09D" w14:textId="77777777" w:rsidR="002E1B08" w:rsidRDefault="00000000">
            <w:pPr>
              <w:pStyle w:val="TableText"/>
            </w:pPr>
            <w:r>
              <w:t>unspecified</w:t>
            </w:r>
          </w:p>
        </w:tc>
        <w:tc>
          <w:tcPr>
            <w:tcW w:w="360" w:type="dxa"/>
          </w:tcPr>
          <w:p w14:paraId="0124A09D" w14:textId="77777777" w:rsidR="002E1B08" w:rsidRDefault="00000000">
            <w:pPr>
              <w:pStyle w:val="TableText"/>
            </w:pPr>
            <w:r>
              <w:t>urn:hl7ii:2.16.840.1.113883.10.20.22.5.7:2020-05-19</w:t>
            </w:r>
          </w:p>
        </w:tc>
      </w:tr>
      <w:tr w:rsidR="002E1B08" w14:paraId="5FBA0143" w14:textId="77777777">
        <w:trPr>
          <w:jc w:val="center"/>
        </w:trPr>
        <w:tc>
          <w:tcPr>
            <w:tcW w:w="360" w:type="dxa"/>
          </w:tcPr>
          <w:p w14:paraId="276569A9" w14:textId="77777777" w:rsidR="002E1B08" w:rsidRDefault="00000000">
            <w:pPr>
              <w:pStyle w:val="TableText"/>
            </w:pPr>
            <w:hyperlink w:anchor="U_Provenance__Author_Participation_V2">
              <w:r>
                <w:rPr>
                  <w:rStyle w:val="HyperlinkText9pt"/>
                </w:rPr>
                <w:t>Provenance - Author Participation (V2)</w:t>
              </w:r>
            </w:hyperlink>
          </w:p>
        </w:tc>
        <w:tc>
          <w:tcPr>
            <w:tcW w:w="360" w:type="dxa"/>
          </w:tcPr>
          <w:p w14:paraId="78934FFC" w14:textId="77777777" w:rsidR="002E1B08" w:rsidRDefault="00000000">
            <w:pPr>
              <w:pStyle w:val="TableText"/>
            </w:pPr>
            <w:r>
              <w:t>unspecified</w:t>
            </w:r>
          </w:p>
        </w:tc>
        <w:tc>
          <w:tcPr>
            <w:tcW w:w="360" w:type="dxa"/>
          </w:tcPr>
          <w:p w14:paraId="46705D59" w14:textId="77777777" w:rsidR="002E1B08" w:rsidRDefault="00000000">
            <w:pPr>
              <w:pStyle w:val="TableText"/>
            </w:pPr>
            <w:r>
              <w:t>urn:hl7ii:2.16.840.1.113883.10.20.22.5.6:2019-10-01</w:t>
            </w:r>
          </w:p>
        </w:tc>
      </w:tr>
    </w:tbl>
    <w:p w14:paraId="7DCF50B0" w14:textId="77777777" w:rsidR="002E1B08" w:rsidRDefault="002E1B08">
      <w:pPr>
        <w:pStyle w:val="BodyText"/>
      </w:pPr>
    </w:p>
    <w:p w14:paraId="1557589E" w14:textId="77777777" w:rsidR="002E1B08" w:rsidRDefault="00000000">
      <w:pPr>
        <w:pStyle w:val="Heading1"/>
      </w:pPr>
      <w:bookmarkStart w:id="1678" w:name="_Toc119067296"/>
      <w:bookmarkStart w:id="1679" w:name="_Toc119074781"/>
      <w:bookmarkStart w:id="1680" w:name="_Toc120095132"/>
      <w:r>
        <w:lastRenderedPageBreak/>
        <w:t>Value Sets In This Guide</w:t>
      </w:r>
      <w:bookmarkEnd w:id="1678"/>
      <w:bookmarkEnd w:id="1679"/>
      <w:bookmarkEnd w:id="1680"/>
    </w:p>
    <w:p w14:paraId="52EF4F6F" w14:textId="77777777" w:rsidR="002E1B08" w:rsidRDefault="00000000">
      <w:pPr>
        <w:pStyle w:val="Caption"/>
      </w:pPr>
      <w:bookmarkStart w:id="1681" w:name="_Toc119067455"/>
      <w:bookmarkStart w:id="1682" w:name="_Toc119074879"/>
      <w:bookmarkStart w:id="1683" w:name="_Toc120095090"/>
      <w:r>
        <w:t xml:space="preserve">Table </w:t>
      </w:r>
      <w:r>
        <w:fldChar w:fldCharType="begin"/>
      </w:r>
      <w:r>
        <w:instrText>SEQ Table \* ARABIC</w:instrText>
      </w:r>
      <w:r>
        <w:fldChar w:fldCharType="separate"/>
      </w:r>
      <w:r>
        <w:t>97</w:t>
      </w:r>
      <w:r>
        <w:fldChar w:fldCharType="end"/>
      </w:r>
      <w:r>
        <w:t>: Value Sets</w:t>
      </w:r>
      <w:bookmarkEnd w:id="1681"/>
      <w:bookmarkEnd w:id="1682"/>
      <w:bookmarkEnd w:id="16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Change w:id="1684">
          <w:tblGrid>
            <w:gridCol w:w="3360"/>
            <w:gridCol w:w="3360"/>
            <w:gridCol w:w="3360"/>
          </w:tblGrid>
        </w:tblGridChange>
      </w:tblGrid>
      <w:tr w:rsidR="00765209" w14:paraId="6B53FD14" w14:textId="77777777">
        <w:trPr>
          <w:cantSplit/>
          <w:tblHeader/>
          <w:jc w:val="center"/>
        </w:trPr>
        <w:tc>
          <w:tcPr>
            <w:tcW w:w="360" w:type="dxa"/>
            <w:shd w:val="clear" w:color="auto" w:fill="E6E6E6"/>
          </w:tcPr>
          <w:p w14:paraId="41C72B58" w14:textId="77777777" w:rsidR="002E1B08" w:rsidRDefault="00000000">
            <w:pPr>
              <w:pStyle w:val="TableHead"/>
            </w:pPr>
            <w:r>
              <w:t>Name</w:t>
            </w:r>
          </w:p>
        </w:tc>
        <w:tc>
          <w:tcPr>
            <w:tcW w:w="360" w:type="dxa"/>
            <w:shd w:val="clear" w:color="auto" w:fill="E6E6E6"/>
          </w:tcPr>
          <w:p w14:paraId="10D69687" w14:textId="77777777" w:rsidR="002E1B08" w:rsidRDefault="00000000">
            <w:pPr>
              <w:pStyle w:val="TableHead"/>
            </w:pPr>
            <w:r>
              <w:t>OID</w:t>
            </w:r>
          </w:p>
        </w:tc>
        <w:tc>
          <w:tcPr>
            <w:tcW w:w="360" w:type="dxa"/>
            <w:shd w:val="clear" w:color="auto" w:fill="E6E6E6"/>
          </w:tcPr>
          <w:p w14:paraId="13597E6E" w14:textId="77777777" w:rsidR="002E1B08" w:rsidRDefault="00000000">
            <w:pPr>
              <w:pStyle w:val="TableHead"/>
            </w:pPr>
            <w:r>
              <w:t>URL</w:t>
            </w:r>
          </w:p>
        </w:tc>
      </w:tr>
      <w:tr w:rsidR="002E1B08" w14:paraId="11B58EC7" w14:textId="77777777" w:rsidTr="0021629C">
        <w:trPr>
          <w:jc w:val="center"/>
        </w:trPr>
        <w:tc>
          <w:tcPr>
            <w:tcW w:w="360" w:type="dxa"/>
          </w:tcPr>
          <w:p w14:paraId="1020CE2C" w14:textId="77777777" w:rsidR="002E1B08" w:rsidRDefault="00000000">
            <w:pPr>
              <w:pStyle w:val="TableText"/>
            </w:pPr>
            <w:hyperlink w:anchor="ActPriority">
              <w:r>
                <w:rPr>
                  <w:rStyle w:val="HyperlinkText9pt"/>
                </w:rPr>
                <w:t>ActPriority</w:t>
              </w:r>
            </w:hyperlink>
          </w:p>
        </w:tc>
        <w:tc>
          <w:tcPr>
            <w:tcW w:w="360" w:type="dxa"/>
          </w:tcPr>
          <w:p w14:paraId="559222A8" w14:textId="77777777" w:rsidR="002E1B08" w:rsidRDefault="00000000">
            <w:pPr>
              <w:pStyle w:val="TableText"/>
            </w:pPr>
            <w:r>
              <w:t>urn:oid:2.16.840.1.113883.1.11.16866</w:t>
            </w:r>
          </w:p>
        </w:tc>
        <w:tc>
          <w:tcPr>
            <w:tcW w:w="360" w:type="dxa"/>
          </w:tcPr>
          <w:p w14:paraId="62487B78" w14:textId="77777777" w:rsidR="002E1B08" w:rsidRDefault="00000000">
            <w:pPr>
              <w:pStyle w:val="TableText"/>
            </w:pPr>
            <w:hyperlink r:id="rId71" w:history="1">
              <w:r>
                <w:rPr>
                  <w:rStyle w:val="HyperlinkText9pt"/>
                </w:rPr>
                <w:t>https://vsac.nlm.nih.gov/valueset/2.16.840.1.113883.1.11.16866/expansion</w:t>
              </w:r>
            </w:hyperlink>
          </w:p>
        </w:tc>
      </w:tr>
      <w:tr w:rsidR="002E1B08" w14:paraId="5DE50F1C" w14:textId="77777777" w:rsidTr="0021629C">
        <w:trPr>
          <w:jc w:val="center"/>
        </w:trPr>
        <w:tc>
          <w:tcPr>
            <w:tcW w:w="360" w:type="dxa"/>
          </w:tcPr>
          <w:p w14:paraId="7D331625" w14:textId="77777777" w:rsidR="002E1B08" w:rsidRDefault="00000000">
            <w:pPr>
              <w:pStyle w:val="TableText"/>
            </w:pPr>
            <w:hyperlink w:anchor="ActStatus">
              <w:r>
                <w:rPr>
                  <w:rStyle w:val="HyperlinkText9pt"/>
                </w:rPr>
                <w:t>ActStatus</w:t>
              </w:r>
            </w:hyperlink>
          </w:p>
        </w:tc>
        <w:tc>
          <w:tcPr>
            <w:tcW w:w="360" w:type="dxa"/>
          </w:tcPr>
          <w:p w14:paraId="2BE58FF0" w14:textId="77777777" w:rsidR="002E1B08" w:rsidRDefault="00000000">
            <w:pPr>
              <w:pStyle w:val="TableText"/>
            </w:pPr>
            <w:r>
              <w:t>urn:oid:2.16.840.1.113883.1.11.15933</w:t>
            </w:r>
          </w:p>
        </w:tc>
        <w:tc>
          <w:tcPr>
            <w:tcW w:w="360" w:type="dxa"/>
          </w:tcPr>
          <w:p w14:paraId="20CFC5D4" w14:textId="77777777" w:rsidR="002E1B08" w:rsidRDefault="00000000">
            <w:pPr>
              <w:pStyle w:val="TableText"/>
            </w:pPr>
            <w:hyperlink r:id="rId72" w:history="1">
              <w:r>
                <w:rPr>
                  <w:rStyle w:val="HyperlinkText9pt"/>
                </w:rPr>
                <w:t>https://vsac.nlm.nih.gov/valueset/2.16.840.1.113883.1.11.15933/expansion</w:t>
              </w:r>
            </w:hyperlink>
          </w:p>
        </w:tc>
      </w:tr>
      <w:tr w:rsidR="002E1B08" w14:paraId="1F01D93E" w14:textId="77777777" w:rsidTr="0021629C">
        <w:trPr>
          <w:jc w:val="center"/>
        </w:trPr>
        <w:tc>
          <w:tcPr>
            <w:tcW w:w="360" w:type="dxa"/>
          </w:tcPr>
          <w:p w14:paraId="37818EBF" w14:textId="77777777" w:rsidR="002E1B08" w:rsidRDefault="00000000">
            <w:pPr>
              <w:pStyle w:val="TableText"/>
            </w:pPr>
            <w:hyperlink w:anchor="Administrative_Gender_HL7_V3">
              <w:r>
                <w:rPr>
                  <w:rStyle w:val="HyperlinkText9pt"/>
                </w:rPr>
                <w:t>Administrative Gender (HL7 V3)</w:t>
              </w:r>
            </w:hyperlink>
          </w:p>
        </w:tc>
        <w:tc>
          <w:tcPr>
            <w:tcW w:w="360" w:type="dxa"/>
          </w:tcPr>
          <w:p w14:paraId="004E0C9C" w14:textId="77777777" w:rsidR="002E1B08" w:rsidRDefault="00000000">
            <w:pPr>
              <w:pStyle w:val="TableText"/>
            </w:pPr>
            <w:r>
              <w:t>urn:oid:2.16.840.1.113883.1.11.1</w:t>
            </w:r>
          </w:p>
        </w:tc>
        <w:tc>
          <w:tcPr>
            <w:tcW w:w="360" w:type="dxa"/>
          </w:tcPr>
          <w:p w14:paraId="4D465A45" w14:textId="77777777" w:rsidR="002E1B08" w:rsidRDefault="00000000">
            <w:pPr>
              <w:pStyle w:val="TableText"/>
            </w:pPr>
            <w:hyperlink r:id="rId73" w:history="1">
              <w:r>
                <w:rPr>
                  <w:rStyle w:val="HyperlinkText9pt"/>
                </w:rPr>
                <w:t>https://vsac.nlm.nih.gov/valueset/2.16.840.1.113883.1.11.1/expansion</w:t>
              </w:r>
            </w:hyperlink>
          </w:p>
        </w:tc>
      </w:tr>
      <w:tr w:rsidR="002E1B08" w14:paraId="6659866F" w14:textId="77777777" w:rsidTr="0021629C">
        <w:trPr>
          <w:jc w:val="center"/>
        </w:trPr>
        <w:tc>
          <w:tcPr>
            <w:tcW w:w="360" w:type="dxa"/>
          </w:tcPr>
          <w:p w14:paraId="24F7EF06" w14:textId="77777777" w:rsidR="002E1B08" w:rsidRDefault="00000000">
            <w:pPr>
              <w:pStyle w:val="TableText"/>
            </w:pPr>
            <w:hyperlink w:anchor="Asked_but_Unknown_and_Other">
              <w:r>
                <w:rPr>
                  <w:rStyle w:val="HyperlinkText9pt"/>
                </w:rPr>
                <w:t>Asked but Unknown and Other</w:t>
              </w:r>
            </w:hyperlink>
          </w:p>
        </w:tc>
        <w:tc>
          <w:tcPr>
            <w:tcW w:w="360" w:type="dxa"/>
          </w:tcPr>
          <w:p w14:paraId="5699884E" w14:textId="77777777" w:rsidR="002E1B08" w:rsidRDefault="00000000">
            <w:pPr>
              <w:pStyle w:val="TableText"/>
            </w:pPr>
            <w:r>
              <w:t>urn:oid:2.16.840.1.113762.1.4.1114.17</w:t>
            </w:r>
          </w:p>
        </w:tc>
        <w:tc>
          <w:tcPr>
            <w:tcW w:w="360" w:type="dxa"/>
          </w:tcPr>
          <w:p w14:paraId="5B0EEAFB" w14:textId="77777777" w:rsidR="002E1B08" w:rsidRDefault="00000000">
            <w:pPr>
              <w:pStyle w:val="TableText"/>
            </w:pPr>
            <w:hyperlink r:id="rId74" w:history="1">
              <w:r>
                <w:rPr>
                  <w:rStyle w:val="HyperlinkText9pt"/>
                </w:rPr>
                <w:t>https://vsac.nlm.nih.gov/valueset/2.16.840.1.113762.1.4.1114.17/expansion</w:t>
              </w:r>
            </w:hyperlink>
          </w:p>
        </w:tc>
      </w:tr>
      <w:tr w:rsidR="002E1B08" w14:paraId="05481DA6" w14:textId="77777777" w:rsidTr="0021629C">
        <w:trPr>
          <w:jc w:val="center"/>
        </w:trPr>
        <w:tc>
          <w:tcPr>
            <w:tcW w:w="360" w:type="dxa"/>
          </w:tcPr>
          <w:p w14:paraId="138735B5" w14:textId="77777777" w:rsidR="002E1B08" w:rsidRDefault="00000000">
            <w:pPr>
              <w:pStyle w:val="TableText"/>
            </w:pPr>
            <w:hyperlink w:anchor="Body_Site_Value_Set">
              <w:r>
                <w:rPr>
                  <w:rStyle w:val="HyperlinkText9pt"/>
                </w:rPr>
                <w:t>Body Site Value Set</w:t>
              </w:r>
            </w:hyperlink>
          </w:p>
        </w:tc>
        <w:tc>
          <w:tcPr>
            <w:tcW w:w="360" w:type="dxa"/>
          </w:tcPr>
          <w:p w14:paraId="45240B03" w14:textId="77777777" w:rsidR="002E1B08" w:rsidRDefault="00000000">
            <w:pPr>
              <w:pStyle w:val="TableText"/>
            </w:pPr>
            <w:r>
              <w:t>urn:oid:2.16.840.1.113883.3.88.12.3221.8.9</w:t>
            </w:r>
          </w:p>
        </w:tc>
        <w:tc>
          <w:tcPr>
            <w:tcW w:w="360" w:type="dxa"/>
          </w:tcPr>
          <w:p w14:paraId="12C75D04" w14:textId="77777777" w:rsidR="002E1B08" w:rsidRDefault="00000000">
            <w:pPr>
              <w:pStyle w:val="TableText"/>
            </w:pPr>
            <w:hyperlink r:id="rId75" w:history="1">
              <w:r>
                <w:rPr>
                  <w:rStyle w:val="HyperlinkText9pt"/>
                </w:rPr>
                <w:t>https://vsac.nlm.nih.gov/valueset/2.16.840.1.113883.3.88.12.3221.8.9/expansion</w:t>
              </w:r>
            </w:hyperlink>
          </w:p>
        </w:tc>
      </w:tr>
      <w:tr w:rsidR="002E1B08" w14:paraId="20779F03" w14:textId="77777777" w:rsidTr="0021629C">
        <w:trPr>
          <w:jc w:val="center"/>
        </w:trPr>
        <w:tc>
          <w:tcPr>
            <w:tcW w:w="360" w:type="dxa"/>
          </w:tcPr>
          <w:p w14:paraId="3AA62FD0" w14:textId="77777777" w:rsidR="002E1B08" w:rsidRDefault="00000000">
            <w:pPr>
              <w:pStyle w:val="TableText"/>
            </w:pPr>
            <w:hyperlink w:anchor="Care_Team_Category">
              <w:r>
                <w:rPr>
                  <w:rStyle w:val="HyperlinkText9pt"/>
                </w:rPr>
                <w:t>Care Team Category</w:t>
              </w:r>
            </w:hyperlink>
          </w:p>
        </w:tc>
        <w:tc>
          <w:tcPr>
            <w:tcW w:w="360" w:type="dxa"/>
          </w:tcPr>
          <w:p w14:paraId="1485157B" w14:textId="77777777" w:rsidR="002E1B08" w:rsidRDefault="00000000">
            <w:pPr>
              <w:pStyle w:val="TableText"/>
            </w:pPr>
            <w:r>
              <w:t>urn:oid:2.16.840.1.113883.4.642.3.155</w:t>
            </w:r>
          </w:p>
        </w:tc>
        <w:tc>
          <w:tcPr>
            <w:tcW w:w="360" w:type="dxa"/>
          </w:tcPr>
          <w:p w14:paraId="5095DE22" w14:textId="77777777" w:rsidR="002E1B08" w:rsidRDefault="00000000">
            <w:pPr>
              <w:pStyle w:val="TableText"/>
            </w:pPr>
            <w:hyperlink r:id="rId76" w:history="1">
              <w:r>
                <w:rPr>
                  <w:rStyle w:val="HyperlinkText9pt"/>
                </w:rPr>
                <w:t>https://vsac.nlm.nih.gov/valueset/2.16.840.1.113883.4.642.3.155/expansion</w:t>
              </w:r>
            </w:hyperlink>
          </w:p>
        </w:tc>
      </w:tr>
      <w:tr w:rsidR="002E1B08" w14:paraId="51FFD448" w14:textId="77777777" w:rsidTr="0021629C">
        <w:trPr>
          <w:jc w:val="center"/>
        </w:trPr>
        <w:tc>
          <w:tcPr>
            <w:tcW w:w="360" w:type="dxa"/>
          </w:tcPr>
          <w:p w14:paraId="281BF5B5" w14:textId="77777777" w:rsidR="002E1B08" w:rsidRDefault="00000000">
            <w:pPr>
              <w:pStyle w:val="TableText"/>
            </w:pPr>
            <w:hyperlink w:anchor="Care_Team_Member_Function">
              <w:r>
                <w:rPr>
                  <w:rStyle w:val="HyperlinkText9pt"/>
                </w:rPr>
                <w:t>Care Team Member Function</w:t>
              </w:r>
            </w:hyperlink>
          </w:p>
        </w:tc>
        <w:tc>
          <w:tcPr>
            <w:tcW w:w="360" w:type="dxa"/>
          </w:tcPr>
          <w:p w14:paraId="53ADDC65" w14:textId="77777777" w:rsidR="002E1B08" w:rsidRDefault="00000000">
            <w:pPr>
              <w:pStyle w:val="TableText"/>
            </w:pPr>
            <w:r>
              <w:t>urn:oid:2.16.840.1.113762.1.4.1099.30</w:t>
            </w:r>
          </w:p>
        </w:tc>
        <w:tc>
          <w:tcPr>
            <w:tcW w:w="360" w:type="dxa"/>
          </w:tcPr>
          <w:p w14:paraId="4FECFF02" w14:textId="77777777" w:rsidR="002E1B08" w:rsidRDefault="00000000">
            <w:pPr>
              <w:pStyle w:val="TableText"/>
            </w:pPr>
            <w:hyperlink r:id="rId77" w:history="1">
              <w:r>
                <w:rPr>
                  <w:rStyle w:val="HyperlinkText9pt"/>
                </w:rPr>
                <w:t>https://vsac.nlm.nih.gov/valueset/2.16.840.1.113762.1.4.1099.30/expansion</w:t>
              </w:r>
            </w:hyperlink>
          </w:p>
        </w:tc>
      </w:tr>
      <w:tr w:rsidR="002E1B08" w14:paraId="42B982D8" w14:textId="77777777" w:rsidTr="0021629C">
        <w:trPr>
          <w:jc w:val="center"/>
        </w:trPr>
        <w:tc>
          <w:tcPr>
            <w:tcW w:w="360" w:type="dxa"/>
          </w:tcPr>
          <w:p w14:paraId="5E7F9EDA" w14:textId="77777777" w:rsidR="002E1B08" w:rsidRDefault="00000000">
            <w:pPr>
              <w:pStyle w:val="TableText"/>
            </w:pPr>
            <w:hyperlink w:anchor="Country">
              <w:r>
                <w:rPr>
                  <w:rStyle w:val="HyperlinkText9pt"/>
                </w:rPr>
                <w:t>Country</w:t>
              </w:r>
            </w:hyperlink>
          </w:p>
        </w:tc>
        <w:tc>
          <w:tcPr>
            <w:tcW w:w="360" w:type="dxa"/>
          </w:tcPr>
          <w:p w14:paraId="60FE0316" w14:textId="77777777" w:rsidR="002E1B08" w:rsidRDefault="00000000">
            <w:pPr>
              <w:pStyle w:val="TableText"/>
            </w:pPr>
            <w:r>
              <w:t>urn:oid:2.16.840.1.113883.3.88.12.80.63</w:t>
            </w:r>
          </w:p>
        </w:tc>
        <w:tc>
          <w:tcPr>
            <w:tcW w:w="360" w:type="dxa"/>
          </w:tcPr>
          <w:p w14:paraId="0BC9406E" w14:textId="77777777" w:rsidR="002E1B08" w:rsidRDefault="00000000">
            <w:pPr>
              <w:pStyle w:val="TableText"/>
            </w:pPr>
            <w:hyperlink r:id="rId78" w:history="1">
              <w:r>
                <w:rPr>
                  <w:rStyle w:val="HyperlinkText9pt"/>
                </w:rPr>
                <w:t>http://hl7.org/fhir/ValueSet/iso3166-1-2</w:t>
              </w:r>
            </w:hyperlink>
          </w:p>
        </w:tc>
      </w:tr>
      <w:tr w:rsidR="002E1B08" w14:paraId="10483DB5" w14:textId="77777777" w:rsidTr="0021629C">
        <w:trPr>
          <w:jc w:val="center"/>
        </w:trPr>
        <w:tc>
          <w:tcPr>
            <w:tcW w:w="360" w:type="dxa"/>
          </w:tcPr>
          <w:p w14:paraId="61DD6BDD" w14:textId="77777777" w:rsidR="002E1B08" w:rsidRDefault="00000000">
            <w:pPr>
              <w:pStyle w:val="TableText"/>
            </w:pPr>
            <w:hyperlink w:anchor="Coverage_Role_Type_Value_Set">
              <w:r>
                <w:rPr>
                  <w:rStyle w:val="HyperlinkText9pt"/>
                </w:rPr>
                <w:t>Coverage Role Type Value Set</w:t>
              </w:r>
            </w:hyperlink>
          </w:p>
        </w:tc>
        <w:tc>
          <w:tcPr>
            <w:tcW w:w="360" w:type="dxa"/>
          </w:tcPr>
          <w:p w14:paraId="067FDD7F" w14:textId="77777777" w:rsidR="002E1B08" w:rsidRDefault="00000000">
            <w:pPr>
              <w:pStyle w:val="TableText"/>
            </w:pPr>
            <w:r>
              <w:t>urn:oid:2.16.840.1.113883.1.11.18877</w:t>
            </w:r>
          </w:p>
        </w:tc>
        <w:tc>
          <w:tcPr>
            <w:tcW w:w="360" w:type="dxa"/>
          </w:tcPr>
          <w:p w14:paraId="72610D4D" w14:textId="77777777" w:rsidR="002E1B08" w:rsidRDefault="00000000">
            <w:pPr>
              <w:pStyle w:val="TableText"/>
            </w:pPr>
            <w:hyperlink r:id="rId79" w:history="1">
              <w:r>
                <w:rPr>
                  <w:rStyle w:val="HyperlinkText9pt"/>
                </w:rPr>
                <w:t>https://vsac.nlm.nih.gov/valueset/2.16.840.1.113883.1.11.18877/expansion</w:t>
              </w:r>
            </w:hyperlink>
          </w:p>
        </w:tc>
      </w:tr>
      <w:tr w:rsidR="002E1B08" w14:paraId="553577E7" w14:textId="77777777" w:rsidTr="0021629C">
        <w:trPr>
          <w:jc w:val="center"/>
        </w:trPr>
        <w:tc>
          <w:tcPr>
            <w:tcW w:w="360" w:type="dxa"/>
          </w:tcPr>
          <w:p w14:paraId="3E74109C" w14:textId="77777777" w:rsidR="002E1B08" w:rsidRDefault="00000000">
            <w:pPr>
              <w:pStyle w:val="TableText"/>
            </w:pPr>
            <w:hyperlink w:anchor="CUBS_Disability">
              <w:r>
                <w:rPr>
                  <w:rStyle w:val="HyperlinkText9pt"/>
                </w:rPr>
                <w:t>CUBS_Disability</w:t>
              </w:r>
            </w:hyperlink>
          </w:p>
        </w:tc>
        <w:tc>
          <w:tcPr>
            <w:tcW w:w="360" w:type="dxa"/>
          </w:tcPr>
          <w:p w14:paraId="05AE11EF" w14:textId="77777777" w:rsidR="002E1B08" w:rsidRDefault="00000000">
            <w:pPr>
              <w:pStyle w:val="TableText"/>
            </w:pPr>
            <w:r>
              <w:t>urn:oid:1.3.6.1.4.1.12009.10.1.3932</w:t>
            </w:r>
          </w:p>
        </w:tc>
        <w:tc>
          <w:tcPr>
            <w:tcW w:w="360" w:type="dxa"/>
          </w:tcPr>
          <w:p w14:paraId="01F2A876" w14:textId="77777777" w:rsidR="002E1B08" w:rsidRDefault="00000000">
            <w:pPr>
              <w:pStyle w:val="TableText"/>
            </w:pPr>
            <w:hyperlink r:id="rId80" w:history="1">
              <w:r>
                <w:rPr>
                  <w:rStyle w:val="HyperlinkText9pt"/>
                </w:rPr>
                <w:t>https://loinc.org/LL5052-7/</w:t>
              </w:r>
            </w:hyperlink>
          </w:p>
        </w:tc>
      </w:tr>
      <w:tr w:rsidR="002E1B08" w14:paraId="53E5AAA2" w14:textId="77777777" w:rsidTr="0021629C">
        <w:trPr>
          <w:jc w:val="center"/>
        </w:trPr>
        <w:tc>
          <w:tcPr>
            <w:tcW w:w="360" w:type="dxa"/>
          </w:tcPr>
          <w:p w14:paraId="7F45CC3B" w14:textId="77777777" w:rsidR="002E1B08" w:rsidRDefault="00000000">
            <w:pPr>
              <w:pStyle w:val="TableText"/>
            </w:pPr>
            <w:hyperlink w:anchor="Detailed_Ethnicity">
              <w:r>
                <w:rPr>
                  <w:rStyle w:val="HyperlinkText9pt"/>
                </w:rPr>
                <w:t>Detailed Ethnicity</w:t>
              </w:r>
            </w:hyperlink>
          </w:p>
        </w:tc>
        <w:tc>
          <w:tcPr>
            <w:tcW w:w="360" w:type="dxa"/>
          </w:tcPr>
          <w:p w14:paraId="33B8F92F" w14:textId="77777777" w:rsidR="002E1B08" w:rsidRDefault="00000000">
            <w:pPr>
              <w:pStyle w:val="TableText"/>
            </w:pPr>
            <w:r>
              <w:t>urn:oid:2.16.840.1.114222.4.11.877</w:t>
            </w:r>
          </w:p>
        </w:tc>
        <w:tc>
          <w:tcPr>
            <w:tcW w:w="360" w:type="dxa"/>
          </w:tcPr>
          <w:p w14:paraId="5A3C3C64" w14:textId="77777777" w:rsidR="002E1B08" w:rsidRDefault="00000000">
            <w:pPr>
              <w:pStyle w:val="TableText"/>
            </w:pPr>
            <w:hyperlink r:id="rId81" w:history="1">
              <w:r>
                <w:rPr>
                  <w:rStyle w:val="HyperlinkText9pt"/>
                </w:rPr>
                <w:t>https://vsac.nlm.nih.gov/valueset/2.16.840.1.114222.4.11.877/expansion</w:t>
              </w:r>
            </w:hyperlink>
          </w:p>
        </w:tc>
      </w:tr>
      <w:tr w:rsidR="002E1B08" w14:paraId="52EC1180" w14:textId="77777777" w:rsidTr="0021629C">
        <w:trPr>
          <w:jc w:val="center"/>
        </w:trPr>
        <w:tc>
          <w:tcPr>
            <w:tcW w:w="360" w:type="dxa"/>
          </w:tcPr>
          <w:p w14:paraId="2CCFEEAE" w14:textId="77777777" w:rsidR="002E1B08" w:rsidRDefault="00000000">
            <w:pPr>
              <w:pStyle w:val="TableText"/>
            </w:pPr>
            <w:hyperlink w:anchor="Ethnicity">
              <w:r>
                <w:rPr>
                  <w:rStyle w:val="HyperlinkText9pt"/>
                </w:rPr>
                <w:t>Ethnicity</w:t>
              </w:r>
            </w:hyperlink>
          </w:p>
        </w:tc>
        <w:tc>
          <w:tcPr>
            <w:tcW w:w="360" w:type="dxa"/>
          </w:tcPr>
          <w:p w14:paraId="40045D48" w14:textId="77777777" w:rsidR="002E1B08" w:rsidRDefault="00000000">
            <w:pPr>
              <w:pStyle w:val="TableText"/>
            </w:pPr>
            <w:r>
              <w:t>urn:oid:2.16.840.1.114222.4.11.837</w:t>
            </w:r>
          </w:p>
        </w:tc>
        <w:tc>
          <w:tcPr>
            <w:tcW w:w="360" w:type="dxa"/>
          </w:tcPr>
          <w:p w14:paraId="027B655B" w14:textId="77777777" w:rsidR="002E1B08" w:rsidRDefault="00000000">
            <w:pPr>
              <w:pStyle w:val="TableText"/>
            </w:pPr>
            <w:hyperlink r:id="rId82" w:history="1">
              <w:r>
                <w:rPr>
                  <w:rStyle w:val="HyperlinkText9pt"/>
                </w:rPr>
                <w:t>https://vsac.nlm.nih.gov/valueset/2.16.840.1.114222.4.11.837/expansion</w:t>
              </w:r>
            </w:hyperlink>
          </w:p>
        </w:tc>
      </w:tr>
      <w:tr w:rsidR="002E1B08" w14:paraId="07AF750F" w14:textId="77777777" w:rsidTr="0021629C">
        <w:trPr>
          <w:jc w:val="center"/>
        </w:trPr>
        <w:tc>
          <w:tcPr>
            <w:tcW w:w="360" w:type="dxa"/>
          </w:tcPr>
          <w:p w14:paraId="4568333E" w14:textId="77777777" w:rsidR="002E1B08" w:rsidRDefault="00000000">
            <w:pPr>
              <w:pStyle w:val="TableText"/>
            </w:pPr>
            <w:hyperlink w:anchor="Financially_Responsible_Party_Type_Valu">
              <w:r>
                <w:rPr>
                  <w:rStyle w:val="HyperlinkText9pt"/>
                </w:rPr>
                <w:t>Financially Responsible Party Type Value Set</w:t>
              </w:r>
            </w:hyperlink>
          </w:p>
        </w:tc>
        <w:tc>
          <w:tcPr>
            <w:tcW w:w="360" w:type="dxa"/>
          </w:tcPr>
          <w:p w14:paraId="4982B6E7" w14:textId="77777777" w:rsidR="002E1B08" w:rsidRDefault="00000000">
            <w:pPr>
              <w:pStyle w:val="TableText"/>
            </w:pPr>
            <w:r>
              <w:t>urn:oid:2.16.840.1.113883.1.11.10416</w:t>
            </w:r>
          </w:p>
        </w:tc>
        <w:tc>
          <w:tcPr>
            <w:tcW w:w="360" w:type="dxa"/>
          </w:tcPr>
          <w:p w14:paraId="36AF8C8B" w14:textId="77777777" w:rsidR="002E1B08" w:rsidRDefault="00000000">
            <w:pPr>
              <w:pStyle w:val="TableText"/>
            </w:pPr>
            <w:hyperlink r:id="rId83" w:history="1">
              <w:r>
                <w:rPr>
                  <w:rStyle w:val="HyperlinkText9pt"/>
                </w:rPr>
                <w:t>https://vsac.nlm.nih.gov/valueset/2.16.840.1.113883.1.11.10416/expansion</w:t>
              </w:r>
            </w:hyperlink>
          </w:p>
        </w:tc>
      </w:tr>
      <w:tr w:rsidR="002E1B08" w14:paraId="32A0CBFC" w14:textId="77777777" w:rsidTr="0021629C">
        <w:trPr>
          <w:jc w:val="center"/>
        </w:trPr>
        <w:tc>
          <w:tcPr>
            <w:tcW w:w="360" w:type="dxa"/>
          </w:tcPr>
          <w:p w14:paraId="712A7BA4" w14:textId="77777777" w:rsidR="002E1B08" w:rsidRDefault="00000000">
            <w:pPr>
              <w:pStyle w:val="TableText"/>
            </w:pPr>
            <w:hyperlink w:anchor="Gender_Identity_USCDI_core">
              <w:r>
                <w:rPr>
                  <w:rStyle w:val="HyperlinkText9pt"/>
                </w:rPr>
                <w:t>Gender Identity USCDI core</w:t>
              </w:r>
            </w:hyperlink>
          </w:p>
        </w:tc>
        <w:tc>
          <w:tcPr>
            <w:tcW w:w="360" w:type="dxa"/>
          </w:tcPr>
          <w:p w14:paraId="05D62F74" w14:textId="77777777" w:rsidR="002E1B08" w:rsidRDefault="00000000">
            <w:pPr>
              <w:pStyle w:val="TableText"/>
            </w:pPr>
            <w:r>
              <w:t>urn:oid:2.16.840.1.113762.1.4.1021.101</w:t>
            </w:r>
          </w:p>
        </w:tc>
        <w:tc>
          <w:tcPr>
            <w:tcW w:w="360" w:type="dxa"/>
          </w:tcPr>
          <w:p w14:paraId="04E725C6" w14:textId="77777777" w:rsidR="002E1B08" w:rsidRDefault="00000000">
            <w:pPr>
              <w:pStyle w:val="TableText"/>
            </w:pPr>
            <w:hyperlink r:id="rId84" w:history="1">
              <w:r>
                <w:rPr>
                  <w:rStyle w:val="HyperlinkText9pt"/>
                </w:rPr>
                <w:t>https://vsac.nlm.nih.gov/valueset/2.16.840.1.113762.1.4.1021.101/expansion</w:t>
              </w:r>
            </w:hyperlink>
          </w:p>
        </w:tc>
      </w:tr>
      <w:tr w:rsidR="002E1B08" w14:paraId="2366A8E9" w14:textId="77777777" w:rsidTr="0021629C">
        <w:trPr>
          <w:jc w:val="center"/>
        </w:trPr>
        <w:tc>
          <w:tcPr>
            <w:tcW w:w="360" w:type="dxa"/>
          </w:tcPr>
          <w:p w14:paraId="5DBE5F15" w14:textId="77777777" w:rsidR="002E1B08" w:rsidRDefault="00000000">
            <w:pPr>
              <w:pStyle w:val="TableText"/>
            </w:pPr>
            <w:hyperlink w:anchor="Health_Insurance_Type">
              <w:r>
                <w:rPr>
                  <w:rStyle w:val="HyperlinkText9pt"/>
                </w:rPr>
                <w:t>Health Insurance Type</w:t>
              </w:r>
            </w:hyperlink>
          </w:p>
        </w:tc>
        <w:tc>
          <w:tcPr>
            <w:tcW w:w="360" w:type="dxa"/>
          </w:tcPr>
          <w:p w14:paraId="6B528EFB" w14:textId="77777777" w:rsidR="002E1B08" w:rsidRDefault="00000000">
            <w:pPr>
              <w:pStyle w:val="TableText"/>
            </w:pPr>
            <w:r>
              <w:t>urn:oid:2.16.840.1.113883.3.88.12.3221.5.2</w:t>
            </w:r>
          </w:p>
        </w:tc>
        <w:tc>
          <w:tcPr>
            <w:tcW w:w="360" w:type="dxa"/>
          </w:tcPr>
          <w:p w14:paraId="594411AB" w14:textId="77777777" w:rsidR="002E1B08" w:rsidRDefault="00000000">
            <w:pPr>
              <w:pStyle w:val="TableText"/>
            </w:pPr>
            <w:r>
              <w:t>N/A</w:t>
            </w:r>
          </w:p>
        </w:tc>
      </w:tr>
      <w:tr w:rsidR="002E1B08" w14:paraId="6A657746" w14:textId="77777777" w:rsidTr="0021629C">
        <w:trPr>
          <w:jc w:val="center"/>
        </w:trPr>
        <w:tc>
          <w:tcPr>
            <w:tcW w:w="360" w:type="dxa"/>
          </w:tcPr>
          <w:p w14:paraId="346AB9AD" w14:textId="77777777" w:rsidR="002E1B08" w:rsidRDefault="00000000">
            <w:pPr>
              <w:pStyle w:val="TableText"/>
            </w:pPr>
            <w:hyperlink w:anchor="Healthcare_Provider_Taxonomy">
              <w:r>
                <w:rPr>
                  <w:rStyle w:val="HyperlinkText9pt"/>
                </w:rPr>
                <w:t>Healthcare Provider Taxonomy</w:t>
              </w:r>
            </w:hyperlink>
          </w:p>
        </w:tc>
        <w:tc>
          <w:tcPr>
            <w:tcW w:w="360" w:type="dxa"/>
          </w:tcPr>
          <w:p w14:paraId="7D62032D" w14:textId="77777777" w:rsidR="002E1B08" w:rsidRDefault="00000000">
            <w:pPr>
              <w:pStyle w:val="TableText"/>
            </w:pPr>
            <w:r>
              <w:t>urn:oid:2.16.840.1.114222.4.11.10</w:t>
            </w:r>
            <w:r>
              <w:lastRenderedPageBreak/>
              <w:t>66</w:t>
            </w:r>
          </w:p>
        </w:tc>
        <w:tc>
          <w:tcPr>
            <w:tcW w:w="360" w:type="dxa"/>
          </w:tcPr>
          <w:p w14:paraId="3420D3AE" w14:textId="77777777" w:rsidR="002E1B08" w:rsidRDefault="00000000">
            <w:pPr>
              <w:pStyle w:val="TableText"/>
            </w:pPr>
            <w:hyperlink r:id="rId85" w:history="1">
              <w:r>
                <w:rPr>
                  <w:rStyle w:val="HyperlinkText9pt"/>
                </w:rPr>
                <w:t>https://vsac.nlm.nih.gov/valueset</w:t>
              </w:r>
              <w:r>
                <w:rPr>
                  <w:rStyle w:val="HyperlinkText9pt"/>
                </w:rPr>
                <w:lastRenderedPageBreak/>
                <w:t>/2.16.840.1.114222.4.11.1066/expansion</w:t>
              </w:r>
            </w:hyperlink>
          </w:p>
        </w:tc>
      </w:tr>
      <w:tr w:rsidR="002E1B08" w14:paraId="2AB05A9E" w14:textId="77777777" w:rsidTr="0021629C">
        <w:trPr>
          <w:jc w:val="center"/>
        </w:trPr>
        <w:tc>
          <w:tcPr>
            <w:tcW w:w="360" w:type="dxa"/>
          </w:tcPr>
          <w:p w14:paraId="519DBA0E" w14:textId="77777777" w:rsidR="002E1B08" w:rsidRDefault="00000000">
            <w:pPr>
              <w:pStyle w:val="TableText"/>
            </w:pPr>
            <w:hyperlink w:anchor="HL7_BasicConfidentialityKind">
              <w:r>
                <w:rPr>
                  <w:rStyle w:val="HyperlinkText9pt"/>
                </w:rPr>
                <w:t>HL7 BasicConfidentialityKind</w:t>
              </w:r>
            </w:hyperlink>
          </w:p>
        </w:tc>
        <w:tc>
          <w:tcPr>
            <w:tcW w:w="360" w:type="dxa"/>
          </w:tcPr>
          <w:p w14:paraId="2AF78E11" w14:textId="77777777" w:rsidR="002E1B08" w:rsidRDefault="00000000">
            <w:pPr>
              <w:pStyle w:val="TableText"/>
            </w:pPr>
            <w:r>
              <w:t>urn:oid:2.16.840.1.113883.1.11.16926</w:t>
            </w:r>
          </w:p>
        </w:tc>
        <w:tc>
          <w:tcPr>
            <w:tcW w:w="360" w:type="dxa"/>
          </w:tcPr>
          <w:p w14:paraId="7611F9FD" w14:textId="77777777" w:rsidR="002E1B08" w:rsidRDefault="00000000">
            <w:pPr>
              <w:pStyle w:val="TableText"/>
            </w:pPr>
            <w:hyperlink r:id="rId86" w:history="1">
              <w:r>
                <w:rPr>
                  <w:rStyle w:val="HyperlinkText9pt"/>
                </w:rPr>
                <w:t>https://vsac.nlm.nih.gov/valueset/2.16.840.1.113883.1.11.16926/expansion</w:t>
              </w:r>
            </w:hyperlink>
          </w:p>
        </w:tc>
      </w:tr>
      <w:tr w:rsidR="002E1B08" w14:paraId="10507671" w14:textId="77777777" w:rsidTr="0021629C">
        <w:trPr>
          <w:jc w:val="center"/>
        </w:trPr>
        <w:tc>
          <w:tcPr>
            <w:tcW w:w="360" w:type="dxa"/>
          </w:tcPr>
          <w:p w14:paraId="4A91350B" w14:textId="77777777" w:rsidR="002E1B08" w:rsidRDefault="00000000">
            <w:pPr>
              <w:pStyle w:val="TableText"/>
            </w:pPr>
            <w:hyperlink w:anchor="INDRoleclassCodes">
              <w:r>
                <w:rPr>
                  <w:rStyle w:val="HyperlinkText9pt"/>
                </w:rPr>
                <w:t>INDRoleclassCodes</w:t>
              </w:r>
            </w:hyperlink>
          </w:p>
        </w:tc>
        <w:tc>
          <w:tcPr>
            <w:tcW w:w="360" w:type="dxa"/>
          </w:tcPr>
          <w:p w14:paraId="3FACB213" w14:textId="77777777" w:rsidR="002E1B08" w:rsidRDefault="00000000">
            <w:pPr>
              <w:pStyle w:val="TableText"/>
            </w:pPr>
            <w:r>
              <w:t>urn:oid:2.16.840.1.113883.11.20.9.33</w:t>
            </w:r>
          </w:p>
        </w:tc>
        <w:tc>
          <w:tcPr>
            <w:tcW w:w="360" w:type="dxa"/>
          </w:tcPr>
          <w:p w14:paraId="5F385CE4" w14:textId="77777777" w:rsidR="002E1B08" w:rsidRDefault="00000000">
            <w:pPr>
              <w:pStyle w:val="TableText"/>
            </w:pPr>
            <w:hyperlink r:id="rId87" w:history="1">
              <w:r>
                <w:rPr>
                  <w:rStyle w:val="HyperlinkText9pt"/>
                </w:rPr>
                <w:t>https://vsac.nlm.nih.gov/valueset/2.16.840.1.113883.11.20.9.33/expansion</w:t>
              </w:r>
            </w:hyperlink>
          </w:p>
        </w:tc>
      </w:tr>
      <w:tr w:rsidR="002E1B08" w14:paraId="409B9E75" w14:textId="77777777" w:rsidTr="0021629C">
        <w:trPr>
          <w:jc w:val="center"/>
        </w:trPr>
        <w:tc>
          <w:tcPr>
            <w:tcW w:w="360" w:type="dxa"/>
          </w:tcPr>
          <w:p w14:paraId="79DC77D5" w14:textId="77777777" w:rsidR="002E1B08" w:rsidRDefault="00000000">
            <w:pPr>
              <w:pStyle w:val="TableText"/>
            </w:pPr>
            <w:hyperlink w:anchor="Industry_NAICS_Detail_ODH">
              <w:r>
                <w:rPr>
                  <w:rStyle w:val="HyperlinkText9pt"/>
                </w:rPr>
                <w:t>Industry NAICS Detail (ODH)</w:t>
              </w:r>
            </w:hyperlink>
          </w:p>
        </w:tc>
        <w:tc>
          <w:tcPr>
            <w:tcW w:w="360" w:type="dxa"/>
          </w:tcPr>
          <w:p w14:paraId="19EE1BB8" w14:textId="77777777" w:rsidR="002E1B08" w:rsidRDefault="00000000">
            <w:pPr>
              <w:pStyle w:val="TableText"/>
            </w:pPr>
            <w:r>
              <w:t>urn:oid:2.16.840.1.114222.4.11.7900</w:t>
            </w:r>
          </w:p>
        </w:tc>
        <w:tc>
          <w:tcPr>
            <w:tcW w:w="360" w:type="dxa"/>
          </w:tcPr>
          <w:p w14:paraId="5EAA26B4" w14:textId="77777777" w:rsidR="002E1B08" w:rsidRDefault="00000000">
            <w:pPr>
              <w:pStyle w:val="TableText"/>
            </w:pPr>
            <w:hyperlink r:id="rId88" w:history="1">
              <w:r>
                <w:rPr>
                  <w:rStyle w:val="HyperlinkText9pt"/>
                </w:rPr>
                <w:t>https://phinvads.cdc.gov/vads/ViewValueSet.action?oid=2.16.840.1.114222.4.11.7900</w:t>
              </w:r>
            </w:hyperlink>
          </w:p>
        </w:tc>
      </w:tr>
      <w:tr w:rsidR="002E1B08" w14:paraId="54E28C49" w14:textId="77777777" w:rsidTr="0021629C">
        <w:trPr>
          <w:jc w:val="center"/>
        </w:trPr>
        <w:tc>
          <w:tcPr>
            <w:tcW w:w="360" w:type="dxa"/>
          </w:tcPr>
          <w:p w14:paraId="2D1ACAE4" w14:textId="77777777" w:rsidR="002E1B08" w:rsidRDefault="00000000">
            <w:pPr>
              <w:pStyle w:val="TableText"/>
            </w:pPr>
            <w:hyperlink w:anchor="Language">
              <w:r>
                <w:rPr>
                  <w:rStyle w:val="HyperlinkText9pt"/>
                </w:rPr>
                <w:t>Language</w:t>
              </w:r>
            </w:hyperlink>
          </w:p>
        </w:tc>
        <w:tc>
          <w:tcPr>
            <w:tcW w:w="360" w:type="dxa"/>
          </w:tcPr>
          <w:p w14:paraId="77E6653E" w14:textId="77777777" w:rsidR="002E1B08" w:rsidRDefault="00000000">
            <w:pPr>
              <w:pStyle w:val="TableText"/>
            </w:pPr>
            <w:r>
              <w:t>urn:oid:2.16.840.1.113883.1.11.11526</w:t>
            </w:r>
          </w:p>
        </w:tc>
        <w:tc>
          <w:tcPr>
            <w:tcW w:w="360" w:type="dxa"/>
          </w:tcPr>
          <w:p w14:paraId="5CC6E240" w14:textId="77777777" w:rsidR="002E1B08" w:rsidRDefault="00000000">
            <w:pPr>
              <w:pStyle w:val="TableText"/>
            </w:pPr>
            <w:hyperlink r:id="rId89" w:history="1">
              <w:r>
                <w:rPr>
                  <w:rStyle w:val="HyperlinkText9pt"/>
                </w:rPr>
                <w:t>http://www.loc.gov/standards/iso639-2/php/code_list.php</w:t>
              </w:r>
            </w:hyperlink>
          </w:p>
        </w:tc>
      </w:tr>
      <w:tr w:rsidR="002E1B08" w14:paraId="13AB9362" w14:textId="77777777" w:rsidTr="0021629C">
        <w:trPr>
          <w:jc w:val="center"/>
        </w:trPr>
        <w:tc>
          <w:tcPr>
            <w:tcW w:w="360" w:type="dxa"/>
          </w:tcPr>
          <w:p w14:paraId="122CC0F6" w14:textId="77777777" w:rsidR="002E1B08" w:rsidRDefault="00000000">
            <w:pPr>
              <w:pStyle w:val="TableText"/>
            </w:pPr>
            <w:hyperlink w:anchor="LanguageAbilityMode">
              <w:r>
                <w:rPr>
                  <w:rStyle w:val="HyperlinkText9pt"/>
                </w:rPr>
                <w:t>LanguageAbilityMode</w:t>
              </w:r>
            </w:hyperlink>
          </w:p>
        </w:tc>
        <w:tc>
          <w:tcPr>
            <w:tcW w:w="360" w:type="dxa"/>
          </w:tcPr>
          <w:p w14:paraId="59F35B2F" w14:textId="77777777" w:rsidR="002E1B08" w:rsidRDefault="00000000">
            <w:pPr>
              <w:pStyle w:val="TableText"/>
            </w:pPr>
            <w:r>
              <w:t>urn:oid:2.16.840.1.113883.1.11.12249</w:t>
            </w:r>
          </w:p>
        </w:tc>
        <w:tc>
          <w:tcPr>
            <w:tcW w:w="360" w:type="dxa"/>
          </w:tcPr>
          <w:p w14:paraId="67FDEE4B" w14:textId="77777777" w:rsidR="002E1B08" w:rsidRDefault="00000000">
            <w:pPr>
              <w:pStyle w:val="TableText"/>
            </w:pPr>
            <w:hyperlink r:id="rId90" w:history="1">
              <w:r>
                <w:rPr>
                  <w:rStyle w:val="HyperlinkText9pt"/>
                </w:rPr>
                <w:t>https://vsac.nlm.nih.gov/valueset/2.16.840.1.113883.1.11.12249/expansion</w:t>
              </w:r>
            </w:hyperlink>
          </w:p>
        </w:tc>
      </w:tr>
      <w:tr w:rsidR="002E1B08" w14:paraId="1FAD02A8" w14:textId="77777777" w:rsidTr="0021629C">
        <w:trPr>
          <w:jc w:val="center"/>
        </w:trPr>
        <w:tc>
          <w:tcPr>
            <w:tcW w:w="360" w:type="dxa"/>
          </w:tcPr>
          <w:p w14:paraId="3841CBCD" w14:textId="77777777" w:rsidR="002E1B08" w:rsidRDefault="00000000">
            <w:pPr>
              <w:pStyle w:val="TableText"/>
            </w:pPr>
            <w:hyperlink w:anchor="LanguageAbilityProficiency">
              <w:r>
                <w:rPr>
                  <w:rStyle w:val="HyperlinkText9pt"/>
                </w:rPr>
                <w:t>LanguageAbilityProficiency</w:t>
              </w:r>
            </w:hyperlink>
          </w:p>
        </w:tc>
        <w:tc>
          <w:tcPr>
            <w:tcW w:w="360" w:type="dxa"/>
          </w:tcPr>
          <w:p w14:paraId="4F344FF6" w14:textId="77777777" w:rsidR="002E1B08" w:rsidRDefault="00000000">
            <w:pPr>
              <w:pStyle w:val="TableText"/>
            </w:pPr>
            <w:r>
              <w:t>urn:oid:2.16.840.1.113883.1.11.12199</w:t>
            </w:r>
          </w:p>
        </w:tc>
        <w:tc>
          <w:tcPr>
            <w:tcW w:w="360" w:type="dxa"/>
          </w:tcPr>
          <w:p w14:paraId="24EC7E10" w14:textId="77777777" w:rsidR="002E1B08" w:rsidRDefault="00000000">
            <w:pPr>
              <w:pStyle w:val="TableText"/>
            </w:pPr>
            <w:hyperlink r:id="rId91" w:history="1">
              <w:r>
                <w:rPr>
                  <w:rStyle w:val="HyperlinkText9pt"/>
                </w:rPr>
                <w:t>https://vsac.nlm.nih.gov/valueset/2.16.840.1.113883.1.11.12199/expansion</w:t>
              </w:r>
            </w:hyperlink>
          </w:p>
        </w:tc>
      </w:tr>
      <w:tr w:rsidR="002E1B08" w14:paraId="411A7647" w14:textId="77777777" w:rsidTr="0021629C">
        <w:trPr>
          <w:jc w:val="center"/>
        </w:trPr>
        <w:tc>
          <w:tcPr>
            <w:tcW w:w="360" w:type="dxa"/>
          </w:tcPr>
          <w:p w14:paraId="4B4BAE83" w14:textId="77777777" w:rsidR="002E1B08" w:rsidRDefault="00000000">
            <w:pPr>
              <w:pStyle w:val="TableText"/>
            </w:pPr>
            <w:hyperlink w:anchor="Marital_Status">
              <w:r>
                <w:rPr>
                  <w:rStyle w:val="HyperlinkText9pt"/>
                </w:rPr>
                <w:t>Marital Status</w:t>
              </w:r>
            </w:hyperlink>
          </w:p>
        </w:tc>
        <w:tc>
          <w:tcPr>
            <w:tcW w:w="360" w:type="dxa"/>
          </w:tcPr>
          <w:p w14:paraId="3172BC5F" w14:textId="77777777" w:rsidR="002E1B08" w:rsidRDefault="00000000">
            <w:pPr>
              <w:pStyle w:val="TableText"/>
            </w:pPr>
            <w:r>
              <w:t>urn:oid:2.16.840.1.113883.1.11.12212</w:t>
            </w:r>
          </w:p>
        </w:tc>
        <w:tc>
          <w:tcPr>
            <w:tcW w:w="360" w:type="dxa"/>
          </w:tcPr>
          <w:p w14:paraId="19B147C1" w14:textId="77777777" w:rsidR="002E1B08" w:rsidRDefault="00000000">
            <w:pPr>
              <w:pStyle w:val="TableText"/>
            </w:pPr>
            <w:hyperlink r:id="rId92" w:history="1">
              <w:r>
                <w:rPr>
                  <w:rStyle w:val="HyperlinkText9pt"/>
                </w:rPr>
                <w:t>https://vsac.nlm.nih.gov/valueset/2.16.840.1.113883.1.11.12212/expansion</w:t>
              </w:r>
            </w:hyperlink>
          </w:p>
        </w:tc>
      </w:tr>
      <w:tr w:rsidR="002E1B08" w14:paraId="382B528A" w14:textId="77777777" w:rsidTr="0021629C">
        <w:trPr>
          <w:jc w:val="center"/>
        </w:trPr>
        <w:tc>
          <w:tcPr>
            <w:tcW w:w="360" w:type="dxa"/>
          </w:tcPr>
          <w:p w14:paraId="2F38605B" w14:textId="77777777" w:rsidR="002E1B08" w:rsidRDefault="00000000">
            <w:pPr>
              <w:pStyle w:val="TableText"/>
            </w:pPr>
            <w:hyperlink w:anchor="MedicationDispense_Status_Codes">
              <w:r>
                <w:rPr>
                  <w:rStyle w:val="HyperlinkText9pt"/>
                </w:rPr>
                <w:t>MedicationDispense Status Codes</w:t>
              </w:r>
            </w:hyperlink>
          </w:p>
        </w:tc>
        <w:tc>
          <w:tcPr>
            <w:tcW w:w="360" w:type="dxa"/>
          </w:tcPr>
          <w:p w14:paraId="20D53F61" w14:textId="77777777" w:rsidR="002E1B08" w:rsidRDefault="00000000">
            <w:pPr>
              <w:pStyle w:val="TableText"/>
            </w:pPr>
            <w:r>
              <w:t>urn:oid:2.16.840.1.113883.4.642.3.1312</w:t>
            </w:r>
          </w:p>
        </w:tc>
        <w:tc>
          <w:tcPr>
            <w:tcW w:w="360" w:type="dxa"/>
          </w:tcPr>
          <w:p w14:paraId="2FED282F" w14:textId="77777777" w:rsidR="002E1B08" w:rsidRDefault="00000000">
            <w:pPr>
              <w:pStyle w:val="TableText"/>
            </w:pPr>
            <w:hyperlink r:id="rId93" w:history="1">
              <w:r>
                <w:rPr>
                  <w:rStyle w:val="HyperlinkText9pt"/>
                </w:rPr>
                <w:t>http://hl7.org/fhir/R4/valueset-medicationdispense-status.html</w:t>
              </w:r>
            </w:hyperlink>
          </w:p>
        </w:tc>
      </w:tr>
      <w:tr w:rsidR="002E1B08" w14:paraId="59B51DB8" w14:textId="77777777" w:rsidTr="0021629C">
        <w:trPr>
          <w:jc w:val="center"/>
        </w:trPr>
        <w:tc>
          <w:tcPr>
            <w:tcW w:w="360" w:type="dxa"/>
          </w:tcPr>
          <w:p w14:paraId="710A4C33" w14:textId="77777777" w:rsidR="002E1B08" w:rsidRDefault="00000000">
            <w:pPr>
              <w:pStyle w:val="TableText"/>
            </w:pPr>
            <w:hyperlink w:anchor="Note_Types">
              <w:r>
                <w:rPr>
                  <w:rStyle w:val="HyperlinkText9pt"/>
                </w:rPr>
                <w:t>Note Types</w:t>
              </w:r>
            </w:hyperlink>
          </w:p>
        </w:tc>
        <w:tc>
          <w:tcPr>
            <w:tcW w:w="360" w:type="dxa"/>
          </w:tcPr>
          <w:p w14:paraId="331A3917" w14:textId="77777777" w:rsidR="002E1B08" w:rsidRDefault="00000000">
            <w:pPr>
              <w:pStyle w:val="TableText"/>
            </w:pPr>
            <w:r>
              <w:t>urn:oid:2.16.840.1.113883.11.20.9.68</w:t>
            </w:r>
          </w:p>
        </w:tc>
        <w:tc>
          <w:tcPr>
            <w:tcW w:w="360" w:type="dxa"/>
          </w:tcPr>
          <w:p w14:paraId="100CE4E0" w14:textId="77777777" w:rsidR="002E1B08" w:rsidRDefault="00000000">
            <w:pPr>
              <w:pStyle w:val="TableText"/>
            </w:pPr>
            <w:hyperlink r:id="rId94" w:history="1">
              <w:r>
                <w:rPr>
                  <w:rStyle w:val="HyperlinkText9pt"/>
                </w:rPr>
                <w:t>https://vsac.nlm.nih.gov/valueset/2.16.840.1.113883.11.20.9.68/expansion</w:t>
              </w:r>
            </w:hyperlink>
          </w:p>
        </w:tc>
      </w:tr>
      <w:tr w:rsidR="002E1B08" w14:paraId="6143FDA8" w14:textId="77777777" w:rsidTr="0021629C">
        <w:trPr>
          <w:jc w:val="center"/>
        </w:trPr>
        <w:tc>
          <w:tcPr>
            <w:tcW w:w="360" w:type="dxa"/>
          </w:tcPr>
          <w:p w14:paraId="14420C77" w14:textId="77777777" w:rsidR="002E1B08" w:rsidRDefault="00000000">
            <w:pPr>
              <w:pStyle w:val="TableText"/>
            </w:pPr>
            <w:hyperlink w:anchor="Observation_Interpretation_HL7">
              <w:r>
                <w:rPr>
                  <w:rStyle w:val="HyperlinkText9pt"/>
                </w:rPr>
                <w:t>Observation Interpretation (HL7)</w:t>
              </w:r>
            </w:hyperlink>
          </w:p>
        </w:tc>
        <w:tc>
          <w:tcPr>
            <w:tcW w:w="360" w:type="dxa"/>
          </w:tcPr>
          <w:p w14:paraId="44E4E4EE" w14:textId="77777777" w:rsidR="002E1B08" w:rsidRDefault="00000000">
            <w:pPr>
              <w:pStyle w:val="TableText"/>
            </w:pPr>
            <w:r>
              <w:t>urn:oid:2.16.840.1.113883.1.11.78</w:t>
            </w:r>
          </w:p>
        </w:tc>
        <w:tc>
          <w:tcPr>
            <w:tcW w:w="360" w:type="dxa"/>
          </w:tcPr>
          <w:p w14:paraId="1C2F650A" w14:textId="77777777" w:rsidR="002E1B08" w:rsidRDefault="00000000">
            <w:pPr>
              <w:pStyle w:val="TableText"/>
            </w:pPr>
            <w:hyperlink r:id="rId95" w:history="1">
              <w:r>
                <w:rPr>
                  <w:rStyle w:val="HyperlinkText9pt"/>
                </w:rPr>
                <w:t>https://vsac.nlm.nih.gov/valueset/2.16.840.1.113883.1.11.78/expansion</w:t>
              </w:r>
            </w:hyperlink>
          </w:p>
        </w:tc>
      </w:tr>
      <w:tr w:rsidR="002E1B08" w14:paraId="5F47AE75" w14:textId="77777777" w:rsidTr="0021629C">
        <w:trPr>
          <w:jc w:val="center"/>
        </w:trPr>
        <w:tc>
          <w:tcPr>
            <w:tcW w:w="360" w:type="dxa"/>
          </w:tcPr>
          <w:p w14:paraId="08670BBF" w14:textId="77777777" w:rsidR="002E1B08" w:rsidRDefault="00000000">
            <w:pPr>
              <w:pStyle w:val="TableText"/>
            </w:pPr>
            <w:hyperlink w:anchor="Occupation_ONETSOC_Detail_ODH">
              <w:r>
                <w:rPr>
                  <w:rStyle w:val="HyperlinkText9pt"/>
                </w:rPr>
                <w:t>Occupation ONETSOC Detail (ODH)</w:t>
              </w:r>
            </w:hyperlink>
          </w:p>
        </w:tc>
        <w:tc>
          <w:tcPr>
            <w:tcW w:w="360" w:type="dxa"/>
          </w:tcPr>
          <w:p w14:paraId="743A5F92" w14:textId="77777777" w:rsidR="002E1B08" w:rsidRDefault="00000000">
            <w:pPr>
              <w:pStyle w:val="TableText"/>
            </w:pPr>
            <w:r>
              <w:t>urn:oid:2.16.840.1.114222.4.11.7901</w:t>
            </w:r>
          </w:p>
        </w:tc>
        <w:tc>
          <w:tcPr>
            <w:tcW w:w="360" w:type="dxa"/>
          </w:tcPr>
          <w:p w14:paraId="7E716549" w14:textId="77777777" w:rsidR="002E1B08" w:rsidRDefault="00000000">
            <w:pPr>
              <w:pStyle w:val="TableText"/>
            </w:pPr>
            <w:hyperlink r:id="rId96" w:history="1">
              <w:r>
                <w:rPr>
                  <w:rStyle w:val="HyperlinkText9pt"/>
                </w:rPr>
                <w:t>https://phinvads.cdc.gov/vads/ViewValueSet.action?oid=2.16.840.1.114222.4.11.7901</w:t>
              </w:r>
            </w:hyperlink>
          </w:p>
        </w:tc>
      </w:tr>
      <w:tr w:rsidR="002E1B08" w14:paraId="119C1AAB" w14:textId="77777777" w:rsidTr="0021629C">
        <w:trPr>
          <w:jc w:val="center"/>
        </w:trPr>
        <w:tc>
          <w:tcPr>
            <w:tcW w:w="360" w:type="dxa"/>
          </w:tcPr>
          <w:p w14:paraId="5BFCB1F8" w14:textId="77777777" w:rsidR="002E1B08" w:rsidRDefault="00000000">
            <w:pPr>
              <w:pStyle w:val="TableText"/>
            </w:pPr>
            <w:hyperlink w:anchor="ONC_Administrative_Sex">
              <w:r>
                <w:rPr>
                  <w:rStyle w:val="HyperlinkText9pt"/>
                </w:rPr>
                <w:t>ONC Administrative Sex</w:t>
              </w:r>
            </w:hyperlink>
          </w:p>
        </w:tc>
        <w:tc>
          <w:tcPr>
            <w:tcW w:w="360" w:type="dxa"/>
          </w:tcPr>
          <w:p w14:paraId="08444D6A" w14:textId="77777777" w:rsidR="002E1B08" w:rsidRDefault="00000000">
            <w:pPr>
              <w:pStyle w:val="TableText"/>
            </w:pPr>
            <w:r>
              <w:t>urn:oid:2.16.840.1.113762.1.4.1</w:t>
            </w:r>
          </w:p>
        </w:tc>
        <w:tc>
          <w:tcPr>
            <w:tcW w:w="360" w:type="dxa"/>
          </w:tcPr>
          <w:p w14:paraId="3F5A9893" w14:textId="77777777" w:rsidR="002E1B08" w:rsidRDefault="00000000">
            <w:pPr>
              <w:pStyle w:val="TableText"/>
            </w:pPr>
            <w:hyperlink r:id="rId97" w:history="1">
              <w:r>
                <w:rPr>
                  <w:rStyle w:val="HyperlinkText9pt"/>
                </w:rPr>
                <w:t>https://vsac.nlm.nih.gov/valueset/2.16.840.1.113762.1.4.1/expansion</w:t>
              </w:r>
            </w:hyperlink>
          </w:p>
        </w:tc>
      </w:tr>
      <w:tr w:rsidR="002E1B08" w14:paraId="639CD853" w14:textId="77777777" w:rsidTr="0021629C">
        <w:trPr>
          <w:jc w:val="center"/>
        </w:trPr>
        <w:tc>
          <w:tcPr>
            <w:tcW w:w="360" w:type="dxa"/>
          </w:tcPr>
          <w:p w14:paraId="2CB7CEBD" w14:textId="77777777" w:rsidR="002E1B08" w:rsidRDefault="00000000">
            <w:pPr>
              <w:pStyle w:val="TableText"/>
            </w:pPr>
            <w:hyperlink w:anchor="Other_or_unknown_or_refused_to_answer">
              <w:r>
                <w:rPr>
                  <w:rStyle w:val="HyperlinkText9pt"/>
                </w:rPr>
                <w:t>Other or unknown or refused to answer</w:t>
              </w:r>
            </w:hyperlink>
          </w:p>
        </w:tc>
        <w:tc>
          <w:tcPr>
            <w:tcW w:w="360" w:type="dxa"/>
          </w:tcPr>
          <w:p w14:paraId="2283007A" w14:textId="77777777" w:rsidR="002E1B08" w:rsidRDefault="00000000">
            <w:pPr>
              <w:pStyle w:val="TableText"/>
            </w:pPr>
            <w:r>
              <w:t>urn:oid:2.16.840.1.113762.1.4.1021.103</w:t>
            </w:r>
          </w:p>
        </w:tc>
        <w:tc>
          <w:tcPr>
            <w:tcW w:w="360" w:type="dxa"/>
          </w:tcPr>
          <w:p w14:paraId="16B61DAB" w14:textId="77777777" w:rsidR="002E1B08" w:rsidRDefault="00000000">
            <w:pPr>
              <w:pStyle w:val="TableText"/>
            </w:pPr>
            <w:hyperlink r:id="rId98" w:history="1">
              <w:r>
                <w:rPr>
                  <w:rStyle w:val="HyperlinkText9pt"/>
                </w:rPr>
                <w:t>https://vsac.nlm.nih.gov/valueset/2.16.840.1.113762.1.4.1021.103/expansion</w:t>
              </w:r>
            </w:hyperlink>
          </w:p>
        </w:tc>
      </w:tr>
      <w:tr w:rsidR="002E1B08" w14:paraId="4DF60293" w14:textId="77777777" w:rsidTr="0021629C">
        <w:trPr>
          <w:jc w:val="center"/>
        </w:trPr>
        <w:tc>
          <w:tcPr>
            <w:tcW w:w="360" w:type="dxa"/>
          </w:tcPr>
          <w:p w14:paraId="1323D2A1" w14:textId="77777777" w:rsidR="002E1B08" w:rsidRDefault="00000000">
            <w:pPr>
              <w:pStyle w:val="TableText"/>
            </w:pPr>
            <w:hyperlink w:anchor="Payer">
              <w:r>
                <w:rPr>
                  <w:rStyle w:val="HyperlinkText9pt"/>
                </w:rPr>
                <w:t>Payer</w:t>
              </w:r>
            </w:hyperlink>
          </w:p>
        </w:tc>
        <w:tc>
          <w:tcPr>
            <w:tcW w:w="360" w:type="dxa"/>
          </w:tcPr>
          <w:p w14:paraId="6054223C" w14:textId="77777777" w:rsidR="002E1B08" w:rsidRDefault="00000000">
            <w:pPr>
              <w:pStyle w:val="TableText"/>
            </w:pPr>
            <w:r>
              <w:t>urn:oid:2.16.840.1.114222.4.11.3591</w:t>
            </w:r>
          </w:p>
        </w:tc>
        <w:tc>
          <w:tcPr>
            <w:tcW w:w="360" w:type="dxa"/>
          </w:tcPr>
          <w:p w14:paraId="16B23709" w14:textId="77777777" w:rsidR="002E1B08" w:rsidRDefault="00000000">
            <w:pPr>
              <w:pStyle w:val="TableText"/>
            </w:pPr>
            <w:hyperlink r:id="rId99" w:history="1">
              <w:r>
                <w:rPr>
                  <w:rStyle w:val="HyperlinkText9pt"/>
                </w:rPr>
                <w:t>https://vsac.nlm.nih.gov/valueset/2.16.840.1.114222.4.11.3591/expansion</w:t>
              </w:r>
            </w:hyperlink>
          </w:p>
        </w:tc>
      </w:tr>
      <w:tr w:rsidR="002E1B08" w14:paraId="39546E3F" w14:textId="77777777" w:rsidTr="0021629C">
        <w:trPr>
          <w:jc w:val="center"/>
        </w:trPr>
        <w:tc>
          <w:tcPr>
            <w:tcW w:w="360" w:type="dxa"/>
          </w:tcPr>
          <w:p w14:paraId="71CDA4FB" w14:textId="77777777" w:rsidR="002E1B08" w:rsidRDefault="00000000">
            <w:pPr>
              <w:pStyle w:val="TableText"/>
            </w:pPr>
            <w:hyperlink w:anchor="Personal_And_Legal_Relationship_Role_Ty">
              <w:r>
                <w:rPr>
                  <w:rStyle w:val="HyperlinkText9pt"/>
                </w:rPr>
                <w:t>Personal And Legal Relationship Role Type</w:t>
              </w:r>
            </w:hyperlink>
          </w:p>
        </w:tc>
        <w:tc>
          <w:tcPr>
            <w:tcW w:w="360" w:type="dxa"/>
          </w:tcPr>
          <w:p w14:paraId="793F1A61" w14:textId="77777777" w:rsidR="002E1B08" w:rsidRDefault="00000000">
            <w:pPr>
              <w:pStyle w:val="TableText"/>
            </w:pPr>
            <w:r>
              <w:t>urn:oid:2.16.840.1.113883.11.20.12.1</w:t>
            </w:r>
          </w:p>
        </w:tc>
        <w:tc>
          <w:tcPr>
            <w:tcW w:w="360" w:type="dxa"/>
          </w:tcPr>
          <w:p w14:paraId="04E3FC58" w14:textId="77777777" w:rsidR="002E1B08" w:rsidRDefault="00000000">
            <w:pPr>
              <w:pStyle w:val="TableText"/>
            </w:pPr>
            <w:hyperlink r:id="rId100" w:history="1">
              <w:r>
                <w:rPr>
                  <w:rStyle w:val="HyperlinkText9pt"/>
                </w:rPr>
                <w:t>https://vsac.nlm.nih.gov/valueset/2.16.840.1.113883.11.20.12.1/expansion</w:t>
              </w:r>
            </w:hyperlink>
          </w:p>
        </w:tc>
      </w:tr>
      <w:tr w:rsidR="002E1B08" w14:paraId="544F92BC" w14:textId="77777777" w:rsidTr="0021629C">
        <w:trPr>
          <w:jc w:val="center"/>
        </w:trPr>
        <w:tc>
          <w:tcPr>
            <w:tcW w:w="360" w:type="dxa"/>
          </w:tcPr>
          <w:p w14:paraId="77163C27" w14:textId="77777777" w:rsidR="002E1B08" w:rsidRDefault="00000000">
            <w:pPr>
              <w:pStyle w:val="TableText"/>
            </w:pPr>
            <w:hyperlink w:anchor="Planned_moodCode_ActEncounterProcedure">
              <w:r>
                <w:rPr>
                  <w:rStyle w:val="HyperlinkText9pt"/>
                </w:rPr>
                <w:t>Planned moodCode (Act/Encounter/Procedure)</w:t>
              </w:r>
            </w:hyperlink>
          </w:p>
        </w:tc>
        <w:tc>
          <w:tcPr>
            <w:tcW w:w="360" w:type="dxa"/>
          </w:tcPr>
          <w:p w14:paraId="2B0E9922" w14:textId="77777777" w:rsidR="002E1B08" w:rsidRDefault="00000000">
            <w:pPr>
              <w:pStyle w:val="TableText"/>
            </w:pPr>
            <w:r>
              <w:t>urn:oid:2.16.840.1.113883.11.20.9.23</w:t>
            </w:r>
          </w:p>
        </w:tc>
        <w:tc>
          <w:tcPr>
            <w:tcW w:w="360" w:type="dxa"/>
          </w:tcPr>
          <w:p w14:paraId="6A1575A8" w14:textId="77777777" w:rsidR="002E1B08" w:rsidRDefault="00000000">
            <w:pPr>
              <w:pStyle w:val="TableText"/>
            </w:pPr>
            <w:hyperlink r:id="rId101" w:history="1">
              <w:r>
                <w:rPr>
                  <w:rStyle w:val="HyperlinkText9pt"/>
                </w:rPr>
                <w:t>https://vsac.nlm.nih.gov/valueset/2.16.840.1.113883.11.20.9.23/expansion</w:t>
              </w:r>
            </w:hyperlink>
          </w:p>
        </w:tc>
      </w:tr>
      <w:tr w:rsidR="002E1B08" w14:paraId="0966F157" w14:textId="77777777" w:rsidTr="0021629C">
        <w:trPr>
          <w:jc w:val="center"/>
        </w:trPr>
        <w:tc>
          <w:tcPr>
            <w:tcW w:w="360" w:type="dxa"/>
          </w:tcPr>
          <w:p w14:paraId="0BBD14EF" w14:textId="77777777" w:rsidR="002E1B08" w:rsidRDefault="00000000">
            <w:pPr>
              <w:pStyle w:val="TableText"/>
            </w:pPr>
            <w:hyperlink w:anchor="Problem">
              <w:r>
                <w:rPr>
                  <w:rStyle w:val="HyperlinkText9pt"/>
                </w:rPr>
                <w:t>Problem</w:t>
              </w:r>
            </w:hyperlink>
          </w:p>
        </w:tc>
        <w:tc>
          <w:tcPr>
            <w:tcW w:w="360" w:type="dxa"/>
          </w:tcPr>
          <w:p w14:paraId="6FD8D81B" w14:textId="77777777" w:rsidR="002E1B08" w:rsidRDefault="00000000">
            <w:pPr>
              <w:pStyle w:val="TableText"/>
            </w:pPr>
            <w:r>
              <w:t>urn:oid:2.16.840.1.113883.3.88.12.3221.7.4</w:t>
            </w:r>
          </w:p>
        </w:tc>
        <w:tc>
          <w:tcPr>
            <w:tcW w:w="360" w:type="dxa"/>
          </w:tcPr>
          <w:p w14:paraId="6CE7885B" w14:textId="77777777" w:rsidR="002E1B08" w:rsidRDefault="00000000">
            <w:pPr>
              <w:pStyle w:val="TableText"/>
            </w:pPr>
            <w:hyperlink r:id="rId102" w:history="1">
              <w:r>
                <w:rPr>
                  <w:rStyle w:val="HyperlinkText9pt"/>
                </w:rPr>
                <w:t>https://vsac.nlm.nih.gov/valueset/2.16.840.1.113883.3.88.12.3221.7.4/expansion</w:t>
              </w:r>
            </w:hyperlink>
          </w:p>
        </w:tc>
      </w:tr>
      <w:tr w:rsidR="002E1B08" w14:paraId="22C5B001" w14:textId="77777777" w:rsidTr="0021629C">
        <w:trPr>
          <w:jc w:val="center"/>
        </w:trPr>
        <w:tc>
          <w:tcPr>
            <w:tcW w:w="360" w:type="dxa"/>
          </w:tcPr>
          <w:p w14:paraId="4D4547D5" w14:textId="77777777" w:rsidR="002E1B08" w:rsidRDefault="00000000">
            <w:pPr>
              <w:pStyle w:val="TableText"/>
            </w:pPr>
            <w:hyperlink w:anchor="Problem_Type_SNOMEDCT">
              <w:r>
                <w:rPr>
                  <w:rStyle w:val="HyperlinkText9pt"/>
                </w:rPr>
                <w:t>Problem Type (SNOMEDCT)</w:t>
              </w:r>
            </w:hyperlink>
          </w:p>
        </w:tc>
        <w:tc>
          <w:tcPr>
            <w:tcW w:w="360" w:type="dxa"/>
          </w:tcPr>
          <w:p w14:paraId="75E19D2D" w14:textId="77777777" w:rsidR="002E1B08" w:rsidRDefault="00000000">
            <w:pPr>
              <w:pStyle w:val="TableText"/>
            </w:pPr>
            <w:r>
              <w:t>urn:oid:2.16.840.1.113883.3.88.12.3221.7.2</w:t>
            </w:r>
          </w:p>
        </w:tc>
        <w:tc>
          <w:tcPr>
            <w:tcW w:w="360" w:type="dxa"/>
          </w:tcPr>
          <w:p w14:paraId="6B57CFA4" w14:textId="77777777" w:rsidR="002E1B08" w:rsidRDefault="00000000">
            <w:pPr>
              <w:pStyle w:val="TableText"/>
            </w:pPr>
            <w:hyperlink r:id="rId103" w:history="1">
              <w:r>
                <w:rPr>
                  <w:rStyle w:val="HyperlinkText9pt"/>
                </w:rPr>
                <w:t>https://vsac.nlm.nih.gov/valueset/2.16.840.1.113883.3.88.12.3221.7.2/expansion</w:t>
              </w:r>
            </w:hyperlink>
          </w:p>
        </w:tc>
      </w:tr>
      <w:tr w:rsidR="002E1B08" w14:paraId="3812A002" w14:textId="77777777" w:rsidTr="0021629C">
        <w:trPr>
          <w:jc w:val="center"/>
        </w:trPr>
        <w:tc>
          <w:tcPr>
            <w:tcW w:w="360" w:type="dxa"/>
          </w:tcPr>
          <w:p w14:paraId="14FDDFB9" w14:textId="77777777" w:rsidR="002E1B08" w:rsidRDefault="00000000">
            <w:pPr>
              <w:pStyle w:val="TableText"/>
            </w:pPr>
            <w:hyperlink w:anchor="ProblemAct_statusCode">
              <w:r>
                <w:rPr>
                  <w:rStyle w:val="HyperlinkText9pt"/>
                </w:rPr>
                <w:t>ProblemAct statusCode</w:t>
              </w:r>
            </w:hyperlink>
          </w:p>
        </w:tc>
        <w:tc>
          <w:tcPr>
            <w:tcW w:w="360" w:type="dxa"/>
          </w:tcPr>
          <w:p w14:paraId="6A7C6903" w14:textId="77777777" w:rsidR="002E1B08" w:rsidRDefault="00000000">
            <w:pPr>
              <w:pStyle w:val="TableText"/>
            </w:pPr>
            <w:r>
              <w:t>urn:oid:2.16.840.1.113883.11.20.9.19</w:t>
            </w:r>
          </w:p>
        </w:tc>
        <w:tc>
          <w:tcPr>
            <w:tcW w:w="360" w:type="dxa"/>
          </w:tcPr>
          <w:p w14:paraId="41D589C2" w14:textId="77777777" w:rsidR="002E1B08" w:rsidRDefault="00000000">
            <w:pPr>
              <w:pStyle w:val="TableText"/>
            </w:pPr>
            <w:hyperlink r:id="rId104" w:history="1">
              <w:r>
                <w:rPr>
                  <w:rStyle w:val="HyperlinkText9pt"/>
                </w:rPr>
                <w:t>https://vsac.nlm.nih.gov/valueset/2.16.840.1.113883.11.20.9.19/expansion</w:t>
              </w:r>
            </w:hyperlink>
          </w:p>
        </w:tc>
      </w:tr>
      <w:tr w:rsidR="002E1B08" w14:paraId="5C6C5296" w14:textId="77777777" w:rsidTr="0021629C">
        <w:trPr>
          <w:jc w:val="center"/>
        </w:trPr>
        <w:tc>
          <w:tcPr>
            <w:tcW w:w="360" w:type="dxa"/>
          </w:tcPr>
          <w:p w14:paraId="3D913FF9" w14:textId="77777777" w:rsidR="002E1B08" w:rsidRDefault="00000000">
            <w:pPr>
              <w:pStyle w:val="TableText"/>
            </w:pPr>
            <w:hyperlink w:anchor="ProcedureAct_statusCode">
              <w:r>
                <w:rPr>
                  <w:rStyle w:val="HyperlinkText9pt"/>
                </w:rPr>
                <w:t>ProcedureAct statusCode</w:t>
              </w:r>
            </w:hyperlink>
          </w:p>
        </w:tc>
        <w:tc>
          <w:tcPr>
            <w:tcW w:w="360" w:type="dxa"/>
          </w:tcPr>
          <w:p w14:paraId="085005BB" w14:textId="77777777" w:rsidR="002E1B08" w:rsidRDefault="00000000">
            <w:pPr>
              <w:pStyle w:val="TableText"/>
            </w:pPr>
            <w:r>
              <w:t>urn:oid:2.16.840.1.113883.11.20.9.22</w:t>
            </w:r>
          </w:p>
        </w:tc>
        <w:tc>
          <w:tcPr>
            <w:tcW w:w="360" w:type="dxa"/>
          </w:tcPr>
          <w:p w14:paraId="00F89B59" w14:textId="77777777" w:rsidR="002E1B08" w:rsidRDefault="00000000">
            <w:pPr>
              <w:pStyle w:val="TableText"/>
            </w:pPr>
            <w:hyperlink r:id="rId105" w:history="1">
              <w:r>
                <w:rPr>
                  <w:rStyle w:val="HyperlinkText9pt"/>
                </w:rPr>
                <w:t>https://vsac.nlm.nih.gov/valueset/2.16.840.1.113883.11.20.9.22/expansion</w:t>
              </w:r>
            </w:hyperlink>
          </w:p>
        </w:tc>
      </w:tr>
      <w:tr w:rsidR="002E1B08" w14:paraId="57D38E7D" w14:textId="77777777" w:rsidTr="0021629C">
        <w:trPr>
          <w:jc w:val="center"/>
        </w:trPr>
        <w:tc>
          <w:tcPr>
            <w:tcW w:w="360" w:type="dxa"/>
          </w:tcPr>
          <w:p w14:paraId="42A9399B" w14:textId="77777777" w:rsidR="002E1B08" w:rsidRDefault="00000000">
            <w:pPr>
              <w:pStyle w:val="TableText"/>
            </w:pPr>
            <w:hyperlink w:anchor="Race_Category_Excluding_Nulls">
              <w:r>
                <w:rPr>
                  <w:rStyle w:val="HyperlinkText9pt"/>
                </w:rPr>
                <w:t>Race Category Excluding Nulls</w:t>
              </w:r>
            </w:hyperlink>
          </w:p>
        </w:tc>
        <w:tc>
          <w:tcPr>
            <w:tcW w:w="360" w:type="dxa"/>
          </w:tcPr>
          <w:p w14:paraId="7113D0F0" w14:textId="77777777" w:rsidR="002E1B08" w:rsidRDefault="00000000">
            <w:pPr>
              <w:pStyle w:val="TableText"/>
            </w:pPr>
            <w:r>
              <w:t>urn:oid:2.16.840.1.113883.3.2074.1.1.3</w:t>
            </w:r>
          </w:p>
        </w:tc>
        <w:tc>
          <w:tcPr>
            <w:tcW w:w="360" w:type="dxa"/>
          </w:tcPr>
          <w:p w14:paraId="20437B07" w14:textId="77777777" w:rsidR="002E1B08" w:rsidRDefault="00000000">
            <w:pPr>
              <w:pStyle w:val="TableText"/>
            </w:pPr>
            <w:hyperlink r:id="rId106" w:history="1">
              <w:r>
                <w:rPr>
                  <w:rStyle w:val="HyperlinkText9pt"/>
                </w:rPr>
                <w:t>https://vsac.nlm.nih.gov/valueset/2.16.840.1.113883.3.2074.1.1.3/expansion</w:t>
              </w:r>
            </w:hyperlink>
          </w:p>
        </w:tc>
      </w:tr>
      <w:tr w:rsidR="002E1B08" w14:paraId="209E4BC3" w14:textId="77777777" w:rsidTr="0021629C">
        <w:trPr>
          <w:jc w:val="center"/>
        </w:trPr>
        <w:tc>
          <w:tcPr>
            <w:tcW w:w="360" w:type="dxa"/>
          </w:tcPr>
          <w:p w14:paraId="6A0E2E2B" w14:textId="77777777" w:rsidR="002E1B08" w:rsidRDefault="00000000">
            <w:pPr>
              <w:pStyle w:val="TableText"/>
            </w:pPr>
            <w:hyperlink w:anchor="Race_Value_Set">
              <w:r>
                <w:rPr>
                  <w:rStyle w:val="HyperlinkText9pt"/>
                </w:rPr>
                <w:t>Race Value Set</w:t>
              </w:r>
            </w:hyperlink>
          </w:p>
        </w:tc>
        <w:tc>
          <w:tcPr>
            <w:tcW w:w="360" w:type="dxa"/>
          </w:tcPr>
          <w:p w14:paraId="3D0E22E1" w14:textId="77777777" w:rsidR="002E1B08" w:rsidRDefault="00000000">
            <w:pPr>
              <w:pStyle w:val="TableText"/>
            </w:pPr>
            <w:r>
              <w:t>urn:oid:2.16.840.1.113883.1.11.14914</w:t>
            </w:r>
          </w:p>
        </w:tc>
        <w:tc>
          <w:tcPr>
            <w:tcW w:w="360" w:type="dxa"/>
          </w:tcPr>
          <w:p w14:paraId="625CE3DC" w14:textId="77777777" w:rsidR="002E1B08" w:rsidRDefault="00000000">
            <w:pPr>
              <w:pStyle w:val="TableText"/>
            </w:pPr>
            <w:hyperlink r:id="rId107" w:history="1">
              <w:r>
                <w:rPr>
                  <w:rStyle w:val="HyperlinkText9pt"/>
                </w:rPr>
                <w:t>https://vsac.nlm.nih.gov/valueset/2.16.840.1.113883.1.11.14914/expansion</w:t>
              </w:r>
            </w:hyperlink>
          </w:p>
        </w:tc>
      </w:tr>
      <w:tr w:rsidR="002E1B08" w14:paraId="3BD8B187" w14:textId="77777777" w:rsidTr="0021629C">
        <w:trPr>
          <w:jc w:val="center"/>
        </w:trPr>
        <w:tc>
          <w:tcPr>
            <w:tcW w:w="360" w:type="dxa"/>
          </w:tcPr>
          <w:p w14:paraId="73CD2D56" w14:textId="77777777" w:rsidR="002E1B08" w:rsidRDefault="00000000">
            <w:pPr>
              <w:pStyle w:val="TableText"/>
            </w:pPr>
            <w:hyperlink w:anchor="Religious_Affiliation">
              <w:r>
                <w:rPr>
                  <w:rStyle w:val="HyperlinkText9pt"/>
                </w:rPr>
                <w:t>Religious Affiliation</w:t>
              </w:r>
            </w:hyperlink>
          </w:p>
        </w:tc>
        <w:tc>
          <w:tcPr>
            <w:tcW w:w="360" w:type="dxa"/>
          </w:tcPr>
          <w:p w14:paraId="2151309C" w14:textId="77777777" w:rsidR="002E1B08" w:rsidRDefault="00000000">
            <w:pPr>
              <w:pStyle w:val="TableText"/>
            </w:pPr>
            <w:r>
              <w:t>urn:oid:2.16.840.1.113883.1.11.19185</w:t>
            </w:r>
          </w:p>
        </w:tc>
        <w:tc>
          <w:tcPr>
            <w:tcW w:w="360" w:type="dxa"/>
          </w:tcPr>
          <w:p w14:paraId="42C28798" w14:textId="77777777" w:rsidR="002E1B08" w:rsidRDefault="00000000">
            <w:pPr>
              <w:pStyle w:val="TableText"/>
            </w:pPr>
            <w:hyperlink r:id="rId108" w:history="1">
              <w:r>
                <w:rPr>
                  <w:rStyle w:val="HyperlinkText9pt"/>
                </w:rPr>
                <w:t>https://vsac.nlm.nih.gov/valueset/2.16.840.1.113883.1.11.19185/expansion</w:t>
              </w:r>
            </w:hyperlink>
          </w:p>
        </w:tc>
      </w:tr>
      <w:tr w:rsidR="002E1B08" w14:paraId="7EB050E1" w14:textId="77777777" w:rsidTr="0021629C">
        <w:trPr>
          <w:jc w:val="center"/>
        </w:trPr>
        <w:tc>
          <w:tcPr>
            <w:tcW w:w="360" w:type="dxa"/>
          </w:tcPr>
          <w:p w14:paraId="031F63AF" w14:textId="77777777" w:rsidR="002E1B08" w:rsidRDefault="00000000">
            <w:pPr>
              <w:pStyle w:val="TableText"/>
            </w:pPr>
            <w:hyperlink w:anchor="Result_Status">
              <w:r>
                <w:rPr>
                  <w:rStyle w:val="HyperlinkText9pt"/>
                </w:rPr>
                <w:t>Result Status</w:t>
              </w:r>
            </w:hyperlink>
          </w:p>
        </w:tc>
        <w:tc>
          <w:tcPr>
            <w:tcW w:w="360" w:type="dxa"/>
          </w:tcPr>
          <w:p w14:paraId="663FE9AB" w14:textId="77777777" w:rsidR="002E1B08" w:rsidRDefault="00000000">
            <w:pPr>
              <w:pStyle w:val="TableText"/>
            </w:pPr>
            <w:r>
              <w:t>urn:oid:2.16.840.1.113883.11.20.9.39</w:t>
            </w:r>
          </w:p>
        </w:tc>
        <w:tc>
          <w:tcPr>
            <w:tcW w:w="360" w:type="dxa"/>
          </w:tcPr>
          <w:p w14:paraId="3CF42EB3" w14:textId="77777777" w:rsidR="002E1B08" w:rsidRDefault="00000000">
            <w:pPr>
              <w:pStyle w:val="TableText"/>
            </w:pPr>
            <w:hyperlink r:id="rId109" w:history="1">
              <w:r>
                <w:rPr>
                  <w:rStyle w:val="HyperlinkText9pt"/>
                </w:rPr>
                <w:t>https://vsac.nlm.nih.gov/valueset/2.16.840.1.113883.11.20.9.39/expansion</w:t>
              </w:r>
            </w:hyperlink>
          </w:p>
        </w:tc>
      </w:tr>
      <w:tr w:rsidR="002E1B08" w14:paraId="469F432A" w14:textId="77777777" w:rsidTr="0021629C">
        <w:trPr>
          <w:jc w:val="center"/>
        </w:trPr>
        <w:tc>
          <w:tcPr>
            <w:tcW w:w="360" w:type="dxa"/>
          </w:tcPr>
          <w:p w14:paraId="4D1BCF5C" w14:textId="77777777" w:rsidR="002E1B08" w:rsidRDefault="00000000">
            <w:pPr>
              <w:pStyle w:val="TableText"/>
            </w:pPr>
            <w:hyperlink w:anchor="Sex_for_Clinical_Use">
              <w:r>
                <w:rPr>
                  <w:rStyle w:val="HyperlinkText9pt"/>
                </w:rPr>
                <w:t>Sex for Clinical Use</w:t>
              </w:r>
            </w:hyperlink>
          </w:p>
        </w:tc>
        <w:tc>
          <w:tcPr>
            <w:tcW w:w="360" w:type="dxa"/>
          </w:tcPr>
          <w:p w14:paraId="3EEECD92" w14:textId="77777777" w:rsidR="002E1B08" w:rsidRDefault="00000000">
            <w:pPr>
              <w:pStyle w:val="TableText"/>
            </w:pPr>
            <w:r>
              <w:t>urn:oid:2.16.840.1.113762.1.4.1099.53</w:t>
            </w:r>
          </w:p>
        </w:tc>
        <w:tc>
          <w:tcPr>
            <w:tcW w:w="360" w:type="dxa"/>
          </w:tcPr>
          <w:p w14:paraId="6A512903" w14:textId="77777777" w:rsidR="002E1B08" w:rsidRDefault="00000000">
            <w:pPr>
              <w:pStyle w:val="TableText"/>
            </w:pPr>
            <w:hyperlink r:id="rId110" w:history="1">
              <w:r>
                <w:rPr>
                  <w:rStyle w:val="HyperlinkText9pt"/>
                </w:rPr>
                <w:t>https://vsac.nlm.nih.gov/valueset/2.16.840.1.113762.1.4.1099.53/expansion</w:t>
              </w:r>
            </w:hyperlink>
          </w:p>
        </w:tc>
      </w:tr>
      <w:tr w:rsidR="002E1B08" w14:paraId="4EA452DF" w14:textId="77777777" w:rsidTr="0021629C">
        <w:trPr>
          <w:jc w:val="center"/>
        </w:trPr>
        <w:tc>
          <w:tcPr>
            <w:tcW w:w="360" w:type="dxa"/>
          </w:tcPr>
          <w:p w14:paraId="66E06B63" w14:textId="77777777" w:rsidR="002E1B08" w:rsidRDefault="00000000">
            <w:pPr>
              <w:pStyle w:val="TableText"/>
            </w:pPr>
            <w:hyperlink w:anchor="Sexual_Orientation">
              <w:r>
                <w:rPr>
                  <w:rStyle w:val="HyperlinkText9pt"/>
                </w:rPr>
                <w:t>Sexual Orientation</w:t>
              </w:r>
            </w:hyperlink>
          </w:p>
        </w:tc>
        <w:tc>
          <w:tcPr>
            <w:tcW w:w="360" w:type="dxa"/>
          </w:tcPr>
          <w:p w14:paraId="4A849998" w14:textId="77777777" w:rsidR="002E1B08" w:rsidRDefault="00000000">
            <w:pPr>
              <w:pStyle w:val="TableText"/>
            </w:pPr>
            <w:r>
              <w:t>urn:oid:2.16.840.1.113762.1.4.1021.33</w:t>
            </w:r>
          </w:p>
        </w:tc>
        <w:tc>
          <w:tcPr>
            <w:tcW w:w="360" w:type="dxa"/>
          </w:tcPr>
          <w:p w14:paraId="5C0533E2" w14:textId="77777777" w:rsidR="002E1B08" w:rsidRDefault="00000000">
            <w:pPr>
              <w:pStyle w:val="TableText"/>
            </w:pPr>
            <w:hyperlink r:id="rId111" w:history="1">
              <w:r>
                <w:rPr>
                  <w:rStyle w:val="HyperlinkText9pt"/>
                </w:rPr>
                <w:t>https://vsac.nlm.nih.gov/valueset/2.16.840.1.113762.1.4.1021.33/expansion</w:t>
              </w:r>
            </w:hyperlink>
          </w:p>
        </w:tc>
      </w:tr>
      <w:tr w:rsidR="002E1B08" w14:paraId="3B7E709B" w14:textId="77777777" w:rsidTr="0021629C">
        <w:trPr>
          <w:jc w:val="center"/>
        </w:trPr>
        <w:tc>
          <w:tcPr>
            <w:tcW w:w="360" w:type="dxa"/>
          </w:tcPr>
          <w:p w14:paraId="110C12D3" w14:textId="77777777" w:rsidR="002E1B08" w:rsidRDefault="00000000">
            <w:pPr>
              <w:pStyle w:val="TableText"/>
            </w:pPr>
            <w:hyperlink w:anchor="Social_History_Type">
              <w:r>
                <w:rPr>
                  <w:rStyle w:val="HyperlinkText9pt"/>
                </w:rPr>
                <w:t>Social History Type</w:t>
              </w:r>
            </w:hyperlink>
          </w:p>
        </w:tc>
        <w:tc>
          <w:tcPr>
            <w:tcW w:w="360" w:type="dxa"/>
          </w:tcPr>
          <w:p w14:paraId="173AEC04" w14:textId="77777777" w:rsidR="002E1B08" w:rsidRDefault="00000000">
            <w:pPr>
              <w:pStyle w:val="TableText"/>
            </w:pPr>
            <w:r>
              <w:t>urn:oid:2.16.840.1.113883.3.88.12.80.60</w:t>
            </w:r>
          </w:p>
        </w:tc>
        <w:tc>
          <w:tcPr>
            <w:tcW w:w="360" w:type="dxa"/>
          </w:tcPr>
          <w:p w14:paraId="4A7D143E" w14:textId="77777777" w:rsidR="002E1B08" w:rsidRDefault="00000000">
            <w:pPr>
              <w:pStyle w:val="TableText"/>
            </w:pPr>
            <w:hyperlink r:id="rId112" w:history="1">
              <w:r>
                <w:rPr>
                  <w:rStyle w:val="HyperlinkText9pt"/>
                </w:rPr>
                <w:t>https://vsac.nlm.nih.gov/valueset/2.16.840.1.113883.3.88.12.80.60/expansion</w:t>
              </w:r>
            </w:hyperlink>
          </w:p>
        </w:tc>
      </w:tr>
      <w:tr w:rsidR="002E1B08" w14:paraId="59C45828" w14:textId="77777777" w:rsidTr="0021629C">
        <w:trPr>
          <w:jc w:val="center"/>
        </w:trPr>
        <w:tc>
          <w:tcPr>
            <w:tcW w:w="360" w:type="dxa"/>
          </w:tcPr>
          <w:p w14:paraId="7CB2BB3A" w14:textId="77777777" w:rsidR="002E1B08" w:rsidRDefault="00000000">
            <w:pPr>
              <w:pStyle w:val="TableText"/>
            </w:pPr>
            <w:hyperlink w:anchor="Specimen_type">
              <w:r>
                <w:rPr>
                  <w:rStyle w:val="HyperlinkText9pt"/>
                </w:rPr>
                <w:t>Specimen type</w:t>
              </w:r>
            </w:hyperlink>
          </w:p>
        </w:tc>
        <w:tc>
          <w:tcPr>
            <w:tcW w:w="360" w:type="dxa"/>
          </w:tcPr>
          <w:p w14:paraId="6FC5A6DD" w14:textId="77777777" w:rsidR="002E1B08" w:rsidRDefault="00000000">
            <w:pPr>
              <w:pStyle w:val="TableText"/>
            </w:pPr>
            <w:r>
              <w:t>urn:oid:2.16.840.1.113762.1.4.1099.54</w:t>
            </w:r>
          </w:p>
        </w:tc>
        <w:tc>
          <w:tcPr>
            <w:tcW w:w="360" w:type="dxa"/>
          </w:tcPr>
          <w:p w14:paraId="0C9F63CD" w14:textId="77777777" w:rsidR="002E1B08" w:rsidRDefault="00000000">
            <w:pPr>
              <w:pStyle w:val="TableText"/>
            </w:pPr>
            <w:hyperlink r:id="rId113" w:history="1">
              <w:r>
                <w:rPr>
                  <w:rStyle w:val="HyperlinkText9pt"/>
                </w:rPr>
                <w:t>https://vsac.nlm.nih.gov/valueset/2.16.840.1.113762.1.4.1099.54/expansion</w:t>
              </w:r>
            </w:hyperlink>
          </w:p>
        </w:tc>
      </w:tr>
      <w:tr w:rsidR="002E1B08" w14:paraId="52DFB6F3" w14:textId="77777777" w:rsidTr="0021629C">
        <w:trPr>
          <w:jc w:val="center"/>
        </w:trPr>
        <w:tc>
          <w:tcPr>
            <w:tcW w:w="360" w:type="dxa"/>
          </w:tcPr>
          <w:p w14:paraId="5C76E892" w14:textId="77777777" w:rsidR="002E1B08" w:rsidRDefault="00000000">
            <w:pPr>
              <w:pStyle w:val="TableText"/>
            </w:pPr>
            <w:hyperlink w:anchor="SupportedFileFormats">
              <w:r>
                <w:rPr>
                  <w:rStyle w:val="HyperlinkText9pt"/>
                </w:rPr>
                <w:t>SupportedFileFormats</w:t>
              </w:r>
            </w:hyperlink>
          </w:p>
        </w:tc>
        <w:tc>
          <w:tcPr>
            <w:tcW w:w="360" w:type="dxa"/>
          </w:tcPr>
          <w:p w14:paraId="58C51469" w14:textId="77777777" w:rsidR="002E1B08" w:rsidRDefault="00000000">
            <w:pPr>
              <w:pStyle w:val="TableText"/>
            </w:pPr>
            <w:r>
              <w:t>urn:oid:2.16.840.1.113883.11.20.7.1</w:t>
            </w:r>
          </w:p>
        </w:tc>
        <w:tc>
          <w:tcPr>
            <w:tcW w:w="360" w:type="dxa"/>
          </w:tcPr>
          <w:p w14:paraId="1BACE527" w14:textId="77777777" w:rsidR="002E1B08" w:rsidRDefault="00000000">
            <w:pPr>
              <w:pStyle w:val="TableText"/>
            </w:pPr>
            <w:hyperlink r:id="rId114" w:history="1">
              <w:r>
                <w:rPr>
                  <w:rStyle w:val="HyperlinkText9pt"/>
                </w:rPr>
                <w:t>https://vsac.nlm.nih.gov/valueset/2.16.840.1.113883.11.20.7.1/expansion</w:t>
              </w:r>
            </w:hyperlink>
          </w:p>
        </w:tc>
      </w:tr>
      <w:tr w:rsidR="002E1B08" w14:paraId="3546A43C" w14:textId="77777777" w:rsidTr="0021629C">
        <w:trPr>
          <w:jc w:val="center"/>
        </w:trPr>
        <w:tc>
          <w:tcPr>
            <w:tcW w:w="360" w:type="dxa"/>
          </w:tcPr>
          <w:p w14:paraId="6B7A6171" w14:textId="77777777" w:rsidR="002E1B08" w:rsidRDefault="00000000">
            <w:pPr>
              <w:pStyle w:val="TableText"/>
            </w:pPr>
            <w:hyperlink w:anchor="Telecom_Use_US_Realm_Header">
              <w:r>
                <w:rPr>
                  <w:rStyle w:val="HyperlinkText9pt"/>
                </w:rPr>
                <w:t>Telecom Use (US Realm Header)</w:t>
              </w:r>
            </w:hyperlink>
          </w:p>
        </w:tc>
        <w:tc>
          <w:tcPr>
            <w:tcW w:w="360" w:type="dxa"/>
          </w:tcPr>
          <w:p w14:paraId="50F90BBC" w14:textId="77777777" w:rsidR="002E1B08" w:rsidRDefault="00000000">
            <w:pPr>
              <w:pStyle w:val="TableText"/>
            </w:pPr>
            <w:r>
              <w:t>urn:oid:2.16.840.1.113883.11.20.9.20</w:t>
            </w:r>
          </w:p>
        </w:tc>
        <w:tc>
          <w:tcPr>
            <w:tcW w:w="360" w:type="dxa"/>
          </w:tcPr>
          <w:p w14:paraId="7D44037C" w14:textId="77777777" w:rsidR="002E1B08" w:rsidRDefault="00000000">
            <w:pPr>
              <w:pStyle w:val="TableText"/>
            </w:pPr>
            <w:hyperlink r:id="rId115" w:history="1">
              <w:r>
                <w:rPr>
                  <w:rStyle w:val="HyperlinkText9pt"/>
                </w:rPr>
                <w:t>https://vsac.nlm.nih.gov/valueset/2.16.840.1.113883.11.20.9.20/expansion</w:t>
              </w:r>
            </w:hyperlink>
          </w:p>
        </w:tc>
      </w:tr>
      <w:tr w:rsidR="002E1B08" w14:paraId="71206A34" w14:textId="77777777" w:rsidTr="0021629C">
        <w:trPr>
          <w:jc w:val="center"/>
        </w:trPr>
        <w:tc>
          <w:tcPr>
            <w:tcW w:w="360" w:type="dxa"/>
          </w:tcPr>
          <w:p w14:paraId="721752C2" w14:textId="77777777" w:rsidR="002E1B08" w:rsidRDefault="00000000">
            <w:pPr>
              <w:pStyle w:val="TableText"/>
            </w:pPr>
            <w:hyperlink w:anchor="TribalEntityUS">
              <w:r>
                <w:rPr>
                  <w:rStyle w:val="HyperlinkText9pt"/>
                </w:rPr>
                <w:t>TribalEntityUS</w:t>
              </w:r>
            </w:hyperlink>
          </w:p>
        </w:tc>
        <w:tc>
          <w:tcPr>
            <w:tcW w:w="360" w:type="dxa"/>
          </w:tcPr>
          <w:p w14:paraId="03CEC8D4" w14:textId="77777777" w:rsidR="002E1B08" w:rsidRDefault="00000000">
            <w:pPr>
              <w:pStyle w:val="TableText"/>
            </w:pPr>
            <w:r>
              <w:t>urn:oid:2.16.840.1.113883.1.11.11631</w:t>
            </w:r>
          </w:p>
        </w:tc>
        <w:tc>
          <w:tcPr>
            <w:tcW w:w="360" w:type="dxa"/>
          </w:tcPr>
          <w:p w14:paraId="2EFB134E" w14:textId="77777777" w:rsidR="002E1B08" w:rsidRDefault="00000000">
            <w:pPr>
              <w:pStyle w:val="TableText"/>
            </w:pPr>
            <w:hyperlink r:id="rId116" w:history="1">
              <w:r>
                <w:rPr>
                  <w:rStyle w:val="HyperlinkText9pt"/>
                </w:rPr>
                <w:t>http://terminology.hl7.org/ValueSet/v3-TribalEntityUS</w:t>
              </w:r>
            </w:hyperlink>
          </w:p>
        </w:tc>
      </w:tr>
      <w:tr w:rsidR="002E1B08" w14:paraId="0351FC04" w14:textId="77777777" w:rsidTr="0021629C">
        <w:trPr>
          <w:jc w:val="center"/>
        </w:trPr>
        <w:tc>
          <w:tcPr>
            <w:tcW w:w="360" w:type="dxa"/>
          </w:tcPr>
          <w:p w14:paraId="0397490D" w14:textId="77777777" w:rsidR="002E1B08" w:rsidRDefault="00000000">
            <w:pPr>
              <w:pStyle w:val="TableText"/>
            </w:pPr>
            <w:hyperlink w:anchor="UnitsOfMeasureCaseSensitive">
              <w:r>
                <w:rPr>
                  <w:rStyle w:val="HyperlinkText9pt"/>
                </w:rPr>
                <w:t>UnitsOfMeasureCaseSensitive</w:t>
              </w:r>
            </w:hyperlink>
          </w:p>
        </w:tc>
        <w:tc>
          <w:tcPr>
            <w:tcW w:w="360" w:type="dxa"/>
          </w:tcPr>
          <w:p w14:paraId="5DDA2A73" w14:textId="77777777" w:rsidR="002E1B08" w:rsidRDefault="00000000">
            <w:pPr>
              <w:pStyle w:val="TableText"/>
            </w:pPr>
            <w:r>
              <w:t>urn:oid:2.16.840.1.113883.1.11.12839</w:t>
            </w:r>
          </w:p>
        </w:tc>
        <w:tc>
          <w:tcPr>
            <w:tcW w:w="360" w:type="dxa"/>
          </w:tcPr>
          <w:p w14:paraId="159B567F" w14:textId="77777777" w:rsidR="002E1B08" w:rsidRDefault="00000000">
            <w:pPr>
              <w:pStyle w:val="TableText"/>
            </w:pPr>
            <w:hyperlink r:id="rId117" w:history="1">
              <w:r>
                <w:rPr>
                  <w:rStyle w:val="HyperlinkText9pt"/>
                </w:rPr>
                <w:t>https://vsac.nlm.nih.gov/valueset/2.16.840.1.113883.1.11.12839/expansion</w:t>
              </w:r>
            </w:hyperlink>
          </w:p>
        </w:tc>
      </w:tr>
      <w:tr w:rsidR="002E1B08" w14:paraId="635CA6FA" w14:textId="77777777" w:rsidTr="0021629C">
        <w:trPr>
          <w:jc w:val="center"/>
        </w:trPr>
        <w:tc>
          <w:tcPr>
            <w:tcW w:w="360" w:type="dxa"/>
          </w:tcPr>
          <w:p w14:paraId="7B3DC991" w14:textId="77777777" w:rsidR="002E1B08" w:rsidRDefault="00000000">
            <w:pPr>
              <w:pStyle w:val="TableText"/>
            </w:pPr>
            <w:hyperlink w:anchor="x_ServiceEventPerformer">
              <w:r>
                <w:rPr>
                  <w:rStyle w:val="HyperlinkText9pt"/>
                </w:rPr>
                <w:t>x_ServiceEventPerformer</w:t>
              </w:r>
            </w:hyperlink>
          </w:p>
        </w:tc>
        <w:tc>
          <w:tcPr>
            <w:tcW w:w="360" w:type="dxa"/>
          </w:tcPr>
          <w:p w14:paraId="0C6AAEA7" w14:textId="77777777" w:rsidR="002E1B08" w:rsidRDefault="00000000">
            <w:pPr>
              <w:pStyle w:val="TableText"/>
            </w:pPr>
            <w:r>
              <w:t>urn:oid:2.16.840.1.113883.1.11.19601</w:t>
            </w:r>
          </w:p>
        </w:tc>
        <w:tc>
          <w:tcPr>
            <w:tcW w:w="360" w:type="dxa"/>
          </w:tcPr>
          <w:p w14:paraId="73BAE128" w14:textId="77777777" w:rsidR="002E1B08" w:rsidRDefault="00000000">
            <w:pPr>
              <w:pStyle w:val="TableText"/>
            </w:pPr>
            <w:hyperlink r:id="rId118" w:history="1">
              <w:r>
                <w:rPr>
                  <w:rStyle w:val="HyperlinkText9pt"/>
                </w:rPr>
                <w:t>https://vsac.nlm.nih.gov/valueset/2.16.840.1.113883.1.11.19601/e</w:t>
              </w:r>
              <w:r>
                <w:rPr>
                  <w:rStyle w:val="HyperlinkText9pt"/>
                </w:rPr>
                <w:lastRenderedPageBreak/>
                <w:t>xpansion</w:t>
              </w:r>
            </w:hyperlink>
          </w:p>
        </w:tc>
      </w:tr>
    </w:tbl>
    <w:p w14:paraId="747EB0F0" w14:textId="77777777" w:rsidR="002E1B08" w:rsidRDefault="002E1B08">
      <w:pPr>
        <w:pStyle w:val="BodyText"/>
      </w:pPr>
    </w:p>
    <w:p w14:paraId="3B56EB83" w14:textId="77777777" w:rsidR="002E1B08" w:rsidRDefault="00000000">
      <w:pPr>
        <w:pStyle w:val="Heading1"/>
      </w:pPr>
      <w:bookmarkStart w:id="1685" w:name="_Toc119067297"/>
      <w:bookmarkStart w:id="1686" w:name="_Toc120095133"/>
      <w:r>
        <w:lastRenderedPageBreak/>
        <w:t>Code Systems in This Guide</w:t>
      </w:r>
      <w:bookmarkEnd w:id="1685"/>
      <w:bookmarkEnd w:id="1686"/>
    </w:p>
    <w:p w14:paraId="1095D20A" w14:textId="77777777" w:rsidR="002E1B08" w:rsidRDefault="00000000">
      <w:pPr>
        <w:pStyle w:val="Caption"/>
      </w:pPr>
      <w:bookmarkStart w:id="1687" w:name="_Toc119067456"/>
      <w:bookmarkStart w:id="1688" w:name="_Toc120095091"/>
      <w:r>
        <w:t xml:space="preserve">Table </w:t>
      </w:r>
      <w:r>
        <w:fldChar w:fldCharType="begin"/>
      </w:r>
      <w:r>
        <w:instrText>SEQ Table \* ARABIC</w:instrText>
      </w:r>
      <w:r>
        <w:fldChar w:fldCharType="separate"/>
      </w:r>
      <w:r>
        <w:t>98</w:t>
      </w:r>
      <w:r>
        <w:fldChar w:fldCharType="end"/>
      </w:r>
      <w:r>
        <w:t>: Code Systems</w:t>
      </w:r>
      <w:bookmarkEnd w:id="1687"/>
      <w:bookmarkEnd w:id="16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2E1B08" w14:paraId="7B075909" w14:textId="77777777">
        <w:trPr>
          <w:cantSplit/>
          <w:tblHeader/>
          <w:jc w:val="center"/>
        </w:trPr>
        <w:tc>
          <w:tcPr>
            <w:tcW w:w="360" w:type="dxa"/>
            <w:shd w:val="clear" w:color="auto" w:fill="E6E6E6"/>
          </w:tcPr>
          <w:p w14:paraId="5EA78E1E" w14:textId="77777777" w:rsidR="002E1B08" w:rsidRDefault="00000000">
            <w:pPr>
              <w:pStyle w:val="TableHead"/>
            </w:pPr>
            <w:r>
              <w:t>Name</w:t>
            </w:r>
          </w:p>
        </w:tc>
        <w:tc>
          <w:tcPr>
            <w:tcW w:w="360" w:type="dxa"/>
            <w:shd w:val="clear" w:color="auto" w:fill="E6E6E6"/>
          </w:tcPr>
          <w:p w14:paraId="5D03EF7C" w14:textId="77777777" w:rsidR="002E1B08" w:rsidRDefault="00000000">
            <w:pPr>
              <w:pStyle w:val="TableHead"/>
            </w:pPr>
            <w:r>
              <w:t>OID</w:t>
            </w:r>
          </w:p>
        </w:tc>
      </w:tr>
      <w:tr w:rsidR="002E1B08" w14:paraId="56038B8F" w14:textId="77777777">
        <w:trPr>
          <w:jc w:val="center"/>
        </w:trPr>
        <w:tc>
          <w:tcPr>
            <w:tcW w:w="360" w:type="dxa"/>
          </w:tcPr>
          <w:p w14:paraId="63EFAB2C" w14:textId="77777777" w:rsidR="002E1B08" w:rsidRDefault="00000000">
            <w:r>
              <w:t>Administrative Gender</w:t>
            </w:r>
          </w:p>
        </w:tc>
        <w:tc>
          <w:tcPr>
            <w:tcW w:w="360" w:type="dxa"/>
          </w:tcPr>
          <w:p w14:paraId="7C86AF64" w14:textId="77777777" w:rsidR="002E1B08" w:rsidRDefault="00000000">
            <w:r>
              <w:t>urn:oid:2.16.840.1.113883.5.1</w:t>
            </w:r>
          </w:p>
        </w:tc>
      </w:tr>
      <w:tr w:rsidR="002E1B08" w14:paraId="2739824B" w14:textId="77777777">
        <w:trPr>
          <w:jc w:val="center"/>
        </w:trPr>
        <w:tc>
          <w:tcPr>
            <w:tcW w:w="360" w:type="dxa"/>
          </w:tcPr>
          <w:p w14:paraId="610DCD15" w14:textId="77777777" w:rsidR="002E1B08" w:rsidRDefault="00000000">
            <w:r>
              <w:t>Healthcare Provider Taxonomy (HIPAA)</w:t>
            </w:r>
          </w:p>
        </w:tc>
        <w:tc>
          <w:tcPr>
            <w:tcW w:w="360" w:type="dxa"/>
          </w:tcPr>
          <w:p w14:paraId="69817A30" w14:textId="77777777" w:rsidR="002E1B08" w:rsidRDefault="00000000">
            <w:r>
              <w:t>urn:oid:2.16.840.1.113883.6.101</w:t>
            </w:r>
          </w:p>
        </w:tc>
      </w:tr>
      <w:tr w:rsidR="002E1B08" w14:paraId="7DF34A26" w14:textId="77777777">
        <w:trPr>
          <w:jc w:val="center"/>
        </w:trPr>
        <w:tc>
          <w:tcPr>
            <w:tcW w:w="360" w:type="dxa"/>
          </w:tcPr>
          <w:p w14:paraId="64483E93" w14:textId="77777777" w:rsidR="002E1B08" w:rsidRDefault="00000000">
            <w:r>
              <w:t>HL7ActClass</w:t>
            </w:r>
          </w:p>
        </w:tc>
        <w:tc>
          <w:tcPr>
            <w:tcW w:w="360" w:type="dxa"/>
          </w:tcPr>
          <w:p w14:paraId="42958A9C" w14:textId="77777777" w:rsidR="002E1B08" w:rsidRDefault="00000000">
            <w:r>
              <w:t>urn:oid:2.16.840.1.113883.5.6</w:t>
            </w:r>
          </w:p>
        </w:tc>
      </w:tr>
      <w:tr w:rsidR="002E1B08" w14:paraId="2827806E" w14:textId="77777777">
        <w:trPr>
          <w:jc w:val="center"/>
        </w:trPr>
        <w:tc>
          <w:tcPr>
            <w:tcW w:w="360" w:type="dxa"/>
          </w:tcPr>
          <w:p w14:paraId="79709EF1" w14:textId="77777777" w:rsidR="002E1B08" w:rsidRDefault="00000000">
            <w:r>
              <w:t>HL7ActCode</w:t>
            </w:r>
          </w:p>
        </w:tc>
        <w:tc>
          <w:tcPr>
            <w:tcW w:w="360" w:type="dxa"/>
          </w:tcPr>
          <w:p w14:paraId="708E8F97" w14:textId="77777777" w:rsidR="002E1B08" w:rsidRDefault="00000000">
            <w:r>
              <w:t>urn:oid:2.16.840.1.113883.5.4</w:t>
            </w:r>
          </w:p>
        </w:tc>
      </w:tr>
      <w:tr w:rsidR="002E1B08" w14:paraId="55282CA8" w14:textId="77777777">
        <w:trPr>
          <w:jc w:val="center"/>
        </w:trPr>
        <w:tc>
          <w:tcPr>
            <w:tcW w:w="360" w:type="dxa"/>
          </w:tcPr>
          <w:p w14:paraId="0E76B715" w14:textId="77777777" w:rsidR="002E1B08" w:rsidRDefault="00000000">
            <w:r>
              <w:t>HL7ActMood</w:t>
            </w:r>
          </w:p>
        </w:tc>
        <w:tc>
          <w:tcPr>
            <w:tcW w:w="360" w:type="dxa"/>
          </w:tcPr>
          <w:p w14:paraId="7B5A602A" w14:textId="77777777" w:rsidR="002E1B08" w:rsidRDefault="00000000">
            <w:r>
              <w:t>urn:oid:2.16.840.1.113883.5.1001</w:t>
            </w:r>
          </w:p>
        </w:tc>
      </w:tr>
      <w:tr w:rsidR="002E1B08" w14:paraId="5F37B20A" w14:textId="77777777">
        <w:trPr>
          <w:jc w:val="center"/>
        </w:trPr>
        <w:tc>
          <w:tcPr>
            <w:tcW w:w="360" w:type="dxa"/>
          </w:tcPr>
          <w:p w14:paraId="01461D8D" w14:textId="77777777" w:rsidR="002E1B08" w:rsidRDefault="00000000">
            <w:r>
              <w:t>HL7ActPriority</w:t>
            </w:r>
          </w:p>
        </w:tc>
        <w:tc>
          <w:tcPr>
            <w:tcW w:w="360" w:type="dxa"/>
          </w:tcPr>
          <w:p w14:paraId="79E848A4" w14:textId="77777777" w:rsidR="002E1B08" w:rsidRDefault="00000000">
            <w:r>
              <w:t>urn:oid:2.16.840.1.113883.5.7</w:t>
            </w:r>
          </w:p>
        </w:tc>
      </w:tr>
      <w:tr w:rsidR="002E1B08" w14:paraId="7AB18959" w14:textId="77777777">
        <w:trPr>
          <w:jc w:val="center"/>
        </w:trPr>
        <w:tc>
          <w:tcPr>
            <w:tcW w:w="360" w:type="dxa"/>
          </w:tcPr>
          <w:p w14:paraId="76B615C0" w14:textId="77777777" w:rsidR="002E1B08" w:rsidRDefault="00000000">
            <w:r>
              <w:t>HL7ActRelationshipType</w:t>
            </w:r>
          </w:p>
        </w:tc>
        <w:tc>
          <w:tcPr>
            <w:tcW w:w="360" w:type="dxa"/>
          </w:tcPr>
          <w:p w14:paraId="426D6B13" w14:textId="77777777" w:rsidR="002E1B08" w:rsidRDefault="00000000">
            <w:r>
              <w:t>urn:oid:2.16.840.1.113883.5.1002</w:t>
            </w:r>
          </w:p>
        </w:tc>
      </w:tr>
      <w:tr w:rsidR="002E1B08" w14:paraId="0BBE2D59" w14:textId="77777777">
        <w:trPr>
          <w:jc w:val="center"/>
        </w:trPr>
        <w:tc>
          <w:tcPr>
            <w:tcW w:w="360" w:type="dxa"/>
          </w:tcPr>
          <w:p w14:paraId="07EF062F" w14:textId="77777777" w:rsidR="002E1B08" w:rsidRDefault="00000000">
            <w:r>
              <w:t>HL7ActStatus</w:t>
            </w:r>
          </w:p>
        </w:tc>
        <w:tc>
          <w:tcPr>
            <w:tcW w:w="360" w:type="dxa"/>
          </w:tcPr>
          <w:p w14:paraId="77CCED72" w14:textId="77777777" w:rsidR="002E1B08" w:rsidRDefault="00000000">
            <w:r>
              <w:t>urn:oid:2.16.840.1.113883.5.14</w:t>
            </w:r>
          </w:p>
        </w:tc>
      </w:tr>
      <w:tr w:rsidR="002E1B08" w14:paraId="1E051506" w14:textId="77777777">
        <w:trPr>
          <w:jc w:val="center"/>
        </w:trPr>
        <w:tc>
          <w:tcPr>
            <w:tcW w:w="360" w:type="dxa"/>
          </w:tcPr>
          <w:p w14:paraId="19DE576C" w14:textId="77777777" w:rsidR="002E1B08" w:rsidRDefault="00000000">
            <w:r>
              <w:t>HL7AddressUse</w:t>
            </w:r>
          </w:p>
        </w:tc>
        <w:tc>
          <w:tcPr>
            <w:tcW w:w="360" w:type="dxa"/>
          </w:tcPr>
          <w:p w14:paraId="01CC8488" w14:textId="77777777" w:rsidR="002E1B08" w:rsidRDefault="00000000">
            <w:r>
              <w:t>urn:oid:2.16.840.1.113883.5.1119</w:t>
            </w:r>
          </w:p>
        </w:tc>
      </w:tr>
      <w:tr w:rsidR="002E1B08" w14:paraId="5F3A3128" w14:textId="77777777">
        <w:trPr>
          <w:jc w:val="center"/>
        </w:trPr>
        <w:tc>
          <w:tcPr>
            <w:tcW w:w="360" w:type="dxa"/>
          </w:tcPr>
          <w:p w14:paraId="440442D3" w14:textId="77777777" w:rsidR="002E1B08" w:rsidRDefault="00000000">
            <w:r>
              <w:t>HL7Confidentiality</w:t>
            </w:r>
          </w:p>
        </w:tc>
        <w:tc>
          <w:tcPr>
            <w:tcW w:w="360" w:type="dxa"/>
          </w:tcPr>
          <w:p w14:paraId="7284799B" w14:textId="77777777" w:rsidR="002E1B08" w:rsidRDefault="00000000">
            <w:r>
              <w:t>urn:oid:2.16.840.1.113883.5.25</w:t>
            </w:r>
          </w:p>
        </w:tc>
      </w:tr>
      <w:tr w:rsidR="002E1B08" w14:paraId="2B3CCF83" w14:textId="77777777">
        <w:trPr>
          <w:jc w:val="center"/>
        </w:trPr>
        <w:tc>
          <w:tcPr>
            <w:tcW w:w="360" w:type="dxa"/>
          </w:tcPr>
          <w:p w14:paraId="567CC37E" w14:textId="77777777" w:rsidR="002E1B08" w:rsidRDefault="00000000">
            <w:r>
              <w:t>HL7EntityClass</w:t>
            </w:r>
          </w:p>
        </w:tc>
        <w:tc>
          <w:tcPr>
            <w:tcW w:w="360" w:type="dxa"/>
          </w:tcPr>
          <w:p w14:paraId="0B648B33" w14:textId="77777777" w:rsidR="002E1B08" w:rsidRDefault="00000000">
            <w:r>
              <w:t>urn:oid:2.16.840.1.113883.5.41</w:t>
            </w:r>
          </w:p>
        </w:tc>
      </w:tr>
      <w:tr w:rsidR="002E1B08" w14:paraId="2E59E258" w14:textId="77777777">
        <w:trPr>
          <w:jc w:val="center"/>
        </w:trPr>
        <w:tc>
          <w:tcPr>
            <w:tcW w:w="360" w:type="dxa"/>
          </w:tcPr>
          <w:p w14:paraId="56F19FF7" w14:textId="77777777" w:rsidR="002E1B08" w:rsidRDefault="00000000">
            <w:r>
              <w:t>HL7LanguageAbilityMode</w:t>
            </w:r>
          </w:p>
        </w:tc>
        <w:tc>
          <w:tcPr>
            <w:tcW w:w="360" w:type="dxa"/>
          </w:tcPr>
          <w:p w14:paraId="0E92BC99" w14:textId="77777777" w:rsidR="002E1B08" w:rsidRDefault="00000000">
            <w:r>
              <w:t>urn:oid:2.16.840.1.113883.5.60</w:t>
            </w:r>
          </w:p>
        </w:tc>
      </w:tr>
      <w:tr w:rsidR="002E1B08" w14:paraId="3EDEC7E6" w14:textId="77777777">
        <w:trPr>
          <w:jc w:val="center"/>
        </w:trPr>
        <w:tc>
          <w:tcPr>
            <w:tcW w:w="360" w:type="dxa"/>
          </w:tcPr>
          <w:p w14:paraId="494D1C9D" w14:textId="77777777" w:rsidR="002E1B08" w:rsidRDefault="00000000">
            <w:r>
              <w:t>HL7LanguageAbilityProficiency</w:t>
            </w:r>
          </w:p>
        </w:tc>
        <w:tc>
          <w:tcPr>
            <w:tcW w:w="360" w:type="dxa"/>
          </w:tcPr>
          <w:p w14:paraId="2E4F9A4A" w14:textId="77777777" w:rsidR="002E1B08" w:rsidRDefault="00000000">
            <w:r>
              <w:t>urn:oid:2.16.840.1.113883.5.61</w:t>
            </w:r>
          </w:p>
        </w:tc>
      </w:tr>
      <w:tr w:rsidR="002E1B08" w14:paraId="1F6B08A0" w14:textId="77777777">
        <w:trPr>
          <w:jc w:val="center"/>
        </w:trPr>
        <w:tc>
          <w:tcPr>
            <w:tcW w:w="360" w:type="dxa"/>
          </w:tcPr>
          <w:p w14:paraId="03A7932E" w14:textId="77777777" w:rsidR="002E1B08" w:rsidRDefault="00000000">
            <w:r>
              <w:t>HL7MaritalStatus</w:t>
            </w:r>
          </w:p>
        </w:tc>
        <w:tc>
          <w:tcPr>
            <w:tcW w:w="360" w:type="dxa"/>
          </w:tcPr>
          <w:p w14:paraId="4EC61045" w14:textId="77777777" w:rsidR="002E1B08" w:rsidRDefault="00000000">
            <w:r>
              <w:t>urn:oid:2.16.840.1.113883.5.2</w:t>
            </w:r>
          </w:p>
        </w:tc>
      </w:tr>
      <w:tr w:rsidR="002E1B08" w14:paraId="7EE5C503" w14:textId="77777777">
        <w:trPr>
          <w:jc w:val="center"/>
        </w:trPr>
        <w:tc>
          <w:tcPr>
            <w:tcW w:w="360" w:type="dxa"/>
          </w:tcPr>
          <w:p w14:paraId="6836A8A1" w14:textId="77777777" w:rsidR="002E1B08" w:rsidRDefault="00000000">
            <w:r>
              <w:t>HL7NullFlavor</w:t>
            </w:r>
          </w:p>
        </w:tc>
        <w:tc>
          <w:tcPr>
            <w:tcW w:w="360" w:type="dxa"/>
          </w:tcPr>
          <w:p w14:paraId="13F025C5" w14:textId="77777777" w:rsidR="002E1B08" w:rsidRDefault="00000000">
            <w:r>
              <w:t>urn:oid:2.16.840.1.113883.5.1008</w:t>
            </w:r>
          </w:p>
        </w:tc>
      </w:tr>
      <w:tr w:rsidR="002E1B08" w14:paraId="0BE9AE8E" w14:textId="77777777">
        <w:trPr>
          <w:jc w:val="center"/>
        </w:trPr>
        <w:tc>
          <w:tcPr>
            <w:tcW w:w="360" w:type="dxa"/>
          </w:tcPr>
          <w:p w14:paraId="4FC40B1C" w14:textId="77777777" w:rsidR="002E1B08" w:rsidRDefault="00000000">
            <w:r>
              <w:t>HL7ParticipationFunction</w:t>
            </w:r>
          </w:p>
        </w:tc>
        <w:tc>
          <w:tcPr>
            <w:tcW w:w="360" w:type="dxa"/>
          </w:tcPr>
          <w:p w14:paraId="2EEB174D" w14:textId="77777777" w:rsidR="002E1B08" w:rsidRDefault="00000000">
            <w:r>
              <w:t>urn:oid:2.16.840.1.113883.5.88</w:t>
            </w:r>
          </w:p>
        </w:tc>
      </w:tr>
      <w:tr w:rsidR="002E1B08" w14:paraId="689079A9" w14:textId="77777777">
        <w:trPr>
          <w:jc w:val="center"/>
        </w:trPr>
        <w:tc>
          <w:tcPr>
            <w:tcW w:w="360" w:type="dxa"/>
          </w:tcPr>
          <w:p w14:paraId="1EDA3F4D" w14:textId="77777777" w:rsidR="002E1B08" w:rsidRDefault="00000000">
            <w:r>
              <w:t>HL7ParticipationSignature</w:t>
            </w:r>
          </w:p>
        </w:tc>
        <w:tc>
          <w:tcPr>
            <w:tcW w:w="360" w:type="dxa"/>
          </w:tcPr>
          <w:p w14:paraId="35BB2BEA" w14:textId="77777777" w:rsidR="002E1B08" w:rsidRDefault="00000000">
            <w:r>
              <w:t>urn:oid:2.16.840.1.113883.5.89</w:t>
            </w:r>
          </w:p>
        </w:tc>
      </w:tr>
      <w:tr w:rsidR="002E1B08" w14:paraId="4E28C90A" w14:textId="77777777">
        <w:trPr>
          <w:jc w:val="center"/>
        </w:trPr>
        <w:tc>
          <w:tcPr>
            <w:tcW w:w="360" w:type="dxa"/>
          </w:tcPr>
          <w:p w14:paraId="09983771" w14:textId="77777777" w:rsidR="002E1B08" w:rsidRDefault="00000000">
            <w:r>
              <w:t>HL7ParticipationType</w:t>
            </w:r>
          </w:p>
        </w:tc>
        <w:tc>
          <w:tcPr>
            <w:tcW w:w="360" w:type="dxa"/>
          </w:tcPr>
          <w:p w14:paraId="2F93A4DF" w14:textId="77777777" w:rsidR="002E1B08" w:rsidRDefault="00000000">
            <w:r>
              <w:t>urn:oid:2.16.840.1.113883.5.90</w:t>
            </w:r>
          </w:p>
        </w:tc>
      </w:tr>
      <w:tr w:rsidR="002E1B08" w14:paraId="022BAD14" w14:textId="77777777">
        <w:trPr>
          <w:jc w:val="center"/>
        </w:trPr>
        <w:tc>
          <w:tcPr>
            <w:tcW w:w="360" w:type="dxa"/>
          </w:tcPr>
          <w:p w14:paraId="0DB57029" w14:textId="77777777" w:rsidR="002E1B08" w:rsidRDefault="00000000">
            <w:r>
              <w:t>HL7ReligiousAffiliation</w:t>
            </w:r>
          </w:p>
        </w:tc>
        <w:tc>
          <w:tcPr>
            <w:tcW w:w="360" w:type="dxa"/>
          </w:tcPr>
          <w:p w14:paraId="049C7B1D" w14:textId="77777777" w:rsidR="002E1B08" w:rsidRDefault="00000000">
            <w:r>
              <w:t>urn:oid:2.16.840.1.113883.5.1076</w:t>
            </w:r>
          </w:p>
        </w:tc>
      </w:tr>
      <w:tr w:rsidR="002E1B08" w14:paraId="6D290BF2" w14:textId="77777777">
        <w:trPr>
          <w:jc w:val="center"/>
        </w:trPr>
        <w:tc>
          <w:tcPr>
            <w:tcW w:w="360" w:type="dxa"/>
          </w:tcPr>
          <w:p w14:paraId="609B8BD1" w14:textId="77777777" w:rsidR="002E1B08" w:rsidRDefault="00000000">
            <w:r>
              <w:t>HL7RoleClass</w:t>
            </w:r>
          </w:p>
        </w:tc>
        <w:tc>
          <w:tcPr>
            <w:tcW w:w="360" w:type="dxa"/>
          </w:tcPr>
          <w:p w14:paraId="4A4FA991" w14:textId="77777777" w:rsidR="002E1B08" w:rsidRDefault="00000000">
            <w:r>
              <w:t>urn:oid:2.16.840.1.113883.5.110</w:t>
            </w:r>
          </w:p>
        </w:tc>
      </w:tr>
      <w:tr w:rsidR="002E1B08" w14:paraId="7E0A4D0E" w14:textId="77777777">
        <w:trPr>
          <w:jc w:val="center"/>
        </w:trPr>
        <w:tc>
          <w:tcPr>
            <w:tcW w:w="360" w:type="dxa"/>
          </w:tcPr>
          <w:p w14:paraId="5ABC2ECF" w14:textId="77777777" w:rsidR="002E1B08" w:rsidRDefault="00000000">
            <w:r>
              <w:t>HL7RoleCode</w:t>
            </w:r>
          </w:p>
        </w:tc>
        <w:tc>
          <w:tcPr>
            <w:tcW w:w="360" w:type="dxa"/>
          </w:tcPr>
          <w:p w14:paraId="005CAA9F" w14:textId="77777777" w:rsidR="002E1B08" w:rsidRDefault="00000000">
            <w:r>
              <w:t>urn:oid:2.16.840.1.113883.5.111</w:t>
            </w:r>
          </w:p>
        </w:tc>
      </w:tr>
      <w:tr w:rsidR="002E1B08" w14:paraId="393E1340" w14:textId="77777777">
        <w:trPr>
          <w:jc w:val="center"/>
        </w:trPr>
        <w:tc>
          <w:tcPr>
            <w:tcW w:w="360" w:type="dxa"/>
          </w:tcPr>
          <w:p w14:paraId="6C3B143C" w14:textId="77777777" w:rsidR="002E1B08" w:rsidRDefault="00000000">
            <w:r>
              <w:t>ICD-10-CM</w:t>
            </w:r>
          </w:p>
        </w:tc>
        <w:tc>
          <w:tcPr>
            <w:tcW w:w="360" w:type="dxa"/>
          </w:tcPr>
          <w:p w14:paraId="31843DA8" w14:textId="77777777" w:rsidR="002E1B08" w:rsidRDefault="00000000">
            <w:r>
              <w:t>urn:oid:2.16.840.1.113883.6.90</w:t>
            </w:r>
          </w:p>
        </w:tc>
      </w:tr>
      <w:tr w:rsidR="002E1B08" w14:paraId="06B7B581" w14:textId="77777777">
        <w:trPr>
          <w:jc w:val="center"/>
        </w:trPr>
        <w:tc>
          <w:tcPr>
            <w:tcW w:w="360" w:type="dxa"/>
          </w:tcPr>
          <w:p w14:paraId="1D754117" w14:textId="77777777" w:rsidR="002E1B08" w:rsidRDefault="00000000">
            <w:r>
              <w:t>Insurance Type Code</w:t>
            </w:r>
          </w:p>
        </w:tc>
        <w:tc>
          <w:tcPr>
            <w:tcW w:w="360" w:type="dxa"/>
          </w:tcPr>
          <w:p w14:paraId="364EC3BB" w14:textId="77777777" w:rsidR="002E1B08" w:rsidRDefault="00000000">
            <w:r>
              <w:t>urn:oid:2.16.840.1.113883.3.88.12.3221.5.2</w:t>
            </w:r>
          </w:p>
        </w:tc>
      </w:tr>
      <w:tr w:rsidR="002E1B08" w14:paraId="33AF2A05" w14:textId="77777777">
        <w:trPr>
          <w:jc w:val="center"/>
        </w:trPr>
        <w:tc>
          <w:tcPr>
            <w:tcW w:w="360" w:type="dxa"/>
          </w:tcPr>
          <w:p w14:paraId="50BABDCD" w14:textId="77777777" w:rsidR="002E1B08" w:rsidRDefault="00000000">
            <w:r>
              <w:t>ISO 3166 Part 1 Country Codes, 2nd Edition, Alpha-2</w:t>
            </w:r>
          </w:p>
        </w:tc>
        <w:tc>
          <w:tcPr>
            <w:tcW w:w="360" w:type="dxa"/>
          </w:tcPr>
          <w:p w14:paraId="27103432" w14:textId="77777777" w:rsidR="002E1B08" w:rsidRDefault="00000000">
            <w:r>
              <w:t>urn:oid:1.0.3166.1.2.2</w:t>
            </w:r>
          </w:p>
        </w:tc>
      </w:tr>
      <w:tr w:rsidR="002E1B08" w14:paraId="28C1FEF5" w14:textId="77777777">
        <w:trPr>
          <w:jc w:val="center"/>
        </w:trPr>
        <w:tc>
          <w:tcPr>
            <w:tcW w:w="360" w:type="dxa"/>
          </w:tcPr>
          <w:p w14:paraId="61EBE312" w14:textId="77777777" w:rsidR="002E1B08" w:rsidRDefault="00000000">
            <w:r>
              <w:t>Language</w:t>
            </w:r>
          </w:p>
        </w:tc>
        <w:tc>
          <w:tcPr>
            <w:tcW w:w="360" w:type="dxa"/>
          </w:tcPr>
          <w:p w14:paraId="317320E7" w14:textId="77777777" w:rsidR="002E1B08" w:rsidRDefault="00000000">
            <w:r>
              <w:t>urn:oid:2.16.840.1.113883.6.121</w:t>
            </w:r>
          </w:p>
        </w:tc>
      </w:tr>
      <w:tr w:rsidR="002E1B08" w14:paraId="2DC18F46" w14:textId="77777777">
        <w:trPr>
          <w:jc w:val="center"/>
        </w:trPr>
        <w:tc>
          <w:tcPr>
            <w:tcW w:w="360" w:type="dxa"/>
          </w:tcPr>
          <w:p w14:paraId="355EC9F5" w14:textId="77777777" w:rsidR="002E1B08" w:rsidRDefault="00000000">
            <w:r>
              <w:t>LOINC</w:t>
            </w:r>
          </w:p>
        </w:tc>
        <w:tc>
          <w:tcPr>
            <w:tcW w:w="360" w:type="dxa"/>
          </w:tcPr>
          <w:p w14:paraId="10768463" w14:textId="77777777" w:rsidR="002E1B08" w:rsidRDefault="00000000">
            <w:r>
              <w:t>urn:oid:2.16.840.1.113883.6.1</w:t>
            </w:r>
          </w:p>
        </w:tc>
      </w:tr>
      <w:tr w:rsidR="002E1B08" w14:paraId="260A8724" w14:textId="77777777">
        <w:trPr>
          <w:jc w:val="center"/>
        </w:trPr>
        <w:tc>
          <w:tcPr>
            <w:tcW w:w="360" w:type="dxa"/>
          </w:tcPr>
          <w:p w14:paraId="75A24AF1" w14:textId="77777777" w:rsidR="002E1B08" w:rsidRDefault="00000000">
            <w:r>
              <w:t>Media Type</w:t>
            </w:r>
          </w:p>
        </w:tc>
        <w:tc>
          <w:tcPr>
            <w:tcW w:w="360" w:type="dxa"/>
          </w:tcPr>
          <w:p w14:paraId="6E21E992" w14:textId="77777777" w:rsidR="002E1B08" w:rsidRDefault="00000000">
            <w:r>
              <w:t>urn:oid:2.16.840.1.113883.5.79</w:t>
            </w:r>
          </w:p>
        </w:tc>
      </w:tr>
      <w:tr w:rsidR="002E1B08" w14:paraId="70367748" w14:textId="77777777">
        <w:trPr>
          <w:jc w:val="center"/>
        </w:trPr>
        <w:tc>
          <w:tcPr>
            <w:tcW w:w="360" w:type="dxa"/>
          </w:tcPr>
          <w:p w14:paraId="7CEF48B7" w14:textId="77777777" w:rsidR="002E1B08" w:rsidRDefault="00000000">
            <w:r>
              <w:t>MedicationDispense Status Codes</w:t>
            </w:r>
          </w:p>
        </w:tc>
        <w:tc>
          <w:tcPr>
            <w:tcW w:w="360" w:type="dxa"/>
          </w:tcPr>
          <w:p w14:paraId="02C5901E" w14:textId="77777777" w:rsidR="002E1B08" w:rsidRDefault="00000000">
            <w:r>
              <w:t>urn:oid:2.16.840.1.113883.4.642.4.1313</w:t>
            </w:r>
          </w:p>
        </w:tc>
      </w:tr>
      <w:tr w:rsidR="002E1B08" w14:paraId="2D8FC1B6" w14:textId="77777777">
        <w:trPr>
          <w:jc w:val="center"/>
        </w:trPr>
        <w:tc>
          <w:tcPr>
            <w:tcW w:w="360" w:type="dxa"/>
          </w:tcPr>
          <w:p w14:paraId="748B01B0" w14:textId="77777777" w:rsidR="002E1B08" w:rsidRDefault="00000000">
            <w:r>
              <w:t>ObservationInterpretation</w:t>
            </w:r>
          </w:p>
        </w:tc>
        <w:tc>
          <w:tcPr>
            <w:tcW w:w="360" w:type="dxa"/>
          </w:tcPr>
          <w:p w14:paraId="13CCA983" w14:textId="77777777" w:rsidR="002E1B08" w:rsidRDefault="00000000">
            <w:r>
              <w:t>urn:oid:2.16.840.1.113883.5.83</w:t>
            </w:r>
          </w:p>
        </w:tc>
      </w:tr>
      <w:tr w:rsidR="002E1B08" w14:paraId="7BC41AB0" w14:textId="77777777">
        <w:trPr>
          <w:jc w:val="center"/>
        </w:trPr>
        <w:tc>
          <w:tcPr>
            <w:tcW w:w="360" w:type="dxa"/>
          </w:tcPr>
          <w:p w14:paraId="7F0722A7" w14:textId="77777777" w:rsidR="002E1B08" w:rsidRDefault="00000000">
            <w:r>
              <w:t>ProvenanceParticipantType</w:t>
            </w:r>
          </w:p>
        </w:tc>
        <w:tc>
          <w:tcPr>
            <w:tcW w:w="360" w:type="dxa"/>
          </w:tcPr>
          <w:p w14:paraId="4FC96212" w14:textId="77777777" w:rsidR="002E1B08" w:rsidRDefault="00000000">
            <w:r>
              <w:t>urn:oid:2.16.840.1.113883.4.642.4.1131</w:t>
            </w:r>
          </w:p>
        </w:tc>
      </w:tr>
      <w:tr w:rsidR="002E1B08" w14:paraId="2A75A39B" w14:textId="77777777">
        <w:trPr>
          <w:jc w:val="center"/>
        </w:trPr>
        <w:tc>
          <w:tcPr>
            <w:tcW w:w="360" w:type="dxa"/>
          </w:tcPr>
          <w:p w14:paraId="2D40BD16" w14:textId="77777777" w:rsidR="002E1B08" w:rsidRDefault="00000000">
            <w:r>
              <w:t>Race &amp; Ethnicity - CDC</w:t>
            </w:r>
          </w:p>
        </w:tc>
        <w:tc>
          <w:tcPr>
            <w:tcW w:w="360" w:type="dxa"/>
          </w:tcPr>
          <w:p w14:paraId="27A2C53E" w14:textId="77777777" w:rsidR="002E1B08" w:rsidRDefault="00000000">
            <w:r>
              <w:t>urn:oid:2.16.840.1.113883.6.238</w:t>
            </w:r>
          </w:p>
        </w:tc>
      </w:tr>
      <w:tr w:rsidR="002E1B08" w14:paraId="6A2B2E5C" w14:textId="77777777">
        <w:trPr>
          <w:jc w:val="center"/>
        </w:trPr>
        <w:tc>
          <w:tcPr>
            <w:tcW w:w="360" w:type="dxa"/>
          </w:tcPr>
          <w:p w14:paraId="7E12411B" w14:textId="77777777" w:rsidR="002E1B08" w:rsidRDefault="00000000">
            <w:r>
              <w:t>SNOMED CT</w:t>
            </w:r>
          </w:p>
        </w:tc>
        <w:tc>
          <w:tcPr>
            <w:tcW w:w="360" w:type="dxa"/>
          </w:tcPr>
          <w:p w14:paraId="1D5893CF" w14:textId="77777777" w:rsidR="002E1B08" w:rsidRDefault="00000000">
            <w:r>
              <w:t>urn:oid:2.16.840.1.113883.6.96</w:t>
            </w:r>
          </w:p>
        </w:tc>
      </w:tr>
      <w:tr w:rsidR="002E1B08" w14:paraId="57C869B8" w14:textId="77777777">
        <w:trPr>
          <w:jc w:val="center"/>
        </w:trPr>
        <w:tc>
          <w:tcPr>
            <w:tcW w:w="360" w:type="dxa"/>
          </w:tcPr>
          <w:p w14:paraId="159E682D" w14:textId="77777777" w:rsidR="002E1B08" w:rsidRDefault="00000000">
            <w:r>
              <w:t>Source of Payment Typology (PHDSC)</w:t>
            </w:r>
          </w:p>
        </w:tc>
        <w:tc>
          <w:tcPr>
            <w:tcW w:w="360" w:type="dxa"/>
          </w:tcPr>
          <w:p w14:paraId="790F3746" w14:textId="77777777" w:rsidR="002E1B08" w:rsidRDefault="00000000">
            <w:r>
              <w:t>urn:oid:2.16.840.1.113883.3.221.5</w:t>
            </w:r>
          </w:p>
        </w:tc>
      </w:tr>
      <w:tr w:rsidR="002E1B08" w14:paraId="2089CE6A" w14:textId="77777777">
        <w:trPr>
          <w:jc w:val="center"/>
        </w:trPr>
        <w:tc>
          <w:tcPr>
            <w:tcW w:w="360" w:type="dxa"/>
          </w:tcPr>
          <w:p w14:paraId="3E8CAA42" w14:textId="77777777" w:rsidR="002E1B08" w:rsidRDefault="00000000">
            <w:r>
              <w:t>TribalEntityUS</w:t>
            </w:r>
          </w:p>
        </w:tc>
        <w:tc>
          <w:tcPr>
            <w:tcW w:w="360" w:type="dxa"/>
          </w:tcPr>
          <w:p w14:paraId="356C8DD4" w14:textId="77777777" w:rsidR="002E1B08" w:rsidRDefault="00000000">
            <w:r>
              <w:t>urn:oid:2.16.840.1.113883.5.140</w:t>
            </w:r>
          </w:p>
        </w:tc>
      </w:tr>
      <w:tr w:rsidR="002E1B08" w14:paraId="37731154" w14:textId="77777777">
        <w:trPr>
          <w:jc w:val="center"/>
        </w:trPr>
        <w:tc>
          <w:tcPr>
            <w:tcW w:w="360" w:type="dxa"/>
          </w:tcPr>
          <w:p w14:paraId="61C08E86" w14:textId="77777777" w:rsidR="002E1B08" w:rsidRDefault="00000000">
            <w:r>
              <w:lastRenderedPageBreak/>
              <w:t>UCUM</w:t>
            </w:r>
          </w:p>
        </w:tc>
        <w:tc>
          <w:tcPr>
            <w:tcW w:w="360" w:type="dxa"/>
          </w:tcPr>
          <w:p w14:paraId="3328989A" w14:textId="77777777" w:rsidR="002E1B08" w:rsidRDefault="00000000">
            <w:r>
              <w:t>urn:oid:1.3.6.1.4.1.12009.10.3.1</w:t>
            </w:r>
          </w:p>
        </w:tc>
      </w:tr>
    </w:tbl>
    <w:p w14:paraId="546CA4FF" w14:textId="77777777" w:rsidR="002E1B08" w:rsidRDefault="002E1B08">
      <w:pPr>
        <w:pStyle w:val="BodyText"/>
      </w:pPr>
    </w:p>
    <w:sectPr w:rsidR="002E1B08" w:rsidSect="00765209">
      <w:footerReference w:type="even" r:id="rId119"/>
      <w:footerReference w:type="default" r:id="rId120"/>
      <w:footerReference w:type="first" r:id="rId121"/>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ABCEF" w14:textId="77777777" w:rsidR="00D07152" w:rsidRDefault="00D07152">
      <w:r>
        <w:separator/>
      </w:r>
    </w:p>
    <w:p w14:paraId="1E5F0953" w14:textId="77777777" w:rsidR="00D07152" w:rsidRDefault="00D07152"/>
    <w:p w14:paraId="3EF5693A" w14:textId="77777777" w:rsidR="00D07152" w:rsidRDefault="00D07152"/>
    <w:p w14:paraId="67D2B920" w14:textId="77777777" w:rsidR="00D07152" w:rsidRDefault="00D07152"/>
    <w:p w14:paraId="1A14DF69" w14:textId="77777777" w:rsidR="00D07152" w:rsidRDefault="00D07152"/>
  </w:endnote>
  <w:endnote w:type="continuationSeparator" w:id="0">
    <w:p w14:paraId="756E3C17" w14:textId="77777777" w:rsidR="00D07152" w:rsidRDefault="00D07152">
      <w:r>
        <w:continuationSeparator/>
      </w:r>
    </w:p>
    <w:p w14:paraId="2104254F" w14:textId="77777777" w:rsidR="00D07152" w:rsidRDefault="00D07152"/>
    <w:p w14:paraId="3718115B" w14:textId="77777777" w:rsidR="00D07152" w:rsidRDefault="00D07152"/>
    <w:p w14:paraId="315E98BE" w14:textId="77777777" w:rsidR="00D07152" w:rsidRDefault="00D07152"/>
    <w:p w14:paraId="15166BD8" w14:textId="77777777" w:rsidR="00D07152" w:rsidRDefault="00D07152"/>
  </w:endnote>
  <w:endnote w:type="continuationNotice" w:id="1">
    <w:p w14:paraId="1F107EA9" w14:textId="77777777" w:rsidR="00D07152" w:rsidRDefault="00D071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charset w:val="00"/>
    <w:family w:val="swiss"/>
    <w:pitch w:val="variable"/>
    <w:sig w:usb0="00000287" w:usb1="00000000" w:usb2="00000000" w:usb3="00000000" w:csb0="0000009F" w:csb1="00000000"/>
  </w:font>
  <w:font w:name="Bookman Old Style">
    <w:altName w:val="Cambria"/>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5E38" w14:textId="787C8AFB" w:rsidR="002E1B08" w:rsidRDefault="00000000">
    <w:pPr>
      <w:pStyle w:val="Footer"/>
    </w:pPr>
    <w:r>
      <w:t>C-CDA 2.1 Companion Guide V4</w:t>
    </w:r>
    <w:r>
      <w:tab/>
      <w:t xml:space="preserve">November </w:t>
    </w:r>
    <w:del w:id="1689" w:author="Gay Dolin" w:date="2022-11-23T10:28:00Z">
      <w:r>
        <w:delText>11</w:delText>
      </w:r>
    </w:del>
    <w:ins w:id="1690" w:author="Gay Dolin" w:date="2022-11-23T10:28:00Z">
      <w:r>
        <w:t>23</w:t>
      </w:r>
    </w:ins>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EAC1" w14:textId="47C12F0D" w:rsidR="000D58EB" w:rsidRPr="003C3A2B" w:rsidRDefault="000D58EB" w:rsidP="000D58EB">
    <w:pPr>
      <w:tabs>
        <w:tab w:val="right" w:pos="9360"/>
      </w:tabs>
      <w:spacing w:after="0" w:line="240" w:lineRule="auto"/>
      <w:ind w:right="-180"/>
      <w:rPr>
        <w:rFonts w:ascii="Calibri Light" w:eastAsia="Arial" w:hAnsi="Calibri Light" w:cs="Calibri Light"/>
        <w:sz w:val="18"/>
        <w:szCs w:val="18"/>
      </w:rPr>
    </w:pPr>
    <w:r w:rsidRPr="003C3A2B">
      <w:rPr>
        <w:rFonts w:ascii="Calibri Light" w:eastAsia="Arial" w:hAnsi="Calibri Light" w:cs="Calibri Light"/>
        <w:sz w:val="18"/>
        <w:szCs w:val="18"/>
      </w:rPr>
      <w:t xml:space="preserve">Page </w:t>
    </w:r>
    <w:r w:rsidRPr="003C3A2B">
      <w:rPr>
        <w:rFonts w:ascii="Calibri Light" w:eastAsia="Arial" w:hAnsi="Calibri Light" w:cs="Calibri Light"/>
        <w:sz w:val="18"/>
        <w:szCs w:val="18"/>
      </w:rPr>
      <w:fldChar w:fldCharType="begin"/>
    </w:r>
    <w:r w:rsidRPr="003C3A2B">
      <w:rPr>
        <w:rFonts w:ascii="Calibri Light" w:eastAsia="Arial" w:hAnsi="Calibri Light" w:cs="Calibri Light"/>
        <w:sz w:val="18"/>
        <w:szCs w:val="18"/>
      </w:rPr>
      <w:instrText xml:space="preserve"> PAGE   \* MERGEFORMAT </w:instrText>
    </w:r>
    <w:r w:rsidRPr="003C3A2B">
      <w:rPr>
        <w:rFonts w:ascii="Calibri Light" w:eastAsia="Arial" w:hAnsi="Calibri Light" w:cs="Calibri Light"/>
        <w:sz w:val="18"/>
        <w:szCs w:val="18"/>
      </w:rPr>
      <w:fldChar w:fldCharType="separate"/>
    </w:r>
    <w:r>
      <w:rPr>
        <w:rFonts w:ascii="Calibri Light" w:eastAsia="Arial" w:hAnsi="Calibri Light" w:cs="Calibri Light"/>
        <w:sz w:val="18"/>
        <w:szCs w:val="18"/>
      </w:rPr>
      <w:t>2</w:t>
    </w:r>
    <w:r w:rsidRPr="003C3A2B">
      <w:rPr>
        <w:rFonts w:ascii="Calibri Light" w:eastAsia="Arial" w:hAnsi="Calibri Light" w:cs="Calibri Light"/>
        <w:sz w:val="18"/>
        <w:szCs w:val="18"/>
      </w:rPr>
      <w:fldChar w:fldCharType="end"/>
    </w:r>
    <w:r w:rsidRPr="003C3A2B">
      <w:rPr>
        <w:rFonts w:ascii="Calibri Light" w:eastAsia="Arial" w:hAnsi="Calibri Light" w:cs="Calibri Light"/>
        <w:sz w:val="18"/>
        <w:szCs w:val="18"/>
      </w:rPr>
      <w:tab/>
    </w:r>
    <w:bookmarkStart w:id="1691" w:name="_Hlk87455089"/>
    <w:r w:rsidRPr="003C3A2B">
      <w:rPr>
        <w:rFonts w:ascii="Calibri Light" w:eastAsia="Arial" w:hAnsi="Calibri Light" w:cs="Calibri Light"/>
        <w:sz w:val="18"/>
        <w:szCs w:val="18"/>
      </w:rPr>
      <w:t xml:space="preserve">HL7 CDA® R2 IG: </w:t>
    </w:r>
    <w:r w:rsidR="00000000" w:rsidRPr="00765209">
      <w:rPr>
        <w:rFonts w:ascii="Calibri Light" w:hAnsi="Calibri Light"/>
        <w:sz w:val="18"/>
      </w:rPr>
      <w:t xml:space="preserve">C-CDA </w:t>
    </w:r>
    <w:r w:rsidRPr="003C3A2B">
      <w:rPr>
        <w:rFonts w:ascii="Calibri Light" w:eastAsia="Arial" w:hAnsi="Calibri Light" w:cs="Calibri Light"/>
        <w:sz w:val="18"/>
        <w:szCs w:val="18"/>
      </w:rPr>
      <w:t>Templates for Clinical Notes STU</w:t>
    </w:r>
    <w:r w:rsidR="00000000" w:rsidRPr="00765209">
      <w:rPr>
        <w:rFonts w:ascii="Calibri Light" w:hAnsi="Calibri Light"/>
        <w:sz w:val="18"/>
      </w:rPr>
      <w:t xml:space="preserve"> Companion Guide</w:t>
    </w:r>
    <w:r w:rsidRPr="003C3A2B">
      <w:rPr>
        <w:rFonts w:ascii="Calibri Light" w:eastAsia="Arial" w:hAnsi="Calibri Light" w:cs="Calibri Light"/>
        <w:sz w:val="18"/>
        <w:szCs w:val="18"/>
      </w:rPr>
      <w:t xml:space="preserve">, Release </w:t>
    </w:r>
    <w:r w:rsidR="00465C72">
      <w:rPr>
        <w:rFonts w:ascii="Calibri Light" w:eastAsia="Arial" w:hAnsi="Calibri Light" w:cs="Calibri Light"/>
        <w:sz w:val="18"/>
        <w:szCs w:val="18"/>
      </w:rPr>
      <w:t>4</w:t>
    </w:r>
    <w:r w:rsidRPr="003C3A2B">
      <w:rPr>
        <w:rFonts w:ascii="Calibri Light" w:eastAsia="Arial" w:hAnsi="Calibri Light" w:cs="Calibri Light"/>
        <w:sz w:val="18"/>
        <w:szCs w:val="18"/>
      </w:rPr>
      <w:t xml:space="preserve"> - US Realm</w:t>
    </w:r>
    <w:bookmarkEnd w:id="1691"/>
  </w:p>
  <w:p w14:paraId="61EDC1DF" w14:textId="27117F0D" w:rsidR="002E1B08" w:rsidRPr="00765209" w:rsidRDefault="000D58EB" w:rsidP="00765209">
    <w:pPr>
      <w:tabs>
        <w:tab w:val="right" w:pos="9360"/>
      </w:tabs>
      <w:spacing w:after="0" w:line="240" w:lineRule="auto"/>
      <w:rPr>
        <w:rFonts w:ascii="Calibri" w:hAnsi="Calibri"/>
      </w:rPr>
    </w:pPr>
    <w:r w:rsidRPr="003C3A2B">
      <w:rPr>
        <w:rFonts w:ascii="Calibri Light" w:eastAsia="Arial" w:hAnsi="Calibri Light" w:cs="Calibri Light"/>
        <w:sz w:val="18"/>
        <w:szCs w:val="18"/>
      </w:rPr>
      <w:t>© 202</w:t>
    </w:r>
    <w:r w:rsidR="009D2029">
      <w:rPr>
        <w:rFonts w:ascii="Calibri Light" w:eastAsia="Arial" w:hAnsi="Calibri Light" w:cs="Calibri Light"/>
        <w:sz w:val="18"/>
        <w:szCs w:val="18"/>
      </w:rPr>
      <w:t>3</w:t>
    </w:r>
    <w:r w:rsidRPr="003C3A2B">
      <w:rPr>
        <w:rFonts w:ascii="Calibri Light" w:eastAsia="Arial" w:hAnsi="Calibri Light" w:cs="Calibri Light"/>
        <w:sz w:val="18"/>
        <w:szCs w:val="18"/>
      </w:rPr>
      <w:t xml:space="preserve"> Health Level Seven International.  All rights reserved.   </w:t>
    </w:r>
    <w:r w:rsidRPr="003C3A2B">
      <w:rPr>
        <w:rFonts w:ascii="Calibri Light" w:eastAsia="Arial" w:hAnsi="Calibri Light" w:cs="Calibri Light"/>
        <w:sz w:val="18"/>
        <w:szCs w:val="18"/>
      </w:rPr>
      <w:tab/>
      <w:t>May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9DCC" w14:textId="77777777" w:rsidR="000D58EB" w:rsidRDefault="000D58EB">
    <w:pPr>
      <w:pStyle w:val="Footer"/>
    </w:pPr>
  </w:p>
  <w:p w14:paraId="46E3EFD6" w14:textId="72E1977D" w:rsidR="002E1B08" w:rsidRDefault="002E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0D54" w14:textId="77777777" w:rsidR="00D07152" w:rsidRDefault="00D07152">
      <w:r>
        <w:separator/>
      </w:r>
    </w:p>
  </w:footnote>
  <w:footnote w:type="continuationSeparator" w:id="0">
    <w:p w14:paraId="6A6693AB" w14:textId="77777777" w:rsidR="00D07152" w:rsidRDefault="00D07152">
      <w:r>
        <w:continuationSeparator/>
      </w:r>
    </w:p>
    <w:p w14:paraId="7C3BE54D" w14:textId="77777777" w:rsidR="00D07152" w:rsidRDefault="00D07152"/>
  </w:footnote>
  <w:footnote w:type="continuationNotice" w:id="1">
    <w:p w14:paraId="376BC9AE" w14:textId="77777777" w:rsidR="00D07152" w:rsidRDefault="00D071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450834">
    <w:abstractNumId w:val="6"/>
  </w:num>
  <w:num w:numId="2" w16cid:durableId="463274620">
    <w:abstractNumId w:val="5"/>
  </w:num>
  <w:num w:numId="3" w16cid:durableId="1649552521">
    <w:abstractNumId w:val="2"/>
  </w:num>
  <w:num w:numId="4" w16cid:durableId="1424649322">
    <w:abstractNumId w:val="1"/>
  </w:num>
  <w:num w:numId="5" w16cid:durableId="1594825182">
    <w:abstractNumId w:val="4"/>
  </w:num>
  <w:num w:numId="6" w16cid:durableId="16955736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5686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68926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8915203">
    <w:abstractNumId w:val="3"/>
  </w:num>
  <w:num w:numId="10" w16cid:durableId="14611457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92128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73460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12676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51233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02189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12244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76940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46224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965868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127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9053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76750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0191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42356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029174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021089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09383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88059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31408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2488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6510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764496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36583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2775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34709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46494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666843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418403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97091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707370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38623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33578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183365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4169D"/>
    <w:rsid w:val="00015C8D"/>
    <w:rsid w:val="00044D8E"/>
    <w:rsid w:val="000676AD"/>
    <w:rsid w:val="000940ED"/>
    <w:rsid w:val="00094DEA"/>
    <w:rsid w:val="000B33B5"/>
    <w:rsid w:val="000D58EB"/>
    <w:rsid w:val="000E5773"/>
    <w:rsid w:val="00102DAB"/>
    <w:rsid w:val="00104406"/>
    <w:rsid w:val="00122D3D"/>
    <w:rsid w:val="00190388"/>
    <w:rsid w:val="001B5792"/>
    <w:rsid w:val="001D5701"/>
    <w:rsid w:val="00202A51"/>
    <w:rsid w:val="00206281"/>
    <w:rsid w:val="0021629C"/>
    <w:rsid w:val="00252805"/>
    <w:rsid w:val="00256E50"/>
    <w:rsid w:val="00267DAA"/>
    <w:rsid w:val="00287BAA"/>
    <w:rsid w:val="002E1B08"/>
    <w:rsid w:val="002E7041"/>
    <w:rsid w:val="002F0091"/>
    <w:rsid w:val="003008DB"/>
    <w:rsid w:val="003043DE"/>
    <w:rsid w:val="00356294"/>
    <w:rsid w:val="003C05E2"/>
    <w:rsid w:val="003D672C"/>
    <w:rsid w:val="00421437"/>
    <w:rsid w:val="004261FD"/>
    <w:rsid w:val="0045209B"/>
    <w:rsid w:val="00460459"/>
    <w:rsid w:val="00465C72"/>
    <w:rsid w:val="0048055B"/>
    <w:rsid w:val="004955BA"/>
    <w:rsid w:val="004A5698"/>
    <w:rsid w:val="004C1FBF"/>
    <w:rsid w:val="00521352"/>
    <w:rsid w:val="00582ED4"/>
    <w:rsid w:val="00591D1A"/>
    <w:rsid w:val="005A1445"/>
    <w:rsid w:val="005D0A49"/>
    <w:rsid w:val="005F2F15"/>
    <w:rsid w:val="00601828"/>
    <w:rsid w:val="00625960"/>
    <w:rsid w:val="00661718"/>
    <w:rsid w:val="006B6D3E"/>
    <w:rsid w:val="006D6411"/>
    <w:rsid w:val="006D7BB5"/>
    <w:rsid w:val="006E7904"/>
    <w:rsid w:val="006F32EC"/>
    <w:rsid w:val="00704DEC"/>
    <w:rsid w:val="00711C4F"/>
    <w:rsid w:val="00734403"/>
    <w:rsid w:val="00734E41"/>
    <w:rsid w:val="0074169D"/>
    <w:rsid w:val="00757C54"/>
    <w:rsid w:val="00765209"/>
    <w:rsid w:val="007B1BD7"/>
    <w:rsid w:val="007C18D8"/>
    <w:rsid w:val="007E0A0F"/>
    <w:rsid w:val="007E2295"/>
    <w:rsid w:val="007F490C"/>
    <w:rsid w:val="00807BA3"/>
    <w:rsid w:val="00816701"/>
    <w:rsid w:val="008A4F80"/>
    <w:rsid w:val="008E3D4A"/>
    <w:rsid w:val="009122F4"/>
    <w:rsid w:val="00942D2B"/>
    <w:rsid w:val="00943F42"/>
    <w:rsid w:val="009575D2"/>
    <w:rsid w:val="00961D3D"/>
    <w:rsid w:val="00962803"/>
    <w:rsid w:val="00966307"/>
    <w:rsid w:val="00991CD9"/>
    <w:rsid w:val="009A0FD2"/>
    <w:rsid w:val="009C06B9"/>
    <w:rsid w:val="009D2029"/>
    <w:rsid w:val="009D2635"/>
    <w:rsid w:val="009D4387"/>
    <w:rsid w:val="009E0F8A"/>
    <w:rsid w:val="009E6F14"/>
    <w:rsid w:val="009F1AD8"/>
    <w:rsid w:val="00A111BB"/>
    <w:rsid w:val="00A45A42"/>
    <w:rsid w:val="00A53E86"/>
    <w:rsid w:val="00A551AE"/>
    <w:rsid w:val="00A72D6E"/>
    <w:rsid w:val="00A742B3"/>
    <w:rsid w:val="00AA40D3"/>
    <w:rsid w:val="00AB3D05"/>
    <w:rsid w:val="00B11C8C"/>
    <w:rsid w:val="00B144FD"/>
    <w:rsid w:val="00B61CD7"/>
    <w:rsid w:val="00B7465C"/>
    <w:rsid w:val="00B90553"/>
    <w:rsid w:val="00B97BF6"/>
    <w:rsid w:val="00BC3AFD"/>
    <w:rsid w:val="00BD34A7"/>
    <w:rsid w:val="00BD3833"/>
    <w:rsid w:val="00BE7DCF"/>
    <w:rsid w:val="00BF615B"/>
    <w:rsid w:val="00C04B8F"/>
    <w:rsid w:val="00C226F4"/>
    <w:rsid w:val="00C40C64"/>
    <w:rsid w:val="00C9499D"/>
    <w:rsid w:val="00CB0BB7"/>
    <w:rsid w:val="00CE1FD9"/>
    <w:rsid w:val="00CE46B6"/>
    <w:rsid w:val="00CF79DE"/>
    <w:rsid w:val="00D07152"/>
    <w:rsid w:val="00D32B64"/>
    <w:rsid w:val="00D36649"/>
    <w:rsid w:val="00D37508"/>
    <w:rsid w:val="00D55273"/>
    <w:rsid w:val="00D80533"/>
    <w:rsid w:val="00DC0819"/>
    <w:rsid w:val="00DC18A8"/>
    <w:rsid w:val="00DD0589"/>
    <w:rsid w:val="00DE2F00"/>
    <w:rsid w:val="00E12496"/>
    <w:rsid w:val="00E12EF9"/>
    <w:rsid w:val="00E20EAB"/>
    <w:rsid w:val="00E32CE2"/>
    <w:rsid w:val="00E333D4"/>
    <w:rsid w:val="00E56D73"/>
    <w:rsid w:val="00EB116B"/>
    <w:rsid w:val="00EF6F0B"/>
    <w:rsid w:val="00F04FD3"/>
    <w:rsid w:val="00F35325"/>
    <w:rsid w:val="00F46E44"/>
    <w:rsid w:val="00F54FCF"/>
    <w:rsid w:val="00F65103"/>
    <w:rsid w:val="00F6775F"/>
    <w:rsid w:val="00FC1149"/>
    <w:rsid w:val="00FC330A"/>
    <w:rsid w:val="00FE44A9"/>
    <w:rsid w:val="00FE6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4E4A0"/>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paragraph" w:styleId="Revision">
    <w:name w:val="Revision"/>
    <w:hidden/>
    <w:semiHidden/>
    <w:rsid w:val="00765209"/>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sac.nlm.nih.gov/valueset/2.16.840.1.113883.1.11.19601/expansion" TargetMode="External"/><Relationship Id="rId117" Type="http://schemas.openxmlformats.org/officeDocument/2006/relationships/hyperlink" Target="https://vsac.nlm.nih.gov/valueset/2.16.840.1.113883.1.11.12839/expansion" TargetMode="External"/><Relationship Id="rId21" Type="http://schemas.openxmlformats.org/officeDocument/2006/relationships/hyperlink" Target="https://vsac.nlm.nih.gov/valueset/2.16.840.1.114222.4.11.837/expansion" TargetMode="External"/><Relationship Id="rId42" Type="http://schemas.openxmlformats.org/officeDocument/2006/relationships/hyperlink" Target="https://vsac.nlm.nih.gov/valueset/2.16.840.1.113883.11.20.7.1/expansion" TargetMode="External"/><Relationship Id="rId47" Type="http://schemas.openxmlformats.org/officeDocument/2006/relationships/hyperlink" Target="https://vsac.nlm.nih.gov/valueset/2.16.840.1.113883.1.11.18877/expansion" TargetMode="External"/><Relationship Id="rId63" Type="http://schemas.openxmlformats.org/officeDocument/2006/relationships/hyperlink" Target="https://vsac.nlm.nih.gov/valueset/2.16.840.1.113762.1.4.1196.788/expansion" TargetMode="External"/><Relationship Id="rId68" Type="http://schemas.openxmlformats.org/officeDocument/2006/relationships/hyperlink" Target="https://vsac.nlm.nih.gov/valueset/2.16.840.1.113762.1.4.1114.17/expansion" TargetMode="External"/><Relationship Id="rId84" Type="http://schemas.openxmlformats.org/officeDocument/2006/relationships/hyperlink" Target="https://vsac.nlm.nih.gov/valueset/2.16.840.1.113762.1.4.1021.101/expansion" TargetMode="External"/><Relationship Id="rId89" Type="http://schemas.openxmlformats.org/officeDocument/2006/relationships/hyperlink" Target="http://www.loc.gov/standards/iso639-2/php/code_list.php" TargetMode="External"/><Relationship Id="rId112" Type="http://schemas.openxmlformats.org/officeDocument/2006/relationships/hyperlink" Target="https://vsac.nlm.nih.gov/valueset/2.16.840.1.113883.3.88.12.80.60/expansion" TargetMode="External"/><Relationship Id="rId16" Type="http://schemas.openxmlformats.org/officeDocument/2006/relationships/hyperlink" Target="https://vsac.nlm.nih.gov/valueset/2.16.840.1.113883.1.11.12199/expansion" TargetMode="External"/><Relationship Id="rId107" Type="http://schemas.openxmlformats.org/officeDocument/2006/relationships/hyperlink" Target="https://vsac.nlm.nih.gov/valueset/2.16.840.1.113883.1.11.14914/expansion" TargetMode="External"/><Relationship Id="rId11" Type="http://schemas.openxmlformats.org/officeDocument/2006/relationships/hyperlink" Target="https://vsac.nlm.nih.gov/valueset/2.16.840.1.113883.11.20.9.20/expansion" TargetMode="External"/><Relationship Id="rId32" Type="http://schemas.openxmlformats.org/officeDocument/2006/relationships/hyperlink" Target="https://aspe.hhs.gov/basic-report/hhs-implementation-guidance-data-collection-standards-race-ethnicity-sex-primary-language-and-disability-status" TargetMode="External"/><Relationship Id="rId37" Type="http://schemas.openxmlformats.org/officeDocument/2006/relationships/hyperlink" Target="https://vsac.nlm.nih.gov/valueset/2.16.840.1.113883.11.20.9.19/expansion" TargetMode="External"/><Relationship Id="rId53" Type="http://schemas.openxmlformats.org/officeDocument/2006/relationships/hyperlink" Target="https://vsac.nlm.nih.gov/valueset/2.16.840.1.113883.11.20.9.39/expansion" TargetMode="External"/><Relationship Id="rId58" Type="http://schemas.openxmlformats.org/officeDocument/2006/relationships/hyperlink" Target="https://vsac.nlm.nih.gov/valueset/2.16.840.1.113762.1.4.1021.33/expansion" TargetMode="External"/><Relationship Id="rId74" Type="http://schemas.openxmlformats.org/officeDocument/2006/relationships/hyperlink" Target="https://vsac.nlm.nih.gov/valueset/2.16.840.1.113762.1.4.1114.17/expansion" TargetMode="External"/><Relationship Id="rId79" Type="http://schemas.openxmlformats.org/officeDocument/2006/relationships/hyperlink" Target="https://vsac.nlm.nih.gov/valueset/2.16.840.1.113883.1.11.18877/expansion" TargetMode="External"/><Relationship Id="rId102" Type="http://schemas.openxmlformats.org/officeDocument/2006/relationships/hyperlink" Target="https://vsac.nlm.nih.gov/valueset/2.16.840.1.113883.3.88.12.3221.7.4/expansion"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https://www.hl7.org/implement/standards/product_brief.cfm?product_id=478" TargetMode="External"/><Relationship Id="rId82" Type="http://schemas.openxmlformats.org/officeDocument/2006/relationships/hyperlink" Target="https://vsac.nlm.nih.gov/valueset/2.16.840.1.114222.4.11.837/expansion" TargetMode="External"/><Relationship Id="rId90" Type="http://schemas.openxmlformats.org/officeDocument/2006/relationships/hyperlink" Target="https://vsac.nlm.nih.gov/valueset/2.16.840.1.113883.1.11.12249/expansion" TargetMode="External"/><Relationship Id="rId95" Type="http://schemas.openxmlformats.org/officeDocument/2006/relationships/hyperlink" Target="https://vsac.nlm.nih.gov/valueset/2.16.840.1.113883.1.11.78/expansion" TargetMode="External"/><Relationship Id="rId19" Type="http://schemas.openxmlformats.org/officeDocument/2006/relationships/hyperlink" Target="https://vsac.nlm.nih.gov/valueset/2.16.840.1.113883.1.11.19185/expansion" TargetMode="External"/><Relationship Id="rId14" Type="http://schemas.openxmlformats.org/officeDocument/2006/relationships/hyperlink" Target="http://www.loc.gov/standards/iso639-2/php/code_list.php" TargetMode="External"/><Relationship Id="rId22" Type="http://schemas.openxmlformats.org/officeDocument/2006/relationships/hyperlink" Target="https://vsac.nlm.nih.gov/valueset/2.16.840.1.114222.4.11.877/expansion" TargetMode="External"/><Relationship Id="rId27" Type="http://schemas.openxmlformats.org/officeDocument/2006/relationships/hyperlink" Target="https://vsac.nlm.nih.gov/valueset/2.16.840.1.113883.1.11.16926/expansion" TargetMode="External"/><Relationship Id="rId30" Type="http://schemas.openxmlformats.org/officeDocument/2006/relationships/hyperlink" Target="https://vsac.nlm.nih.gov/valueset/2.16.840.1.113883.1.11.15933/expansion" TargetMode="External"/><Relationship Id="rId35" Type="http://schemas.openxmlformats.org/officeDocument/2006/relationships/hyperlink" Target="https://vsac.nlm.nih.gov/valueset/2.16.840.1.113762.1.4.1247.71/expansion" TargetMode="External"/><Relationship Id="rId43" Type="http://schemas.openxmlformats.org/officeDocument/2006/relationships/hyperlink" Target="https://vsac.nlm.nih.gov/valueset/2.16.840.1.113762.1.4.1196.790/expansion/" TargetMode="External"/><Relationship Id="rId48" Type="http://schemas.openxmlformats.org/officeDocument/2006/relationships/hyperlink" Target="https://vsac.nlm.nih.gov/valueset/2.16.840.1.114222.4.11.3591/expansion" TargetMode="External"/><Relationship Id="rId56" Type="http://schemas.openxmlformats.org/officeDocument/2006/relationships/hyperlink" Target="https://vsac.nlm.nih.gov/valueset/2.16.840.1.113762.1.4.1099.54/expansion" TargetMode="External"/><Relationship Id="rId64" Type="http://schemas.openxmlformats.org/officeDocument/2006/relationships/hyperlink" Target="https://vsac.nlm.nih.gov/valueset/2.16.840.1.113883.3.88.12.80.60/expansion" TargetMode="External"/><Relationship Id="rId69" Type="http://schemas.openxmlformats.org/officeDocument/2006/relationships/hyperlink" Target="https://www.federalregister.gov/documents/2021/01/29/2021-01606/indian-entities-recognized-by-and-eligible-to-receive-services-from-the-united-states-bureau-of" TargetMode="External"/><Relationship Id="rId77" Type="http://schemas.openxmlformats.org/officeDocument/2006/relationships/hyperlink" Target="https://vsac.nlm.nih.gov/valueset/2.16.840.1.113762.1.4.1099.30/expansion" TargetMode="External"/><Relationship Id="rId100" Type="http://schemas.openxmlformats.org/officeDocument/2006/relationships/hyperlink" Target="https://vsac.nlm.nih.gov/valueset/2.16.840.1.113883.11.20.12.1/expansion" TargetMode="External"/><Relationship Id="rId105" Type="http://schemas.openxmlformats.org/officeDocument/2006/relationships/hyperlink" Target="https://vsac.nlm.nih.gov/valueset/2.16.840.1.113883.11.20.9.22/expansion" TargetMode="External"/><Relationship Id="rId113" Type="http://schemas.openxmlformats.org/officeDocument/2006/relationships/hyperlink" Target="https://vsac.nlm.nih.gov/valueset/2.16.840.1.113762.1.4.1099.54/expansion" TargetMode="External"/><Relationship Id="rId118" Type="http://schemas.openxmlformats.org/officeDocument/2006/relationships/hyperlink" Target="https://vsac.nlm.nih.gov/valueset/2.16.840.1.113883.1.11.19601/expansion" TargetMode="External"/><Relationship Id="rId8" Type="http://schemas.openxmlformats.org/officeDocument/2006/relationships/image" Target="media/image1.jpeg"/><Relationship Id="rId51" Type="http://schemas.openxmlformats.org/officeDocument/2006/relationships/hyperlink" Target="https://vsac.nlm.nih.gov/valueset/2.16.840.1.113883.11.20.9.22/expansion" TargetMode="External"/><Relationship Id="rId72" Type="http://schemas.openxmlformats.org/officeDocument/2006/relationships/hyperlink" Target="https://vsac.nlm.nih.gov/valueset/2.16.840.1.113883.1.11.15933/expansion" TargetMode="External"/><Relationship Id="rId80" Type="http://schemas.openxmlformats.org/officeDocument/2006/relationships/hyperlink" Target="https://loinc.org/LL5052-7/" TargetMode="External"/><Relationship Id="rId85" Type="http://schemas.openxmlformats.org/officeDocument/2006/relationships/hyperlink" Target="https://vsac.nlm.nih.gov/valueset/2.16.840.1.114222.4.11.1066/expansion" TargetMode="External"/><Relationship Id="rId93" Type="http://schemas.openxmlformats.org/officeDocument/2006/relationships/hyperlink" Target="http://hl7.org/fhir/R4/valueset-medicationdispense-status.html" TargetMode="External"/><Relationship Id="rId98" Type="http://schemas.openxmlformats.org/officeDocument/2006/relationships/hyperlink" Target="https://vsac.nlm.nih.gov/valueset/2.16.840.1.113762.1.4.1021.103/expansion" TargetMode="External"/><Relationship Id="rId12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vsac.nlm.nih.gov/valueset/2.16.840.1.113883.11.20.12.1/expansion" TargetMode="External"/><Relationship Id="rId17" Type="http://schemas.openxmlformats.org/officeDocument/2006/relationships/hyperlink" Target="https://vsac.nlm.nih.gov/valueset/2.16.840.1.113883.1.11.1/expansion" TargetMode="External"/><Relationship Id="rId25" Type="http://schemas.openxmlformats.org/officeDocument/2006/relationships/hyperlink" Target="https://vsac.nlm.nih.gov/valueset/2.16.840.1.113762.1.4.1099.30/expansion" TargetMode="External"/><Relationship Id="rId33" Type="http://schemas.openxmlformats.org/officeDocument/2006/relationships/hyperlink" Target="https://vsac.nlm.nih.gov/valueset/2.16.840.1.113762.1.4.1099.49/expansion" TargetMode="External"/><Relationship Id="rId38" Type="http://schemas.openxmlformats.org/officeDocument/2006/relationships/hyperlink" Target="https://vsac.nlm.nih.gov/valueset/2.16.840.1.113883.3.88.12.3221.7.4/expansion" TargetMode="External"/><Relationship Id="rId46" Type="http://schemas.openxmlformats.org/officeDocument/2006/relationships/hyperlink" Target="https://vsac.nlm.nih.gov/valueset/2.16.840.1.113883.1.11.10416/expansion" TargetMode="External"/><Relationship Id="rId59" Type="http://schemas.openxmlformats.org/officeDocument/2006/relationships/hyperlink" Target="https://vsac.nlm.nih.gov/valueset/2.16.840.1.113762.1.4.1021.103/expansion" TargetMode="External"/><Relationship Id="rId67" Type="http://schemas.openxmlformats.org/officeDocument/2006/relationships/hyperlink" Target="https://vsac.nlm.nih.gov/valueset/2.16.840.1.113762.1.4.1021.101/expansion" TargetMode="External"/><Relationship Id="rId103" Type="http://schemas.openxmlformats.org/officeDocument/2006/relationships/hyperlink" Target="https://vsac.nlm.nih.gov/valueset/2.16.840.1.113883.3.88.12.3221.7.2/expansion" TargetMode="External"/><Relationship Id="rId108" Type="http://schemas.openxmlformats.org/officeDocument/2006/relationships/hyperlink" Target="https://vsac.nlm.nih.gov/valueset/2.16.840.1.113883.1.11.19185/expansion" TargetMode="External"/><Relationship Id="rId116" Type="http://schemas.openxmlformats.org/officeDocument/2006/relationships/hyperlink" Target="http://terminology.hl7.org/ValueSet/v3-TribalEntityUS" TargetMode="External"/><Relationship Id="rId20" Type="http://schemas.openxmlformats.org/officeDocument/2006/relationships/hyperlink" Target="https://vsac.nlm.nih.gov/valueset/2.16.840.1.113883.3.2074.1.1.3/expansion" TargetMode="External"/><Relationship Id="rId41" Type="http://schemas.openxmlformats.org/officeDocument/2006/relationships/hyperlink" Target="http://hl7.org/fhir/R4/valueset-medicationdispense-status.html" TargetMode="External"/><Relationship Id="rId54" Type="http://schemas.openxmlformats.org/officeDocument/2006/relationships/hyperlink" Target="https://vsac.nlm.nih.gov/valueset/2.16.840.1.113883.1.11.12839/expansion" TargetMode="External"/><Relationship Id="rId62" Type="http://schemas.openxmlformats.org/officeDocument/2006/relationships/hyperlink" Target="http://https://www.hl7.org/implement/standards/product_brief.cfm?product_id=494" TargetMode="External"/><Relationship Id="rId70" Type="http://schemas.openxmlformats.org/officeDocument/2006/relationships/hyperlink" Target="http://terminology.hl7.org/ValueSet/v3-TribalEntityUS" TargetMode="External"/><Relationship Id="rId75" Type="http://schemas.openxmlformats.org/officeDocument/2006/relationships/hyperlink" Target="https://vsac.nlm.nih.gov/valueset/2.16.840.1.113883.3.88.12.3221.8.9/expansion" TargetMode="External"/><Relationship Id="rId83" Type="http://schemas.openxmlformats.org/officeDocument/2006/relationships/hyperlink" Target="https://vsac.nlm.nih.gov/valueset/2.16.840.1.113883.1.11.10416/expansion" TargetMode="External"/><Relationship Id="rId88" Type="http://schemas.openxmlformats.org/officeDocument/2006/relationships/hyperlink" Target="https://phinvads.cdc.gov/vads/ViewValueSet.action?oid=2.16.840.1.114222.4.11.7900" TargetMode="External"/><Relationship Id="rId91" Type="http://schemas.openxmlformats.org/officeDocument/2006/relationships/hyperlink" Target="https://vsac.nlm.nih.gov/valueset/2.16.840.1.113883.1.11.12199/expansion" TargetMode="External"/><Relationship Id="rId96" Type="http://schemas.openxmlformats.org/officeDocument/2006/relationships/hyperlink" Target="https://phinvads.cdc.gov/vads/ViewValueSet.action?oid=2.16.840.1.114222.4.11.7901" TargetMode="External"/><Relationship Id="rId111" Type="http://schemas.openxmlformats.org/officeDocument/2006/relationships/hyperlink" Target="https://vsac.nlm.nih.gov/valueset/2.16.840.1.113762.1.4.1021.33/expans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sac.nlm.nih.gov/valueset/2.16.840.1.113883.1.11.12249/expansion" TargetMode="External"/><Relationship Id="rId23" Type="http://schemas.openxmlformats.org/officeDocument/2006/relationships/hyperlink" Target="https://vsac.nlm.nih.gov/valueset/2.16.840.1.114222.4.11.1066/expansion" TargetMode="External"/><Relationship Id="rId28" Type="http://schemas.openxmlformats.org/officeDocument/2006/relationships/hyperlink" Target="https://vsac.nlm.nih.gov/valueset/2.16.840.1.113883.11.20.9.68/expansion" TargetMode="External"/><Relationship Id="rId36" Type="http://schemas.openxmlformats.org/officeDocument/2006/relationships/hyperlink" Target="https://vsac.nlm.nih.gov/valueset/2.16.840.1.113762.1.4.1196.788/expansion" TargetMode="External"/><Relationship Id="rId49" Type="http://schemas.openxmlformats.org/officeDocument/2006/relationships/hyperlink" Target="https://vsac.nlm.nih.gov/valueset/2.16.840.1.113762.1.4.1196.788/expansion" TargetMode="External"/><Relationship Id="rId57" Type="http://schemas.openxmlformats.org/officeDocument/2006/relationships/hyperlink" Target="https://vsac.nlm.nih.gov/valueset/2.16.840.1.113762.1.4.1099.53/expansion" TargetMode="External"/><Relationship Id="rId106" Type="http://schemas.openxmlformats.org/officeDocument/2006/relationships/hyperlink" Target="https://vsac.nlm.nih.gov/valueset/2.16.840.1.113883.3.2074.1.1.3/expansion" TargetMode="External"/><Relationship Id="rId114" Type="http://schemas.openxmlformats.org/officeDocument/2006/relationships/hyperlink" Target="https://vsac.nlm.nih.gov/valueset/2.16.840.1.113883.11.20.7.1/expansion" TargetMode="External"/><Relationship Id="rId119" Type="http://schemas.openxmlformats.org/officeDocument/2006/relationships/footer" Target="footer1.xml"/><Relationship Id="rId10" Type="http://schemas.openxmlformats.org/officeDocument/2006/relationships/hyperlink" Target="https://vsac.nlm.nih.gov/valueset/2.16.840.1.113883.1.11.14914/expansion" TargetMode="External"/><Relationship Id="rId31" Type="http://schemas.openxmlformats.org/officeDocument/2006/relationships/hyperlink" Target="https://vsac.nlm.nih.gov/valueset/2.16.840.1.113883.4.642.3.155/expansion" TargetMode="External"/><Relationship Id="rId44" Type="http://schemas.openxmlformats.org/officeDocument/2006/relationships/hyperlink" Target="https://vsac.nlm.nih.gov/valueset/2.16.840.1.113883.11.20.9.23/expansion" TargetMode="External"/><Relationship Id="rId52" Type="http://schemas.openxmlformats.org/officeDocument/2006/relationships/hyperlink" Target="https://vsac.nlm.nih.gov/valueset/2.16.840.1.113883.1.11.16866/expansion" TargetMode="External"/><Relationship Id="rId60" Type="http://schemas.openxmlformats.org/officeDocument/2006/relationships/hyperlink" Target="http://https://www.hl7.org/implement/standards/product_brief.cfm?product_id=522" TargetMode="External"/><Relationship Id="rId65" Type="http://schemas.openxmlformats.org/officeDocument/2006/relationships/hyperlink" Target="https://www.hl7.org/implement/standards/product_brief.cfm?product_id=522" TargetMode="External"/><Relationship Id="rId73" Type="http://schemas.openxmlformats.org/officeDocument/2006/relationships/hyperlink" Target="https://vsac.nlm.nih.gov/valueset/2.16.840.1.113883.1.11.1/expansion" TargetMode="External"/><Relationship Id="rId78" Type="http://schemas.openxmlformats.org/officeDocument/2006/relationships/hyperlink" Target="http://hl7.org/fhir/ValueSet/iso3166-1-2" TargetMode="External"/><Relationship Id="rId81" Type="http://schemas.openxmlformats.org/officeDocument/2006/relationships/hyperlink" Target="https://vsac.nlm.nih.gov/valueset/2.16.840.1.114222.4.11.877/expansion" TargetMode="External"/><Relationship Id="rId86" Type="http://schemas.openxmlformats.org/officeDocument/2006/relationships/hyperlink" Target="https://vsac.nlm.nih.gov/valueset/2.16.840.1.113883.1.11.16926/expansion" TargetMode="External"/><Relationship Id="rId94" Type="http://schemas.openxmlformats.org/officeDocument/2006/relationships/hyperlink" Target="https://vsac.nlm.nih.gov/valueset/2.16.840.1.113883.11.20.9.68/expansion" TargetMode="External"/><Relationship Id="rId99" Type="http://schemas.openxmlformats.org/officeDocument/2006/relationships/hyperlink" Target="https://vsac.nlm.nih.gov/valueset/2.16.840.1.114222.4.11.3591/expansion" TargetMode="External"/><Relationship Id="rId101" Type="http://schemas.openxmlformats.org/officeDocument/2006/relationships/hyperlink" Target="https://vsac.nlm.nih.gov/valueset/2.16.840.1.113883.11.20.9.23/expansion" TargetMode="Externa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l7.org/permalink/?SpecificationFeedback" TargetMode="External"/><Relationship Id="rId13" Type="http://schemas.openxmlformats.org/officeDocument/2006/relationships/hyperlink" Target="http://hl7.org/fhir/ValueSet/iso3166-1-2" TargetMode="External"/><Relationship Id="rId18" Type="http://schemas.openxmlformats.org/officeDocument/2006/relationships/hyperlink" Target="https://vsac.nlm.nih.gov/valueset/2.16.840.1.113883.1.11.12212/expansion" TargetMode="External"/><Relationship Id="rId39" Type="http://schemas.openxmlformats.org/officeDocument/2006/relationships/hyperlink" Target="https://vsac.nlm.nih.gov/valueset/2.16.840.1.113883.3.88.12.3221.7.2/expansion" TargetMode="External"/><Relationship Id="rId109" Type="http://schemas.openxmlformats.org/officeDocument/2006/relationships/hyperlink" Target="https://vsac.nlm.nih.gov/valueset/2.16.840.1.113883.11.20.9.39/expansion" TargetMode="External"/><Relationship Id="rId34" Type="http://schemas.openxmlformats.org/officeDocument/2006/relationships/hyperlink" Target="https://loinc.org/LL5052-7/" TargetMode="External"/><Relationship Id="rId50" Type="http://schemas.openxmlformats.org/officeDocument/2006/relationships/hyperlink" Target="https://vsac.nlm.nih.gov/valueset/2.16.840.1.113762.1.4.1196.789/expansion" TargetMode="External"/><Relationship Id="rId55" Type="http://schemas.openxmlformats.org/officeDocument/2006/relationships/hyperlink" Target="https://vsac.nlm.nih.gov/valueset/2.16.840.1.113883.1.11.78/expansion" TargetMode="External"/><Relationship Id="rId76" Type="http://schemas.openxmlformats.org/officeDocument/2006/relationships/hyperlink" Target="https://vsac.nlm.nih.gov/valueset/2.16.840.1.113883.4.642.3.155/expansion" TargetMode="External"/><Relationship Id="rId97" Type="http://schemas.openxmlformats.org/officeDocument/2006/relationships/hyperlink" Target="https://vsac.nlm.nih.gov/valueset/2.16.840.1.113762.1.4.1/expansion" TargetMode="External"/><Relationship Id="rId104" Type="http://schemas.openxmlformats.org/officeDocument/2006/relationships/hyperlink" Target="https://vsac.nlm.nih.gov/valueset/2.16.840.1.113883.11.20.9.19/expansion" TargetMode="External"/><Relationship Id="rId120"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vsac.nlm.nih.gov/valueset/2.16.840.1.113883.1.11.16866/expansion" TargetMode="External"/><Relationship Id="rId92" Type="http://schemas.openxmlformats.org/officeDocument/2006/relationships/hyperlink" Target="https://vsac.nlm.nih.gov/valueset/2.16.840.1.113883.1.11.12212/expansion" TargetMode="External"/><Relationship Id="rId2" Type="http://schemas.openxmlformats.org/officeDocument/2006/relationships/numbering" Target="numbering.xml"/><Relationship Id="rId29" Type="http://schemas.openxmlformats.org/officeDocument/2006/relationships/hyperlink" Target="https://vsac.nlm.nih.gov/valueset/2.16.840.1.113762.1.4.1/expansion" TargetMode="External"/><Relationship Id="rId24" Type="http://schemas.openxmlformats.org/officeDocument/2006/relationships/hyperlink" Target="https://vsac.nlm.nih.gov/valueset/2.16.840.1.113883.11.20.9.33/expansion" TargetMode="External"/><Relationship Id="rId40" Type="http://schemas.openxmlformats.org/officeDocument/2006/relationships/hyperlink" Target="https://fhir-ru.github.io/v3/ActStatus/cs.html" TargetMode="External"/><Relationship Id="rId45" Type="http://schemas.openxmlformats.org/officeDocument/2006/relationships/hyperlink" Target="https://vsac.nlm.nih.gov/valueset/2.16.840.1.113883.3.88.12.3221.8.9/expansion" TargetMode="External"/><Relationship Id="rId66" Type="http://schemas.openxmlformats.org/officeDocument/2006/relationships/hyperlink" Target="https://www.hl7.org/implement/standards/product_brief.cfm?product_id=522" TargetMode="External"/><Relationship Id="rId87" Type="http://schemas.openxmlformats.org/officeDocument/2006/relationships/hyperlink" Target="https://vsac.nlm.nih.gov/valueset/2.16.840.1.113883.11.20.9.33/expansion" TargetMode="External"/><Relationship Id="rId110" Type="http://schemas.openxmlformats.org/officeDocument/2006/relationships/hyperlink" Target="https://vsac.nlm.nih.gov/valueset/2.16.840.1.113762.1.4.1099.53/expansion" TargetMode="External"/><Relationship Id="rId115" Type="http://schemas.openxmlformats.org/officeDocument/2006/relationships/hyperlink" Target="https://vsac.nlm.nih.gov/valueset/2.16.840.1.113883.11.20.9.20/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3224E-7320-4571-8D54-6036A39A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248</Pages>
  <Words>73581</Words>
  <Characters>419417</Characters>
  <Application>Microsoft Office Word</Application>
  <DocSecurity>0</DocSecurity>
  <Lines>3495</Lines>
  <Paragraphs>984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Gay Dolin</dc:creator>
  <cp:lastModifiedBy>Marc Duteau</cp:lastModifiedBy>
  <cp:revision>2</cp:revision>
  <dcterms:created xsi:type="dcterms:W3CDTF">2022-11-23T16:16:00Z</dcterms:created>
  <dcterms:modified xsi:type="dcterms:W3CDTF">2022-11-23T18:23:00Z</dcterms:modified>
</cp:coreProperties>
</file>